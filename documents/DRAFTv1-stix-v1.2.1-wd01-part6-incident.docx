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3E21AE"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82D83">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425FD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606" w:history="1">
        <w:r w:rsidR="00425FD7" w:rsidRPr="000E6393">
          <w:rPr>
            <w:rStyle w:val="Hyperlink"/>
            <w:noProof/>
          </w:rPr>
          <w:t>1</w:t>
        </w:r>
        <w:r w:rsidR="00425FD7">
          <w:rPr>
            <w:rFonts w:asciiTheme="minorHAnsi" w:eastAsiaTheme="minorEastAsia" w:hAnsiTheme="minorHAnsi" w:cstheme="minorBidi"/>
            <w:noProof/>
            <w:sz w:val="22"/>
            <w:szCs w:val="22"/>
          </w:rPr>
          <w:tab/>
        </w:r>
        <w:r w:rsidR="00425FD7" w:rsidRPr="000E6393">
          <w:rPr>
            <w:rStyle w:val="Hyperlink"/>
            <w:noProof/>
          </w:rPr>
          <w:t>Introduction</w:t>
        </w:r>
        <w:r w:rsidR="00425FD7">
          <w:rPr>
            <w:noProof/>
            <w:webHidden/>
          </w:rPr>
          <w:tab/>
        </w:r>
        <w:r w:rsidR="00425FD7">
          <w:rPr>
            <w:noProof/>
            <w:webHidden/>
          </w:rPr>
          <w:fldChar w:fldCharType="begin"/>
        </w:r>
        <w:r w:rsidR="00425FD7">
          <w:rPr>
            <w:noProof/>
            <w:webHidden/>
          </w:rPr>
          <w:instrText xml:space="preserve"> PAGEREF _Toc429573606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07" w:history="1">
        <w:r w:rsidR="00425FD7" w:rsidRPr="000E6393">
          <w:rPr>
            <w:rStyle w:val="Hyperlink"/>
            <w:noProof/>
          </w:rPr>
          <w:t>1.1 STIX Specification Documents</w:t>
        </w:r>
        <w:r w:rsidR="00425FD7">
          <w:rPr>
            <w:noProof/>
            <w:webHidden/>
          </w:rPr>
          <w:tab/>
        </w:r>
        <w:r w:rsidR="00425FD7">
          <w:rPr>
            <w:noProof/>
            <w:webHidden/>
          </w:rPr>
          <w:fldChar w:fldCharType="begin"/>
        </w:r>
        <w:r w:rsidR="00425FD7">
          <w:rPr>
            <w:noProof/>
            <w:webHidden/>
          </w:rPr>
          <w:instrText xml:space="preserve"> PAGEREF _Toc429573607 \h </w:instrText>
        </w:r>
        <w:r w:rsidR="00425FD7">
          <w:rPr>
            <w:noProof/>
            <w:webHidden/>
          </w:rPr>
        </w:r>
        <w:r w:rsidR="00425FD7">
          <w:rPr>
            <w:noProof/>
            <w:webHidden/>
          </w:rPr>
          <w:fldChar w:fldCharType="separate"/>
        </w:r>
        <w:r w:rsidR="00123716">
          <w:rPr>
            <w:noProof/>
            <w:webHidden/>
          </w:rPr>
          <w:t>5</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08" w:history="1">
        <w:r w:rsidR="00425FD7" w:rsidRPr="000E6393">
          <w:rPr>
            <w:rStyle w:val="Hyperlink"/>
            <w:noProof/>
          </w:rPr>
          <w:t>1.2 Document Conventions</w:t>
        </w:r>
        <w:r w:rsidR="00425FD7">
          <w:rPr>
            <w:noProof/>
            <w:webHidden/>
          </w:rPr>
          <w:tab/>
        </w:r>
        <w:r w:rsidR="00425FD7">
          <w:rPr>
            <w:noProof/>
            <w:webHidden/>
          </w:rPr>
          <w:fldChar w:fldCharType="begin"/>
        </w:r>
        <w:r w:rsidR="00425FD7">
          <w:rPr>
            <w:noProof/>
            <w:webHidden/>
          </w:rPr>
          <w:instrText xml:space="preserve"> PAGEREF _Toc429573608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09" w:history="1">
        <w:r w:rsidR="00425FD7" w:rsidRPr="000E6393">
          <w:rPr>
            <w:rStyle w:val="Hyperlink"/>
            <w:noProof/>
          </w:rPr>
          <w:t>1.2.1 Fonts</w:t>
        </w:r>
        <w:r w:rsidR="00425FD7">
          <w:rPr>
            <w:noProof/>
            <w:webHidden/>
          </w:rPr>
          <w:tab/>
        </w:r>
        <w:r w:rsidR="00425FD7">
          <w:rPr>
            <w:noProof/>
            <w:webHidden/>
          </w:rPr>
          <w:fldChar w:fldCharType="begin"/>
        </w:r>
        <w:r w:rsidR="00425FD7">
          <w:rPr>
            <w:noProof/>
            <w:webHidden/>
          </w:rPr>
          <w:instrText xml:space="preserve"> PAGEREF _Toc429573609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10" w:history="1">
        <w:r w:rsidR="00425FD7" w:rsidRPr="000E6393">
          <w:rPr>
            <w:rStyle w:val="Hyperlink"/>
            <w:noProof/>
          </w:rPr>
          <w:t>1.2.2 UML Package References</w:t>
        </w:r>
        <w:r w:rsidR="00425FD7">
          <w:rPr>
            <w:noProof/>
            <w:webHidden/>
          </w:rPr>
          <w:tab/>
        </w:r>
        <w:r w:rsidR="00425FD7">
          <w:rPr>
            <w:noProof/>
            <w:webHidden/>
          </w:rPr>
          <w:fldChar w:fldCharType="begin"/>
        </w:r>
        <w:r w:rsidR="00425FD7">
          <w:rPr>
            <w:noProof/>
            <w:webHidden/>
          </w:rPr>
          <w:instrText xml:space="preserve"> PAGEREF _Toc429573610 \h </w:instrText>
        </w:r>
        <w:r w:rsidR="00425FD7">
          <w:rPr>
            <w:noProof/>
            <w:webHidden/>
          </w:rPr>
        </w:r>
        <w:r w:rsidR="00425FD7">
          <w:rPr>
            <w:noProof/>
            <w:webHidden/>
          </w:rPr>
          <w:fldChar w:fldCharType="separate"/>
        </w:r>
        <w:r w:rsidR="00123716">
          <w:rPr>
            <w:noProof/>
            <w:webHidden/>
          </w:rPr>
          <w:t>6</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11" w:history="1">
        <w:r w:rsidR="00425FD7" w:rsidRPr="000E6393">
          <w:rPr>
            <w:rStyle w:val="Hyperlink"/>
            <w:noProof/>
          </w:rPr>
          <w:t>1.2.3 UML Diagrams</w:t>
        </w:r>
        <w:r w:rsidR="00425FD7">
          <w:rPr>
            <w:noProof/>
            <w:webHidden/>
          </w:rPr>
          <w:tab/>
        </w:r>
        <w:r w:rsidR="00425FD7">
          <w:rPr>
            <w:noProof/>
            <w:webHidden/>
          </w:rPr>
          <w:fldChar w:fldCharType="begin"/>
        </w:r>
        <w:r w:rsidR="00425FD7">
          <w:rPr>
            <w:noProof/>
            <w:webHidden/>
          </w:rPr>
          <w:instrText xml:space="preserve"> PAGEREF _Toc429573611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3E21AE">
      <w:pPr>
        <w:pStyle w:val="TOC4"/>
        <w:tabs>
          <w:tab w:val="right" w:leader="dot" w:pos="9350"/>
        </w:tabs>
        <w:rPr>
          <w:rFonts w:asciiTheme="minorHAnsi" w:eastAsiaTheme="minorEastAsia" w:hAnsiTheme="minorHAnsi" w:cstheme="minorBidi"/>
          <w:noProof/>
          <w:sz w:val="22"/>
          <w:szCs w:val="22"/>
        </w:rPr>
      </w:pPr>
      <w:hyperlink w:anchor="_Toc429573612" w:history="1">
        <w:r w:rsidR="00425FD7" w:rsidRPr="000E6393">
          <w:rPr>
            <w:rStyle w:val="Hyperlink"/>
            <w:noProof/>
          </w:rPr>
          <w:t>1.2.3.1 Class Properties</w:t>
        </w:r>
        <w:r w:rsidR="00425FD7">
          <w:rPr>
            <w:noProof/>
            <w:webHidden/>
          </w:rPr>
          <w:tab/>
        </w:r>
        <w:r w:rsidR="00425FD7">
          <w:rPr>
            <w:noProof/>
            <w:webHidden/>
          </w:rPr>
          <w:fldChar w:fldCharType="begin"/>
        </w:r>
        <w:r w:rsidR="00425FD7">
          <w:rPr>
            <w:noProof/>
            <w:webHidden/>
          </w:rPr>
          <w:instrText xml:space="preserve"> PAGEREF _Toc429573612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3E21AE">
      <w:pPr>
        <w:pStyle w:val="TOC4"/>
        <w:tabs>
          <w:tab w:val="right" w:leader="dot" w:pos="9350"/>
        </w:tabs>
        <w:rPr>
          <w:rFonts w:asciiTheme="minorHAnsi" w:eastAsiaTheme="minorEastAsia" w:hAnsiTheme="minorHAnsi" w:cstheme="minorBidi"/>
          <w:noProof/>
          <w:sz w:val="22"/>
          <w:szCs w:val="22"/>
        </w:rPr>
      </w:pPr>
      <w:hyperlink w:anchor="_Toc429573613" w:history="1">
        <w:r w:rsidR="00425FD7" w:rsidRPr="000E6393">
          <w:rPr>
            <w:rStyle w:val="Hyperlink"/>
            <w:noProof/>
          </w:rPr>
          <w:t>1.2.3.2 Diagram Icons and Arrow Types</w:t>
        </w:r>
        <w:r w:rsidR="00425FD7">
          <w:rPr>
            <w:noProof/>
            <w:webHidden/>
          </w:rPr>
          <w:tab/>
        </w:r>
        <w:r w:rsidR="00425FD7">
          <w:rPr>
            <w:noProof/>
            <w:webHidden/>
          </w:rPr>
          <w:fldChar w:fldCharType="begin"/>
        </w:r>
        <w:r w:rsidR="00425FD7">
          <w:rPr>
            <w:noProof/>
            <w:webHidden/>
          </w:rPr>
          <w:instrText xml:space="preserve"> PAGEREF _Toc429573613 \h </w:instrText>
        </w:r>
        <w:r w:rsidR="00425FD7">
          <w:rPr>
            <w:noProof/>
            <w:webHidden/>
          </w:rPr>
        </w:r>
        <w:r w:rsidR="00425FD7">
          <w:rPr>
            <w:noProof/>
            <w:webHidden/>
          </w:rPr>
          <w:fldChar w:fldCharType="separate"/>
        </w:r>
        <w:r w:rsidR="00123716">
          <w:rPr>
            <w:noProof/>
            <w:webHidden/>
          </w:rPr>
          <w:t>7</w:t>
        </w:r>
        <w:r w:rsidR="00425FD7">
          <w:rPr>
            <w:noProof/>
            <w:webHidden/>
          </w:rPr>
          <w:fldChar w:fldCharType="end"/>
        </w:r>
      </w:hyperlink>
    </w:p>
    <w:p w:rsidR="00425FD7" w:rsidRDefault="003E21AE">
      <w:pPr>
        <w:pStyle w:val="TOC4"/>
        <w:tabs>
          <w:tab w:val="right" w:leader="dot" w:pos="9350"/>
        </w:tabs>
        <w:rPr>
          <w:rFonts w:asciiTheme="minorHAnsi" w:eastAsiaTheme="minorEastAsia" w:hAnsiTheme="minorHAnsi" w:cstheme="minorBidi"/>
          <w:noProof/>
          <w:sz w:val="22"/>
          <w:szCs w:val="22"/>
        </w:rPr>
      </w:pPr>
      <w:hyperlink w:anchor="_Toc429573614" w:history="1">
        <w:r w:rsidR="00425FD7" w:rsidRPr="000E6393">
          <w:rPr>
            <w:rStyle w:val="Hyperlink"/>
            <w:noProof/>
          </w:rPr>
          <w:t>1.2.3.3 Color Coding</w:t>
        </w:r>
        <w:r w:rsidR="00425FD7">
          <w:rPr>
            <w:noProof/>
            <w:webHidden/>
          </w:rPr>
          <w:tab/>
        </w:r>
        <w:r w:rsidR="00425FD7">
          <w:rPr>
            <w:noProof/>
            <w:webHidden/>
          </w:rPr>
          <w:fldChar w:fldCharType="begin"/>
        </w:r>
        <w:r w:rsidR="00425FD7">
          <w:rPr>
            <w:noProof/>
            <w:webHidden/>
          </w:rPr>
          <w:instrText xml:space="preserve"> PAGEREF _Toc429573614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15" w:history="1">
        <w:r w:rsidR="00425FD7" w:rsidRPr="000E6393">
          <w:rPr>
            <w:rStyle w:val="Hyperlink"/>
            <w:noProof/>
          </w:rPr>
          <w:t>1.2.4 Property Table Notation</w:t>
        </w:r>
        <w:r w:rsidR="00425FD7">
          <w:rPr>
            <w:noProof/>
            <w:webHidden/>
          </w:rPr>
          <w:tab/>
        </w:r>
        <w:r w:rsidR="00425FD7">
          <w:rPr>
            <w:noProof/>
            <w:webHidden/>
          </w:rPr>
          <w:fldChar w:fldCharType="begin"/>
        </w:r>
        <w:r w:rsidR="00425FD7">
          <w:rPr>
            <w:noProof/>
            <w:webHidden/>
          </w:rPr>
          <w:instrText xml:space="preserve"> PAGEREF _Toc429573615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16" w:history="1">
        <w:r w:rsidR="00425FD7" w:rsidRPr="000E6393">
          <w:rPr>
            <w:rStyle w:val="Hyperlink"/>
            <w:noProof/>
          </w:rPr>
          <w:t>1.2.5 Property and Class Descriptions</w:t>
        </w:r>
        <w:r w:rsidR="00425FD7">
          <w:rPr>
            <w:noProof/>
            <w:webHidden/>
          </w:rPr>
          <w:tab/>
        </w:r>
        <w:r w:rsidR="00425FD7">
          <w:rPr>
            <w:noProof/>
            <w:webHidden/>
          </w:rPr>
          <w:fldChar w:fldCharType="begin"/>
        </w:r>
        <w:r w:rsidR="00425FD7">
          <w:rPr>
            <w:noProof/>
            <w:webHidden/>
          </w:rPr>
          <w:instrText xml:space="preserve"> PAGEREF _Toc429573616 \h </w:instrText>
        </w:r>
        <w:r w:rsidR="00425FD7">
          <w:rPr>
            <w:noProof/>
            <w:webHidden/>
          </w:rPr>
        </w:r>
        <w:r w:rsidR="00425FD7">
          <w:rPr>
            <w:noProof/>
            <w:webHidden/>
          </w:rPr>
          <w:fldChar w:fldCharType="separate"/>
        </w:r>
        <w:r w:rsidR="00123716">
          <w:rPr>
            <w:noProof/>
            <w:webHidden/>
          </w:rPr>
          <w:t>8</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17" w:history="1">
        <w:r w:rsidR="00425FD7" w:rsidRPr="000E6393">
          <w:rPr>
            <w:rStyle w:val="Hyperlink"/>
            <w:noProof/>
          </w:rPr>
          <w:t>1.3 Terminology</w:t>
        </w:r>
        <w:r w:rsidR="00425FD7">
          <w:rPr>
            <w:noProof/>
            <w:webHidden/>
          </w:rPr>
          <w:tab/>
        </w:r>
        <w:r w:rsidR="00425FD7">
          <w:rPr>
            <w:noProof/>
            <w:webHidden/>
          </w:rPr>
          <w:fldChar w:fldCharType="begin"/>
        </w:r>
        <w:r w:rsidR="00425FD7">
          <w:rPr>
            <w:noProof/>
            <w:webHidden/>
          </w:rPr>
          <w:instrText xml:space="preserve"> PAGEREF _Toc429573617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18" w:history="1">
        <w:r w:rsidR="00425FD7" w:rsidRPr="000E6393">
          <w:rPr>
            <w:rStyle w:val="Hyperlink"/>
            <w:noProof/>
          </w:rPr>
          <w:t>1.4 Normative References</w:t>
        </w:r>
        <w:r w:rsidR="00425FD7">
          <w:rPr>
            <w:noProof/>
            <w:webHidden/>
          </w:rPr>
          <w:tab/>
        </w:r>
        <w:r w:rsidR="00425FD7">
          <w:rPr>
            <w:noProof/>
            <w:webHidden/>
          </w:rPr>
          <w:fldChar w:fldCharType="begin"/>
        </w:r>
        <w:r w:rsidR="00425FD7">
          <w:rPr>
            <w:noProof/>
            <w:webHidden/>
          </w:rPr>
          <w:instrText xml:space="preserve"> PAGEREF _Toc429573618 \h </w:instrText>
        </w:r>
        <w:r w:rsidR="00425FD7">
          <w:rPr>
            <w:noProof/>
            <w:webHidden/>
          </w:rPr>
        </w:r>
        <w:r w:rsidR="00425FD7">
          <w:rPr>
            <w:noProof/>
            <w:webHidden/>
          </w:rPr>
          <w:fldChar w:fldCharType="separate"/>
        </w:r>
        <w:r w:rsidR="00123716">
          <w:rPr>
            <w:noProof/>
            <w:webHidden/>
          </w:rPr>
          <w:t>9</w:t>
        </w:r>
        <w:r w:rsidR="00425FD7">
          <w:rPr>
            <w:noProof/>
            <w:webHidden/>
          </w:rPr>
          <w:fldChar w:fldCharType="end"/>
        </w:r>
      </w:hyperlink>
    </w:p>
    <w:p w:rsidR="00425FD7" w:rsidRDefault="003E21AE">
      <w:pPr>
        <w:pStyle w:val="TOC1"/>
        <w:rPr>
          <w:rFonts w:asciiTheme="minorHAnsi" w:eastAsiaTheme="minorEastAsia" w:hAnsiTheme="minorHAnsi" w:cstheme="minorBidi"/>
          <w:noProof/>
          <w:sz w:val="22"/>
          <w:szCs w:val="22"/>
        </w:rPr>
      </w:pPr>
      <w:hyperlink w:anchor="_Toc429573619" w:history="1">
        <w:r w:rsidR="00425FD7" w:rsidRPr="000E6393">
          <w:rPr>
            <w:rStyle w:val="Hyperlink"/>
            <w:noProof/>
          </w:rPr>
          <w:t>2</w:t>
        </w:r>
        <w:r w:rsidR="00425FD7">
          <w:rPr>
            <w:rFonts w:asciiTheme="minorHAnsi" w:eastAsiaTheme="minorEastAsia" w:hAnsiTheme="minorHAnsi" w:cstheme="minorBidi"/>
            <w:noProof/>
            <w:sz w:val="22"/>
            <w:szCs w:val="22"/>
          </w:rPr>
          <w:tab/>
        </w:r>
        <w:r w:rsidR="00425FD7" w:rsidRPr="000E6393">
          <w:rPr>
            <w:rStyle w:val="Hyperlink"/>
            <w:noProof/>
          </w:rPr>
          <w:t>Background</w:t>
        </w:r>
        <w:r w:rsidR="00425FD7">
          <w:rPr>
            <w:noProof/>
            <w:webHidden/>
          </w:rPr>
          <w:tab/>
        </w:r>
        <w:r w:rsidR="00425FD7">
          <w:rPr>
            <w:noProof/>
            <w:webHidden/>
          </w:rPr>
          <w:fldChar w:fldCharType="begin"/>
        </w:r>
        <w:r w:rsidR="00425FD7">
          <w:rPr>
            <w:noProof/>
            <w:webHidden/>
          </w:rPr>
          <w:instrText xml:space="preserve"> PAGEREF _Toc429573619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20" w:history="1">
        <w:r w:rsidR="00425FD7" w:rsidRPr="000E6393">
          <w:rPr>
            <w:rStyle w:val="Hyperlink"/>
            <w:noProof/>
          </w:rPr>
          <w:t>2.1 Incident-Related Component Data Models</w:t>
        </w:r>
        <w:r w:rsidR="00425FD7">
          <w:rPr>
            <w:noProof/>
            <w:webHidden/>
          </w:rPr>
          <w:tab/>
        </w:r>
        <w:r w:rsidR="00425FD7">
          <w:rPr>
            <w:noProof/>
            <w:webHidden/>
          </w:rPr>
          <w:fldChar w:fldCharType="begin"/>
        </w:r>
        <w:r w:rsidR="00425FD7">
          <w:rPr>
            <w:noProof/>
            <w:webHidden/>
          </w:rPr>
          <w:instrText xml:space="preserve"> PAGEREF _Toc429573620 \h </w:instrText>
        </w:r>
        <w:r w:rsidR="00425FD7">
          <w:rPr>
            <w:noProof/>
            <w:webHidden/>
          </w:rPr>
        </w:r>
        <w:r w:rsidR="00425FD7">
          <w:rPr>
            <w:noProof/>
            <w:webHidden/>
          </w:rPr>
          <w:fldChar w:fldCharType="separate"/>
        </w:r>
        <w:r w:rsidR="00123716">
          <w:rPr>
            <w:noProof/>
            <w:webHidden/>
          </w:rPr>
          <w:t>10</w:t>
        </w:r>
        <w:r w:rsidR="00425FD7">
          <w:rPr>
            <w:noProof/>
            <w:webHidden/>
          </w:rPr>
          <w:fldChar w:fldCharType="end"/>
        </w:r>
      </w:hyperlink>
    </w:p>
    <w:p w:rsidR="00425FD7" w:rsidRDefault="003E21AE">
      <w:pPr>
        <w:pStyle w:val="TOC1"/>
        <w:rPr>
          <w:rFonts w:asciiTheme="minorHAnsi" w:eastAsiaTheme="minorEastAsia" w:hAnsiTheme="minorHAnsi" w:cstheme="minorBidi"/>
          <w:noProof/>
          <w:sz w:val="22"/>
          <w:szCs w:val="22"/>
        </w:rPr>
      </w:pPr>
      <w:hyperlink w:anchor="_Toc429573621" w:history="1">
        <w:r w:rsidR="00425FD7" w:rsidRPr="000E6393">
          <w:rPr>
            <w:rStyle w:val="Hyperlink"/>
            <w:noProof/>
          </w:rPr>
          <w:t>3</w:t>
        </w:r>
        <w:r w:rsidR="00425FD7">
          <w:rPr>
            <w:rFonts w:asciiTheme="minorHAnsi" w:eastAsiaTheme="minorEastAsia" w:hAnsiTheme="minorHAnsi" w:cstheme="minorBidi"/>
            <w:noProof/>
            <w:sz w:val="22"/>
            <w:szCs w:val="22"/>
          </w:rPr>
          <w:tab/>
        </w:r>
        <w:r w:rsidR="00425FD7" w:rsidRPr="000E6393">
          <w:rPr>
            <w:rStyle w:val="Hyperlink"/>
            <w:noProof/>
          </w:rPr>
          <w:t>STIX Incident Data Model</w:t>
        </w:r>
        <w:r w:rsidR="00425FD7">
          <w:rPr>
            <w:noProof/>
            <w:webHidden/>
          </w:rPr>
          <w:tab/>
        </w:r>
        <w:r w:rsidR="00425FD7">
          <w:rPr>
            <w:noProof/>
            <w:webHidden/>
          </w:rPr>
          <w:fldChar w:fldCharType="begin"/>
        </w:r>
        <w:r w:rsidR="00425FD7">
          <w:rPr>
            <w:noProof/>
            <w:webHidden/>
          </w:rPr>
          <w:instrText xml:space="preserve"> PAGEREF _Toc429573621 \h </w:instrText>
        </w:r>
        <w:r w:rsidR="00425FD7">
          <w:rPr>
            <w:noProof/>
            <w:webHidden/>
          </w:rPr>
        </w:r>
        <w:r w:rsidR="00425FD7">
          <w:rPr>
            <w:noProof/>
            <w:webHidden/>
          </w:rPr>
          <w:fldChar w:fldCharType="separate"/>
        </w:r>
        <w:r w:rsidR="00123716">
          <w:rPr>
            <w:noProof/>
            <w:webHidden/>
          </w:rPr>
          <w:t>12</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22" w:history="1">
        <w:r w:rsidR="00425FD7" w:rsidRPr="000E6393">
          <w:rPr>
            <w:rStyle w:val="Hyperlink"/>
            <w:noProof/>
          </w:rPr>
          <w:t>3.1 IncidentVersionType Enumeration</w:t>
        </w:r>
        <w:r w:rsidR="00425FD7">
          <w:rPr>
            <w:noProof/>
            <w:webHidden/>
          </w:rPr>
          <w:tab/>
        </w:r>
        <w:r w:rsidR="00425FD7">
          <w:rPr>
            <w:noProof/>
            <w:webHidden/>
          </w:rPr>
          <w:fldChar w:fldCharType="begin"/>
        </w:r>
        <w:r w:rsidR="00425FD7">
          <w:rPr>
            <w:noProof/>
            <w:webHidden/>
          </w:rPr>
          <w:instrText xml:space="preserve"> PAGEREF _Toc429573622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23" w:history="1">
        <w:r w:rsidR="00425FD7" w:rsidRPr="000E6393">
          <w:rPr>
            <w:rStyle w:val="Hyperlink"/>
            <w:noProof/>
          </w:rPr>
          <w:t>3.2 ExternalIDType Class</w:t>
        </w:r>
        <w:r w:rsidR="00425FD7">
          <w:rPr>
            <w:noProof/>
            <w:webHidden/>
          </w:rPr>
          <w:tab/>
        </w:r>
        <w:r w:rsidR="00425FD7">
          <w:rPr>
            <w:noProof/>
            <w:webHidden/>
          </w:rPr>
          <w:fldChar w:fldCharType="begin"/>
        </w:r>
        <w:r w:rsidR="00425FD7">
          <w:rPr>
            <w:noProof/>
            <w:webHidden/>
          </w:rPr>
          <w:instrText xml:space="preserve"> PAGEREF _Toc429573623 \h </w:instrText>
        </w:r>
        <w:r w:rsidR="00425FD7">
          <w:rPr>
            <w:noProof/>
            <w:webHidden/>
          </w:rPr>
        </w:r>
        <w:r w:rsidR="00425FD7">
          <w:rPr>
            <w:noProof/>
            <w:webHidden/>
          </w:rPr>
          <w:fldChar w:fldCharType="separate"/>
        </w:r>
        <w:r w:rsidR="00123716">
          <w:rPr>
            <w:noProof/>
            <w:webHidden/>
          </w:rPr>
          <w:t>18</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24" w:history="1">
        <w:r w:rsidR="00425FD7" w:rsidRPr="000E6393">
          <w:rPr>
            <w:rStyle w:val="Hyperlink"/>
            <w:noProof/>
          </w:rPr>
          <w:t>3.3 TimeType Class</w:t>
        </w:r>
        <w:r w:rsidR="00425FD7">
          <w:rPr>
            <w:noProof/>
            <w:webHidden/>
          </w:rPr>
          <w:tab/>
        </w:r>
        <w:r w:rsidR="00425FD7">
          <w:rPr>
            <w:noProof/>
            <w:webHidden/>
          </w:rPr>
          <w:fldChar w:fldCharType="begin"/>
        </w:r>
        <w:r w:rsidR="00425FD7">
          <w:rPr>
            <w:noProof/>
            <w:webHidden/>
          </w:rPr>
          <w:instrText xml:space="preserve"> PAGEREF _Toc429573624 \h </w:instrText>
        </w:r>
        <w:r w:rsidR="00425FD7">
          <w:rPr>
            <w:noProof/>
            <w:webHidden/>
          </w:rPr>
        </w:r>
        <w:r w:rsidR="00425FD7">
          <w:rPr>
            <w:noProof/>
            <w:webHidden/>
          </w:rPr>
          <w:fldChar w:fldCharType="separate"/>
        </w:r>
        <w:r w:rsidR="00123716">
          <w:rPr>
            <w:noProof/>
            <w:webHidden/>
          </w:rPr>
          <w:t>19</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25" w:history="1">
        <w:r w:rsidR="00425FD7" w:rsidRPr="000E6393">
          <w:rPr>
            <w:rStyle w:val="Hyperlink"/>
            <w:noProof/>
          </w:rPr>
          <w:t>3.4 CategoriesType Class</w:t>
        </w:r>
        <w:r w:rsidR="00425FD7">
          <w:rPr>
            <w:noProof/>
            <w:webHidden/>
          </w:rPr>
          <w:tab/>
        </w:r>
        <w:r w:rsidR="00425FD7">
          <w:rPr>
            <w:noProof/>
            <w:webHidden/>
          </w:rPr>
          <w:fldChar w:fldCharType="begin"/>
        </w:r>
        <w:r w:rsidR="00425FD7">
          <w:rPr>
            <w:noProof/>
            <w:webHidden/>
          </w:rPr>
          <w:instrText xml:space="preserve"> PAGEREF _Toc429573625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26" w:history="1">
        <w:r w:rsidR="00425FD7" w:rsidRPr="000E6393">
          <w:rPr>
            <w:rStyle w:val="Hyperlink"/>
            <w:noProof/>
          </w:rPr>
          <w:t>3.5 AffectedAssetsType Class</w:t>
        </w:r>
        <w:r w:rsidR="00425FD7">
          <w:rPr>
            <w:noProof/>
            <w:webHidden/>
          </w:rPr>
          <w:tab/>
        </w:r>
        <w:r w:rsidR="00425FD7">
          <w:rPr>
            <w:noProof/>
            <w:webHidden/>
          </w:rPr>
          <w:fldChar w:fldCharType="begin"/>
        </w:r>
        <w:r w:rsidR="00425FD7">
          <w:rPr>
            <w:noProof/>
            <w:webHidden/>
          </w:rPr>
          <w:instrText xml:space="preserve"> PAGEREF _Toc429573626 \h </w:instrText>
        </w:r>
        <w:r w:rsidR="00425FD7">
          <w:rPr>
            <w:noProof/>
            <w:webHidden/>
          </w:rPr>
        </w:r>
        <w:r w:rsidR="00425FD7">
          <w:rPr>
            <w:noProof/>
            <w:webHidden/>
          </w:rPr>
          <w:fldChar w:fldCharType="separate"/>
        </w:r>
        <w:r w:rsidR="00123716">
          <w:rPr>
            <w:noProof/>
            <w:webHidden/>
          </w:rPr>
          <w:t>20</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27" w:history="1">
        <w:r w:rsidR="00425FD7" w:rsidRPr="000E6393">
          <w:rPr>
            <w:rStyle w:val="Hyperlink"/>
            <w:noProof/>
          </w:rPr>
          <w:t>3.5.1 AffectedAssetType Class</w:t>
        </w:r>
        <w:r w:rsidR="00425FD7">
          <w:rPr>
            <w:noProof/>
            <w:webHidden/>
          </w:rPr>
          <w:tab/>
        </w:r>
        <w:r w:rsidR="00425FD7">
          <w:rPr>
            <w:noProof/>
            <w:webHidden/>
          </w:rPr>
          <w:fldChar w:fldCharType="begin"/>
        </w:r>
        <w:r w:rsidR="00425FD7">
          <w:rPr>
            <w:noProof/>
            <w:webHidden/>
          </w:rPr>
          <w:instrText xml:space="preserve"> PAGEREF _Toc429573627 \h </w:instrText>
        </w:r>
        <w:r w:rsidR="00425FD7">
          <w:rPr>
            <w:noProof/>
            <w:webHidden/>
          </w:rPr>
        </w:r>
        <w:r w:rsidR="00425FD7">
          <w:rPr>
            <w:noProof/>
            <w:webHidden/>
          </w:rPr>
          <w:fldChar w:fldCharType="separate"/>
        </w:r>
        <w:r w:rsidR="00123716">
          <w:rPr>
            <w:noProof/>
            <w:webHidden/>
          </w:rPr>
          <w:t>21</w:t>
        </w:r>
        <w:r w:rsidR="00425FD7">
          <w:rPr>
            <w:noProof/>
            <w:webHidden/>
          </w:rPr>
          <w:fldChar w:fldCharType="end"/>
        </w:r>
      </w:hyperlink>
    </w:p>
    <w:p w:rsidR="00425FD7" w:rsidRDefault="003E21AE">
      <w:pPr>
        <w:pStyle w:val="TOC4"/>
        <w:tabs>
          <w:tab w:val="right" w:leader="dot" w:pos="9350"/>
        </w:tabs>
        <w:rPr>
          <w:rFonts w:asciiTheme="minorHAnsi" w:eastAsiaTheme="minorEastAsia" w:hAnsiTheme="minorHAnsi" w:cstheme="minorBidi"/>
          <w:noProof/>
          <w:sz w:val="22"/>
          <w:szCs w:val="22"/>
        </w:rPr>
      </w:pPr>
      <w:hyperlink w:anchor="_Toc429573628" w:history="1">
        <w:r w:rsidR="00425FD7" w:rsidRPr="000E6393">
          <w:rPr>
            <w:rStyle w:val="Hyperlink"/>
            <w:noProof/>
          </w:rPr>
          <w:t>3.5.1.1 AssetTypeType Class</w:t>
        </w:r>
        <w:r w:rsidR="00425FD7">
          <w:rPr>
            <w:noProof/>
            <w:webHidden/>
          </w:rPr>
          <w:tab/>
        </w:r>
        <w:r w:rsidR="00425FD7">
          <w:rPr>
            <w:noProof/>
            <w:webHidden/>
          </w:rPr>
          <w:fldChar w:fldCharType="begin"/>
        </w:r>
        <w:r w:rsidR="00425FD7">
          <w:rPr>
            <w:noProof/>
            <w:webHidden/>
          </w:rPr>
          <w:instrText xml:space="preserve"> PAGEREF _Toc429573628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29" w:history="1">
        <w:r w:rsidR="00425FD7" w:rsidRPr="000E6393">
          <w:rPr>
            <w:rStyle w:val="Hyperlink"/>
            <w:noProof/>
          </w:rPr>
          <w:t>3.5.2 NatureOfSecurityEffectType Class</w:t>
        </w:r>
        <w:r w:rsidR="00425FD7">
          <w:rPr>
            <w:noProof/>
            <w:webHidden/>
          </w:rPr>
          <w:tab/>
        </w:r>
        <w:r w:rsidR="00425FD7">
          <w:rPr>
            <w:noProof/>
            <w:webHidden/>
          </w:rPr>
          <w:fldChar w:fldCharType="begin"/>
        </w:r>
        <w:r w:rsidR="00425FD7">
          <w:rPr>
            <w:noProof/>
            <w:webHidden/>
          </w:rPr>
          <w:instrText xml:space="preserve"> PAGEREF _Toc429573629 \h </w:instrText>
        </w:r>
        <w:r w:rsidR="00425FD7">
          <w:rPr>
            <w:noProof/>
            <w:webHidden/>
          </w:rPr>
        </w:r>
        <w:r w:rsidR="00425FD7">
          <w:rPr>
            <w:noProof/>
            <w:webHidden/>
          </w:rPr>
          <w:fldChar w:fldCharType="separate"/>
        </w:r>
        <w:r w:rsidR="00123716">
          <w:rPr>
            <w:noProof/>
            <w:webHidden/>
          </w:rPr>
          <w:t>24</w:t>
        </w:r>
        <w:r w:rsidR="00425FD7">
          <w:rPr>
            <w:noProof/>
            <w:webHidden/>
          </w:rPr>
          <w:fldChar w:fldCharType="end"/>
        </w:r>
      </w:hyperlink>
    </w:p>
    <w:p w:rsidR="00425FD7" w:rsidRDefault="003E21AE">
      <w:pPr>
        <w:pStyle w:val="TOC4"/>
        <w:tabs>
          <w:tab w:val="right" w:leader="dot" w:pos="9350"/>
        </w:tabs>
        <w:rPr>
          <w:rFonts w:asciiTheme="minorHAnsi" w:eastAsiaTheme="minorEastAsia" w:hAnsiTheme="minorHAnsi" w:cstheme="minorBidi"/>
          <w:noProof/>
          <w:sz w:val="22"/>
          <w:szCs w:val="22"/>
        </w:rPr>
      </w:pPr>
      <w:hyperlink w:anchor="_Toc429573630" w:history="1">
        <w:r w:rsidR="00425FD7" w:rsidRPr="000E6393">
          <w:rPr>
            <w:rStyle w:val="Hyperlink"/>
            <w:noProof/>
          </w:rPr>
          <w:t>3.5.2.1 PropertyAffectedType Class</w:t>
        </w:r>
        <w:r w:rsidR="00425FD7">
          <w:rPr>
            <w:noProof/>
            <w:webHidden/>
          </w:rPr>
          <w:tab/>
        </w:r>
        <w:r w:rsidR="00425FD7">
          <w:rPr>
            <w:noProof/>
            <w:webHidden/>
          </w:rPr>
          <w:fldChar w:fldCharType="begin"/>
        </w:r>
        <w:r w:rsidR="00425FD7">
          <w:rPr>
            <w:noProof/>
            <w:webHidden/>
          </w:rPr>
          <w:instrText xml:space="preserve"> PAGEREF _Toc429573630 \h </w:instrText>
        </w:r>
        <w:r w:rsidR="00425FD7">
          <w:rPr>
            <w:noProof/>
            <w:webHidden/>
          </w:rPr>
        </w:r>
        <w:r w:rsidR="00425FD7">
          <w:rPr>
            <w:noProof/>
            <w:webHidden/>
          </w:rPr>
          <w:fldChar w:fldCharType="separate"/>
        </w:r>
        <w:r w:rsidR="00123716">
          <w:rPr>
            <w:noProof/>
            <w:webHidden/>
          </w:rPr>
          <w:t>25</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31" w:history="1">
        <w:r w:rsidR="00425FD7" w:rsidRPr="000E6393">
          <w:rPr>
            <w:rStyle w:val="Hyperlink"/>
            <w:noProof/>
          </w:rPr>
          <w:t>3.6 ImpactAssessmentType Class</w:t>
        </w:r>
        <w:r w:rsidR="00425FD7">
          <w:rPr>
            <w:noProof/>
            <w:webHidden/>
          </w:rPr>
          <w:tab/>
        </w:r>
        <w:r w:rsidR="00425FD7">
          <w:rPr>
            <w:noProof/>
            <w:webHidden/>
          </w:rPr>
          <w:fldChar w:fldCharType="begin"/>
        </w:r>
        <w:r w:rsidR="00425FD7">
          <w:rPr>
            <w:noProof/>
            <w:webHidden/>
          </w:rPr>
          <w:instrText xml:space="preserve"> PAGEREF _Toc429573631 \h </w:instrText>
        </w:r>
        <w:r w:rsidR="00425FD7">
          <w:rPr>
            <w:noProof/>
            <w:webHidden/>
          </w:rPr>
        </w:r>
        <w:r w:rsidR="00425FD7">
          <w:rPr>
            <w:noProof/>
            <w:webHidden/>
          </w:rPr>
          <w:fldChar w:fldCharType="separate"/>
        </w:r>
        <w:r w:rsidR="00123716">
          <w:rPr>
            <w:noProof/>
            <w:webHidden/>
          </w:rPr>
          <w:t>27</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32" w:history="1">
        <w:r w:rsidR="00425FD7" w:rsidRPr="000E6393">
          <w:rPr>
            <w:rStyle w:val="Hyperlink"/>
            <w:noProof/>
          </w:rPr>
          <w:t>3.6.1 DirectImpactSummaryType Class</w:t>
        </w:r>
        <w:r w:rsidR="00425FD7">
          <w:rPr>
            <w:noProof/>
            <w:webHidden/>
          </w:rPr>
          <w:tab/>
        </w:r>
        <w:r w:rsidR="00425FD7">
          <w:rPr>
            <w:noProof/>
            <w:webHidden/>
          </w:rPr>
          <w:fldChar w:fldCharType="begin"/>
        </w:r>
        <w:r w:rsidR="00425FD7">
          <w:rPr>
            <w:noProof/>
            <w:webHidden/>
          </w:rPr>
          <w:instrText xml:space="preserve"> PAGEREF _Toc429573632 \h </w:instrText>
        </w:r>
        <w:r w:rsidR="00425FD7">
          <w:rPr>
            <w:noProof/>
            <w:webHidden/>
          </w:rPr>
        </w:r>
        <w:r w:rsidR="00425FD7">
          <w:rPr>
            <w:noProof/>
            <w:webHidden/>
          </w:rPr>
          <w:fldChar w:fldCharType="separate"/>
        </w:r>
        <w:r w:rsidR="00123716">
          <w:rPr>
            <w:noProof/>
            <w:webHidden/>
          </w:rPr>
          <w:t>30</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33" w:history="1">
        <w:r w:rsidR="00425FD7" w:rsidRPr="000E6393">
          <w:rPr>
            <w:rStyle w:val="Hyperlink"/>
            <w:noProof/>
          </w:rPr>
          <w:t>3.6.2 IndirectImpactSummaryType Class</w:t>
        </w:r>
        <w:r w:rsidR="00425FD7">
          <w:rPr>
            <w:noProof/>
            <w:webHidden/>
          </w:rPr>
          <w:tab/>
        </w:r>
        <w:r w:rsidR="00425FD7">
          <w:rPr>
            <w:noProof/>
            <w:webHidden/>
          </w:rPr>
          <w:fldChar w:fldCharType="begin"/>
        </w:r>
        <w:r w:rsidR="00425FD7">
          <w:rPr>
            <w:noProof/>
            <w:webHidden/>
          </w:rPr>
          <w:instrText xml:space="preserve"> PAGEREF _Toc429573633 \h </w:instrText>
        </w:r>
        <w:r w:rsidR="00425FD7">
          <w:rPr>
            <w:noProof/>
            <w:webHidden/>
          </w:rPr>
        </w:r>
        <w:r w:rsidR="00425FD7">
          <w:rPr>
            <w:noProof/>
            <w:webHidden/>
          </w:rPr>
          <w:fldChar w:fldCharType="separate"/>
        </w:r>
        <w:r w:rsidR="00123716">
          <w:rPr>
            <w:noProof/>
            <w:webHidden/>
          </w:rPr>
          <w:t>32</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34" w:history="1">
        <w:r w:rsidR="00425FD7" w:rsidRPr="000E6393">
          <w:rPr>
            <w:rStyle w:val="Hyperlink"/>
            <w:noProof/>
          </w:rPr>
          <w:t>3.6.3 TotalLossEstimationType Class</w:t>
        </w:r>
        <w:r w:rsidR="00425FD7">
          <w:rPr>
            <w:noProof/>
            <w:webHidden/>
          </w:rPr>
          <w:tab/>
        </w:r>
        <w:r w:rsidR="00425FD7">
          <w:rPr>
            <w:noProof/>
            <w:webHidden/>
          </w:rPr>
          <w:fldChar w:fldCharType="begin"/>
        </w:r>
        <w:r w:rsidR="00425FD7">
          <w:rPr>
            <w:noProof/>
            <w:webHidden/>
          </w:rPr>
          <w:instrText xml:space="preserve"> PAGEREF _Toc429573634 \h </w:instrText>
        </w:r>
        <w:r w:rsidR="00425FD7">
          <w:rPr>
            <w:noProof/>
            <w:webHidden/>
          </w:rPr>
        </w:r>
        <w:r w:rsidR="00425FD7">
          <w:rPr>
            <w:noProof/>
            <w:webHidden/>
          </w:rPr>
          <w:fldChar w:fldCharType="separate"/>
        </w:r>
        <w:r w:rsidR="00123716">
          <w:rPr>
            <w:noProof/>
            <w:webHidden/>
          </w:rPr>
          <w:t>33</w:t>
        </w:r>
        <w:r w:rsidR="00425FD7">
          <w:rPr>
            <w:noProof/>
            <w:webHidden/>
          </w:rPr>
          <w:fldChar w:fldCharType="end"/>
        </w:r>
      </w:hyperlink>
    </w:p>
    <w:p w:rsidR="00425FD7" w:rsidRDefault="003E21AE">
      <w:pPr>
        <w:pStyle w:val="TOC4"/>
        <w:tabs>
          <w:tab w:val="right" w:leader="dot" w:pos="9350"/>
        </w:tabs>
        <w:rPr>
          <w:rFonts w:asciiTheme="minorHAnsi" w:eastAsiaTheme="minorEastAsia" w:hAnsiTheme="minorHAnsi" w:cstheme="minorBidi"/>
          <w:noProof/>
          <w:sz w:val="22"/>
          <w:szCs w:val="22"/>
        </w:rPr>
      </w:pPr>
      <w:hyperlink w:anchor="_Toc429573635" w:history="1">
        <w:r w:rsidR="00425FD7" w:rsidRPr="000E6393">
          <w:rPr>
            <w:rStyle w:val="Hyperlink"/>
            <w:noProof/>
          </w:rPr>
          <w:t>3.6.3.1 LossEstimationType Class</w:t>
        </w:r>
        <w:r w:rsidR="00425FD7">
          <w:rPr>
            <w:noProof/>
            <w:webHidden/>
          </w:rPr>
          <w:tab/>
        </w:r>
        <w:r w:rsidR="00425FD7">
          <w:rPr>
            <w:noProof/>
            <w:webHidden/>
          </w:rPr>
          <w:fldChar w:fldCharType="begin"/>
        </w:r>
        <w:r w:rsidR="00425FD7">
          <w:rPr>
            <w:noProof/>
            <w:webHidden/>
          </w:rPr>
          <w:instrText xml:space="preserve"> PAGEREF _Toc429573635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36" w:history="1">
        <w:r w:rsidR="00425FD7" w:rsidRPr="000E6393">
          <w:rPr>
            <w:rStyle w:val="Hyperlink"/>
            <w:noProof/>
          </w:rPr>
          <w:t>3.6.4 EffectsType Class</w:t>
        </w:r>
        <w:r w:rsidR="00425FD7">
          <w:rPr>
            <w:noProof/>
            <w:webHidden/>
          </w:rPr>
          <w:tab/>
        </w:r>
        <w:r w:rsidR="00425FD7">
          <w:rPr>
            <w:noProof/>
            <w:webHidden/>
          </w:rPr>
          <w:fldChar w:fldCharType="begin"/>
        </w:r>
        <w:r w:rsidR="00425FD7">
          <w:rPr>
            <w:noProof/>
            <w:webHidden/>
          </w:rPr>
          <w:instrText xml:space="preserve"> PAGEREF _Toc429573636 \h </w:instrText>
        </w:r>
        <w:r w:rsidR="00425FD7">
          <w:rPr>
            <w:noProof/>
            <w:webHidden/>
          </w:rPr>
        </w:r>
        <w:r w:rsidR="00425FD7">
          <w:rPr>
            <w:noProof/>
            <w:webHidden/>
          </w:rPr>
          <w:fldChar w:fldCharType="separate"/>
        </w:r>
        <w:r w:rsidR="00123716">
          <w:rPr>
            <w:noProof/>
            <w:webHidden/>
          </w:rPr>
          <w:t>34</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37" w:history="1">
        <w:r w:rsidR="00425FD7" w:rsidRPr="000E6393">
          <w:rPr>
            <w:rStyle w:val="Hyperlink"/>
            <w:noProof/>
          </w:rPr>
          <w:t>3.6.5 ExternalImpactAssessmentModelType Class</w:t>
        </w:r>
        <w:r w:rsidR="00425FD7">
          <w:rPr>
            <w:noProof/>
            <w:webHidden/>
          </w:rPr>
          <w:tab/>
        </w:r>
        <w:r w:rsidR="00425FD7">
          <w:rPr>
            <w:noProof/>
            <w:webHidden/>
          </w:rPr>
          <w:fldChar w:fldCharType="begin"/>
        </w:r>
        <w:r w:rsidR="00425FD7">
          <w:rPr>
            <w:noProof/>
            <w:webHidden/>
          </w:rPr>
          <w:instrText xml:space="preserve"> PAGEREF _Toc429573637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38" w:history="1">
        <w:r w:rsidR="00425FD7" w:rsidRPr="000E6393">
          <w:rPr>
            <w:rStyle w:val="Hyperlink"/>
            <w:noProof/>
          </w:rPr>
          <w:t>3.7 RelatedIndicatorsType Class</w:t>
        </w:r>
        <w:r w:rsidR="00425FD7">
          <w:rPr>
            <w:noProof/>
            <w:webHidden/>
          </w:rPr>
          <w:tab/>
        </w:r>
        <w:r w:rsidR="00425FD7">
          <w:rPr>
            <w:noProof/>
            <w:webHidden/>
          </w:rPr>
          <w:fldChar w:fldCharType="begin"/>
        </w:r>
        <w:r w:rsidR="00425FD7">
          <w:rPr>
            <w:noProof/>
            <w:webHidden/>
          </w:rPr>
          <w:instrText xml:space="preserve"> PAGEREF _Toc429573638 \h </w:instrText>
        </w:r>
        <w:r w:rsidR="00425FD7">
          <w:rPr>
            <w:noProof/>
            <w:webHidden/>
          </w:rPr>
        </w:r>
        <w:r w:rsidR="00425FD7">
          <w:rPr>
            <w:noProof/>
            <w:webHidden/>
          </w:rPr>
          <w:fldChar w:fldCharType="separate"/>
        </w:r>
        <w:r w:rsidR="00123716">
          <w:rPr>
            <w:noProof/>
            <w:webHidden/>
          </w:rPr>
          <w:t>35</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39" w:history="1">
        <w:r w:rsidR="00425FD7" w:rsidRPr="000E6393">
          <w:rPr>
            <w:rStyle w:val="Hyperlink"/>
            <w:noProof/>
          </w:rPr>
          <w:t>3.8 RelatedObservablesType Class</w:t>
        </w:r>
        <w:r w:rsidR="00425FD7">
          <w:rPr>
            <w:noProof/>
            <w:webHidden/>
          </w:rPr>
          <w:tab/>
        </w:r>
        <w:r w:rsidR="00425FD7">
          <w:rPr>
            <w:noProof/>
            <w:webHidden/>
          </w:rPr>
          <w:fldChar w:fldCharType="begin"/>
        </w:r>
        <w:r w:rsidR="00425FD7">
          <w:rPr>
            <w:noProof/>
            <w:webHidden/>
          </w:rPr>
          <w:instrText xml:space="preserve"> PAGEREF _Toc429573639 \h </w:instrText>
        </w:r>
        <w:r w:rsidR="00425FD7">
          <w:rPr>
            <w:noProof/>
            <w:webHidden/>
          </w:rPr>
        </w:r>
        <w:r w:rsidR="00425FD7">
          <w:rPr>
            <w:noProof/>
            <w:webHidden/>
          </w:rPr>
          <w:fldChar w:fldCharType="separate"/>
        </w:r>
        <w:r w:rsidR="00123716">
          <w:rPr>
            <w:noProof/>
            <w:webHidden/>
          </w:rPr>
          <w:t>36</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40" w:history="1">
        <w:r w:rsidR="00425FD7" w:rsidRPr="000E6393">
          <w:rPr>
            <w:rStyle w:val="Hyperlink"/>
            <w:noProof/>
          </w:rPr>
          <w:t>3.9 LeveragedTTPsType Class</w:t>
        </w:r>
        <w:r w:rsidR="00425FD7">
          <w:rPr>
            <w:noProof/>
            <w:webHidden/>
          </w:rPr>
          <w:tab/>
        </w:r>
        <w:r w:rsidR="00425FD7">
          <w:rPr>
            <w:noProof/>
            <w:webHidden/>
          </w:rPr>
          <w:fldChar w:fldCharType="begin"/>
        </w:r>
        <w:r w:rsidR="00425FD7">
          <w:rPr>
            <w:noProof/>
            <w:webHidden/>
          </w:rPr>
          <w:instrText xml:space="preserve"> PAGEREF _Toc429573640 \h </w:instrText>
        </w:r>
        <w:r w:rsidR="00425FD7">
          <w:rPr>
            <w:noProof/>
            <w:webHidden/>
          </w:rPr>
        </w:r>
        <w:r w:rsidR="00425FD7">
          <w:rPr>
            <w:noProof/>
            <w:webHidden/>
          </w:rPr>
          <w:fldChar w:fldCharType="separate"/>
        </w:r>
        <w:r w:rsidR="00123716">
          <w:rPr>
            <w:noProof/>
            <w:webHidden/>
          </w:rPr>
          <w:t>37</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41" w:history="1">
        <w:r w:rsidR="00425FD7" w:rsidRPr="000E6393">
          <w:rPr>
            <w:rStyle w:val="Hyperlink"/>
            <w:noProof/>
          </w:rPr>
          <w:t>3.10 AttributedThreatActorsType Class</w:t>
        </w:r>
        <w:r w:rsidR="00425FD7">
          <w:rPr>
            <w:noProof/>
            <w:webHidden/>
          </w:rPr>
          <w:tab/>
        </w:r>
        <w:r w:rsidR="00425FD7">
          <w:rPr>
            <w:noProof/>
            <w:webHidden/>
          </w:rPr>
          <w:fldChar w:fldCharType="begin"/>
        </w:r>
        <w:r w:rsidR="00425FD7">
          <w:rPr>
            <w:noProof/>
            <w:webHidden/>
          </w:rPr>
          <w:instrText xml:space="preserve"> PAGEREF _Toc429573641 \h </w:instrText>
        </w:r>
        <w:r w:rsidR="00425FD7">
          <w:rPr>
            <w:noProof/>
            <w:webHidden/>
          </w:rPr>
        </w:r>
        <w:r w:rsidR="00425FD7">
          <w:rPr>
            <w:noProof/>
            <w:webHidden/>
          </w:rPr>
          <w:fldChar w:fldCharType="separate"/>
        </w:r>
        <w:r w:rsidR="00123716">
          <w:rPr>
            <w:noProof/>
            <w:webHidden/>
          </w:rPr>
          <w:t>39</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42" w:history="1">
        <w:r w:rsidR="00425FD7" w:rsidRPr="000E6393">
          <w:rPr>
            <w:rStyle w:val="Hyperlink"/>
            <w:noProof/>
          </w:rPr>
          <w:t>3.11 RelatedIncidentsType Class</w:t>
        </w:r>
        <w:r w:rsidR="00425FD7">
          <w:rPr>
            <w:noProof/>
            <w:webHidden/>
          </w:rPr>
          <w:tab/>
        </w:r>
        <w:r w:rsidR="00425FD7">
          <w:rPr>
            <w:noProof/>
            <w:webHidden/>
          </w:rPr>
          <w:fldChar w:fldCharType="begin"/>
        </w:r>
        <w:r w:rsidR="00425FD7">
          <w:rPr>
            <w:noProof/>
            <w:webHidden/>
          </w:rPr>
          <w:instrText xml:space="preserve"> PAGEREF _Toc429573642 \h </w:instrText>
        </w:r>
        <w:r w:rsidR="00425FD7">
          <w:rPr>
            <w:noProof/>
            <w:webHidden/>
          </w:rPr>
        </w:r>
        <w:r w:rsidR="00425FD7">
          <w:rPr>
            <w:noProof/>
            <w:webHidden/>
          </w:rPr>
          <w:fldChar w:fldCharType="separate"/>
        </w:r>
        <w:r w:rsidR="00123716">
          <w:rPr>
            <w:noProof/>
            <w:webHidden/>
          </w:rPr>
          <w:t>40</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43" w:history="1">
        <w:r w:rsidR="00425FD7" w:rsidRPr="000E6393">
          <w:rPr>
            <w:rStyle w:val="Hyperlink"/>
            <w:noProof/>
          </w:rPr>
          <w:t>3.12 COATakenType Class and COARequestedType Class</w:t>
        </w:r>
        <w:r w:rsidR="00425FD7">
          <w:rPr>
            <w:noProof/>
            <w:webHidden/>
          </w:rPr>
          <w:tab/>
        </w:r>
        <w:r w:rsidR="00425FD7">
          <w:rPr>
            <w:noProof/>
            <w:webHidden/>
          </w:rPr>
          <w:fldChar w:fldCharType="begin"/>
        </w:r>
        <w:r w:rsidR="00425FD7">
          <w:rPr>
            <w:noProof/>
            <w:webHidden/>
          </w:rPr>
          <w:instrText xml:space="preserve"> PAGEREF _Toc429573643 \h </w:instrText>
        </w:r>
        <w:r w:rsidR="00425FD7">
          <w:rPr>
            <w:noProof/>
            <w:webHidden/>
          </w:rPr>
        </w:r>
        <w:r w:rsidR="00425FD7">
          <w:rPr>
            <w:noProof/>
            <w:webHidden/>
          </w:rPr>
          <w:fldChar w:fldCharType="separate"/>
        </w:r>
        <w:r w:rsidR="00123716">
          <w:rPr>
            <w:noProof/>
            <w:webHidden/>
          </w:rPr>
          <w:t>42</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44" w:history="1">
        <w:r w:rsidR="00425FD7" w:rsidRPr="000E6393">
          <w:rPr>
            <w:rStyle w:val="Hyperlink"/>
            <w:noProof/>
          </w:rPr>
          <w:t>3.12.1 ContributorsType Class</w:t>
        </w:r>
        <w:r w:rsidR="00425FD7">
          <w:rPr>
            <w:noProof/>
            <w:webHidden/>
          </w:rPr>
          <w:tab/>
        </w:r>
        <w:r w:rsidR="00425FD7">
          <w:rPr>
            <w:noProof/>
            <w:webHidden/>
          </w:rPr>
          <w:fldChar w:fldCharType="begin"/>
        </w:r>
        <w:r w:rsidR="00425FD7">
          <w:rPr>
            <w:noProof/>
            <w:webHidden/>
          </w:rPr>
          <w:instrText xml:space="preserve"> PAGEREF _Toc429573644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45" w:history="1">
        <w:r w:rsidR="00425FD7" w:rsidRPr="000E6393">
          <w:rPr>
            <w:rStyle w:val="Hyperlink"/>
            <w:noProof/>
          </w:rPr>
          <w:t>3.12.2 COATimeType Class</w:t>
        </w:r>
        <w:r w:rsidR="00425FD7">
          <w:rPr>
            <w:noProof/>
            <w:webHidden/>
          </w:rPr>
          <w:tab/>
        </w:r>
        <w:r w:rsidR="00425FD7">
          <w:rPr>
            <w:noProof/>
            <w:webHidden/>
          </w:rPr>
          <w:fldChar w:fldCharType="begin"/>
        </w:r>
        <w:r w:rsidR="00425FD7">
          <w:rPr>
            <w:noProof/>
            <w:webHidden/>
          </w:rPr>
          <w:instrText xml:space="preserve"> PAGEREF _Toc429573645 \h </w:instrText>
        </w:r>
        <w:r w:rsidR="00425FD7">
          <w:rPr>
            <w:noProof/>
            <w:webHidden/>
          </w:rPr>
        </w:r>
        <w:r w:rsidR="00425FD7">
          <w:rPr>
            <w:noProof/>
            <w:webHidden/>
          </w:rPr>
          <w:fldChar w:fldCharType="separate"/>
        </w:r>
        <w:r w:rsidR="00123716">
          <w:rPr>
            <w:noProof/>
            <w:webHidden/>
          </w:rPr>
          <w:t>43</w:t>
        </w:r>
        <w:r w:rsidR="00425FD7">
          <w:rPr>
            <w:noProof/>
            <w:webHidden/>
          </w:rPr>
          <w:fldChar w:fldCharType="end"/>
        </w:r>
      </w:hyperlink>
    </w:p>
    <w:p w:rsidR="00425FD7" w:rsidRDefault="003E21AE">
      <w:pPr>
        <w:pStyle w:val="TOC2"/>
        <w:tabs>
          <w:tab w:val="right" w:leader="dot" w:pos="9350"/>
        </w:tabs>
        <w:rPr>
          <w:rFonts w:asciiTheme="minorHAnsi" w:eastAsiaTheme="minorEastAsia" w:hAnsiTheme="minorHAnsi" w:cstheme="minorBidi"/>
          <w:noProof/>
          <w:sz w:val="22"/>
          <w:szCs w:val="22"/>
        </w:rPr>
      </w:pPr>
      <w:hyperlink w:anchor="_Toc429573646" w:history="1">
        <w:r w:rsidR="00425FD7" w:rsidRPr="000E6393">
          <w:rPr>
            <w:rStyle w:val="Hyperlink"/>
            <w:noProof/>
          </w:rPr>
          <w:t>3.13 HistoryType Class</w:t>
        </w:r>
        <w:r w:rsidR="00425FD7">
          <w:rPr>
            <w:noProof/>
            <w:webHidden/>
          </w:rPr>
          <w:tab/>
        </w:r>
        <w:r w:rsidR="00425FD7">
          <w:rPr>
            <w:noProof/>
            <w:webHidden/>
          </w:rPr>
          <w:fldChar w:fldCharType="begin"/>
        </w:r>
        <w:r w:rsidR="00425FD7">
          <w:rPr>
            <w:noProof/>
            <w:webHidden/>
          </w:rPr>
          <w:instrText xml:space="preserve"> PAGEREF _Toc429573646 \h </w:instrText>
        </w:r>
        <w:r w:rsidR="00425FD7">
          <w:rPr>
            <w:noProof/>
            <w:webHidden/>
          </w:rPr>
        </w:r>
        <w:r w:rsidR="00425FD7">
          <w:rPr>
            <w:noProof/>
            <w:webHidden/>
          </w:rPr>
          <w:fldChar w:fldCharType="separate"/>
        </w:r>
        <w:r w:rsidR="00123716">
          <w:rPr>
            <w:noProof/>
            <w:webHidden/>
          </w:rPr>
          <w:t>44</w:t>
        </w:r>
        <w:r w:rsidR="00425FD7">
          <w:rPr>
            <w:noProof/>
            <w:webHidden/>
          </w:rPr>
          <w:fldChar w:fldCharType="end"/>
        </w:r>
      </w:hyperlink>
    </w:p>
    <w:p w:rsidR="00425FD7" w:rsidRDefault="003E21AE">
      <w:pPr>
        <w:pStyle w:val="TOC3"/>
        <w:tabs>
          <w:tab w:val="right" w:leader="dot" w:pos="9350"/>
        </w:tabs>
        <w:rPr>
          <w:rFonts w:asciiTheme="minorHAnsi" w:eastAsiaTheme="minorEastAsia" w:hAnsiTheme="minorHAnsi" w:cstheme="minorBidi"/>
          <w:noProof/>
          <w:sz w:val="22"/>
          <w:szCs w:val="22"/>
        </w:rPr>
      </w:pPr>
      <w:hyperlink w:anchor="_Toc429573647" w:history="1">
        <w:r w:rsidR="00425FD7" w:rsidRPr="000E6393">
          <w:rPr>
            <w:rStyle w:val="Hyperlink"/>
            <w:noProof/>
          </w:rPr>
          <w:t>3.13.1 HistoryItemType Class</w:t>
        </w:r>
        <w:r w:rsidR="00425FD7">
          <w:rPr>
            <w:noProof/>
            <w:webHidden/>
          </w:rPr>
          <w:tab/>
        </w:r>
        <w:r w:rsidR="00425FD7">
          <w:rPr>
            <w:noProof/>
            <w:webHidden/>
          </w:rPr>
          <w:fldChar w:fldCharType="begin"/>
        </w:r>
        <w:r w:rsidR="00425FD7">
          <w:rPr>
            <w:noProof/>
            <w:webHidden/>
          </w:rPr>
          <w:instrText xml:space="preserve"> PAGEREF _Toc429573647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3E21AE">
      <w:pPr>
        <w:pStyle w:val="TOC4"/>
        <w:tabs>
          <w:tab w:val="right" w:leader="dot" w:pos="9350"/>
        </w:tabs>
        <w:rPr>
          <w:rFonts w:asciiTheme="minorHAnsi" w:eastAsiaTheme="minorEastAsia" w:hAnsiTheme="minorHAnsi" w:cstheme="minorBidi"/>
          <w:noProof/>
          <w:sz w:val="22"/>
          <w:szCs w:val="22"/>
        </w:rPr>
      </w:pPr>
      <w:hyperlink w:anchor="_Toc429573648" w:history="1">
        <w:r w:rsidR="00425FD7" w:rsidRPr="000E6393">
          <w:rPr>
            <w:rStyle w:val="Hyperlink"/>
            <w:noProof/>
          </w:rPr>
          <w:t>3.13.1.1 JournalEntryType Class</w:t>
        </w:r>
        <w:r w:rsidR="00425FD7">
          <w:rPr>
            <w:noProof/>
            <w:webHidden/>
          </w:rPr>
          <w:tab/>
        </w:r>
        <w:r w:rsidR="00425FD7">
          <w:rPr>
            <w:noProof/>
            <w:webHidden/>
          </w:rPr>
          <w:fldChar w:fldCharType="begin"/>
        </w:r>
        <w:r w:rsidR="00425FD7">
          <w:rPr>
            <w:noProof/>
            <w:webHidden/>
          </w:rPr>
          <w:instrText xml:space="preserve"> PAGEREF _Toc429573648 \h </w:instrText>
        </w:r>
        <w:r w:rsidR="00425FD7">
          <w:rPr>
            <w:noProof/>
            <w:webHidden/>
          </w:rPr>
        </w:r>
        <w:r w:rsidR="00425FD7">
          <w:rPr>
            <w:noProof/>
            <w:webHidden/>
          </w:rPr>
          <w:fldChar w:fldCharType="separate"/>
        </w:r>
        <w:r w:rsidR="00123716">
          <w:rPr>
            <w:noProof/>
            <w:webHidden/>
          </w:rPr>
          <w:t>46</w:t>
        </w:r>
        <w:r w:rsidR="00425FD7">
          <w:rPr>
            <w:noProof/>
            <w:webHidden/>
          </w:rPr>
          <w:fldChar w:fldCharType="end"/>
        </w:r>
      </w:hyperlink>
    </w:p>
    <w:p w:rsidR="00425FD7" w:rsidRDefault="003E21AE">
      <w:pPr>
        <w:pStyle w:val="TOC1"/>
        <w:rPr>
          <w:rFonts w:asciiTheme="minorHAnsi" w:eastAsiaTheme="minorEastAsia" w:hAnsiTheme="minorHAnsi" w:cstheme="minorBidi"/>
          <w:noProof/>
          <w:sz w:val="22"/>
          <w:szCs w:val="22"/>
        </w:rPr>
      </w:pPr>
      <w:hyperlink w:anchor="_Toc429573649" w:history="1">
        <w:r w:rsidR="00425FD7" w:rsidRPr="000E6393">
          <w:rPr>
            <w:rStyle w:val="Hyperlink"/>
            <w:noProof/>
          </w:rPr>
          <w:t>4</w:t>
        </w:r>
        <w:r w:rsidR="00425FD7">
          <w:rPr>
            <w:rFonts w:asciiTheme="minorHAnsi" w:eastAsiaTheme="minorEastAsia" w:hAnsiTheme="minorHAnsi" w:cstheme="minorBidi"/>
            <w:noProof/>
            <w:sz w:val="22"/>
            <w:szCs w:val="22"/>
          </w:rPr>
          <w:tab/>
        </w:r>
        <w:r w:rsidR="00425FD7" w:rsidRPr="000E6393">
          <w:rPr>
            <w:rStyle w:val="Hyperlink"/>
            <w:noProof/>
          </w:rPr>
          <w:t>Conformance</w:t>
        </w:r>
        <w:r w:rsidR="00425FD7">
          <w:rPr>
            <w:noProof/>
            <w:webHidden/>
          </w:rPr>
          <w:tab/>
        </w:r>
        <w:r w:rsidR="00425FD7">
          <w:rPr>
            <w:noProof/>
            <w:webHidden/>
          </w:rPr>
          <w:fldChar w:fldCharType="begin"/>
        </w:r>
        <w:r w:rsidR="00425FD7">
          <w:rPr>
            <w:noProof/>
            <w:webHidden/>
          </w:rPr>
          <w:instrText xml:space="preserve"> PAGEREF _Toc429573649 \h </w:instrText>
        </w:r>
        <w:r w:rsidR="00425FD7">
          <w:rPr>
            <w:noProof/>
            <w:webHidden/>
          </w:rPr>
        </w:r>
        <w:r w:rsidR="00425FD7">
          <w:rPr>
            <w:noProof/>
            <w:webHidden/>
          </w:rPr>
          <w:fldChar w:fldCharType="separate"/>
        </w:r>
        <w:r w:rsidR="00123716">
          <w:rPr>
            <w:noProof/>
            <w:webHidden/>
          </w:rPr>
          <w:t>47</w:t>
        </w:r>
        <w:r w:rsidR="00425FD7">
          <w:rPr>
            <w:noProof/>
            <w:webHidden/>
          </w:rPr>
          <w:fldChar w:fldCharType="end"/>
        </w:r>
      </w:hyperlink>
    </w:p>
    <w:p w:rsidR="00425FD7" w:rsidRDefault="003E21AE">
      <w:pPr>
        <w:pStyle w:val="TOC1"/>
        <w:rPr>
          <w:rFonts w:asciiTheme="minorHAnsi" w:eastAsiaTheme="minorEastAsia" w:hAnsiTheme="minorHAnsi" w:cstheme="minorBidi"/>
          <w:noProof/>
          <w:sz w:val="22"/>
          <w:szCs w:val="22"/>
        </w:rPr>
      </w:pPr>
      <w:hyperlink w:anchor="_Toc429573650" w:history="1">
        <w:r w:rsidR="00425FD7" w:rsidRPr="000E6393">
          <w:rPr>
            <w:rStyle w:val="Hyperlink"/>
            <w:noProof/>
          </w:rPr>
          <w:t>Appendix A. Acknowledgments</w:t>
        </w:r>
        <w:r w:rsidR="00425FD7">
          <w:rPr>
            <w:noProof/>
            <w:webHidden/>
          </w:rPr>
          <w:tab/>
        </w:r>
        <w:r w:rsidR="00425FD7">
          <w:rPr>
            <w:noProof/>
            <w:webHidden/>
          </w:rPr>
          <w:fldChar w:fldCharType="begin"/>
        </w:r>
        <w:r w:rsidR="00425FD7">
          <w:rPr>
            <w:noProof/>
            <w:webHidden/>
          </w:rPr>
          <w:instrText xml:space="preserve"> PAGEREF _Toc429573650 \h </w:instrText>
        </w:r>
        <w:r w:rsidR="00425FD7">
          <w:rPr>
            <w:noProof/>
            <w:webHidden/>
          </w:rPr>
        </w:r>
        <w:r w:rsidR="00425FD7">
          <w:rPr>
            <w:noProof/>
            <w:webHidden/>
          </w:rPr>
          <w:fldChar w:fldCharType="separate"/>
        </w:r>
        <w:r w:rsidR="00123716">
          <w:rPr>
            <w:noProof/>
            <w:webHidden/>
          </w:rPr>
          <w:t>48</w:t>
        </w:r>
        <w:r w:rsidR="00425FD7">
          <w:rPr>
            <w:noProof/>
            <w:webHidden/>
          </w:rPr>
          <w:fldChar w:fldCharType="end"/>
        </w:r>
      </w:hyperlink>
    </w:p>
    <w:p w:rsidR="00425FD7" w:rsidRDefault="003E21AE">
      <w:pPr>
        <w:pStyle w:val="TOC1"/>
        <w:rPr>
          <w:rFonts w:asciiTheme="minorHAnsi" w:eastAsiaTheme="minorEastAsia" w:hAnsiTheme="minorHAnsi" w:cstheme="minorBidi"/>
          <w:noProof/>
          <w:sz w:val="22"/>
          <w:szCs w:val="22"/>
        </w:rPr>
      </w:pPr>
      <w:hyperlink w:anchor="_Toc429573651" w:history="1">
        <w:r w:rsidR="00425FD7" w:rsidRPr="000E6393">
          <w:rPr>
            <w:rStyle w:val="Hyperlink"/>
            <w:noProof/>
          </w:rPr>
          <w:t>Appendix B. Revision History</w:t>
        </w:r>
        <w:r w:rsidR="00425FD7">
          <w:rPr>
            <w:noProof/>
            <w:webHidden/>
          </w:rPr>
          <w:tab/>
        </w:r>
        <w:r w:rsidR="00425FD7">
          <w:rPr>
            <w:noProof/>
            <w:webHidden/>
          </w:rPr>
          <w:fldChar w:fldCharType="begin"/>
        </w:r>
        <w:r w:rsidR="00425FD7">
          <w:rPr>
            <w:noProof/>
            <w:webHidden/>
          </w:rPr>
          <w:instrText xml:space="preserve"> PAGEREF _Toc429573651 \h </w:instrText>
        </w:r>
        <w:r w:rsidR="00425FD7">
          <w:rPr>
            <w:noProof/>
            <w:webHidden/>
          </w:rPr>
        </w:r>
        <w:r w:rsidR="00425FD7">
          <w:rPr>
            <w:noProof/>
            <w:webHidden/>
          </w:rPr>
          <w:fldChar w:fldCharType="separate"/>
        </w:r>
        <w:r w:rsidR="00123716">
          <w:rPr>
            <w:noProof/>
            <w:webHidden/>
          </w:rPr>
          <w:t>50</w:t>
        </w:r>
        <w:r w:rsidR="00425FD7">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3606"/>
      <w:r>
        <w:lastRenderedPageBreak/>
        <w:t>Introduction</w:t>
      </w:r>
      <w:bookmarkEnd w:id="0"/>
      <w:bookmarkEnd w:id="3"/>
      <w:bookmarkEnd w:id="4"/>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1.4</w:t>
      </w:r>
      <w:r w:rsidRPr="00B05861">
        <w:rPr>
          <w:b/>
          <w:color w:val="0000EE"/>
        </w:rPr>
        <w:fldChar w:fldCharType="end"/>
      </w:r>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123716">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5" w:name="_Ref394327838"/>
      <w:bookmarkStart w:id="6" w:name="_Toc420661109"/>
      <w:bookmarkStart w:id="7" w:name="_Toc429573607"/>
      <w:r>
        <w:t>STIX Specification Documents</w:t>
      </w:r>
      <w:bookmarkEnd w:id="5"/>
      <w:bookmarkEnd w:id="6"/>
      <w:bookmarkEnd w:id="7"/>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123716" w:rsidRPr="00123716">
        <w:rPr>
          <w:b/>
          <w:color w:val="0000EE"/>
        </w:rPr>
        <w:t>Figure 1</w:t>
      </w:r>
      <w:r w:rsidR="00123716" w:rsidRPr="00123716">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(vocabularies, data marking</w:t>
      </w:r>
      <w:r w:rsidRPr="00D86553">
        <w:t xml:space="preserve"> </w:t>
      </w:r>
      <w:r>
        <w:t xml:space="preserve">and </w:t>
      </w:r>
      <w:r w:rsidR="00250F1E">
        <w:t xml:space="preserve">default </w:t>
      </w:r>
      <w:r>
        <w:t>extensions), and the color white indica</w:t>
      </w:r>
      <w:r w:rsidR="00DA1AA3">
        <w:t>tes the component data models. The solid grey color denotes the overall STIX Language UML model</w:t>
      </w:r>
      <w:r w:rsidR="00DA1AA3" w:rsidRPr="00434BA0">
        <w:t>.</w:t>
      </w:r>
      <w:r w:rsidR="00DA1AA3">
        <w:t xml:space="preserve"> </w:t>
      </w:r>
      <w:r>
        <w:t xml:space="preserve">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123716">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D33998" w:rsidP="0096233F">
      <w:pPr>
        <w:jc w:val="center"/>
      </w:pPr>
      <w:r>
        <w:rPr>
          <w:noProof/>
        </w:rPr>
        <w:lastRenderedPageBreak/>
        <w:drawing>
          <wp:inline distT="0" distB="0" distL="0" distR="0">
            <wp:extent cx="3886200" cy="1908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6.JPG"/>
                    <pic:cNvPicPr/>
                  </pic:nvPicPr>
                  <pic:blipFill rotWithShape="1">
                    <a:blip r:embed="rId24">
                      <a:extLst>
                        <a:ext uri="{28A0092B-C50C-407E-A947-70E740481C1C}">
                          <a14:useLocalDpi xmlns:a14="http://schemas.microsoft.com/office/drawing/2010/main" val="0"/>
                        </a:ext>
                      </a:extLst>
                    </a:blip>
                    <a:srcRect l="7896" t="19443" r="8208" b="25617"/>
                    <a:stretch/>
                  </pic:blipFill>
                  <pic:spPr bwMode="auto">
                    <a:xfrm>
                      <a:off x="0" y="0"/>
                      <a:ext cx="3886200" cy="1908686"/>
                    </a:xfrm>
                    <a:prstGeom prst="rect">
                      <a:avLst/>
                    </a:prstGeom>
                    <a:ln>
                      <a:noFill/>
                    </a:ln>
                    <a:extLst>
                      <a:ext uri="{53640926-AAD7-44D8-BBD7-CCE9431645EC}">
                        <a14:shadowObscured xmlns:a14="http://schemas.microsoft.com/office/drawing/2010/main"/>
                      </a:ext>
                    </a:extLst>
                  </pic:spPr>
                </pic:pic>
              </a:graphicData>
            </a:graphic>
          </wp:inline>
        </w:drawing>
      </w:r>
    </w:p>
    <w:p w:rsidR="0096233F" w:rsidRDefault="0096233F" w:rsidP="00150A95">
      <w:pPr>
        <w:pStyle w:val="Caption"/>
        <w:rPr>
          <w:b/>
        </w:rPr>
      </w:pPr>
      <w:bookmarkStart w:id="8" w:name="_Ref389819936"/>
      <w:bookmarkStart w:id="9" w:name="_Ref390077491"/>
      <w:r w:rsidRPr="000C4865">
        <w:t xml:space="preserve">Figure </w:t>
      </w:r>
      <w:fldSimple w:instr=" STYLEREF 1 \s ">
        <w:r w:rsidR="00123716">
          <w:rPr>
            <w:noProof/>
          </w:rPr>
          <w:t>1</w:t>
        </w:r>
      </w:fldSimple>
      <w:r>
        <w:noBreakHyphen/>
      </w:r>
      <w:fldSimple w:instr=" SEQ Figure \* ARABIC \s 1 ">
        <w:r w:rsidR="00123716">
          <w:rPr>
            <w:noProof/>
          </w:rPr>
          <w:t>1</w:t>
        </w:r>
      </w:fldSimple>
      <w:bookmarkEnd w:id="8"/>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9"/>
    </w:p>
    <w:p w:rsidR="0096233F" w:rsidRDefault="0096233F" w:rsidP="0096233F">
      <w:pPr>
        <w:pStyle w:val="Heading2"/>
        <w:tabs>
          <w:tab w:val="num" w:pos="864"/>
        </w:tabs>
        <w:spacing w:before="360" w:after="60"/>
        <w:ind w:left="720" w:hanging="720"/>
      </w:pPr>
      <w:bookmarkStart w:id="10" w:name="_Ref394437867"/>
      <w:bookmarkStart w:id="11" w:name="_Toc420661110"/>
      <w:bookmarkStart w:id="12" w:name="_Toc429573608"/>
      <w:r>
        <w:t>Document Conventions</w:t>
      </w:r>
      <w:bookmarkEnd w:id="10"/>
      <w:bookmarkEnd w:id="11"/>
      <w:bookmarkEnd w:id="12"/>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3" w:name="_Toc389570603"/>
      <w:bookmarkStart w:id="14" w:name="_Toc389581073"/>
      <w:bookmarkStart w:id="15" w:name="_Toc420661112"/>
      <w:bookmarkStart w:id="16" w:name="_Toc429573609"/>
      <w:r>
        <w:t>Fonts</w:t>
      </w:r>
      <w:bookmarkEnd w:id="13"/>
      <w:bookmarkEnd w:id="14"/>
      <w:bookmarkEnd w:id="15"/>
      <w:bookmarkEnd w:id="16"/>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7"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8" w:name="_Ref417308924"/>
      <w:bookmarkStart w:id="19" w:name="_Toc420661113"/>
      <w:bookmarkStart w:id="20" w:name="_Toc429573610"/>
      <w:r>
        <w:t>UML Package References</w:t>
      </w:r>
      <w:bookmarkEnd w:id="17"/>
      <w:bookmarkEnd w:id="18"/>
      <w:bookmarkEnd w:id="19"/>
      <w:bookmarkEnd w:id="20"/>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1" w:name="_Toc389570605"/>
      <w:bookmarkStart w:id="22" w:name="_Toc389581075"/>
      <w:bookmarkStart w:id="23" w:name="_Toc420661114"/>
      <w:bookmarkStart w:id="24" w:name="_Toc429573611"/>
      <w:r w:rsidRPr="00904E02">
        <w:lastRenderedPageBreak/>
        <w:t>UML Diagrams</w:t>
      </w:r>
      <w:bookmarkEnd w:id="21"/>
      <w:bookmarkEnd w:id="22"/>
      <w:bookmarkEnd w:id="23"/>
      <w:bookmarkEnd w:id="24"/>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5" w:name="_Toc420661115"/>
      <w:bookmarkStart w:id="26" w:name="_Toc429573612"/>
      <w:r>
        <w:t>Class Properties</w:t>
      </w:r>
      <w:bookmarkEnd w:id="25"/>
      <w:bookmarkEnd w:id="26"/>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7" w:name="_Toc420661116"/>
      <w:bookmarkStart w:id="28" w:name="_Toc429573613"/>
      <w:r>
        <w:t>Diagram Icons and Arrow Types</w:t>
      </w:r>
      <w:bookmarkEnd w:id="27"/>
      <w:bookmarkEnd w:id="28"/>
    </w:p>
    <w:p w:rsidR="0096233F" w:rsidRPr="00E82D83" w:rsidRDefault="0096233F" w:rsidP="0096233F">
      <w:pPr>
        <w:spacing w:after="240"/>
        <w:rPr>
          <w:szCs w:val="20"/>
        </w:rPr>
      </w:pPr>
      <w:bookmarkStart w:id="29"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123716" w:rsidRPr="00123716">
        <w:rPr>
          <w:b/>
          <w:color w:val="0000EE"/>
          <w:szCs w:val="20"/>
        </w:rPr>
        <w:t xml:space="preserve">Table </w:t>
      </w:r>
      <w:r w:rsidR="00123716" w:rsidRPr="00123716">
        <w:rPr>
          <w:b/>
          <w:noProof/>
          <w:color w:val="0000EE"/>
          <w:szCs w:val="20"/>
        </w:rPr>
        <w:t>1</w:t>
      </w:r>
      <w:r w:rsidR="00123716" w:rsidRPr="00123716">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0" w:name="_Ref397637630"/>
      <w:r w:rsidRPr="00150A95">
        <w:t xml:space="preserve">Table </w:t>
      </w:r>
      <w:fldSimple w:instr=" STYLEREF 1 \s ">
        <w:r w:rsidR="00123716">
          <w:rPr>
            <w:noProof/>
          </w:rPr>
          <w:t>1</w:t>
        </w:r>
      </w:fldSimple>
      <w:r w:rsidRPr="00150A95">
        <w:noBreakHyphen/>
      </w:r>
      <w:fldSimple w:instr=" SEQ Table \* ARABIC \s 1 ">
        <w:r w:rsidR="00123716">
          <w:rPr>
            <w:noProof/>
          </w:rPr>
          <w:t>1</w:t>
        </w:r>
      </w:fldSimple>
      <w:bookmarkEnd w:id="30"/>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D74579" w:rsidP="00253E21">
            <w:pPr>
              <w:keepNext/>
              <w:keepLines/>
              <w:jc w:val="center"/>
              <w:rPr>
                <w:rFonts w:ascii="Times New Roman" w:hAnsi="Times New Roman"/>
                <w:noProof/>
                <w:szCs w:val="20"/>
              </w:rPr>
            </w:pPr>
            <w:r>
              <w:rPr>
                <w:noProof/>
              </w:rPr>
              <w:drawing>
                <wp:inline distT="0" distB="0" distL="0" distR="0" wp14:anchorId="3C1C209A" wp14:editId="20B6B9BB">
                  <wp:extent cx="201295" cy="231775"/>
                  <wp:effectExtent l="0" t="0" r="8255"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6" o:title=""/>
                </v:shape>
                <o:OLEObject Type="Embed" ProgID="PBrush" ShapeID="_x0000_i1025" DrawAspect="Content" ObjectID="_1517920756" r:id="rId27"/>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17920757" r:id="rId30"/>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17920758" r:id="rId32"/>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AD9F9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75pt;height:36pt" o:ole="">
                  <v:imagedata r:id="rId33" o:title=""/>
                </v:shape>
                <o:OLEObject Type="Embed" ProgID="PBrush" ShapeID="_x0000_i1028" DrawAspect="Content" ObjectID="_1517920759" r:id="rId34"/>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1" w:name="_Ref417297992"/>
      <w:bookmarkStart w:id="32" w:name="_Toc420661117"/>
      <w:bookmarkStart w:id="33" w:name="_Toc429573614"/>
      <w:r>
        <w:t>Color Coding</w:t>
      </w:r>
      <w:bookmarkEnd w:id="29"/>
      <w:bookmarkEnd w:id="31"/>
      <w:bookmarkEnd w:id="32"/>
      <w:bookmarkEnd w:id="33"/>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123716" w:rsidRPr="00123716">
        <w:rPr>
          <w:b/>
          <w:color w:val="0000EE"/>
          <w:szCs w:val="20"/>
        </w:rPr>
        <w:t xml:space="preserve">Figure </w:t>
      </w:r>
      <w:r w:rsidR="00123716" w:rsidRPr="00123716">
        <w:rPr>
          <w:b/>
          <w:noProof/>
          <w:color w:val="0000EE"/>
          <w:szCs w:val="20"/>
        </w:rPr>
        <w:t>1</w:t>
      </w:r>
      <w:r w:rsidR="00123716" w:rsidRPr="00123716">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4" w:name="_Ref397676401"/>
      <w:r w:rsidRPr="000C4865">
        <w:t xml:space="preserve">Figure </w:t>
      </w:r>
      <w:fldSimple w:instr=" STYLEREF 1 \s ">
        <w:r w:rsidR="00123716">
          <w:rPr>
            <w:noProof/>
          </w:rPr>
          <w:t>1</w:t>
        </w:r>
      </w:fldSimple>
      <w:r>
        <w:noBreakHyphen/>
      </w:r>
      <w:fldSimple w:instr=" SEQ Figure \* ARABIC \s 1 ">
        <w:r w:rsidR="00123716">
          <w:rPr>
            <w:noProof/>
          </w:rPr>
          <w:t>2</w:t>
        </w:r>
      </w:fldSimple>
      <w:bookmarkEnd w:id="34"/>
      <w:r w:rsidRPr="000C4865">
        <w:t xml:space="preserve">.  </w:t>
      </w:r>
      <w:r>
        <w:t>Data model color coding</w:t>
      </w:r>
    </w:p>
    <w:p w:rsidR="0096233F" w:rsidRPr="00210E1E" w:rsidRDefault="0096233F" w:rsidP="0096233F">
      <w:pPr>
        <w:pStyle w:val="Heading3"/>
        <w:tabs>
          <w:tab w:val="num" w:pos="720"/>
        </w:tabs>
        <w:spacing w:before="360" w:after="60"/>
      </w:pPr>
      <w:bookmarkStart w:id="35" w:name="_Toc389570606"/>
      <w:bookmarkStart w:id="36" w:name="_Toc389581076"/>
      <w:bookmarkStart w:id="37" w:name="_Ref394436861"/>
      <w:bookmarkStart w:id="38" w:name="_Toc420661118"/>
      <w:bookmarkStart w:id="39" w:name="_Toc429573615"/>
      <w:r>
        <w:t>Property Table Notation</w:t>
      </w:r>
      <w:bookmarkEnd w:id="35"/>
      <w:bookmarkEnd w:id="36"/>
      <w:bookmarkEnd w:id="37"/>
      <w:bookmarkEnd w:id="38"/>
      <w:bookmarkEnd w:id="39"/>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123716">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123716">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0" w:name="_Toc412634016"/>
      <w:bookmarkStart w:id="41" w:name="_Toc412793151"/>
      <w:bookmarkStart w:id="42" w:name="_Toc420661119"/>
      <w:bookmarkStart w:id="43" w:name="_Toc429573616"/>
      <w:r>
        <w:t>Property and Class Descriptions</w:t>
      </w:r>
      <w:bookmarkEnd w:id="40"/>
      <w:bookmarkEnd w:id="41"/>
      <w:bookmarkEnd w:id="42"/>
      <w:bookmarkEnd w:id="43"/>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573B0A" w:rsidRPr="00B90F5C">
              <w:t>identifying</w:t>
            </w:r>
            <w:r w:rsidRPr="00B90F5C">
              <w:t xml:space="preserve">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4" w:name="_Toc85472893"/>
      <w:bookmarkStart w:id="45" w:name="_Toc287332007"/>
      <w:bookmarkStart w:id="46" w:name="_Ref428820228"/>
      <w:bookmarkStart w:id="47" w:name="_Toc429573617"/>
      <w:r>
        <w:t>Terminology</w:t>
      </w:r>
      <w:bookmarkEnd w:id="44"/>
      <w:bookmarkEnd w:id="45"/>
      <w:bookmarkEnd w:id="46"/>
      <w:bookmarkEnd w:id="47"/>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123716">
        <w:rPr>
          <w:rStyle w:val="Refterm"/>
        </w:rPr>
        <w:t>[RFC2119]</w:t>
      </w:r>
      <w:r w:rsidR="00C02DEC" w:rsidRPr="00E82D83">
        <w:rPr>
          <w:color w:val="0000EE"/>
        </w:rPr>
        <w:fldChar w:fldCharType="end"/>
      </w:r>
      <w:r w:rsidR="00C02DEC">
        <w:t>.</w:t>
      </w:r>
    </w:p>
    <w:p w:rsidR="00C02DEC" w:rsidRDefault="00C02DEC" w:rsidP="00A710C8">
      <w:pPr>
        <w:pStyle w:val="Heading2"/>
      </w:pPr>
      <w:bookmarkStart w:id="48" w:name="_Ref7502892"/>
      <w:bookmarkStart w:id="49" w:name="_Toc12011611"/>
      <w:bookmarkStart w:id="50" w:name="_Toc85472894"/>
      <w:bookmarkStart w:id="51" w:name="_Toc287332008"/>
      <w:bookmarkStart w:id="52" w:name="_Ref428820236"/>
      <w:bookmarkStart w:id="53" w:name="_Toc429573618"/>
      <w:r>
        <w:t>Normative</w:t>
      </w:r>
      <w:bookmarkEnd w:id="48"/>
      <w:bookmarkEnd w:id="49"/>
      <w:r>
        <w:t xml:space="preserve"> References</w:t>
      </w:r>
      <w:bookmarkEnd w:id="50"/>
      <w:bookmarkEnd w:id="51"/>
      <w:bookmarkEnd w:id="52"/>
      <w:bookmarkEnd w:id="53"/>
    </w:p>
    <w:p w:rsidR="00D5207A" w:rsidRPr="00960D49" w:rsidRDefault="00C02DEC" w:rsidP="00960D49">
      <w:pPr>
        <w:pStyle w:val="Ref"/>
        <w:rPr>
          <w:rFonts w:cs="Arial"/>
          <w:szCs w:val="20"/>
        </w:rPr>
      </w:pPr>
      <w:bookmarkStart w:id="54" w:name="rfc2119"/>
      <w:r>
        <w:rPr>
          <w:rStyle w:val="Refterm"/>
        </w:rPr>
        <w:t>[RFC2119]</w:t>
      </w:r>
      <w:bookmarkEnd w:id="54"/>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rsidR="006D31DB" w:rsidRDefault="00253E21" w:rsidP="00FD22AC">
      <w:pPr>
        <w:pStyle w:val="Heading1"/>
      </w:pPr>
      <w:bookmarkStart w:id="55" w:name="_Ref428820249"/>
      <w:bookmarkStart w:id="56" w:name="_Toc429573619"/>
      <w:r>
        <w:lastRenderedPageBreak/>
        <w:t>Background</w:t>
      </w:r>
      <w:bookmarkEnd w:id="55"/>
      <w:bookmarkEnd w:id="56"/>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57" w:name="_Toc420661121"/>
      <w:bookmarkStart w:id="58" w:name="_Toc429573620"/>
      <w:r>
        <w:t xml:space="preserve">Incident-Related </w:t>
      </w:r>
      <w:r w:rsidRPr="002D7380">
        <w:t xml:space="preserve">Component </w:t>
      </w:r>
      <w:r>
        <w:t>Data Models</w:t>
      </w:r>
      <w:bookmarkEnd w:id="57"/>
      <w:bookmarkEnd w:id="58"/>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123716">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123716" w:rsidRPr="00123716">
        <w:rPr>
          <w:b/>
          <w:color w:val="0000EE"/>
          <w:szCs w:val="20"/>
        </w:rPr>
        <w:t xml:space="preserve">Figure </w:t>
      </w:r>
      <w:r w:rsidR="00123716" w:rsidRPr="00123716">
        <w:rPr>
          <w:b/>
          <w:noProof/>
          <w:color w:val="0000EE"/>
          <w:szCs w:val="20"/>
        </w:rPr>
        <w:t>2</w:t>
      </w:r>
      <w:r w:rsidR="00123716" w:rsidRPr="00123716">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59" w:name="_Ref397941046"/>
      <w:r w:rsidRPr="000C4865">
        <w:t xml:space="preserve">Figure </w:t>
      </w:r>
      <w:fldSimple w:instr=" STYLEREF 1 \s ">
        <w:r w:rsidR="00123716">
          <w:rPr>
            <w:noProof/>
          </w:rPr>
          <w:t>2</w:t>
        </w:r>
      </w:fldSimple>
      <w:r>
        <w:noBreakHyphen/>
      </w:r>
      <w:fldSimple w:instr=" SEQ Figure \* ARABIC \s 1 ">
        <w:r w:rsidR="00123716">
          <w:rPr>
            <w:noProof/>
          </w:rPr>
          <w:t>1</w:t>
        </w:r>
      </w:fldSimple>
      <w:bookmarkEnd w:id="59"/>
      <w:r w:rsidRPr="000C4865">
        <w:t xml:space="preserve">.  </w:t>
      </w:r>
      <w:r w:rsidR="00573B0A" w:rsidRPr="006C69A4">
        <w:t>High-level</w:t>
      </w:r>
      <w:r w:rsidRPr="006C69A4">
        <w:t xml:space="preserve">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 xml:space="preserve">The Incident data model is self-referential, enabling one Incident to reference other Incidents that are asserted to be related. Self-referential relationships between Incidents may indicate general associativity or can be used to indicate relationships </w:t>
      </w:r>
      <w:r w:rsidR="00573B0A">
        <w:t>between</w:t>
      </w:r>
      <w:r>
        <w:t xml:space="preserve">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endnotePr>
            <w:numFmt w:val="decimal"/>
          </w:endnotePr>
          <w:pgSz w:w="12240" w:h="15840"/>
          <w:pgMar w:top="1627" w:right="1440" w:bottom="1440" w:left="1440" w:header="720" w:footer="720" w:gutter="0"/>
          <w:cols w:space="720"/>
          <w:docGrid w:linePitch="360"/>
        </w:sectPr>
      </w:pPr>
      <w:bookmarkStart w:id="60" w:name="_Ref428808403"/>
      <w:bookmarkStart w:id="61" w:name="_Toc287332011"/>
    </w:p>
    <w:p w:rsidR="00253E21" w:rsidRDefault="00253E21" w:rsidP="00FD22AC">
      <w:pPr>
        <w:pStyle w:val="Heading1"/>
      </w:pPr>
      <w:bookmarkStart w:id="62" w:name="_Ref428808596"/>
      <w:bookmarkStart w:id="63" w:name="_Toc429573621"/>
      <w:r>
        <w:lastRenderedPageBreak/>
        <w:t>STIX Incident Data Model</w:t>
      </w:r>
      <w:bookmarkEnd w:id="60"/>
      <w:bookmarkEnd w:id="62"/>
      <w:bookmarkEnd w:id="63"/>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4" w:name="_Ref394447695"/>
      <w:r w:rsidRPr="0086379B">
        <w:t xml:space="preserve">Figure </w:t>
      </w:r>
      <w:fldSimple w:instr=" STYLEREF 1 \s ">
        <w:r w:rsidR="00123716">
          <w:rPr>
            <w:noProof/>
          </w:rPr>
          <w:t>3</w:t>
        </w:r>
      </w:fldSimple>
      <w:r>
        <w:noBreakHyphen/>
      </w:r>
      <w:fldSimple w:instr=" SEQ Figure \* ARABIC \s 1 ">
        <w:r w:rsidR="00123716">
          <w:rPr>
            <w:noProof/>
          </w:rPr>
          <w:t>1</w:t>
        </w:r>
      </w:fldSimple>
      <w:bookmarkEnd w:id="64"/>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123716">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123716">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w:t>
      </w:r>
      <w:r w:rsidR="00573B0A">
        <w:t>referred</w:t>
      </w:r>
      <w:r>
        <w:t xml:space="preserve">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65" w:name="_Ref391380115"/>
      <w:r w:rsidRPr="00C96A2E">
        <w:t xml:space="preserve">Table </w:t>
      </w:r>
      <w:fldSimple w:instr=" STYLEREF 1 \s ">
        <w:r w:rsidR="00123716">
          <w:rPr>
            <w:noProof/>
          </w:rPr>
          <w:t>3</w:t>
        </w:r>
      </w:fldSimple>
      <w:r>
        <w:noBreakHyphen/>
      </w:r>
      <w:fldSimple w:instr=" SEQ Table \* ARABIC \s 1 ">
        <w:r w:rsidR="00123716">
          <w:rPr>
            <w:noProof/>
          </w:rPr>
          <w:t>1</w:t>
        </w:r>
      </w:fldSimple>
      <w:bookmarkEnd w:id="65"/>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6870DF">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w:t>
            </w:r>
            <w:r w:rsidR="006870DF">
              <w:rPr>
                <w:color w:val="000000"/>
                <w:szCs w:val="22"/>
              </w:rPr>
              <w:t>data type</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w:t>
            </w:r>
            <w:r w:rsidR="00573B0A" w:rsidRPr="00097D2B">
              <w:rPr>
                <w:color w:val="000000"/>
                <w:szCs w:val="22"/>
              </w:rPr>
              <w:t>characterizes</w:t>
            </w:r>
            <w:r w:rsidRPr="00097D2B">
              <w:rPr>
                <w:color w:val="000000"/>
                <w:szCs w:val="22"/>
              </w:rPr>
              <w:t xml:space="preserve">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EA39A1">
            <w:pPr>
              <w:spacing w:before="0"/>
              <w:rPr>
                <w:rFonts w:cs="Arial"/>
                <w:i/>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573B0A">
            <w:pPr>
              <w:rPr>
                <w:rFonts w:cs="Arial"/>
                <w:i/>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r w:rsidR="00573B0A" w:rsidRPr="00097D2B" w:rsidDel="00573B0A">
              <w:rPr>
                <w:color w:val="000000"/>
                <w:szCs w:val="22"/>
              </w:rPr>
              <w:t xml:space="preserve"> </w:t>
            </w: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 xml:space="preserve">information.  Examples of details captured include </w:t>
            </w:r>
            <w:r w:rsidR="00EA39A1" w:rsidRPr="00097D2B">
              <w:rPr>
                <w:szCs w:val="22"/>
              </w:rPr>
              <w:t>identifying</w:t>
            </w:r>
            <w:r w:rsidRPr="00097D2B">
              <w:rPr>
                <w:szCs w:val="22"/>
              </w:rPr>
              <w:t xml:space="preserve">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3E21AE">
        <w:trPr>
          <w:cantSplit/>
          <w:trHeight w:val="547"/>
        </w:trPr>
        <w:tc>
          <w:tcPr>
            <w:tcW w:w="2695" w:type="dxa"/>
            <w:shd w:val="clear" w:color="auto" w:fill="DDD9C3" w:themeFill="background2" w:themeFillShade="E6"/>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DDD9C3" w:themeFill="background2" w:themeFillShade="E6"/>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DDD9C3" w:themeFill="background2" w:themeFillShade="E6"/>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DDD9C3" w:themeFill="background2" w:themeFillShade="E6"/>
            <w:vAlign w:val="center"/>
            <w:hideMark/>
          </w:tcPr>
          <w:p w:rsidR="00253E21"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p w:rsidR="003C4261" w:rsidRDefault="003C4261" w:rsidP="00253E21">
            <w:pPr>
              <w:rPr>
                <w:color w:val="000000"/>
                <w:szCs w:val="22"/>
              </w:rPr>
            </w:pPr>
          </w:p>
          <w:p w:rsidR="003C4261" w:rsidRPr="00097D2B" w:rsidRDefault="003C4261" w:rsidP="00253E21">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rsidR="00253E21" w:rsidRPr="00B8637B" w:rsidRDefault="00253E21" w:rsidP="00253E21"/>
    <w:p w:rsidR="00253E21" w:rsidRDefault="00253E21" w:rsidP="00253E21">
      <w:pPr>
        <w:pStyle w:val="Heading2"/>
      </w:pPr>
      <w:bookmarkStart w:id="66" w:name="_Ref394446305"/>
      <w:bookmarkStart w:id="67" w:name="_Toc420661123"/>
      <w:bookmarkStart w:id="68" w:name="_Toc429573622"/>
      <w:r>
        <w:t>IncidentVersion</w:t>
      </w:r>
      <w:bookmarkEnd w:id="66"/>
      <w:r>
        <w:t>Type Enumeration</w:t>
      </w:r>
      <w:bookmarkEnd w:id="67"/>
      <w:bookmarkEnd w:id="68"/>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69" w:name="_Ref395084581"/>
      <w:r w:rsidRPr="00C96A2E">
        <w:t xml:space="preserve">Table </w:t>
      </w:r>
      <w:fldSimple w:instr=" STYLEREF 1 \s ">
        <w:r w:rsidR="00123716">
          <w:rPr>
            <w:noProof/>
          </w:rPr>
          <w:t>3</w:t>
        </w:r>
      </w:fldSimple>
      <w:r>
        <w:noBreakHyphen/>
      </w:r>
      <w:fldSimple w:instr=" SEQ Table \* ARABIC \s 1 ">
        <w:r w:rsidR="00123716">
          <w:rPr>
            <w:noProof/>
          </w:rPr>
          <w:t>2</w:t>
        </w:r>
      </w:fldSimple>
      <w:bookmarkEnd w:id="69"/>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0" w:name="_Toc420661124"/>
      <w:bookmarkStart w:id="71" w:name="_Toc429573623"/>
      <w:r>
        <w:t>ExternalIDType Class</w:t>
      </w:r>
      <w:bookmarkEnd w:id="70"/>
      <w:bookmarkEnd w:id="71"/>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2" w:name="_Ref415087155"/>
      <w:r w:rsidRPr="00D62733">
        <w:lastRenderedPageBreak/>
        <w:t xml:space="preserve">Table </w:t>
      </w:r>
      <w:fldSimple w:instr=" STYLEREF 1 \s ">
        <w:r w:rsidR="00123716">
          <w:rPr>
            <w:noProof/>
          </w:rPr>
          <w:t>3</w:t>
        </w:r>
      </w:fldSimple>
      <w:r>
        <w:noBreakHyphen/>
      </w:r>
      <w:fldSimple w:instr=" SEQ Table \* ARABIC \s 1 ">
        <w:r w:rsidR="00123716">
          <w:rPr>
            <w:noProof/>
          </w:rPr>
          <w:t>3</w:t>
        </w:r>
      </w:fldSimple>
      <w:bookmarkEnd w:id="72"/>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3" w:name="_Toc420661125"/>
      <w:bookmarkStart w:id="74" w:name="_Toc429573624"/>
      <w:r>
        <w:t>TimeType Class</w:t>
      </w:r>
      <w:bookmarkEnd w:id="73"/>
      <w:bookmarkEnd w:id="74"/>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75" w:name="_Ref415087210"/>
      <w:r w:rsidRPr="00777F9B">
        <w:t xml:space="preserve">Table </w:t>
      </w:r>
      <w:fldSimple w:instr=" STYLEREF 1 \s ">
        <w:r w:rsidR="00123716">
          <w:rPr>
            <w:noProof/>
          </w:rPr>
          <w:t>3</w:t>
        </w:r>
      </w:fldSimple>
      <w:r>
        <w:noBreakHyphen/>
      </w:r>
      <w:fldSimple w:instr=" SEQ Table \* ARABIC \s 1 ">
        <w:r w:rsidR="00123716">
          <w:rPr>
            <w:noProof/>
          </w:rPr>
          <w:t>4</w:t>
        </w:r>
      </w:fldSimple>
      <w:bookmarkEnd w:id="75"/>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w:t>
            </w:r>
            <w:r w:rsidR="00EA39A1" w:rsidRPr="00097D2B">
              <w:rPr>
                <w:szCs w:val="22"/>
              </w:rPr>
              <w:t>occurred</w:t>
            </w:r>
            <w:r w:rsidRPr="00097D2B">
              <w:rPr>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w:t>
            </w:r>
            <w:r w:rsidR="00E97522" w:rsidRPr="00097D2B">
              <w:rPr>
                <w:szCs w:val="22"/>
              </w:rPr>
              <w:t>occurred</w:t>
            </w:r>
            <w:r w:rsidRPr="00097D2B">
              <w:rPr>
                <w:szCs w:val="22"/>
              </w:rPr>
              <w:t xml:space="preserve">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76" w:name="_Toc420661126"/>
      <w:bookmarkStart w:id="77" w:name="_Toc429573625"/>
      <w:r>
        <w:t>CategoriesType Class</w:t>
      </w:r>
      <w:bookmarkEnd w:id="76"/>
      <w:bookmarkEnd w:id="77"/>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78" w:name="_Ref415087823"/>
      <w:r w:rsidRPr="00777F9B">
        <w:t xml:space="preserve">Table </w:t>
      </w:r>
      <w:fldSimple w:instr=" STYLEREF 1 \s ">
        <w:r w:rsidR="00123716">
          <w:rPr>
            <w:noProof/>
          </w:rPr>
          <w:t>3</w:t>
        </w:r>
      </w:fldSimple>
      <w:r>
        <w:noBreakHyphen/>
      </w:r>
      <w:fldSimple w:instr=" SEQ Table \* ARABIC \s 1 ">
        <w:r w:rsidR="00123716">
          <w:rPr>
            <w:noProof/>
          </w:rPr>
          <w:t>5</w:t>
        </w:r>
      </w:fldSimple>
      <w:bookmarkEnd w:id="78"/>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79" w:name="_Toc420661127"/>
      <w:bookmarkStart w:id="80" w:name="_Toc429573626"/>
      <w:r>
        <w:t>AffectedAssetsType Class</w:t>
      </w:r>
      <w:bookmarkEnd w:id="79"/>
      <w:bookmarkEnd w:id="80"/>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1" w:name="_Ref398817280"/>
      <w:r w:rsidRPr="00555127">
        <w:t xml:space="preserve">Figure </w:t>
      </w:r>
      <w:fldSimple w:instr=" STYLEREF 1 \s ">
        <w:r w:rsidR="00123716">
          <w:rPr>
            <w:noProof/>
          </w:rPr>
          <w:t>3</w:t>
        </w:r>
      </w:fldSimple>
      <w:r>
        <w:noBreakHyphen/>
      </w:r>
      <w:fldSimple w:instr=" SEQ Figure \* ARABIC \s 1 ">
        <w:r w:rsidR="00123716">
          <w:rPr>
            <w:noProof/>
          </w:rPr>
          <w:t>2</w:t>
        </w:r>
      </w:fldSimple>
      <w:bookmarkEnd w:id="81"/>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123716" w:rsidRPr="00123716">
        <w:rPr>
          <w:b/>
          <w:color w:val="0000EE"/>
        </w:rPr>
        <w:t>Figure 3</w:t>
      </w:r>
      <w:r w:rsidR="00123716" w:rsidRPr="00123716">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2" w:name="_Ref398817738"/>
      <w:bookmarkStart w:id="83" w:name="_Ref398817699"/>
      <w:r w:rsidRPr="00F10CB5">
        <w:t xml:space="preserve">Table </w:t>
      </w:r>
      <w:fldSimple w:instr=" STYLEREF 1 \s ">
        <w:r w:rsidR="00123716">
          <w:rPr>
            <w:noProof/>
          </w:rPr>
          <w:t>3</w:t>
        </w:r>
      </w:fldSimple>
      <w:r>
        <w:noBreakHyphen/>
      </w:r>
      <w:fldSimple w:instr=" SEQ Table \* ARABIC \s 1 ">
        <w:r w:rsidR="00123716">
          <w:rPr>
            <w:noProof/>
          </w:rPr>
          <w:t>6</w:t>
        </w:r>
      </w:fldSimple>
      <w:bookmarkEnd w:id="82"/>
      <w:r w:rsidRPr="00F10CB5">
        <w:t xml:space="preserve">. Properties of the </w:t>
      </w:r>
      <w:r w:rsidRPr="00F10CB5">
        <w:rPr>
          <w:rFonts w:ascii="Courier New" w:hAnsi="Courier New" w:cs="Courier New"/>
        </w:rPr>
        <w:t>AffectedAssetsType</w:t>
      </w:r>
      <w:r w:rsidRPr="00F10CB5">
        <w:t xml:space="preserve"> class</w:t>
      </w:r>
      <w:bookmarkEnd w:id="83"/>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4" w:name="_Toc420661128"/>
      <w:bookmarkStart w:id="85" w:name="_Toc429573627"/>
      <w:r>
        <w:t>AffectedAssetType Class</w:t>
      </w:r>
      <w:bookmarkEnd w:id="84"/>
      <w:bookmarkEnd w:id="85"/>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86" w:name="_Ref414785522"/>
      <w:r w:rsidRPr="00555127">
        <w:t xml:space="preserve">Figure </w:t>
      </w:r>
      <w:fldSimple w:instr=" STYLEREF 1 \s ">
        <w:r w:rsidR="00123716">
          <w:rPr>
            <w:noProof/>
          </w:rPr>
          <w:t>3</w:t>
        </w:r>
      </w:fldSimple>
      <w:r>
        <w:noBreakHyphen/>
      </w:r>
      <w:fldSimple w:instr=" SEQ Figure \* ARABIC \s 1 ">
        <w:r w:rsidR="00123716">
          <w:rPr>
            <w:noProof/>
          </w:rPr>
          <w:t>3</w:t>
        </w:r>
      </w:fldSimple>
      <w:bookmarkEnd w:id="86"/>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87" w:name="_Ref414785489"/>
      <w:r w:rsidRPr="00031FF6">
        <w:t xml:space="preserve">Table </w:t>
      </w:r>
      <w:fldSimple w:instr=" STYLEREF 1 \s ">
        <w:r w:rsidR="00123716">
          <w:rPr>
            <w:noProof/>
          </w:rPr>
          <w:t>3</w:t>
        </w:r>
      </w:fldSimple>
      <w:r>
        <w:noBreakHyphen/>
      </w:r>
      <w:fldSimple w:instr=" SEQ Table \* ARABIC \s 1 ">
        <w:r w:rsidR="00123716">
          <w:rPr>
            <w:noProof/>
          </w:rPr>
          <w:t>7</w:t>
        </w:r>
      </w:fldSimple>
      <w:bookmarkEnd w:id="87"/>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6870DF">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w:t>
            </w:r>
            <w:r w:rsidR="006870DF">
              <w:rPr>
                <w:szCs w:val="22"/>
              </w:rPr>
              <w:t>data type</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6870DF">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w:t>
            </w:r>
            <w:r w:rsidR="006870DF">
              <w:rPr>
                <w:szCs w:val="22"/>
              </w:rPr>
              <w:t>data type</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88" w:name="_Toc420661129"/>
      <w:bookmarkStart w:id="89" w:name="_Toc429573628"/>
      <w:r>
        <w:t>AssetTypeType Class</w:t>
      </w:r>
      <w:bookmarkEnd w:id="88"/>
      <w:bookmarkEnd w:id="89"/>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0" w:name="_Ref415059438"/>
      <w:r w:rsidRPr="00613A43">
        <w:t xml:space="preserve">Table </w:t>
      </w:r>
      <w:fldSimple w:instr=" STYLEREF 1 \s ">
        <w:r w:rsidR="00123716">
          <w:rPr>
            <w:noProof/>
          </w:rPr>
          <w:t>3</w:t>
        </w:r>
      </w:fldSimple>
      <w:r>
        <w:noBreakHyphen/>
      </w:r>
      <w:fldSimple w:instr=" SEQ Table \* ARABIC \s 1 ">
        <w:r w:rsidR="00123716">
          <w:rPr>
            <w:noProof/>
          </w:rPr>
          <w:t>8</w:t>
        </w:r>
      </w:fldSimple>
      <w:bookmarkEnd w:id="90"/>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1" w:name="_Toc420661130"/>
      <w:bookmarkStart w:id="92" w:name="_Toc429573629"/>
      <w:r>
        <w:t>NatureOfSecurityEffectType Class</w:t>
      </w:r>
      <w:bookmarkEnd w:id="91"/>
      <w:bookmarkEnd w:id="92"/>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3" w:name="_Ref415059439"/>
      <w:r w:rsidRPr="00777F9B">
        <w:lastRenderedPageBreak/>
        <w:t xml:space="preserve">Table </w:t>
      </w:r>
      <w:fldSimple w:instr=" STYLEREF 1 \s ">
        <w:r w:rsidR="00123716">
          <w:rPr>
            <w:noProof/>
          </w:rPr>
          <w:t>3</w:t>
        </w:r>
      </w:fldSimple>
      <w:r>
        <w:noBreakHyphen/>
      </w:r>
      <w:fldSimple w:instr=" SEQ Table \* ARABIC \s 1 ">
        <w:r w:rsidR="00123716">
          <w:rPr>
            <w:noProof/>
          </w:rPr>
          <w:t>9</w:t>
        </w:r>
      </w:fldSimple>
      <w:bookmarkEnd w:id="93"/>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4" w:name="_Toc420661131"/>
      <w:bookmarkStart w:id="95" w:name="_Toc429573630"/>
      <w:r>
        <w:t>PropertyAffectedType Class</w:t>
      </w:r>
      <w:bookmarkEnd w:id="94"/>
      <w:bookmarkEnd w:id="95"/>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96" w:name="_Ref415059441"/>
      <w:r w:rsidRPr="00D62733">
        <w:t xml:space="preserve">Table </w:t>
      </w:r>
      <w:fldSimple w:instr=" STYLEREF 1 \s ">
        <w:r w:rsidR="00123716">
          <w:rPr>
            <w:noProof/>
          </w:rPr>
          <w:t>3</w:t>
        </w:r>
      </w:fldSimple>
      <w:r>
        <w:noBreakHyphen/>
      </w:r>
      <w:fldSimple w:instr=" SEQ Table \* ARABIC \s 1 ">
        <w:r w:rsidR="00123716">
          <w:rPr>
            <w:noProof/>
          </w:rPr>
          <w:t>10</w:t>
        </w:r>
      </w:fldSimple>
      <w:bookmarkEnd w:id="96"/>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6870DF">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w:t>
            </w:r>
            <w:r w:rsidR="006870DF">
              <w:rPr>
                <w:color w:val="000000"/>
                <w:szCs w:val="22"/>
              </w:rPr>
              <w:t>data type</w:t>
            </w:r>
            <w:r w:rsidRPr="00097D2B">
              <w:rPr>
                <w:color w:val="000000"/>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97" w:name="_Toc415824710"/>
      <w:bookmarkStart w:id="98" w:name="_Toc416425864"/>
      <w:bookmarkStart w:id="99" w:name="_Toc416425919"/>
      <w:bookmarkStart w:id="100" w:name="_Toc417309233"/>
      <w:bookmarkStart w:id="101" w:name="_Toc418424506"/>
      <w:bookmarkStart w:id="102" w:name="_Toc419122355"/>
      <w:bookmarkStart w:id="103" w:name="_Toc415824719"/>
      <w:bookmarkStart w:id="104" w:name="_Toc416425873"/>
      <w:bookmarkStart w:id="105" w:name="_Toc416425928"/>
      <w:bookmarkStart w:id="106" w:name="_Toc417309242"/>
      <w:bookmarkStart w:id="107" w:name="_Toc418424515"/>
      <w:bookmarkStart w:id="108" w:name="_Toc419122364"/>
      <w:bookmarkEnd w:id="97"/>
      <w:bookmarkEnd w:id="98"/>
      <w:bookmarkEnd w:id="99"/>
      <w:bookmarkEnd w:id="100"/>
      <w:bookmarkEnd w:id="101"/>
      <w:bookmarkEnd w:id="102"/>
      <w:bookmarkEnd w:id="103"/>
      <w:bookmarkEnd w:id="104"/>
      <w:bookmarkEnd w:id="105"/>
      <w:bookmarkEnd w:id="106"/>
      <w:bookmarkEnd w:id="107"/>
      <w:bookmarkEnd w:id="108"/>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09" w:name="_Ref415059442"/>
      <w:r w:rsidRPr="00A6473B">
        <w:t xml:space="preserve">Table </w:t>
      </w:r>
      <w:fldSimple w:instr=" STYLEREF 1 \s ">
        <w:r w:rsidR="00123716">
          <w:rPr>
            <w:noProof/>
          </w:rPr>
          <w:t>3</w:t>
        </w:r>
      </w:fldSimple>
      <w:r>
        <w:noBreakHyphen/>
      </w:r>
      <w:fldSimple w:instr=" SEQ Table \* ARABIC \s 1 ">
        <w:r w:rsidR="00123716">
          <w:rPr>
            <w:noProof/>
          </w:rPr>
          <w:t>11</w:t>
        </w:r>
      </w:fldSimple>
      <w:bookmarkEnd w:id="109"/>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0" w:name="_Toc420661132"/>
      <w:bookmarkStart w:id="111" w:name="_Toc429573631"/>
      <w:r>
        <w:t>ImpactAssessmentType Class</w:t>
      </w:r>
      <w:bookmarkEnd w:id="110"/>
      <w:bookmarkEnd w:id="111"/>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2" w:name="_Ref414786212"/>
      <w:r w:rsidRPr="003B559F">
        <w:t xml:space="preserve">Figure </w:t>
      </w:r>
      <w:fldSimple w:instr=" STYLEREF 1 \s ">
        <w:r w:rsidR="00123716">
          <w:rPr>
            <w:noProof/>
          </w:rPr>
          <w:t>3</w:t>
        </w:r>
      </w:fldSimple>
      <w:r>
        <w:noBreakHyphen/>
      </w:r>
      <w:fldSimple w:instr=" SEQ Figure \* ARABIC \s 1 ">
        <w:r w:rsidR="00123716">
          <w:rPr>
            <w:noProof/>
          </w:rPr>
          <w:t>4</w:t>
        </w:r>
      </w:fldSimple>
      <w:bookmarkEnd w:id="112"/>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123716" w:rsidRPr="00123716">
        <w:rPr>
          <w:b/>
          <w:color w:val="0000EE"/>
        </w:rPr>
        <w:t>Table 3</w:t>
      </w:r>
      <w:r w:rsidR="00123716" w:rsidRPr="00123716">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123716" w:rsidRPr="00123716">
        <w:rPr>
          <w:b/>
          <w:color w:val="0000EE"/>
        </w:rPr>
        <w:t>Figure 3</w:t>
      </w:r>
      <w:r w:rsidR="00123716" w:rsidRPr="00123716">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3" w:name="_Ref414786175"/>
      <w:r w:rsidRPr="00670CF0">
        <w:t xml:space="preserve">Table </w:t>
      </w:r>
      <w:fldSimple w:instr=" STYLEREF 1 \s ">
        <w:r w:rsidR="00123716">
          <w:rPr>
            <w:noProof/>
          </w:rPr>
          <w:t>3</w:t>
        </w:r>
      </w:fldSimple>
      <w:r>
        <w:noBreakHyphen/>
      </w:r>
      <w:fldSimple w:instr=" SEQ Table \* ARABIC \s 1 ">
        <w:r w:rsidR="00123716">
          <w:rPr>
            <w:noProof/>
          </w:rPr>
          <w:t>12</w:t>
        </w:r>
      </w:fldSimple>
      <w:bookmarkEnd w:id="113"/>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4" w:name="_Toc420661133"/>
      <w:bookmarkStart w:id="115" w:name="_Toc429573632"/>
      <w:bookmarkStart w:id="116" w:name="_Ref396999734"/>
      <w:r>
        <w:lastRenderedPageBreak/>
        <w:t>DirectImpactSummaryType Class</w:t>
      </w:r>
      <w:bookmarkEnd w:id="114"/>
      <w:bookmarkEnd w:id="115"/>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17" w:name="_Ref415059226"/>
      <w:r w:rsidRPr="00777F9B">
        <w:t xml:space="preserve">Table </w:t>
      </w:r>
      <w:fldSimple w:instr=" STYLEREF 1 \s ">
        <w:r w:rsidR="00123716">
          <w:rPr>
            <w:noProof/>
          </w:rPr>
          <w:t>3</w:t>
        </w:r>
      </w:fldSimple>
      <w:r>
        <w:noBreakHyphen/>
      </w:r>
      <w:fldSimple w:instr=" SEQ Table \* ARABIC \s 1 ">
        <w:r w:rsidR="00123716">
          <w:rPr>
            <w:noProof/>
          </w:rPr>
          <w:t>13</w:t>
        </w:r>
      </w:fldSimple>
      <w:bookmarkEnd w:id="117"/>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700"/>
        <w:gridCol w:w="1350"/>
        <w:gridCol w:w="6547"/>
      </w:tblGrid>
      <w:tr w:rsidR="00253E21" w:rsidRPr="00733CAE" w:rsidTr="003E21AE">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70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0" w:type="dxa"/>
            <w:shd w:val="clear" w:color="auto" w:fill="BFBFBF" w:themeFill="background1" w:themeFillShade="BF"/>
            <w:noWrap/>
            <w:vAlign w:val="center"/>
          </w:tcPr>
          <w:p w:rsidR="00253E21" w:rsidRPr="00733CAE" w:rsidRDefault="00253E21" w:rsidP="00253E21">
            <w:r w:rsidRPr="00693F21">
              <w:rPr>
                <w:b/>
              </w:rPr>
              <w:t>Multiplicity</w:t>
            </w:r>
          </w:p>
        </w:tc>
        <w:tc>
          <w:tcPr>
            <w:tcW w:w="6547"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E21AE">
        <w:trPr>
          <w:trHeight w:val="547"/>
        </w:trPr>
        <w:tc>
          <w:tcPr>
            <w:tcW w:w="3438" w:type="dxa"/>
            <w:noWrap/>
            <w:vAlign w:val="center"/>
            <w:hideMark/>
          </w:tcPr>
          <w:p w:rsidR="00253E21" w:rsidRPr="00097D2B" w:rsidRDefault="00253E21" w:rsidP="00253E21">
            <w:pPr>
              <w:rPr>
                <w:b/>
                <w:szCs w:val="22"/>
              </w:rPr>
            </w:pPr>
            <w:r w:rsidRPr="00097D2B">
              <w:rPr>
                <w:b/>
                <w:szCs w:val="22"/>
              </w:rPr>
              <w:t>Asset_Losses</w:t>
            </w:r>
          </w:p>
        </w:tc>
        <w:tc>
          <w:tcPr>
            <w:tcW w:w="270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350" w:type="dxa"/>
            <w:noWrap/>
            <w:vAlign w:val="center"/>
            <w:hideMark/>
          </w:tcPr>
          <w:p w:rsidR="00253E21" w:rsidRPr="007953AB" w:rsidRDefault="00253E21" w:rsidP="00370E0F">
            <w:pPr>
              <w:jc w:val="center"/>
              <w:rPr>
                <w:sz w:val="22"/>
                <w:szCs w:val="22"/>
              </w:rPr>
            </w:pPr>
            <w:r w:rsidRPr="00097D2B">
              <w:rPr>
                <w:szCs w:val="22"/>
              </w:rPr>
              <w:t>0..1</w:t>
            </w:r>
          </w:p>
        </w:tc>
        <w:tc>
          <w:tcPr>
            <w:tcW w:w="6547"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w:t>
            </w:r>
            <w:r w:rsidR="00C41CF3" w:rsidRPr="00097D2B">
              <w:rPr>
                <w:color w:val="000000"/>
                <w:szCs w:val="22"/>
              </w:rPr>
              <w:t>occurred</w:t>
            </w:r>
            <w:r w:rsidRPr="00097D2B">
              <w:rPr>
                <w:color w:val="000000"/>
                <w:szCs w:val="22"/>
              </w:rPr>
              <w:t xml:space="preserve">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E21AE">
        <w:trPr>
          <w:trHeight w:val="547"/>
        </w:trPr>
        <w:tc>
          <w:tcPr>
            <w:tcW w:w="3438" w:type="dxa"/>
            <w:noWrap/>
            <w:vAlign w:val="center"/>
            <w:hideMark/>
          </w:tcPr>
          <w:p w:rsidR="00253E21" w:rsidRPr="00097D2B" w:rsidRDefault="00253E21" w:rsidP="00253E21">
            <w:pPr>
              <w:rPr>
                <w:b/>
                <w:szCs w:val="22"/>
              </w:rPr>
            </w:pPr>
            <w:r w:rsidRPr="00097D2B">
              <w:rPr>
                <w:b/>
                <w:szCs w:val="22"/>
              </w:rPr>
              <w:t>Business-Mission_Disruption</w:t>
            </w:r>
          </w:p>
        </w:tc>
        <w:tc>
          <w:tcPr>
            <w:tcW w:w="270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350" w:type="dxa"/>
            <w:noWrap/>
            <w:vAlign w:val="center"/>
            <w:hideMark/>
          </w:tcPr>
          <w:p w:rsidR="00253E21" w:rsidRPr="007953AB" w:rsidRDefault="00253E21" w:rsidP="00370E0F">
            <w:pPr>
              <w:jc w:val="center"/>
              <w:rPr>
                <w:sz w:val="22"/>
                <w:szCs w:val="22"/>
              </w:rPr>
            </w:pPr>
            <w:r w:rsidRPr="00097D2B">
              <w:rPr>
                <w:szCs w:val="22"/>
              </w:rPr>
              <w:t>0..1</w:t>
            </w:r>
          </w:p>
        </w:tc>
        <w:tc>
          <w:tcPr>
            <w:tcW w:w="6547"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w:t>
            </w:r>
            <w:r w:rsidR="00C41CF3" w:rsidRPr="00097D2B">
              <w:rPr>
                <w:color w:val="000000"/>
                <w:szCs w:val="22"/>
              </w:rPr>
              <w:t>occurred</w:t>
            </w:r>
            <w:r w:rsidRPr="00097D2B">
              <w:rPr>
                <w:color w:val="000000"/>
                <w:szCs w:val="22"/>
              </w:rPr>
              <w:t xml:space="preserve">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E21AE">
        <w:trPr>
          <w:trHeight w:val="547"/>
        </w:trPr>
        <w:tc>
          <w:tcPr>
            <w:tcW w:w="3438" w:type="dxa"/>
            <w:noWrap/>
            <w:vAlign w:val="center"/>
            <w:hideMark/>
          </w:tcPr>
          <w:p w:rsidR="00253E21" w:rsidRPr="00097D2B" w:rsidRDefault="00253E21" w:rsidP="00253E21">
            <w:pPr>
              <w:rPr>
                <w:b/>
                <w:szCs w:val="22"/>
              </w:rPr>
            </w:pPr>
            <w:r w:rsidRPr="00097D2B">
              <w:rPr>
                <w:b/>
                <w:szCs w:val="22"/>
              </w:rPr>
              <w:t>Response_And_Recovery_Costs</w:t>
            </w:r>
          </w:p>
        </w:tc>
        <w:tc>
          <w:tcPr>
            <w:tcW w:w="270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350" w:type="dxa"/>
            <w:noWrap/>
            <w:vAlign w:val="center"/>
            <w:hideMark/>
          </w:tcPr>
          <w:p w:rsidR="00253E21" w:rsidRPr="007953AB" w:rsidRDefault="00253E21" w:rsidP="00370E0F">
            <w:pPr>
              <w:jc w:val="center"/>
              <w:rPr>
                <w:sz w:val="22"/>
                <w:szCs w:val="22"/>
              </w:rPr>
            </w:pPr>
            <w:r w:rsidRPr="00097D2B">
              <w:rPr>
                <w:szCs w:val="22"/>
              </w:rPr>
              <w:t>0..1</w:t>
            </w:r>
          </w:p>
        </w:tc>
        <w:tc>
          <w:tcPr>
            <w:tcW w:w="6547"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w:t>
            </w:r>
            <w:r w:rsidR="00C41CF3" w:rsidRPr="00097D2B">
              <w:rPr>
                <w:color w:val="000000"/>
                <w:szCs w:val="22"/>
              </w:rPr>
              <w:t>occurred</w:t>
            </w:r>
            <w:r w:rsidRPr="00097D2B">
              <w:rPr>
                <w:color w:val="000000"/>
                <w:szCs w:val="22"/>
              </w:rPr>
              <w:t xml:space="preserve">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endnotePr>
            <w:numFmt w:val="decimal"/>
          </w:endnotePr>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18" w:name="_Toc420661134"/>
      <w:bookmarkStart w:id="119" w:name="_Toc429573633"/>
      <w:r>
        <w:t>IndirectImpactSummaryType Class</w:t>
      </w:r>
      <w:bookmarkEnd w:id="118"/>
      <w:bookmarkEnd w:id="119"/>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fldSimple w:instr=" STYLEREF 1 \s ">
        <w:r w:rsidR="00123716">
          <w:rPr>
            <w:noProof/>
          </w:rPr>
          <w:t>3</w:t>
        </w:r>
      </w:fldSimple>
      <w:r>
        <w:noBreakHyphen/>
      </w:r>
      <w:fldSimple w:instr=" SEQ Table \* ARABIC \s 1 ">
        <w:r w:rsidR="00123716">
          <w:rPr>
            <w:noProof/>
          </w:rPr>
          <w:t>14</w:t>
        </w:r>
      </w:fldSimple>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w:t>
            </w:r>
            <w:r w:rsidR="00C41CF3" w:rsidRPr="00097D2B">
              <w:rPr>
                <w:color w:val="000000"/>
                <w:szCs w:val="22"/>
              </w:rPr>
              <w:t>occurred</w:t>
            </w:r>
            <w:r w:rsidRPr="00097D2B">
              <w:rPr>
                <w:color w:val="000000"/>
                <w:szCs w:val="22"/>
              </w:rPr>
              <w:t xml:space="preserve">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w:t>
            </w:r>
            <w:r w:rsidR="00C41CF3" w:rsidRPr="00097D2B">
              <w:rPr>
                <w:color w:val="000000"/>
                <w:szCs w:val="22"/>
              </w:rPr>
              <w:t>occurred</w:t>
            </w:r>
            <w:r w:rsidRPr="00097D2B">
              <w:rPr>
                <w:color w:val="000000"/>
                <w:szCs w:val="22"/>
              </w:rPr>
              <w:t xml:space="preserve">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w:t>
            </w:r>
            <w:r w:rsidR="000E1967" w:rsidRPr="00097D2B">
              <w:rPr>
                <w:color w:val="000000"/>
                <w:szCs w:val="22"/>
              </w:rPr>
              <w:t>if increased</w:t>
            </w:r>
            <w:r w:rsidRPr="00097D2B">
              <w:rPr>
                <w:color w:val="000000"/>
                <w:szCs w:val="22"/>
              </w:rPr>
              <w:t xml:space="preserve"> operating costs </w:t>
            </w:r>
            <w:r w:rsidR="00C41CF3" w:rsidRPr="00097D2B">
              <w:rPr>
                <w:color w:val="000000"/>
                <w:szCs w:val="22"/>
              </w:rPr>
              <w:t>occurred</w:t>
            </w:r>
            <w:r w:rsidRPr="00097D2B">
              <w:rPr>
                <w:color w:val="000000"/>
                <w:szCs w:val="22"/>
              </w:rPr>
              <w:t xml:space="preserve">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w:t>
            </w:r>
            <w:r w:rsidR="00C41CF3" w:rsidRPr="00097D2B">
              <w:rPr>
                <w:color w:val="000000"/>
                <w:szCs w:val="22"/>
              </w:rPr>
              <w:t>occurred</w:t>
            </w:r>
            <w:r w:rsidRPr="00097D2B">
              <w:rPr>
                <w:color w:val="000000"/>
                <w:szCs w:val="22"/>
              </w:rPr>
              <w:t xml:space="preserve">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0" w:name="_Toc420661135"/>
      <w:bookmarkStart w:id="121" w:name="_Toc429573634"/>
      <w:r>
        <w:t>TotalLossEstimationType Class</w:t>
      </w:r>
      <w:bookmarkEnd w:id="120"/>
      <w:bookmarkEnd w:id="121"/>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2" w:name="_Ref415059241"/>
      <w:r w:rsidRPr="00777F9B">
        <w:t xml:space="preserve">Table </w:t>
      </w:r>
      <w:fldSimple w:instr=" STYLEREF 1 \s ">
        <w:r w:rsidR="00123716">
          <w:rPr>
            <w:noProof/>
          </w:rPr>
          <w:t>3</w:t>
        </w:r>
      </w:fldSimple>
      <w:r>
        <w:noBreakHyphen/>
      </w:r>
      <w:fldSimple w:instr=" SEQ Table \* ARABIC \s 1 ">
        <w:r w:rsidR="00123716">
          <w:rPr>
            <w:noProof/>
          </w:rPr>
          <w:t>15</w:t>
        </w:r>
      </w:fldSimple>
      <w:bookmarkEnd w:id="122"/>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3" w:name="_Toc420661136"/>
      <w:bookmarkStart w:id="124" w:name="_Toc429573635"/>
      <w:r>
        <w:t>LossEstimationType Class</w:t>
      </w:r>
      <w:bookmarkEnd w:id="123"/>
      <w:bookmarkEnd w:id="124"/>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25" w:name="_Ref415059252"/>
      <w:r w:rsidRPr="00777F9B">
        <w:t xml:space="preserve">Table </w:t>
      </w:r>
      <w:fldSimple w:instr=" STYLEREF 1 \s ">
        <w:r w:rsidR="00123716">
          <w:rPr>
            <w:noProof/>
          </w:rPr>
          <w:t>3</w:t>
        </w:r>
      </w:fldSimple>
      <w:r>
        <w:noBreakHyphen/>
      </w:r>
      <w:fldSimple w:instr=" SEQ Table \* ARABIC \s 1 ">
        <w:r w:rsidR="00123716">
          <w:rPr>
            <w:noProof/>
          </w:rPr>
          <w:t>16</w:t>
        </w:r>
      </w:fldSimple>
      <w:bookmarkEnd w:id="125"/>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26" w:name="_Toc420661137"/>
      <w:bookmarkStart w:id="127" w:name="_Toc429573636"/>
      <w:r>
        <w:t>EffectsType Class</w:t>
      </w:r>
      <w:bookmarkEnd w:id="126"/>
      <w:bookmarkEnd w:id="127"/>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28" w:name="_Ref415059255"/>
      <w:r w:rsidRPr="0083040F">
        <w:t xml:space="preserve">Table </w:t>
      </w:r>
      <w:fldSimple w:instr=" STYLEREF 1 \s ">
        <w:r w:rsidR="00123716">
          <w:rPr>
            <w:noProof/>
          </w:rPr>
          <w:t>3</w:t>
        </w:r>
      </w:fldSimple>
      <w:r>
        <w:noBreakHyphen/>
      </w:r>
      <w:fldSimple w:instr=" SEQ Table \* ARABIC \s 1 ">
        <w:r w:rsidR="00123716">
          <w:rPr>
            <w:noProof/>
          </w:rPr>
          <w:t>17</w:t>
        </w:r>
      </w:fldSimple>
      <w:bookmarkEnd w:id="128"/>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29" w:name="_Toc420661138"/>
      <w:bookmarkStart w:id="130" w:name="_Toc429573637"/>
      <w:r>
        <w:lastRenderedPageBreak/>
        <w:t>ExternalImpactAssessmentModelType Class</w:t>
      </w:r>
      <w:bookmarkEnd w:id="129"/>
      <w:bookmarkEnd w:id="130"/>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1" w:name="_Ref415059256"/>
      <w:r w:rsidRPr="00D62733">
        <w:t xml:space="preserve">Table </w:t>
      </w:r>
      <w:fldSimple w:instr=" STYLEREF 1 \s ">
        <w:r w:rsidR="00123716">
          <w:rPr>
            <w:noProof/>
          </w:rPr>
          <w:t>3</w:t>
        </w:r>
      </w:fldSimple>
      <w:r>
        <w:noBreakHyphen/>
      </w:r>
      <w:fldSimple w:instr=" SEQ Table \* ARABIC \s 1 ">
        <w:r w:rsidR="00123716">
          <w:rPr>
            <w:noProof/>
          </w:rPr>
          <w:t>18</w:t>
        </w:r>
      </w:fldSimple>
      <w:bookmarkEnd w:id="131"/>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2" w:name="_Toc420661139"/>
      <w:bookmarkStart w:id="133" w:name="_Toc429573638"/>
      <w:r w:rsidRPr="00677900">
        <w:t>RelatedIndicatorsType Class</w:t>
      </w:r>
      <w:bookmarkEnd w:id="116"/>
      <w:bookmarkEnd w:id="132"/>
      <w:bookmarkEnd w:id="133"/>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000E1967"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Table 3</w:t>
      </w:r>
      <w:r w:rsidR="00123716" w:rsidRPr="00123716">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4" w:name="_Ref396999390"/>
      <w:r w:rsidRPr="0086379B">
        <w:lastRenderedPageBreak/>
        <w:t xml:space="preserve">Figure </w:t>
      </w:r>
      <w:fldSimple w:instr=" STYLEREF 1 \s ">
        <w:r w:rsidR="00123716">
          <w:rPr>
            <w:noProof/>
          </w:rPr>
          <w:t>3</w:t>
        </w:r>
      </w:fldSimple>
      <w:r>
        <w:noBreakHyphen/>
      </w:r>
      <w:fldSimple w:instr=" SEQ Figure \* ARABIC \s 1 ">
        <w:r w:rsidR="00123716">
          <w:rPr>
            <w:noProof/>
          </w:rPr>
          <w:t>5</w:t>
        </w:r>
      </w:fldSimple>
      <w:bookmarkEnd w:id="134"/>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35" w:name="_Ref396999409"/>
      <w:r w:rsidRPr="00C96A2E">
        <w:t xml:space="preserve">Table </w:t>
      </w:r>
      <w:fldSimple w:instr=" STYLEREF 1 \s ">
        <w:r w:rsidR="00123716">
          <w:rPr>
            <w:noProof/>
          </w:rPr>
          <w:t>3</w:t>
        </w:r>
      </w:fldSimple>
      <w:r>
        <w:noBreakHyphen/>
      </w:r>
      <w:fldSimple w:instr=" SEQ Table \* ARABIC \s 1 ">
        <w:r w:rsidR="00123716">
          <w:rPr>
            <w:noProof/>
          </w:rPr>
          <w:t>19</w:t>
        </w:r>
      </w:fldSimple>
      <w:bookmarkEnd w:id="135"/>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36" w:name="_Ref397000166"/>
      <w:bookmarkStart w:id="137" w:name="_Toc420661140"/>
      <w:bookmarkStart w:id="138" w:name="_Toc429573639"/>
      <w:r w:rsidRPr="00BC39DF">
        <w:t>RelatedObservablesType Class</w:t>
      </w:r>
      <w:bookmarkEnd w:id="136"/>
      <w:bookmarkEnd w:id="137"/>
      <w:bookmarkEnd w:id="138"/>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000E1967"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Table 3</w:t>
      </w:r>
      <w:r w:rsidR="00123716" w:rsidRPr="00123716">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39" w:name="_Ref397029607"/>
      <w:bookmarkStart w:id="140" w:name="_Ref396390845"/>
      <w:r w:rsidRPr="0086379B">
        <w:t xml:space="preserve">Figure </w:t>
      </w:r>
      <w:fldSimple w:instr=" STYLEREF 1 \s ">
        <w:r w:rsidR="00123716">
          <w:rPr>
            <w:noProof/>
          </w:rPr>
          <w:t>3</w:t>
        </w:r>
      </w:fldSimple>
      <w:r>
        <w:noBreakHyphen/>
      </w:r>
      <w:fldSimple w:instr=" SEQ Figure \* ARABIC \s 1 ">
        <w:r w:rsidR="00123716">
          <w:rPr>
            <w:noProof/>
          </w:rPr>
          <w:t>6</w:t>
        </w:r>
      </w:fldSimple>
      <w:bookmarkEnd w:id="139"/>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123716" w:rsidRPr="00123716">
        <w:rPr>
          <w:b/>
          <w:color w:val="0000EE"/>
        </w:rPr>
        <w:t>Table 3</w:t>
      </w:r>
      <w:r w:rsidR="00123716" w:rsidRPr="00123716">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1" w:name="_Ref397029583"/>
      <w:r w:rsidRPr="00C96A2E">
        <w:t xml:space="preserve">Table </w:t>
      </w:r>
      <w:fldSimple w:instr=" STYLEREF 1 \s ">
        <w:r w:rsidR="00123716">
          <w:rPr>
            <w:noProof/>
          </w:rPr>
          <w:t>3</w:t>
        </w:r>
      </w:fldSimple>
      <w:r>
        <w:noBreakHyphen/>
      </w:r>
      <w:fldSimple w:instr=" SEQ Table \* ARABIC \s 1 ">
        <w:r w:rsidR="00123716">
          <w:rPr>
            <w:noProof/>
          </w:rPr>
          <w:t>20</w:t>
        </w:r>
      </w:fldSimple>
      <w:bookmarkEnd w:id="140"/>
      <w:bookmarkEnd w:id="141"/>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2" w:name="_Ref413593391"/>
      <w:bookmarkStart w:id="143" w:name="_Toc420661141"/>
      <w:bookmarkStart w:id="144" w:name="_Toc429573640"/>
      <w:r>
        <w:t>LeveragedTTPsType Class</w:t>
      </w:r>
      <w:bookmarkEnd w:id="142"/>
      <w:bookmarkEnd w:id="143"/>
      <w:bookmarkEnd w:id="144"/>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000E1967"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w:t>
      </w:r>
      <w:r w:rsidR="000E1967">
        <w:rPr>
          <w:rFonts w:cs="Courier New"/>
        </w:rPr>
        <w:t>diagram</w:t>
      </w:r>
      <w:r>
        <w:rPr>
          <w:rFonts w:cs="Courier New"/>
        </w:rPr>
        <w:t xml:space="preserve"> corresponding to the </w:t>
      </w:r>
      <w:r>
        <w:rPr>
          <w:rFonts w:ascii="Courier New" w:hAnsi="Courier New" w:cs="Courier New"/>
        </w:rPr>
        <w:t>LeveragedTTPsType</w:t>
      </w:r>
      <w:r>
        <w:t xml:space="preserve"> class</w:t>
      </w:r>
      <w:r>
        <w:rPr>
          <w:rFonts w:cs="Courier New"/>
        </w:rPr>
        <w:t xml:space="preserve">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45" w:name="_Ref398732371"/>
      <w:r w:rsidRPr="0086379B">
        <w:t xml:space="preserve">Figure </w:t>
      </w:r>
      <w:fldSimple w:instr=" STYLEREF 1 \s ">
        <w:r w:rsidR="00123716">
          <w:rPr>
            <w:noProof/>
          </w:rPr>
          <w:t>3</w:t>
        </w:r>
      </w:fldSimple>
      <w:r>
        <w:noBreakHyphen/>
      </w:r>
      <w:fldSimple w:instr=" SEQ Figure \* ARABIC \s 1 ">
        <w:r w:rsidR="00123716">
          <w:rPr>
            <w:noProof/>
          </w:rPr>
          <w:t>7</w:t>
        </w:r>
      </w:fldSimple>
      <w:bookmarkEnd w:id="145"/>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46" w:name="_Ref414815189"/>
      <w:r w:rsidRPr="00493CD4">
        <w:t xml:space="preserve">Table </w:t>
      </w:r>
      <w:fldSimple w:instr=" STYLEREF 1 \s ">
        <w:r w:rsidR="00123716">
          <w:rPr>
            <w:noProof/>
          </w:rPr>
          <w:t>3</w:t>
        </w:r>
      </w:fldSimple>
      <w:r>
        <w:noBreakHyphen/>
      </w:r>
      <w:fldSimple w:instr=" SEQ Table \* ARABIC \s 1 ">
        <w:r w:rsidR="00123716">
          <w:rPr>
            <w:noProof/>
          </w:rPr>
          <w:t>21</w:t>
        </w:r>
      </w:fldSimple>
      <w:bookmarkEnd w:id="146"/>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47" w:name="_Ref396989640"/>
      <w:bookmarkStart w:id="148" w:name="_Toc420661142"/>
      <w:bookmarkStart w:id="149" w:name="_Toc429573641"/>
      <w:r>
        <w:lastRenderedPageBreak/>
        <w:t>AttributedThreatActorsType Class</w:t>
      </w:r>
      <w:bookmarkEnd w:id="147"/>
      <w:bookmarkEnd w:id="148"/>
      <w:bookmarkEnd w:id="149"/>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000E1967"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w:t>
      </w:r>
      <w:r w:rsidR="000E1967">
        <w:rPr>
          <w:rFonts w:cs="Courier New"/>
        </w:rPr>
        <w:t>diagram</w:t>
      </w:r>
      <w:r>
        <w:rPr>
          <w:rFonts w:cs="Courier New"/>
        </w:rPr>
        <w:t xml:space="preserve">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0" w:name="_Ref414788706"/>
      <w:r w:rsidRPr="00884E6D">
        <w:t xml:space="preserve">Figure </w:t>
      </w:r>
      <w:fldSimple w:instr=" STYLEREF 1 \s ">
        <w:r w:rsidR="00123716">
          <w:rPr>
            <w:noProof/>
          </w:rPr>
          <w:t>3</w:t>
        </w:r>
      </w:fldSimple>
      <w:r>
        <w:noBreakHyphen/>
      </w:r>
      <w:fldSimple w:instr=" SEQ Figure \* ARABIC \s 1 ">
        <w:r w:rsidR="00123716">
          <w:rPr>
            <w:noProof/>
          </w:rPr>
          <w:t>8</w:t>
        </w:r>
      </w:fldSimple>
      <w:bookmarkEnd w:id="150"/>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 xml:space="preserve">Table </w:t>
      </w:r>
      <w:r w:rsidR="00123716" w:rsidRPr="00123716">
        <w:rPr>
          <w:b/>
          <w:noProof/>
          <w:color w:val="0000EE"/>
          <w:szCs w:val="20"/>
        </w:rPr>
        <w:t>3</w:t>
      </w:r>
      <w:r w:rsidR="00123716" w:rsidRPr="00123716">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123716" w:rsidRPr="00123716">
        <w:rPr>
          <w:b/>
          <w:color w:val="0000EE"/>
          <w:szCs w:val="20"/>
        </w:rPr>
        <w:t>Figure 3</w:t>
      </w:r>
      <w:r w:rsidR="00123716" w:rsidRPr="00123716">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1" w:name="_Ref391382493"/>
      <w:r w:rsidRPr="00C96A2E">
        <w:t xml:space="preserve">Table </w:t>
      </w:r>
      <w:fldSimple w:instr=" STYLEREF 1 \s ">
        <w:r w:rsidR="00123716">
          <w:rPr>
            <w:noProof/>
          </w:rPr>
          <w:t>3</w:t>
        </w:r>
      </w:fldSimple>
      <w:r>
        <w:noBreakHyphen/>
      </w:r>
      <w:fldSimple w:instr=" SEQ Table \* ARABIC \s 1 ">
        <w:r w:rsidR="00123716">
          <w:rPr>
            <w:noProof/>
          </w:rPr>
          <w:t>22</w:t>
        </w:r>
      </w:fldSimple>
      <w:bookmarkEnd w:id="151"/>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2" w:name="_Toc420661143"/>
      <w:bookmarkStart w:id="153" w:name="_Toc429573642"/>
      <w:r>
        <w:t>RelatedIncidentsType Class</w:t>
      </w:r>
      <w:bookmarkEnd w:id="152"/>
      <w:bookmarkEnd w:id="153"/>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000E1967"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4" w:name="_Ref414789110"/>
      <w:r w:rsidRPr="006F62EE">
        <w:t xml:space="preserve">Figure </w:t>
      </w:r>
      <w:fldSimple w:instr=" STYLEREF 1 \s ">
        <w:r w:rsidR="00123716">
          <w:rPr>
            <w:noProof/>
          </w:rPr>
          <w:t>3</w:t>
        </w:r>
      </w:fldSimple>
      <w:r>
        <w:noBreakHyphen/>
      </w:r>
      <w:fldSimple w:instr=" SEQ Figure \* ARABIC \s 1 ">
        <w:r w:rsidR="00123716">
          <w:rPr>
            <w:noProof/>
          </w:rPr>
          <w:t>9</w:t>
        </w:r>
      </w:fldSimple>
      <w:bookmarkEnd w:id="154"/>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55" w:name="_Ref414789085"/>
      <w:r w:rsidRPr="006F62EE">
        <w:t xml:space="preserve">Table </w:t>
      </w:r>
      <w:fldSimple w:instr=" STYLEREF 1 \s ">
        <w:r w:rsidR="00123716">
          <w:rPr>
            <w:noProof/>
          </w:rPr>
          <w:t>3</w:t>
        </w:r>
      </w:fldSimple>
      <w:r>
        <w:noBreakHyphen/>
      </w:r>
      <w:fldSimple w:instr=" SEQ Table \* ARABIC \s 1 ">
        <w:r w:rsidR="00123716">
          <w:rPr>
            <w:noProof/>
          </w:rPr>
          <w:t>23</w:t>
        </w:r>
      </w:fldSimple>
      <w:bookmarkEnd w:id="155"/>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56" w:name="_Ref415833313"/>
      <w:bookmarkStart w:id="157" w:name="_Toc420661144"/>
      <w:bookmarkStart w:id="158" w:name="_Toc429573643"/>
      <w:r>
        <w:lastRenderedPageBreak/>
        <w:t>COATakenType Class and COARequestedType Class</w:t>
      </w:r>
      <w:bookmarkEnd w:id="156"/>
      <w:bookmarkEnd w:id="157"/>
      <w:bookmarkEnd w:id="158"/>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123716" w:rsidRPr="00123716">
        <w:rPr>
          <w:b/>
          <w:color w:val="0000EE"/>
          <w:szCs w:val="20"/>
        </w:rPr>
        <w:t xml:space="preserve">Figure </w:t>
      </w:r>
      <w:r w:rsidR="00123716" w:rsidRPr="00123716">
        <w:rPr>
          <w:b/>
          <w:noProof/>
          <w:color w:val="0000EE"/>
          <w:szCs w:val="20"/>
        </w:rPr>
        <w:t>3</w:t>
      </w:r>
      <w:r w:rsidR="00123716" w:rsidRPr="00123716">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59" w:name="_Ref398731990"/>
      <w:r w:rsidRPr="00884E6D">
        <w:t xml:space="preserve">Figure </w:t>
      </w:r>
      <w:fldSimple w:instr=" STYLEREF 1 \s ">
        <w:r w:rsidR="00123716">
          <w:rPr>
            <w:noProof/>
          </w:rPr>
          <w:t>3</w:t>
        </w:r>
      </w:fldSimple>
      <w:r>
        <w:noBreakHyphen/>
      </w:r>
      <w:fldSimple w:instr=" SEQ Figure \* ARABIC \s 1 ">
        <w:r w:rsidR="00123716">
          <w:rPr>
            <w:noProof/>
          </w:rPr>
          <w:t>10</w:t>
        </w:r>
      </w:fldSimple>
      <w:bookmarkEnd w:id="159"/>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123716" w:rsidRPr="00123716">
        <w:rPr>
          <w:b/>
          <w:color w:val="0000EE"/>
        </w:rPr>
        <w:t>Table 3</w:t>
      </w:r>
      <w:r w:rsidR="00123716" w:rsidRPr="00123716">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123716" w:rsidRPr="00123716">
        <w:rPr>
          <w:b/>
          <w:color w:val="0000EE"/>
        </w:rPr>
        <w:t xml:space="preserve">Table </w:t>
      </w:r>
      <w:r w:rsidR="00123716" w:rsidRPr="00123716">
        <w:rPr>
          <w:b/>
          <w:noProof/>
          <w:color w:val="0000EE"/>
        </w:rPr>
        <w:t>3</w:t>
      </w:r>
      <w:r w:rsidR="00123716" w:rsidRPr="00123716">
        <w:rPr>
          <w:b/>
          <w:noProof/>
          <w:color w:val="0000EE"/>
        </w:rPr>
        <w:noBreakHyphen/>
        <w:t>26</w:t>
      </w:r>
      <w:r w:rsidRPr="003756A2">
        <w:rPr>
          <w:b/>
          <w:color w:val="0000EE"/>
        </w:rPr>
        <w:fldChar w:fldCharType="end"/>
      </w:r>
      <w:r w:rsidRPr="00896D8C">
        <w:t xml:space="preserve"> and</w:t>
      </w:r>
      <w:r w:rsidR="00A34C8D">
        <w:t xml:space="preserve"> </w:t>
      </w:r>
      <w:r w:rsidR="00A34C8D" w:rsidRPr="00A34C8D">
        <w:rPr>
          <w:b/>
          <w:color w:val="0000EE"/>
        </w:rPr>
        <w:fldChar w:fldCharType="begin"/>
      </w:r>
      <w:r w:rsidR="00A34C8D" w:rsidRPr="00A34C8D">
        <w:rPr>
          <w:b/>
          <w:color w:val="0000EE"/>
        </w:rPr>
        <w:instrText xml:space="preserve"> REF _Ref429573353 \h </w:instrText>
      </w:r>
      <w:r w:rsidR="00A34C8D">
        <w:rPr>
          <w:b/>
          <w:color w:val="0000EE"/>
        </w:rPr>
        <w:instrText xml:space="preserve"> \* MERGEFORMAT </w:instrText>
      </w:r>
      <w:r w:rsidR="00A34C8D" w:rsidRPr="00A34C8D">
        <w:rPr>
          <w:b/>
          <w:color w:val="0000EE"/>
        </w:rPr>
      </w:r>
      <w:r w:rsidR="00A34C8D" w:rsidRPr="00A34C8D">
        <w:rPr>
          <w:b/>
          <w:color w:val="0000EE"/>
        </w:rPr>
        <w:fldChar w:fldCharType="separate"/>
      </w:r>
      <w:r w:rsidR="00123716" w:rsidRPr="00123716">
        <w:rPr>
          <w:b/>
          <w:color w:val="0000EE"/>
        </w:rPr>
        <w:t>Table 3</w:t>
      </w:r>
      <w:r w:rsidR="00123716" w:rsidRPr="00123716">
        <w:rPr>
          <w:b/>
          <w:color w:val="0000EE"/>
        </w:rPr>
        <w:noBreakHyphen/>
        <w:t>27</w:t>
      </w:r>
      <w:r w:rsidR="00A34C8D" w:rsidRPr="00A34C8D">
        <w:rPr>
          <w:b/>
          <w:color w:val="0000EE"/>
        </w:rPr>
        <w:fldChar w:fldCharType="end"/>
      </w:r>
      <w:r w:rsidR="00A34C8D">
        <w:t xml:space="preserve"> </w:t>
      </w:r>
      <w:r>
        <w:t>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123716" w:rsidRPr="00123716">
        <w:rPr>
          <w:b/>
          <w:color w:val="0000EE"/>
        </w:rPr>
        <w:t>Figure 3</w:t>
      </w:r>
      <w:r w:rsidR="00123716" w:rsidRPr="00123716">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0" w:name="_Ref415058564"/>
      <w:r w:rsidRPr="004A0627">
        <w:t xml:space="preserve">Table </w:t>
      </w:r>
      <w:fldSimple w:instr=" STYLEREF 1 \s ">
        <w:r w:rsidR="00123716">
          <w:rPr>
            <w:noProof/>
          </w:rPr>
          <w:t>3</w:t>
        </w:r>
      </w:fldSimple>
      <w:r>
        <w:noBreakHyphen/>
      </w:r>
      <w:fldSimple w:instr=" SEQ Table \* ARABIC \s 1 ">
        <w:r w:rsidR="00123716">
          <w:rPr>
            <w:noProof/>
          </w:rPr>
          <w:t>24</w:t>
        </w:r>
      </w:fldSimple>
      <w:bookmarkEnd w:id="160"/>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Course Of Action data model (which extends the </w:t>
            </w:r>
            <w:r w:rsidRPr="00097D2B">
              <w:rPr>
                <w:rFonts w:ascii="Courier New" w:hAnsi="Courier New" w:cs="Courier New"/>
                <w:szCs w:val="22"/>
              </w:rPr>
              <w:lastRenderedPageBreak/>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1" w:name="_Ref415059159"/>
      <w:r w:rsidRPr="00623E00">
        <w:t xml:space="preserve">Table </w:t>
      </w:r>
      <w:fldSimple w:instr=" STYLEREF 1 \s ">
        <w:r w:rsidR="00123716">
          <w:rPr>
            <w:noProof/>
          </w:rPr>
          <w:t>3</w:t>
        </w:r>
      </w:fldSimple>
      <w:r>
        <w:noBreakHyphen/>
      </w:r>
      <w:fldSimple w:instr=" SEQ Table \* ARABIC \s 1 ">
        <w:r w:rsidR="00123716">
          <w:rPr>
            <w:noProof/>
          </w:rPr>
          <w:t>25</w:t>
        </w:r>
      </w:fldSimple>
      <w:bookmarkEnd w:id="161"/>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2" w:name="_Toc420661145"/>
      <w:bookmarkStart w:id="163" w:name="_Toc429573644"/>
      <w:r>
        <w:t>ContributorsType Class</w:t>
      </w:r>
      <w:bookmarkEnd w:id="162"/>
      <w:bookmarkEnd w:id="163"/>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4" w:name="_Ref415216477"/>
      <w:r w:rsidRPr="001A437A">
        <w:t xml:space="preserve">Table </w:t>
      </w:r>
      <w:fldSimple w:instr=" STYLEREF 1 \s ">
        <w:r w:rsidR="00123716">
          <w:rPr>
            <w:noProof/>
          </w:rPr>
          <w:t>3</w:t>
        </w:r>
      </w:fldSimple>
      <w:r>
        <w:noBreakHyphen/>
      </w:r>
      <w:fldSimple w:instr=" SEQ Table \* ARABIC \s 1 ">
        <w:r w:rsidR="00123716">
          <w:rPr>
            <w:noProof/>
          </w:rPr>
          <w:t>26</w:t>
        </w:r>
      </w:fldSimple>
      <w:bookmarkEnd w:id="164"/>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65" w:name="_Toc429573645"/>
      <w:r>
        <w:t>COATimeType Class</w:t>
      </w:r>
      <w:bookmarkEnd w:id="165"/>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bookmarkStart w:id="166" w:name="_Ref429573353"/>
      <w:r w:rsidRPr="001A437A">
        <w:t xml:space="preserve">Table </w:t>
      </w:r>
      <w:fldSimple w:instr=" STYLEREF 1 \s ">
        <w:r w:rsidR="00123716">
          <w:rPr>
            <w:noProof/>
          </w:rPr>
          <w:t>3</w:t>
        </w:r>
      </w:fldSimple>
      <w:r>
        <w:noBreakHyphen/>
      </w:r>
      <w:fldSimple w:instr=" SEQ Table \* ARABIC \s 1 ">
        <w:r w:rsidR="00123716">
          <w:rPr>
            <w:noProof/>
          </w:rPr>
          <w:t>27</w:t>
        </w:r>
      </w:fldSimple>
      <w:bookmarkEnd w:id="166"/>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CD79A8">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w:t>
            </w:r>
            <w:r w:rsidR="00CD79A8">
              <w:rPr>
                <w:szCs w:val="22"/>
              </w:rPr>
              <w:t>property</w:t>
            </w:r>
            <w:r w:rsidR="00CD79A8" w:rsidRPr="00097D2B">
              <w:rPr>
                <w:szCs w:val="22"/>
              </w:rPr>
              <w:t xml:space="preserve"> </w:t>
            </w:r>
            <w:r w:rsidRPr="00097D2B">
              <w:rPr>
                <w:szCs w:val="22"/>
              </w:rPr>
              <w:t>specifies the time at which the Course of Action was completed. In order to avoid ambiguity, it is strongly suggest that all timestamps include a specification of the time</w:t>
            </w:r>
            <w:r w:rsidR="0035505B">
              <w:rPr>
                <w:szCs w:val="22"/>
              </w:rPr>
              <w:t xml:space="preserve"> </w:t>
            </w:r>
            <w:r w:rsidRPr="00097D2B">
              <w:rPr>
                <w:szCs w:val="22"/>
              </w:rPr>
              <w:t>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67" w:name="_Ref428823175"/>
      <w:bookmarkStart w:id="168" w:name="_Toc429573646"/>
      <w:r>
        <w:t>HistoryType Class</w:t>
      </w:r>
      <w:bookmarkEnd w:id="167"/>
      <w:bookmarkEnd w:id="168"/>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bookmarkStart w:id="169" w:name="_Ref429573470"/>
      <w:r w:rsidRPr="00A01517">
        <w:t xml:space="preserve">Figure </w:t>
      </w:r>
      <w:fldSimple w:instr=" STYLEREF 1 \s ">
        <w:r w:rsidR="00123716">
          <w:rPr>
            <w:noProof/>
          </w:rPr>
          <w:t>3</w:t>
        </w:r>
      </w:fldSimple>
      <w:r w:rsidRPr="00A01517">
        <w:noBreakHyphen/>
      </w:r>
      <w:fldSimple w:instr=" SEQ Figure \* ARABIC \s 1 ">
        <w:r w:rsidR="00123716">
          <w:rPr>
            <w:noProof/>
          </w:rPr>
          <w:t>11</w:t>
        </w:r>
      </w:fldSimple>
      <w:bookmarkEnd w:id="169"/>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rsidR="00BD146F">
        <w:t xml:space="preserve"> </w:t>
      </w:r>
      <w:r w:rsidR="00BD146F" w:rsidRPr="00BD146F">
        <w:rPr>
          <w:b/>
          <w:color w:val="0000EE"/>
        </w:rPr>
        <w:fldChar w:fldCharType="begin"/>
      </w:r>
      <w:r w:rsidR="00BD146F" w:rsidRPr="00BD146F">
        <w:rPr>
          <w:b/>
          <w:color w:val="0000EE"/>
        </w:rPr>
        <w:instrText xml:space="preserve"> REF _Ref429573532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28</w:t>
      </w:r>
      <w:r w:rsidR="00BD146F" w:rsidRPr="00BD146F">
        <w:rPr>
          <w:b/>
          <w:color w:val="0000EE"/>
        </w:rPr>
        <w:fldChar w:fldCharType="end"/>
      </w:r>
      <w:r>
        <w:t xml:space="preserve">, </w:t>
      </w:r>
      <w:r w:rsidR="00BD146F" w:rsidRPr="00BD146F">
        <w:rPr>
          <w:b/>
          <w:color w:val="0000EE"/>
        </w:rPr>
        <w:fldChar w:fldCharType="begin"/>
      </w:r>
      <w:r w:rsidR="00BD146F" w:rsidRPr="00BD146F">
        <w:rPr>
          <w:b/>
          <w:color w:val="0000EE"/>
        </w:rPr>
        <w:instrText xml:space="preserve"> REF _Ref429573538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29</w:t>
      </w:r>
      <w:r w:rsidR="00BD146F" w:rsidRPr="00BD146F">
        <w:rPr>
          <w:b/>
          <w:color w:val="0000EE"/>
        </w:rPr>
        <w:fldChar w:fldCharType="end"/>
      </w:r>
      <w:r w:rsidR="00BD146F">
        <w:t xml:space="preserve"> </w:t>
      </w:r>
      <w:r>
        <w:t xml:space="preserve">and </w:t>
      </w:r>
      <w:r w:rsidR="00BD146F" w:rsidRPr="00BD146F">
        <w:rPr>
          <w:b/>
          <w:color w:val="0000EE"/>
        </w:rPr>
        <w:fldChar w:fldCharType="begin"/>
      </w:r>
      <w:r w:rsidR="00BD146F" w:rsidRPr="00BD146F">
        <w:rPr>
          <w:b/>
          <w:color w:val="0000EE"/>
        </w:rPr>
        <w:instrText xml:space="preserve"> REF _Ref429573545 \h  \* MERGEFORMAT </w:instrText>
      </w:r>
      <w:r w:rsidR="00BD146F" w:rsidRPr="00BD146F">
        <w:rPr>
          <w:b/>
          <w:color w:val="0000EE"/>
        </w:rPr>
      </w:r>
      <w:r w:rsidR="00BD146F" w:rsidRPr="00BD146F">
        <w:rPr>
          <w:b/>
          <w:color w:val="0000EE"/>
        </w:rPr>
        <w:fldChar w:fldCharType="separate"/>
      </w:r>
      <w:r w:rsidR="00123716" w:rsidRPr="00123716">
        <w:rPr>
          <w:b/>
          <w:color w:val="0000EE"/>
        </w:rPr>
        <w:t>Table 3</w:t>
      </w:r>
      <w:r w:rsidR="00123716" w:rsidRPr="00123716">
        <w:rPr>
          <w:b/>
          <w:color w:val="0000EE"/>
        </w:rPr>
        <w:noBreakHyphen/>
        <w:t>30</w:t>
      </w:r>
      <w:r w:rsidR="00BD146F" w:rsidRPr="00BD146F">
        <w:rPr>
          <w:b/>
          <w:color w:val="0000EE"/>
        </w:rPr>
        <w:fldChar w:fldCharType="end"/>
      </w:r>
      <w:r w:rsidR="00BD146F">
        <w:t xml:space="preserve"> </w:t>
      </w:r>
      <w:r w:rsidRPr="00565E4D">
        <w:t>corresponds to the UML diagram given in</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123716">
        <w:rPr>
          <w:b/>
          <w:color w:val="0000EE"/>
        </w:rPr>
        <w:t>3.12</w:t>
      </w:r>
      <w:r w:rsidRPr="00CF67D7">
        <w:rPr>
          <w:b/>
          <w:color w:val="0000EE"/>
        </w:rPr>
        <w:fldChar w:fldCharType="end"/>
      </w:r>
      <w:r>
        <w:t>.</w:t>
      </w:r>
    </w:p>
    <w:p w:rsidR="007848C0" w:rsidRPr="00777F9B" w:rsidRDefault="007848C0" w:rsidP="00150A95">
      <w:pPr>
        <w:pStyle w:val="Caption"/>
      </w:pPr>
      <w:bookmarkStart w:id="170" w:name="_Ref429573532"/>
      <w:r w:rsidRPr="00777F9B">
        <w:t xml:space="preserve">Table </w:t>
      </w:r>
      <w:fldSimple w:instr=" STYLEREF 1 \s ">
        <w:r w:rsidR="00123716">
          <w:rPr>
            <w:noProof/>
          </w:rPr>
          <w:t>3</w:t>
        </w:r>
      </w:fldSimple>
      <w:r>
        <w:noBreakHyphen/>
      </w:r>
      <w:fldSimple w:instr=" SEQ Table \* ARABIC \s 1 ">
        <w:r w:rsidR="00123716">
          <w:rPr>
            <w:noProof/>
          </w:rPr>
          <w:t>28</w:t>
        </w:r>
      </w:fldSimple>
      <w:bookmarkEnd w:id="170"/>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71" w:name="_Toc429573647"/>
      <w:r>
        <w:lastRenderedPageBreak/>
        <w:t>HistoryItemType Class</w:t>
      </w:r>
      <w:bookmarkEnd w:id="171"/>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bookmarkStart w:id="172" w:name="_Ref429573538"/>
      <w:r w:rsidRPr="00777F9B">
        <w:t xml:space="preserve">Table </w:t>
      </w:r>
      <w:fldSimple w:instr=" STYLEREF 1 \s ">
        <w:r w:rsidR="00123716">
          <w:rPr>
            <w:noProof/>
          </w:rPr>
          <w:t>3</w:t>
        </w:r>
      </w:fldSimple>
      <w:r>
        <w:noBreakHyphen/>
      </w:r>
      <w:fldSimple w:instr=" SEQ Table \* ARABIC \s 1 ">
        <w:r w:rsidR="00123716">
          <w:rPr>
            <w:noProof/>
          </w:rPr>
          <w:t>29</w:t>
        </w:r>
      </w:fldSimple>
      <w:bookmarkEnd w:id="172"/>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3" w:name="_Toc429573648"/>
      <w:r w:rsidRPr="00C60FBF">
        <w:t xml:space="preserve">JournalEntryType </w:t>
      </w:r>
      <w:bookmarkEnd w:id="173"/>
      <w:r w:rsidR="00D61969">
        <w:t>Data Type</w:t>
      </w:r>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w:t>
      </w:r>
      <w:r w:rsidR="00D61969">
        <w:t>data type</w:t>
      </w:r>
      <w:r w:rsidR="00D61969" w:rsidRPr="0076644F">
        <w:t xml:space="preserve"> </w:t>
      </w:r>
      <w:r w:rsidRPr="0076644F">
        <w:t>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w:t>
      </w:r>
      <w:r w:rsidR="00BD146F">
        <w:t xml:space="preserve"> </w:t>
      </w:r>
      <w:r w:rsidR="00BD146F" w:rsidRPr="00BD146F">
        <w:rPr>
          <w:b/>
          <w:color w:val="0000EE"/>
        </w:rPr>
        <w:fldChar w:fldCharType="begin"/>
      </w:r>
      <w:r w:rsidR="00BD146F" w:rsidRPr="00BD146F">
        <w:rPr>
          <w:b/>
          <w:color w:val="0000EE"/>
        </w:rPr>
        <w:instrText xml:space="preserve"> REF _Ref429573470 \h </w:instrText>
      </w:r>
      <w:r w:rsidR="00BD146F">
        <w:rPr>
          <w:b/>
          <w:color w:val="0000EE"/>
        </w:rPr>
        <w:instrText xml:space="preserve"> \* MERGEFORMAT </w:instrText>
      </w:r>
      <w:r w:rsidR="00BD146F" w:rsidRPr="00BD146F">
        <w:rPr>
          <w:b/>
          <w:color w:val="0000EE"/>
        </w:rPr>
      </w:r>
      <w:r w:rsidR="00BD146F" w:rsidRPr="00BD146F">
        <w:rPr>
          <w:b/>
          <w:color w:val="0000EE"/>
        </w:rPr>
        <w:fldChar w:fldCharType="separate"/>
      </w:r>
      <w:r w:rsidR="00123716" w:rsidRPr="00123716">
        <w:rPr>
          <w:b/>
          <w:color w:val="0000EE"/>
        </w:rPr>
        <w:t xml:space="preserve">Figure </w:t>
      </w:r>
      <w:r w:rsidR="00123716" w:rsidRPr="00123716">
        <w:rPr>
          <w:b/>
          <w:noProof/>
          <w:color w:val="0000EE"/>
        </w:rPr>
        <w:t>3</w:t>
      </w:r>
      <w:r w:rsidR="00123716" w:rsidRPr="00123716">
        <w:rPr>
          <w:b/>
          <w:noProof/>
          <w:color w:val="0000EE"/>
        </w:rPr>
        <w:noBreakHyphen/>
        <w:t>11</w:t>
      </w:r>
      <w:r w:rsidR="00BD146F" w:rsidRPr="00BD146F">
        <w:rPr>
          <w:b/>
          <w:color w:val="0000EE"/>
        </w:rPr>
        <w:fldChar w:fldCharType="end"/>
      </w:r>
      <w:r>
        <w:t>).</w:t>
      </w:r>
    </w:p>
    <w:p w:rsidR="007848C0" w:rsidRPr="00D62733" w:rsidRDefault="007848C0" w:rsidP="00150A95">
      <w:pPr>
        <w:pStyle w:val="Caption"/>
      </w:pPr>
      <w:bookmarkStart w:id="174" w:name="_Ref429573545"/>
      <w:r w:rsidRPr="00D62733">
        <w:t xml:space="preserve">Table </w:t>
      </w:r>
      <w:fldSimple w:instr=" STYLEREF 1 \s ">
        <w:r w:rsidR="00123716">
          <w:rPr>
            <w:noProof/>
          </w:rPr>
          <w:t>3</w:t>
        </w:r>
      </w:fldSimple>
      <w:r>
        <w:noBreakHyphen/>
      </w:r>
      <w:fldSimple w:instr=" SEQ Table \* ARABIC \s 1 ">
        <w:r w:rsidR="00123716">
          <w:rPr>
            <w:noProof/>
          </w:rPr>
          <w:t>30</w:t>
        </w:r>
      </w:fldSimple>
      <w:bookmarkEnd w:id="174"/>
      <w:r w:rsidRPr="00D62733">
        <w:t xml:space="preserve">. Properties of the </w:t>
      </w:r>
      <w:r w:rsidRPr="00D62733">
        <w:rPr>
          <w:rFonts w:ascii="Courier New" w:hAnsi="Courier New" w:cs="Courier New"/>
        </w:rPr>
        <w:t>JournalEntryType</w:t>
      </w:r>
      <w:r w:rsidRPr="00D62733">
        <w:t xml:space="preserve"> </w:t>
      </w:r>
      <w:r w:rsidR="00112C57">
        <w:t>data type</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0E1967">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w:t>
            </w:r>
            <w:bookmarkStart w:id="175" w:name="_GoBack"/>
            <w:bookmarkEnd w:id="175"/>
            <w:r w:rsidRPr="00097D2B">
              <w:rPr>
                <w:szCs w:val="22"/>
              </w:rPr>
              <w:t>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endnotePr>
            <w:numFmt w:val="decimal"/>
          </w:endnotePr>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6" w:name="_Ref428820205"/>
      <w:bookmarkStart w:id="177" w:name="_Toc429573649"/>
      <w:r w:rsidRPr="00FD22AC">
        <w:lastRenderedPageBreak/>
        <w:t>Conformance</w:t>
      </w:r>
      <w:bookmarkEnd w:id="61"/>
      <w:bookmarkEnd w:id="176"/>
      <w:bookmarkEnd w:id="177"/>
    </w:p>
    <w:p w:rsidR="00E2730F" w:rsidRPr="00042761" w:rsidRDefault="00E2730F" w:rsidP="00E2730F">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E2730F" w:rsidRPr="00042761" w:rsidRDefault="00E2730F" w:rsidP="00E2730F">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E2730F" w:rsidRDefault="00E2730F" w:rsidP="00E2730F">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E2730F" w:rsidP="00E2730F">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874D1A">
        <w:t>.</w:t>
      </w:r>
    </w:p>
    <w:p w:rsidR="0052099F" w:rsidRDefault="00B80CDB" w:rsidP="00CE1F32">
      <w:pPr>
        <w:pStyle w:val="AppendixHeading1"/>
      </w:pPr>
      <w:bookmarkStart w:id="178" w:name="_Toc85472897"/>
      <w:bookmarkStart w:id="179" w:name="_Toc287332012"/>
      <w:bookmarkStart w:id="180" w:name="_Toc429573650"/>
      <w:r>
        <w:lastRenderedPageBreak/>
        <w:t>Acknowl</w:t>
      </w:r>
      <w:r w:rsidR="004D0E5E">
        <w:t>e</w:t>
      </w:r>
      <w:r w:rsidR="008F61FB">
        <w:t>dg</w:t>
      </w:r>
      <w:r w:rsidR="0052099F">
        <w:t>ments</w:t>
      </w:r>
      <w:bookmarkEnd w:id="178"/>
      <w:bookmarkEnd w:id="179"/>
      <w:bookmarkEnd w:id="180"/>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97396E" w:rsidRDefault="0097396E" w:rsidP="0097396E">
      <w:pPr>
        <w:pStyle w:val="Contributor"/>
      </w:pPr>
      <w:r>
        <w:t>Dean Thompson, Australia and New Zealand Banking Group (ANZ Bank)</w:t>
      </w:r>
    </w:p>
    <w:p w:rsidR="0097396E" w:rsidRDefault="0097396E" w:rsidP="0097396E">
      <w:pPr>
        <w:pStyle w:val="Contributor"/>
      </w:pPr>
      <w:r>
        <w:t>Bret Jordan, Blue Coat Systems, Inc.</w:t>
      </w:r>
    </w:p>
    <w:p w:rsidR="0097396E" w:rsidRDefault="0097396E" w:rsidP="0097396E">
      <w:pPr>
        <w:pStyle w:val="Contributor"/>
      </w:pPr>
      <w:r>
        <w:t>Adnan Baykal, Center for Internet Security (CIS)</w:t>
      </w:r>
    </w:p>
    <w:p w:rsidR="0097396E" w:rsidRDefault="0097396E" w:rsidP="0097396E">
      <w:pPr>
        <w:pStyle w:val="Contributor"/>
      </w:pPr>
      <w:r>
        <w:t>Jyoti Verma, Cisco Systems</w:t>
      </w:r>
    </w:p>
    <w:p w:rsidR="0097396E" w:rsidRDefault="0097396E" w:rsidP="0097396E">
      <w:pPr>
        <w:pStyle w:val="Contributor"/>
      </w:pPr>
      <w:r>
        <w:t>Liron Schiff, Comilion (mobile) Ltd.</w:t>
      </w:r>
    </w:p>
    <w:p w:rsidR="0097396E" w:rsidRDefault="0097396E" w:rsidP="0097396E">
      <w:pPr>
        <w:pStyle w:val="Contributor"/>
      </w:pPr>
      <w:r>
        <w:t>Jane Ginn, Cyber Threat Intelligence Network, Inc. (CTIN)</w:t>
      </w:r>
    </w:p>
    <w:p w:rsidR="0097396E" w:rsidRDefault="0097396E" w:rsidP="0097396E">
      <w:pPr>
        <w:pStyle w:val="Contributor"/>
      </w:pPr>
      <w:r>
        <w:t>Richard Struse, DHS Office of Cybersecurity and Communications (CS&amp;C)</w:t>
      </w:r>
    </w:p>
    <w:p w:rsidR="0097396E" w:rsidRDefault="0097396E" w:rsidP="0097396E">
      <w:pPr>
        <w:pStyle w:val="Contributor"/>
      </w:pPr>
      <w:r>
        <w:t>Marlon Taylor, DHS Office of Cybersecurity and Communications (CS&amp;C)</w:t>
      </w:r>
    </w:p>
    <w:p w:rsidR="0097396E" w:rsidRDefault="0097396E" w:rsidP="0097396E">
      <w:pPr>
        <w:pStyle w:val="Contributor"/>
      </w:pPr>
      <w:r>
        <w:t>David Eilken, Financial Services Information Sharing and Analysis Center (FS-ISAC)</w:t>
      </w:r>
    </w:p>
    <w:p w:rsidR="0097396E" w:rsidRDefault="0097396E" w:rsidP="0097396E">
      <w:pPr>
        <w:pStyle w:val="Contributor"/>
      </w:pPr>
      <w:r>
        <w:t>Sarah Brown, Fox-IT</w:t>
      </w:r>
    </w:p>
    <w:p w:rsidR="0097396E" w:rsidRDefault="0097396E" w:rsidP="0097396E">
      <w:pPr>
        <w:pStyle w:val="Contributor"/>
      </w:pPr>
      <w:r>
        <w:t>Ryusuke Masuoka, Fujitsu Limited</w:t>
      </w:r>
    </w:p>
    <w:p w:rsidR="0097396E" w:rsidRDefault="0097396E" w:rsidP="0097396E">
      <w:pPr>
        <w:pStyle w:val="Contributor"/>
      </w:pPr>
      <w:r>
        <w:t>Eric Burger, Georgetown University</w:t>
      </w:r>
    </w:p>
    <w:p w:rsidR="0097396E" w:rsidRDefault="0097396E" w:rsidP="0097396E">
      <w:pPr>
        <w:pStyle w:val="Contributor"/>
      </w:pPr>
      <w:r>
        <w:t>Jason Keirstead, IBM</w:t>
      </w:r>
    </w:p>
    <w:p w:rsidR="0097396E" w:rsidRDefault="0097396E" w:rsidP="0097396E">
      <w:pPr>
        <w:pStyle w:val="Contributor"/>
      </w:pPr>
      <w:r>
        <w:t>Paul Martini, iboss, Inc.</w:t>
      </w:r>
    </w:p>
    <w:p w:rsidR="0097396E" w:rsidRDefault="0097396E" w:rsidP="0097396E">
      <w:pPr>
        <w:pStyle w:val="Contributor"/>
      </w:pPr>
      <w:r>
        <w:t>Jerome Athias, Individual</w:t>
      </w:r>
    </w:p>
    <w:p w:rsidR="0097396E" w:rsidRDefault="0097396E" w:rsidP="0097396E">
      <w:pPr>
        <w:pStyle w:val="Contributor"/>
      </w:pPr>
      <w:r>
        <w:t>Terry MacDonald, Individual</w:t>
      </w:r>
    </w:p>
    <w:p w:rsidR="0097396E" w:rsidRDefault="0097396E" w:rsidP="0097396E">
      <w:pPr>
        <w:pStyle w:val="Contributor"/>
      </w:pPr>
      <w:r>
        <w:t>Alex Pinto, Individual</w:t>
      </w:r>
    </w:p>
    <w:p w:rsidR="0097396E" w:rsidRDefault="0097396E" w:rsidP="0097396E">
      <w:pPr>
        <w:pStyle w:val="Contributor"/>
      </w:pPr>
      <w:r>
        <w:t>Patrick Maroney, Integrated Networking Technologies, Inc.</w:t>
      </w:r>
    </w:p>
    <w:p w:rsidR="0097396E" w:rsidRDefault="0097396E" w:rsidP="0097396E">
      <w:pPr>
        <w:pStyle w:val="Contributor"/>
      </w:pPr>
      <w:r>
        <w:t>Wouter Bolsterlee, Intelworks BV</w:t>
      </w:r>
    </w:p>
    <w:p w:rsidR="0097396E" w:rsidRDefault="0097396E" w:rsidP="0097396E">
      <w:pPr>
        <w:pStyle w:val="Contributor"/>
      </w:pPr>
      <w:r>
        <w:t>Joep Gommers, Intelworks BV</w:t>
      </w:r>
    </w:p>
    <w:p w:rsidR="0097396E" w:rsidRDefault="0097396E" w:rsidP="0097396E">
      <w:pPr>
        <w:pStyle w:val="Contributor"/>
      </w:pPr>
      <w:r>
        <w:t>Sergey Polzunov, Intelworks BV</w:t>
      </w:r>
    </w:p>
    <w:p w:rsidR="0097396E" w:rsidRDefault="0097396E" w:rsidP="0097396E">
      <w:pPr>
        <w:pStyle w:val="Contributor"/>
      </w:pPr>
      <w:r>
        <w:t>Rutger Prins, Intelworks BV</w:t>
      </w:r>
    </w:p>
    <w:p w:rsidR="0097396E" w:rsidRDefault="0097396E" w:rsidP="0097396E">
      <w:pPr>
        <w:pStyle w:val="Contributor"/>
      </w:pPr>
      <w:r>
        <w:t>Andrei Sîrghi, Intelworks BV</w:t>
      </w:r>
    </w:p>
    <w:p w:rsidR="0097396E" w:rsidRDefault="0097396E" w:rsidP="0097396E">
      <w:pPr>
        <w:pStyle w:val="Contributor"/>
      </w:pPr>
      <w:r>
        <w:t>Raymon van der Velde, Intelworks BV</w:t>
      </w:r>
    </w:p>
    <w:p w:rsidR="0097396E" w:rsidRDefault="0097396E" w:rsidP="0097396E">
      <w:pPr>
        <w:pStyle w:val="Contributor"/>
      </w:pPr>
      <w:r>
        <w:t xml:space="preserve">Jonathan Baker, </w:t>
      </w:r>
      <w:r w:rsidR="00594B7D">
        <w:t>MITRE</w:t>
      </w:r>
      <w:r>
        <w:t xml:space="preserve"> Corporation</w:t>
      </w:r>
    </w:p>
    <w:p w:rsidR="0097396E" w:rsidRDefault="0097396E" w:rsidP="0097396E">
      <w:pPr>
        <w:pStyle w:val="Contributor"/>
      </w:pPr>
      <w:r>
        <w:t xml:space="preserve">Sean Barnum, </w:t>
      </w:r>
      <w:r w:rsidR="00594B7D">
        <w:t>MITRE</w:t>
      </w:r>
      <w:r>
        <w:t xml:space="preserve"> Corporation</w:t>
      </w:r>
    </w:p>
    <w:p w:rsidR="0097396E" w:rsidRDefault="0097396E" w:rsidP="0097396E">
      <w:pPr>
        <w:pStyle w:val="Contributor"/>
      </w:pPr>
      <w:r>
        <w:t xml:space="preserve">Mark Davidson, </w:t>
      </w:r>
      <w:r w:rsidR="00594B7D">
        <w:t>MITRE</w:t>
      </w:r>
      <w:r>
        <w:t xml:space="preserve"> Corporation</w:t>
      </w:r>
    </w:p>
    <w:p w:rsidR="0097396E" w:rsidRDefault="0097396E" w:rsidP="0097396E">
      <w:pPr>
        <w:pStyle w:val="Contributor"/>
      </w:pPr>
      <w:r>
        <w:t xml:space="preserve">Ivan Kirillov, </w:t>
      </w:r>
      <w:r w:rsidR="00594B7D">
        <w:t>MITRE</w:t>
      </w:r>
      <w:r>
        <w:t xml:space="preserve"> Corporation</w:t>
      </w:r>
    </w:p>
    <w:p w:rsidR="0097396E" w:rsidRDefault="0097396E" w:rsidP="0097396E">
      <w:pPr>
        <w:pStyle w:val="Contributor"/>
      </w:pPr>
      <w:r>
        <w:t xml:space="preserve">Jon Salwen, </w:t>
      </w:r>
      <w:r w:rsidR="00594B7D">
        <w:t>MITRE</w:t>
      </w:r>
      <w:r>
        <w:t xml:space="preserve"> Corporation</w:t>
      </w:r>
    </w:p>
    <w:p w:rsidR="0097396E" w:rsidRDefault="0097396E" w:rsidP="0097396E">
      <w:pPr>
        <w:pStyle w:val="Contributor"/>
      </w:pPr>
      <w:r>
        <w:t xml:space="preserve">John Wunder, </w:t>
      </w:r>
      <w:r w:rsidR="00594B7D">
        <w:t>MITRE</w:t>
      </w:r>
      <w:r>
        <w:t xml:space="preserve"> Corporation</w:t>
      </w:r>
    </w:p>
    <w:p w:rsidR="0097396E" w:rsidRDefault="0097396E" w:rsidP="0097396E">
      <w:pPr>
        <w:pStyle w:val="Contributor"/>
      </w:pPr>
      <w:r>
        <w:t>Mike Boyle, National Security Agency</w:t>
      </w:r>
    </w:p>
    <w:p w:rsidR="0097396E" w:rsidRDefault="0097396E" w:rsidP="0097396E">
      <w:pPr>
        <w:pStyle w:val="Contributor"/>
      </w:pPr>
      <w:r>
        <w:t>Jessica Fitzgerald-McKay, National Security Agency</w:t>
      </w:r>
    </w:p>
    <w:p w:rsidR="0097396E" w:rsidRDefault="0097396E" w:rsidP="0097396E">
      <w:pPr>
        <w:pStyle w:val="Contributor"/>
      </w:pPr>
      <w:r>
        <w:t>Takahiro Kakumaru, NEC Corporation</w:t>
      </w:r>
    </w:p>
    <w:p w:rsidR="0097396E" w:rsidRDefault="0097396E" w:rsidP="0097396E">
      <w:pPr>
        <w:pStyle w:val="Contributor"/>
      </w:pPr>
      <w:r>
        <w:t>John-Mark Gurney, New Context Services, Inc.</w:t>
      </w:r>
    </w:p>
    <w:p w:rsidR="0097396E" w:rsidRDefault="0097396E" w:rsidP="0097396E">
      <w:pPr>
        <w:pStyle w:val="Contributor"/>
      </w:pPr>
      <w:r>
        <w:t>Christian Hunt, New Context Services, Inc.</w:t>
      </w:r>
    </w:p>
    <w:p w:rsidR="0097396E" w:rsidRDefault="0097396E" w:rsidP="0097396E">
      <w:pPr>
        <w:pStyle w:val="Contributor"/>
      </w:pPr>
      <w:r>
        <w:t>Daniel Riedel, New Context Services, Inc.</w:t>
      </w:r>
    </w:p>
    <w:p w:rsidR="0097396E" w:rsidRDefault="0097396E" w:rsidP="0097396E">
      <w:pPr>
        <w:pStyle w:val="Contributor"/>
      </w:pPr>
      <w:r>
        <w:t>Andrew Storms, New Context Services, Inc.</w:t>
      </w:r>
    </w:p>
    <w:p w:rsidR="0097396E" w:rsidRDefault="0097396E" w:rsidP="0097396E">
      <w:pPr>
        <w:pStyle w:val="Contributor"/>
      </w:pPr>
      <w:r>
        <w:t>John Tolbert, Queralt, Inc.</w:t>
      </w:r>
    </w:p>
    <w:p w:rsidR="0097396E" w:rsidRDefault="0097396E" w:rsidP="0097396E">
      <w:pPr>
        <w:pStyle w:val="Contributor"/>
      </w:pPr>
      <w:r>
        <w:t>Igor Baikalov, Securonix</w:t>
      </w:r>
    </w:p>
    <w:p w:rsidR="0097396E" w:rsidRDefault="0097396E" w:rsidP="0097396E">
      <w:pPr>
        <w:pStyle w:val="Contributor"/>
      </w:pPr>
      <w:r>
        <w:t>Bernd Grobauer, Siemens AG</w:t>
      </w:r>
    </w:p>
    <w:p w:rsidR="0097396E" w:rsidRDefault="0097396E" w:rsidP="0097396E">
      <w:pPr>
        <w:pStyle w:val="Contributor"/>
      </w:pPr>
      <w:r>
        <w:t>Jonathan Bush, Soltra</w:t>
      </w:r>
    </w:p>
    <w:p w:rsidR="0097396E" w:rsidRDefault="0097396E" w:rsidP="0097396E">
      <w:pPr>
        <w:pStyle w:val="Contributor"/>
      </w:pPr>
      <w:r>
        <w:t>Aharon Chernin, Soltra</w:t>
      </w:r>
    </w:p>
    <w:p w:rsidR="0097396E" w:rsidRDefault="0097396E" w:rsidP="0097396E">
      <w:pPr>
        <w:pStyle w:val="Contributor"/>
      </w:pPr>
      <w:r>
        <w:t>Trey Darley, Soltra</w:t>
      </w:r>
    </w:p>
    <w:p w:rsidR="0097396E" w:rsidRDefault="0097396E" w:rsidP="0097396E">
      <w:pPr>
        <w:pStyle w:val="Contributor"/>
      </w:pPr>
      <w:r>
        <w:t>Paul Dion, Soltra</w:t>
      </w:r>
    </w:p>
    <w:p w:rsidR="0097396E" w:rsidRDefault="0097396E" w:rsidP="0097396E">
      <w:pPr>
        <w:pStyle w:val="Contributor"/>
      </w:pPr>
      <w:r>
        <w:t>Ali Khan, Soltra</w:t>
      </w:r>
    </w:p>
    <w:p w:rsidR="0097396E" w:rsidRDefault="0097396E" w:rsidP="0097396E">
      <w:pPr>
        <w:pStyle w:val="Contributor"/>
      </w:pPr>
      <w:r>
        <w:t>Natalie Suarez, Soltra</w:t>
      </w:r>
    </w:p>
    <w:p w:rsidR="0097396E" w:rsidRDefault="0097396E" w:rsidP="0097396E">
      <w:pPr>
        <w:pStyle w:val="Contributor"/>
      </w:pPr>
      <w:r>
        <w:t>Cedric LeRoux, Splunk Inc.</w:t>
      </w:r>
    </w:p>
    <w:p w:rsidR="0097396E" w:rsidRDefault="0097396E" w:rsidP="0097396E">
      <w:pPr>
        <w:pStyle w:val="Contributor"/>
      </w:pPr>
      <w:r>
        <w:t>Brian Luger, Splunk Inc.</w:t>
      </w:r>
    </w:p>
    <w:p w:rsidR="0097396E" w:rsidRDefault="0097396E" w:rsidP="0097396E">
      <w:pPr>
        <w:pStyle w:val="Contributor"/>
      </w:pPr>
      <w:r>
        <w:t>Crystal Hayes, The Boeing Company</w:t>
      </w:r>
    </w:p>
    <w:p w:rsidR="0097396E" w:rsidRDefault="0097396E" w:rsidP="0097396E">
      <w:pPr>
        <w:pStyle w:val="Contributor"/>
      </w:pPr>
      <w:r>
        <w:lastRenderedPageBreak/>
        <w:t>Brad Butts, U.S. Bank</w:t>
      </w:r>
    </w:p>
    <w:p w:rsidR="0097396E" w:rsidRDefault="0097396E" w:rsidP="0097396E">
      <w:pPr>
        <w:pStyle w:val="Contributor"/>
      </w:pPr>
      <w:r>
        <w:t>Mona Magathan, U.S. Bank</w:t>
      </w:r>
    </w:p>
    <w:p w:rsidR="0097396E" w:rsidRDefault="0097396E" w:rsidP="0097396E">
      <w:pPr>
        <w:pStyle w:val="Contributor"/>
      </w:pPr>
      <w:r>
        <w:t>Adam Cooper, United Kingdom Cabinet Office</w:t>
      </w:r>
    </w:p>
    <w:p w:rsidR="0097396E" w:rsidRDefault="0097396E" w:rsidP="0097396E">
      <w:pPr>
        <w:pStyle w:val="Contributor"/>
      </w:pPr>
      <w:r>
        <w:t>Mike McLellan, United Kingdom Cabinet Office</w:t>
      </w:r>
    </w:p>
    <w:p w:rsidR="0097396E" w:rsidRDefault="0097396E" w:rsidP="0097396E">
      <w:pPr>
        <w:pStyle w:val="Contributor"/>
      </w:pPr>
      <w:r>
        <w:t>Chris O'Brien, United Kingdom Cabinet Office</w:t>
      </w:r>
    </w:p>
    <w:p w:rsidR="0097396E" w:rsidRDefault="0097396E" w:rsidP="0097396E">
      <w:pPr>
        <w:pStyle w:val="Contributor"/>
      </w:pPr>
      <w:r>
        <w:t>Julian White, United Kingdom Cabinet Office</w:t>
      </w:r>
    </w:p>
    <w:p w:rsidR="0097396E" w:rsidRDefault="0097396E" w:rsidP="0097396E">
      <w:pPr>
        <w:pStyle w:val="Contributor"/>
      </w:pPr>
      <w:r>
        <w:t>Anthony Rutkowski, Yaana Technologies, LLC</w:t>
      </w:r>
    </w:p>
    <w:p w:rsidR="0097396E" w:rsidRDefault="0097396E" w:rsidP="0097396E">
      <w:pPr>
        <w:pStyle w:val="Contributor"/>
      </w:pPr>
    </w:p>
    <w:p w:rsidR="00C32606" w:rsidRDefault="0097396E" w:rsidP="0097396E">
      <w:pPr>
        <w:pStyle w:val="Contributor"/>
      </w:pPr>
      <w:r>
        <w:t>The authors would also like to thank the larger STIX Community for its input and help in reviewing this document.</w:t>
      </w:r>
    </w:p>
    <w:p w:rsidR="00C76CAA" w:rsidRPr="00C76CAA" w:rsidRDefault="00C76CAA" w:rsidP="00C76CAA"/>
    <w:p w:rsidR="008354A2" w:rsidRPr="008354A2" w:rsidRDefault="008354A2" w:rsidP="008354A2"/>
    <w:p w:rsidR="00A05FDF" w:rsidRDefault="00A05FDF" w:rsidP="00A05FDF">
      <w:pPr>
        <w:pStyle w:val="AppendixHeading1"/>
      </w:pPr>
      <w:bookmarkStart w:id="181" w:name="_Toc85472898"/>
      <w:bookmarkStart w:id="182" w:name="_Toc287332014"/>
      <w:bookmarkStart w:id="183" w:name="_Toc429573651"/>
      <w:r>
        <w:lastRenderedPageBreak/>
        <w:t>Revision History</w:t>
      </w:r>
      <w:bookmarkEnd w:id="181"/>
      <w:bookmarkEnd w:id="182"/>
      <w:bookmarkEnd w:id="1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B0A" w:rsidRDefault="00573B0A" w:rsidP="008C100C">
      <w:r>
        <w:separator/>
      </w:r>
    </w:p>
    <w:p w:rsidR="00573B0A" w:rsidRDefault="00573B0A" w:rsidP="008C100C"/>
    <w:p w:rsidR="00573B0A" w:rsidRDefault="00573B0A" w:rsidP="008C100C"/>
    <w:p w:rsidR="00573B0A" w:rsidRDefault="00573B0A" w:rsidP="008C100C"/>
    <w:p w:rsidR="00573B0A" w:rsidRDefault="00573B0A" w:rsidP="008C100C"/>
    <w:p w:rsidR="00573B0A" w:rsidRDefault="00573B0A" w:rsidP="008C100C"/>
    <w:p w:rsidR="00573B0A" w:rsidRDefault="00573B0A" w:rsidP="008C100C"/>
  </w:endnote>
  <w:endnote w:type="continuationSeparator" w:id="0">
    <w:p w:rsidR="00573B0A" w:rsidRDefault="00573B0A" w:rsidP="008C100C">
      <w:r>
        <w:continuationSeparator/>
      </w:r>
    </w:p>
    <w:p w:rsidR="00573B0A" w:rsidRDefault="00573B0A" w:rsidP="008C100C"/>
    <w:p w:rsidR="00573B0A" w:rsidRDefault="00573B0A" w:rsidP="008C100C"/>
    <w:p w:rsidR="00573B0A" w:rsidRDefault="00573B0A" w:rsidP="008C100C"/>
    <w:p w:rsidR="00573B0A" w:rsidRDefault="00573B0A" w:rsidP="008C100C"/>
    <w:p w:rsidR="00573B0A" w:rsidRDefault="00573B0A" w:rsidP="008C100C"/>
    <w:p w:rsidR="00573B0A" w:rsidRDefault="00573B0A" w:rsidP="008C100C"/>
  </w:endnote>
  <w:endnote w:id="1">
    <w:p w:rsidR="00573B0A" w:rsidRDefault="00573B0A">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573B0A" w:rsidRDefault="00573B0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573B0A" w:rsidRDefault="00573B0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573B0A" w:rsidRDefault="00573B0A">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B0A" w:rsidRPr="00195F88" w:rsidRDefault="00573B0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73B0A" w:rsidRPr="00195F88" w:rsidRDefault="00573B0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E21AE">
      <w:rPr>
        <w:rStyle w:val="PageNumber"/>
        <w:noProof/>
        <w:sz w:val="16"/>
        <w:szCs w:val="16"/>
      </w:rPr>
      <w:t>50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E21AE">
      <w:rPr>
        <w:rStyle w:val="PageNumber"/>
        <w:noProof/>
        <w:sz w:val="16"/>
        <w:szCs w:val="16"/>
      </w:rPr>
      <w:t>50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B0A" w:rsidRDefault="00573B0A" w:rsidP="008C100C">
      <w:r>
        <w:separator/>
      </w:r>
    </w:p>
    <w:p w:rsidR="00573B0A" w:rsidRDefault="00573B0A" w:rsidP="008C100C"/>
  </w:footnote>
  <w:footnote w:type="continuationSeparator" w:id="0">
    <w:p w:rsidR="00573B0A" w:rsidRDefault="00573B0A" w:rsidP="008C100C">
      <w:r>
        <w:continuationSeparator/>
      </w:r>
    </w:p>
    <w:p w:rsidR="00573B0A" w:rsidRDefault="00573B0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1967"/>
    <w:rsid w:val="000E28CA"/>
    <w:rsid w:val="000F2726"/>
    <w:rsid w:val="000F36D1"/>
    <w:rsid w:val="000F3A82"/>
    <w:rsid w:val="00101FF7"/>
    <w:rsid w:val="001057D2"/>
    <w:rsid w:val="00112C57"/>
    <w:rsid w:val="00123716"/>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0F1E"/>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2F687A"/>
    <w:rsid w:val="00310E8A"/>
    <w:rsid w:val="003129C6"/>
    <w:rsid w:val="003374BB"/>
    <w:rsid w:val="003423A1"/>
    <w:rsid w:val="003426DD"/>
    <w:rsid w:val="003476C1"/>
    <w:rsid w:val="00353EC5"/>
    <w:rsid w:val="0035505B"/>
    <w:rsid w:val="00370E0F"/>
    <w:rsid w:val="003756A2"/>
    <w:rsid w:val="003817AC"/>
    <w:rsid w:val="003A433A"/>
    <w:rsid w:val="003B0E37"/>
    <w:rsid w:val="003B60FC"/>
    <w:rsid w:val="003C18EF"/>
    <w:rsid w:val="003C4261"/>
    <w:rsid w:val="003C61EA"/>
    <w:rsid w:val="003D1945"/>
    <w:rsid w:val="003D3C7D"/>
    <w:rsid w:val="003E21AE"/>
    <w:rsid w:val="003F487C"/>
    <w:rsid w:val="00402721"/>
    <w:rsid w:val="00403EAA"/>
    <w:rsid w:val="00412A4B"/>
    <w:rsid w:val="00417AFA"/>
    <w:rsid w:val="004226B7"/>
    <w:rsid w:val="004258D4"/>
    <w:rsid w:val="00425FD7"/>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5689"/>
    <w:rsid w:val="0051640A"/>
    <w:rsid w:val="0052099F"/>
    <w:rsid w:val="00522E14"/>
    <w:rsid w:val="00542191"/>
    <w:rsid w:val="00544386"/>
    <w:rsid w:val="00547D8B"/>
    <w:rsid w:val="00573B0A"/>
    <w:rsid w:val="00576770"/>
    <w:rsid w:val="00582DE2"/>
    <w:rsid w:val="00590FE3"/>
    <w:rsid w:val="00594B7D"/>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870DF"/>
    <w:rsid w:val="00694236"/>
    <w:rsid w:val="006977EF"/>
    <w:rsid w:val="006A0BE4"/>
    <w:rsid w:val="006A1B10"/>
    <w:rsid w:val="006A48F3"/>
    <w:rsid w:val="006A6A3A"/>
    <w:rsid w:val="006B3717"/>
    <w:rsid w:val="006B65C7"/>
    <w:rsid w:val="006C0BC1"/>
    <w:rsid w:val="006C787E"/>
    <w:rsid w:val="006D31DB"/>
    <w:rsid w:val="006E4329"/>
    <w:rsid w:val="006F2371"/>
    <w:rsid w:val="006F324B"/>
    <w:rsid w:val="00703EFF"/>
    <w:rsid w:val="0071217C"/>
    <w:rsid w:val="007165BD"/>
    <w:rsid w:val="00723B1E"/>
    <w:rsid w:val="00727F08"/>
    <w:rsid w:val="00735E3A"/>
    <w:rsid w:val="0074463C"/>
    <w:rsid w:val="00745446"/>
    <w:rsid w:val="00754545"/>
    <w:rsid w:val="00755A38"/>
    <w:rsid w:val="0076113A"/>
    <w:rsid w:val="007611CD"/>
    <w:rsid w:val="00762A01"/>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74D1A"/>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7396E"/>
    <w:rsid w:val="00984CB0"/>
    <w:rsid w:val="00995224"/>
    <w:rsid w:val="009A1CFF"/>
    <w:rsid w:val="009A44D0"/>
    <w:rsid w:val="009A4AF0"/>
    <w:rsid w:val="009A4C1B"/>
    <w:rsid w:val="009B6989"/>
    <w:rsid w:val="009C7DCE"/>
    <w:rsid w:val="009E5ACB"/>
    <w:rsid w:val="00A001B9"/>
    <w:rsid w:val="00A01E27"/>
    <w:rsid w:val="00A046ED"/>
    <w:rsid w:val="00A05FDF"/>
    <w:rsid w:val="00A24EF9"/>
    <w:rsid w:val="00A34C8D"/>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146F"/>
    <w:rsid w:val="00BD2007"/>
    <w:rsid w:val="00BD5C4F"/>
    <w:rsid w:val="00BD74E8"/>
    <w:rsid w:val="00BE0637"/>
    <w:rsid w:val="00BE1CE0"/>
    <w:rsid w:val="00C02DEC"/>
    <w:rsid w:val="00C20C97"/>
    <w:rsid w:val="00C23558"/>
    <w:rsid w:val="00C25513"/>
    <w:rsid w:val="00C32606"/>
    <w:rsid w:val="00C4156E"/>
    <w:rsid w:val="00C41CF3"/>
    <w:rsid w:val="00C45F5B"/>
    <w:rsid w:val="00C52EFC"/>
    <w:rsid w:val="00C6111F"/>
    <w:rsid w:val="00C71349"/>
    <w:rsid w:val="00C7242E"/>
    <w:rsid w:val="00C7321D"/>
    <w:rsid w:val="00C76CAA"/>
    <w:rsid w:val="00C77916"/>
    <w:rsid w:val="00C82D83"/>
    <w:rsid w:val="00C9139F"/>
    <w:rsid w:val="00CA025D"/>
    <w:rsid w:val="00CA2698"/>
    <w:rsid w:val="00CC5EC1"/>
    <w:rsid w:val="00CD79A8"/>
    <w:rsid w:val="00CE06CB"/>
    <w:rsid w:val="00CE1F32"/>
    <w:rsid w:val="00CF67D7"/>
    <w:rsid w:val="00D06421"/>
    <w:rsid w:val="00D142A8"/>
    <w:rsid w:val="00D17F06"/>
    <w:rsid w:val="00D20183"/>
    <w:rsid w:val="00D33998"/>
    <w:rsid w:val="00D34E24"/>
    <w:rsid w:val="00D43CB9"/>
    <w:rsid w:val="00D5207A"/>
    <w:rsid w:val="00D54431"/>
    <w:rsid w:val="00D55D52"/>
    <w:rsid w:val="00D56563"/>
    <w:rsid w:val="00D57FAD"/>
    <w:rsid w:val="00D61969"/>
    <w:rsid w:val="00D74579"/>
    <w:rsid w:val="00D8216B"/>
    <w:rsid w:val="00D852A1"/>
    <w:rsid w:val="00DA1AA3"/>
    <w:rsid w:val="00DA5475"/>
    <w:rsid w:val="00DB7C1F"/>
    <w:rsid w:val="00DD73AA"/>
    <w:rsid w:val="00DE46EE"/>
    <w:rsid w:val="00DE6F0E"/>
    <w:rsid w:val="00DF1F29"/>
    <w:rsid w:val="00DF5EAF"/>
    <w:rsid w:val="00E01912"/>
    <w:rsid w:val="00E07B11"/>
    <w:rsid w:val="00E21636"/>
    <w:rsid w:val="00E230BA"/>
    <w:rsid w:val="00E2730F"/>
    <w:rsid w:val="00E31A55"/>
    <w:rsid w:val="00E36FE1"/>
    <w:rsid w:val="00E4299F"/>
    <w:rsid w:val="00E43C11"/>
    <w:rsid w:val="00E6172C"/>
    <w:rsid w:val="00E62DFD"/>
    <w:rsid w:val="00E62EC2"/>
    <w:rsid w:val="00E7674F"/>
    <w:rsid w:val="00E82D83"/>
    <w:rsid w:val="00E9034C"/>
    <w:rsid w:val="00E915DE"/>
    <w:rsid w:val="00E947B6"/>
    <w:rsid w:val="00E97522"/>
    <w:rsid w:val="00EA39A1"/>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1CAA"/>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305438">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49" Type="http://schemas.openxmlformats.org/officeDocument/2006/relationships/image" Target="media/image2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image" Target="media/image19.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4DC88-10E4-4070-98ED-797248CD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633</TotalTime>
  <Pages>50</Pages>
  <Words>10136</Words>
  <Characters>72917</Characters>
  <Application>Microsoft Office Word</Application>
  <DocSecurity>0</DocSecurity>
  <Lines>607</Lines>
  <Paragraphs>165</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82888</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Piazza, Rich</cp:lastModifiedBy>
  <cp:revision>71</cp:revision>
  <cp:lastPrinted>2011-08-05T16:21:00Z</cp:lastPrinted>
  <dcterms:created xsi:type="dcterms:W3CDTF">2015-08-31T22:05:00Z</dcterms:created>
  <dcterms:modified xsi:type="dcterms:W3CDTF">2016-02-25T20:53:00Z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