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7FF74D0" w14:textId="77777777" w:rsidR="0098489E" w:rsidRDefault="007B68C5" w:rsidP="0098489E">
      <w:pPr>
        <w:pStyle w:val="Title"/>
        <w:jc w:val="center"/>
        <w:rPr>
          <w:rStyle w:val="BookTitle"/>
          <w:color w:val="000000" w:themeColor="text1"/>
          <w:sz w:val="56"/>
          <w:szCs w:val="56"/>
        </w:rPr>
      </w:pPr>
      <w:r w:rsidRPr="0098489E">
        <w:rPr>
          <w:rStyle w:val="BookTitle"/>
          <w:color w:val="000000" w:themeColor="text1"/>
          <w:sz w:val="56"/>
          <w:szCs w:val="56"/>
        </w:rPr>
        <w:t>STIX</w:t>
      </w:r>
      <w:r w:rsidR="003C03D8" w:rsidRPr="0098489E">
        <w:rPr>
          <w:rStyle w:val="BookTitle"/>
          <w:color w:val="000000" w:themeColor="text1"/>
          <w:sz w:val="56"/>
          <w:szCs w:val="56"/>
        </w:rPr>
        <w:t xml:space="preserve">™ </w:t>
      </w:r>
      <w:r w:rsidR="0098489E" w:rsidRPr="0098489E">
        <w:rPr>
          <w:rStyle w:val="BookTitle"/>
          <w:color w:val="000000" w:themeColor="text1"/>
          <w:sz w:val="56"/>
          <w:szCs w:val="56"/>
        </w:rPr>
        <w:t>1.1.1</w:t>
      </w:r>
    </w:p>
    <w:p w14:paraId="3AB00DBB" w14:textId="782011B4" w:rsidR="00C353A3" w:rsidRDefault="0098489E" w:rsidP="0098489E">
      <w:pPr>
        <w:pStyle w:val="Title"/>
        <w:jc w:val="center"/>
        <w:rPr>
          <w:rStyle w:val="BookTitle"/>
          <w:sz w:val="32"/>
        </w:rPr>
      </w:pPr>
      <w:r>
        <w:rPr>
          <w:rStyle w:val="BookTitle"/>
          <w:color w:val="000000" w:themeColor="text1"/>
          <w:sz w:val="48"/>
          <w:szCs w:val="48"/>
        </w:rPr>
        <w:t>Vocabularies</w:t>
      </w:r>
      <w:r w:rsidR="003C03D8" w:rsidRPr="00430A40">
        <w:rPr>
          <w:rStyle w:val="BookTitle"/>
          <w:color w:val="000000" w:themeColor="text1"/>
          <w:sz w:val="72"/>
          <w:szCs w:val="72"/>
        </w:rPr>
        <w:t xml:space="preserve"> </w:t>
      </w:r>
      <w:r w:rsidR="003C03D8" w:rsidRPr="0098489E">
        <w:rPr>
          <w:rStyle w:val="BookTitle"/>
          <w:color w:val="000000" w:themeColor="text1"/>
          <w:sz w:val="48"/>
          <w:szCs w:val="48"/>
        </w:rPr>
        <w:t>Specification</w:t>
      </w:r>
    </w:p>
    <w:p w14:paraId="5FC2380A" w14:textId="77777777" w:rsidR="00181867" w:rsidRDefault="00181867" w:rsidP="00843252">
      <w:pPr>
        <w:jc w:val="center"/>
        <w:rPr>
          <w:rStyle w:val="BookTitle"/>
          <w:b w:val="0"/>
        </w:rPr>
      </w:pPr>
    </w:p>
    <w:p w14:paraId="487E11CB" w14:textId="31FCD446" w:rsidR="00843252" w:rsidRPr="00430A40" w:rsidRDefault="003153CB" w:rsidP="00843252">
      <w:pPr>
        <w:jc w:val="center"/>
        <w:rPr>
          <w:rStyle w:val="BookTitle"/>
          <w:b w:val="0"/>
        </w:rPr>
      </w:pPr>
      <w:r>
        <w:rPr>
          <w:rStyle w:val="BookTitle"/>
          <w:b w:val="0"/>
        </w:rPr>
        <w:t>July 13</w:t>
      </w:r>
      <w:r w:rsidR="0098489E">
        <w:rPr>
          <w:rStyle w:val="BookTitle"/>
          <w:b w:val="0"/>
        </w:rPr>
        <w:t>, 2015</w:t>
      </w:r>
    </w:p>
    <w:p w14:paraId="277D822C" w14:textId="77777777" w:rsidR="00C353A3" w:rsidRDefault="00C353A3" w:rsidP="002B6FC7">
      <w:pPr>
        <w:pStyle w:val="TOC1"/>
      </w:pPr>
    </w:p>
    <w:p w14:paraId="14F79B44" w14:textId="77777777" w:rsidR="00C353A3" w:rsidRPr="00A61F1A" w:rsidRDefault="00C353A3" w:rsidP="00126F8F"/>
    <w:p w14:paraId="7A0C4BE7" w14:textId="77777777" w:rsidR="00C353A3" w:rsidRPr="005B08F5" w:rsidRDefault="00C353A3" w:rsidP="002B6FC7">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4B685FD7" w:rsidR="00E35CFD" w:rsidRPr="00EF10C9" w:rsidRDefault="00865D48" w:rsidP="00E9592D">
      <w:pPr>
        <w:shd w:val="clear" w:color="auto" w:fill="FFFFFF"/>
        <w:spacing w:after="120"/>
        <w:jc w:val="both"/>
        <w:rPr>
          <w:i/>
          <w:color w:val="000000"/>
          <w:lang w:val="en"/>
        </w:rPr>
      </w:pPr>
      <w:r w:rsidRPr="00EF10C9">
        <w:rPr>
          <w:i/>
          <w:iCs/>
          <w:sz w:val="23"/>
          <w:szCs w:val="23"/>
        </w:rPr>
        <w:t>The Structured Threat Information eXpression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2323A0">
        <w:rPr>
          <w:i/>
          <w:iCs/>
          <w:sz w:val="23"/>
          <w:szCs w:val="23"/>
        </w:rPr>
        <w:t xml:space="preserve">Vocabularies </w:t>
      </w:r>
      <w:r w:rsidR="00181867">
        <w:rPr>
          <w:i/>
          <w:iCs/>
          <w:sz w:val="23"/>
          <w:szCs w:val="23"/>
        </w:rPr>
        <w:t>data model</w:t>
      </w:r>
      <w:r w:rsidRPr="00EF10C9">
        <w:rPr>
          <w:i/>
          <w:iCs/>
          <w:sz w:val="23"/>
          <w:szCs w:val="23"/>
        </w:rPr>
        <w:t xml:space="preserve">, </w:t>
      </w:r>
      <w:r w:rsidR="00903F58">
        <w:rPr>
          <w:i/>
          <w:iCs/>
          <w:sz w:val="23"/>
          <w:szCs w:val="23"/>
        </w:rPr>
        <w:t xml:space="preserve">which </w:t>
      </w:r>
      <w:r w:rsidR="00FE44B7">
        <w:rPr>
          <w:i/>
          <w:iCs/>
          <w:sz w:val="23"/>
          <w:szCs w:val="23"/>
        </w:rPr>
        <w:t xml:space="preserve">includes </w:t>
      </w:r>
      <w:r w:rsidR="00903F58">
        <w:rPr>
          <w:i/>
          <w:iCs/>
          <w:sz w:val="23"/>
          <w:szCs w:val="23"/>
        </w:rPr>
        <w:t>defin</w:t>
      </w:r>
      <w:r w:rsidR="00FE44B7">
        <w:rPr>
          <w:i/>
          <w:iCs/>
          <w:sz w:val="23"/>
          <w:szCs w:val="23"/>
        </w:rPr>
        <w:t>itions for</w:t>
      </w:r>
      <w:r w:rsidR="00903F58">
        <w:rPr>
          <w:i/>
          <w:iCs/>
          <w:sz w:val="23"/>
          <w:szCs w:val="23"/>
        </w:rPr>
        <w:t xml:space="preserve"> default </w:t>
      </w:r>
      <w:r w:rsidR="00FE44B7">
        <w:rPr>
          <w:i/>
          <w:iCs/>
          <w:sz w:val="23"/>
          <w:szCs w:val="23"/>
        </w:rPr>
        <w:t xml:space="preserve">constrained </w:t>
      </w:r>
      <w:r w:rsidR="00903F58">
        <w:rPr>
          <w:i/>
          <w:iCs/>
          <w:sz w:val="23"/>
          <w:szCs w:val="23"/>
        </w:rPr>
        <w:t>enumeration</w:t>
      </w:r>
      <w:r w:rsidR="0060142A">
        <w:rPr>
          <w:i/>
          <w:iCs/>
          <w:sz w:val="23"/>
          <w:szCs w:val="23"/>
        </w:rPr>
        <w:t>s</w:t>
      </w:r>
      <w:r w:rsidR="00903F58">
        <w:rPr>
          <w:i/>
          <w:iCs/>
          <w:sz w:val="23"/>
          <w:szCs w:val="23"/>
        </w:rPr>
        <w:t xml:space="preserve"> of values for specific properties in other</w:t>
      </w:r>
      <w:r w:rsidR="0060142A">
        <w:rPr>
          <w:i/>
          <w:iCs/>
          <w:sz w:val="23"/>
          <w:szCs w:val="23"/>
        </w:rPr>
        <w:t xml:space="preserve"> STIX</w:t>
      </w:r>
      <w:r w:rsidR="00903F58">
        <w:rPr>
          <w:i/>
          <w:iCs/>
          <w:sz w:val="23"/>
          <w:szCs w:val="23"/>
        </w:rPr>
        <w:t xml:space="preserve"> data models</w:t>
      </w:r>
      <w:r w:rsidR="00181867">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8"/>
          <w:footerReference w:type="even" r:id="rId9"/>
          <w:footerReference w:type="default" r:id="rId10"/>
          <w:headerReference w:type="first" r:id="rId11"/>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98489E">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98489E">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98489E">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5E31B90E" w:rsidR="00045142" w:rsidRPr="00430A40" w:rsidRDefault="00045142" w:rsidP="0098489E">
      <w:pPr>
        <w:spacing w:after="240"/>
        <w:rPr>
          <w:sz w:val="28"/>
        </w:rPr>
        <w:sectPr w:rsidR="00045142" w:rsidRPr="00430A40" w:rsidSect="00BC7AA3">
          <w:headerReference w:type="first" r:id="rId12"/>
          <w:footerReference w:type="first" r:id="rId13"/>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60142A">
        <w:rPr>
          <w:szCs w:val="22"/>
        </w:rPr>
        <w:t>this document</w:t>
      </w:r>
      <w:r w:rsidRPr="00430A40">
        <w:rPr>
          <w:szCs w:val="22"/>
        </w:rPr>
        <w:t xml:space="preserve">. Please send any comments, questions, or suggestions </w:t>
      </w:r>
      <w:r w:rsidR="00FF02C8">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409192560"/>
        <w:docPartObj>
          <w:docPartGallery w:val="Table of Contents"/>
          <w:docPartUnique/>
        </w:docPartObj>
      </w:sdtPr>
      <w:sdtEndPr>
        <w:rPr>
          <w:noProof/>
        </w:rPr>
      </w:sdtEndPr>
      <w:sdtContent>
        <w:p w14:paraId="487CFFE2" w14:textId="7571074A" w:rsidR="002B6FC7" w:rsidRPr="000B5B15" w:rsidRDefault="002B6FC7">
          <w:pPr>
            <w:pStyle w:val="TOCHeading"/>
            <w:rPr>
              <w:color w:val="auto"/>
            </w:rPr>
          </w:pPr>
          <w:r w:rsidRPr="000B5B15">
            <w:rPr>
              <w:color w:val="auto"/>
            </w:rPr>
            <w:t>Table of Cont</w:t>
          </w:r>
          <w:bookmarkStart w:id="1" w:name="_GoBack"/>
          <w:bookmarkEnd w:id="1"/>
          <w:r w:rsidRPr="000B5B15">
            <w:rPr>
              <w:color w:val="auto"/>
            </w:rPr>
            <w:t>ents</w:t>
          </w:r>
        </w:p>
        <w:p w14:paraId="7A41D71B" w14:textId="77777777" w:rsidR="00BA0DAB" w:rsidRDefault="002B6FC7">
          <w:pPr>
            <w:pStyle w:val="TOC1"/>
            <w:rPr>
              <w:rFonts w:eastAsiaTheme="minorEastAsia" w:cstheme="minorBidi"/>
              <w:b w:val="0"/>
              <w:sz w:val="22"/>
              <w:szCs w:val="22"/>
            </w:rPr>
          </w:pPr>
          <w:r>
            <w:fldChar w:fldCharType="begin"/>
          </w:r>
          <w:r>
            <w:instrText xml:space="preserve"> TOC \o "1-4" \h \z \u </w:instrText>
          </w:r>
          <w:r>
            <w:fldChar w:fldCharType="separate"/>
          </w:r>
          <w:hyperlink w:anchor="_Toc424650695" w:history="1">
            <w:r w:rsidR="00BA0DAB" w:rsidRPr="00662A2C">
              <w:rPr>
                <w:rStyle w:val="Hyperlink"/>
              </w:rPr>
              <w:t>1</w:t>
            </w:r>
            <w:r w:rsidR="00BA0DAB">
              <w:rPr>
                <w:rFonts w:eastAsiaTheme="minorEastAsia" w:cstheme="minorBidi"/>
                <w:b w:val="0"/>
                <w:sz w:val="22"/>
                <w:szCs w:val="22"/>
              </w:rPr>
              <w:tab/>
            </w:r>
            <w:r w:rsidR="00BA0DAB" w:rsidRPr="00662A2C">
              <w:rPr>
                <w:rStyle w:val="Hyperlink"/>
              </w:rPr>
              <w:t>Introduction</w:t>
            </w:r>
            <w:r w:rsidR="00BA0DAB">
              <w:rPr>
                <w:webHidden/>
              </w:rPr>
              <w:tab/>
            </w:r>
            <w:r w:rsidR="00BA0DAB">
              <w:rPr>
                <w:webHidden/>
              </w:rPr>
              <w:fldChar w:fldCharType="begin"/>
            </w:r>
            <w:r w:rsidR="00BA0DAB">
              <w:rPr>
                <w:webHidden/>
              </w:rPr>
              <w:instrText xml:space="preserve"> PAGEREF _Toc424650695 \h </w:instrText>
            </w:r>
            <w:r w:rsidR="00BA0DAB">
              <w:rPr>
                <w:webHidden/>
              </w:rPr>
            </w:r>
            <w:r w:rsidR="00BA0DAB">
              <w:rPr>
                <w:webHidden/>
              </w:rPr>
              <w:fldChar w:fldCharType="separate"/>
            </w:r>
            <w:r w:rsidR="00BA0DAB">
              <w:rPr>
                <w:webHidden/>
              </w:rPr>
              <w:t>1</w:t>
            </w:r>
            <w:r w:rsidR="00BA0DAB">
              <w:rPr>
                <w:webHidden/>
              </w:rPr>
              <w:fldChar w:fldCharType="end"/>
            </w:r>
          </w:hyperlink>
        </w:p>
        <w:p w14:paraId="4AE60D3C" w14:textId="77777777" w:rsidR="00BA0DAB" w:rsidRDefault="00BA0DAB">
          <w:pPr>
            <w:pStyle w:val="TOC2"/>
            <w:tabs>
              <w:tab w:val="left" w:pos="880"/>
              <w:tab w:val="right" w:leader="dot" w:pos="10790"/>
            </w:tabs>
            <w:rPr>
              <w:rFonts w:eastAsiaTheme="minorEastAsia" w:cstheme="minorBidi"/>
              <w:noProof/>
              <w:sz w:val="22"/>
              <w:szCs w:val="22"/>
            </w:rPr>
          </w:pPr>
          <w:hyperlink w:anchor="_Toc424650696" w:history="1">
            <w:r w:rsidRPr="00662A2C">
              <w:rPr>
                <w:rStyle w:val="Hyperlink"/>
                <w:noProof/>
              </w:rPr>
              <w:t>1.1</w:t>
            </w:r>
            <w:r>
              <w:rPr>
                <w:rFonts w:eastAsiaTheme="minorEastAsia" w:cstheme="minorBidi"/>
                <w:noProof/>
                <w:sz w:val="22"/>
                <w:szCs w:val="22"/>
              </w:rPr>
              <w:tab/>
            </w:r>
            <w:r w:rsidRPr="00662A2C">
              <w:rPr>
                <w:rStyle w:val="Hyperlink"/>
                <w:noProof/>
              </w:rPr>
              <w:t>STIX Specification Documents</w:t>
            </w:r>
            <w:r>
              <w:rPr>
                <w:noProof/>
                <w:webHidden/>
              </w:rPr>
              <w:tab/>
            </w:r>
            <w:r>
              <w:rPr>
                <w:noProof/>
                <w:webHidden/>
              </w:rPr>
              <w:fldChar w:fldCharType="begin"/>
            </w:r>
            <w:r>
              <w:rPr>
                <w:noProof/>
                <w:webHidden/>
              </w:rPr>
              <w:instrText xml:space="preserve"> PAGEREF _Toc424650696 \h </w:instrText>
            </w:r>
            <w:r>
              <w:rPr>
                <w:noProof/>
                <w:webHidden/>
              </w:rPr>
            </w:r>
            <w:r>
              <w:rPr>
                <w:noProof/>
                <w:webHidden/>
              </w:rPr>
              <w:fldChar w:fldCharType="separate"/>
            </w:r>
            <w:r>
              <w:rPr>
                <w:noProof/>
                <w:webHidden/>
              </w:rPr>
              <w:t>1</w:t>
            </w:r>
            <w:r>
              <w:rPr>
                <w:noProof/>
                <w:webHidden/>
              </w:rPr>
              <w:fldChar w:fldCharType="end"/>
            </w:r>
          </w:hyperlink>
        </w:p>
        <w:p w14:paraId="76969C52" w14:textId="77777777" w:rsidR="00BA0DAB" w:rsidRDefault="00BA0DAB">
          <w:pPr>
            <w:pStyle w:val="TOC2"/>
            <w:tabs>
              <w:tab w:val="left" w:pos="880"/>
              <w:tab w:val="right" w:leader="dot" w:pos="10790"/>
            </w:tabs>
            <w:rPr>
              <w:rFonts w:eastAsiaTheme="minorEastAsia" w:cstheme="minorBidi"/>
              <w:noProof/>
              <w:sz w:val="22"/>
              <w:szCs w:val="22"/>
            </w:rPr>
          </w:pPr>
          <w:hyperlink w:anchor="_Toc424650697" w:history="1">
            <w:r w:rsidRPr="00662A2C">
              <w:rPr>
                <w:rStyle w:val="Hyperlink"/>
                <w:noProof/>
              </w:rPr>
              <w:t>1.2</w:t>
            </w:r>
            <w:r>
              <w:rPr>
                <w:rFonts w:eastAsiaTheme="minorEastAsia" w:cstheme="minorBidi"/>
                <w:noProof/>
                <w:sz w:val="22"/>
                <w:szCs w:val="22"/>
              </w:rPr>
              <w:tab/>
            </w:r>
            <w:r w:rsidRPr="00662A2C">
              <w:rPr>
                <w:rStyle w:val="Hyperlink"/>
                <w:noProof/>
              </w:rPr>
              <w:t>Document Conventions</w:t>
            </w:r>
            <w:r>
              <w:rPr>
                <w:noProof/>
                <w:webHidden/>
              </w:rPr>
              <w:tab/>
            </w:r>
            <w:r>
              <w:rPr>
                <w:noProof/>
                <w:webHidden/>
              </w:rPr>
              <w:fldChar w:fldCharType="begin"/>
            </w:r>
            <w:r>
              <w:rPr>
                <w:noProof/>
                <w:webHidden/>
              </w:rPr>
              <w:instrText xml:space="preserve"> PAGEREF _Toc424650697 \h </w:instrText>
            </w:r>
            <w:r>
              <w:rPr>
                <w:noProof/>
                <w:webHidden/>
              </w:rPr>
            </w:r>
            <w:r>
              <w:rPr>
                <w:noProof/>
                <w:webHidden/>
              </w:rPr>
              <w:fldChar w:fldCharType="separate"/>
            </w:r>
            <w:r>
              <w:rPr>
                <w:noProof/>
                <w:webHidden/>
              </w:rPr>
              <w:t>2</w:t>
            </w:r>
            <w:r>
              <w:rPr>
                <w:noProof/>
                <w:webHidden/>
              </w:rPr>
              <w:fldChar w:fldCharType="end"/>
            </w:r>
          </w:hyperlink>
        </w:p>
        <w:p w14:paraId="0AF7FAB7" w14:textId="77777777" w:rsidR="00BA0DAB" w:rsidRDefault="00BA0DAB">
          <w:pPr>
            <w:pStyle w:val="TOC3"/>
            <w:tabs>
              <w:tab w:val="left" w:pos="1320"/>
              <w:tab w:val="right" w:leader="dot" w:pos="10790"/>
            </w:tabs>
            <w:rPr>
              <w:rFonts w:eastAsiaTheme="minorEastAsia" w:cstheme="minorBidi"/>
              <w:noProof/>
              <w:sz w:val="22"/>
              <w:szCs w:val="22"/>
            </w:rPr>
          </w:pPr>
          <w:hyperlink w:anchor="_Toc424650698" w:history="1">
            <w:r w:rsidRPr="00662A2C">
              <w:rPr>
                <w:rStyle w:val="Hyperlink"/>
                <w:noProof/>
              </w:rPr>
              <w:t>1.2.1</w:t>
            </w:r>
            <w:r>
              <w:rPr>
                <w:rFonts w:eastAsiaTheme="minorEastAsia" w:cstheme="minorBidi"/>
                <w:noProof/>
                <w:sz w:val="22"/>
                <w:szCs w:val="22"/>
              </w:rPr>
              <w:tab/>
            </w:r>
            <w:r w:rsidRPr="00662A2C">
              <w:rPr>
                <w:rStyle w:val="Hyperlink"/>
                <w:noProof/>
              </w:rPr>
              <w:t>Key Words</w:t>
            </w:r>
            <w:r>
              <w:rPr>
                <w:noProof/>
                <w:webHidden/>
              </w:rPr>
              <w:tab/>
            </w:r>
            <w:r>
              <w:rPr>
                <w:noProof/>
                <w:webHidden/>
              </w:rPr>
              <w:fldChar w:fldCharType="begin"/>
            </w:r>
            <w:r>
              <w:rPr>
                <w:noProof/>
                <w:webHidden/>
              </w:rPr>
              <w:instrText xml:space="preserve"> PAGEREF _Toc424650698 \h </w:instrText>
            </w:r>
            <w:r>
              <w:rPr>
                <w:noProof/>
                <w:webHidden/>
              </w:rPr>
            </w:r>
            <w:r>
              <w:rPr>
                <w:noProof/>
                <w:webHidden/>
              </w:rPr>
              <w:fldChar w:fldCharType="separate"/>
            </w:r>
            <w:r>
              <w:rPr>
                <w:noProof/>
                <w:webHidden/>
              </w:rPr>
              <w:t>2</w:t>
            </w:r>
            <w:r>
              <w:rPr>
                <w:noProof/>
                <w:webHidden/>
              </w:rPr>
              <w:fldChar w:fldCharType="end"/>
            </w:r>
          </w:hyperlink>
        </w:p>
        <w:p w14:paraId="6659FAF2" w14:textId="77777777" w:rsidR="00BA0DAB" w:rsidRDefault="00BA0DAB">
          <w:pPr>
            <w:pStyle w:val="TOC3"/>
            <w:tabs>
              <w:tab w:val="left" w:pos="1320"/>
              <w:tab w:val="right" w:leader="dot" w:pos="10790"/>
            </w:tabs>
            <w:rPr>
              <w:rFonts w:eastAsiaTheme="minorEastAsia" w:cstheme="minorBidi"/>
              <w:noProof/>
              <w:sz w:val="22"/>
              <w:szCs w:val="22"/>
            </w:rPr>
          </w:pPr>
          <w:hyperlink w:anchor="_Toc424650699" w:history="1">
            <w:r w:rsidRPr="00662A2C">
              <w:rPr>
                <w:rStyle w:val="Hyperlink"/>
                <w:noProof/>
              </w:rPr>
              <w:t>1.2.2</w:t>
            </w:r>
            <w:r>
              <w:rPr>
                <w:rFonts w:eastAsiaTheme="minorEastAsia" w:cstheme="minorBidi"/>
                <w:noProof/>
                <w:sz w:val="22"/>
                <w:szCs w:val="22"/>
              </w:rPr>
              <w:tab/>
            </w:r>
            <w:r w:rsidRPr="00662A2C">
              <w:rPr>
                <w:rStyle w:val="Hyperlink"/>
                <w:noProof/>
              </w:rPr>
              <w:t>Fonts</w:t>
            </w:r>
            <w:r>
              <w:rPr>
                <w:noProof/>
                <w:webHidden/>
              </w:rPr>
              <w:tab/>
            </w:r>
            <w:r>
              <w:rPr>
                <w:noProof/>
                <w:webHidden/>
              </w:rPr>
              <w:fldChar w:fldCharType="begin"/>
            </w:r>
            <w:r>
              <w:rPr>
                <w:noProof/>
                <w:webHidden/>
              </w:rPr>
              <w:instrText xml:space="preserve"> PAGEREF _Toc424650699 \h </w:instrText>
            </w:r>
            <w:r>
              <w:rPr>
                <w:noProof/>
                <w:webHidden/>
              </w:rPr>
            </w:r>
            <w:r>
              <w:rPr>
                <w:noProof/>
                <w:webHidden/>
              </w:rPr>
              <w:fldChar w:fldCharType="separate"/>
            </w:r>
            <w:r>
              <w:rPr>
                <w:noProof/>
                <w:webHidden/>
              </w:rPr>
              <w:t>2</w:t>
            </w:r>
            <w:r>
              <w:rPr>
                <w:noProof/>
                <w:webHidden/>
              </w:rPr>
              <w:fldChar w:fldCharType="end"/>
            </w:r>
          </w:hyperlink>
        </w:p>
        <w:p w14:paraId="24FD0629" w14:textId="77777777" w:rsidR="00BA0DAB" w:rsidRDefault="00BA0DAB">
          <w:pPr>
            <w:pStyle w:val="TOC3"/>
            <w:tabs>
              <w:tab w:val="left" w:pos="1320"/>
              <w:tab w:val="right" w:leader="dot" w:pos="10790"/>
            </w:tabs>
            <w:rPr>
              <w:rFonts w:eastAsiaTheme="minorEastAsia" w:cstheme="minorBidi"/>
              <w:noProof/>
              <w:sz w:val="22"/>
              <w:szCs w:val="22"/>
            </w:rPr>
          </w:pPr>
          <w:hyperlink w:anchor="_Toc424650700" w:history="1">
            <w:r w:rsidRPr="00662A2C">
              <w:rPr>
                <w:rStyle w:val="Hyperlink"/>
                <w:noProof/>
              </w:rPr>
              <w:t>1.2.3</w:t>
            </w:r>
            <w:r>
              <w:rPr>
                <w:rFonts w:eastAsiaTheme="minorEastAsia" w:cstheme="minorBidi"/>
                <w:noProof/>
                <w:sz w:val="22"/>
                <w:szCs w:val="22"/>
              </w:rPr>
              <w:tab/>
            </w:r>
            <w:r w:rsidRPr="00662A2C">
              <w:rPr>
                <w:rStyle w:val="Hyperlink"/>
                <w:noProof/>
              </w:rPr>
              <w:t>UML Package References</w:t>
            </w:r>
            <w:r>
              <w:rPr>
                <w:noProof/>
                <w:webHidden/>
              </w:rPr>
              <w:tab/>
            </w:r>
            <w:r>
              <w:rPr>
                <w:noProof/>
                <w:webHidden/>
              </w:rPr>
              <w:fldChar w:fldCharType="begin"/>
            </w:r>
            <w:r>
              <w:rPr>
                <w:noProof/>
                <w:webHidden/>
              </w:rPr>
              <w:instrText xml:space="preserve"> PAGEREF _Toc424650700 \h </w:instrText>
            </w:r>
            <w:r>
              <w:rPr>
                <w:noProof/>
                <w:webHidden/>
              </w:rPr>
            </w:r>
            <w:r>
              <w:rPr>
                <w:noProof/>
                <w:webHidden/>
              </w:rPr>
              <w:fldChar w:fldCharType="separate"/>
            </w:r>
            <w:r>
              <w:rPr>
                <w:noProof/>
                <w:webHidden/>
              </w:rPr>
              <w:t>3</w:t>
            </w:r>
            <w:r>
              <w:rPr>
                <w:noProof/>
                <w:webHidden/>
              </w:rPr>
              <w:fldChar w:fldCharType="end"/>
            </w:r>
          </w:hyperlink>
        </w:p>
        <w:p w14:paraId="19E20A1F" w14:textId="77777777" w:rsidR="00BA0DAB" w:rsidRDefault="00BA0DAB">
          <w:pPr>
            <w:pStyle w:val="TOC3"/>
            <w:tabs>
              <w:tab w:val="left" w:pos="1320"/>
              <w:tab w:val="right" w:leader="dot" w:pos="10790"/>
            </w:tabs>
            <w:rPr>
              <w:rFonts w:eastAsiaTheme="minorEastAsia" w:cstheme="minorBidi"/>
              <w:noProof/>
              <w:sz w:val="22"/>
              <w:szCs w:val="22"/>
            </w:rPr>
          </w:pPr>
          <w:hyperlink w:anchor="_Toc424650701" w:history="1">
            <w:r w:rsidRPr="00662A2C">
              <w:rPr>
                <w:rStyle w:val="Hyperlink"/>
                <w:noProof/>
              </w:rPr>
              <w:t>1.2.4</w:t>
            </w:r>
            <w:r>
              <w:rPr>
                <w:rFonts w:eastAsiaTheme="minorEastAsia" w:cstheme="minorBidi"/>
                <w:noProof/>
                <w:sz w:val="22"/>
                <w:szCs w:val="22"/>
              </w:rPr>
              <w:tab/>
            </w:r>
            <w:r w:rsidRPr="00662A2C">
              <w:rPr>
                <w:rStyle w:val="Hyperlink"/>
                <w:noProof/>
              </w:rPr>
              <w:t>UML Diagrams</w:t>
            </w:r>
            <w:r>
              <w:rPr>
                <w:noProof/>
                <w:webHidden/>
              </w:rPr>
              <w:tab/>
            </w:r>
            <w:r>
              <w:rPr>
                <w:noProof/>
                <w:webHidden/>
              </w:rPr>
              <w:fldChar w:fldCharType="begin"/>
            </w:r>
            <w:r>
              <w:rPr>
                <w:noProof/>
                <w:webHidden/>
              </w:rPr>
              <w:instrText xml:space="preserve"> PAGEREF _Toc424650701 \h </w:instrText>
            </w:r>
            <w:r>
              <w:rPr>
                <w:noProof/>
                <w:webHidden/>
              </w:rPr>
            </w:r>
            <w:r>
              <w:rPr>
                <w:noProof/>
                <w:webHidden/>
              </w:rPr>
              <w:fldChar w:fldCharType="separate"/>
            </w:r>
            <w:r>
              <w:rPr>
                <w:noProof/>
                <w:webHidden/>
              </w:rPr>
              <w:t>3</w:t>
            </w:r>
            <w:r>
              <w:rPr>
                <w:noProof/>
                <w:webHidden/>
              </w:rPr>
              <w:fldChar w:fldCharType="end"/>
            </w:r>
          </w:hyperlink>
        </w:p>
        <w:p w14:paraId="0FAAF5B8" w14:textId="77777777" w:rsidR="00BA0DAB" w:rsidRDefault="00BA0DAB">
          <w:pPr>
            <w:pStyle w:val="TOC4"/>
            <w:tabs>
              <w:tab w:val="left" w:pos="1760"/>
              <w:tab w:val="right" w:leader="dot" w:pos="10790"/>
            </w:tabs>
            <w:rPr>
              <w:noProof/>
              <w:sz w:val="22"/>
            </w:rPr>
          </w:pPr>
          <w:hyperlink w:anchor="_Toc424650702" w:history="1">
            <w:r w:rsidRPr="00662A2C">
              <w:rPr>
                <w:rStyle w:val="Hyperlink"/>
                <w:noProof/>
              </w:rPr>
              <w:t>1.2.4.1</w:t>
            </w:r>
            <w:r>
              <w:rPr>
                <w:noProof/>
                <w:sz w:val="22"/>
              </w:rPr>
              <w:tab/>
            </w:r>
            <w:r w:rsidRPr="00662A2C">
              <w:rPr>
                <w:rStyle w:val="Hyperlink"/>
                <w:noProof/>
              </w:rPr>
              <w:t>Diagram Icons and Arrow Types</w:t>
            </w:r>
            <w:r>
              <w:rPr>
                <w:noProof/>
                <w:webHidden/>
              </w:rPr>
              <w:tab/>
            </w:r>
            <w:r>
              <w:rPr>
                <w:noProof/>
                <w:webHidden/>
              </w:rPr>
              <w:fldChar w:fldCharType="begin"/>
            </w:r>
            <w:r>
              <w:rPr>
                <w:noProof/>
                <w:webHidden/>
              </w:rPr>
              <w:instrText xml:space="preserve"> PAGEREF _Toc424650702 \h </w:instrText>
            </w:r>
            <w:r>
              <w:rPr>
                <w:noProof/>
                <w:webHidden/>
              </w:rPr>
            </w:r>
            <w:r>
              <w:rPr>
                <w:noProof/>
                <w:webHidden/>
              </w:rPr>
              <w:fldChar w:fldCharType="separate"/>
            </w:r>
            <w:r>
              <w:rPr>
                <w:noProof/>
                <w:webHidden/>
              </w:rPr>
              <w:t>4</w:t>
            </w:r>
            <w:r>
              <w:rPr>
                <w:noProof/>
                <w:webHidden/>
              </w:rPr>
              <w:fldChar w:fldCharType="end"/>
            </w:r>
          </w:hyperlink>
        </w:p>
        <w:p w14:paraId="2CA15F00" w14:textId="77777777" w:rsidR="00BA0DAB" w:rsidRDefault="00BA0DAB">
          <w:pPr>
            <w:pStyle w:val="TOC4"/>
            <w:tabs>
              <w:tab w:val="left" w:pos="1760"/>
              <w:tab w:val="right" w:leader="dot" w:pos="10790"/>
            </w:tabs>
            <w:rPr>
              <w:noProof/>
              <w:sz w:val="22"/>
            </w:rPr>
          </w:pPr>
          <w:hyperlink w:anchor="_Toc424650703" w:history="1">
            <w:r w:rsidRPr="00662A2C">
              <w:rPr>
                <w:rStyle w:val="Hyperlink"/>
                <w:noProof/>
              </w:rPr>
              <w:t>1.2.4.2</w:t>
            </w:r>
            <w:r>
              <w:rPr>
                <w:noProof/>
                <w:sz w:val="22"/>
              </w:rPr>
              <w:tab/>
            </w:r>
            <w:r w:rsidRPr="00662A2C">
              <w:rPr>
                <w:rStyle w:val="Hyperlink"/>
                <w:noProof/>
              </w:rPr>
              <w:t>Color Coding</w:t>
            </w:r>
            <w:r>
              <w:rPr>
                <w:noProof/>
                <w:webHidden/>
              </w:rPr>
              <w:tab/>
            </w:r>
            <w:r>
              <w:rPr>
                <w:noProof/>
                <w:webHidden/>
              </w:rPr>
              <w:fldChar w:fldCharType="begin"/>
            </w:r>
            <w:r>
              <w:rPr>
                <w:noProof/>
                <w:webHidden/>
              </w:rPr>
              <w:instrText xml:space="preserve"> PAGEREF _Toc424650703 \h </w:instrText>
            </w:r>
            <w:r>
              <w:rPr>
                <w:noProof/>
                <w:webHidden/>
              </w:rPr>
            </w:r>
            <w:r>
              <w:rPr>
                <w:noProof/>
                <w:webHidden/>
              </w:rPr>
              <w:fldChar w:fldCharType="separate"/>
            </w:r>
            <w:r>
              <w:rPr>
                <w:noProof/>
                <w:webHidden/>
              </w:rPr>
              <w:t>4</w:t>
            </w:r>
            <w:r>
              <w:rPr>
                <w:noProof/>
                <w:webHidden/>
              </w:rPr>
              <w:fldChar w:fldCharType="end"/>
            </w:r>
          </w:hyperlink>
        </w:p>
        <w:p w14:paraId="45C63D98" w14:textId="77777777" w:rsidR="00BA0DAB" w:rsidRDefault="00BA0DAB">
          <w:pPr>
            <w:pStyle w:val="TOC3"/>
            <w:tabs>
              <w:tab w:val="left" w:pos="1320"/>
              <w:tab w:val="right" w:leader="dot" w:pos="10790"/>
            </w:tabs>
            <w:rPr>
              <w:rFonts w:eastAsiaTheme="minorEastAsia" w:cstheme="minorBidi"/>
              <w:noProof/>
              <w:sz w:val="22"/>
              <w:szCs w:val="22"/>
            </w:rPr>
          </w:pPr>
          <w:hyperlink w:anchor="_Toc424650704" w:history="1">
            <w:r w:rsidRPr="00662A2C">
              <w:rPr>
                <w:rStyle w:val="Hyperlink"/>
                <w:noProof/>
              </w:rPr>
              <w:t>1.2.5</w:t>
            </w:r>
            <w:r>
              <w:rPr>
                <w:rFonts w:eastAsiaTheme="minorEastAsia" w:cstheme="minorBidi"/>
                <w:noProof/>
                <w:sz w:val="22"/>
                <w:szCs w:val="22"/>
              </w:rPr>
              <w:tab/>
            </w:r>
            <w:r w:rsidRPr="00662A2C">
              <w:rPr>
                <w:rStyle w:val="Hyperlink"/>
                <w:noProof/>
              </w:rPr>
              <w:t>Enumeration Table Notation</w:t>
            </w:r>
            <w:r>
              <w:rPr>
                <w:noProof/>
                <w:webHidden/>
              </w:rPr>
              <w:tab/>
            </w:r>
            <w:r>
              <w:rPr>
                <w:noProof/>
                <w:webHidden/>
              </w:rPr>
              <w:fldChar w:fldCharType="begin"/>
            </w:r>
            <w:r>
              <w:rPr>
                <w:noProof/>
                <w:webHidden/>
              </w:rPr>
              <w:instrText xml:space="preserve"> PAGEREF _Toc424650704 \h </w:instrText>
            </w:r>
            <w:r>
              <w:rPr>
                <w:noProof/>
                <w:webHidden/>
              </w:rPr>
            </w:r>
            <w:r>
              <w:rPr>
                <w:noProof/>
                <w:webHidden/>
              </w:rPr>
              <w:fldChar w:fldCharType="separate"/>
            </w:r>
            <w:r>
              <w:rPr>
                <w:noProof/>
                <w:webHidden/>
              </w:rPr>
              <w:t>4</w:t>
            </w:r>
            <w:r>
              <w:rPr>
                <w:noProof/>
                <w:webHidden/>
              </w:rPr>
              <w:fldChar w:fldCharType="end"/>
            </w:r>
          </w:hyperlink>
        </w:p>
        <w:p w14:paraId="6135CBB4" w14:textId="77777777" w:rsidR="00BA0DAB" w:rsidRDefault="00BA0DAB">
          <w:pPr>
            <w:pStyle w:val="TOC1"/>
            <w:rPr>
              <w:rFonts w:eastAsiaTheme="minorEastAsia" w:cstheme="minorBidi"/>
              <w:b w:val="0"/>
              <w:sz w:val="22"/>
              <w:szCs w:val="22"/>
            </w:rPr>
          </w:pPr>
          <w:hyperlink w:anchor="_Toc424650705" w:history="1">
            <w:r w:rsidRPr="00662A2C">
              <w:rPr>
                <w:rStyle w:val="Hyperlink"/>
              </w:rPr>
              <w:t>2</w:t>
            </w:r>
            <w:r>
              <w:rPr>
                <w:rFonts w:eastAsiaTheme="minorEastAsia" w:cstheme="minorBidi"/>
                <w:b w:val="0"/>
                <w:sz w:val="22"/>
                <w:szCs w:val="22"/>
              </w:rPr>
              <w:tab/>
            </w:r>
            <w:r w:rsidRPr="00662A2C">
              <w:rPr>
                <w:rStyle w:val="Hyperlink"/>
              </w:rPr>
              <w:t>Background Information</w:t>
            </w:r>
            <w:r>
              <w:rPr>
                <w:webHidden/>
              </w:rPr>
              <w:tab/>
            </w:r>
            <w:r>
              <w:rPr>
                <w:webHidden/>
              </w:rPr>
              <w:fldChar w:fldCharType="begin"/>
            </w:r>
            <w:r>
              <w:rPr>
                <w:webHidden/>
              </w:rPr>
              <w:instrText xml:space="preserve"> PAGEREF _Toc424650705 \h </w:instrText>
            </w:r>
            <w:r>
              <w:rPr>
                <w:webHidden/>
              </w:rPr>
            </w:r>
            <w:r>
              <w:rPr>
                <w:webHidden/>
              </w:rPr>
              <w:fldChar w:fldCharType="separate"/>
            </w:r>
            <w:r>
              <w:rPr>
                <w:webHidden/>
              </w:rPr>
              <w:t>5</w:t>
            </w:r>
            <w:r>
              <w:rPr>
                <w:webHidden/>
              </w:rPr>
              <w:fldChar w:fldCharType="end"/>
            </w:r>
          </w:hyperlink>
        </w:p>
        <w:p w14:paraId="67D4B046" w14:textId="77777777" w:rsidR="00BA0DAB" w:rsidRDefault="00BA0DAB">
          <w:pPr>
            <w:pStyle w:val="TOC3"/>
            <w:tabs>
              <w:tab w:val="left" w:pos="1320"/>
              <w:tab w:val="right" w:leader="dot" w:pos="10790"/>
            </w:tabs>
            <w:rPr>
              <w:rFonts w:eastAsiaTheme="minorEastAsia" w:cstheme="minorBidi"/>
              <w:noProof/>
              <w:sz w:val="22"/>
              <w:szCs w:val="22"/>
            </w:rPr>
          </w:pPr>
          <w:hyperlink w:anchor="_Toc424650706" w:history="1">
            <w:r w:rsidRPr="00662A2C">
              <w:rPr>
                <w:rStyle w:val="Hyperlink"/>
                <w:noProof/>
              </w:rPr>
              <w:t>2.1.1</w:t>
            </w:r>
            <w:r>
              <w:rPr>
                <w:rFonts w:eastAsiaTheme="minorEastAsia" w:cstheme="minorBidi"/>
                <w:noProof/>
                <w:sz w:val="22"/>
                <w:szCs w:val="22"/>
              </w:rPr>
              <w:tab/>
            </w:r>
            <w:r w:rsidRPr="00662A2C">
              <w:rPr>
                <w:rStyle w:val="Hyperlink"/>
                <w:noProof/>
              </w:rPr>
              <w:t>VocabularyStringType Data Type</w:t>
            </w:r>
            <w:r>
              <w:rPr>
                <w:noProof/>
                <w:webHidden/>
              </w:rPr>
              <w:tab/>
            </w:r>
            <w:r>
              <w:rPr>
                <w:noProof/>
                <w:webHidden/>
              </w:rPr>
              <w:fldChar w:fldCharType="begin"/>
            </w:r>
            <w:r>
              <w:rPr>
                <w:noProof/>
                <w:webHidden/>
              </w:rPr>
              <w:instrText xml:space="preserve"> PAGEREF _Toc424650706 \h </w:instrText>
            </w:r>
            <w:r>
              <w:rPr>
                <w:noProof/>
                <w:webHidden/>
              </w:rPr>
            </w:r>
            <w:r>
              <w:rPr>
                <w:noProof/>
                <w:webHidden/>
              </w:rPr>
              <w:fldChar w:fldCharType="separate"/>
            </w:r>
            <w:r>
              <w:rPr>
                <w:noProof/>
                <w:webHidden/>
              </w:rPr>
              <w:t>6</w:t>
            </w:r>
            <w:r>
              <w:rPr>
                <w:noProof/>
                <w:webHidden/>
              </w:rPr>
              <w:fldChar w:fldCharType="end"/>
            </w:r>
          </w:hyperlink>
        </w:p>
        <w:p w14:paraId="657B5F3E" w14:textId="77777777" w:rsidR="00BA0DAB" w:rsidRDefault="00BA0DAB">
          <w:pPr>
            <w:pStyle w:val="TOC3"/>
            <w:tabs>
              <w:tab w:val="left" w:pos="1320"/>
              <w:tab w:val="right" w:leader="dot" w:pos="10790"/>
            </w:tabs>
            <w:rPr>
              <w:rFonts w:eastAsiaTheme="minorEastAsia" w:cstheme="minorBidi"/>
              <w:noProof/>
              <w:sz w:val="22"/>
              <w:szCs w:val="22"/>
            </w:rPr>
          </w:pPr>
          <w:hyperlink w:anchor="_Toc424650707" w:history="1">
            <w:r w:rsidRPr="00662A2C">
              <w:rPr>
                <w:rStyle w:val="Hyperlink"/>
                <w:noProof/>
              </w:rPr>
              <w:t>2.1.2</w:t>
            </w:r>
            <w:r>
              <w:rPr>
                <w:rFonts w:eastAsiaTheme="minorEastAsia" w:cstheme="minorBidi"/>
                <w:noProof/>
                <w:sz w:val="22"/>
                <w:szCs w:val="22"/>
              </w:rPr>
              <w:tab/>
            </w:r>
            <w:r w:rsidRPr="00662A2C">
              <w:rPr>
                <w:rStyle w:val="Hyperlink"/>
                <w:noProof/>
              </w:rPr>
              <w:t>UnenforcedVocabularyStringType Data Type</w:t>
            </w:r>
            <w:r>
              <w:rPr>
                <w:noProof/>
                <w:webHidden/>
              </w:rPr>
              <w:tab/>
            </w:r>
            <w:r>
              <w:rPr>
                <w:noProof/>
                <w:webHidden/>
              </w:rPr>
              <w:fldChar w:fldCharType="begin"/>
            </w:r>
            <w:r>
              <w:rPr>
                <w:noProof/>
                <w:webHidden/>
              </w:rPr>
              <w:instrText xml:space="preserve"> PAGEREF _Toc424650707 \h </w:instrText>
            </w:r>
            <w:r>
              <w:rPr>
                <w:noProof/>
                <w:webHidden/>
              </w:rPr>
            </w:r>
            <w:r>
              <w:rPr>
                <w:noProof/>
                <w:webHidden/>
              </w:rPr>
              <w:fldChar w:fldCharType="separate"/>
            </w:r>
            <w:r>
              <w:rPr>
                <w:noProof/>
                <w:webHidden/>
              </w:rPr>
              <w:t>7</w:t>
            </w:r>
            <w:r>
              <w:rPr>
                <w:noProof/>
                <w:webHidden/>
              </w:rPr>
              <w:fldChar w:fldCharType="end"/>
            </w:r>
          </w:hyperlink>
        </w:p>
        <w:p w14:paraId="4901CA5B" w14:textId="77777777" w:rsidR="00BA0DAB" w:rsidRDefault="00BA0DAB">
          <w:pPr>
            <w:pStyle w:val="TOC3"/>
            <w:tabs>
              <w:tab w:val="left" w:pos="1320"/>
              <w:tab w:val="right" w:leader="dot" w:pos="10790"/>
            </w:tabs>
            <w:rPr>
              <w:rFonts w:eastAsiaTheme="minorEastAsia" w:cstheme="minorBidi"/>
              <w:noProof/>
              <w:sz w:val="22"/>
              <w:szCs w:val="22"/>
            </w:rPr>
          </w:pPr>
          <w:hyperlink w:anchor="_Toc424650708" w:history="1">
            <w:r w:rsidRPr="00662A2C">
              <w:rPr>
                <w:rStyle w:val="Hyperlink"/>
                <w:noProof/>
              </w:rPr>
              <w:t>2.1.3</w:t>
            </w:r>
            <w:r>
              <w:rPr>
                <w:rFonts w:eastAsiaTheme="minorEastAsia" w:cstheme="minorBidi"/>
                <w:noProof/>
                <w:sz w:val="22"/>
                <w:szCs w:val="22"/>
              </w:rPr>
              <w:tab/>
            </w:r>
            <w:r w:rsidRPr="00662A2C">
              <w:rPr>
                <w:rStyle w:val="Hyperlink"/>
                <w:noProof/>
              </w:rPr>
              <w:t>ControlledVocabularyStringType Data Type</w:t>
            </w:r>
            <w:r>
              <w:rPr>
                <w:noProof/>
                <w:webHidden/>
              </w:rPr>
              <w:tab/>
            </w:r>
            <w:r>
              <w:rPr>
                <w:noProof/>
                <w:webHidden/>
              </w:rPr>
              <w:fldChar w:fldCharType="begin"/>
            </w:r>
            <w:r>
              <w:rPr>
                <w:noProof/>
                <w:webHidden/>
              </w:rPr>
              <w:instrText xml:space="preserve"> PAGEREF _Toc424650708 \h </w:instrText>
            </w:r>
            <w:r>
              <w:rPr>
                <w:noProof/>
                <w:webHidden/>
              </w:rPr>
            </w:r>
            <w:r>
              <w:rPr>
                <w:noProof/>
                <w:webHidden/>
              </w:rPr>
              <w:fldChar w:fldCharType="separate"/>
            </w:r>
            <w:r>
              <w:rPr>
                <w:noProof/>
                <w:webHidden/>
              </w:rPr>
              <w:t>7</w:t>
            </w:r>
            <w:r>
              <w:rPr>
                <w:noProof/>
                <w:webHidden/>
              </w:rPr>
              <w:fldChar w:fldCharType="end"/>
            </w:r>
          </w:hyperlink>
        </w:p>
        <w:p w14:paraId="64BCD00F" w14:textId="77777777" w:rsidR="00BA0DAB" w:rsidRDefault="00BA0DAB">
          <w:pPr>
            <w:pStyle w:val="TOC1"/>
            <w:rPr>
              <w:rFonts w:eastAsiaTheme="minorEastAsia" w:cstheme="minorBidi"/>
              <w:b w:val="0"/>
              <w:sz w:val="22"/>
              <w:szCs w:val="22"/>
            </w:rPr>
          </w:pPr>
          <w:hyperlink w:anchor="_Toc424650709" w:history="1">
            <w:r w:rsidRPr="00662A2C">
              <w:rPr>
                <w:rStyle w:val="Hyperlink"/>
              </w:rPr>
              <w:t>3</w:t>
            </w:r>
            <w:r>
              <w:rPr>
                <w:rFonts w:eastAsiaTheme="minorEastAsia" w:cstheme="minorBidi"/>
                <w:b w:val="0"/>
                <w:sz w:val="22"/>
                <w:szCs w:val="22"/>
              </w:rPr>
              <w:tab/>
            </w:r>
            <w:r w:rsidRPr="00662A2C">
              <w:rPr>
                <w:rStyle w:val="Hyperlink"/>
              </w:rPr>
              <w:t>STIX Default Vocabularies Data Models</w:t>
            </w:r>
            <w:r>
              <w:rPr>
                <w:webHidden/>
              </w:rPr>
              <w:tab/>
            </w:r>
            <w:r>
              <w:rPr>
                <w:webHidden/>
              </w:rPr>
              <w:fldChar w:fldCharType="begin"/>
            </w:r>
            <w:r>
              <w:rPr>
                <w:webHidden/>
              </w:rPr>
              <w:instrText xml:space="preserve"> PAGEREF _Toc424650709 \h </w:instrText>
            </w:r>
            <w:r>
              <w:rPr>
                <w:webHidden/>
              </w:rPr>
            </w:r>
            <w:r>
              <w:rPr>
                <w:webHidden/>
              </w:rPr>
              <w:fldChar w:fldCharType="separate"/>
            </w:r>
            <w:r>
              <w:rPr>
                <w:webHidden/>
              </w:rPr>
              <w:t>8</w:t>
            </w:r>
            <w:r>
              <w:rPr>
                <w:webHidden/>
              </w:rPr>
              <w:fldChar w:fldCharType="end"/>
            </w:r>
          </w:hyperlink>
        </w:p>
        <w:p w14:paraId="3A86C8D5" w14:textId="77777777" w:rsidR="00BA0DAB" w:rsidRDefault="00BA0DAB">
          <w:pPr>
            <w:pStyle w:val="TOC2"/>
            <w:tabs>
              <w:tab w:val="left" w:pos="880"/>
              <w:tab w:val="right" w:leader="dot" w:pos="10790"/>
            </w:tabs>
            <w:rPr>
              <w:rFonts w:eastAsiaTheme="minorEastAsia" w:cstheme="minorBidi"/>
              <w:noProof/>
              <w:sz w:val="22"/>
              <w:szCs w:val="22"/>
            </w:rPr>
          </w:pPr>
          <w:hyperlink w:anchor="_Toc424650710" w:history="1">
            <w:r w:rsidRPr="00662A2C">
              <w:rPr>
                <w:rStyle w:val="Hyperlink"/>
                <w:noProof/>
              </w:rPr>
              <w:t>3.1</w:t>
            </w:r>
            <w:r>
              <w:rPr>
                <w:rFonts w:eastAsiaTheme="minorEastAsia" w:cstheme="minorBidi"/>
                <w:noProof/>
                <w:sz w:val="22"/>
                <w:szCs w:val="22"/>
              </w:rPr>
              <w:tab/>
            </w:r>
            <w:r w:rsidRPr="00662A2C">
              <w:rPr>
                <w:rStyle w:val="Hyperlink"/>
                <w:noProof/>
              </w:rPr>
              <w:t>AssetTypeVocab-1.0 Enumeration</w:t>
            </w:r>
            <w:r>
              <w:rPr>
                <w:noProof/>
                <w:webHidden/>
              </w:rPr>
              <w:tab/>
            </w:r>
            <w:r>
              <w:rPr>
                <w:noProof/>
                <w:webHidden/>
              </w:rPr>
              <w:fldChar w:fldCharType="begin"/>
            </w:r>
            <w:r>
              <w:rPr>
                <w:noProof/>
                <w:webHidden/>
              </w:rPr>
              <w:instrText xml:space="preserve"> PAGEREF _Toc424650710 \h </w:instrText>
            </w:r>
            <w:r>
              <w:rPr>
                <w:noProof/>
                <w:webHidden/>
              </w:rPr>
            </w:r>
            <w:r>
              <w:rPr>
                <w:noProof/>
                <w:webHidden/>
              </w:rPr>
              <w:fldChar w:fldCharType="separate"/>
            </w:r>
            <w:r>
              <w:rPr>
                <w:noProof/>
                <w:webHidden/>
              </w:rPr>
              <w:t>8</w:t>
            </w:r>
            <w:r>
              <w:rPr>
                <w:noProof/>
                <w:webHidden/>
              </w:rPr>
              <w:fldChar w:fldCharType="end"/>
            </w:r>
          </w:hyperlink>
        </w:p>
        <w:p w14:paraId="5FD3771B" w14:textId="77777777" w:rsidR="00BA0DAB" w:rsidRDefault="00BA0DAB">
          <w:pPr>
            <w:pStyle w:val="TOC2"/>
            <w:tabs>
              <w:tab w:val="left" w:pos="880"/>
              <w:tab w:val="right" w:leader="dot" w:pos="10790"/>
            </w:tabs>
            <w:rPr>
              <w:rFonts w:eastAsiaTheme="minorEastAsia" w:cstheme="minorBidi"/>
              <w:noProof/>
              <w:sz w:val="22"/>
              <w:szCs w:val="22"/>
            </w:rPr>
          </w:pPr>
          <w:hyperlink w:anchor="_Toc424650711" w:history="1">
            <w:r w:rsidRPr="00662A2C">
              <w:rPr>
                <w:rStyle w:val="Hyperlink"/>
                <w:noProof/>
              </w:rPr>
              <w:t>3.2</w:t>
            </w:r>
            <w:r>
              <w:rPr>
                <w:rFonts w:eastAsiaTheme="minorEastAsia" w:cstheme="minorBidi"/>
                <w:noProof/>
                <w:sz w:val="22"/>
                <w:szCs w:val="22"/>
              </w:rPr>
              <w:tab/>
            </w:r>
            <w:r w:rsidRPr="00662A2C">
              <w:rPr>
                <w:rStyle w:val="Hyperlink"/>
                <w:noProof/>
              </w:rPr>
              <w:t>AttackerInfrastructureTypeVocab-1.0 Enumeration</w:t>
            </w:r>
            <w:r>
              <w:rPr>
                <w:noProof/>
                <w:webHidden/>
              </w:rPr>
              <w:tab/>
            </w:r>
            <w:r>
              <w:rPr>
                <w:noProof/>
                <w:webHidden/>
              </w:rPr>
              <w:fldChar w:fldCharType="begin"/>
            </w:r>
            <w:r>
              <w:rPr>
                <w:noProof/>
                <w:webHidden/>
              </w:rPr>
              <w:instrText xml:space="preserve"> PAGEREF _Toc424650711 \h </w:instrText>
            </w:r>
            <w:r>
              <w:rPr>
                <w:noProof/>
                <w:webHidden/>
              </w:rPr>
            </w:r>
            <w:r>
              <w:rPr>
                <w:noProof/>
                <w:webHidden/>
              </w:rPr>
              <w:fldChar w:fldCharType="separate"/>
            </w:r>
            <w:r>
              <w:rPr>
                <w:noProof/>
                <w:webHidden/>
              </w:rPr>
              <w:t>10</w:t>
            </w:r>
            <w:r>
              <w:rPr>
                <w:noProof/>
                <w:webHidden/>
              </w:rPr>
              <w:fldChar w:fldCharType="end"/>
            </w:r>
          </w:hyperlink>
        </w:p>
        <w:p w14:paraId="4E8D3DF2" w14:textId="77777777" w:rsidR="00BA0DAB" w:rsidRDefault="00BA0DAB">
          <w:pPr>
            <w:pStyle w:val="TOC2"/>
            <w:tabs>
              <w:tab w:val="left" w:pos="880"/>
              <w:tab w:val="right" w:leader="dot" w:pos="10790"/>
            </w:tabs>
            <w:rPr>
              <w:rFonts w:eastAsiaTheme="minorEastAsia" w:cstheme="minorBidi"/>
              <w:noProof/>
              <w:sz w:val="22"/>
              <w:szCs w:val="22"/>
            </w:rPr>
          </w:pPr>
          <w:hyperlink w:anchor="_Toc424650712" w:history="1">
            <w:r w:rsidRPr="00662A2C">
              <w:rPr>
                <w:rStyle w:val="Hyperlink"/>
                <w:noProof/>
              </w:rPr>
              <w:t>3.3</w:t>
            </w:r>
            <w:r>
              <w:rPr>
                <w:rFonts w:eastAsiaTheme="minorEastAsia" w:cstheme="minorBidi"/>
                <w:noProof/>
                <w:sz w:val="22"/>
                <w:szCs w:val="22"/>
              </w:rPr>
              <w:tab/>
            </w:r>
            <w:r w:rsidRPr="00662A2C">
              <w:rPr>
                <w:rStyle w:val="Hyperlink"/>
                <w:noProof/>
              </w:rPr>
              <w:t>AttackerToolTypeVocab-1.0 Enumeration</w:t>
            </w:r>
            <w:r>
              <w:rPr>
                <w:noProof/>
                <w:webHidden/>
              </w:rPr>
              <w:tab/>
            </w:r>
            <w:r>
              <w:rPr>
                <w:noProof/>
                <w:webHidden/>
              </w:rPr>
              <w:fldChar w:fldCharType="begin"/>
            </w:r>
            <w:r>
              <w:rPr>
                <w:noProof/>
                <w:webHidden/>
              </w:rPr>
              <w:instrText xml:space="preserve"> PAGEREF _Toc424650712 \h </w:instrText>
            </w:r>
            <w:r>
              <w:rPr>
                <w:noProof/>
                <w:webHidden/>
              </w:rPr>
            </w:r>
            <w:r>
              <w:rPr>
                <w:noProof/>
                <w:webHidden/>
              </w:rPr>
              <w:fldChar w:fldCharType="separate"/>
            </w:r>
            <w:r>
              <w:rPr>
                <w:noProof/>
                <w:webHidden/>
              </w:rPr>
              <w:t>11</w:t>
            </w:r>
            <w:r>
              <w:rPr>
                <w:noProof/>
                <w:webHidden/>
              </w:rPr>
              <w:fldChar w:fldCharType="end"/>
            </w:r>
          </w:hyperlink>
        </w:p>
        <w:p w14:paraId="1B8E3F6A" w14:textId="77777777" w:rsidR="00BA0DAB" w:rsidRDefault="00BA0DAB">
          <w:pPr>
            <w:pStyle w:val="TOC2"/>
            <w:tabs>
              <w:tab w:val="left" w:pos="880"/>
              <w:tab w:val="right" w:leader="dot" w:pos="10790"/>
            </w:tabs>
            <w:rPr>
              <w:rFonts w:eastAsiaTheme="minorEastAsia" w:cstheme="minorBidi"/>
              <w:noProof/>
              <w:sz w:val="22"/>
              <w:szCs w:val="22"/>
            </w:rPr>
          </w:pPr>
          <w:hyperlink w:anchor="_Toc424650713" w:history="1">
            <w:r w:rsidRPr="00662A2C">
              <w:rPr>
                <w:rStyle w:val="Hyperlink"/>
                <w:noProof/>
              </w:rPr>
              <w:t>3.4</w:t>
            </w:r>
            <w:r>
              <w:rPr>
                <w:rFonts w:eastAsiaTheme="minorEastAsia" w:cstheme="minorBidi"/>
                <w:noProof/>
                <w:sz w:val="22"/>
                <w:szCs w:val="22"/>
              </w:rPr>
              <w:tab/>
            </w:r>
            <w:r w:rsidRPr="00662A2C">
              <w:rPr>
                <w:rStyle w:val="Hyperlink"/>
                <w:noProof/>
              </w:rPr>
              <w:t>AvailabilityLossTypeVocab-1.1.1 Enumeration</w:t>
            </w:r>
            <w:r>
              <w:rPr>
                <w:noProof/>
                <w:webHidden/>
              </w:rPr>
              <w:tab/>
            </w:r>
            <w:r>
              <w:rPr>
                <w:noProof/>
                <w:webHidden/>
              </w:rPr>
              <w:fldChar w:fldCharType="begin"/>
            </w:r>
            <w:r>
              <w:rPr>
                <w:noProof/>
                <w:webHidden/>
              </w:rPr>
              <w:instrText xml:space="preserve"> PAGEREF _Toc424650713 \h </w:instrText>
            </w:r>
            <w:r>
              <w:rPr>
                <w:noProof/>
                <w:webHidden/>
              </w:rPr>
            </w:r>
            <w:r>
              <w:rPr>
                <w:noProof/>
                <w:webHidden/>
              </w:rPr>
              <w:fldChar w:fldCharType="separate"/>
            </w:r>
            <w:r>
              <w:rPr>
                <w:noProof/>
                <w:webHidden/>
              </w:rPr>
              <w:t>12</w:t>
            </w:r>
            <w:r>
              <w:rPr>
                <w:noProof/>
                <w:webHidden/>
              </w:rPr>
              <w:fldChar w:fldCharType="end"/>
            </w:r>
          </w:hyperlink>
        </w:p>
        <w:p w14:paraId="3B237876" w14:textId="77777777" w:rsidR="00BA0DAB" w:rsidRDefault="00BA0DAB">
          <w:pPr>
            <w:pStyle w:val="TOC2"/>
            <w:tabs>
              <w:tab w:val="left" w:pos="880"/>
              <w:tab w:val="right" w:leader="dot" w:pos="10790"/>
            </w:tabs>
            <w:rPr>
              <w:rFonts w:eastAsiaTheme="minorEastAsia" w:cstheme="minorBidi"/>
              <w:noProof/>
              <w:sz w:val="22"/>
              <w:szCs w:val="22"/>
            </w:rPr>
          </w:pPr>
          <w:hyperlink w:anchor="_Toc424650714" w:history="1">
            <w:r w:rsidRPr="00662A2C">
              <w:rPr>
                <w:rStyle w:val="Hyperlink"/>
                <w:noProof/>
              </w:rPr>
              <w:t>3.5</w:t>
            </w:r>
            <w:r>
              <w:rPr>
                <w:rFonts w:eastAsiaTheme="minorEastAsia" w:cstheme="minorBidi"/>
                <w:noProof/>
                <w:sz w:val="22"/>
                <w:szCs w:val="22"/>
              </w:rPr>
              <w:tab/>
            </w:r>
            <w:r w:rsidRPr="00662A2C">
              <w:rPr>
                <w:rStyle w:val="Hyperlink"/>
                <w:noProof/>
              </w:rPr>
              <w:t>AvailabilityLossTypeVocab-1.0 Enumeration</w:t>
            </w:r>
            <w:r>
              <w:rPr>
                <w:noProof/>
                <w:webHidden/>
              </w:rPr>
              <w:tab/>
            </w:r>
            <w:r>
              <w:rPr>
                <w:noProof/>
                <w:webHidden/>
              </w:rPr>
              <w:fldChar w:fldCharType="begin"/>
            </w:r>
            <w:r>
              <w:rPr>
                <w:noProof/>
                <w:webHidden/>
              </w:rPr>
              <w:instrText xml:space="preserve"> PAGEREF _Toc424650714 \h </w:instrText>
            </w:r>
            <w:r>
              <w:rPr>
                <w:noProof/>
                <w:webHidden/>
              </w:rPr>
            </w:r>
            <w:r>
              <w:rPr>
                <w:noProof/>
                <w:webHidden/>
              </w:rPr>
              <w:fldChar w:fldCharType="separate"/>
            </w:r>
            <w:r>
              <w:rPr>
                <w:noProof/>
                <w:webHidden/>
              </w:rPr>
              <w:t>12</w:t>
            </w:r>
            <w:r>
              <w:rPr>
                <w:noProof/>
                <w:webHidden/>
              </w:rPr>
              <w:fldChar w:fldCharType="end"/>
            </w:r>
          </w:hyperlink>
        </w:p>
        <w:p w14:paraId="5AD10E1F" w14:textId="77777777" w:rsidR="00BA0DAB" w:rsidRDefault="00BA0DAB">
          <w:pPr>
            <w:pStyle w:val="TOC2"/>
            <w:tabs>
              <w:tab w:val="left" w:pos="880"/>
              <w:tab w:val="right" w:leader="dot" w:pos="10790"/>
            </w:tabs>
            <w:rPr>
              <w:rFonts w:eastAsiaTheme="minorEastAsia" w:cstheme="minorBidi"/>
              <w:noProof/>
              <w:sz w:val="22"/>
              <w:szCs w:val="22"/>
            </w:rPr>
          </w:pPr>
          <w:hyperlink w:anchor="_Toc424650715" w:history="1">
            <w:r w:rsidRPr="00662A2C">
              <w:rPr>
                <w:rStyle w:val="Hyperlink"/>
                <w:noProof/>
              </w:rPr>
              <w:t>3.6</w:t>
            </w:r>
            <w:r>
              <w:rPr>
                <w:rFonts w:eastAsiaTheme="minorEastAsia" w:cstheme="minorBidi"/>
                <w:noProof/>
                <w:sz w:val="22"/>
                <w:szCs w:val="22"/>
              </w:rPr>
              <w:tab/>
            </w:r>
            <w:r w:rsidRPr="00662A2C">
              <w:rPr>
                <w:rStyle w:val="Hyperlink"/>
                <w:noProof/>
              </w:rPr>
              <w:t>CampaignStatusVocab-1.0 Enumeration</w:t>
            </w:r>
            <w:r>
              <w:rPr>
                <w:noProof/>
                <w:webHidden/>
              </w:rPr>
              <w:tab/>
            </w:r>
            <w:r>
              <w:rPr>
                <w:noProof/>
                <w:webHidden/>
              </w:rPr>
              <w:fldChar w:fldCharType="begin"/>
            </w:r>
            <w:r>
              <w:rPr>
                <w:noProof/>
                <w:webHidden/>
              </w:rPr>
              <w:instrText xml:space="preserve"> PAGEREF _Toc424650715 \h </w:instrText>
            </w:r>
            <w:r>
              <w:rPr>
                <w:noProof/>
                <w:webHidden/>
              </w:rPr>
            </w:r>
            <w:r>
              <w:rPr>
                <w:noProof/>
                <w:webHidden/>
              </w:rPr>
              <w:fldChar w:fldCharType="separate"/>
            </w:r>
            <w:r>
              <w:rPr>
                <w:noProof/>
                <w:webHidden/>
              </w:rPr>
              <w:t>13</w:t>
            </w:r>
            <w:r>
              <w:rPr>
                <w:noProof/>
                <w:webHidden/>
              </w:rPr>
              <w:fldChar w:fldCharType="end"/>
            </w:r>
          </w:hyperlink>
        </w:p>
        <w:p w14:paraId="2117B180" w14:textId="77777777" w:rsidR="00BA0DAB" w:rsidRDefault="00BA0DAB">
          <w:pPr>
            <w:pStyle w:val="TOC2"/>
            <w:tabs>
              <w:tab w:val="left" w:pos="880"/>
              <w:tab w:val="right" w:leader="dot" w:pos="10790"/>
            </w:tabs>
            <w:rPr>
              <w:rFonts w:eastAsiaTheme="minorEastAsia" w:cstheme="minorBidi"/>
              <w:noProof/>
              <w:sz w:val="22"/>
              <w:szCs w:val="22"/>
            </w:rPr>
          </w:pPr>
          <w:hyperlink w:anchor="_Toc424650716" w:history="1">
            <w:r w:rsidRPr="00662A2C">
              <w:rPr>
                <w:rStyle w:val="Hyperlink"/>
                <w:noProof/>
              </w:rPr>
              <w:t>3.7</w:t>
            </w:r>
            <w:r>
              <w:rPr>
                <w:rFonts w:eastAsiaTheme="minorEastAsia" w:cstheme="minorBidi"/>
                <w:noProof/>
                <w:sz w:val="22"/>
                <w:szCs w:val="22"/>
              </w:rPr>
              <w:tab/>
            </w:r>
            <w:r w:rsidRPr="00662A2C">
              <w:rPr>
                <w:rStyle w:val="Hyperlink"/>
                <w:noProof/>
              </w:rPr>
              <w:t>COAStageVocab-1.0 Enumeration</w:t>
            </w:r>
            <w:r>
              <w:rPr>
                <w:noProof/>
                <w:webHidden/>
              </w:rPr>
              <w:tab/>
            </w:r>
            <w:r>
              <w:rPr>
                <w:noProof/>
                <w:webHidden/>
              </w:rPr>
              <w:fldChar w:fldCharType="begin"/>
            </w:r>
            <w:r>
              <w:rPr>
                <w:noProof/>
                <w:webHidden/>
              </w:rPr>
              <w:instrText xml:space="preserve"> PAGEREF _Toc424650716 \h </w:instrText>
            </w:r>
            <w:r>
              <w:rPr>
                <w:noProof/>
                <w:webHidden/>
              </w:rPr>
            </w:r>
            <w:r>
              <w:rPr>
                <w:noProof/>
                <w:webHidden/>
              </w:rPr>
              <w:fldChar w:fldCharType="separate"/>
            </w:r>
            <w:r>
              <w:rPr>
                <w:noProof/>
                <w:webHidden/>
              </w:rPr>
              <w:t>13</w:t>
            </w:r>
            <w:r>
              <w:rPr>
                <w:noProof/>
                <w:webHidden/>
              </w:rPr>
              <w:fldChar w:fldCharType="end"/>
            </w:r>
          </w:hyperlink>
        </w:p>
        <w:p w14:paraId="2501471B" w14:textId="77777777" w:rsidR="00BA0DAB" w:rsidRDefault="00BA0DAB">
          <w:pPr>
            <w:pStyle w:val="TOC2"/>
            <w:tabs>
              <w:tab w:val="left" w:pos="880"/>
              <w:tab w:val="right" w:leader="dot" w:pos="10790"/>
            </w:tabs>
            <w:rPr>
              <w:rFonts w:eastAsiaTheme="minorEastAsia" w:cstheme="minorBidi"/>
              <w:noProof/>
              <w:sz w:val="22"/>
              <w:szCs w:val="22"/>
            </w:rPr>
          </w:pPr>
          <w:hyperlink w:anchor="_Toc424650717" w:history="1">
            <w:r w:rsidRPr="00662A2C">
              <w:rPr>
                <w:rStyle w:val="Hyperlink"/>
                <w:noProof/>
              </w:rPr>
              <w:t>3.8</w:t>
            </w:r>
            <w:r>
              <w:rPr>
                <w:rFonts w:eastAsiaTheme="minorEastAsia" w:cstheme="minorBidi"/>
                <w:noProof/>
                <w:sz w:val="22"/>
                <w:szCs w:val="22"/>
              </w:rPr>
              <w:tab/>
            </w:r>
            <w:r w:rsidRPr="00662A2C">
              <w:rPr>
                <w:rStyle w:val="Hyperlink"/>
                <w:noProof/>
              </w:rPr>
              <w:t>CourseOfActionTypeVocab-1.0 Enumeration</w:t>
            </w:r>
            <w:r>
              <w:rPr>
                <w:noProof/>
                <w:webHidden/>
              </w:rPr>
              <w:tab/>
            </w:r>
            <w:r>
              <w:rPr>
                <w:noProof/>
                <w:webHidden/>
              </w:rPr>
              <w:fldChar w:fldCharType="begin"/>
            </w:r>
            <w:r>
              <w:rPr>
                <w:noProof/>
                <w:webHidden/>
              </w:rPr>
              <w:instrText xml:space="preserve"> PAGEREF _Toc424650717 \h </w:instrText>
            </w:r>
            <w:r>
              <w:rPr>
                <w:noProof/>
                <w:webHidden/>
              </w:rPr>
            </w:r>
            <w:r>
              <w:rPr>
                <w:noProof/>
                <w:webHidden/>
              </w:rPr>
              <w:fldChar w:fldCharType="separate"/>
            </w:r>
            <w:r>
              <w:rPr>
                <w:noProof/>
                <w:webHidden/>
              </w:rPr>
              <w:t>13</w:t>
            </w:r>
            <w:r>
              <w:rPr>
                <w:noProof/>
                <w:webHidden/>
              </w:rPr>
              <w:fldChar w:fldCharType="end"/>
            </w:r>
          </w:hyperlink>
        </w:p>
        <w:p w14:paraId="3D1194DA" w14:textId="77777777" w:rsidR="00BA0DAB" w:rsidRDefault="00BA0DAB">
          <w:pPr>
            <w:pStyle w:val="TOC2"/>
            <w:tabs>
              <w:tab w:val="left" w:pos="880"/>
              <w:tab w:val="right" w:leader="dot" w:pos="10790"/>
            </w:tabs>
            <w:rPr>
              <w:rFonts w:eastAsiaTheme="minorEastAsia" w:cstheme="minorBidi"/>
              <w:noProof/>
              <w:sz w:val="22"/>
              <w:szCs w:val="22"/>
            </w:rPr>
          </w:pPr>
          <w:hyperlink w:anchor="_Toc424650718" w:history="1">
            <w:r w:rsidRPr="00662A2C">
              <w:rPr>
                <w:rStyle w:val="Hyperlink"/>
                <w:noProof/>
              </w:rPr>
              <w:t>3.9</w:t>
            </w:r>
            <w:r>
              <w:rPr>
                <w:rFonts w:eastAsiaTheme="minorEastAsia" w:cstheme="minorBidi"/>
                <w:noProof/>
                <w:sz w:val="22"/>
                <w:szCs w:val="22"/>
              </w:rPr>
              <w:tab/>
            </w:r>
            <w:r w:rsidRPr="00662A2C">
              <w:rPr>
                <w:rStyle w:val="Hyperlink"/>
                <w:noProof/>
              </w:rPr>
              <w:t>DiscoveryMethodVocab-1.0 Enumeration</w:t>
            </w:r>
            <w:r>
              <w:rPr>
                <w:noProof/>
                <w:webHidden/>
              </w:rPr>
              <w:tab/>
            </w:r>
            <w:r>
              <w:rPr>
                <w:noProof/>
                <w:webHidden/>
              </w:rPr>
              <w:fldChar w:fldCharType="begin"/>
            </w:r>
            <w:r>
              <w:rPr>
                <w:noProof/>
                <w:webHidden/>
              </w:rPr>
              <w:instrText xml:space="preserve"> PAGEREF _Toc424650718 \h </w:instrText>
            </w:r>
            <w:r>
              <w:rPr>
                <w:noProof/>
                <w:webHidden/>
              </w:rPr>
            </w:r>
            <w:r>
              <w:rPr>
                <w:noProof/>
                <w:webHidden/>
              </w:rPr>
              <w:fldChar w:fldCharType="separate"/>
            </w:r>
            <w:r>
              <w:rPr>
                <w:noProof/>
                <w:webHidden/>
              </w:rPr>
              <w:t>14</w:t>
            </w:r>
            <w:r>
              <w:rPr>
                <w:noProof/>
                <w:webHidden/>
              </w:rPr>
              <w:fldChar w:fldCharType="end"/>
            </w:r>
          </w:hyperlink>
        </w:p>
        <w:p w14:paraId="668831F4"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19" w:history="1">
            <w:r w:rsidRPr="00662A2C">
              <w:rPr>
                <w:rStyle w:val="Hyperlink"/>
                <w:noProof/>
              </w:rPr>
              <w:t>3.10</w:t>
            </w:r>
            <w:r>
              <w:rPr>
                <w:rFonts w:eastAsiaTheme="minorEastAsia" w:cstheme="minorBidi"/>
                <w:noProof/>
                <w:sz w:val="22"/>
                <w:szCs w:val="22"/>
              </w:rPr>
              <w:tab/>
            </w:r>
            <w:r w:rsidRPr="00662A2C">
              <w:rPr>
                <w:rStyle w:val="Hyperlink"/>
                <w:noProof/>
              </w:rPr>
              <w:t>HighMediumLowVocab-1.0 Enumeration</w:t>
            </w:r>
            <w:r>
              <w:rPr>
                <w:noProof/>
                <w:webHidden/>
              </w:rPr>
              <w:tab/>
            </w:r>
            <w:r>
              <w:rPr>
                <w:noProof/>
                <w:webHidden/>
              </w:rPr>
              <w:fldChar w:fldCharType="begin"/>
            </w:r>
            <w:r>
              <w:rPr>
                <w:noProof/>
                <w:webHidden/>
              </w:rPr>
              <w:instrText xml:space="preserve"> PAGEREF _Toc424650719 \h </w:instrText>
            </w:r>
            <w:r>
              <w:rPr>
                <w:noProof/>
                <w:webHidden/>
              </w:rPr>
            </w:r>
            <w:r>
              <w:rPr>
                <w:noProof/>
                <w:webHidden/>
              </w:rPr>
              <w:fldChar w:fldCharType="separate"/>
            </w:r>
            <w:r>
              <w:rPr>
                <w:noProof/>
                <w:webHidden/>
              </w:rPr>
              <w:t>15</w:t>
            </w:r>
            <w:r>
              <w:rPr>
                <w:noProof/>
                <w:webHidden/>
              </w:rPr>
              <w:fldChar w:fldCharType="end"/>
            </w:r>
          </w:hyperlink>
        </w:p>
        <w:p w14:paraId="11F157C7"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20" w:history="1">
            <w:r w:rsidRPr="00662A2C">
              <w:rPr>
                <w:rStyle w:val="Hyperlink"/>
                <w:noProof/>
              </w:rPr>
              <w:t>3.11</w:t>
            </w:r>
            <w:r>
              <w:rPr>
                <w:rFonts w:eastAsiaTheme="minorEastAsia" w:cstheme="minorBidi"/>
                <w:noProof/>
                <w:sz w:val="22"/>
                <w:szCs w:val="22"/>
              </w:rPr>
              <w:tab/>
            </w:r>
            <w:r w:rsidRPr="00662A2C">
              <w:rPr>
                <w:rStyle w:val="Hyperlink"/>
                <w:noProof/>
              </w:rPr>
              <w:t>ImpactQualificationVocab-1.0 Enumeration</w:t>
            </w:r>
            <w:r>
              <w:rPr>
                <w:noProof/>
                <w:webHidden/>
              </w:rPr>
              <w:tab/>
            </w:r>
            <w:r>
              <w:rPr>
                <w:noProof/>
                <w:webHidden/>
              </w:rPr>
              <w:fldChar w:fldCharType="begin"/>
            </w:r>
            <w:r>
              <w:rPr>
                <w:noProof/>
                <w:webHidden/>
              </w:rPr>
              <w:instrText xml:space="preserve"> PAGEREF _Toc424650720 \h </w:instrText>
            </w:r>
            <w:r>
              <w:rPr>
                <w:noProof/>
                <w:webHidden/>
              </w:rPr>
            </w:r>
            <w:r>
              <w:rPr>
                <w:noProof/>
                <w:webHidden/>
              </w:rPr>
              <w:fldChar w:fldCharType="separate"/>
            </w:r>
            <w:r>
              <w:rPr>
                <w:noProof/>
                <w:webHidden/>
              </w:rPr>
              <w:t>15</w:t>
            </w:r>
            <w:r>
              <w:rPr>
                <w:noProof/>
                <w:webHidden/>
              </w:rPr>
              <w:fldChar w:fldCharType="end"/>
            </w:r>
          </w:hyperlink>
        </w:p>
        <w:p w14:paraId="72C1239D"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21" w:history="1">
            <w:r w:rsidRPr="00662A2C">
              <w:rPr>
                <w:rStyle w:val="Hyperlink"/>
                <w:noProof/>
              </w:rPr>
              <w:t>3.12</w:t>
            </w:r>
            <w:r>
              <w:rPr>
                <w:rFonts w:eastAsiaTheme="minorEastAsia" w:cstheme="minorBidi"/>
                <w:noProof/>
                <w:sz w:val="22"/>
                <w:szCs w:val="22"/>
              </w:rPr>
              <w:tab/>
            </w:r>
            <w:r w:rsidRPr="00662A2C">
              <w:rPr>
                <w:rStyle w:val="Hyperlink"/>
                <w:noProof/>
              </w:rPr>
              <w:t>ImpactRatingVocab-1.0 Enumeration</w:t>
            </w:r>
            <w:r>
              <w:rPr>
                <w:noProof/>
                <w:webHidden/>
              </w:rPr>
              <w:tab/>
            </w:r>
            <w:r>
              <w:rPr>
                <w:noProof/>
                <w:webHidden/>
              </w:rPr>
              <w:fldChar w:fldCharType="begin"/>
            </w:r>
            <w:r>
              <w:rPr>
                <w:noProof/>
                <w:webHidden/>
              </w:rPr>
              <w:instrText xml:space="preserve"> PAGEREF _Toc424650721 \h </w:instrText>
            </w:r>
            <w:r>
              <w:rPr>
                <w:noProof/>
                <w:webHidden/>
              </w:rPr>
            </w:r>
            <w:r>
              <w:rPr>
                <w:noProof/>
                <w:webHidden/>
              </w:rPr>
              <w:fldChar w:fldCharType="separate"/>
            </w:r>
            <w:r>
              <w:rPr>
                <w:noProof/>
                <w:webHidden/>
              </w:rPr>
              <w:t>16</w:t>
            </w:r>
            <w:r>
              <w:rPr>
                <w:noProof/>
                <w:webHidden/>
              </w:rPr>
              <w:fldChar w:fldCharType="end"/>
            </w:r>
          </w:hyperlink>
        </w:p>
        <w:p w14:paraId="76803252"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22" w:history="1">
            <w:r w:rsidRPr="00662A2C">
              <w:rPr>
                <w:rStyle w:val="Hyperlink"/>
                <w:noProof/>
              </w:rPr>
              <w:t>3.13</w:t>
            </w:r>
            <w:r>
              <w:rPr>
                <w:rFonts w:eastAsiaTheme="minorEastAsia" w:cstheme="minorBidi"/>
                <w:noProof/>
                <w:sz w:val="22"/>
                <w:szCs w:val="22"/>
              </w:rPr>
              <w:tab/>
            </w:r>
            <w:r w:rsidRPr="00662A2C">
              <w:rPr>
                <w:rStyle w:val="Hyperlink"/>
                <w:noProof/>
              </w:rPr>
              <w:t>IncidentCategoryVocab-1.0 Enumeration</w:t>
            </w:r>
            <w:r>
              <w:rPr>
                <w:noProof/>
                <w:webHidden/>
              </w:rPr>
              <w:tab/>
            </w:r>
            <w:r>
              <w:rPr>
                <w:noProof/>
                <w:webHidden/>
              </w:rPr>
              <w:fldChar w:fldCharType="begin"/>
            </w:r>
            <w:r>
              <w:rPr>
                <w:noProof/>
                <w:webHidden/>
              </w:rPr>
              <w:instrText xml:space="preserve"> PAGEREF _Toc424650722 \h </w:instrText>
            </w:r>
            <w:r>
              <w:rPr>
                <w:noProof/>
                <w:webHidden/>
              </w:rPr>
            </w:r>
            <w:r>
              <w:rPr>
                <w:noProof/>
                <w:webHidden/>
              </w:rPr>
              <w:fldChar w:fldCharType="separate"/>
            </w:r>
            <w:r>
              <w:rPr>
                <w:noProof/>
                <w:webHidden/>
              </w:rPr>
              <w:t>16</w:t>
            </w:r>
            <w:r>
              <w:rPr>
                <w:noProof/>
                <w:webHidden/>
              </w:rPr>
              <w:fldChar w:fldCharType="end"/>
            </w:r>
          </w:hyperlink>
        </w:p>
        <w:p w14:paraId="2F177065"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23" w:history="1">
            <w:r w:rsidRPr="00662A2C">
              <w:rPr>
                <w:rStyle w:val="Hyperlink"/>
                <w:noProof/>
              </w:rPr>
              <w:t>3.14</w:t>
            </w:r>
            <w:r>
              <w:rPr>
                <w:rFonts w:eastAsiaTheme="minorEastAsia" w:cstheme="minorBidi"/>
                <w:noProof/>
                <w:sz w:val="22"/>
                <w:szCs w:val="22"/>
              </w:rPr>
              <w:tab/>
            </w:r>
            <w:r w:rsidRPr="00662A2C">
              <w:rPr>
                <w:rStyle w:val="Hyperlink"/>
                <w:noProof/>
              </w:rPr>
              <w:t>IncidentEffectVocab-1.0 Enumeration</w:t>
            </w:r>
            <w:r>
              <w:rPr>
                <w:noProof/>
                <w:webHidden/>
              </w:rPr>
              <w:tab/>
            </w:r>
            <w:r>
              <w:rPr>
                <w:noProof/>
                <w:webHidden/>
              </w:rPr>
              <w:fldChar w:fldCharType="begin"/>
            </w:r>
            <w:r>
              <w:rPr>
                <w:noProof/>
                <w:webHidden/>
              </w:rPr>
              <w:instrText xml:space="preserve"> PAGEREF _Toc424650723 \h </w:instrText>
            </w:r>
            <w:r>
              <w:rPr>
                <w:noProof/>
                <w:webHidden/>
              </w:rPr>
            </w:r>
            <w:r>
              <w:rPr>
                <w:noProof/>
                <w:webHidden/>
              </w:rPr>
              <w:fldChar w:fldCharType="separate"/>
            </w:r>
            <w:r>
              <w:rPr>
                <w:noProof/>
                <w:webHidden/>
              </w:rPr>
              <w:t>17</w:t>
            </w:r>
            <w:r>
              <w:rPr>
                <w:noProof/>
                <w:webHidden/>
              </w:rPr>
              <w:fldChar w:fldCharType="end"/>
            </w:r>
          </w:hyperlink>
        </w:p>
        <w:p w14:paraId="313FAF3B"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24" w:history="1">
            <w:r w:rsidRPr="00662A2C">
              <w:rPr>
                <w:rStyle w:val="Hyperlink"/>
                <w:noProof/>
              </w:rPr>
              <w:t>3.15</w:t>
            </w:r>
            <w:r>
              <w:rPr>
                <w:rFonts w:eastAsiaTheme="minorEastAsia" w:cstheme="minorBidi"/>
                <w:noProof/>
                <w:sz w:val="22"/>
                <w:szCs w:val="22"/>
              </w:rPr>
              <w:tab/>
            </w:r>
            <w:r w:rsidRPr="00662A2C">
              <w:rPr>
                <w:rStyle w:val="Hyperlink"/>
                <w:noProof/>
              </w:rPr>
              <w:t>IncidentStatusVocab-1.0 Enumeration</w:t>
            </w:r>
            <w:r>
              <w:rPr>
                <w:noProof/>
                <w:webHidden/>
              </w:rPr>
              <w:tab/>
            </w:r>
            <w:r>
              <w:rPr>
                <w:noProof/>
                <w:webHidden/>
              </w:rPr>
              <w:fldChar w:fldCharType="begin"/>
            </w:r>
            <w:r>
              <w:rPr>
                <w:noProof/>
                <w:webHidden/>
              </w:rPr>
              <w:instrText xml:space="preserve"> PAGEREF _Toc424650724 \h </w:instrText>
            </w:r>
            <w:r>
              <w:rPr>
                <w:noProof/>
                <w:webHidden/>
              </w:rPr>
            </w:r>
            <w:r>
              <w:rPr>
                <w:noProof/>
                <w:webHidden/>
              </w:rPr>
              <w:fldChar w:fldCharType="separate"/>
            </w:r>
            <w:r>
              <w:rPr>
                <w:noProof/>
                <w:webHidden/>
              </w:rPr>
              <w:t>18</w:t>
            </w:r>
            <w:r>
              <w:rPr>
                <w:noProof/>
                <w:webHidden/>
              </w:rPr>
              <w:fldChar w:fldCharType="end"/>
            </w:r>
          </w:hyperlink>
        </w:p>
        <w:p w14:paraId="73322A6B"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25" w:history="1">
            <w:r w:rsidRPr="00662A2C">
              <w:rPr>
                <w:rStyle w:val="Hyperlink"/>
                <w:noProof/>
              </w:rPr>
              <w:t>3.16</w:t>
            </w:r>
            <w:r>
              <w:rPr>
                <w:rFonts w:eastAsiaTheme="minorEastAsia" w:cstheme="minorBidi"/>
                <w:noProof/>
                <w:sz w:val="22"/>
                <w:szCs w:val="22"/>
              </w:rPr>
              <w:tab/>
            </w:r>
            <w:r w:rsidRPr="00662A2C">
              <w:rPr>
                <w:rStyle w:val="Hyperlink"/>
                <w:noProof/>
              </w:rPr>
              <w:t>IndicatorTypeVocab-1.1 Enumeration</w:t>
            </w:r>
            <w:r>
              <w:rPr>
                <w:noProof/>
                <w:webHidden/>
              </w:rPr>
              <w:tab/>
            </w:r>
            <w:r>
              <w:rPr>
                <w:noProof/>
                <w:webHidden/>
              </w:rPr>
              <w:fldChar w:fldCharType="begin"/>
            </w:r>
            <w:r>
              <w:rPr>
                <w:noProof/>
                <w:webHidden/>
              </w:rPr>
              <w:instrText xml:space="preserve"> PAGEREF _Toc424650725 \h </w:instrText>
            </w:r>
            <w:r>
              <w:rPr>
                <w:noProof/>
                <w:webHidden/>
              </w:rPr>
            </w:r>
            <w:r>
              <w:rPr>
                <w:noProof/>
                <w:webHidden/>
              </w:rPr>
              <w:fldChar w:fldCharType="separate"/>
            </w:r>
            <w:r>
              <w:rPr>
                <w:noProof/>
                <w:webHidden/>
              </w:rPr>
              <w:t>18</w:t>
            </w:r>
            <w:r>
              <w:rPr>
                <w:noProof/>
                <w:webHidden/>
              </w:rPr>
              <w:fldChar w:fldCharType="end"/>
            </w:r>
          </w:hyperlink>
        </w:p>
        <w:p w14:paraId="66924FB8"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26" w:history="1">
            <w:r w:rsidRPr="00662A2C">
              <w:rPr>
                <w:rStyle w:val="Hyperlink"/>
                <w:noProof/>
              </w:rPr>
              <w:t>3.17</w:t>
            </w:r>
            <w:r>
              <w:rPr>
                <w:rFonts w:eastAsiaTheme="minorEastAsia" w:cstheme="minorBidi"/>
                <w:noProof/>
                <w:sz w:val="22"/>
                <w:szCs w:val="22"/>
              </w:rPr>
              <w:tab/>
            </w:r>
            <w:r w:rsidRPr="00662A2C">
              <w:rPr>
                <w:rStyle w:val="Hyperlink"/>
                <w:noProof/>
              </w:rPr>
              <w:t>IndicatorTypeVocab-1.0 Enumeration</w:t>
            </w:r>
            <w:r>
              <w:rPr>
                <w:noProof/>
                <w:webHidden/>
              </w:rPr>
              <w:tab/>
            </w:r>
            <w:r>
              <w:rPr>
                <w:noProof/>
                <w:webHidden/>
              </w:rPr>
              <w:fldChar w:fldCharType="begin"/>
            </w:r>
            <w:r>
              <w:rPr>
                <w:noProof/>
                <w:webHidden/>
              </w:rPr>
              <w:instrText xml:space="preserve"> PAGEREF _Toc424650726 \h </w:instrText>
            </w:r>
            <w:r>
              <w:rPr>
                <w:noProof/>
                <w:webHidden/>
              </w:rPr>
            </w:r>
            <w:r>
              <w:rPr>
                <w:noProof/>
                <w:webHidden/>
              </w:rPr>
              <w:fldChar w:fldCharType="separate"/>
            </w:r>
            <w:r>
              <w:rPr>
                <w:noProof/>
                <w:webHidden/>
              </w:rPr>
              <w:t>19</w:t>
            </w:r>
            <w:r>
              <w:rPr>
                <w:noProof/>
                <w:webHidden/>
              </w:rPr>
              <w:fldChar w:fldCharType="end"/>
            </w:r>
          </w:hyperlink>
        </w:p>
        <w:p w14:paraId="160921A2"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27" w:history="1">
            <w:r w:rsidRPr="00662A2C">
              <w:rPr>
                <w:rStyle w:val="Hyperlink"/>
                <w:noProof/>
              </w:rPr>
              <w:t>3.18</w:t>
            </w:r>
            <w:r>
              <w:rPr>
                <w:rFonts w:eastAsiaTheme="minorEastAsia" w:cstheme="minorBidi"/>
                <w:noProof/>
                <w:sz w:val="22"/>
                <w:szCs w:val="22"/>
              </w:rPr>
              <w:tab/>
            </w:r>
            <w:r w:rsidRPr="00662A2C">
              <w:rPr>
                <w:rStyle w:val="Hyperlink"/>
                <w:noProof/>
              </w:rPr>
              <w:t>InformationSourceRoleVocab-1.0 Enumeration</w:t>
            </w:r>
            <w:r>
              <w:rPr>
                <w:noProof/>
                <w:webHidden/>
              </w:rPr>
              <w:tab/>
            </w:r>
            <w:r>
              <w:rPr>
                <w:noProof/>
                <w:webHidden/>
              </w:rPr>
              <w:fldChar w:fldCharType="begin"/>
            </w:r>
            <w:r>
              <w:rPr>
                <w:noProof/>
                <w:webHidden/>
              </w:rPr>
              <w:instrText xml:space="preserve"> PAGEREF _Toc424650727 \h </w:instrText>
            </w:r>
            <w:r>
              <w:rPr>
                <w:noProof/>
                <w:webHidden/>
              </w:rPr>
            </w:r>
            <w:r>
              <w:rPr>
                <w:noProof/>
                <w:webHidden/>
              </w:rPr>
              <w:fldChar w:fldCharType="separate"/>
            </w:r>
            <w:r>
              <w:rPr>
                <w:noProof/>
                <w:webHidden/>
              </w:rPr>
              <w:t>19</w:t>
            </w:r>
            <w:r>
              <w:rPr>
                <w:noProof/>
                <w:webHidden/>
              </w:rPr>
              <w:fldChar w:fldCharType="end"/>
            </w:r>
          </w:hyperlink>
        </w:p>
        <w:p w14:paraId="775C0AE1"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28" w:history="1">
            <w:r w:rsidRPr="00662A2C">
              <w:rPr>
                <w:rStyle w:val="Hyperlink"/>
                <w:noProof/>
              </w:rPr>
              <w:t>3.19</w:t>
            </w:r>
            <w:r>
              <w:rPr>
                <w:rFonts w:eastAsiaTheme="minorEastAsia" w:cstheme="minorBidi"/>
                <w:noProof/>
                <w:sz w:val="22"/>
                <w:szCs w:val="22"/>
              </w:rPr>
              <w:tab/>
            </w:r>
            <w:r w:rsidRPr="00662A2C">
              <w:rPr>
                <w:rStyle w:val="Hyperlink"/>
                <w:noProof/>
              </w:rPr>
              <w:t>InformationTypeVocab-1.0 Enumeration</w:t>
            </w:r>
            <w:r>
              <w:rPr>
                <w:noProof/>
                <w:webHidden/>
              </w:rPr>
              <w:tab/>
            </w:r>
            <w:r>
              <w:rPr>
                <w:noProof/>
                <w:webHidden/>
              </w:rPr>
              <w:fldChar w:fldCharType="begin"/>
            </w:r>
            <w:r>
              <w:rPr>
                <w:noProof/>
                <w:webHidden/>
              </w:rPr>
              <w:instrText xml:space="preserve"> PAGEREF _Toc424650728 \h </w:instrText>
            </w:r>
            <w:r>
              <w:rPr>
                <w:noProof/>
                <w:webHidden/>
              </w:rPr>
            </w:r>
            <w:r>
              <w:rPr>
                <w:noProof/>
                <w:webHidden/>
              </w:rPr>
              <w:fldChar w:fldCharType="separate"/>
            </w:r>
            <w:r>
              <w:rPr>
                <w:noProof/>
                <w:webHidden/>
              </w:rPr>
              <w:t>20</w:t>
            </w:r>
            <w:r>
              <w:rPr>
                <w:noProof/>
                <w:webHidden/>
              </w:rPr>
              <w:fldChar w:fldCharType="end"/>
            </w:r>
          </w:hyperlink>
        </w:p>
        <w:p w14:paraId="211A6170"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29" w:history="1">
            <w:r w:rsidRPr="00662A2C">
              <w:rPr>
                <w:rStyle w:val="Hyperlink"/>
                <w:noProof/>
              </w:rPr>
              <w:t>3.20</w:t>
            </w:r>
            <w:r>
              <w:rPr>
                <w:rFonts w:eastAsiaTheme="minorEastAsia" w:cstheme="minorBidi"/>
                <w:noProof/>
                <w:sz w:val="22"/>
                <w:szCs w:val="22"/>
              </w:rPr>
              <w:tab/>
            </w:r>
            <w:r w:rsidRPr="00662A2C">
              <w:rPr>
                <w:rStyle w:val="Hyperlink"/>
                <w:noProof/>
              </w:rPr>
              <w:t>IntendedEffectVocab-1.0 Enumeration</w:t>
            </w:r>
            <w:r>
              <w:rPr>
                <w:noProof/>
                <w:webHidden/>
              </w:rPr>
              <w:tab/>
            </w:r>
            <w:r>
              <w:rPr>
                <w:noProof/>
                <w:webHidden/>
              </w:rPr>
              <w:fldChar w:fldCharType="begin"/>
            </w:r>
            <w:r>
              <w:rPr>
                <w:noProof/>
                <w:webHidden/>
              </w:rPr>
              <w:instrText xml:space="preserve"> PAGEREF _Toc424650729 \h </w:instrText>
            </w:r>
            <w:r>
              <w:rPr>
                <w:noProof/>
                <w:webHidden/>
              </w:rPr>
            </w:r>
            <w:r>
              <w:rPr>
                <w:noProof/>
                <w:webHidden/>
              </w:rPr>
              <w:fldChar w:fldCharType="separate"/>
            </w:r>
            <w:r>
              <w:rPr>
                <w:noProof/>
                <w:webHidden/>
              </w:rPr>
              <w:t>20</w:t>
            </w:r>
            <w:r>
              <w:rPr>
                <w:noProof/>
                <w:webHidden/>
              </w:rPr>
              <w:fldChar w:fldCharType="end"/>
            </w:r>
          </w:hyperlink>
        </w:p>
        <w:p w14:paraId="0C18B75E"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30" w:history="1">
            <w:r w:rsidRPr="00662A2C">
              <w:rPr>
                <w:rStyle w:val="Hyperlink"/>
                <w:noProof/>
              </w:rPr>
              <w:t>3.21</w:t>
            </w:r>
            <w:r>
              <w:rPr>
                <w:rFonts w:eastAsiaTheme="minorEastAsia" w:cstheme="minorBidi"/>
                <w:noProof/>
                <w:sz w:val="22"/>
                <w:szCs w:val="22"/>
              </w:rPr>
              <w:tab/>
            </w:r>
            <w:r w:rsidRPr="00662A2C">
              <w:rPr>
                <w:rStyle w:val="Hyperlink"/>
                <w:noProof/>
              </w:rPr>
              <w:t>LocationClassVocab-1.0 Enumeration</w:t>
            </w:r>
            <w:r>
              <w:rPr>
                <w:noProof/>
                <w:webHidden/>
              </w:rPr>
              <w:tab/>
            </w:r>
            <w:r>
              <w:rPr>
                <w:noProof/>
                <w:webHidden/>
              </w:rPr>
              <w:fldChar w:fldCharType="begin"/>
            </w:r>
            <w:r>
              <w:rPr>
                <w:noProof/>
                <w:webHidden/>
              </w:rPr>
              <w:instrText xml:space="preserve"> PAGEREF _Toc424650730 \h </w:instrText>
            </w:r>
            <w:r>
              <w:rPr>
                <w:noProof/>
                <w:webHidden/>
              </w:rPr>
            </w:r>
            <w:r>
              <w:rPr>
                <w:noProof/>
                <w:webHidden/>
              </w:rPr>
              <w:fldChar w:fldCharType="separate"/>
            </w:r>
            <w:r>
              <w:rPr>
                <w:noProof/>
                <w:webHidden/>
              </w:rPr>
              <w:t>22</w:t>
            </w:r>
            <w:r>
              <w:rPr>
                <w:noProof/>
                <w:webHidden/>
              </w:rPr>
              <w:fldChar w:fldCharType="end"/>
            </w:r>
          </w:hyperlink>
        </w:p>
        <w:p w14:paraId="2B3F5509"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31" w:history="1">
            <w:r w:rsidRPr="00662A2C">
              <w:rPr>
                <w:rStyle w:val="Hyperlink"/>
                <w:noProof/>
              </w:rPr>
              <w:t>3.22</w:t>
            </w:r>
            <w:r>
              <w:rPr>
                <w:rFonts w:eastAsiaTheme="minorEastAsia" w:cstheme="minorBidi"/>
                <w:noProof/>
                <w:sz w:val="22"/>
                <w:szCs w:val="22"/>
              </w:rPr>
              <w:tab/>
            </w:r>
            <w:r w:rsidRPr="00662A2C">
              <w:rPr>
                <w:rStyle w:val="Hyperlink"/>
                <w:noProof/>
              </w:rPr>
              <w:t>LossDurationVocab-1.0 Enumeration</w:t>
            </w:r>
            <w:r>
              <w:rPr>
                <w:noProof/>
                <w:webHidden/>
              </w:rPr>
              <w:tab/>
            </w:r>
            <w:r>
              <w:rPr>
                <w:noProof/>
                <w:webHidden/>
              </w:rPr>
              <w:fldChar w:fldCharType="begin"/>
            </w:r>
            <w:r>
              <w:rPr>
                <w:noProof/>
                <w:webHidden/>
              </w:rPr>
              <w:instrText xml:space="preserve"> PAGEREF _Toc424650731 \h </w:instrText>
            </w:r>
            <w:r>
              <w:rPr>
                <w:noProof/>
                <w:webHidden/>
              </w:rPr>
            </w:r>
            <w:r>
              <w:rPr>
                <w:noProof/>
                <w:webHidden/>
              </w:rPr>
              <w:fldChar w:fldCharType="separate"/>
            </w:r>
            <w:r>
              <w:rPr>
                <w:noProof/>
                <w:webHidden/>
              </w:rPr>
              <w:t>22</w:t>
            </w:r>
            <w:r>
              <w:rPr>
                <w:noProof/>
                <w:webHidden/>
              </w:rPr>
              <w:fldChar w:fldCharType="end"/>
            </w:r>
          </w:hyperlink>
        </w:p>
        <w:p w14:paraId="37AE037A"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32" w:history="1">
            <w:r w:rsidRPr="00662A2C">
              <w:rPr>
                <w:rStyle w:val="Hyperlink"/>
                <w:noProof/>
              </w:rPr>
              <w:t>3.23</w:t>
            </w:r>
            <w:r>
              <w:rPr>
                <w:rFonts w:eastAsiaTheme="minorEastAsia" w:cstheme="minorBidi"/>
                <w:noProof/>
                <w:sz w:val="22"/>
                <w:szCs w:val="22"/>
              </w:rPr>
              <w:tab/>
            </w:r>
            <w:r w:rsidRPr="00662A2C">
              <w:rPr>
                <w:rStyle w:val="Hyperlink"/>
                <w:noProof/>
              </w:rPr>
              <w:t>LossPropertyVocab-1.0 Enumeration</w:t>
            </w:r>
            <w:r>
              <w:rPr>
                <w:noProof/>
                <w:webHidden/>
              </w:rPr>
              <w:tab/>
            </w:r>
            <w:r>
              <w:rPr>
                <w:noProof/>
                <w:webHidden/>
              </w:rPr>
              <w:fldChar w:fldCharType="begin"/>
            </w:r>
            <w:r>
              <w:rPr>
                <w:noProof/>
                <w:webHidden/>
              </w:rPr>
              <w:instrText xml:space="preserve"> PAGEREF _Toc424650732 \h </w:instrText>
            </w:r>
            <w:r>
              <w:rPr>
                <w:noProof/>
                <w:webHidden/>
              </w:rPr>
            </w:r>
            <w:r>
              <w:rPr>
                <w:noProof/>
                <w:webHidden/>
              </w:rPr>
              <w:fldChar w:fldCharType="separate"/>
            </w:r>
            <w:r>
              <w:rPr>
                <w:noProof/>
                <w:webHidden/>
              </w:rPr>
              <w:t>22</w:t>
            </w:r>
            <w:r>
              <w:rPr>
                <w:noProof/>
                <w:webHidden/>
              </w:rPr>
              <w:fldChar w:fldCharType="end"/>
            </w:r>
          </w:hyperlink>
        </w:p>
        <w:p w14:paraId="29C8248E"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33" w:history="1">
            <w:r w:rsidRPr="00662A2C">
              <w:rPr>
                <w:rStyle w:val="Hyperlink"/>
                <w:noProof/>
              </w:rPr>
              <w:t>3.24</w:t>
            </w:r>
            <w:r>
              <w:rPr>
                <w:rFonts w:eastAsiaTheme="minorEastAsia" w:cstheme="minorBidi"/>
                <w:noProof/>
                <w:sz w:val="22"/>
                <w:szCs w:val="22"/>
              </w:rPr>
              <w:tab/>
            </w:r>
            <w:r w:rsidRPr="00662A2C">
              <w:rPr>
                <w:rStyle w:val="Hyperlink"/>
                <w:noProof/>
              </w:rPr>
              <w:t>MalwareTypeVocab-1.0 Enumeration</w:t>
            </w:r>
            <w:r>
              <w:rPr>
                <w:noProof/>
                <w:webHidden/>
              </w:rPr>
              <w:tab/>
            </w:r>
            <w:r>
              <w:rPr>
                <w:noProof/>
                <w:webHidden/>
              </w:rPr>
              <w:fldChar w:fldCharType="begin"/>
            </w:r>
            <w:r>
              <w:rPr>
                <w:noProof/>
                <w:webHidden/>
              </w:rPr>
              <w:instrText xml:space="preserve"> PAGEREF _Toc424650733 \h </w:instrText>
            </w:r>
            <w:r>
              <w:rPr>
                <w:noProof/>
                <w:webHidden/>
              </w:rPr>
            </w:r>
            <w:r>
              <w:rPr>
                <w:noProof/>
                <w:webHidden/>
              </w:rPr>
              <w:fldChar w:fldCharType="separate"/>
            </w:r>
            <w:r>
              <w:rPr>
                <w:noProof/>
                <w:webHidden/>
              </w:rPr>
              <w:t>23</w:t>
            </w:r>
            <w:r>
              <w:rPr>
                <w:noProof/>
                <w:webHidden/>
              </w:rPr>
              <w:fldChar w:fldCharType="end"/>
            </w:r>
          </w:hyperlink>
        </w:p>
        <w:p w14:paraId="7E2F2F21"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34" w:history="1">
            <w:r w:rsidRPr="00662A2C">
              <w:rPr>
                <w:rStyle w:val="Hyperlink"/>
                <w:noProof/>
              </w:rPr>
              <w:t>3.25</w:t>
            </w:r>
            <w:r>
              <w:rPr>
                <w:rFonts w:eastAsiaTheme="minorEastAsia" w:cstheme="minorBidi"/>
                <w:noProof/>
                <w:sz w:val="22"/>
                <w:szCs w:val="22"/>
              </w:rPr>
              <w:tab/>
            </w:r>
            <w:r w:rsidRPr="00662A2C">
              <w:rPr>
                <w:rStyle w:val="Hyperlink"/>
                <w:noProof/>
              </w:rPr>
              <w:t>ManagementClassVocab-1.0 Enumeration</w:t>
            </w:r>
            <w:r>
              <w:rPr>
                <w:noProof/>
                <w:webHidden/>
              </w:rPr>
              <w:tab/>
            </w:r>
            <w:r>
              <w:rPr>
                <w:noProof/>
                <w:webHidden/>
              </w:rPr>
              <w:fldChar w:fldCharType="begin"/>
            </w:r>
            <w:r>
              <w:rPr>
                <w:noProof/>
                <w:webHidden/>
              </w:rPr>
              <w:instrText xml:space="preserve"> PAGEREF _Toc424650734 \h </w:instrText>
            </w:r>
            <w:r>
              <w:rPr>
                <w:noProof/>
                <w:webHidden/>
              </w:rPr>
            </w:r>
            <w:r>
              <w:rPr>
                <w:noProof/>
                <w:webHidden/>
              </w:rPr>
              <w:fldChar w:fldCharType="separate"/>
            </w:r>
            <w:r>
              <w:rPr>
                <w:noProof/>
                <w:webHidden/>
              </w:rPr>
              <w:t>24</w:t>
            </w:r>
            <w:r>
              <w:rPr>
                <w:noProof/>
                <w:webHidden/>
              </w:rPr>
              <w:fldChar w:fldCharType="end"/>
            </w:r>
          </w:hyperlink>
        </w:p>
        <w:p w14:paraId="732FF321"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35" w:history="1">
            <w:r w:rsidRPr="00662A2C">
              <w:rPr>
                <w:rStyle w:val="Hyperlink"/>
                <w:noProof/>
              </w:rPr>
              <w:t>3.26</w:t>
            </w:r>
            <w:r>
              <w:rPr>
                <w:rFonts w:eastAsiaTheme="minorEastAsia" w:cstheme="minorBidi"/>
                <w:noProof/>
                <w:sz w:val="22"/>
                <w:szCs w:val="22"/>
              </w:rPr>
              <w:tab/>
            </w:r>
            <w:r w:rsidRPr="00662A2C">
              <w:rPr>
                <w:rStyle w:val="Hyperlink"/>
                <w:noProof/>
              </w:rPr>
              <w:t>MotivationVocab-1.1 Enumeration</w:t>
            </w:r>
            <w:r>
              <w:rPr>
                <w:noProof/>
                <w:webHidden/>
              </w:rPr>
              <w:tab/>
            </w:r>
            <w:r>
              <w:rPr>
                <w:noProof/>
                <w:webHidden/>
              </w:rPr>
              <w:fldChar w:fldCharType="begin"/>
            </w:r>
            <w:r>
              <w:rPr>
                <w:noProof/>
                <w:webHidden/>
              </w:rPr>
              <w:instrText xml:space="preserve"> PAGEREF _Toc424650735 \h </w:instrText>
            </w:r>
            <w:r>
              <w:rPr>
                <w:noProof/>
                <w:webHidden/>
              </w:rPr>
            </w:r>
            <w:r>
              <w:rPr>
                <w:noProof/>
                <w:webHidden/>
              </w:rPr>
              <w:fldChar w:fldCharType="separate"/>
            </w:r>
            <w:r>
              <w:rPr>
                <w:noProof/>
                <w:webHidden/>
              </w:rPr>
              <w:t>24</w:t>
            </w:r>
            <w:r>
              <w:rPr>
                <w:noProof/>
                <w:webHidden/>
              </w:rPr>
              <w:fldChar w:fldCharType="end"/>
            </w:r>
          </w:hyperlink>
        </w:p>
        <w:p w14:paraId="118F39CB"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36" w:history="1">
            <w:r w:rsidRPr="00662A2C">
              <w:rPr>
                <w:rStyle w:val="Hyperlink"/>
                <w:noProof/>
              </w:rPr>
              <w:t>3.27</w:t>
            </w:r>
            <w:r>
              <w:rPr>
                <w:rFonts w:eastAsiaTheme="minorEastAsia" w:cstheme="minorBidi"/>
                <w:noProof/>
                <w:sz w:val="22"/>
                <w:szCs w:val="22"/>
              </w:rPr>
              <w:tab/>
            </w:r>
            <w:r w:rsidRPr="00662A2C">
              <w:rPr>
                <w:rStyle w:val="Hyperlink"/>
                <w:noProof/>
              </w:rPr>
              <w:t>MotivationVocab-1.0.1 Enumeration</w:t>
            </w:r>
            <w:r>
              <w:rPr>
                <w:noProof/>
                <w:webHidden/>
              </w:rPr>
              <w:tab/>
            </w:r>
            <w:r>
              <w:rPr>
                <w:noProof/>
                <w:webHidden/>
              </w:rPr>
              <w:fldChar w:fldCharType="begin"/>
            </w:r>
            <w:r>
              <w:rPr>
                <w:noProof/>
                <w:webHidden/>
              </w:rPr>
              <w:instrText xml:space="preserve"> PAGEREF _Toc424650736 \h </w:instrText>
            </w:r>
            <w:r>
              <w:rPr>
                <w:noProof/>
                <w:webHidden/>
              </w:rPr>
            </w:r>
            <w:r>
              <w:rPr>
                <w:noProof/>
                <w:webHidden/>
              </w:rPr>
              <w:fldChar w:fldCharType="separate"/>
            </w:r>
            <w:r>
              <w:rPr>
                <w:noProof/>
                <w:webHidden/>
              </w:rPr>
              <w:t>25</w:t>
            </w:r>
            <w:r>
              <w:rPr>
                <w:noProof/>
                <w:webHidden/>
              </w:rPr>
              <w:fldChar w:fldCharType="end"/>
            </w:r>
          </w:hyperlink>
        </w:p>
        <w:p w14:paraId="3EA8DD83"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37" w:history="1">
            <w:r w:rsidRPr="00662A2C">
              <w:rPr>
                <w:rStyle w:val="Hyperlink"/>
                <w:noProof/>
              </w:rPr>
              <w:t>3.28</w:t>
            </w:r>
            <w:r>
              <w:rPr>
                <w:rFonts w:eastAsiaTheme="minorEastAsia" w:cstheme="minorBidi"/>
                <w:noProof/>
                <w:sz w:val="22"/>
                <w:szCs w:val="22"/>
              </w:rPr>
              <w:tab/>
            </w:r>
            <w:r w:rsidRPr="00662A2C">
              <w:rPr>
                <w:rStyle w:val="Hyperlink"/>
                <w:noProof/>
              </w:rPr>
              <w:t>MotivationVocab-1.0 Enumeration</w:t>
            </w:r>
            <w:r>
              <w:rPr>
                <w:noProof/>
                <w:webHidden/>
              </w:rPr>
              <w:tab/>
            </w:r>
            <w:r>
              <w:rPr>
                <w:noProof/>
                <w:webHidden/>
              </w:rPr>
              <w:fldChar w:fldCharType="begin"/>
            </w:r>
            <w:r>
              <w:rPr>
                <w:noProof/>
                <w:webHidden/>
              </w:rPr>
              <w:instrText xml:space="preserve"> PAGEREF _Toc424650737 \h </w:instrText>
            </w:r>
            <w:r>
              <w:rPr>
                <w:noProof/>
                <w:webHidden/>
              </w:rPr>
            </w:r>
            <w:r>
              <w:rPr>
                <w:noProof/>
                <w:webHidden/>
              </w:rPr>
              <w:fldChar w:fldCharType="separate"/>
            </w:r>
            <w:r>
              <w:rPr>
                <w:noProof/>
                <w:webHidden/>
              </w:rPr>
              <w:t>26</w:t>
            </w:r>
            <w:r>
              <w:rPr>
                <w:noProof/>
                <w:webHidden/>
              </w:rPr>
              <w:fldChar w:fldCharType="end"/>
            </w:r>
          </w:hyperlink>
        </w:p>
        <w:p w14:paraId="6F46D057"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38" w:history="1">
            <w:r w:rsidRPr="00662A2C">
              <w:rPr>
                <w:rStyle w:val="Hyperlink"/>
                <w:noProof/>
              </w:rPr>
              <w:t>3.29</w:t>
            </w:r>
            <w:r>
              <w:rPr>
                <w:rFonts w:eastAsiaTheme="minorEastAsia" w:cstheme="minorBidi"/>
                <w:noProof/>
                <w:sz w:val="22"/>
                <w:szCs w:val="22"/>
              </w:rPr>
              <w:tab/>
            </w:r>
            <w:r w:rsidRPr="00662A2C">
              <w:rPr>
                <w:rStyle w:val="Hyperlink"/>
                <w:noProof/>
              </w:rPr>
              <w:t>OwnershipClassVocab-1.0 Enumeration</w:t>
            </w:r>
            <w:r>
              <w:rPr>
                <w:noProof/>
                <w:webHidden/>
              </w:rPr>
              <w:tab/>
            </w:r>
            <w:r>
              <w:rPr>
                <w:noProof/>
                <w:webHidden/>
              </w:rPr>
              <w:fldChar w:fldCharType="begin"/>
            </w:r>
            <w:r>
              <w:rPr>
                <w:noProof/>
                <w:webHidden/>
              </w:rPr>
              <w:instrText xml:space="preserve"> PAGEREF _Toc424650738 \h </w:instrText>
            </w:r>
            <w:r>
              <w:rPr>
                <w:noProof/>
                <w:webHidden/>
              </w:rPr>
            </w:r>
            <w:r>
              <w:rPr>
                <w:noProof/>
                <w:webHidden/>
              </w:rPr>
              <w:fldChar w:fldCharType="separate"/>
            </w:r>
            <w:r>
              <w:rPr>
                <w:noProof/>
                <w:webHidden/>
              </w:rPr>
              <w:t>27</w:t>
            </w:r>
            <w:r>
              <w:rPr>
                <w:noProof/>
                <w:webHidden/>
              </w:rPr>
              <w:fldChar w:fldCharType="end"/>
            </w:r>
          </w:hyperlink>
        </w:p>
        <w:p w14:paraId="0AB38D13"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39" w:history="1">
            <w:r w:rsidRPr="00662A2C">
              <w:rPr>
                <w:rStyle w:val="Hyperlink"/>
                <w:noProof/>
              </w:rPr>
              <w:t>3.30</w:t>
            </w:r>
            <w:r>
              <w:rPr>
                <w:rFonts w:eastAsiaTheme="minorEastAsia" w:cstheme="minorBidi"/>
                <w:noProof/>
                <w:sz w:val="22"/>
                <w:szCs w:val="22"/>
              </w:rPr>
              <w:tab/>
            </w:r>
            <w:r w:rsidRPr="00662A2C">
              <w:rPr>
                <w:rStyle w:val="Hyperlink"/>
                <w:noProof/>
              </w:rPr>
              <w:t>PackageIntentVocab-1.0 Enumeration</w:t>
            </w:r>
            <w:r>
              <w:rPr>
                <w:noProof/>
                <w:webHidden/>
              </w:rPr>
              <w:tab/>
            </w:r>
            <w:r>
              <w:rPr>
                <w:noProof/>
                <w:webHidden/>
              </w:rPr>
              <w:fldChar w:fldCharType="begin"/>
            </w:r>
            <w:r>
              <w:rPr>
                <w:noProof/>
                <w:webHidden/>
              </w:rPr>
              <w:instrText xml:space="preserve"> PAGEREF _Toc424650739 \h </w:instrText>
            </w:r>
            <w:r>
              <w:rPr>
                <w:noProof/>
                <w:webHidden/>
              </w:rPr>
            </w:r>
            <w:r>
              <w:rPr>
                <w:noProof/>
                <w:webHidden/>
              </w:rPr>
              <w:fldChar w:fldCharType="separate"/>
            </w:r>
            <w:r>
              <w:rPr>
                <w:noProof/>
                <w:webHidden/>
              </w:rPr>
              <w:t>27</w:t>
            </w:r>
            <w:r>
              <w:rPr>
                <w:noProof/>
                <w:webHidden/>
              </w:rPr>
              <w:fldChar w:fldCharType="end"/>
            </w:r>
          </w:hyperlink>
        </w:p>
        <w:p w14:paraId="2537C1EF"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40" w:history="1">
            <w:r w:rsidRPr="00662A2C">
              <w:rPr>
                <w:rStyle w:val="Hyperlink"/>
                <w:noProof/>
              </w:rPr>
              <w:t>3.31</w:t>
            </w:r>
            <w:r>
              <w:rPr>
                <w:rFonts w:eastAsiaTheme="minorEastAsia" w:cstheme="minorBidi"/>
                <w:noProof/>
                <w:sz w:val="22"/>
                <w:szCs w:val="22"/>
              </w:rPr>
              <w:tab/>
            </w:r>
            <w:r w:rsidRPr="00662A2C">
              <w:rPr>
                <w:rStyle w:val="Hyperlink"/>
                <w:noProof/>
              </w:rPr>
              <w:t>PlanningAndOperationalSupportVocab-1.0.1 Enumeration</w:t>
            </w:r>
            <w:r>
              <w:rPr>
                <w:noProof/>
                <w:webHidden/>
              </w:rPr>
              <w:tab/>
            </w:r>
            <w:r>
              <w:rPr>
                <w:noProof/>
                <w:webHidden/>
              </w:rPr>
              <w:fldChar w:fldCharType="begin"/>
            </w:r>
            <w:r>
              <w:rPr>
                <w:noProof/>
                <w:webHidden/>
              </w:rPr>
              <w:instrText xml:space="preserve"> PAGEREF _Toc424650740 \h </w:instrText>
            </w:r>
            <w:r>
              <w:rPr>
                <w:noProof/>
                <w:webHidden/>
              </w:rPr>
            </w:r>
            <w:r>
              <w:rPr>
                <w:noProof/>
                <w:webHidden/>
              </w:rPr>
              <w:fldChar w:fldCharType="separate"/>
            </w:r>
            <w:r>
              <w:rPr>
                <w:noProof/>
                <w:webHidden/>
              </w:rPr>
              <w:t>28</w:t>
            </w:r>
            <w:r>
              <w:rPr>
                <w:noProof/>
                <w:webHidden/>
              </w:rPr>
              <w:fldChar w:fldCharType="end"/>
            </w:r>
          </w:hyperlink>
        </w:p>
        <w:p w14:paraId="6717B1DB"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41" w:history="1">
            <w:r w:rsidRPr="00662A2C">
              <w:rPr>
                <w:rStyle w:val="Hyperlink"/>
                <w:noProof/>
              </w:rPr>
              <w:t>3.32</w:t>
            </w:r>
            <w:r>
              <w:rPr>
                <w:rFonts w:eastAsiaTheme="minorEastAsia" w:cstheme="minorBidi"/>
                <w:noProof/>
                <w:sz w:val="22"/>
                <w:szCs w:val="22"/>
              </w:rPr>
              <w:tab/>
            </w:r>
            <w:r w:rsidRPr="00662A2C">
              <w:rPr>
                <w:rStyle w:val="Hyperlink"/>
                <w:noProof/>
              </w:rPr>
              <w:t>PlanningAndOperationalSupportVocab-1.0 Enumeration</w:t>
            </w:r>
            <w:r>
              <w:rPr>
                <w:noProof/>
                <w:webHidden/>
              </w:rPr>
              <w:tab/>
            </w:r>
            <w:r>
              <w:rPr>
                <w:noProof/>
                <w:webHidden/>
              </w:rPr>
              <w:fldChar w:fldCharType="begin"/>
            </w:r>
            <w:r>
              <w:rPr>
                <w:noProof/>
                <w:webHidden/>
              </w:rPr>
              <w:instrText xml:space="preserve"> PAGEREF _Toc424650741 \h </w:instrText>
            </w:r>
            <w:r>
              <w:rPr>
                <w:noProof/>
                <w:webHidden/>
              </w:rPr>
            </w:r>
            <w:r>
              <w:rPr>
                <w:noProof/>
                <w:webHidden/>
              </w:rPr>
              <w:fldChar w:fldCharType="separate"/>
            </w:r>
            <w:r>
              <w:rPr>
                <w:noProof/>
                <w:webHidden/>
              </w:rPr>
              <w:t>29</w:t>
            </w:r>
            <w:r>
              <w:rPr>
                <w:noProof/>
                <w:webHidden/>
              </w:rPr>
              <w:fldChar w:fldCharType="end"/>
            </w:r>
          </w:hyperlink>
        </w:p>
        <w:p w14:paraId="130F1C11"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42" w:history="1">
            <w:r w:rsidRPr="00662A2C">
              <w:rPr>
                <w:rStyle w:val="Hyperlink"/>
                <w:noProof/>
              </w:rPr>
              <w:t>3.33</w:t>
            </w:r>
            <w:r>
              <w:rPr>
                <w:rFonts w:eastAsiaTheme="minorEastAsia" w:cstheme="minorBidi"/>
                <w:noProof/>
                <w:sz w:val="22"/>
                <w:szCs w:val="22"/>
              </w:rPr>
              <w:tab/>
            </w:r>
            <w:r w:rsidRPr="00662A2C">
              <w:rPr>
                <w:rStyle w:val="Hyperlink"/>
                <w:noProof/>
              </w:rPr>
              <w:t>SecurityCompromiseVocab-1.0 Enumeration</w:t>
            </w:r>
            <w:r>
              <w:rPr>
                <w:noProof/>
                <w:webHidden/>
              </w:rPr>
              <w:tab/>
            </w:r>
            <w:r>
              <w:rPr>
                <w:noProof/>
                <w:webHidden/>
              </w:rPr>
              <w:fldChar w:fldCharType="begin"/>
            </w:r>
            <w:r>
              <w:rPr>
                <w:noProof/>
                <w:webHidden/>
              </w:rPr>
              <w:instrText xml:space="preserve"> PAGEREF _Toc424650742 \h </w:instrText>
            </w:r>
            <w:r>
              <w:rPr>
                <w:noProof/>
                <w:webHidden/>
              </w:rPr>
            </w:r>
            <w:r>
              <w:rPr>
                <w:noProof/>
                <w:webHidden/>
              </w:rPr>
              <w:fldChar w:fldCharType="separate"/>
            </w:r>
            <w:r>
              <w:rPr>
                <w:noProof/>
                <w:webHidden/>
              </w:rPr>
              <w:t>30</w:t>
            </w:r>
            <w:r>
              <w:rPr>
                <w:noProof/>
                <w:webHidden/>
              </w:rPr>
              <w:fldChar w:fldCharType="end"/>
            </w:r>
          </w:hyperlink>
        </w:p>
        <w:p w14:paraId="45B4752B"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43" w:history="1">
            <w:r w:rsidRPr="00662A2C">
              <w:rPr>
                <w:rStyle w:val="Hyperlink"/>
                <w:noProof/>
              </w:rPr>
              <w:t>3.34</w:t>
            </w:r>
            <w:r>
              <w:rPr>
                <w:rFonts w:eastAsiaTheme="minorEastAsia" w:cstheme="minorBidi"/>
                <w:noProof/>
                <w:sz w:val="22"/>
                <w:szCs w:val="22"/>
              </w:rPr>
              <w:tab/>
            </w:r>
            <w:r w:rsidRPr="00662A2C">
              <w:rPr>
                <w:rStyle w:val="Hyperlink"/>
                <w:noProof/>
              </w:rPr>
              <w:t>SystemTypeVocab-1.0 Enumeration</w:t>
            </w:r>
            <w:r>
              <w:rPr>
                <w:noProof/>
                <w:webHidden/>
              </w:rPr>
              <w:tab/>
            </w:r>
            <w:r>
              <w:rPr>
                <w:noProof/>
                <w:webHidden/>
              </w:rPr>
              <w:fldChar w:fldCharType="begin"/>
            </w:r>
            <w:r>
              <w:rPr>
                <w:noProof/>
                <w:webHidden/>
              </w:rPr>
              <w:instrText xml:space="preserve"> PAGEREF _Toc424650743 \h </w:instrText>
            </w:r>
            <w:r>
              <w:rPr>
                <w:noProof/>
                <w:webHidden/>
              </w:rPr>
            </w:r>
            <w:r>
              <w:rPr>
                <w:noProof/>
                <w:webHidden/>
              </w:rPr>
              <w:fldChar w:fldCharType="separate"/>
            </w:r>
            <w:r>
              <w:rPr>
                <w:noProof/>
                <w:webHidden/>
              </w:rPr>
              <w:t>30</w:t>
            </w:r>
            <w:r>
              <w:rPr>
                <w:noProof/>
                <w:webHidden/>
              </w:rPr>
              <w:fldChar w:fldCharType="end"/>
            </w:r>
          </w:hyperlink>
        </w:p>
        <w:p w14:paraId="36FFC6EB"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44" w:history="1">
            <w:r w:rsidRPr="00662A2C">
              <w:rPr>
                <w:rStyle w:val="Hyperlink"/>
                <w:noProof/>
              </w:rPr>
              <w:t>3.35</w:t>
            </w:r>
            <w:r>
              <w:rPr>
                <w:rFonts w:eastAsiaTheme="minorEastAsia" w:cstheme="minorBidi"/>
                <w:noProof/>
                <w:sz w:val="22"/>
                <w:szCs w:val="22"/>
              </w:rPr>
              <w:tab/>
            </w:r>
            <w:r w:rsidRPr="00662A2C">
              <w:rPr>
                <w:rStyle w:val="Hyperlink"/>
                <w:noProof/>
              </w:rPr>
              <w:t>ThreatActorSophisticationVocab-1.0 Enumeration</w:t>
            </w:r>
            <w:r>
              <w:rPr>
                <w:noProof/>
                <w:webHidden/>
              </w:rPr>
              <w:tab/>
            </w:r>
            <w:r>
              <w:rPr>
                <w:noProof/>
                <w:webHidden/>
              </w:rPr>
              <w:fldChar w:fldCharType="begin"/>
            </w:r>
            <w:r>
              <w:rPr>
                <w:noProof/>
                <w:webHidden/>
              </w:rPr>
              <w:instrText xml:space="preserve"> PAGEREF _Toc424650744 \h </w:instrText>
            </w:r>
            <w:r>
              <w:rPr>
                <w:noProof/>
                <w:webHidden/>
              </w:rPr>
            </w:r>
            <w:r>
              <w:rPr>
                <w:noProof/>
                <w:webHidden/>
              </w:rPr>
              <w:fldChar w:fldCharType="separate"/>
            </w:r>
            <w:r>
              <w:rPr>
                <w:noProof/>
                <w:webHidden/>
              </w:rPr>
              <w:t>32</w:t>
            </w:r>
            <w:r>
              <w:rPr>
                <w:noProof/>
                <w:webHidden/>
              </w:rPr>
              <w:fldChar w:fldCharType="end"/>
            </w:r>
          </w:hyperlink>
        </w:p>
        <w:p w14:paraId="0D7EE61D" w14:textId="77777777" w:rsidR="00BA0DAB" w:rsidRDefault="00BA0DAB">
          <w:pPr>
            <w:pStyle w:val="TOC2"/>
            <w:tabs>
              <w:tab w:val="left" w:pos="1100"/>
              <w:tab w:val="right" w:leader="dot" w:pos="10790"/>
            </w:tabs>
            <w:rPr>
              <w:rFonts w:eastAsiaTheme="minorEastAsia" w:cstheme="minorBidi"/>
              <w:noProof/>
              <w:sz w:val="22"/>
              <w:szCs w:val="22"/>
            </w:rPr>
          </w:pPr>
          <w:hyperlink w:anchor="_Toc424650745" w:history="1">
            <w:r w:rsidRPr="00662A2C">
              <w:rPr>
                <w:rStyle w:val="Hyperlink"/>
                <w:noProof/>
              </w:rPr>
              <w:t>3.36</w:t>
            </w:r>
            <w:r>
              <w:rPr>
                <w:rFonts w:eastAsiaTheme="minorEastAsia" w:cstheme="minorBidi"/>
                <w:noProof/>
                <w:sz w:val="22"/>
                <w:szCs w:val="22"/>
              </w:rPr>
              <w:tab/>
            </w:r>
            <w:r w:rsidRPr="00662A2C">
              <w:rPr>
                <w:rStyle w:val="Hyperlink"/>
                <w:noProof/>
              </w:rPr>
              <w:t>ThreatActorTypeVocab-1.0 Enumeration</w:t>
            </w:r>
            <w:r>
              <w:rPr>
                <w:noProof/>
                <w:webHidden/>
              </w:rPr>
              <w:tab/>
            </w:r>
            <w:r>
              <w:rPr>
                <w:noProof/>
                <w:webHidden/>
              </w:rPr>
              <w:fldChar w:fldCharType="begin"/>
            </w:r>
            <w:r>
              <w:rPr>
                <w:noProof/>
                <w:webHidden/>
              </w:rPr>
              <w:instrText xml:space="preserve"> PAGEREF _Toc424650745 \h </w:instrText>
            </w:r>
            <w:r>
              <w:rPr>
                <w:noProof/>
                <w:webHidden/>
              </w:rPr>
            </w:r>
            <w:r>
              <w:rPr>
                <w:noProof/>
                <w:webHidden/>
              </w:rPr>
              <w:fldChar w:fldCharType="separate"/>
            </w:r>
            <w:r>
              <w:rPr>
                <w:noProof/>
                <w:webHidden/>
              </w:rPr>
              <w:t>32</w:t>
            </w:r>
            <w:r>
              <w:rPr>
                <w:noProof/>
                <w:webHidden/>
              </w:rPr>
              <w:fldChar w:fldCharType="end"/>
            </w:r>
          </w:hyperlink>
        </w:p>
        <w:p w14:paraId="584E979D" w14:textId="77777777" w:rsidR="00BA0DAB" w:rsidRDefault="00BA0DAB">
          <w:pPr>
            <w:pStyle w:val="TOC1"/>
            <w:rPr>
              <w:rFonts w:eastAsiaTheme="minorEastAsia" w:cstheme="minorBidi"/>
              <w:b w:val="0"/>
              <w:sz w:val="22"/>
              <w:szCs w:val="22"/>
            </w:rPr>
          </w:pPr>
          <w:hyperlink w:anchor="_Toc424650746" w:history="1">
            <w:r w:rsidRPr="00662A2C">
              <w:rPr>
                <w:rStyle w:val="Hyperlink"/>
              </w:rPr>
              <w:t>Appendix</w:t>
            </w:r>
            <w:r>
              <w:rPr>
                <w:webHidden/>
              </w:rPr>
              <w:tab/>
            </w:r>
            <w:r>
              <w:rPr>
                <w:webHidden/>
              </w:rPr>
              <w:fldChar w:fldCharType="begin"/>
            </w:r>
            <w:r>
              <w:rPr>
                <w:webHidden/>
              </w:rPr>
              <w:instrText xml:space="preserve"> PAGEREF _Toc424650746 \h </w:instrText>
            </w:r>
            <w:r>
              <w:rPr>
                <w:webHidden/>
              </w:rPr>
            </w:r>
            <w:r>
              <w:rPr>
                <w:webHidden/>
              </w:rPr>
              <w:fldChar w:fldCharType="separate"/>
            </w:r>
            <w:r>
              <w:rPr>
                <w:webHidden/>
              </w:rPr>
              <w:t>34</w:t>
            </w:r>
            <w:r>
              <w:rPr>
                <w:webHidden/>
              </w:rPr>
              <w:fldChar w:fldCharType="end"/>
            </w:r>
          </w:hyperlink>
        </w:p>
        <w:p w14:paraId="5A1B3AE6" w14:textId="77777777" w:rsidR="00BA0DAB" w:rsidRDefault="00BA0DAB">
          <w:pPr>
            <w:pStyle w:val="TOC1"/>
            <w:rPr>
              <w:rFonts w:eastAsiaTheme="minorEastAsia" w:cstheme="minorBidi"/>
              <w:b w:val="0"/>
              <w:sz w:val="22"/>
              <w:szCs w:val="22"/>
            </w:rPr>
          </w:pPr>
          <w:hyperlink w:anchor="_Toc424650747" w:history="1">
            <w:r w:rsidRPr="00662A2C">
              <w:rPr>
                <w:rStyle w:val="Hyperlink"/>
              </w:rPr>
              <w:t>References</w:t>
            </w:r>
            <w:r>
              <w:rPr>
                <w:webHidden/>
              </w:rPr>
              <w:tab/>
            </w:r>
            <w:r>
              <w:rPr>
                <w:webHidden/>
              </w:rPr>
              <w:fldChar w:fldCharType="begin"/>
            </w:r>
            <w:r>
              <w:rPr>
                <w:webHidden/>
              </w:rPr>
              <w:instrText xml:space="preserve"> PAGEREF _Toc424650747 \h </w:instrText>
            </w:r>
            <w:r>
              <w:rPr>
                <w:webHidden/>
              </w:rPr>
            </w:r>
            <w:r>
              <w:rPr>
                <w:webHidden/>
              </w:rPr>
              <w:fldChar w:fldCharType="separate"/>
            </w:r>
            <w:r>
              <w:rPr>
                <w:webHidden/>
              </w:rPr>
              <w:t>36</w:t>
            </w:r>
            <w:r>
              <w:rPr>
                <w:webHidden/>
              </w:rPr>
              <w:fldChar w:fldCharType="end"/>
            </w:r>
          </w:hyperlink>
        </w:p>
        <w:p w14:paraId="7E715C96" w14:textId="295E8CA1" w:rsidR="002B6FC7" w:rsidRDefault="002B6FC7">
          <w:r>
            <w:rPr>
              <w:b/>
              <w:noProof/>
              <w:sz w:val="28"/>
            </w:rPr>
            <w:fldChar w:fldCharType="end"/>
          </w:r>
        </w:p>
      </w:sdtContent>
    </w:sdt>
    <w:p w14:paraId="689E42C4" w14:textId="77777777" w:rsidR="00E35CFD" w:rsidRPr="004C0216" w:rsidRDefault="00771B9C" w:rsidP="00126F8F">
      <w:pPr>
        <w:rPr>
          <w:kern w:val="32"/>
        </w:rPr>
      </w:pPr>
      <w:r w:rsidRPr="00E35CFD">
        <w:br w:type="page"/>
      </w:r>
    </w:p>
    <w:p w14:paraId="1A743FDC" w14:textId="77777777" w:rsidR="00A37462" w:rsidRDefault="00A37462" w:rsidP="000A24E5">
      <w:pPr>
        <w:pStyle w:val="Heading1"/>
        <w:numPr>
          <w:ilvl w:val="0"/>
          <w:numId w:val="0"/>
        </w:numPr>
        <w:ind w:left="360"/>
        <w:sectPr w:rsidR="00A37462" w:rsidSect="001A48B9">
          <w:headerReference w:type="first" r:id="rId14"/>
          <w:footerReference w:type="first" r:id="rId15"/>
          <w:type w:val="oddPage"/>
          <w:pgSz w:w="12240" w:h="15840"/>
          <w:pgMar w:top="720" w:right="720" w:bottom="720" w:left="720" w:header="720" w:footer="720" w:gutter="0"/>
          <w:pgNumType w:fmt="lowerRoman"/>
          <w:cols w:space="720"/>
          <w:docGrid w:linePitch="360"/>
        </w:sectPr>
      </w:pPr>
      <w:bookmarkStart w:id="2" w:name="_Ref389987355"/>
    </w:p>
    <w:bookmarkEnd w:id="0"/>
    <w:bookmarkEnd w:id="2"/>
    <w:p w14:paraId="33B6DE61" w14:textId="12EFF63C" w:rsidR="00624EF3" w:rsidRDefault="00624EF3" w:rsidP="000A24E5">
      <w:pPr>
        <w:pStyle w:val="Heading1"/>
        <w:numPr>
          <w:ilvl w:val="0"/>
          <w:numId w:val="0"/>
        </w:numPr>
      </w:pPr>
    </w:p>
    <w:p w14:paraId="279866B2" w14:textId="6C118F42" w:rsidR="00C047DD" w:rsidRDefault="003954C7" w:rsidP="00CF048A">
      <w:pPr>
        <w:pStyle w:val="Heading1"/>
      </w:pPr>
      <w:bookmarkStart w:id="3" w:name="_Ref421628322"/>
      <w:bookmarkStart w:id="4" w:name="_Toc424650695"/>
      <w:r>
        <w:t>Introduction</w:t>
      </w:r>
      <w:bookmarkEnd w:id="3"/>
      <w:bookmarkEnd w:id="4"/>
    </w:p>
    <w:p w14:paraId="03C766A3" w14:textId="64E6196A" w:rsidR="00F07D7A" w:rsidRDefault="00544F0C" w:rsidP="000B5B15">
      <w:pPr>
        <w:autoSpaceDE w:val="0"/>
        <w:autoSpaceDN w:val="0"/>
        <w:adjustRightInd w:val="0"/>
        <w:spacing w:after="240"/>
        <w:ind w:right="-274"/>
      </w:pPr>
      <w:r w:rsidRPr="00986D3B">
        <w:t xml:space="preserve">The </w:t>
      </w:r>
      <w:r>
        <w:t>Structured Threat Information eXpression (STIX</w:t>
      </w:r>
      <w:r w:rsidRPr="00880B8F">
        <w:rPr>
          <w:vertAlign w:val="superscript"/>
        </w:rPr>
        <w:t>TM</w:t>
      </w:r>
      <w:r>
        <w:t xml:space="preserve">) </w:t>
      </w:r>
      <w:r w:rsidRPr="00986D3B">
        <w:t>framework defines</w:t>
      </w:r>
      <w:r>
        <w:t xml:space="preserve"> eight </w:t>
      </w:r>
      <w:r w:rsidR="00D92B1B">
        <w:t xml:space="preserve">top-level </w:t>
      </w:r>
      <w:r>
        <w:t xml:space="preserve">component data models:  </w:t>
      </w:r>
      <w:r w:rsidRPr="00FC6DFE">
        <w:t>Observable</w:t>
      </w:r>
      <w:r w:rsidR="002A1385">
        <w:rPr>
          <w:rStyle w:val="FootnoteReference"/>
        </w:rPr>
        <w:footnoteReference w:id="3"/>
      </w:r>
      <w:r w:rsidRPr="00FC6DFE">
        <w:t>, Indicator, Incident, TTP, ExploitTarget, CourseOfAction, Campaign</w:t>
      </w:r>
      <w:r>
        <w:t>,</w:t>
      </w:r>
      <w:r w:rsidRPr="00FC6DFE">
        <w:t xml:space="preserve"> and ThreatActor.</w:t>
      </w:r>
      <w:r w:rsidRPr="00986D3B">
        <w:t xml:space="preserve"> </w:t>
      </w:r>
      <w:r w:rsidR="00947648">
        <w:t xml:space="preserve"> </w:t>
      </w:r>
      <w:r w:rsidR="002A1385">
        <w:t xml:space="preserve">In addition, it defines </w:t>
      </w:r>
      <w:r w:rsidR="00B56161">
        <w:t xml:space="preserve">a cross-cutting data model for expressing string-based properties as constrained by specific vocabularies. As part of this model, it defines </w:t>
      </w:r>
      <w:r w:rsidR="0060142A">
        <w:t xml:space="preserve">numerous </w:t>
      </w:r>
      <w:r w:rsidR="006B4180">
        <w:t xml:space="preserve">default </w:t>
      </w:r>
      <w:r w:rsidR="002A1385">
        <w:t>vocabularies - defined list</w:t>
      </w:r>
      <w:r w:rsidR="0060142A">
        <w:t>s</w:t>
      </w:r>
      <w:r w:rsidR="002A1385">
        <w:t xml:space="preserve"> of values to choose from when specifying certain properties in other </w:t>
      </w:r>
      <w:r w:rsidR="0060142A">
        <w:t xml:space="preserve">STIX </w:t>
      </w:r>
      <w:r w:rsidR="002A1385">
        <w:t>data models.  These vocabularies are provided as the default lists, but the</w:t>
      </w:r>
      <w:r w:rsidR="002C4C83">
        <w:t xml:space="preserve"> STIX</w:t>
      </w:r>
      <w:r w:rsidR="002A1385">
        <w:t xml:space="preserve"> data model</w:t>
      </w:r>
      <w:r w:rsidR="002C4C83">
        <w:t>s</w:t>
      </w:r>
      <w:r w:rsidR="002A1385">
        <w:t xml:space="preserve"> also allow users to define their own vocabularies or even use values outside of any </w:t>
      </w:r>
      <w:r w:rsidR="006B4180">
        <w:t xml:space="preserve">constrained </w:t>
      </w:r>
      <w:r w:rsidR="002A1385">
        <w:t xml:space="preserve">vocabulary.  </w:t>
      </w:r>
      <w:r w:rsidR="00F07D7A">
        <w:t xml:space="preserve">Each </w:t>
      </w:r>
      <w:r w:rsidR="006B4180">
        <w:t xml:space="preserve">default </w:t>
      </w:r>
      <w:r w:rsidR="003373C3">
        <w:t>vocabulary</w:t>
      </w:r>
      <w:r w:rsidR="00F07D7A">
        <w:t xml:space="preserve"> </w:t>
      </w:r>
      <w:r w:rsidR="002323A0">
        <w:t xml:space="preserve">in the Vocabularies data model is </w:t>
      </w:r>
      <w:r w:rsidR="003373C3">
        <w:t>versioned separately</w:t>
      </w:r>
      <w:r w:rsidR="00847F10">
        <w:rPr>
          <w:rStyle w:val="FootnoteReference"/>
        </w:rPr>
        <w:footnoteReference w:id="4"/>
      </w:r>
      <w:r w:rsidR="003373C3">
        <w:t>.</w:t>
      </w:r>
      <w:r w:rsidR="00F07D7A">
        <w:t xml:space="preserve">  This specification covers default vocabularies that are relevant to STIX v1.1.1.</w:t>
      </w:r>
    </w:p>
    <w:p w14:paraId="1C4FDF20" w14:textId="21974CD4" w:rsidR="00592D52" w:rsidRDefault="005732AB" w:rsidP="000B5B15">
      <w:pPr>
        <w:autoSpaceDE w:val="0"/>
        <w:autoSpaceDN w:val="0"/>
        <w:adjustRightInd w:val="0"/>
        <w:spacing w:after="240"/>
        <w:ind w:right="-274"/>
      </w:pPr>
      <w:r>
        <w:t xml:space="preserve">In Section </w:t>
      </w:r>
      <w:r w:rsidR="002C4C83">
        <w:fldChar w:fldCharType="begin"/>
      </w:r>
      <w:r w:rsidR="002C4C83">
        <w:instrText xml:space="preserve"> REF _Ref421191021 \r \h </w:instrText>
      </w:r>
      <w:r w:rsidR="002C4C83">
        <w:fldChar w:fldCharType="separate"/>
      </w:r>
      <w:r w:rsidR="002C4C83">
        <w:t>1.1</w:t>
      </w:r>
      <w:r w:rsidR="002C4C83">
        <w:fldChar w:fldCharType="end"/>
      </w:r>
      <w:r>
        <w:t xml:space="preserve"> </w:t>
      </w:r>
      <w:r w:rsidR="00350367">
        <w:t>we list additional specification documents</w:t>
      </w:r>
      <w:r w:rsidR="002C4C83">
        <w:t>,</w:t>
      </w:r>
      <w:r w:rsidR="00350367">
        <w:t xml:space="preserve"> and </w:t>
      </w:r>
      <w:r w:rsidR="002C4C83">
        <w:t xml:space="preserve">in Section </w:t>
      </w:r>
      <w:r w:rsidR="002C4C83">
        <w:fldChar w:fldCharType="begin"/>
      </w:r>
      <w:r w:rsidR="002C4C83">
        <w:instrText xml:space="preserve"> REF _Ref394437867 \r \h </w:instrText>
      </w:r>
      <w:r w:rsidR="002C4C83">
        <w:fldChar w:fldCharType="separate"/>
      </w:r>
      <w:r w:rsidR="002C4C83">
        <w:t>1.2</w:t>
      </w:r>
      <w:r w:rsidR="002C4C83">
        <w:fldChar w:fldCharType="end"/>
      </w:r>
      <w:r w:rsidR="002C4C83">
        <w:t xml:space="preserve"> </w:t>
      </w:r>
      <w:r>
        <w:t xml:space="preserve">we provide document conventions.  In Section </w:t>
      </w:r>
      <w:r>
        <w:fldChar w:fldCharType="begin"/>
      </w:r>
      <w:r>
        <w:instrText xml:space="preserve"> REF _Ref395082039 \r \h </w:instrText>
      </w:r>
      <w:r>
        <w:fldChar w:fldCharType="separate"/>
      </w:r>
      <w:r w:rsidR="00EA597B">
        <w:t>2</w:t>
      </w:r>
      <w:r>
        <w:fldChar w:fldCharType="end"/>
      </w:r>
      <w:r>
        <w:t xml:space="preserve">, we give background information </w:t>
      </w:r>
      <w:r w:rsidR="006B2DDA">
        <w:t xml:space="preserve">to help the reader better understand the </w:t>
      </w:r>
      <w:r w:rsidR="00530ECE">
        <w:t>specification details that are provided later in the document</w:t>
      </w:r>
      <w:r w:rsidR="006B2DDA">
        <w:t>.</w:t>
      </w:r>
      <w:r>
        <w:t xml:space="preserve">  We present the </w:t>
      </w:r>
      <w:r w:rsidR="002A1385">
        <w:t>Vocabularies</w:t>
      </w:r>
      <w:r>
        <w:t xml:space="preserve"> data model specification details in Section </w:t>
      </w:r>
      <w:r>
        <w:fldChar w:fldCharType="begin"/>
      </w:r>
      <w:r>
        <w:instrText xml:space="preserve"> REF _Ref390076669 \r \h </w:instrText>
      </w:r>
      <w:r>
        <w:fldChar w:fldCharType="separate"/>
      </w:r>
      <w:r w:rsidR="00EA597B">
        <w:t>3</w:t>
      </w:r>
      <w:r>
        <w:fldChar w:fldCharType="end"/>
      </w:r>
      <w:r>
        <w:t>.  References are provided in the final section</w:t>
      </w:r>
      <w:r w:rsidR="00AC27EA">
        <w:t>.</w:t>
      </w:r>
    </w:p>
    <w:p w14:paraId="4A2BCBE9" w14:textId="77777777" w:rsidR="001870A4" w:rsidRPr="002D7380" w:rsidRDefault="001870A4" w:rsidP="0032667E">
      <w:pPr>
        <w:pStyle w:val="Heading2"/>
      </w:pPr>
      <w:bookmarkStart w:id="5" w:name="_Ref421191021"/>
      <w:bookmarkStart w:id="6" w:name="_Toc424650696"/>
      <w:r>
        <w:t>STIX Specification Documents</w:t>
      </w:r>
      <w:bookmarkEnd w:id="5"/>
      <w:bookmarkEnd w:id="6"/>
    </w:p>
    <w:p w14:paraId="677C61A0" w14:textId="77777777" w:rsidR="002A1385" w:rsidRDefault="002A1385" w:rsidP="000B5B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627A21C8" w14:textId="7F9F8D60" w:rsidR="002A1385" w:rsidRDefault="002A1385" w:rsidP="000B5B15">
      <w:pPr>
        <w:autoSpaceDE w:val="0"/>
        <w:autoSpaceDN w:val="0"/>
        <w:adjustRightInd w:val="0"/>
        <w:spacing w:after="240"/>
      </w:pPr>
      <w:r>
        <w:t>The STIX specification overview document provides a comprehensive overview of the full set of STIX data models [STIX</w:t>
      </w:r>
      <w:r w:rsidRPr="00F7000C">
        <w:rPr>
          <w:vertAlign w:val="subscript"/>
        </w:rPr>
        <w:t>O</w:t>
      </w:r>
      <w:r>
        <w:t xml:space="preserve">], which in addition to the eight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w:t>
      </w:r>
      <w:r w:rsidR="006B4180">
        <w:t xml:space="preserve">vocabularies data model including a </w:t>
      </w:r>
      <w:r w:rsidRPr="00FC6DFE">
        <w:t xml:space="preserve">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4A1B60E3" w14:textId="6FFE4E19" w:rsidR="001870A4" w:rsidRDefault="001870A4" w:rsidP="000B5B15">
      <w:pPr>
        <w:spacing w:after="240"/>
      </w:pPr>
      <w:r>
        <w:fldChar w:fldCharType="begin"/>
      </w:r>
      <w:r>
        <w:instrText xml:space="preserve"> REF _Ref389819936 \h </w:instrText>
      </w:r>
      <w:r>
        <w:fldChar w:fldCharType="separate"/>
      </w:r>
      <w:r w:rsidR="00EA597B" w:rsidRPr="000C4865">
        <w:t xml:space="preserve">Figure </w:t>
      </w:r>
      <w:r w:rsidR="00EA597B">
        <w:rPr>
          <w:noProof/>
        </w:rPr>
        <w:t>1</w:t>
      </w:r>
      <w:r w:rsidR="00EA597B">
        <w:noBreakHyphen/>
      </w:r>
      <w:r w:rsidR="00EA597B">
        <w:rPr>
          <w:noProof/>
        </w:rPr>
        <w:t>1</w:t>
      </w:r>
      <w:r>
        <w:fldChar w:fldCharType="end"/>
      </w:r>
      <w:r>
        <w:t xml:space="preserve"> illustrates the set of specification documents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xml:space="preserve">] for details).  This </w:t>
      </w:r>
      <w:r w:rsidR="002A1385">
        <w:t>STIX Vocabularies</w:t>
      </w:r>
      <w:r>
        <w:t xml:space="preserve"> specification document is highlighted in its associated color (see Section </w:t>
      </w:r>
      <w:r>
        <w:fldChar w:fldCharType="begin"/>
      </w:r>
      <w:r>
        <w:instrText xml:space="preserve"> REF _Ref397935245 \r \h </w:instrText>
      </w:r>
      <w:r>
        <w:fldChar w:fldCharType="separate"/>
      </w:r>
      <w:r w:rsidR="00EA597B">
        <w:t>1.2.4.3</w:t>
      </w:r>
      <w:r>
        <w:fldChar w:fldCharType="end"/>
      </w:r>
      <w:r>
        <w:t>).  For a list of all STIX documents and related information sources, please see [STIX</w:t>
      </w:r>
      <w:r w:rsidRPr="00320C1E">
        <w:rPr>
          <w:vertAlign w:val="subscript"/>
        </w:rPr>
        <w:t>O</w:t>
      </w:r>
      <w:r>
        <w:t>].</w:t>
      </w:r>
    </w:p>
    <w:p w14:paraId="0CDCD055" w14:textId="77777777" w:rsidR="00350367" w:rsidRDefault="00350367" w:rsidP="001870A4">
      <w:pPr>
        <w:jc w:val="center"/>
      </w:pPr>
    </w:p>
    <w:p w14:paraId="0F3FF950" w14:textId="33EED0C9" w:rsidR="00A02567" w:rsidRDefault="00A02567" w:rsidP="001870A4">
      <w:pPr>
        <w:jc w:val="center"/>
      </w:pPr>
    </w:p>
    <w:p w14:paraId="0010410C" w14:textId="68E36701" w:rsidR="003A396E" w:rsidRDefault="003A396E" w:rsidP="001870A4">
      <w:pPr>
        <w:jc w:val="center"/>
      </w:pPr>
    </w:p>
    <w:p w14:paraId="3F9401D1" w14:textId="31452461" w:rsidR="00EA597B" w:rsidRDefault="00EA597B" w:rsidP="001870A4">
      <w:pPr>
        <w:jc w:val="center"/>
      </w:pPr>
    </w:p>
    <w:p w14:paraId="3B79746B" w14:textId="4B0DD473" w:rsidR="00350367" w:rsidRDefault="00626B58" w:rsidP="001870A4">
      <w:pPr>
        <w:jc w:val="center"/>
      </w:pPr>
      <w:r>
        <w:rPr>
          <w:noProof/>
        </w:rPr>
        <w:drawing>
          <wp:inline distT="0" distB="0" distL="0" distR="0" wp14:anchorId="6E53871C" wp14:editId="533115D2">
            <wp:extent cx="3982712" cy="1943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95957" cy="1949562"/>
                    </a:xfrm>
                    <a:prstGeom prst="rect">
                      <a:avLst/>
                    </a:prstGeom>
                    <a:noFill/>
                    <a:ln>
                      <a:noFill/>
                    </a:ln>
                  </pic:spPr>
                </pic:pic>
              </a:graphicData>
            </a:graphic>
          </wp:inline>
        </w:drawing>
      </w:r>
    </w:p>
    <w:p w14:paraId="44916A44" w14:textId="77777777" w:rsidR="00626B58" w:rsidRPr="00CB4BF9" w:rsidRDefault="00626B58" w:rsidP="001870A4">
      <w:pPr>
        <w:jc w:val="center"/>
      </w:pPr>
    </w:p>
    <w:p w14:paraId="2368735A" w14:textId="57A57258" w:rsidR="001870A4" w:rsidRPr="00CB4BF9" w:rsidRDefault="001870A4" w:rsidP="001870A4">
      <w:pPr>
        <w:pStyle w:val="Caption"/>
        <w:jc w:val="center"/>
        <w:rPr>
          <w:b w:val="0"/>
          <w:color w:val="auto"/>
          <w:sz w:val="24"/>
        </w:rPr>
      </w:pPr>
      <w:bookmarkStart w:id="7" w:name="_Ref389819936"/>
      <w:bookmarkStart w:id="8" w:name="_Ref39007749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1</w:t>
      </w:r>
      <w:r w:rsidR="000C7F34">
        <w:rPr>
          <w:color w:val="auto"/>
          <w:sz w:val="24"/>
        </w:rPr>
        <w:fldChar w:fldCharType="end"/>
      </w:r>
      <w:bookmarkEnd w:id="7"/>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8"/>
    </w:p>
    <w:p w14:paraId="3017B0F3" w14:textId="77777777" w:rsidR="002A1385" w:rsidRDefault="002A1385" w:rsidP="000B5B15">
      <w:pPr>
        <w:spacing w:after="240"/>
      </w:pPr>
      <w:r>
        <w:rPr>
          <w:lang w:val="en"/>
        </w:rPr>
        <w:t>All specification documents can be found on this STIX Website [STIX-SPECS].</w:t>
      </w:r>
    </w:p>
    <w:p w14:paraId="49ECDF6C" w14:textId="75F2118E" w:rsidR="00D76C82" w:rsidRDefault="00D76C82" w:rsidP="0032667E">
      <w:pPr>
        <w:pStyle w:val="Heading2"/>
      </w:pPr>
      <w:bookmarkStart w:id="9" w:name="_Ref394437867"/>
      <w:bookmarkStart w:id="10" w:name="_Ref388860303"/>
      <w:bookmarkStart w:id="11" w:name="_Toc389570601"/>
      <w:bookmarkStart w:id="12" w:name="_Toc389581071"/>
      <w:bookmarkStart w:id="13" w:name="_Toc424650697"/>
      <w:r>
        <w:t>Document Conventions</w:t>
      </w:r>
      <w:bookmarkEnd w:id="9"/>
      <w:bookmarkEnd w:id="13"/>
    </w:p>
    <w:p w14:paraId="1F4403AF" w14:textId="77777777" w:rsidR="00D76C82" w:rsidRPr="00B10014" w:rsidRDefault="00D76C82" w:rsidP="000B5B15">
      <w:pPr>
        <w:spacing w:after="240"/>
      </w:pPr>
      <w:r>
        <w:t>The following conventions are used in this document.</w:t>
      </w:r>
    </w:p>
    <w:p w14:paraId="0F4E1510" w14:textId="77777777" w:rsidR="00D76C82" w:rsidRDefault="00D76C82" w:rsidP="00007D9F">
      <w:pPr>
        <w:pStyle w:val="Heading3"/>
      </w:pPr>
      <w:bookmarkStart w:id="14" w:name="_Toc389570602"/>
      <w:bookmarkStart w:id="15" w:name="_Toc389581072"/>
      <w:bookmarkStart w:id="16" w:name="_Toc424650698"/>
      <w:r>
        <w:t>Key Words</w:t>
      </w:r>
      <w:bookmarkEnd w:id="14"/>
      <w:bookmarkEnd w:id="15"/>
      <w:bookmarkEnd w:id="16"/>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007D9F">
      <w:pPr>
        <w:pStyle w:val="Heading3"/>
      </w:pPr>
      <w:bookmarkStart w:id="17" w:name="_Toc389570603"/>
      <w:bookmarkStart w:id="18" w:name="_Toc389581073"/>
      <w:bookmarkStart w:id="19" w:name="_Toc424650699"/>
      <w:r>
        <w:t>Fonts</w:t>
      </w:r>
      <w:bookmarkEnd w:id="17"/>
      <w:bookmarkEnd w:id="18"/>
      <w:bookmarkEnd w:id="19"/>
    </w:p>
    <w:p w14:paraId="753F95E1" w14:textId="77777777" w:rsidR="00D76C82" w:rsidRPr="001E345E" w:rsidRDefault="00D76C82" w:rsidP="000B5B1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0B5B1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7777777" w:rsidR="00D76C82" w:rsidRPr="007363FA" w:rsidRDefault="00D76C82" w:rsidP="000B5B15">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6F3B8B28" w14:textId="14316DF0" w:rsidR="00D76C82" w:rsidRPr="007363FA" w:rsidRDefault="00D76C82" w:rsidP="000B5B1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UML objects</w:t>
      </w:r>
      <w:r w:rsidRPr="007363FA">
        <w:rPr>
          <w:szCs w:val="22"/>
        </w:rPr>
        <w:t xml:space="preserve">. </w:t>
      </w:r>
    </w:p>
    <w:p w14:paraId="41C3B6D2" w14:textId="18CB4AEA" w:rsidR="00D76C82" w:rsidRPr="007363FA" w:rsidRDefault="00D76C82" w:rsidP="000B5B15">
      <w:pPr>
        <w:pStyle w:val="Default"/>
        <w:spacing w:after="240"/>
        <w:ind w:firstLine="720"/>
        <w:rPr>
          <w:rFonts w:ascii="Courier New" w:hAnsi="Courier New" w:cs="Courier New"/>
        </w:rPr>
      </w:pPr>
      <w:r w:rsidRPr="007363FA">
        <w:rPr>
          <w:u w:val="single"/>
        </w:rPr>
        <w:t>Examples</w:t>
      </w:r>
      <w:r w:rsidRPr="007363FA">
        <w:t xml:space="preserve">: </w:t>
      </w:r>
      <w:r>
        <w:rPr>
          <w:rFonts w:ascii="Courier New" w:hAnsi="Courier New" w:cs="Courier New"/>
        </w:rPr>
        <w:t>Related</w:t>
      </w:r>
      <w:r w:rsidR="003052DF">
        <w:rPr>
          <w:rFonts w:ascii="Courier New" w:hAnsi="Courier New" w:cs="Courier New"/>
        </w:rPr>
        <w:t>Indicator</w:t>
      </w:r>
      <w:r w:rsidR="009A517B">
        <w:rPr>
          <w:rFonts w:ascii="Courier New" w:hAnsi="Courier New" w:cs="Courier New"/>
        </w:rPr>
        <w:t>sType</w:t>
      </w:r>
      <w:r w:rsidRPr="007363FA">
        <w:rPr>
          <w:rFonts w:asciiTheme="minorHAnsi" w:hAnsiTheme="minorHAnsi" w:cs="Courier New"/>
        </w:rPr>
        <w:t xml:space="preserve">, </w:t>
      </w:r>
      <w:r w:rsidR="009A517B">
        <w:rPr>
          <w:rFonts w:ascii="Courier New" w:hAnsi="Courier New" w:cs="Courier New"/>
        </w:rPr>
        <w:t>stixCommon:StatementType</w:t>
      </w:r>
      <w:r w:rsidRPr="007363FA">
        <w:rPr>
          <w:rFonts w:ascii="Courier New" w:hAnsi="Courier New" w:cs="Courier New"/>
        </w:rPr>
        <w:t xml:space="preserve"> </w:t>
      </w:r>
    </w:p>
    <w:p w14:paraId="79F4C16C" w14:textId="6C8AD180" w:rsidR="00D76C82" w:rsidRPr="007363FA" w:rsidRDefault="00D76C82" w:rsidP="000B5B1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r>
        <w:rPr>
          <w:rFonts w:ascii="Courier New" w:hAnsi="Courier New" w:cs="Courier New"/>
        </w:rPr>
        <w:t>CourseOfAction</w:t>
      </w:r>
      <w:r w:rsidR="009A517B">
        <w:rPr>
          <w:rFonts w:ascii="Courier New" w:hAnsi="Courier New" w:cs="Courier New"/>
        </w:rPr>
        <w:t>Type</w:t>
      </w:r>
      <w:r w:rsidR="00AC62F1">
        <w:rPr>
          <w:rFonts w:asciiTheme="minorHAnsi" w:hAnsiTheme="minorHAnsi" w:cs="Courier New"/>
        </w:rPr>
        <w:t>.</w:t>
      </w:r>
    </w:p>
    <w:p w14:paraId="3B7160FC" w14:textId="5CE135A7" w:rsidR="00D76C82" w:rsidRPr="007363FA" w:rsidRDefault="00D76C82" w:rsidP="000B5B15">
      <w:pPr>
        <w:pStyle w:val="Default"/>
        <w:numPr>
          <w:ilvl w:val="0"/>
          <w:numId w:val="4"/>
        </w:numPr>
        <w:spacing w:after="240"/>
        <w:ind w:left="720"/>
        <w:rPr>
          <w:szCs w:val="22"/>
        </w:rPr>
      </w:pPr>
      <w:r w:rsidRPr="007363FA">
        <w:rPr>
          <w:szCs w:val="22"/>
        </w:rPr>
        <w:lastRenderedPageBreak/>
        <w:t>The ‘</w:t>
      </w:r>
      <w:r w:rsidRPr="007363FA">
        <w:rPr>
          <w:i/>
          <w:szCs w:val="22"/>
        </w:rPr>
        <w:t>italic, with single quotes</w:t>
      </w:r>
      <w:r w:rsidRPr="007363FA">
        <w:rPr>
          <w:szCs w:val="22"/>
        </w:rPr>
        <w:t xml:space="preserve">’ font is used for noting </w:t>
      </w:r>
      <w:r w:rsidR="00206D3D">
        <w:rPr>
          <w:szCs w:val="22"/>
        </w:rPr>
        <w:t xml:space="preserve">explicit </w:t>
      </w:r>
      <w:r w:rsidRPr="007363FA">
        <w:rPr>
          <w:szCs w:val="22"/>
        </w:rPr>
        <w:t xml:space="preserve">values for </w:t>
      </w:r>
      <w:r>
        <w:rPr>
          <w:szCs w:val="22"/>
        </w:rPr>
        <w:t>STIX</w:t>
      </w:r>
      <w:r w:rsidRPr="007363FA">
        <w:rPr>
          <w:szCs w:val="22"/>
        </w:rPr>
        <w:t xml:space="preserve"> Language properties. </w:t>
      </w:r>
    </w:p>
    <w:p w14:paraId="7FFEAD24" w14:textId="4899E283" w:rsidR="00D76C82" w:rsidRDefault="00D76C82" w:rsidP="000B5B15">
      <w:pPr>
        <w:pStyle w:val="Default"/>
        <w:tabs>
          <w:tab w:val="left" w:pos="1230"/>
        </w:tabs>
        <w:spacing w:after="240"/>
        <w:rPr>
          <w:i/>
        </w:rPr>
      </w:pPr>
      <w:r w:rsidRPr="007363FA">
        <w:rPr>
          <w:sz w:val="22"/>
          <w:szCs w:val="22"/>
        </w:rPr>
        <w:tab/>
      </w:r>
      <w:r w:rsidRPr="007363FA">
        <w:rPr>
          <w:u w:val="single"/>
        </w:rPr>
        <w:t>Example</w:t>
      </w:r>
      <w:r w:rsidR="00DB7B69">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684541A6" w14:textId="5755B788" w:rsidR="00D76C82" w:rsidRDefault="005751A4" w:rsidP="00007D9F">
      <w:pPr>
        <w:pStyle w:val="Heading3"/>
      </w:pPr>
      <w:bookmarkStart w:id="20" w:name="_Ref394486021"/>
      <w:bookmarkStart w:id="21" w:name="_Toc424650700"/>
      <w:r>
        <w:t>UML Package</w:t>
      </w:r>
      <w:r w:rsidR="00135856">
        <w:t xml:space="preserve"> Reference</w:t>
      </w:r>
      <w:r w:rsidR="00AC1C37">
        <w:t>s</w:t>
      </w:r>
      <w:bookmarkEnd w:id="20"/>
      <w:bookmarkEnd w:id="21"/>
    </w:p>
    <w:p w14:paraId="5E66C455" w14:textId="7B0A3045" w:rsidR="002A1385" w:rsidRDefault="002A1385" w:rsidP="000B5B15">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corresponds to the appropriate UML package. STIX</w:t>
      </w:r>
      <w:r>
        <w:rPr>
          <w:vertAlign w:val="superscript"/>
        </w:rPr>
        <w:t>TM</w:t>
      </w:r>
      <w:r>
        <w:t xml:space="preserve"> 1.1.1 Specification Overview document [STIX</w:t>
      </w:r>
      <w:r w:rsidRPr="004016B2">
        <w:rPr>
          <w:vertAlign w:val="subscript"/>
        </w:rPr>
        <w:t>O</w:t>
      </w:r>
      <w:r>
        <w:t xml:space="preserve">] contains a list of the packages used by the Vocabularies data model, </w:t>
      </w:r>
      <w:r w:rsidRPr="00434BA0">
        <w:t>along with the associated prefix notations, descriptions, examples</w:t>
      </w:r>
      <w:r>
        <w:t xml:space="preserve">. </w:t>
      </w:r>
    </w:p>
    <w:p w14:paraId="44EB304F" w14:textId="6DA42A46" w:rsidR="00D4004B" w:rsidRDefault="00D4004B" w:rsidP="000B5B15">
      <w:pPr>
        <w:spacing w:after="240"/>
      </w:pPr>
      <w:r>
        <w:t xml:space="preserve">Note that </w:t>
      </w:r>
      <w:r w:rsidR="00756FDE">
        <w:t xml:space="preserve">in this specification document, </w:t>
      </w:r>
      <w:r>
        <w:t>w</w:t>
      </w:r>
      <w:r w:rsidR="00C1148A">
        <w:t xml:space="preserve">e </w:t>
      </w:r>
      <w:r w:rsidR="00756FDE">
        <w:t>do</w:t>
      </w:r>
      <w:r w:rsidR="00C1148A">
        <w:t xml:space="preserve"> not </w:t>
      </w:r>
      <w:r>
        <w:t xml:space="preserve">explicitly </w:t>
      </w:r>
      <w:r w:rsidR="00C1148A">
        <w:t xml:space="preserve">specify the package prefix for any classes that </w:t>
      </w:r>
      <w:r w:rsidR="00C1148A" w:rsidRPr="00B77F78">
        <w:t xml:space="preserve">originate from the </w:t>
      </w:r>
      <w:r w:rsidR="00103387">
        <w:t>Vocabularies</w:t>
      </w:r>
      <w:r w:rsidR="00C1148A" w:rsidRPr="00B77F78">
        <w:t xml:space="preserve"> </w:t>
      </w:r>
      <w:r w:rsidR="00C1148A">
        <w:t>data model.</w:t>
      </w:r>
      <w:r>
        <w:t xml:space="preserve">  </w:t>
      </w:r>
    </w:p>
    <w:p w14:paraId="513CD18B" w14:textId="77777777" w:rsidR="001B7F51" w:rsidRDefault="001B7F51" w:rsidP="001B7F51">
      <w:pPr>
        <w:pStyle w:val="Caption"/>
        <w:keepNext/>
        <w:keepLines/>
        <w:spacing w:after="120"/>
        <w:jc w:val="center"/>
        <w:rPr>
          <w:b w:val="0"/>
          <w:color w:val="auto"/>
          <w:sz w:val="24"/>
        </w:rPr>
      </w:pPr>
      <w:bookmarkStart w:id="22" w:name="_Ref397637630"/>
      <w:r w:rsidRPr="00305518">
        <w:rPr>
          <w:color w:val="auto"/>
          <w:sz w:val="24"/>
        </w:rPr>
        <w:t xml:space="preserve">Table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Table \* ARABIC \s 1 </w:instrText>
      </w:r>
      <w:r>
        <w:rPr>
          <w:color w:val="auto"/>
          <w:sz w:val="24"/>
        </w:rPr>
        <w:fldChar w:fldCharType="separate"/>
      </w:r>
      <w:r>
        <w:rPr>
          <w:noProof/>
          <w:color w:val="auto"/>
          <w:sz w:val="24"/>
        </w:rPr>
        <w:t>1</w:t>
      </w:r>
      <w:r>
        <w:rPr>
          <w:color w:val="auto"/>
          <w:sz w:val="24"/>
        </w:rPr>
        <w:fldChar w:fldCharType="end"/>
      </w:r>
      <w:bookmarkEnd w:id="22"/>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B7F51" w14:paraId="7805B6E6" w14:textId="77777777" w:rsidTr="003173EE">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53FA288" w14:textId="77777777" w:rsidR="001B7F51" w:rsidRDefault="001B7F51" w:rsidP="003173EE">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54AF780" w14:textId="77777777" w:rsidR="001B7F51" w:rsidRDefault="001B7F51" w:rsidP="003173EE">
            <w:pPr>
              <w:keepNext/>
              <w:keepLines/>
              <w:rPr>
                <w:rFonts w:ascii="Times New Roman" w:hAnsi="Times New Roman"/>
                <w:b/>
                <w:bCs/>
                <w:sz w:val="20"/>
                <w:szCs w:val="20"/>
              </w:rPr>
            </w:pPr>
            <w:r w:rsidRPr="00DD35BA">
              <w:rPr>
                <w:b/>
              </w:rPr>
              <w:t>Description</w:t>
            </w:r>
          </w:p>
        </w:tc>
      </w:tr>
      <w:tr w:rsidR="001B7F51" w14:paraId="201F02A4" w14:textId="77777777" w:rsidTr="003173EE">
        <w:trPr>
          <w:trHeight w:val="611"/>
          <w:jc w:val="center"/>
        </w:trPr>
        <w:tc>
          <w:tcPr>
            <w:tcW w:w="2065" w:type="dxa"/>
            <w:tcMar>
              <w:top w:w="0" w:type="dxa"/>
              <w:left w:w="108" w:type="dxa"/>
              <w:bottom w:w="0" w:type="dxa"/>
              <w:right w:w="108" w:type="dxa"/>
            </w:tcMar>
            <w:vAlign w:val="center"/>
          </w:tcPr>
          <w:p w14:paraId="0E4687C0" w14:textId="77777777" w:rsidR="001B7F51" w:rsidRDefault="001B7F51" w:rsidP="003173EE">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40B48C31" wp14:editId="69731222">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17" r:link="rId18">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42D27D55" w14:textId="77777777" w:rsidR="001B7F51" w:rsidRPr="00C9501F" w:rsidRDefault="001B7F51" w:rsidP="003173EE">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1B7F51" w14:paraId="13D8321B" w14:textId="77777777" w:rsidTr="003173EE">
        <w:trPr>
          <w:trHeight w:val="611"/>
          <w:jc w:val="center"/>
        </w:trPr>
        <w:tc>
          <w:tcPr>
            <w:tcW w:w="2065" w:type="dxa"/>
            <w:tcMar>
              <w:top w:w="0" w:type="dxa"/>
              <w:left w:w="108" w:type="dxa"/>
              <w:bottom w:w="0" w:type="dxa"/>
              <w:right w:w="108" w:type="dxa"/>
            </w:tcMar>
            <w:vAlign w:val="center"/>
          </w:tcPr>
          <w:p w14:paraId="60B52278" w14:textId="77777777" w:rsidR="001B7F51" w:rsidRDefault="001B7F51" w:rsidP="003173EE">
            <w:pPr>
              <w:jc w:val="center"/>
              <w:rPr>
                <w:rFonts w:ascii="Times New Roman" w:hAnsi="Times New Roman"/>
                <w:noProof/>
                <w:sz w:val="20"/>
                <w:szCs w:val="20"/>
              </w:rPr>
            </w:pPr>
            <w:r>
              <w:object w:dxaOrig="225" w:dyaOrig="180" w14:anchorId="677DB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21.75pt" o:ole="">
                  <v:imagedata r:id="rId19" o:title=""/>
                </v:shape>
                <o:OLEObject Type="Embed" ProgID="PBrush" ShapeID="_x0000_i1025" DrawAspect="Content" ObjectID="_1498392772" r:id="rId20"/>
              </w:object>
            </w:r>
          </w:p>
        </w:tc>
        <w:tc>
          <w:tcPr>
            <w:tcW w:w="4770" w:type="dxa"/>
            <w:tcMar>
              <w:top w:w="0" w:type="dxa"/>
              <w:left w:w="108" w:type="dxa"/>
              <w:bottom w:w="0" w:type="dxa"/>
              <w:right w:w="108" w:type="dxa"/>
            </w:tcMar>
            <w:vAlign w:val="center"/>
          </w:tcPr>
          <w:p w14:paraId="1FF84E15" w14:textId="77777777" w:rsidR="001B7F51" w:rsidRPr="00C9501F" w:rsidRDefault="001B7F51" w:rsidP="003173EE">
            <w:pPr>
              <w:rPr>
                <w:sz w:val="22"/>
                <w:szCs w:val="22"/>
              </w:rPr>
            </w:pPr>
            <w:r>
              <w:rPr>
                <w:sz w:val="22"/>
                <w:szCs w:val="22"/>
              </w:rPr>
              <w:t>This diagram icon i</w:t>
            </w:r>
            <w:r w:rsidRPr="00C9501F">
              <w:rPr>
                <w:sz w:val="22"/>
                <w:szCs w:val="22"/>
              </w:rPr>
              <w:t>ndicates an enumeration.</w:t>
            </w:r>
          </w:p>
        </w:tc>
      </w:tr>
      <w:tr w:rsidR="001B7F51" w14:paraId="3960C73D" w14:textId="77777777" w:rsidTr="003173EE">
        <w:trPr>
          <w:trHeight w:val="611"/>
          <w:jc w:val="center"/>
        </w:trPr>
        <w:tc>
          <w:tcPr>
            <w:tcW w:w="2065" w:type="dxa"/>
            <w:tcMar>
              <w:top w:w="0" w:type="dxa"/>
              <w:left w:w="108" w:type="dxa"/>
              <w:bottom w:w="0" w:type="dxa"/>
              <w:right w:w="108" w:type="dxa"/>
            </w:tcMar>
            <w:vAlign w:val="center"/>
          </w:tcPr>
          <w:p w14:paraId="6806EB4E" w14:textId="77777777" w:rsidR="001B7F51" w:rsidRDefault="001B7F51" w:rsidP="003173EE">
            <w:pPr>
              <w:jc w:val="center"/>
            </w:pPr>
            <w:r w:rsidRPr="00974896">
              <w:rPr>
                <w:noProof/>
                <w:sz w:val="22"/>
                <w:szCs w:val="22"/>
              </w:rPr>
              <w:drawing>
                <wp:inline distT="0" distB="0" distL="0" distR="0" wp14:anchorId="7E8B967D" wp14:editId="4C19281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C7E03B2" w14:textId="77777777" w:rsidR="001B7F51" w:rsidRPr="00C9501F" w:rsidRDefault="001B7F51" w:rsidP="003173EE">
            <w:pPr>
              <w:rPr>
                <w:sz w:val="22"/>
                <w:szCs w:val="22"/>
              </w:rPr>
            </w:pPr>
            <w:r>
              <w:rPr>
                <w:sz w:val="22"/>
                <w:szCs w:val="22"/>
              </w:rPr>
              <w:t>This diagram icon indicates a data type.</w:t>
            </w:r>
            <w:r w:rsidRPr="00974896">
              <w:rPr>
                <w:noProof/>
              </w:rPr>
              <w:t xml:space="preserve"> </w:t>
            </w:r>
          </w:p>
        </w:tc>
      </w:tr>
      <w:tr w:rsidR="001B7F51" w14:paraId="7A7A980F" w14:textId="77777777" w:rsidTr="003173EE">
        <w:trPr>
          <w:trHeight w:val="611"/>
          <w:jc w:val="center"/>
        </w:trPr>
        <w:tc>
          <w:tcPr>
            <w:tcW w:w="2065" w:type="dxa"/>
            <w:tcMar>
              <w:top w:w="0" w:type="dxa"/>
              <w:left w:w="108" w:type="dxa"/>
              <w:bottom w:w="0" w:type="dxa"/>
              <w:right w:w="108" w:type="dxa"/>
            </w:tcMar>
            <w:vAlign w:val="center"/>
          </w:tcPr>
          <w:p w14:paraId="50C84780" w14:textId="77777777" w:rsidR="001B7F51" w:rsidRDefault="001B7F51" w:rsidP="003173EE">
            <w:pPr>
              <w:jc w:val="center"/>
              <w:rPr>
                <w:rFonts w:ascii="Times New Roman" w:hAnsi="Times New Roman"/>
                <w:noProof/>
                <w:sz w:val="20"/>
                <w:szCs w:val="20"/>
              </w:rPr>
            </w:pPr>
            <w:r>
              <w:object w:dxaOrig="270" w:dyaOrig="195" w14:anchorId="5CA51126">
                <v:shape id="_x0000_i1026" type="#_x0000_t75" style="width:13.5pt;height:13.5pt" o:ole="">
                  <v:imagedata r:id="rId22" o:title=""/>
                </v:shape>
                <o:OLEObject Type="Embed" ProgID="PBrush" ShapeID="_x0000_i1026" DrawAspect="Content" ObjectID="_1498392773" r:id="rId23"/>
              </w:object>
            </w:r>
          </w:p>
        </w:tc>
        <w:tc>
          <w:tcPr>
            <w:tcW w:w="4770" w:type="dxa"/>
            <w:tcMar>
              <w:top w:w="0" w:type="dxa"/>
              <w:left w:w="108" w:type="dxa"/>
              <w:bottom w:w="0" w:type="dxa"/>
              <w:right w:w="108" w:type="dxa"/>
            </w:tcMar>
            <w:vAlign w:val="center"/>
          </w:tcPr>
          <w:p w14:paraId="2E6BD942" w14:textId="77777777" w:rsidR="001B7F51" w:rsidRPr="00C9501F" w:rsidRDefault="001B7F51" w:rsidP="003173EE">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1B7F51" w14:paraId="32664FE1" w14:textId="77777777" w:rsidTr="003173EE">
        <w:trPr>
          <w:trHeight w:val="611"/>
          <w:jc w:val="center"/>
        </w:trPr>
        <w:tc>
          <w:tcPr>
            <w:tcW w:w="2065" w:type="dxa"/>
            <w:tcMar>
              <w:top w:w="0" w:type="dxa"/>
              <w:left w:w="108" w:type="dxa"/>
              <w:bottom w:w="0" w:type="dxa"/>
              <w:right w:w="108" w:type="dxa"/>
            </w:tcMar>
            <w:vAlign w:val="center"/>
          </w:tcPr>
          <w:p w14:paraId="4C28648B" w14:textId="77777777" w:rsidR="001B7F51" w:rsidRDefault="001B7F51" w:rsidP="003173EE">
            <w:pPr>
              <w:jc w:val="center"/>
              <w:rPr>
                <w:rFonts w:ascii="Times New Roman" w:hAnsi="Times New Roman"/>
                <w:noProof/>
                <w:sz w:val="20"/>
                <w:szCs w:val="20"/>
              </w:rPr>
            </w:pPr>
            <w:r>
              <w:object w:dxaOrig="210" w:dyaOrig="150" w14:anchorId="438FCBC0">
                <v:shape id="_x0000_i1027" type="#_x0000_t75" style="width:13.5pt;height:13.5pt" o:ole="">
                  <v:imagedata r:id="rId24" o:title=""/>
                </v:shape>
                <o:OLEObject Type="Embed" ProgID="PBrush" ShapeID="_x0000_i1027" DrawAspect="Content" ObjectID="_1498392774" r:id="rId25"/>
              </w:object>
            </w:r>
          </w:p>
        </w:tc>
        <w:tc>
          <w:tcPr>
            <w:tcW w:w="4770" w:type="dxa"/>
            <w:tcMar>
              <w:top w:w="0" w:type="dxa"/>
              <w:left w:w="108" w:type="dxa"/>
              <w:bottom w:w="0" w:type="dxa"/>
              <w:right w:w="108" w:type="dxa"/>
            </w:tcMar>
            <w:vAlign w:val="center"/>
          </w:tcPr>
          <w:p w14:paraId="44A61451" w14:textId="77777777" w:rsidR="001B7F51" w:rsidRPr="00C9501F" w:rsidRDefault="001B7F51" w:rsidP="003173EE">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1B7F51" w14:paraId="3356B978" w14:textId="77777777" w:rsidTr="003173EE">
        <w:trPr>
          <w:trHeight w:val="620"/>
          <w:jc w:val="center"/>
        </w:trPr>
        <w:tc>
          <w:tcPr>
            <w:tcW w:w="2065" w:type="dxa"/>
            <w:tcMar>
              <w:top w:w="0" w:type="dxa"/>
              <w:left w:w="108" w:type="dxa"/>
              <w:bottom w:w="0" w:type="dxa"/>
              <w:right w:w="108" w:type="dxa"/>
            </w:tcMar>
            <w:vAlign w:val="center"/>
          </w:tcPr>
          <w:p w14:paraId="1A132629" w14:textId="77777777" w:rsidR="001B7F51" w:rsidRDefault="001B7F51" w:rsidP="003173EE">
            <w:pPr>
              <w:jc w:val="center"/>
            </w:pPr>
            <w:r>
              <w:rPr>
                <w:noProof/>
              </w:rPr>
              <mc:AlternateContent>
                <mc:Choice Requires="wps">
                  <w:drawing>
                    <wp:anchor distT="0" distB="0" distL="114300" distR="114300" simplePos="0" relativeHeight="251658752" behindDoc="0" locked="0" layoutInCell="1" allowOverlap="1" wp14:anchorId="7C236C0A" wp14:editId="75F4C799">
                      <wp:simplePos x="0" y="0"/>
                      <wp:positionH relativeFrom="column">
                        <wp:posOffset>281940</wp:posOffset>
                      </wp:positionH>
                      <wp:positionV relativeFrom="paragraph">
                        <wp:posOffset>178435</wp:posOffset>
                      </wp:positionV>
                      <wp:extent cx="571500" cy="9525"/>
                      <wp:effectExtent l="0" t="76200" r="19050" b="104775"/>
                      <wp:wrapNone/>
                      <wp:docPr id="3" name="Straight Arrow Connector 3"/>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B1AF8F1" id="_x0000_t32" coordsize="21600,21600" o:spt="32" o:oned="t" path="m,l21600,21600e" filled="f">
                      <v:path arrowok="t" fillok="f" o:connecttype="none"/>
                      <o:lock v:ext="edit" shapetype="t"/>
                    </v:shapetype>
                    <v:shape id="Straight Arrow Connector 3"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" strokecolor="black [3213]">
                      <v:stroke endarrow="open"/>
                    </v:shape>
                  </w:pict>
                </mc:Fallback>
              </mc:AlternateContent>
            </w:r>
          </w:p>
        </w:tc>
        <w:tc>
          <w:tcPr>
            <w:tcW w:w="4770" w:type="dxa"/>
            <w:tcMar>
              <w:top w:w="0" w:type="dxa"/>
              <w:left w:w="108" w:type="dxa"/>
              <w:bottom w:w="0" w:type="dxa"/>
              <w:right w:w="108" w:type="dxa"/>
            </w:tcMar>
            <w:vAlign w:val="center"/>
          </w:tcPr>
          <w:p w14:paraId="6BABA7F1" w14:textId="77777777" w:rsidR="001B7F51" w:rsidRPr="00C9501F" w:rsidRDefault="001B7F51" w:rsidP="003173EE">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1B7F51" w14:paraId="743F6FE5" w14:textId="77777777" w:rsidTr="003173EE">
        <w:trPr>
          <w:trHeight w:val="620"/>
          <w:jc w:val="center"/>
        </w:trPr>
        <w:tc>
          <w:tcPr>
            <w:tcW w:w="2065" w:type="dxa"/>
            <w:tcMar>
              <w:top w:w="0" w:type="dxa"/>
              <w:left w:w="108" w:type="dxa"/>
              <w:bottom w:w="0" w:type="dxa"/>
              <w:right w:w="108" w:type="dxa"/>
            </w:tcMar>
            <w:vAlign w:val="center"/>
          </w:tcPr>
          <w:p w14:paraId="2116003F" w14:textId="77777777" w:rsidR="001B7F51" w:rsidRDefault="001B7F51" w:rsidP="003173EE">
            <w:pPr>
              <w:jc w:val="center"/>
            </w:pPr>
            <w:r w:rsidRPr="00FD2389">
              <w:rPr>
                <w:color w:val="000000" w:themeColor="text1"/>
              </w:rPr>
              <w:object w:dxaOrig="1140" w:dyaOrig="780" w14:anchorId="7E8862A2">
                <v:shape id="_x0000_i1028" type="#_x0000_t75" style="width:58.5pt;height:35.25pt" o:ole="">
                  <v:imagedata r:id="rId26" o:title=""/>
                </v:shape>
                <o:OLEObject Type="Embed" ProgID="PBrush" ShapeID="_x0000_i1028" DrawAspect="Content" ObjectID="_1498392775" r:id="rId27"/>
              </w:object>
            </w:r>
          </w:p>
        </w:tc>
        <w:tc>
          <w:tcPr>
            <w:tcW w:w="4770" w:type="dxa"/>
            <w:tcMar>
              <w:top w:w="0" w:type="dxa"/>
              <w:left w:w="108" w:type="dxa"/>
              <w:bottom w:w="0" w:type="dxa"/>
              <w:right w:w="108" w:type="dxa"/>
            </w:tcMar>
            <w:vAlign w:val="center"/>
          </w:tcPr>
          <w:p w14:paraId="64142795" w14:textId="77777777" w:rsidR="001B7F51" w:rsidRPr="00C9501F" w:rsidRDefault="001B7F51" w:rsidP="003173EE">
            <w:pPr>
              <w:rPr>
                <w:sz w:val="22"/>
                <w:szCs w:val="22"/>
              </w:rPr>
            </w:pPr>
            <w:r>
              <w:rPr>
                <w:sz w:val="22"/>
                <w:szCs w:val="22"/>
              </w:rPr>
              <w:t>This arrow type i</w:t>
            </w:r>
            <w:r w:rsidRPr="00C9501F">
              <w:rPr>
                <w:sz w:val="22"/>
                <w:szCs w:val="22"/>
              </w:rPr>
              <w:t xml:space="preserve">ndicates a generalization relationship.  </w:t>
            </w:r>
          </w:p>
        </w:tc>
      </w:tr>
    </w:tbl>
    <w:p w14:paraId="3EE0E211" w14:textId="77777777" w:rsidR="00DD473F" w:rsidRPr="00904E02" w:rsidRDefault="00DD473F" w:rsidP="00007D9F">
      <w:pPr>
        <w:pStyle w:val="Heading3"/>
      </w:pPr>
      <w:bookmarkStart w:id="23" w:name="_Toc389570605"/>
      <w:bookmarkStart w:id="24" w:name="_Toc389581075"/>
      <w:bookmarkStart w:id="25" w:name="_Toc424650701"/>
      <w:r w:rsidRPr="00904E02">
        <w:t>UML Diagrams</w:t>
      </w:r>
      <w:bookmarkEnd w:id="23"/>
      <w:bookmarkEnd w:id="24"/>
      <w:bookmarkEnd w:id="25"/>
    </w:p>
    <w:p w14:paraId="15EB86DE" w14:textId="0A4D1FD7" w:rsidR="00103387" w:rsidRDefault="00103387" w:rsidP="00103387">
      <w:pPr>
        <w:spacing w:after="240"/>
      </w:pPr>
      <w:bookmarkStart w:id="26" w:name="_Toc398242026"/>
      <w:bookmarkStart w:id="27" w:name="_Toc389570606"/>
      <w:bookmarkStart w:id="28" w:name="_Toc389581076"/>
      <w:bookmarkStart w:id="29" w:name="_Ref394436861"/>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Due to the nature of the Vocabularies data model, which mostly consists of UML enumerations, there are few diagrams included in this document.</w:t>
      </w:r>
    </w:p>
    <w:p w14:paraId="560ACFF8" w14:textId="4BCB43B6" w:rsidR="00103387" w:rsidRDefault="00103387" w:rsidP="00103387">
      <w:pPr>
        <w:spacing w:after="240"/>
      </w:pPr>
      <w:r>
        <w:lastRenderedPageBreak/>
        <w:t>In UML diagrams, classes are often presented with their attributes elided, to avoid clutter.  A class presented with an empty section at the bottom of the icon indicates that there are no attributes other than those that are visualized using associations.</w:t>
      </w:r>
    </w:p>
    <w:p w14:paraId="1F595376" w14:textId="77777777" w:rsidR="00F07D7A" w:rsidRDefault="00F07D7A" w:rsidP="00F07D7A">
      <w:pPr>
        <w:pStyle w:val="Heading4"/>
      </w:pPr>
      <w:bookmarkStart w:id="30" w:name="_Toc412634013"/>
      <w:bookmarkStart w:id="31" w:name="_Toc419122393"/>
      <w:bookmarkStart w:id="32" w:name="_Ref397935245"/>
      <w:bookmarkStart w:id="33" w:name="_Toc398242028"/>
      <w:bookmarkStart w:id="34" w:name="_Toc424650702"/>
      <w:bookmarkEnd w:id="26"/>
      <w:r>
        <w:t>Diagram Icons and Arrow Types</w:t>
      </w:r>
      <w:bookmarkEnd w:id="30"/>
      <w:bookmarkEnd w:id="31"/>
      <w:bookmarkEnd w:id="34"/>
    </w:p>
    <w:p w14:paraId="40E385F9" w14:textId="77777777" w:rsidR="00F07D7A" w:rsidRDefault="00F07D7A" w:rsidP="00F07D7A">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Pr="00305518">
        <w:t xml:space="preserve">Table </w:t>
      </w:r>
      <w:r>
        <w:rPr>
          <w:noProof/>
        </w:rPr>
        <w:t>1</w:t>
      </w:r>
      <w:r>
        <w:noBreakHyphen/>
      </w:r>
      <w:r>
        <w:rPr>
          <w:noProof/>
        </w:rPr>
        <w:t>1</w:t>
      </w:r>
      <w:r>
        <w:fldChar w:fldCharType="end"/>
      </w:r>
      <w:r>
        <w:t>.</w:t>
      </w:r>
    </w:p>
    <w:p w14:paraId="4CA15B03" w14:textId="77777777" w:rsidR="00932B92" w:rsidRDefault="00932B92" w:rsidP="00932B92">
      <w:pPr>
        <w:pStyle w:val="Heading4"/>
      </w:pPr>
      <w:bookmarkStart w:id="35" w:name="_Toc424650703"/>
      <w:r>
        <w:t>Color Coding</w:t>
      </w:r>
      <w:bookmarkEnd w:id="32"/>
      <w:bookmarkEnd w:id="33"/>
      <w:bookmarkEnd w:id="35"/>
    </w:p>
    <w:p w14:paraId="652D58EE" w14:textId="6B3F167F" w:rsidR="00932B92" w:rsidRDefault="00877EFA" w:rsidP="00932B92">
      <w:pPr>
        <w:spacing w:after="120"/>
      </w:pPr>
      <w:r>
        <w:t>The shapes of the UML diagrams are color coded to indicate the data model associated with a class.  The colors used in the Report specification are illustrated via exemplars in</w:t>
      </w:r>
      <w:r w:rsidR="00932B92">
        <w:t xml:space="preserve"> </w:t>
      </w:r>
      <w:r w:rsidR="00932B92">
        <w:fldChar w:fldCharType="begin"/>
      </w:r>
      <w:r w:rsidR="00932B92">
        <w:instrText xml:space="preserve"> REF _Ref397676401 \h </w:instrText>
      </w:r>
      <w:r w:rsidR="00932B92">
        <w:fldChar w:fldCharType="separate"/>
      </w:r>
      <w:r w:rsidR="00EA597B" w:rsidRPr="000C4865">
        <w:t xml:space="preserve">Figure </w:t>
      </w:r>
      <w:r w:rsidR="00EA597B">
        <w:rPr>
          <w:noProof/>
        </w:rPr>
        <w:t>1</w:t>
      </w:r>
      <w:r w:rsidR="00EA597B">
        <w:noBreakHyphen/>
      </w:r>
      <w:r w:rsidR="00EA597B">
        <w:rPr>
          <w:noProof/>
        </w:rPr>
        <w:t>2</w:t>
      </w:r>
      <w:r w:rsidR="00932B92">
        <w:fldChar w:fldCharType="end"/>
      </w:r>
      <w:r w:rsidR="00847F10">
        <w:t>. Note that this data model uses UML stereotypes datatype and enumeration.</w:t>
      </w:r>
    </w:p>
    <w:p w14:paraId="17B9904F" w14:textId="474AB841" w:rsidR="00932B92" w:rsidRDefault="00B36DAE" w:rsidP="00E958D6">
      <w:pPr>
        <w:spacing w:after="120"/>
        <w:jc w:val="center"/>
      </w:pPr>
      <w:r w:rsidRPr="00B36DAE">
        <w:rPr>
          <w:noProof/>
        </w:rPr>
        <w:drawing>
          <wp:inline distT="0" distB="0" distL="0" distR="0" wp14:anchorId="6D9B5584" wp14:editId="73164564">
            <wp:extent cx="5897880" cy="55943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97880" cy="559435"/>
                    </a:xfrm>
                    <a:prstGeom prst="rect">
                      <a:avLst/>
                    </a:prstGeom>
                  </pic:spPr>
                </pic:pic>
              </a:graphicData>
            </a:graphic>
          </wp:inline>
        </w:drawing>
      </w:r>
    </w:p>
    <w:p w14:paraId="44E1E51D" w14:textId="01DFBFE3" w:rsidR="00932B92" w:rsidRPr="00CB4BF9" w:rsidRDefault="00932B92" w:rsidP="00932B92">
      <w:pPr>
        <w:pStyle w:val="Caption"/>
        <w:jc w:val="center"/>
        <w:rPr>
          <w:b w:val="0"/>
          <w:color w:val="auto"/>
          <w:sz w:val="24"/>
        </w:rPr>
      </w:pPr>
      <w:bookmarkStart w:id="36" w:name="_Ref397676401"/>
      <w:r w:rsidRPr="000C4865">
        <w:rPr>
          <w:color w:val="auto"/>
          <w:sz w:val="24"/>
        </w:rPr>
        <w:t xml:space="preserve">Figure </w:t>
      </w:r>
      <w:r w:rsidR="000C7F34">
        <w:rPr>
          <w:color w:val="auto"/>
          <w:sz w:val="24"/>
        </w:rPr>
        <w:fldChar w:fldCharType="begin"/>
      </w:r>
      <w:r w:rsidR="000C7F34">
        <w:rPr>
          <w:color w:val="auto"/>
          <w:sz w:val="24"/>
        </w:rPr>
        <w:instrText xml:space="preserve"> STYLEREF 1 \s </w:instrText>
      </w:r>
      <w:r w:rsidR="000C7F34">
        <w:rPr>
          <w:color w:val="auto"/>
          <w:sz w:val="24"/>
        </w:rPr>
        <w:fldChar w:fldCharType="separate"/>
      </w:r>
      <w:r w:rsidR="000C7F34">
        <w:rPr>
          <w:noProof/>
          <w:color w:val="auto"/>
          <w:sz w:val="24"/>
        </w:rPr>
        <w:t>1</w:t>
      </w:r>
      <w:r w:rsidR="000C7F34">
        <w:rPr>
          <w:color w:val="auto"/>
          <w:sz w:val="24"/>
        </w:rPr>
        <w:fldChar w:fldCharType="end"/>
      </w:r>
      <w:r w:rsidR="000C7F34">
        <w:rPr>
          <w:color w:val="auto"/>
          <w:sz w:val="24"/>
        </w:rPr>
        <w:noBreakHyphen/>
      </w:r>
      <w:r w:rsidR="000C7F34">
        <w:rPr>
          <w:color w:val="auto"/>
          <w:sz w:val="24"/>
        </w:rPr>
        <w:fldChar w:fldCharType="begin"/>
      </w:r>
      <w:r w:rsidR="000C7F34">
        <w:rPr>
          <w:color w:val="auto"/>
          <w:sz w:val="24"/>
        </w:rPr>
        <w:instrText xml:space="preserve"> SEQ Figure \* ARABIC \s 1 </w:instrText>
      </w:r>
      <w:r w:rsidR="000C7F34">
        <w:rPr>
          <w:color w:val="auto"/>
          <w:sz w:val="24"/>
        </w:rPr>
        <w:fldChar w:fldCharType="separate"/>
      </w:r>
      <w:r w:rsidR="000C7F34">
        <w:rPr>
          <w:noProof/>
          <w:color w:val="auto"/>
          <w:sz w:val="24"/>
        </w:rPr>
        <w:t>2</w:t>
      </w:r>
      <w:r w:rsidR="000C7F34">
        <w:rPr>
          <w:color w:val="auto"/>
          <w:sz w:val="24"/>
        </w:rPr>
        <w:fldChar w:fldCharType="end"/>
      </w:r>
      <w:bookmarkEnd w:id="36"/>
      <w:r w:rsidRPr="000C4865">
        <w:rPr>
          <w:color w:val="auto"/>
          <w:sz w:val="24"/>
        </w:rPr>
        <w:t xml:space="preserve">.  </w:t>
      </w:r>
      <w:r>
        <w:rPr>
          <w:b w:val="0"/>
          <w:color w:val="auto"/>
          <w:sz w:val="24"/>
        </w:rPr>
        <w:t>Data model color coding</w:t>
      </w:r>
    </w:p>
    <w:p w14:paraId="7430FB15" w14:textId="1BE157BC" w:rsidR="00D76C82" w:rsidRPr="00210E1E" w:rsidRDefault="00C15714" w:rsidP="00007D9F">
      <w:pPr>
        <w:pStyle w:val="Heading3"/>
      </w:pPr>
      <w:bookmarkStart w:id="37" w:name="_Toc424650704"/>
      <w:r>
        <w:t>Enumeration</w:t>
      </w:r>
      <w:r w:rsidR="00D76C82">
        <w:t xml:space="preserve"> Table Notation</w:t>
      </w:r>
      <w:bookmarkEnd w:id="27"/>
      <w:bookmarkEnd w:id="28"/>
      <w:bookmarkEnd w:id="29"/>
      <w:bookmarkEnd w:id="37"/>
    </w:p>
    <w:p w14:paraId="692481AC" w14:textId="32B97644" w:rsidR="00E01606" w:rsidRDefault="00E01606" w:rsidP="000B5B15">
      <w:pPr>
        <w:spacing w:after="240"/>
      </w:pPr>
      <w:bookmarkStart w:id="38" w:name="_Ref394327838"/>
      <w:r w:rsidRPr="00210E1E">
        <w:t xml:space="preserve">Throughout </w:t>
      </w:r>
      <w:r>
        <w:t xml:space="preserve">Section </w:t>
      </w:r>
      <w:r>
        <w:fldChar w:fldCharType="begin"/>
      </w:r>
      <w:r>
        <w:instrText xml:space="preserve"> REF _Ref398290980 \r \h </w:instrText>
      </w:r>
      <w:r>
        <w:fldChar w:fldCharType="separate"/>
      </w:r>
      <w:r w:rsidR="00EA597B">
        <w:t>3</w:t>
      </w:r>
      <w:r>
        <w:fldChar w:fldCharType="end"/>
      </w:r>
      <w:r w:rsidRPr="00210E1E">
        <w:t xml:space="preserve">, tables are used to describe </w:t>
      </w:r>
      <w:r>
        <w:t xml:space="preserve">the </w:t>
      </w:r>
      <w:r w:rsidR="00537C04">
        <w:t>list of defined values for each default vocabulary</w:t>
      </w:r>
      <w:r w:rsidRPr="00210E1E">
        <w:t>. Each property table consist</w:t>
      </w:r>
      <w:r>
        <w:t>s</w:t>
      </w:r>
      <w:r w:rsidR="00537C04">
        <w:t xml:space="preserve"> of a column of literal names</w:t>
      </w:r>
      <w:r w:rsidRPr="00210E1E">
        <w:t>, and a description column that describe</w:t>
      </w:r>
      <w:r>
        <w:t>s</w:t>
      </w:r>
      <w:r w:rsidRPr="00210E1E">
        <w:t xml:space="preserve"> </w:t>
      </w:r>
      <w:r w:rsidR="00537C04">
        <w:t>the literal name, if needed</w:t>
      </w:r>
      <w:r>
        <w:t xml:space="preserve">.  </w:t>
      </w:r>
    </w:p>
    <w:p w14:paraId="12E9CA78" w14:textId="77777777" w:rsidR="0032667E" w:rsidRDefault="0032667E" w:rsidP="00690525">
      <w:pPr>
        <w:pStyle w:val="Heading1"/>
        <w:numPr>
          <w:ilvl w:val="0"/>
          <w:numId w:val="0"/>
        </w:numPr>
        <w:ind w:left="360"/>
      </w:pPr>
      <w:bookmarkStart w:id="39" w:name="_Ref389860108"/>
      <w:bookmarkStart w:id="40" w:name="_Ref391367621"/>
      <w:bookmarkStart w:id="41" w:name="_Ref395082039"/>
      <w:bookmarkEnd w:id="10"/>
      <w:bookmarkEnd w:id="11"/>
      <w:bookmarkEnd w:id="12"/>
      <w:bookmarkEnd w:id="38"/>
      <w:r>
        <w:br w:type="page"/>
      </w:r>
    </w:p>
    <w:p w14:paraId="15A3D861" w14:textId="057C76E4" w:rsidR="00E941F1" w:rsidRDefault="00E941F1" w:rsidP="008D1EA2">
      <w:pPr>
        <w:pStyle w:val="Heading1"/>
      </w:pPr>
      <w:bookmarkStart w:id="42" w:name="_Ref424646874"/>
      <w:bookmarkStart w:id="43" w:name="_Toc424650705"/>
      <w:r>
        <w:lastRenderedPageBreak/>
        <w:t>Background Information</w:t>
      </w:r>
      <w:bookmarkEnd w:id="42"/>
      <w:bookmarkEnd w:id="43"/>
    </w:p>
    <w:p w14:paraId="553D44FA" w14:textId="52D60E5B" w:rsidR="00E941F1" w:rsidRDefault="00E941F1" w:rsidP="000B5B15">
      <w:pPr>
        <w:spacing w:after="240"/>
      </w:pPr>
      <w:r>
        <w:t xml:space="preserve">In this section, we provide high level information about the </w:t>
      </w:r>
      <w:r w:rsidR="00F07D7A">
        <w:t>Vocabularies</w:t>
      </w:r>
      <w:r>
        <w:t xml:space="preserve"> data model that is necessary to fully understand the specification details given in Section </w:t>
      </w:r>
      <w:r>
        <w:fldChar w:fldCharType="begin"/>
      </w:r>
      <w:r>
        <w:instrText xml:space="preserve"> REF _Ref390076669 \r \h </w:instrText>
      </w:r>
      <w:r>
        <w:fldChar w:fldCharType="separate"/>
      </w:r>
      <w:r w:rsidR="00EA597B">
        <w:t>3</w:t>
      </w:r>
      <w:r>
        <w:fldChar w:fldCharType="end"/>
      </w:r>
      <w:r>
        <w:t>.</w:t>
      </w:r>
    </w:p>
    <w:p w14:paraId="5389FA52" w14:textId="1DC500BB" w:rsidR="000C7F34" w:rsidRPr="00434BA0" w:rsidRDefault="000C7F34" w:rsidP="000C7F34">
      <w:pPr>
        <w:spacing w:after="240"/>
      </w:pPr>
      <w:r w:rsidRPr="00434BA0">
        <w:t xml:space="preserve">There are three vocabulary-related </w:t>
      </w:r>
      <w:r>
        <w:t>UML data types</w:t>
      </w:r>
      <w:r w:rsidRPr="00434BA0">
        <w:t xml:space="preserve"> defined in the Common data model</w:t>
      </w:r>
      <w:r w:rsidR="00086E93">
        <w:t xml:space="preserve"> [STIX</w:t>
      </w:r>
      <w:r w:rsidR="00086E93">
        <w:rPr>
          <w:vertAlign w:val="subscript"/>
        </w:rPr>
        <w:t>COM</w:t>
      </w:r>
      <w:r w:rsidR="00086E93">
        <w:t>]</w:t>
      </w:r>
      <w:r w:rsidRPr="00434BA0">
        <w:t xml:space="preserve">, and together they provide a content creator with </w:t>
      </w:r>
      <w:r>
        <w:t>four</w:t>
      </w:r>
      <w:r w:rsidRPr="00434BA0">
        <w:t xml:space="preserve"> choices for defining content</w:t>
      </w:r>
      <w:r>
        <w:t>,</w:t>
      </w:r>
      <w:r>
        <w:rPr>
          <w:rStyle w:val="FootnoteReference"/>
        </w:rPr>
        <w:footnoteReference w:id="5"/>
      </w:r>
      <w:r>
        <w:t xml:space="preserve"> listed below in order of formality. </w:t>
      </w:r>
    </w:p>
    <w:p w14:paraId="6F54FF11" w14:textId="7ACFE4F4" w:rsidR="000C7F34" w:rsidRDefault="000C7F34" w:rsidP="000C7F34">
      <w:pPr>
        <w:pStyle w:val="ListParagraph"/>
        <w:numPr>
          <w:ilvl w:val="0"/>
          <w:numId w:val="4"/>
        </w:numPr>
        <w:spacing w:after="120"/>
        <w:ind w:left="720"/>
        <w:contextualSpacing w:val="0"/>
      </w:pPr>
      <w:r w:rsidRPr="009244B8">
        <w:rPr>
          <w:u w:val="single"/>
        </w:rPr>
        <w:t xml:space="preserve">Leverage a </w:t>
      </w:r>
      <w:r w:rsidR="00A10027" w:rsidRPr="009244B8">
        <w:rPr>
          <w:u w:val="single"/>
        </w:rPr>
        <w:t xml:space="preserve">formally defined </w:t>
      </w:r>
      <w:r w:rsidRPr="009244B8">
        <w:rPr>
          <w:u w:val="single"/>
        </w:rPr>
        <w:t>default vocabulary</w:t>
      </w:r>
      <w:r>
        <w:t xml:space="preserve"> </w:t>
      </w:r>
      <w:r w:rsidR="00A10027">
        <w:t xml:space="preserve">extended from </w:t>
      </w:r>
      <w:r>
        <w:t xml:space="preserve">the </w:t>
      </w:r>
      <w:r w:rsidR="00855B7D">
        <w:rPr>
          <w:rFonts w:ascii="Courier New" w:hAnsi="Courier New" w:cs="Courier New"/>
        </w:rPr>
        <w:t>stixCommon:C</w:t>
      </w:r>
      <w:r w:rsidRPr="00434BA0">
        <w:rPr>
          <w:rFonts w:ascii="Courier New" w:hAnsi="Courier New" w:cs="Courier New"/>
        </w:rPr>
        <w:t>ontrolledVocabularyStringType</w:t>
      </w:r>
      <w:r w:rsidRPr="00434BA0">
        <w:t xml:space="preserve"> </w:t>
      </w:r>
      <w:r>
        <w:t xml:space="preserve">data type. </w:t>
      </w:r>
      <w:r w:rsidRPr="00434BA0">
        <w:t>STIX v1.1.1 defines a collection of default vocabularies and associated enumerations that are based o</w:t>
      </w:r>
      <w:r w:rsidR="00086E93">
        <w:t xml:space="preserve">n input from the STIX community; </w:t>
      </w:r>
      <w:r>
        <w:t xml:space="preserve">however, not all vocabulary properties have an assigned </w:t>
      </w:r>
      <w:r w:rsidR="00A10027">
        <w:t xml:space="preserve">formally defined </w:t>
      </w:r>
      <w:r>
        <w:t>default vocabulary.</w:t>
      </w:r>
    </w:p>
    <w:p w14:paraId="2ACA22DE" w14:textId="6A26EB77" w:rsidR="000C7F34" w:rsidRPr="00434BA0" w:rsidRDefault="000C7F34" w:rsidP="000C7F34">
      <w:pPr>
        <w:pStyle w:val="ListParagraph"/>
        <w:numPr>
          <w:ilvl w:val="0"/>
          <w:numId w:val="4"/>
        </w:numPr>
        <w:spacing w:after="120"/>
        <w:ind w:left="720"/>
        <w:contextualSpacing w:val="0"/>
      </w:pPr>
      <w:r w:rsidRPr="00CF3185">
        <w:rPr>
          <w:u w:val="single"/>
        </w:rPr>
        <w:t>Formally define a custom vocabulary</w:t>
      </w:r>
      <w:r w:rsidRPr="00434BA0">
        <w:t xml:space="preserve"> </w:t>
      </w:r>
      <w:r w:rsidR="00A10027">
        <w:t>by extending</w:t>
      </w:r>
      <w:r w:rsidR="00A10027" w:rsidRPr="00434BA0">
        <w:t xml:space="preserve"> </w:t>
      </w:r>
      <w:r w:rsidRPr="00434BA0">
        <w:t xml:space="preserve">the </w:t>
      </w:r>
      <w:r w:rsidR="00855B7D" w:rsidRPr="00855B7D">
        <w:rPr>
          <w:rFonts w:ascii="Courier New" w:hAnsi="Courier New" w:cs="Courier New"/>
        </w:rPr>
        <w:t>stixCommon:</w:t>
      </w:r>
      <w:r w:rsidRPr="00434BA0">
        <w:rPr>
          <w:rFonts w:ascii="Courier New" w:hAnsi="Courier New" w:cs="Courier New"/>
        </w:rPr>
        <w:t>ControlledVocabularyStringType</w:t>
      </w:r>
      <w:r w:rsidRPr="00434BA0">
        <w:t xml:space="preserve"> </w:t>
      </w:r>
      <w:r>
        <w:t xml:space="preserve">data type. </w:t>
      </w:r>
      <w:r w:rsidRPr="00434BA0">
        <w:t xml:space="preserve">Because this </w:t>
      </w:r>
      <w:r>
        <w:t>is</w:t>
      </w:r>
      <w:r w:rsidRPr="00434BA0">
        <w:t xml:space="preserve"> an extension of the STIX </w:t>
      </w:r>
      <w:r>
        <w:t>Vocabular</w:t>
      </w:r>
      <w:r w:rsidR="002323A0">
        <w:t>ies</w:t>
      </w:r>
      <w:r>
        <w:t xml:space="preserve"> </w:t>
      </w:r>
      <w:r w:rsidRPr="00434BA0">
        <w:t xml:space="preserve">data model, producers and consumers </w:t>
      </w:r>
      <w:r>
        <w:t>MUST</w:t>
      </w:r>
      <w:r w:rsidRPr="00434BA0">
        <w:t xml:space="preserve"> </w:t>
      </w:r>
      <w:r w:rsidR="00A10027">
        <w:t>have access to</w:t>
      </w:r>
      <w:r w:rsidRPr="00434BA0">
        <w:t xml:space="preserve"> th</w:t>
      </w:r>
      <w:r>
        <w:t>e</w:t>
      </w:r>
      <w:r w:rsidRPr="00434BA0">
        <w:t xml:space="preserve"> addition </w:t>
      </w:r>
      <w:r>
        <w:t xml:space="preserve">to the data model for successful </w:t>
      </w:r>
      <w:r w:rsidR="00E15D94">
        <w:t xml:space="preserve">use in the </w:t>
      </w:r>
      <w:r>
        <w:t xml:space="preserve">sharing of </w:t>
      </w:r>
      <w:r w:rsidRPr="00434BA0">
        <w:t>STIX documents.</w:t>
      </w:r>
    </w:p>
    <w:p w14:paraId="27A86382" w14:textId="1110B93A" w:rsidR="000C7F34" w:rsidRDefault="000C7F34" w:rsidP="000C7F34">
      <w:pPr>
        <w:pStyle w:val="ListParagraph"/>
        <w:numPr>
          <w:ilvl w:val="0"/>
          <w:numId w:val="4"/>
        </w:numPr>
        <w:spacing w:after="120"/>
        <w:ind w:left="720"/>
        <w:contextualSpacing w:val="0"/>
      </w:pPr>
      <w:r w:rsidRPr="00CF3185">
        <w:rPr>
          <w:u w:val="single"/>
        </w:rPr>
        <w:t>Reference an externally-defined, custom vocabulary</w:t>
      </w:r>
      <w:r w:rsidRPr="00434BA0">
        <w:t xml:space="preserve"> using the </w:t>
      </w:r>
      <w:r w:rsidR="00855B7D" w:rsidRPr="00855B7D">
        <w:rPr>
          <w:rFonts w:ascii="Courier New" w:hAnsi="Courier New" w:cs="Courier New"/>
        </w:rPr>
        <w:t>stixCommon:</w:t>
      </w:r>
      <w:r w:rsidRPr="00434BA0">
        <w:rPr>
          <w:rFonts w:ascii="Courier New" w:hAnsi="Courier New" w:cs="Courier New"/>
        </w:rPr>
        <w:t>UnenforcedVocabularyStringType</w:t>
      </w:r>
      <w:r w:rsidRPr="00434BA0">
        <w:t xml:space="preserve"> </w:t>
      </w:r>
      <w:r>
        <w:t xml:space="preserve">data type to constrain the </w:t>
      </w:r>
      <w:r>
        <w:t>set of values. Externally-defined</w:t>
      </w:r>
      <w:r w:rsidRPr="00434BA0">
        <w:t xml:space="preserve"> vocabularies are </w:t>
      </w:r>
      <w:r w:rsidR="007F1CC1">
        <w:t>explicitly</w:t>
      </w:r>
      <w:r w:rsidR="007F1CC1" w:rsidRPr="00434BA0">
        <w:t xml:space="preserve"> </w:t>
      </w:r>
      <w:r w:rsidRPr="00434BA0">
        <w:t xml:space="preserve">defined, but have not been </w:t>
      </w:r>
      <w:r w:rsidRPr="00434BA0">
        <w:t xml:space="preserve">included as </w:t>
      </w:r>
      <w:r>
        <w:t>formally specified</w:t>
      </w:r>
      <w:r w:rsidRPr="00434BA0">
        <w:t xml:space="preserve"> vocabularies within the STIX </w:t>
      </w:r>
      <w:r>
        <w:t>Vocabular</w:t>
      </w:r>
      <w:r w:rsidR="002323A0">
        <w:t>ies</w:t>
      </w:r>
      <w:r>
        <w:t xml:space="preserve"> </w:t>
      </w:r>
      <w:r w:rsidRPr="00434BA0">
        <w:t>data model</w:t>
      </w:r>
      <w:r>
        <w:t xml:space="preserve"> using the </w:t>
      </w:r>
      <w:r w:rsidR="00855B7D" w:rsidRPr="00855B7D">
        <w:rPr>
          <w:rFonts w:ascii="Courier New" w:hAnsi="Courier New" w:cs="Courier New"/>
        </w:rPr>
        <w:t>stixCommon:</w:t>
      </w:r>
      <w:r w:rsidRPr="00434BA0">
        <w:rPr>
          <w:rFonts w:ascii="Courier New" w:hAnsi="Courier New" w:cs="Courier New"/>
        </w:rPr>
        <w:t>ControlledVocabularyStringType</w:t>
      </w:r>
      <w:r w:rsidRPr="00434BA0">
        <w:t xml:space="preserve"> </w:t>
      </w:r>
      <w:r>
        <w:t>data type</w:t>
      </w:r>
      <w:r w:rsidRPr="00434BA0">
        <w:t xml:space="preserve">.  In this case, it is sufficient to specify the name of the vocabulary and a URL </w:t>
      </w:r>
      <w:r w:rsidR="007F1CC1">
        <w:t xml:space="preserve">to a </w:t>
      </w:r>
      <w:r w:rsidRPr="00434BA0">
        <w:t>defin</w:t>
      </w:r>
      <w:r w:rsidR="007F1CC1">
        <w:t>ition of</w:t>
      </w:r>
      <w:r w:rsidRPr="00434BA0">
        <w:t xml:space="preserve"> that vocabulary</w:t>
      </w:r>
      <w:r>
        <w:t>.</w:t>
      </w:r>
    </w:p>
    <w:p w14:paraId="01FE494C" w14:textId="7D9AF0A8" w:rsidR="000C7F34" w:rsidRPr="00434BA0" w:rsidRDefault="000C7F34" w:rsidP="000C7F34">
      <w:pPr>
        <w:pStyle w:val="ListParagraph"/>
        <w:numPr>
          <w:ilvl w:val="0"/>
          <w:numId w:val="4"/>
        </w:numPr>
        <w:spacing w:after="240"/>
        <w:ind w:left="720"/>
        <w:contextualSpacing w:val="0"/>
      </w:pPr>
      <w:r w:rsidRPr="00CF3185">
        <w:rPr>
          <w:u w:val="single"/>
        </w:rPr>
        <w:t xml:space="preserve">Choose an arbitrary </w:t>
      </w:r>
      <w:r>
        <w:rPr>
          <w:u w:val="single"/>
        </w:rPr>
        <w:t xml:space="preserve">and unconstrained </w:t>
      </w:r>
      <w:r w:rsidRPr="00CF3185">
        <w:rPr>
          <w:u w:val="single"/>
        </w:rPr>
        <w:t>value</w:t>
      </w:r>
      <w:r w:rsidRPr="00434BA0">
        <w:t xml:space="preserve"> using the </w:t>
      </w:r>
      <w:r w:rsidR="00855B7D" w:rsidRPr="00855B7D">
        <w:rPr>
          <w:rFonts w:ascii="Courier New" w:hAnsi="Courier New" w:cs="Courier New"/>
        </w:rPr>
        <w:t>stixCommon:</w:t>
      </w:r>
      <w:r w:rsidRPr="00434BA0">
        <w:rPr>
          <w:rFonts w:ascii="Courier New" w:hAnsi="Courier New" w:cs="Courier New"/>
        </w:rPr>
        <w:t>VocabularyStringType</w:t>
      </w:r>
      <w:r w:rsidRPr="00434BA0">
        <w:t xml:space="preserve"> </w:t>
      </w:r>
      <w:r>
        <w:t>data type.</w:t>
      </w:r>
    </w:p>
    <w:p w14:paraId="134E9EA3" w14:textId="10B5416A" w:rsidR="000C7F34" w:rsidRDefault="000C7F34" w:rsidP="000C7F34">
      <w:pPr>
        <w:spacing w:after="240"/>
      </w:pPr>
      <w:r>
        <w:t>While not required by the general STIX language, d</w:t>
      </w:r>
      <w:r w:rsidRPr="00434BA0">
        <w:t xml:space="preserve">efault vocabularies should be used whenever possible to ensure the greatest level of compatibility between STIX users.  </w:t>
      </w:r>
      <w:r>
        <w:t>If an appropriate default vocabulary is not available</w:t>
      </w:r>
      <w:r w:rsidR="00086E93">
        <w:t>,</w:t>
      </w:r>
      <w:r>
        <w:t xml:space="preserve"> a formally defined custom vocabulary can be specified and leveraged. </w:t>
      </w:r>
      <w:r w:rsidRPr="00434BA0">
        <w:t xml:space="preserve">In addition to compatibility advantages, using </w:t>
      </w:r>
      <w:r>
        <w:t xml:space="preserve">formally defined </w:t>
      </w:r>
      <w:r w:rsidRPr="00434BA0">
        <w:t xml:space="preserve">vocabularies </w:t>
      </w:r>
      <w:r>
        <w:t xml:space="preserve">(whether default vocabularies or otherwise defined) </w:t>
      </w:r>
      <w:r w:rsidRPr="00434BA0">
        <w:t xml:space="preserve">enables </w:t>
      </w:r>
      <w:r>
        <w:t xml:space="preserve">enforced </w:t>
      </w:r>
      <w:r w:rsidRPr="00434BA0">
        <w:t>use of valid enumeration values</w:t>
      </w:r>
      <w:r>
        <w:t xml:space="preserve">.  </w:t>
      </w:r>
    </w:p>
    <w:p w14:paraId="4A288545" w14:textId="2B66F154" w:rsidR="000C7F34" w:rsidRDefault="000C7F34" w:rsidP="000C7F34">
      <w:pPr>
        <w:spacing w:after="240"/>
      </w:pPr>
      <w:r>
        <w:t xml:space="preserve">If </w:t>
      </w:r>
      <w:r w:rsidRPr="00434BA0">
        <w:t xml:space="preserve">a </w:t>
      </w:r>
      <w:r>
        <w:t>formally defined</w:t>
      </w:r>
      <w:r w:rsidRPr="00434BA0">
        <w:t xml:space="preserve"> vocabulary is not sufficient for a content producer’s purposes, the STIX </w:t>
      </w:r>
      <w:r w:rsidR="00320D8A" w:rsidRPr="00434BA0">
        <w:t>Vocabular</w:t>
      </w:r>
      <w:r w:rsidR="00320D8A">
        <w:t>ies</w:t>
      </w:r>
      <w:r w:rsidR="00320D8A" w:rsidRPr="00434BA0">
        <w:t xml:space="preserve"> </w:t>
      </w:r>
      <w:r w:rsidRPr="00434BA0">
        <w:t xml:space="preserve">data model allows </w:t>
      </w:r>
      <w:r>
        <w:t xml:space="preserve">the </w:t>
      </w:r>
      <w:r w:rsidRPr="00434BA0">
        <w:t>two alternatives</w:t>
      </w:r>
      <w:r>
        <w:t xml:space="preserve"> listed above</w:t>
      </w:r>
      <w:r w:rsidRPr="00434BA0">
        <w:t xml:space="preserve">: </w:t>
      </w:r>
      <w:r>
        <w:t xml:space="preserve">externally defined </w:t>
      </w:r>
      <w:r w:rsidRPr="00434BA0">
        <w:t>custom</w:t>
      </w:r>
      <w:r>
        <w:t xml:space="preserve"> </w:t>
      </w:r>
      <w:r w:rsidRPr="00434BA0">
        <w:t xml:space="preserve">vocabularies </w:t>
      </w:r>
      <w:r>
        <w:t xml:space="preserve">and </w:t>
      </w:r>
      <w:r w:rsidRPr="00434BA0">
        <w:t xml:space="preserve">arbitrary string values, which dispense with enumerated vocabularies </w:t>
      </w:r>
      <w:r w:rsidRPr="00434BA0">
        <w:lastRenderedPageBreak/>
        <w:t>altogether</w:t>
      </w:r>
      <w:r>
        <w:t>.  If a custom vocabulary is not formally added to the Vocabular</w:t>
      </w:r>
      <w:r w:rsidR="00320D8A">
        <w:t>ies</w:t>
      </w:r>
      <w:r>
        <w:t xml:space="preserve"> data model then no enforcement policy of appropriate values is specified.</w:t>
      </w:r>
    </w:p>
    <w:p w14:paraId="0F8D7F70" w14:textId="2744E71A" w:rsidR="000C7F34" w:rsidRPr="00434BA0" w:rsidRDefault="000C7F34" w:rsidP="000C7F34">
      <w:pPr>
        <w:spacing w:after="240"/>
      </w:pPr>
      <w:r w:rsidRPr="00434BA0">
        <w:t xml:space="preserve">The UML diagram shown in </w:t>
      </w:r>
      <w:r>
        <w:fldChar w:fldCharType="begin"/>
      </w:r>
      <w:r>
        <w:instrText xml:space="preserve"> REF _Ref419296006 \h </w:instrText>
      </w:r>
      <w:r>
        <w:fldChar w:fldCharType="separate"/>
      </w:r>
      <w:r>
        <w:rPr>
          <w:bCs/>
          <w:noProof/>
        </w:rPr>
        <w:fldChar w:fldCharType="begin"/>
      </w:r>
      <w:r>
        <w:instrText xml:space="preserve"> REF _Ref420936850 \h </w:instrText>
      </w:r>
      <w:r>
        <w:rPr>
          <w:bCs/>
          <w:noProof/>
        </w:rPr>
      </w:r>
      <w:r>
        <w:rPr>
          <w:bCs/>
          <w:noProof/>
        </w:rPr>
        <w:fldChar w:fldCharType="separate"/>
      </w:r>
      <w:r w:rsidRPr="000C7F34">
        <w:t xml:space="preserve">Figure </w:t>
      </w:r>
      <w:r w:rsidRPr="000C7F34">
        <w:rPr>
          <w:noProof/>
        </w:rPr>
        <w:t>2</w:t>
      </w:r>
      <w:r w:rsidRPr="000C7F34">
        <w:noBreakHyphen/>
      </w:r>
      <w:r w:rsidRPr="000C7F34">
        <w:rPr>
          <w:noProof/>
        </w:rPr>
        <w:t>1</w:t>
      </w:r>
      <w:r>
        <w:rPr>
          <w:bCs/>
          <w:noProof/>
        </w:rPr>
        <w:fldChar w:fldCharType="end"/>
      </w:r>
      <w:r>
        <w:fldChar w:fldCharType="end"/>
      </w:r>
      <w:r>
        <w:t xml:space="preserve"> </w:t>
      </w:r>
      <w:r w:rsidRPr="00434BA0">
        <w:t xml:space="preserve">illustrates the relationships between the three vocabulary </w:t>
      </w:r>
      <w:r>
        <w:t xml:space="preserve">data types </w:t>
      </w:r>
      <w:r w:rsidR="00086E93">
        <w:t xml:space="preserve">as </w:t>
      </w:r>
      <w:r>
        <w:t>defined in the STIX Common data model</w:t>
      </w:r>
      <w:r w:rsidRPr="00434BA0">
        <w:t xml:space="preserve">. As illustrated, all </w:t>
      </w:r>
      <w:r>
        <w:t xml:space="preserve">controlled </w:t>
      </w:r>
      <w:r w:rsidRPr="00434BA0">
        <w:t xml:space="preserve">vocabularies </w:t>
      </w:r>
      <w:r>
        <w:t xml:space="preserve">formally </w:t>
      </w:r>
      <w:r w:rsidRPr="00434BA0">
        <w:t>defined within the STIX</w:t>
      </w:r>
      <w:r>
        <w:t xml:space="preserve"> Vocabular</w:t>
      </w:r>
      <w:r w:rsidR="00320D8A">
        <w:t>ies</w:t>
      </w:r>
      <w:r>
        <w:t xml:space="preserve"> data model are defined using an enumeration derived from </w:t>
      </w:r>
      <w:r w:rsidRPr="00434BA0">
        <w:t xml:space="preserve">the </w:t>
      </w:r>
      <w:r w:rsidRPr="00434BA0">
        <w:rPr>
          <w:rFonts w:ascii="Courier New" w:hAnsi="Courier New"/>
        </w:rPr>
        <w:t>ControlledVocabularyStringType</w:t>
      </w:r>
      <w:r w:rsidRPr="00434BA0">
        <w:t xml:space="preserve"> </w:t>
      </w:r>
      <w:r>
        <w:t>data type.</w:t>
      </w:r>
      <w:r w:rsidRPr="00434BA0">
        <w:t xml:space="preserve">  </w:t>
      </w:r>
    </w:p>
    <w:p w14:paraId="425E9739" w14:textId="7279E05B" w:rsidR="000C7F34" w:rsidRPr="00434BA0" w:rsidRDefault="000C7F34" w:rsidP="000C7F34">
      <w:pPr>
        <w:spacing w:after="240"/>
        <w:rPr>
          <w:rFonts w:ascii="Courier New" w:hAnsi="Courier New" w:cs="Courier New"/>
        </w:rPr>
      </w:pPr>
      <w:r w:rsidRPr="00434BA0">
        <w:t xml:space="preserve">As shown, the </w:t>
      </w:r>
      <w:r w:rsidRPr="00434BA0">
        <w:rPr>
          <w:rFonts w:ascii="Courier New" w:hAnsi="Courier New" w:cs="Courier New"/>
        </w:rPr>
        <w:t>HighMediumLowVocab-1.0</w:t>
      </w:r>
      <w:r w:rsidRPr="00434BA0">
        <w:t xml:space="preserve"> </w:t>
      </w:r>
      <w:r>
        <w:t>enumeration</w:t>
      </w:r>
      <w:r w:rsidRPr="00434BA0">
        <w:t xml:space="preserve"> (used as a defined </w:t>
      </w:r>
      <w:r>
        <w:t xml:space="preserve">controlled </w:t>
      </w:r>
      <w:r w:rsidRPr="00434BA0">
        <w:t>vocabulary ex</w:t>
      </w:r>
      <w:r>
        <w:t>emplar) is defined as a specialization</w:t>
      </w:r>
      <w:r w:rsidRPr="00434BA0">
        <w:t xml:space="preserve"> of the </w:t>
      </w:r>
      <w:r w:rsidR="002323A0" w:rsidRPr="002323A0">
        <w:rPr>
          <w:rFonts w:ascii="Courier New" w:hAnsi="Courier New" w:cs="Courier New"/>
        </w:rPr>
        <w:t>stixCommon:</w:t>
      </w:r>
      <w:r w:rsidRPr="002323A0">
        <w:rPr>
          <w:rFonts w:ascii="Courier New" w:hAnsi="Courier New" w:cs="Courier New"/>
        </w:rPr>
        <w:t>ControlledVocabularyStringType</w:t>
      </w:r>
      <w:r w:rsidRPr="00434BA0">
        <w:t xml:space="preserve"> </w:t>
      </w:r>
      <w:r>
        <w:t>data type</w:t>
      </w:r>
      <w:r w:rsidRPr="00434BA0">
        <w:t xml:space="preserve">, and therefore it is also a specialization of the </w:t>
      </w:r>
      <w:r w:rsidR="002323A0" w:rsidRPr="002323A0">
        <w:rPr>
          <w:rFonts w:ascii="Courier New" w:hAnsi="Courier New" w:cs="Courier New"/>
        </w:rPr>
        <w:t>stixCommon:</w:t>
      </w:r>
      <w:r w:rsidRPr="00434BA0">
        <w:rPr>
          <w:rFonts w:ascii="Courier New" w:hAnsi="Courier New" w:cs="Courier New"/>
        </w:rPr>
        <w:t>VocabularyStringType</w:t>
      </w:r>
      <w:r w:rsidRPr="00434BA0">
        <w:t xml:space="preserve"> </w:t>
      </w:r>
      <w:r>
        <w:t xml:space="preserve">data type. </w:t>
      </w:r>
    </w:p>
    <w:p w14:paraId="41DC2DA3" w14:textId="119497AE" w:rsidR="000C7F34" w:rsidRPr="00434BA0" w:rsidRDefault="000C7F34" w:rsidP="000C7F34">
      <w:pPr>
        <w:spacing w:after="240"/>
      </w:pPr>
      <w:r w:rsidRPr="00434BA0">
        <w:t xml:space="preserve">Further details of each vocabulary class are provided in Subsections </w:t>
      </w:r>
      <w:r>
        <w:fldChar w:fldCharType="begin"/>
      </w:r>
      <w:r>
        <w:instrText xml:space="preserve"> REF _Ref420936639 \r \h </w:instrText>
      </w:r>
      <w:r>
        <w:fldChar w:fldCharType="separate"/>
      </w:r>
      <w:r>
        <w:t>2.1.1</w:t>
      </w:r>
      <w:r>
        <w:fldChar w:fldCharType="end"/>
      </w:r>
      <w:r w:rsidRPr="00434BA0">
        <w:t xml:space="preserve"> through </w:t>
      </w:r>
      <w:r>
        <w:fldChar w:fldCharType="begin"/>
      </w:r>
      <w:r>
        <w:instrText xml:space="preserve"> REF _Ref420936662 \r \h </w:instrText>
      </w:r>
      <w:r>
        <w:fldChar w:fldCharType="separate"/>
      </w:r>
      <w:r>
        <w:t>2.1.3</w:t>
      </w:r>
      <w:r>
        <w:fldChar w:fldCharType="end"/>
      </w:r>
      <w:r w:rsidRPr="00434BA0">
        <w:t>.</w:t>
      </w:r>
    </w:p>
    <w:p w14:paraId="4B3E73FD" w14:textId="77777777" w:rsidR="000C7F34" w:rsidRDefault="000C7F34" w:rsidP="000C7F34">
      <w:pPr>
        <w:keepNext/>
        <w:spacing w:after="120"/>
        <w:jc w:val="center"/>
      </w:pPr>
      <w:r>
        <w:rPr>
          <w:noProof/>
        </w:rPr>
        <w:drawing>
          <wp:inline distT="0" distB="0" distL="0" distR="0" wp14:anchorId="05490CDA" wp14:editId="16B4DF99">
            <wp:extent cx="5614512" cy="3944679"/>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ocab.jpg"/>
                    <pic:cNvPicPr/>
                  </pic:nvPicPr>
                  <pic:blipFill>
                    <a:blip r:embed="rId29">
                      <a:extLst>
                        <a:ext uri="{28A0092B-C50C-407E-A947-70E740481C1C}">
                          <a14:useLocalDpi xmlns:a14="http://schemas.microsoft.com/office/drawing/2010/main" val="0"/>
                        </a:ext>
                      </a:extLst>
                    </a:blip>
                    <a:stretch>
                      <a:fillRect/>
                    </a:stretch>
                  </pic:blipFill>
                  <pic:spPr>
                    <a:xfrm>
                      <a:off x="0" y="0"/>
                      <a:ext cx="5619733" cy="3948348"/>
                    </a:xfrm>
                    <a:prstGeom prst="rect">
                      <a:avLst/>
                    </a:prstGeom>
                  </pic:spPr>
                </pic:pic>
              </a:graphicData>
            </a:graphic>
          </wp:inline>
        </w:drawing>
      </w:r>
    </w:p>
    <w:p w14:paraId="36CFAE71" w14:textId="1962A425" w:rsidR="000C7F34" w:rsidRPr="000C7F34" w:rsidRDefault="000C7F34" w:rsidP="000C7F34">
      <w:pPr>
        <w:pStyle w:val="Caption"/>
        <w:jc w:val="center"/>
        <w:rPr>
          <w:color w:val="auto"/>
          <w:sz w:val="24"/>
          <w:szCs w:val="24"/>
        </w:rPr>
      </w:pPr>
      <w:bookmarkStart w:id="44" w:name="_Ref420936850"/>
      <w:r w:rsidRPr="000C7F34">
        <w:rPr>
          <w:color w:val="auto"/>
          <w:sz w:val="24"/>
          <w:szCs w:val="24"/>
        </w:rPr>
        <w:t xml:space="preserve">Figure </w:t>
      </w:r>
      <w:r w:rsidRPr="000C7F34">
        <w:rPr>
          <w:color w:val="auto"/>
          <w:sz w:val="24"/>
          <w:szCs w:val="24"/>
        </w:rPr>
        <w:fldChar w:fldCharType="begin"/>
      </w:r>
      <w:r w:rsidRPr="000C7F34">
        <w:rPr>
          <w:color w:val="auto"/>
          <w:sz w:val="24"/>
          <w:szCs w:val="24"/>
        </w:rPr>
        <w:instrText xml:space="preserve"> STYLEREF 1 \s </w:instrText>
      </w:r>
      <w:r w:rsidRPr="000C7F34">
        <w:rPr>
          <w:color w:val="auto"/>
          <w:sz w:val="24"/>
          <w:szCs w:val="24"/>
        </w:rPr>
        <w:fldChar w:fldCharType="separate"/>
      </w:r>
      <w:r w:rsidRPr="000C7F34">
        <w:rPr>
          <w:noProof/>
          <w:color w:val="auto"/>
          <w:sz w:val="24"/>
          <w:szCs w:val="24"/>
        </w:rPr>
        <w:t>2</w:t>
      </w:r>
      <w:r w:rsidRPr="000C7F34">
        <w:rPr>
          <w:color w:val="auto"/>
          <w:sz w:val="24"/>
          <w:szCs w:val="24"/>
        </w:rPr>
        <w:fldChar w:fldCharType="end"/>
      </w:r>
      <w:r w:rsidRPr="000C7F34">
        <w:rPr>
          <w:color w:val="auto"/>
          <w:sz w:val="24"/>
          <w:szCs w:val="24"/>
        </w:rPr>
        <w:noBreakHyphen/>
      </w:r>
      <w:r w:rsidRPr="000C7F34">
        <w:rPr>
          <w:color w:val="auto"/>
          <w:sz w:val="24"/>
          <w:szCs w:val="24"/>
        </w:rPr>
        <w:fldChar w:fldCharType="begin"/>
      </w:r>
      <w:r w:rsidRPr="000C7F34">
        <w:rPr>
          <w:color w:val="auto"/>
          <w:sz w:val="24"/>
          <w:szCs w:val="24"/>
        </w:rPr>
        <w:instrText xml:space="preserve"> SEQ Figure \* ARABIC \s 1 </w:instrText>
      </w:r>
      <w:r w:rsidRPr="000C7F34">
        <w:rPr>
          <w:color w:val="auto"/>
          <w:sz w:val="24"/>
          <w:szCs w:val="24"/>
        </w:rPr>
        <w:fldChar w:fldCharType="separate"/>
      </w:r>
      <w:r w:rsidRPr="000C7F34">
        <w:rPr>
          <w:noProof/>
          <w:color w:val="auto"/>
          <w:sz w:val="24"/>
          <w:szCs w:val="24"/>
        </w:rPr>
        <w:t>1</w:t>
      </w:r>
      <w:r w:rsidRPr="000C7F34">
        <w:rPr>
          <w:color w:val="auto"/>
          <w:sz w:val="24"/>
          <w:szCs w:val="24"/>
        </w:rPr>
        <w:fldChar w:fldCharType="end"/>
      </w:r>
      <w:bookmarkEnd w:id="44"/>
      <w:r w:rsidRPr="000C7F34">
        <w:rPr>
          <w:color w:val="auto"/>
          <w:sz w:val="24"/>
          <w:szCs w:val="24"/>
        </w:rPr>
        <w:t xml:space="preserve">. </w:t>
      </w:r>
      <w:r w:rsidRPr="000C7F34">
        <w:rPr>
          <w:b w:val="0"/>
          <w:color w:val="auto"/>
          <w:sz w:val="24"/>
          <w:szCs w:val="24"/>
        </w:rPr>
        <w:t>UML diagram of the STIX Vocabular</w:t>
      </w:r>
      <w:r w:rsidR="00320D8A">
        <w:rPr>
          <w:b w:val="0"/>
          <w:color w:val="auto"/>
          <w:sz w:val="24"/>
          <w:szCs w:val="24"/>
        </w:rPr>
        <w:t>ies</w:t>
      </w:r>
      <w:r w:rsidRPr="000C7F34">
        <w:rPr>
          <w:b w:val="0"/>
          <w:color w:val="auto"/>
          <w:sz w:val="24"/>
          <w:szCs w:val="24"/>
        </w:rPr>
        <w:t xml:space="preserve"> data model</w:t>
      </w:r>
    </w:p>
    <w:p w14:paraId="0D44F8E0" w14:textId="571EE862" w:rsidR="000C7F34" w:rsidRPr="00434BA0" w:rsidRDefault="000C7F34" w:rsidP="000C7F34">
      <w:pPr>
        <w:pStyle w:val="Heading3"/>
        <w:tabs>
          <w:tab w:val="clear" w:pos="900"/>
        </w:tabs>
      </w:pPr>
      <w:bookmarkStart w:id="45" w:name="_Ref418766010"/>
      <w:bookmarkStart w:id="46" w:name="_Toc420678750"/>
      <w:bookmarkStart w:id="47" w:name="_Ref420936639"/>
      <w:bookmarkStart w:id="48" w:name="_Toc424650706"/>
      <w:r w:rsidRPr="00434BA0">
        <w:t xml:space="preserve">VocabularyStringType </w:t>
      </w:r>
      <w:bookmarkEnd w:id="45"/>
      <w:r>
        <w:t>Data Type</w:t>
      </w:r>
      <w:bookmarkEnd w:id="46"/>
      <w:bookmarkEnd w:id="47"/>
      <w:bookmarkEnd w:id="48"/>
    </w:p>
    <w:p w14:paraId="2A0C72CE" w14:textId="783FCECB" w:rsidR="000C7F34" w:rsidRPr="00434BA0" w:rsidRDefault="000C7F34" w:rsidP="000C7F34">
      <w:pPr>
        <w:spacing w:after="240"/>
      </w:pPr>
      <w:r w:rsidRPr="00434BA0">
        <w:t xml:space="preserve">The </w:t>
      </w:r>
      <w:r w:rsidR="002323A0"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 is the basic</w:t>
      </w:r>
      <w:r w:rsidRPr="00434BA0">
        <w:t xml:space="preserve"> </w:t>
      </w:r>
      <w:r>
        <w:t>data type of all vocabularies</w:t>
      </w:r>
      <w:r w:rsidRPr="00434BA0">
        <w:t xml:space="preserve">. Therefore, all properties in the </w:t>
      </w:r>
      <w:r>
        <w:t xml:space="preserve">collection of </w:t>
      </w:r>
      <w:r w:rsidRPr="00434BA0">
        <w:t>STIX data model</w:t>
      </w:r>
      <w:r>
        <w:t>s</w:t>
      </w:r>
      <w:r w:rsidRPr="00434BA0">
        <w:t xml:space="preserve"> that makes use of the Vocabular</w:t>
      </w:r>
      <w:r w:rsidR="00320D8A">
        <w:t>ies</w:t>
      </w:r>
      <w:r w:rsidRPr="00434BA0">
        <w:t xml:space="preserve"> data model must be defined to use the </w:t>
      </w:r>
      <w:r w:rsidR="002323A0"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xml:space="preserve">. </w:t>
      </w:r>
      <w:r>
        <w:t xml:space="preserve">Because this data type is a </w:t>
      </w:r>
      <w:r>
        <w:lastRenderedPageBreak/>
        <w:t xml:space="preserve">specialization of the </w:t>
      </w:r>
      <w:r w:rsidRPr="006F09AA">
        <w:rPr>
          <w:rFonts w:ascii="Courier New" w:hAnsi="Courier New" w:cs="Courier New"/>
        </w:rPr>
        <w:t>basicDataTypes:BasicString</w:t>
      </w:r>
      <w:r>
        <w:t xml:space="preserve"> data type, it can be used to support the arbitrary string option for vocabularies.</w:t>
      </w:r>
    </w:p>
    <w:p w14:paraId="3A9D22FA" w14:textId="57C5ED2A" w:rsidR="000C7F34" w:rsidRPr="00434BA0" w:rsidRDefault="000C7F34" w:rsidP="000C7F34">
      <w:pPr>
        <w:pStyle w:val="Heading3"/>
        <w:tabs>
          <w:tab w:val="clear" w:pos="900"/>
        </w:tabs>
      </w:pPr>
      <w:bookmarkStart w:id="49" w:name="_Ref418766030"/>
      <w:bookmarkStart w:id="50" w:name="_Toc420678751"/>
      <w:bookmarkStart w:id="51" w:name="_Toc424650707"/>
      <w:r w:rsidRPr="00434BA0">
        <w:t xml:space="preserve">UnenforcedVocabularyStringType </w:t>
      </w:r>
      <w:bookmarkEnd w:id="49"/>
      <w:r>
        <w:t>Data Type</w:t>
      </w:r>
      <w:bookmarkEnd w:id="50"/>
      <w:bookmarkEnd w:id="51"/>
    </w:p>
    <w:p w14:paraId="39539801" w14:textId="6846B58F" w:rsidR="000C7F34" w:rsidRPr="00434BA0" w:rsidRDefault="000C7F34" w:rsidP="000C7F34">
      <w:pPr>
        <w:pStyle w:val="NoSpacing"/>
        <w:spacing w:after="240"/>
        <w:rPr>
          <w:rFonts w:cs="Courier New"/>
        </w:rPr>
      </w:pPr>
      <w:r w:rsidRPr="00434BA0">
        <w:t xml:space="preserve">The </w:t>
      </w:r>
      <w:r w:rsidR="002323A0" w:rsidRPr="002323A0">
        <w:rPr>
          <w:rFonts w:ascii="Courier New" w:hAnsi="Courier New" w:cs="Courier New"/>
        </w:rPr>
        <w:t>stixCommon:</w:t>
      </w:r>
      <w:r w:rsidRPr="00434BA0">
        <w:rPr>
          <w:rFonts w:ascii="Courier New" w:hAnsi="Courier New" w:cs="Courier New"/>
        </w:rPr>
        <w:t>UnenforcedVocabularyStringType</w:t>
      </w:r>
      <w:r w:rsidRPr="00434BA0">
        <w:rPr>
          <w:rFonts w:cs="Courier New"/>
        </w:rPr>
        <w:t xml:space="preserve"> </w:t>
      </w:r>
      <w:r>
        <w:rPr>
          <w:rFonts w:cs="Courier New"/>
        </w:rPr>
        <w:t>data type</w:t>
      </w:r>
      <w:r w:rsidRPr="00434BA0">
        <w:rPr>
          <w:rFonts w:cs="Courier New"/>
        </w:rPr>
        <w:t xml:space="preserve"> specifies custom vocabulary values via </w:t>
      </w:r>
      <w:r w:rsidR="00585107">
        <w:rPr>
          <w:rFonts w:cs="Courier New"/>
        </w:rPr>
        <w:t>a definition</w:t>
      </w:r>
      <w:r w:rsidRPr="00434BA0">
        <w:rPr>
          <w:rFonts w:cs="Courier New"/>
        </w:rPr>
        <w:t xml:space="preserve"> outside</w:t>
      </w:r>
      <w:r w:rsidRPr="00434BA0">
        <w:rPr>
          <w:rFonts w:cs="Courier New"/>
        </w:rPr>
        <w:t xml:space="preserve"> of the STIX</w:t>
      </w:r>
      <w:r>
        <w:rPr>
          <w:rFonts w:cs="Courier New"/>
        </w:rPr>
        <w:t xml:space="preserve"> Vocabular</w:t>
      </w:r>
      <w:r w:rsidR="00320D8A">
        <w:rPr>
          <w:rFonts w:cs="Courier New"/>
        </w:rPr>
        <w:t>ies</w:t>
      </w:r>
      <w:r w:rsidRPr="00434BA0">
        <w:rPr>
          <w:rFonts w:cs="Courier New"/>
        </w:rPr>
        <w:t xml:space="preserve"> data model.  It extends the </w:t>
      </w:r>
      <w:r w:rsidR="002323A0" w:rsidRPr="002323A0">
        <w:rPr>
          <w:rFonts w:ascii="Courier New" w:hAnsi="Courier New" w:cs="Courier New"/>
        </w:rPr>
        <w:t>stixCommon:</w:t>
      </w:r>
      <w:r w:rsidRPr="00434BA0">
        <w:rPr>
          <w:rFonts w:ascii="Courier New" w:hAnsi="Courier New" w:cs="Courier New"/>
        </w:rPr>
        <w:t>VocabularyStringType</w:t>
      </w:r>
      <w:r w:rsidRPr="00434BA0">
        <w:t xml:space="preserve"> </w:t>
      </w:r>
      <w:r>
        <w:t>data type</w:t>
      </w:r>
      <w:r w:rsidRPr="00434BA0">
        <w:t>. Note that the STIX vocabular</w:t>
      </w:r>
      <w:r w:rsidR="00320D8A">
        <w:t>ies</w:t>
      </w:r>
      <w:r w:rsidRPr="00434BA0">
        <w:t xml:space="preserve"> data model does not define any enforcement policy for this </w:t>
      </w:r>
      <w:r>
        <w:t>data type</w:t>
      </w:r>
      <w:r w:rsidRPr="00434BA0">
        <w:t xml:space="preserve">. </w:t>
      </w:r>
    </w:p>
    <w:p w14:paraId="7A3A3F46" w14:textId="5F283DDF" w:rsidR="000C7F34" w:rsidRPr="00434BA0" w:rsidRDefault="000C7F34" w:rsidP="000C7F34">
      <w:pPr>
        <w:pStyle w:val="Heading3"/>
        <w:tabs>
          <w:tab w:val="clear" w:pos="900"/>
        </w:tabs>
      </w:pPr>
      <w:bookmarkStart w:id="52" w:name="_Toc420678752"/>
      <w:bookmarkStart w:id="53" w:name="_Ref420936662"/>
      <w:bookmarkStart w:id="54" w:name="_Toc424650708"/>
      <w:r w:rsidRPr="00434BA0">
        <w:t xml:space="preserve">ControlledVocabularyStringType </w:t>
      </w:r>
      <w:r>
        <w:t>Data Type</w:t>
      </w:r>
      <w:bookmarkEnd w:id="52"/>
      <w:bookmarkEnd w:id="53"/>
      <w:bookmarkEnd w:id="54"/>
    </w:p>
    <w:p w14:paraId="279A4F7A" w14:textId="19F17C84" w:rsidR="000C7F34" w:rsidRPr="00434BA0" w:rsidRDefault="000C7F34" w:rsidP="000C7F34">
      <w:pPr>
        <w:spacing w:after="240"/>
      </w:pPr>
      <w:r w:rsidRPr="00434BA0">
        <w:t xml:space="preserve">The </w:t>
      </w:r>
      <w:r w:rsidR="002323A0" w:rsidRPr="002323A0">
        <w:rPr>
          <w:rFonts w:ascii="Courier New" w:hAnsi="Courier New" w:cs="Courier New"/>
        </w:rPr>
        <w:t>stixCommon:</w:t>
      </w:r>
      <w:r w:rsidRPr="00434BA0">
        <w:rPr>
          <w:rFonts w:ascii="Courier New" w:hAnsi="Courier New" w:cs="Courier New"/>
        </w:rPr>
        <w:t>ControlledVocabularyStringType</w:t>
      </w:r>
      <w:r w:rsidRPr="00434BA0">
        <w:rPr>
          <w:rFonts w:cs="Courier New"/>
        </w:rPr>
        <w:t xml:space="preserve"> </w:t>
      </w:r>
      <w:r>
        <w:rPr>
          <w:rFonts w:cs="Courier New"/>
        </w:rPr>
        <w:t>data type</w:t>
      </w:r>
      <w:r w:rsidRPr="00434BA0">
        <w:rPr>
          <w:rFonts w:cs="Courier New"/>
        </w:rPr>
        <w:t xml:space="preserve"> specifies a formally defined vocabulary. It is an abstract </w:t>
      </w:r>
      <w:r>
        <w:rPr>
          <w:rFonts w:cs="Courier New"/>
        </w:rPr>
        <w:t>data type</w:t>
      </w:r>
      <w:r>
        <w:rPr>
          <w:rStyle w:val="FootnoteReference"/>
          <w:rFonts w:cs="Courier New"/>
        </w:rPr>
        <w:footnoteReference w:id="6"/>
      </w:r>
      <w:r w:rsidRPr="00434BA0">
        <w:rPr>
          <w:rFonts w:cs="Courier New"/>
        </w:rPr>
        <w:t xml:space="preserve"> so it MUST be extended via a</w:t>
      </w:r>
      <w:r>
        <w:rPr>
          <w:rFonts w:cs="Courier New"/>
        </w:rPr>
        <w:t>n</w:t>
      </w:r>
      <w:r w:rsidRPr="00434BA0">
        <w:rPr>
          <w:rFonts w:cs="Courier New"/>
        </w:rPr>
        <w:t xml:space="preserve"> </w:t>
      </w:r>
      <w:r>
        <w:rPr>
          <w:rFonts w:cs="Courier New"/>
        </w:rPr>
        <w:t>enumeration</w:t>
      </w:r>
      <w:r w:rsidRPr="00434BA0">
        <w:rPr>
          <w:rFonts w:cs="Courier New"/>
        </w:rPr>
        <w:t xml:space="preserve"> </w:t>
      </w:r>
      <w:r w:rsidR="00585107">
        <w:rPr>
          <w:rFonts w:cs="Courier New"/>
        </w:rPr>
        <w:t>defined according to</w:t>
      </w:r>
      <w:r w:rsidR="00585107" w:rsidRPr="00434BA0">
        <w:rPr>
          <w:rFonts w:cs="Courier New"/>
        </w:rPr>
        <w:t xml:space="preserve"> </w:t>
      </w:r>
      <w:r w:rsidRPr="00434BA0">
        <w:rPr>
          <w:rFonts w:cs="Courier New"/>
        </w:rPr>
        <w:t>the STIX Vocabular</w:t>
      </w:r>
      <w:r w:rsidR="00320D8A">
        <w:rPr>
          <w:rFonts w:cs="Courier New"/>
        </w:rPr>
        <w:t>ies</w:t>
      </w:r>
      <w:r w:rsidRPr="00434BA0">
        <w:rPr>
          <w:rFonts w:cs="Courier New"/>
        </w:rPr>
        <w:t xml:space="preserve"> data model (</w:t>
      </w:r>
      <w:r>
        <w:rPr>
          <w:rFonts w:cs="Courier New"/>
        </w:rPr>
        <w:t xml:space="preserve">see Section </w:t>
      </w:r>
      <w:r>
        <w:rPr>
          <w:rFonts w:cs="Courier New"/>
        </w:rPr>
        <w:fldChar w:fldCharType="begin"/>
      </w:r>
      <w:r>
        <w:rPr>
          <w:rFonts w:cs="Courier New"/>
        </w:rPr>
        <w:instrText xml:space="preserve"> REF _Ref390076669 \r \h </w:instrText>
      </w:r>
      <w:r>
        <w:rPr>
          <w:rFonts w:cs="Courier New"/>
        </w:rPr>
      </w:r>
      <w:r>
        <w:rPr>
          <w:rFonts w:cs="Courier New"/>
        </w:rPr>
        <w:fldChar w:fldCharType="separate"/>
      </w:r>
      <w:r>
        <w:rPr>
          <w:rFonts w:cs="Courier New"/>
        </w:rPr>
        <w:t>3</w:t>
      </w:r>
      <w:r>
        <w:rPr>
          <w:rFonts w:cs="Courier New"/>
        </w:rPr>
        <w:fldChar w:fldCharType="end"/>
      </w:r>
      <w:r w:rsidRPr="00434BA0">
        <w:t>).</w:t>
      </w:r>
      <w:r w:rsidRPr="00434BA0">
        <w:rPr>
          <w:rFonts w:cs="Courier New"/>
        </w:rPr>
        <w:t xml:space="preserve"> </w:t>
      </w:r>
      <w:r w:rsidR="00585107">
        <w:rPr>
          <w:rFonts w:cs="Courier New"/>
        </w:rPr>
        <w:t xml:space="preserve">This enables appropriate enumeration values to be enforced for any property asserting a given formally defined vocabulary. </w:t>
      </w:r>
    </w:p>
    <w:p w14:paraId="6366936A" w14:textId="77777777" w:rsidR="002323A0" w:rsidRDefault="002323A0" w:rsidP="002323A0">
      <w:pPr>
        <w:pStyle w:val="Heading1"/>
        <w:numPr>
          <w:ilvl w:val="0"/>
          <w:numId w:val="0"/>
        </w:numPr>
        <w:ind w:left="360"/>
      </w:pPr>
      <w:bookmarkStart w:id="55" w:name="_Ref390076669"/>
      <w:bookmarkStart w:id="56" w:name="_Ref391372260"/>
      <w:bookmarkStart w:id="57" w:name="_Ref398290980"/>
      <w:bookmarkEnd w:id="39"/>
      <w:bookmarkEnd w:id="40"/>
      <w:bookmarkEnd w:id="41"/>
      <w:r>
        <w:br w:type="page"/>
      </w:r>
    </w:p>
    <w:p w14:paraId="10D9ABFA" w14:textId="39DBBCB1" w:rsidR="00D97BFC" w:rsidRDefault="00700282" w:rsidP="00A84C70">
      <w:pPr>
        <w:pStyle w:val="Heading1"/>
      </w:pPr>
      <w:bookmarkStart w:id="58" w:name="_Ref421628330"/>
      <w:bookmarkStart w:id="59" w:name="_Ref421628350"/>
      <w:bookmarkStart w:id="60" w:name="_Toc424650709"/>
      <w:r w:rsidRPr="00BF12F0">
        <w:lastRenderedPageBreak/>
        <w:t xml:space="preserve">STIX </w:t>
      </w:r>
      <w:r w:rsidR="00BA15E5">
        <w:t xml:space="preserve">Default </w:t>
      </w:r>
      <w:r w:rsidR="00D271EB">
        <w:t>Vocabular</w:t>
      </w:r>
      <w:r w:rsidR="00320D8A">
        <w:t>ies</w:t>
      </w:r>
      <w:r w:rsidR="00684BC2" w:rsidRPr="00BF12F0">
        <w:t xml:space="preserve"> Data</w:t>
      </w:r>
      <w:r w:rsidR="00FF79DB" w:rsidRPr="00BF12F0">
        <w:t xml:space="preserve"> </w:t>
      </w:r>
      <w:r w:rsidR="000A2C90" w:rsidRPr="00BF12F0">
        <w:t>Model</w:t>
      </w:r>
      <w:bookmarkEnd w:id="55"/>
      <w:bookmarkEnd w:id="56"/>
      <w:bookmarkEnd w:id="57"/>
      <w:bookmarkEnd w:id="58"/>
      <w:bookmarkEnd w:id="59"/>
      <w:r w:rsidR="00FC333F">
        <w:t>s</w:t>
      </w:r>
      <w:r w:rsidR="00427CC1" w:rsidRPr="00427CC1">
        <w:rPr>
          <w:rStyle w:val="FootnoteReference"/>
          <w:b w:val="0"/>
        </w:rPr>
        <w:footnoteReference w:id="7"/>
      </w:r>
      <w:bookmarkEnd w:id="60"/>
    </w:p>
    <w:p w14:paraId="76F570D8" w14:textId="68749D3D" w:rsidR="000B5B15" w:rsidRPr="00E92CC8" w:rsidRDefault="00E92CC8" w:rsidP="000B5B15">
      <w:r w:rsidRPr="00E92CC8">
        <w:t xml:space="preserve">The STIX </w:t>
      </w:r>
      <w:r>
        <w:t>Vocabular</w:t>
      </w:r>
      <w:r w:rsidR="00320D8A">
        <w:t>ies</w:t>
      </w:r>
      <w:r>
        <w:t xml:space="preserve"> data model is </w:t>
      </w:r>
      <w:r w:rsidR="001E7029">
        <w:t xml:space="preserve">defined </w:t>
      </w:r>
      <w:r>
        <w:t>as one UML package, but can be thought of as a collection of separate data models, each containing one UML enumeration.  Each vocabulary will be specified using a separate version number</w:t>
      </w:r>
      <w:r w:rsidR="0001103D">
        <w:t xml:space="preserve">, which is appended to the </w:t>
      </w:r>
      <w:r w:rsidR="001B7F51">
        <w:t>enumeration</w:t>
      </w:r>
      <w:r w:rsidR="0001103D">
        <w:t xml:space="preserve"> name</w:t>
      </w:r>
      <w:r>
        <w:t>. This facilitates adding literals to the enumeration without the need to update the version number of any of the other STIX data models, or the version of the full STIX specification.</w:t>
      </w:r>
    </w:p>
    <w:p w14:paraId="7FA3B30C" w14:textId="35E6267C" w:rsidR="00377B59" w:rsidRDefault="00377B59" w:rsidP="0032667E">
      <w:pPr>
        <w:pStyle w:val="Heading2"/>
      </w:pPr>
      <w:bookmarkStart w:id="61" w:name="_Toc424650710"/>
      <w:r w:rsidRPr="00377B59">
        <w:t>AssetType</w:t>
      </w:r>
      <w:r w:rsidR="00C94D25">
        <w:t>Vocab</w:t>
      </w:r>
      <w:r w:rsidRPr="00377B59">
        <w:t>-1.0</w:t>
      </w:r>
      <w:r w:rsidR="00190FE5">
        <w:t xml:space="preserve"> </w:t>
      </w:r>
      <w:r w:rsidR="001B7F51">
        <w:t>Enumeration</w:t>
      </w:r>
      <w:bookmarkEnd w:id="61"/>
    </w:p>
    <w:p w14:paraId="3D369E40" w14:textId="78EDA65A" w:rsidR="00190FE5" w:rsidRPr="00233477" w:rsidRDefault="00EE365F" w:rsidP="00962F92">
      <w:pPr>
        <w:spacing w:after="240"/>
      </w:pPr>
      <w:r w:rsidRPr="00EE365F">
        <w:t xml:space="preserve">The </w:t>
      </w:r>
      <w:r w:rsidRPr="00EE365F">
        <w:rPr>
          <w:rFonts w:ascii="Courier New" w:hAnsi="Courier New" w:cs="Courier New"/>
        </w:rPr>
        <w:t>AssetTypeVocab</w:t>
      </w:r>
      <w:r w:rsidRPr="00EE365F">
        <w:t xml:space="preserve"> </w:t>
      </w:r>
      <w:r w:rsidR="001B7F51">
        <w:t>enumeration</w:t>
      </w:r>
      <w:r w:rsidR="00F07D7A">
        <w:t xml:space="preserve"> </w:t>
      </w:r>
      <w:r w:rsidRPr="00EE365F">
        <w:t xml:space="preserve">is </w:t>
      </w:r>
      <w:r w:rsidR="00F07D7A">
        <w:t>used to define the</w:t>
      </w:r>
      <w:r w:rsidRPr="00EE365F">
        <w:t xml:space="preserve"> default STIX vocabulary for expressing the type of an asset.</w:t>
      </w:r>
      <w:r w:rsidR="007B2A6C">
        <w:t xml:space="preserve"> </w:t>
      </w:r>
      <w:r w:rsidR="0001103D">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A0BBE" w:rsidRPr="00377B59" w14:paraId="3D33E937" w14:textId="77777777" w:rsidTr="003F2FEC">
        <w:trPr>
          <w:trHeight w:val="288"/>
        </w:trPr>
        <w:tc>
          <w:tcPr>
            <w:tcW w:w="2515" w:type="dxa"/>
            <w:shd w:val="clear" w:color="auto" w:fill="BFBFBF" w:themeFill="background1" w:themeFillShade="BF"/>
            <w:noWrap/>
            <w:vAlign w:val="center"/>
          </w:tcPr>
          <w:p w14:paraId="3FA5C6D6" w14:textId="4FF444F9" w:rsidR="00DA0BBE" w:rsidRPr="00377B59" w:rsidRDefault="00C94D25" w:rsidP="00DA0BBE">
            <w:r>
              <w:rPr>
                <w:b/>
                <w:bCs/>
              </w:rPr>
              <w:t>Enumeration Literal</w:t>
            </w:r>
          </w:p>
        </w:tc>
        <w:tc>
          <w:tcPr>
            <w:tcW w:w="6763" w:type="dxa"/>
            <w:shd w:val="clear" w:color="auto" w:fill="BFBFBF" w:themeFill="background1" w:themeFillShade="BF"/>
            <w:vAlign w:val="center"/>
          </w:tcPr>
          <w:p w14:paraId="55C9E3C5" w14:textId="40833809" w:rsidR="00DA0BBE" w:rsidRPr="00377B59" w:rsidRDefault="00DA0BBE" w:rsidP="00DA0BBE">
            <w:r>
              <w:rPr>
                <w:b/>
                <w:bCs/>
              </w:rPr>
              <w:t>Description</w:t>
            </w:r>
          </w:p>
        </w:tc>
      </w:tr>
      <w:tr w:rsidR="00DA0BBE" w:rsidRPr="00377B59" w14:paraId="3AE6ED58" w14:textId="77777777" w:rsidTr="003F2FEC">
        <w:trPr>
          <w:trHeight w:val="288"/>
        </w:trPr>
        <w:tc>
          <w:tcPr>
            <w:tcW w:w="2515" w:type="dxa"/>
            <w:noWrap/>
            <w:hideMark/>
          </w:tcPr>
          <w:p w14:paraId="2C870944" w14:textId="77777777" w:rsidR="00DA0BBE" w:rsidRPr="00DA0BBE" w:rsidRDefault="00DA0BBE" w:rsidP="00DA0BBE">
            <w:pPr>
              <w:rPr>
                <w:b/>
              </w:rPr>
            </w:pPr>
            <w:r w:rsidRPr="00DA0BBE">
              <w:rPr>
                <w:b/>
              </w:rPr>
              <w:t>Access reader</w:t>
            </w:r>
          </w:p>
        </w:tc>
        <w:tc>
          <w:tcPr>
            <w:tcW w:w="6763" w:type="dxa"/>
            <w:hideMark/>
          </w:tcPr>
          <w:p w14:paraId="537B43DA" w14:textId="3498728D" w:rsidR="00DA0BBE" w:rsidRPr="00377B59" w:rsidRDefault="009B6BC1" w:rsidP="003F4442">
            <w:r>
              <w:t xml:space="preserve">A device </w:t>
            </w:r>
            <w:r w:rsidR="003F4442">
              <w:t xml:space="preserve">that </w:t>
            </w:r>
            <w:r>
              <w:t>protects an access point, using credentials.  Both the access point and the credentials themselves can be virtual (password) or physical (access card).</w:t>
            </w:r>
          </w:p>
        </w:tc>
      </w:tr>
      <w:tr w:rsidR="00DA0BBE" w:rsidRPr="00377B59" w14:paraId="19DDEE9E" w14:textId="77777777" w:rsidTr="003F2FEC">
        <w:trPr>
          <w:trHeight w:val="288"/>
        </w:trPr>
        <w:tc>
          <w:tcPr>
            <w:tcW w:w="2515" w:type="dxa"/>
            <w:noWrap/>
            <w:hideMark/>
          </w:tcPr>
          <w:p w14:paraId="482C1911" w14:textId="77777777" w:rsidR="00DA0BBE" w:rsidRPr="00DA0BBE" w:rsidRDefault="00DA0BBE" w:rsidP="00DA0BBE">
            <w:pPr>
              <w:rPr>
                <w:b/>
              </w:rPr>
            </w:pPr>
            <w:r w:rsidRPr="00DA0BBE">
              <w:rPr>
                <w:b/>
              </w:rPr>
              <w:t>Administrator</w:t>
            </w:r>
          </w:p>
        </w:tc>
        <w:tc>
          <w:tcPr>
            <w:tcW w:w="6763" w:type="dxa"/>
            <w:hideMark/>
          </w:tcPr>
          <w:p w14:paraId="5ECA81AF" w14:textId="77777777" w:rsidR="00DA0BBE" w:rsidRPr="00377B59" w:rsidRDefault="00DA0BBE" w:rsidP="00DA0BBE"/>
        </w:tc>
      </w:tr>
      <w:tr w:rsidR="00DA0BBE" w:rsidRPr="00377B59" w14:paraId="0B8C38E2" w14:textId="77777777" w:rsidTr="003F2FEC">
        <w:trPr>
          <w:trHeight w:val="288"/>
        </w:trPr>
        <w:tc>
          <w:tcPr>
            <w:tcW w:w="2515" w:type="dxa"/>
            <w:noWrap/>
            <w:hideMark/>
          </w:tcPr>
          <w:p w14:paraId="7217E748" w14:textId="77777777" w:rsidR="00DA0BBE" w:rsidRPr="00DA0BBE" w:rsidRDefault="00DA0BBE" w:rsidP="00DA0BBE">
            <w:pPr>
              <w:rPr>
                <w:b/>
              </w:rPr>
            </w:pPr>
            <w:r w:rsidRPr="00DA0BBE">
              <w:rPr>
                <w:b/>
              </w:rPr>
              <w:t>ATM</w:t>
            </w:r>
          </w:p>
        </w:tc>
        <w:tc>
          <w:tcPr>
            <w:tcW w:w="6763" w:type="dxa"/>
            <w:hideMark/>
          </w:tcPr>
          <w:p w14:paraId="1A10A4BA" w14:textId="1EAC724D" w:rsidR="00DA0BBE" w:rsidRPr="00377B59" w:rsidRDefault="00E92CC8" w:rsidP="00DA0BBE">
            <w:r>
              <w:t xml:space="preserve">An automatic teller </w:t>
            </w:r>
            <w:r>
              <w:t>machine</w:t>
            </w:r>
            <w:r w:rsidR="003F4442">
              <w:t>.</w:t>
            </w:r>
          </w:p>
        </w:tc>
      </w:tr>
      <w:tr w:rsidR="00DA0BBE" w:rsidRPr="00377B59" w14:paraId="5E41EF17" w14:textId="77777777" w:rsidTr="003F2FEC">
        <w:trPr>
          <w:trHeight w:val="288"/>
        </w:trPr>
        <w:tc>
          <w:tcPr>
            <w:tcW w:w="2515" w:type="dxa"/>
            <w:noWrap/>
            <w:hideMark/>
          </w:tcPr>
          <w:p w14:paraId="1D6EEA41" w14:textId="77777777" w:rsidR="00DA0BBE" w:rsidRPr="00DA0BBE" w:rsidRDefault="00DA0BBE" w:rsidP="00DA0BBE">
            <w:pPr>
              <w:rPr>
                <w:b/>
              </w:rPr>
            </w:pPr>
            <w:r w:rsidRPr="00DA0BBE">
              <w:rPr>
                <w:b/>
              </w:rPr>
              <w:t>Auditor</w:t>
            </w:r>
          </w:p>
        </w:tc>
        <w:tc>
          <w:tcPr>
            <w:tcW w:w="6763" w:type="dxa"/>
            <w:hideMark/>
          </w:tcPr>
          <w:p w14:paraId="431D8346" w14:textId="77777777" w:rsidR="00DA0BBE" w:rsidRPr="00377B59" w:rsidRDefault="00DA0BBE" w:rsidP="00DA0BBE"/>
        </w:tc>
      </w:tr>
      <w:tr w:rsidR="00DA0BBE" w:rsidRPr="00377B59" w14:paraId="72C33D2D" w14:textId="77777777" w:rsidTr="003F2FEC">
        <w:trPr>
          <w:trHeight w:val="288"/>
        </w:trPr>
        <w:tc>
          <w:tcPr>
            <w:tcW w:w="2515" w:type="dxa"/>
            <w:noWrap/>
            <w:hideMark/>
          </w:tcPr>
          <w:p w14:paraId="227E3D51" w14:textId="77777777" w:rsidR="00DA0BBE" w:rsidRPr="00DA0BBE" w:rsidRDefault="00DA0BBE" w:rsidP="00DA0BBE">
            <w:pPr>
              <w:rPr>
                <w:b/>
              </w:rPr>
            </w:pPr>
            <w:r w:rsidRPr="00DA0BBE">
              <w:rPr>
                <w:b/>
              </w:rPr>
              <w:t>Auth token</w:t>
            </w:r>
          </w:p>
        </w:tc>
        <w:tc>
          <w:tcPr>
            <w:tcW w:w="6763" w:type="dxa"/>
            <w:hideMark/>
          </w:tcPr>
          <w:p w14:paraId="60031ED8" w14:textId="1EC7332F" w:rsidR="00DA0BBE" w:rsidRPr="00377B59" w:rsidRDefault="00E92CC8" w:rsidP="006322EA">
            <w:r>
              <w:t>A token used during auth</w:t>
            </w:r>
            <w:r w:rsidR="00F175F1">
              <w:t>enication</w:t>
            </w:r>
            <w:r>
              <w:t xml:space="preserve"> of </w:t>
            </w:r>
            <w:r w:rsidR="006322EA">
              <w:t>an object, such as a user or system.</w:t>
            </w:r>
            <w:r>
              <w:t xml:space="preserve"> </w:t>
            </w:r>
          </w:p>
        </w:tc>
      </w:tr>
      <w:tr w:rsidR="00DA0BBE" w:rsidRPr="00377B59" w14:paraId="019E5E6E" w14:textId="77777777" w:rsidTr="003F2FEC">
        <w:trPr>
          <w:trHeight w:val="288"/>
        </w:trPr>
        <w:tc>
          <w:tcPr>
            <w:tcW w:w="2515" w:type="dxa"/>
            <w:noWrap/>
            <w:hideMark/>
          </w:tcPr>
          <w:p w14:paraId="470ED917" w14:textId="77777777" w:rsidR="00DA0BBE" w:rsidRPr="00DA0BBE" w:rsidRDefault="00DA0BBE" w:rsidP="00DA0BBE">
            <w:pPr>
              <w:rPr>
                <w:b/>
              </w:rPr>
            </w:pPr>
            <w:r w:rsidRPr="00DA0BBE">
              <w:rPr>
                <w:b/>
              </w:rPr>
              <w:t>Backup</w:t>
            </w:r>
          </w:p>
        </w:tc>
        <w:tc>
          <w:tcPr>
            <w:tcW w:w="6763" w:type="dxa"/>
            <w:hideMark/>
          </w:tcPr>
          <w:p w14:paraId="1FAB1702" w14:textId="23052500" w:rsidR="00DA0BBE" w:rsidRPr="00377B59" w:rsidRDefault="00547FE4" w:rsidP="00DA0BBE">
            <w:r>
              <w:t>A copy of data on a different storage device to be available in the case of destruction of the original data</w:t>
            </w:r>
            <w:r w:rsidR="00A0390F">
              <w:t>.</w:t>
            </w:r>
          </w:p>
        </w:tc>
      </w:tr>
      <w:tr w:rsidR="00DA0BBE" w:rsidRPr="00377B59" w14:paraId="3F3327D6" w14:textId="77777777" w:rsidTr="003F2FEC">
        <w:trPr>
          <w:trHeight w:val="288"/>
        </w:trPr>
        <w:tc>
          <w:tcPr>
            <w:tcW w:w="2515" w:type="dxa"/>
            <w:noWrap/>
            <w:hideMark/>
          </w:tcPr>
          <w:p w14:paraId="33994601" w14:textId="77777777" w:rsidR="00DA0BBE" w:rsidRPr="00DA0BBE" w:rsidRDefault="00DA0BBE" w:rsidP="00DA0BBE">
            <w:pPr>
              <w:rPr>
                <w:b/>
              </w:rPr>
            </w:pPr>
            <w:r w:rsidRPr="00DA0BBE">
              <w:rPr>
                <w:b/>
              </w:rPr>
              <w:t>Broadband</w:t>
            </w:r>
          </w:p>
        </w:tc>
        <w:tc>
          <w:tcPr>
            <w:tcW w:w="6763" w:type="dxa"/>
            <w:hideMark/>
          </w:tcPr>
          <w:p w14:paraId="1A1F5601" w14:textId="77777777" w:rsidR="00DA0BBE" w:rsidRPr="00377B59" w:rsidRDefault="00DA0BBE" w:rsidP="00DA0BBE"/>
        </w:tc>
      </w:tr>
      <w:tr w:rsidR="00DA0BBE" w:rsidRPr="00377B59" w14:paraId="37251E28" w14:textId="77777777" w:rsidTr="003F2FEC">
        <w:trPr>
          <w:trHeight w:val="288"/>
        </w:trPr>
        <w:tc>
          <w:tcPr>
            <w:tcW w:w="2515" w:type="dxa"/>
            <w:noWrap/>
            <w:hideMark/>
          </w:tcPr>
          <w:p w14:paraId="288C192B" w14:textId="77777777" w:rsidR="00DA0BBE" w:rsidRPr="00DA0BBE" w:rsidRDefault="00DA0BBE" w:rsidP="00DA0BBE">
            <w:pPr>
              <w:rPr>
                <w:b/>
              </w:rPr>
            </w:pPr>
            <w:r w:rsidRPr="00DA0BBE">
              <w:rPr>
                <w:b/>
              </w:rPr>
              <w:t>Call center</w:t>
            </w:r>
          </w:p>
        </w:tc>
        <w:tc>
          <w:tcPr>
            <w:tcW w:w="6763" w:type="dxa"/>
            <w:hideMark/>
          </w:tcPr>
          <w:p w14:paraId="21AE4F4E" w14:textId="0FD61438" w:rsidR="00DA0BBE" w:rsidRPr="00377B59" w:rsidRDefault="00E92CC8" w:rsidP="004D7809">
            <w:r>
              <w:t xml:space="preserve">A </w:t>
            </w:r>
            <w:r w:rsidR="004D7809">
              <w:t>group of individuals</w:t>
            </w:r>
            <w:r>
              <w:t xml:space="preserve"> that handles telephone </w:t>
            </w:r>
            <w:r w:rsidR="00547FE4">
              <w:t>inquiries</w:t>
            </w:r>
            <w:r>
              <w:t xml:space="preserve"> for an organization</w:t>
            </w:r>
          </w:p>
        </w:tc>
      </w:tr>
      <w:tr w:rsidR="00DA0BBE" w:rsidRPr="00377B59" w14:paraId="345FE189" w14:textId="77777777" w:rsidTr="003F2FEC">
        <w:trPr>
          <w:trHeight w:val="288"/>
        </w:trPr>
        <w:tc>
          <w:tcPr>
            <w:tcW w:w="2515" w:type="dxa"/>
            <w:noWrap/>
            <w:hideMark/>
          </w:tcPr>
          <w:p w14:paraId="2602AE90" w14:textId="77777777" w:rsidR="00DA0BBE" w:rsidRPr="00DA0BBE" w:rsidRDefault="00DA0BBE" w:rsidP="00DA0BBE">
            <w:pPr>
              <w:rPr>
                <w:b/>
              </w:rPr>
            </w:pPr>
            <w:r w:rsidRPr="00DA0BBE">
              <w:rPr>
                <w:b/>
              </w:rPr>
              <w:t>Camera</w:t>
            </w:r>
          </w:p>
        </w:tc>
        <w:tc>
          <w:tcPr>
            <w:tcW w:w="6763" w:type="dxa"/>
            <w:hideMark/>
          </w:tcPr>
          <w:p w14:paraId="4FEF8F78" w14:textId="51077FD3" w:rsidR="00DA0BBE" w:rsidRPr="00377B59" w:rsidRDefault="00547FE4" w:rsidP="00DA0BBE">
            <w:r>
              <w:t>A device for taking a photograph or video</w:t>
            </w:r>
          </w:p>
        </w:tc>
      </w:tr>
      <w:tr w:rsidR="00DA0BBE" w:rsidRPr="00377B59" w14:paraId="68FCD1B1" w14:textId="77777777" w:rsidTr="003F2FEC">
        <w:trPr>
          <w:trHeight w:val="288"/>
        </w:trPr>
        <w:tc>
          <w:tcPr>
            <w:tcW w:w="2515" w:type="dxa"/>
            <w:noWrap/>
            <w:hideMark/>
          </w:tcPr>
          <w:p w14:paraId="5D5C10AC" w14:textId="77777777" w:rsidR="00DA0BBE" w:rsidRPr="00DA0BBE" w:rsidRDefault="00DA0BBE" w:rsidP="00DA0BBE">
            <w:pPr>
              <w:rPr>
                <w:b/>
              </w:rPr>
            </w:pPr>
            <w:r w:rsidRPr="00DA0BBE">
              <w:rPr>
                <w:b/>
              </w:rPr>
              <w:t>Cashier</w:t>
            </w:r>
          </w:p>
        </w:tc>
        <w:tc>
          <w:tcPr>
            <w:tcW w:w="6763" w:type="dxa"/>
            <w:hideMark/>
          </w:tcPr>
          <w:p w14:paraId="2FF87066" w14:textId="40E933AF" w:rsidR="00DA0BBE" w:rsidRPr="00377B59" w:rsidRDefault="009B6BC1" w:rsidP="00DA0BBE">
            <w:r w:rsidRPr="009B6BC1">
              <w:t>A cashier is a person who handles the cash register at various locations such as the point of sale in a retail store.</w:t>
            </w:r>
          </w:p>
        </w:tc>
      </w:tr>
      <w:tr w:rsidR="00DA0BBE" w:rsidRPr="00377B59" w14:paraId="41DA3ED4" w14:textId="77777777" w:rsidTr="003F2FEC">
        <w:trPr>
          <w:trHeight w:val="288"/>
        </w:trPr>
        <w:tc>
          <w:tcPr>
            <w:tcW w:w="2515" w:type="dxa"/>
            <w:noWrap/>
            <w:hideMark/>
          </w:tcPr>
          <w:p w14:paraId="46056EEF" w14:textId="77777777" w:rsidR="00DA0BBE" w:rsidRPr="00DA0BBE" w:rsidRDefault="00DA0BBE" w:rsidP="00DA0BBE">
            <w:pPr>
              <w:rPr>
                <w:b/>
              </w:rPr>
            </w:pPr>
            <w:r w:rsidRPr="00DA0BBE">
              <w:rPr>
                <w:b/>
              </w:rPr>
              <w:t>Customer</w:t>
            </w:r>
          </w:p>
        </w:tc>
        <w:tc>
          <w:tcPr>
            <w:tcW w:w="6763" w:type="dxa"/>
            <w:hideMark/>
          </w:tcPr>
          <w:p w14:paraId="597D956C" w14:textId="63C4D3AD" w:rsidR="00DA0BBE" w:rsidRPr="00377B59" w:rsidRDefault="00547FE4" w:rsidP="00A0390F">
            <w:r>
              <w:t xml:space="preserve">An individual or organization </w:t>
            </w:r>
            <w:r w:rsidR="00A0390F">
              <w:t xml:space="preserve">that </w:t>
            </w:r>
            <w:r>
              <w:t>purchases a product or service</w:t>
            </w:r>
            <w:r w:rsidR="00A0390F">
              <w:t>.</w:t>
            </w:r>
          </w:p>
        </w:tc>
      </w:tr>
      <w:tr w:rsidR="00DA0BBE" w:rsidRPr="00377B59" w14:paraId="338AAE4A" w14:textId="77777777" w:rsidTr="003F2FEC">
        <w:trPr>
          <w:trHeight w:val="288"/>
        </w:trPr>
        <w:tc>
          <w:tcPr>
            <w:tcW w:w="2515" w:type="dxa"/>
            <w:noWrap/>
            <w:hideMark/>
          </w:tcPr>
          <w:p w14:paraId="6CA928C0" w14:textId="77777777" w:rsidR="00DA0BBE" w:rsidRPr="00DA0BBE" w:rsidRDefault="00DA0BBE" w:rsidP="00DA0BBE">
            <w:pPr>
              <w:rPr>
                <w:b/>
              </w:rPr>
            </w:pPr>
            <w:r w:rsidRPr="00DA0BBE">
              <w:rPr>
                <w:b/>
              </w:rPr>
              <w:t>Database</w:t>
            </w:r>
          </w:p>
        </w:tc>
        <w:tc>
          <w:tcPr>
            <w:tcW w:w="6763" w:type="dxa"/>
            <w:hideMark/>
          </w:tcPr>
          <w:p w14:paraId="308D3082" w14:textId="2E7718B3" w:rsidR="00DA0BBE" w:rsidRPr="00377B59" w:rsidRDefault="00E92CC8" w:rsidP="00DA0BBE">
            <w:r>
              <w:t xml:space="preserve">Software for </w:t>
            </w:r>
            <w:r w:rsidR="00E13D52">
              <w:t xml:space="preserve">efficiently </w:t>
            </w:r>
            <w:r>
              <w:t>storing large amounts of data.</w:t>
            </w:r>
          </w:p>
        </w:tc>
      </w:tr>
      <w:tr w:rsidR="00DA0BBE" w:rsidRPr="00377B59" w14:paraId="103C1F4B" w14:textId="77777777" w:rsidTr="003F2FEC">
        <w:trPr>
          <w:trHeight w:val="288"/>
        </w:trPr>
        <w:tc>
          <w:tcPr>
            <w:tcW w:w="2515" w:type="dxa"/>
            <w:noWrap/>
            <w:hideMark/>
          </w:tcPr>
          <w:p w14:paraId="6A4D1629" w14:textId="77777777" w:rsidR="00DA0BBE" w:rsidRPr="00DA0BBE" w:rsidRDefault="00DA0BBE" w:rsidP="00DA0BBE">
            <w:pPr>
              <w:rPr>
                <w:b/>
              </w:rPr>
            </w:pPr>
            <w:r w:rsidRPr="00DA0BBE">
              <w:rPr>
                <w:b/>
              </w:rPr>
              <w:t>DCS</w:t>
            </w:r>
          </w:p>
        </w:tc>
        <w:tc>
          <w:tcPr>
            <w:tcW w:w="6763" w:type="dxa"/>
            <w:hideMark/>
          </w:tcPr>
          <w:p w14:paraId="2A581576" w14:textId="59AC772F" w:rsidR="00DA0BBE" w:rsidRPr="00377B59" w:rsidRDefault="009B6BC1" w:rsidP="00A0390F">
            <w:r w:rsidRPr="009B6BC1">
              <w:t>A distributed control system (DCS) is a control system for a process or plant</w:t>
            </w:r>
            <w:r w:rsidR="00E13D52">
              <w:t>, where</w:t>
            </w:r>
            <w:r w:rsidRPr="009B6BC1">
              <w:t xml:space="preserve"> elements are distributed throughout the system.</w:t>
            </w:r>
          </w:p>
        </w:tc>
      </w:tr>
      <w:tr w:rsidR="00DA0BBE" w:rsidRPr="00377B59" w14:paraId="39AEE81A" w14:textId="77777777" w:rsidTr="003F2FEC">
        <w:trPr>
          <w:trHeight w:val="288"/>
        </w:trPr>
        <w:tc>
          <w:tcPr>
            <w:tcW w:w="2515" w:type="dxa"/>
            <w:noWrap/>
            <w:hideMark/>
          </w:tcPr>
          <w:p w14:paraId="6D894866" w14:textId="77777777" w:rsidR="00DA0BBE" w:rsidRPr="00DA0BBE" w:rsidRDefault="00DA0BBE" w:rsidP="00DA0BBE">
            <w:pPr>
              <w:rPr>
                <w:b/>
              </w:rPr>
            </w:pPr>
            <w:r w:rsidRPr="00DA0BBE">
              <w:rPr>
                <w:b/>
              </w:rPr>
              <w:t>Desktop</w:t>
            </w:r>
          </w:p>
        </w:tc>
        <w:tc>
          <w:tcPr>
            <w:tcW w:w="6763" w:type="dxa"/>
            <w:hideMark/>
          </w:tcPr>
          <w:p w14:paraId="46AB6E2F" w14:textId="34FFDD1B" w:rsidR="00DA0BBE" w:rsidRPr="00377B59" w:rsidRDefault="009B6BC1" w:rsidP="00DA0BBE">
            <w:r>
              <w:t xml:space="preserve">A </w:t>
            </w:r>
            <w:r w:rsidR="00E13D52">
              <w:t xml:space="preserve">personal </w:t>
            </w:r>
            <w:r>
              <w:t>computer that generally isn’t portable.</w:t>
            </w:r>
          </w:p>
        </w:tc>
      </w:tr>
      <w:tr w:rsidR="00DA0BBE" w:rsidRPr="00377B59" w14:paraId="3CF375DC" w14:textId="77777777" w:rsidTr="003F2FEC">
        <w:trPr>
          <w:trHeight w:val="288"/>
        </w:trPr>
        <w:tc>
          <w:tcPr>
            <w:tcW w:w="2515" w:type="dxa"/>
            <w:noWrap/>
            <w:hideMark/>
          </w:tcPr>
          <w:p w14:paraId="060AFDEC" w14:textId="77777777" w:rsidR="00DA0BBE" w:rsidRPr="00DA0BBE" w:rsidRDefault="00DA0BBE" w:rsidP="00DA0BBE">
            <w:pPr>
              <w:rPr>
                <w:b/>
              </w:rPr>
            </w:pPr>
            <w:r w:rsidRPr="00DA0BBE">
              <w:rPr>
                <w:b/>
              </w:rPr>
              <w:t>Developer</w:t>
            </w:r>
          </w:p>
        </w:tc>
        <w:tc>
          <w:tcPr>
            <w:tcW w:w="6763" w:type="dxa"/>
            <w:hideMark/>
          </w:tcPr>
          <w:p w14:paraId="6EBBFD5B" w14:textId="36565AA3" w:rsidR="00DA0BBE" w:rsidRPr="00377B59" w:rsidRDefault="009B6BC1" w:rsidP="00DA0BBE">
            <w:r>
              <w:t xml:space="preserve">An individual that develops </w:t>
            </w:r>
            <w:r w:rsidR="001B7F51">
              <w:t xml:space="preserve">hadware, </w:t>
            </w:r>
            <w:r>
              <w:t>software</w:t>
            </w:r>
            <w:r w:rsidR="001B7F51">
              <w:t>, etc.</w:t>
            </w:r>
          </w:p>
        </w:tc>
      </w:tr>
      <w:tr w:rsidR="00DA0BBE" w:rsidRPr="00377B59" w14:paraId="319AA448" w14:textId="77777777" w:rsidTr="003F2FEC">
        <w:trPr>
          <w:trHeight w:val="288"/>
        </w:trPr>
        <w:tc>
          <w:tcPr>
            <w:tcW w:w="2515" w:type="dxa"/>
            <w:noWrap/>
            <w:hideMark/>
          </w:tcPr>
          <w:p w14:paraId="62FD3EAE" w14:textId="77777777" w:rsidR="00DA0BBE" w:rsidRPr="00DA0BBE" w:rsidRDefault="00DA0BBE" w:rsidP="00DA0BBE">
            <w:pPr>
              <w:rPr>
                <w:b/>
              </w:rPr>
            </w:pPr>
            <w:r w:rsidRPr="00DA0BBE">
              <w:rPr>
                <w:b/>
              </w:rPr>
              <w:t>DHCP</w:t>
            </w:r>
          </w:p>
        </w:tc>
        <w:tc>
          <w:tcPr>
            <w:tcW w:w="6763" w:type="dxa"/>
            <w:hideMark/>
          </w:tcPr>
          <w:p w14:paraId="285A772C" w14:textId="4D6BFF80" w:rsidR="00DA0BBE" w:rsidRPr="00377B59" w:rsidRDefault="009B6BC1" w:rsidP="0001103D">
            <w:r w:rsidRPr="009B6BC1">
              <w:t xml:space="preserve">Dynamic Host Configuration Protocol (DHCP) is a standardized network protocol used on Internet Protocol (IP) networks for dynamically distributing network configuration parameters, such </w:t>
            </w:r>
            <w:r w:rsidRPr="009B6BC1">
              <w:lastRenderedPageBreak/>
              <w:t>as IP addresses for interfaces and services</w:t>
            </w:r>
            <w:r w:rsidR="00E13D52">
              <w:t>.</w:t>
            </w:r>
          </w:p>
        </w:tc>
      </w:tr>
      <w:tr w:rsidR="00DA0BBE" w:rsidRPr="00377B59" w14:paraId="0324BC9C" w14:textId="77777777" w:rsidTr="003F2FEC">
        <w:trPr>
          <w:trHeight w:val="288"/>
        </w:trPr>
        <w:tc>
          <w:tcPr>
            <w:tcW w:w="2515" w:type="dxa"/>
            <w:noWrap/>
            <w:hideMark/>
          </w:tcPr>
          <w:p w14:paraId="149D3B12" w14:textId="77777777" w:rsidR="00DA0BBE" w:rsidRPr="00DA0BBE" w:rsidRDefault="00DA0BBE" w:rsidP="00DA0BBE">
            <w:pPr>
              <w:rPr>
                <w:b/>
              </w:rPr>
            </w:pPr>
            <w:r w:rsidRPr="00DA0BBE">
              <w:rPr>
                <w:b/>
              </w:rPr>
              <w:lastRenderedPageBreak/>
              <w:t>Directory</w:t>
            </w:r>
          </w:p>
        </w:tc>
        <w:tc>
          <w:tcPr>
            <w:tcW w:w="6763" w:type="dxa"/>
            <w:hideMark/>
          </w:tcPr>
          <w:p w14:paraId="6EEFDE01" w14:textId="4D7099F7" w:rsidR="00DA0BBE" w:rsidRPr="00377B59" w:rsidRDefault="009B6BC1" w:rsidP="00DA0BBE">
            <w:r>
              <w:t>A file system artifact for storing a collection of other file system artifacts, including other directories</w:t>
            </w:r>
          </w:p>
        </w:tc>
      </w:tr>
      <w:tr w:rsidR="00DA0BBE" w:rsidRPr="00377B59" w14:paraId="2B47B207" w14:textId="77777777" w:rsidTr="003F2FEC">
        <w:trPr>
          <w:trHeight w:val="288"/>
        </w:trPr>
        <w:tc>
          <w:tcPr>
            <w:tcW w:w="2515" w:type="dxa"/>
            <w:noWrap/>
            <w:hideMark/>
          </w:tcPr>
          <w:p w14:paraId="3364640C" w14:textId="77777777" w:rsidR="00DA0BBE" w:rsidRPr="00DA0BBE" w:rsidRDefault="00DA0BBE" w:rsidP="00DA0BBE">
            <w:pPr>
              <w:rPr>
                <w:b/>
              </w:rPr>
            </w:pPr>
            <w:r w:rsidRPr="00DA0BBE">
              <w:rPr>
                <w:b/>
              </w:rPr>
              <w:t>Disk drive</w:t>
            </w:r>
          </w:p>
        </w:tc>
        <w:tc>
          <w:tcPr>
            <w:tcW w:w="6763" w:type="dxa"/>
            <w:hideMark/>
          </w:tcPr>
          <w:p w14:paraId="2D5EDCC1" w14:textId="27B7F811" w:rsidR="00DA0BBE" w:rsidRPr="00377B59" w:rsidRDefault="00547FE4" w:rsidP="00DA0BBE">
            <w:r>
              <w:t>A device used to store data on a disk medium</w:t>
            </w:r>
          </w:p>
        </w:tc>
      </w:tr>
      <w:tr w:rsidR="00DA0BBE" w:rsidRPr="00377B59" w14:paraId="5102A5B8" w14:textId="77777777" w:rsidTr="003F2FEC">
        <w:trPr>
          <w:trHeight w:val="288"/>
        </w:trPr>
        <w:tc>
          <w:tcPr>
            <w:tcW w:w="2515" w:type="dxa"/>
            <w:noWrap/>
            <w:hideMark/>
          </w:tcPr>
          <w:p w14:paraId="78858F2E" w14:textId="77777777" w:rsidR="00DA0BBE" w:rsidRPr="00DA0BBE" w:rsidRDefault="00DA0BBE" w:rsidP="00DA0BBE">
            <w:pPr>
              <w:rPr>
                <w:b/>
              </w:rPr>
            </w:pPr>
            <w:r w:rsidRPr="00DA0BBE">
              <w:rPr>
                <w:b/>
              </w:rPr>
              <w:t>Disk media</w:t>
            </w:r>
          </w:p>
        </w:tc>
        <w:tc>
          <w:tcPr>
            <w:tcW w:w="6763" w:type="dxa"/>
            <w:hideMark/>
          </w:tcPr>
          <w:p w14:paraId="36D2D358" w14:textId="10F98EF5" w:rsidR="00DA0BBE" w:rsidRPr="00377B59" w:rsidRDefault="00DA0BBE" w:rsidP="00DA0BBE"/>
        </w:tc>
      </w:tr>
      <w:tr w:rsidR="00DA0BBE" w:rsidRPr="00377B59" w14:paraId="0BDB09B6" w14:textId="77777777" w:rsidTr="003F2FEC">
        <w:trPr>
          <w:trHeight w:val="288"/>
        </w:trPr>
        <w:tc>
          <w:tcPr>
            <w:tcW w:w="2515" w:type="dxa"/>
            <w:noWrap/>
            <w:hideMark/>
          </w:tcPr>
          <w:p w14:paraId="6D9C5A02" w14:textId="77777777" w:rsidR="00DA0BBE" w:rsidRPr="00DA0BBE" w:rsidRDefault="00DA0BBE" w:rsidP="00DA0BBE">
            <w:pPr>
              <w:rPr>
                <w:b/>
              </w:rPr>
            </w:pPr>
            <w:r w:rsidRPr="00DA0BBE">
              <w:rPr>
                <w:b/>
              </w:rPr>
              <w:t>DNS</w:t>
            </w:r>
          </w:p>
        </w:tc>
        <w:tc>
          <w:tcPr>
            <w:tcW w:w="6763" w:type="dxa"/>
            <w:hideMark/>
          </w:tcPr>
          <w:p w14:paraId="2235FA96" w14:textId="3F849175" w:rsidR="00DA0BBE" w:rsidRPr="00377B59" w:rsidRDefault="00547FE4" w:rsidP="00DA0BBE">
            <w:r>
              <w:t>Domain name system (DNS) is a collection of names of a computer hardware and/or software artifacts on a computer network</w:t>
            </w:r>
          </w:p>
        </w:tc>
      </w:tr>
      <w:tr w:rsidR="00DA0BBE" w:rsidRPr="00377B59" w14:paraId="6F96B5E0" w14:textId="77777777" w:rsidTr="003F2FEC">
        <w:trPr>
          <w:trHeight w:val="288"/>
        </w:trPr>
        <w:tc>
          <w:tcPr>
            <w:tcW w:w="2515" w:type="dxa"/>
            <w:noWrap/>
            <w:hideMark/>
          </w:tcPr>
          <w:p w14:paraId="6D104DF3" w14:textId="77777777" w:rsidR="00DA0BBE" w:rsidRPr="00DA0BBE" w:rsidRDefault="00DA0BBE" w:rsidP="00DA0BBE">
            <w:pPr>
              <w:rPr>
                <w:b/>
              </w:rPr>
            </w:pPr>
            <w:r w:rsidRPr="00DA0BBE">
              <w:rPr>
                <w:b/>
              </w:rPr>
              <w:t>Documents</w:t>
            </w:r>
          </w:p>
        </w:tc>
        <w:tc>
          <w:tcPr>
            <w:tcW w:w="6763" w:type="dxa"/>
            <w:hideMark/>
          </w:tcPr>
          <w:p w14:paraId="258B6461" w14:textId="77777777" w:rsidR="00DA0BBE" w:rsidRPr="00377B59" w:rsidRDefault="00DA0BBE" w:rsidP="00DA0BBE"/>
        </w:tc>
      </w:tr>
      <w:tr w:rsidR="00DA0BBE" w:rsidRPr="00377B59" w14:paraId="63E32B7C" w14:textId="77777777" w:rsidTr="003F2FEC">
        <w:trPr>
          <w:trHeight w:val="288"/>
        </w:trPr>
        <w:tc>
          <w:tcPr>
            <w:tcW w:w="2515" w:type="dxa"/>
            <w:noWrap/>
            <w:hideMark/>
          </w:tcPr>
          <w:p w14:paraId="03CC4E03" w14:textId="77777777" w:rsidR="00DA0BBE" w:rsidRPr="00DA0BBE" w:rsidRDefault="00DA0BBE" w:rsidP="00DA0BBE">
            <w:pPr>
              <w:rPr>
                <w:b/>
              </w:rPr>
            </w:pPr>
            <w:r w:rsidRPr="00DA0BBE">
              <w:rPr>
                <w:b/>
              </w:rPr>
              <w:t>End-user</w:t>
            </w:r>
          </w:p>
        </w:tc>
        <w:tc>
          <w:tcPr>
            <w:tcW w:w="6763" w:type="dxa"/>
            <w:hideMark/>
          </w:tcPr>
          <w:p w14:paraId="4FD9717A" w14:textId="77777777" w:rsidR="00DA0BBE" w:rsidRPr="00377B59" w:rsidRDefault="00DA0BBE" w:rsidP="00DA0BBE"/>
        </w:tc>
      </w:tr>
      <w:tr w:rsidR="00DA0BBE" w:rsidRPr="00377B59" w14:paraId="6FA4D576" w14:textId="77777777" w:rsidTr="003F2FEC">
        <w:trPr>
          <w:trHeight w:val="288"/>
        </w:trPr>
        <w:tc>
          <w:tcPr>
            <w:tcW w:w="2515" w:type="dxa"/>
            <w:noWrap/>
            <w:hideMark/>
          </w:tcPr>
          <w:p w14:paraId="1D082FE8" w14:textId="77777777" w:rsidR="00DA0BBE" w:rsidRPr="00DA0BBE" w:rsidRDefault="00DA0BBE" w:rsidP="00DA0BBE">
            <w:pPr>
              <w:rPr>
                <w:b/>
              </w:rPr>
            </w:pPr>
            <w:r w:rsidRPr="00DA0BBE">
              <w:rPr>
                <w:b/>
              </w:rPr>
              <w:t>Executive</w:t>
            </w:r>
          </w:p>
        </w:tc>
        <w:tc>
          <w:tcPr>
            <w:tcW w:w="6763" w:type="dxa"/>
            <w:hideMark/>
          </w:tcPr>
          <w:p w14:paraId="5E22946C" w14:textId="77777777" w:rsidR="00DA0BBE" w:rsidRPr="00377B59" w:rsidRDefault="00DA0BBE" w:rsidP="00DA0BBE"/>
        </w:tc>
      </w:tr>
      <w:tr w:rsidR="00DA0BBE" w:rsidRPr="00377B59" w14:paraId="20ADEB6D" w14:textId="77777777" w:rsidTr="003F2FEC">
        <w:trPr>
          <w:trHeight w:val="288"/>
        </w:trPr>
        <w:tc>
          <w:tcPr>
            <w:tcW w:w="2515" w:type="dxa"/>
            <w:noWrap/>
            <w:hideMark/>
          </w:tcPr>
          <w:p w14:paraId="219E1518" w14:textId="77777777" w:rsidR="00DA0BBE" w:rsidRPr="00DA0BBE" w:rsidRDefault="00DA0BBE" w:rsidP="00DA0BBE">
            <w:pPr>
              <w:rPr>
                <w:b/>
              </w:rPr>
            </w:pPr>
            <w:r w:rsidRPr="00DA0BBE">
              <w:rPr>
                <w:b/>
              </w:rPr>
              <w:t>File</w:t>
            </w:r>
          </w:p>
        </w:tc>
        <w:tc>
          <w:tcPr>
            <w:tcW w:w="6763" w:type="dxa"/>
            <w:hideMark/>
          </w:tcPr>
          <w:p w14:paraId="489BEBB2" w14:textId="5BCD0959" w:rsidR="00DA0BBE" w:rsidRPr="00377B59" w:rsidRDefault="00547FE4" w:rsidP="00DA0BBE">
            <w:r>
              <w:t>A file system artifact for storing data in a particular format</w:t>
            </w:r>
          </w:p>
        </w:tc>
      </w:tr>
      <w:tr w:rsidR="00DA0BBE" w:rsidRPr="00377B59" w14:paraId="0EBF3F24" w14:textId="77777777" w:rsidTr="003F2FEC">
        <w:trPr>
          <w:trHeight w:val="288"/>
        </w:trPr>
        <w:tc>
          <w:tcPr>
            <w:tcW w:w="2515" w:type="dxa"/>
            <w:noWrap/>
            <w:hideMark/>
          </w:tcPr>
          <w:p w14:paraId="4B2D6D51" w14:textId="77777777" w:rsidR="00DA0BBE" w:rsidRPr="00DA0BBE" w:rsidRDefault="00DA0BBE" w:rsidP="00DA0BBE">
            <w:pPr>
              <w:rPr>
                <w:b/>
              </w:rPr>
            </w:pPr>
            <w:r w:rsidRPr="00DA0BBE">
              <w:rPr>
                <w:b/>
              </w:rPr>
              <w:t>Finance</w:t>
            </w:r>
          </w:p>
        </w:tc>
        <w:tc>
          <w:tcPr>
            <w:tcW w:w="6763" w:type="dxa"/>
            <w:hideMark/>
          </w:tcPr>
          <w:p w14:paraId="28C7A986" w14:textId="77777777" w:rsidR="00DA0BBE" w:rsidRPr="00377B59" w:rsidRDefault="00DA0BBE" w:rsidP="00DA0BBE"/>
        </w:tc>
      </w:tr>
      <w:tr w:rsidR="00DA0BBE" w:rsidRPr="00377B59" w14:paraId="2AB38E0C" w14:textId="77777777" w:rsidTr="003F2FEC">
        <w:trPr>
          <w:trHeight w:val="288"/>
        </w:trPr>
        <w:tc>
          <w:tcPr>
            <w:tcW w:w="2515" w:type="dxa"/>
            <w:noWrap/>
            <w:hideMark/>
          </w:tcPr>
          <w:p w14:paraId="59E60A2A" w14:textId="77777777" w:rsidR="00DA0BBE" w:rsidRPr="00DA0BBE" w:rsidRDefault="00DA0BBE" w:rsidP="00DA0BBE">
            <w:pPr>
              <w:rPr>
                <w:b/>
              </w:rPr>
            </w:pPr>
            <w:r w:rsidRPr="00DA0BBE">
              <w:rPr>
                <w:b/>
              </w:rPr>
              <w:t>Firewall</w:t>
            </w:r>
          </w:p>
        </w:tc>
        <w:tc>
          <w:tcPr>
            <w:tcW w:w="6763" w:type="dxa"/>
            <w:hideMark/>
          </w:tcPr>
          <w:p w14:paraId="6920CF09" w14:textId="640E3338" w:rsidR="00DA0BBE" w:rsidRPr="00377B59" w:rsidRDefault="00547FE4" w:rsidP="0001103D">
            <w:r>
              <w:t xml:space="preserve">A network security system that </w:t>
            </w:r>
            <w:r w:rsidR="0001103D">
              <w:t>limits</w:t>
            </w:r>
            <w:r>
              <w:t xml:space="preserve"> access to trusted </w:t>
            </w:r>
            <w:r w:rsidR="00432EA5">
              <w:t>traffic</w:t>
            </w:r>
          </w:p>
        </w:tc>
      </w:tr>
      <w:tr w:rsidR="00DA0BBE" w:rsidRPr="00377B59" w14:paraId="2A6B1639" w14:textId="77777777" w:rsidTr="003F2FEC">
        <w:trPr>
          <w:trHeight w:val="288"/>
        </w:trPr>
        <w:tc>
          <w:tcPr>
            <w:tcW w:w="2515" w:type="dxa"/>
            <w:noWrap/>
            <w:hideMark/>
          </w:tcPr>
          <w:p w14:paraId="455D2CEA" w14:textId="77777777" w:rsidR="00DA0BBE" w:rsidRPr="00DA0BBE" w:rsidRDefault="00DA0BBE" w:rsidP="00DA0BBE">
            <w:pPr>
              <w:rPr>
                <w:b/>
              </w:rPr>
            </w:pPr>
            <w:r w:rsidRPr="00DA0BBE">
              <w:rPr>
                <w:b/>
              </w:rPr>
              <w:t>Flash drive</w:t>
            </w:r>
          </w:p>
        </w:tc>
        <w:tc>
          <w:tcPr>
            <w:tcW w:w="6763" w:type="dxa"/>
            <w:hideMark/>
          </w:tcPr>
          <w:p w14:paraId="2290DC95" w14:textId="0FCFCB68" w:rsidR="00DA0BBE" w:rsidRPr="00377B59" w:rsidRDefault="003D0836" w:rsidP="0001103D">
            <w:r>
              <w:t>A solid state</w:t>
            </w:r>
            <w:r w:rsidR="0001103D">
              <w:t xml:space="preserve"> data storage</w:t>
            </w:r>
            <w:r>
              <w:t xml:space="preserve"> device that does not contain any moving parts.</w:t>
            </w:r>
          </w:p>
        </w:tc>
      </w:tr>
      <w:tr w:rsidR="00DA0BBE" w:rsidRPr="00377B59" w14:paraId="390ED34E" w14:textId="77777777" w:rsidTr="003F2FEC">
        <w:trPr>
          <w:trHeight w:val="288"/>
        </w:trPr>
        <w:tc>
          <w:tcPr>
            <w:tcW w:w="2515" w:type="dxa"/>
            <w:noWrap/>
            <w:hideMark/>
          </w:tcPr>
          <w:p w14:paraId="6940573B" w14:textId="77777777" w:rsidR="00DA0BBE" w:rsidRPr="00DA0BBE" w:rsidRDefault="00DA0BBE" w:rsidP="00DA0BBE">
            <w:pPr>
              <w:rPr>
                <w:b/>
              </w:rPr>
            </w:pPr>
            <w:r w:rsidRPr="00DA0BBE">
              <w:rPr>
                <w:b/>
              </w:rPr>
              <w:t>Former employee</w:t>
            </w:r>
          </w:p>
        </w:tc>
        <w:tc>
          <w:tcPr>
            <w:tcW w:w="6763" w:type="dxa"/>
            <w:hideMark/>
          </w:tcPr>
          <w:p w14:paraId="645F5A0F" w14:textId="31BB0303" w:rsidR="00DA0BBE" w:rsidRPr="00377B59" w:rsidRDefault="00432EA5" w:rsidP="0001103D">
            <w:r>
              <w:t xml:space="preserve">An individual </w:t>
            </w:r>
            <w:r w:rsidR="0001103D">
              <w:t xml:space="preserve">who </w:t>
            </w:r>
            <w:r>
              <w:t>was previously employee by an organization</w:t>
            </w:r>
          </w:p>
        </w:tc>
      </w:tr>
      <w:tr w:rsidR="00DA0BBE" w:rsidRPr="00377B59" w14:paraId="692C89BD" w14:textId="77777777" w:rsidTr="003F2FEC">
        <w:trPr>
          <w:trHeight w:val="288"/>
        </w:trPr>
        <w:tc>
          <w:tcPr>
            <w:tcW w:w="2515" w:type="dxa"/>
            <w:noWrap/>
            <w:hideMark/>
          </w:tcPr>
          <w:p w14:paraId="08CD39B8" w14:textId="77777777" w:rsidR="00DA0BBE" w:rsidRPr="00DA0BBE" w:rsidRDefault="00DA0BBE" w:rsidP="00DA0BBE">
            <w:pPr>
              <w:rPr>
                <w:b/>
              </w:rPr>
            </w:pPr>
            <w:r w:rsidRPr="00DA0BBE">
              <w:rPr>
                <w:b/>
              </w:rPr>
              <w:t>Gas terminal</w:t>
            </w:r>
          </w:p>
        </w:tc>
        <w:tc>
          <w:tcPr>
            <w:tcW w:w="6763" w:type="dxa"/>
            <w:hideMark/>
          </w:tcPr>
          <w:p w14:paraId="442C0E47" w14:textId="6E6F66B3" w:rsidR="00DA0BBE" w:rsidRPr="00377B59" w:rsidRDefault="003D0836" w:rsidP="00DA0BBE">
            <w:r>
              <w:t>An internet enabled gasoline d</w:t>
            </w:r>
            <w:r w:rsidR="0001103D">
              <w:t>is</w:t>
            </w:r>
            <w:r>
              <w:t>pencing device.</w:t>
            </w:r>
          </w:p>
        </w:tc>
      </w:tr>
      <w:tr w:rsidR="00DA0BBE" w:rsidRPr="00377B59" w14:paraId="4A8F5313" w14:textId="77777777" w:rsidTr="003F2FEC">
        <w:trPr>
          <w:trHeight w:val="288"/>
        </w:trPr>
        <w:tc>
          <w:tcPr>
            <w:tcW w:w="2515" w:type="dxa"/>
            <w:noWrap/>
            <w:hideMark/>
          </w:tcPr>
          <w:p w14:paraId="6CAD1098" w14:textId="77777777" w:rsidR="00DA0BBE" w:rsidRPr="00DA0BBE" w:rsidRDefault="00DA0BBE" w:rsidP="00DA0BBE">
            <w:pPr>
              <w:rPr>
                <w:b/>
              </w:rPr>
            </w:pPr>
            <w:r w:rsidRPr="00DA0BBE">
              <w:rPr>
                <w:b/>
              </w:rPr>
              <w:t>Guard</w:t>
            </w:r>
          </w:p>
        </w:tc>
        <w:tc>
          <w:tcPr>
            <w:tcW w:w="6763" w:type="dxa"/>
            <w:hideMark/>
          </w:tcPr>
          <w:p w14:paraId="46627780" w14:textId="42C3CE59" w:rsidR="00DA0BBE" w:rsidRPr="00377B59" w:rsidRDefault="003D0836" w:rsidP="0001103D">
            <w:r>
              <w:t xml:space="preserve">An individual </w:t>
            </w:r>
            <w:r w:rsidR="0001103D">
              <w:t xml:space="preserve">who </w:t>
            </w:r>
            <w:r>
              <w:t>secures a particular device or location</w:t>
            </w:r>
          </w:p>
        </w:tc>
      </w:tr>
      <w:tr w:rsidR="00DA0BBE" w:rsidRPr="00377B59" w14:paraId="00E44EF6" w14:textId="77777777" w:rsidTr="003F2FEC">
        <w:trPr>
          <w:trHeight w:val="288"/>
        </w:trPr>
        <w:tc>
          <w:tcPr>
            <w:tcW w:w="2515" w:type="dxa"/>
            <w:noWrap/>
            <w:hideMark/>
          </w:tcPr>
          <w:p w14:paraId="7772D71E" w14:textId="77777777" w:rsidR="00DA0BBE" w:rsidRPr="00DA0BBE" w:rsidRDefault="00DA0BBE" w:rsidP="00DA0BBE">
            <w:pPr>
              <w:rPr>
                <w:b/>
              </w:rPr>
            </w:pPr>
            <w:r w:rsidRPr="00DA0BBE">
              <w:rPr>
                <w:b/>
              </w:rPr>
              <w:t>Helpdesk</w:t>
            </w:r>
          </w:p>
        </w:tc>
        <w:tc>
          <w:tcPr>
            <w:tcW w:w="6763" w:type="dxa"/>
            <w:hideMark/>
          </w:tcPr>
          <w:p w14:paraId="0BB3843A" w14:textId="1ADD9A98" w:rsidR="00DA0BBE" w:rsidRPr="00377B59" w:rsidRDefault="00432EA5" w:rsidP="00DA0BBE">
            <w:r>
              <w:t>A resource for users of a product to troubleshoot problems</w:t>
            </w:r>
          </w:p>
        </w:tc>
      </w:tr>
      <w:tr w:rsidR="00DA0BBE" w:rsidRPr="00377B59" w14:paraId="250C47D9" w14:textId="77777777" w:rsidTr="003F2FEC">
        <w:trPr>
          <w:trHeight w:val="288"/>
        </w:trPr>
        <w:tc>
          <w:tcPr>
            <w:tcW w:w="2515" w:type="dxa"/>
            <w:noWrap/>
            <w:hideMark/>
          </w:tcPr>
          <w:p w14:paraId="51B5D516" w14:textId="77777777" w:rsidR="00DA0BBE" w:rsidRPr="00DA0BBE" w:rsidRDefault="00DA0BBE" w:rsidP="00DA0BBE">
            <w:pPr>
              <w:rPr>
                <w:b/>
              </w:rPr>
            </w:pPr>
            <w:r w:rsidRPr="00DA0BBE">
              <w:rPr>
                <w:b/>
              </w:rPr>
              <w:t>HSM</w:t>
            </w:r>
          </w:p>
        </w:tc>
        <w:tc>
          <w:tcPr>
            <w:tcW w:w="6763" w:type="dxa"/>
            <w:hideMark/>
          </w:tcPr>
          <w:p w14:paraId="47BC7CCB" w14:textId="5D2BEFA7" w:rsidR="00DA0BBE" w:rsidRPr="00377B59" w:rsidRDefault="00E13D52" w:rsidP="0001103D">
            <w:r>
              <w:t xml:space="preserve">A hardware security model (HSM) is a device that </w:t>
            </w:r>
            <w:r w:rsidR="003D0836">
              <w:t>securely stores a digital cryptographic key.</w:t>
            </w:r>
          </w:p>
        </w:tc>
      </w:tr>
      <w:tr w:rsidR="00DA0BBE" w:rsidRPr="00377B59" w14:paraId="4909492C" w14:textId="77777777" w:rsidTr="003F2FEC">
        <w:trPr>
          <w:trHeight w:val="288"/>
        </w:trPr>
        <w:tc>
          <w:tcPr>
            <w:tcW w:w="2515" w:type="dxa"/>
            <w:noWrap/>
            <w:hideMark/>
          </w:tcPr>
          <w:p w14:paraId="632D09F9" w14:textId="77777777" w:rsidR="00DA0BBE" w:rsidRPr="00DA0BBE" w:rsidRDefault="00DA0BBE" w:rsidP="00DA0BBE">
            <w:pPr>
              <w:rPr>
                <w:b/>
              </w:rPr>
            </w:pPr>
            <w:r w:rsidRPr="00DA0BBE">
              <w:rPr>
                <w:b/>
              </w:rPr>
              <w:t>Human resources</w:t>
            </w:r>
          </w:p>
        </w:tc>
        <w:tc>
          <w:tcPr>
            <w:tcW w:w="6763" w:type="dxa"/>
            <w:hideMark/>
          </w:tcPr>
          <w:p w14:paraId="51E493DC" w14:textId="2ACA96D1" w:rsidR="00DA0BBE" w:rsidRPr="00377B59" w:rsidRDefault="006E7315" w:rsidP="00DA0BBE">
            <w:r>
              <w:t>A department in an organization that performs personnel management.</w:t>
            </w:r>
          </w:p>
        </w:tc>
      </w:tr>
      <w:tr w:rsidR="00DA0BBE" w:rsidRPr="00377B59" w14:paraId="36B54BD1" w14:textId="77777777" w:rsidTr="003F2FEC">
        <w:trPr>
          <w:trHeight w:val="288"/>
        </w:trPr>
        <w:tc>
          <w:tcPr>
            <w:tcW w:w="2515" w:type="dxa"/>
            <w:noWrap/>
            <w:hideMark/>
          </w:tcPr>
          <w:p w14:paraId="0448E631" w14:textId="77777777" w:rsidR="00DA0BBE" w:rsidRPr="00DA0BBE" w:rsidRDefault="00DA0BBE" w:rsidP="00DA0BBE">
            <w:pPr>
              <w:rPr>
                <w:b/>
              </w:rPr>
            </w:pPr>
            <w:r w:rsidRPr="00DA0BBE">
              <w:rPr>
                <w:b/>
              </w:rPr>
              <w:t>IDS</w:t>
            </w:r>
          </w:p>
        </w:tc>
        <w:tc>
          <w:tcPr>
            <w:tcW w:w="6763" w:type="dxa"/>
            <w:hideMark/>
          </w:tcPr>
          <w:p w14:paraId="7BB3AB08" w14:textId="4862C701" w:rsidR="00DA0BBE" w:rsidRPr="00377B59" w:rsidRDefault="006E7315" w:rsidP="0001103D">
            <w:r w:rsidRPr="006E7315">
              <w:t>An intrusion detection system (IDS) is a device or software application that monitors network or system activities for malicious activities or policy violations and produces reports to a management station</w:t>
            </w:r>
          </w:p>
        </w:tc>
      </w:tr>
      <w:tr w:rsidR="00DA0BBE" w:rsidRPr="00377B59" w14:paraId="662DCF01" w14:textId="77777777" w:rsidTr="003F2FEC">
        <w:trPr>
          <w:trHeight w:val="288"/>
        </w:trPr>
        <w:tc>
          <w:tcPr>
            <w:tcW w:w="2515" w:type="dxa"/>
            <w:noWrap/>
            <w:hideMark/>
          </w:tcPr>
          <w:p w14:paraId="642A58C8" w14:textId="77777777" w:rsidR="00DA0BBE" w:rsidRPr="00DA0BBE" w:rsidRDefault="00DA0BBE" w:rsidP="00DA0BBE">
            <w:pPr>
              <w:rPr>
                <w:b/>
              </w:rPr>
            </w:pPr>
            <w:r w:rsidRPr="00DA0BBE">
              <w:rPr>
                <w:b/>
              </w:rPr>
              <w:t>Kiosk</w:t>
            </w:r>
          </w:p>
        </w:tc>
        <w:tc>
          <w:tcPr>
            <w:tcW w:w="6763" w:type="dxa"/>
            <w:hideMark/>
          </w:tcPr>
          <w:p w14:paraId="479CD1EA" w14:textId="77777777" w:rsidR="00DA0BBE" w:rsidRPr="00377B59" w:rsidRDefault="00DA0BBE" w:rsidP="00DA0BBE"/>
        </w:tc>
      </w:tr>
      <w:tr w:rsidR="00DA0BBE" w:rsidRPr="00377B59" w14:paraId="346202EA" w14:textId="77777777" w:rsidTr="003F2FEC">
        <w:trPr>
          <w:trHeight w:val="288"/>
        </w:trPr>
        <w:tc>
          <w:tcPr>
            <w:tcW w:w="2515" w:type="dxa"/>
            <w:noWrap/>
            <w:hideMark/>
          </w:tcPr>
          <w:p w14:paraId="066B40C5" w14:textId="77777777" w:rsidR="00DA0BBE" w:rsidRPr="00DA0BBE" w:rsidRDefault="00DA0BBE" w:rsidP="00DA0BBE">
            <w:pPr>
              <w:rPr>
                <w:b/>
              </w:rPr>
            </w:pPr>
            <w:r w:rsidRPr="00DA0BBE">
              <w:rPr>
                <w:b/>
              </w:rPr>
              <w:t>LAN</w:t>
            </w:r>
          </w:p>
        </w:tc>
        <w:tc>
          <w:tcPr>
            <w:tcW w:w="6763" w:type="dxa"/>
            <w:hideMark/>
          </w:tcPr>
          <w:p w14:paraId="5BA06C27" w14:textId="398ABEFE" w:rsidR="00DA0BBE" w:rsidRPr="00377B59" w:rsidRDefault="00A7147A" w:rsidP="0001103D">
            <w:r>
              <w:t>A local area network (LAN)</w:t>
            </w:r>
          </w:p>
        </w:tc>
      </w:tr>
      <w:tr w:rsidR="00DA0BBE" w:rsidRPr="00377B59" w14:paraId="39D9DA36" w14:textId="77777777" w:rsidTr="003F2FEC">
        <w:trPr>
          <w:trHeight w:val="288"/>
        </w:trPr>
        <w:tc>
          <w:tcPr>
            <w:tcW w:w="2515" w:type="dxa"/>
            <w:noWrap/>
            <w:hideMark/>
          </w:tcPr>
          <w:p w14:paraId="2F169051" w14:textId="77777777" w:rsidR="00DA0BBE" w:rsidRPr="00DA0BBE" w:rsidRDefault="00DA0BBE" w:rsidP="00DA0BBE">
            <w:pPr>
              <w:rPr>
                <w:b/>
              </w:rPr>
            </w:pPr>
            <w:r w:rsidRPr="00DA0BBE">
              <w:rPr>
                <w:b/>
              </w:rPr>
              <w:t>Laptop</w:t>
            </w:r>
          </w:p>
        </w:tc>
        <w:tc>
          <w:tcPr>
            <w:tcW w:w="6763" w:type="dxa"/>
            <w:hideMark/>
          </w:tcPr>
          <w:p w14:paraId="0FAB4DF1" w14:textId="04F7EA46" w:rsidR="00DA0BBE" w:rsidRPr="00377B59" w:rsidRDefault="00275E3C" w:rsidP="00275E3C">
            <w:r>
              <w:t>A portable personal computer.</w:t>
            </w:r>
          </w:p>
        </w:tc>
      </w:tr>
      <w:tr w:rsidR="00DA0BBE" w:rsidRPr="00377B59" w14:paraId="3D6C519C" w14:textId="77777777" w:rsidTr="003F2FEC">
        <w:trPr>
          <w:trHeight w:val="288"/>
        </w:trPr>
        <w:tc>
          <w:tcPr>
            <w:tcW w:w="2515" w:type="dxa"/>
            <w:noWrap/>
            <w:hideMark/>
          </w:tcPr>
          <w:p w14:paraId="75952447" w14:textId="77777777" w:rsidR="00DA0BBE" w:rsidRPr="00DA0BBE" w:rsidRDefault="00DA0BBE" w:rsidP="00DA0BBE">
            <w:pPr>
              <w:rPr>
                <w:b/>
              </w:rPr>
            </w:pPr>
            <w:r w:rsidRPr="00DA0BBE">
              <w:rPr>
                <w:b/>
              </w:rPr>
              <w:t>Log</w:t>
            </w:r>
          </w:p>
        </w:tc>
        <w:tc>
          <w:tcPr>
            <w:tcW w:w="6763" w:type="dxa"/>
            <w:hideMark/>
          </w:tcPr>
          <w:p w14:paraId="759DAFC0" w14:textId="03A096A0" w:rsidR="00DA0BBE" w:rsidRPr="00377B59" w:rsidRDefault="003A7496" w:rsidP="0001103D">
            <w:r>
              <w:t>A digital recording of the activity of a device or process</w:t>
            </w:r>
          </w:p>
        </w:tc>
      </w:tr>
      <w:tr w:rsidR="00DA0BBE" w:rsidRPr="00377B59" w14:paraId="1AF54E63" w14:textId="77777777" w:rsidTr="003F2FEC">
        <w:trPr>
          <w:trHeight w:val="288"/>
        </w:trPr>
        <w:tc>
          <w:tcPr>
            <w:tcW w:w="2515" w:type="dxa"/>
            <w:noWrap/>
            <w:hideMark/>
          </w:tcPr>
          <w:p w14:paraId="7F83A70F" w14:textId="77777777" w:rsidR="00DA0BBE" w:rsidRPr="00DA0BBE" w:rsidRDefault="00DA0BBE" w:rsidP="00DA0BBE">
            <w:pPr>
              <w:rPr>
                <w:b/>
              </w:rPr>
            </w:pPr>
            <w:r w:rsidRPr="00DA0BBE">
              <w:rPr>
                <w:b/>
              </w:rPr>
              <w:t>Mail</w:t>
            </w:r>
          </w:p>
        </w:tc>
        <w:tc>
          <w:tcPr>
            <w:tcW w:w="6763" w:type="dxa"/>
            <w:hideMark/>
          </w:tcPr>
          <w:p w14:paraId="78ACDF09" w14:textId="77777777" w:rsidR="00DA0BBE" w:rsidRPr="00377B59" w:rsidRDefault="00DA0BBE" w:rsidP="00DA0BBE"/>
        </w:tc>
      </w:tr>
      <w:tr w:rsidR="00DA0BBE" w:rsidRPr="00377B59" w14:paraId="732D15BB" w14:textId="77777777" w:rsidTr="003F2FEC">
        <w:trPr>
          <w:trHeight w:val="288"/>
        </w:trPr>
        <w:tc>
          <w:tcPr>
            <w:tcW w:w="2515" w:type="dxa"/>
            <w:noWrap/>
            <w:hideMark/>
          </w:tcPr>
          <w:p w14:paraId="4FCCF804" w14:textId="77777777" w:rsidR="00DA0BBE" w:rsidRPr="00DA0BBE" w:rsidRDefault="00DA0BBE" w:rsidP="00DA0BBE">
            <w:pPr>
              <w:rPr>
                <w:b/>
              </w:rPr>
            </w:pPr>
            <w:r w:rsidRPr="00DA0BBE">
              <w:rPr>
                <w:b/>
              </w:rPr>
              <w:t>Mainframe</w:t>
            </w:r>
          </w:p>
        </w:tc>
        <w:tc>
          <w:tcPr>
            <w:tcW w:w="6763" w:type="dxa"/>
            <w:hideMark/>
          </w:tcPr>
          <w:p w14:paraId="0553994F" w14:textId="77777777" w:rsidR="00DA0BBE" w:rsidRPr="00377B59" w:rsidRDefault="00DA0BBE" w:rsidP="00DA0BBE"/>
        </w:tc>
      </w:tr>
      <w:tr w:rsidR="00DA0BBE" w:rsidRPr="00377B59" w14:paraId="04F185EF" w14:textId="77777777" w:rsidTr="003F2FEC">
        <w:trPr>
          <w:trHeight w:val="288"/>
        </w:trPr>
        <w:tc>
          <w:tcPr>
            <w:tcW w:w="2515" w:type="dxa"/>
            <w:noWrap/>
            <w:hideMark/>
          </w:tcPr>
          <w:p w14:paraId="23A7A351" w14:textId="77777777" w:rsidR="00DA0BBE" w:rsidRPr="00DA0BBE" w:rsidRDefault="00DA0BBE" w:rsidP="00DA0BBE">
            <w:pPr>
              <w:rPr>
                <w:b/>
              </w:rPr>
            </w:pPr>
            <w:r w:rsidRPr="00DA0BBE">
              <w:rPr>
                <w:b/>
              </w:rPr>
              <w:t>Maintenance</w:t>
            </w:r>
          </w:p>
        </w:tc>
        <w:tc>
          <w:tcPr>
            <w:tcW w:w="6763" w:type="dxa"/>
            <w:hideMark/>
          </w:tcPr>
          <w:p w14:paraId="713121FB" w14:textId="77777777" w:rsidR="00DA0BBE" w:rsidRPr="00377B59" w:rsidRDefault="00DA0BBE" w:rsidP="00DA0BBE"/>
        </w:tc>
      </w:tr>
      <w:tr w:rsidR="00DA0BBE" w:rsidRPr="00377B59" w14:paraId="6B46E3F5" w14:textId="77777777" w:rsidTr="003F2FEC">
        <w:trPr>
          <w:trHeight w:val="288"/>
        </w:trPr>
        <w:tc>
          <w:tcPr>
            <w:tcW w:w="2515" w:type="dxa"/>
            <w:noWrap/>
            <w:hideMark/>
          </w:tcPr>
          <w:p w14:paraId="40ABDD18" w14:textId="77777777" w:rsidR="00DA0BBE" w:rsidRPr="00DA0BBE" w:rsidRDefault="00DA0BBE" w:rsidP="00DA0BBE">
            <w:pPr>
              <w:rPr>
                <w:b/>
              </w:rPr>
            </w:pPr>
            <w:r w:rsidRPr="00DA0BBE">
              <w:rPr>
                <w:b/>
              </w:rPr>
              <w:t>Manager</w:t>
            </w:r>
          </w:p>
        </w:tc>
        <w:tc>
          <w:tcPr>
            <w:tcW w:w="6763" w:type="dxa"/>
            <w:hideMark/>
          </w:tcPr>
          <w:p w14:paraId="1C4DAF32" w14:textId="77777777" w:rsidR="00DA0BBE" w:rsidRPr="00377B59" w:rsidRDefault="00DA0BBE" w:rsidP="00DA0BBE"/>
        </w:tc>
      </w:tr>
      <w:tr w:rsidR="00DA0BBE" w:rsidRPr="00377B59" w14:paraId="5DF6278F" w14:textId="77777777" w:rsidTr="003F2FEC">
        <w:trPr>
          <w:trHeight w:val="288"/>
        </w:trPr>
        <w:tc>
          <w:tcPr>
            <w:tcW w:w="2515" w:type="dxa"/>
            <w:noWrap/>
            <w:hideMark/>
          </w:tcPr>
          <w:p w14:paraId="19A42332" w14:textId="17DB6539" w:rsidR="00DA0BBE" w:rsidRPr="00DA0BBE" w:rsidRDefault="00DA0BBE" w:rsidP="00DA0BBE">
            <w:pPr>
              <w:rPr>
                <w:b/>
              </w:rPr>
            </w:pPr>
            <w:r w:rsidRPr="00DA0BBE">
              <w:rPr>
                <w:b/>
              </w:rPr>
              <w:t>Media</w:t>
            </w:r>
            <w:r w:rsidR="00432EA5">
              <w:rPr>
                <w:rStyle w:val="FootnoteReference"/>
                <w:b/>
              </w:rPr>
              <w:footnoteReference w:id="8"/>
            </w:r>
          </w:p>
        </w:tc>
        <w:tc>
          <w:tcPr>
            <w:tcW w:w="6763" w:type="dxa"/>
            <w:hideMark/>
          </w:tcPr>
          <w:p w14:paraId="48E6EBF0" w14:textId="5FF837F4" w:rsidR="00DA0BBE" w:rsidRPr="00377B59" w:rsidRDefault="003F51EF" w:rsidP="003F51EF">
            <w:r>
              <w:t>An object used to store and deliver data</w:t>
            </w:r>
          </w:p>
        </w:tc>
      </w:tr>
      <w:tr w:rsidR="00DA0BBE" w:rsidRPr="00377B59" w14:paraId="13635738" w14:textId="77777777" w:rsidTr="003F2FEC">
        <w:trPr>
          <w:trHeight w:val="288"/>
        </w:trPr>
        <w:tc>
          <w:tcPr>
            <w:tcW w:w="2515" w:type="dxa"/>
            <w:noWrap/>
            <w:hideMark/>
          </w:tcPr>
          <w:p w14:paraId="230544B8" w14:textId="77777777" w:rsidR="00DA0BBE" w:rsidRPr="00DA0BBE" w:rsidRDefault="00DA0BBE" w:rsidP="00DA0BBE">
            <w:pPr>
              <w:rPr>
                <w:b/>
              </w:rPr>
            </w:pPr>
            <w:r w:rsidRPr="00DA0BBE">
              <w:rPr>
                <w:b/>
              </w:rPr>
              <w:t>Mobile phone</w:t>
            </w:r>
          </w:p>
        </w:tc>
        <w:tc>
          <w:tcPr>
            <w:tcW w:w="6763" w:type="dxa"/>
            <w:hideMark/>
          </w:tcPr>
          <w:p w14:paraId="1C2A0736" w14:textId="42BF30B2" w:rsidR="00DA0BBE" w:rsidRPr="00377B59" w:rsidRDefault="003F51EF" w:rsidP="0001103D">
            <w:r>
              <w:t>A portable telephone that communicates over a cellular network</w:t>
            </w:r>
          </w:p>
        </w:tc>
      </w:tr>
      <w:tr w:rsidR="00DA0BBE" w:rsidRPr="00377B59" w14:paraId="19A15D1D" w14:textId="77777777" w:rsidTr="003F2FEC">
        <w:trPr>
          <w:trHeight w:val="288"/>
        </w:trPr>
        <w:tc>
          <w:tcPr>
            <w:tcW w:w="2515" w:type="dxa"/>
            <w:noWrap/>
            <w:hideMark/>
          </w:tcPr>
          <w:p w14:paraId="6515C673" w14:textId="77777777" w:rsidR="00DA0BBE" w:rsidRPr="00DA0BBE" w:rsidRDefault="00DA0BBE" w:rsidP="00DA0BBE">
            <w:pPr>
              <w:rPr>
                <w:b/>
              </w:rPr>
            </w:pPr>
            <w:r w:rsidRPr="00DA0BBE">
              <w:rPr>
                <w:b/>
              </w:rPr>
              <w:t>Network</w:t>
            </w:r>
          </w:p>
        </w:tc>
        <w:tc>
          <w:tcPr>
            <w:tcW w:w="6763" w:type="dxa"/>
            <w:hideMark/>
          </w:tcPr>
          <w:p w14:paraId="0F6B1215" w14:textId="2EA82906" w:rsidR="00DA0BBE" w:rsidRPr="00377B59" w:rsidRDefault="003F51EF" w:rsidP="00DA0BBE">
            <w:r>
              <w:t>A collection of devices that are connected either physically or virtually</w:t>
            </w:r>
          </w:p>
        </w:tc>
      </w:tr>
      <w:tr w:rsidR="00DA0BBE" w:rsidRPr="00377B59" w14:paraId="572932E8" w14:textId="77777777" w:rsidTr="003F2FEC">
        <w:trPr>
          <w:trHeight w:val="288"/>
        </w:trPr>
        <w:tc>
          <w:tcPr>
            <w:tcW w:w="2515" w:type="dxa"/>
            <w:noWrap/>
            <w:hideMark/>
          </w:tcPr>
          <w:p w14:paraId="5E7DDED3" w14:textId="77777777" w:rsidR="00DA0BBE" w:rsidRPr="00DA0BBE" w:rsidRDefault="00DA0BBE" w:rsidP="00DA0BBE">
            <w:pPr>
              <w:rPr>
                <w:b/>
              </w:rPr>
            </w:pPr>
            <w:r w:rsidRPr="00DA0BBE">
              <w:rPr>
                <w:b/>
              </w:rPr>
              <w:t>Partner</w:t>
            </w:r>
          </w:p>
        </w:tc>
        <w:tc>
          <w:tcPr>
            <w:tcW w:w="6763" w:type="dxa"/>
            <w:hideMark/>
          </w:tcPr>
          <w:p w14:paraId="1DDA34D3" w14:textId="77777777" w:rsidR="00DA0BBE" w:rsidRPr="00377B59" w:rsidRDefault="00DA0BBE" w:rsidP="00DA0BBE"/>
        </w:tc>
      </w:tr>
      <w:tr w:rsidR="00DA0BBE" w:rsidRPr="00377B59" w14:paraId="57A69986" w14:textId="77777777" w:rsidTr="003F2FEC">
        <w:trPr>
          <w:trHeight w:val="288"/>
        </w:trPr>
        <w:tc>
          <w:tcPr>
            <w:tcW w:w="2515" w:type="dxa"/>
            <w:noWrap/>
            <w:hideMark/>
          </w:tcPr>
          <w:p w14:paraId="6292C738" w14:textId="77777777" w:rsidR="00DA0BBE" w:rsidRPr="00DA0BBE" w:rsidRDefault="00DA0BBE" w:rsidP="00DA0BBE">
            <w:pPr>
              <w:rPr>
                <w:b/>
              </w:rPr>
            </w:pPr>
            <w:r w:rsidRPr="00DA0BBE">
              <w:rPr>
                <w:b/>
              </w:rPr>
              <w:lastRenderedPageBreak/>
              <w:t>Payment card</w:t>
            </w:r>
          </w:p>
        </w:tc>
        <w:tc>
          <w:tcPr>
            <w:tcW w:w="6763" w:type="dxa"/>
            <w:hideMark/>
          </w:tcPr>
          <w:p w14:paraId="33F1A07D" w14:textId="77777777" w:rsidR="00DA0BBE" w:rsidRPr="00377B59" w:rsidRDefault="00DA0BBE" w:rsidP="00DA0BBE"/>
        </w:tc>
      </w:tr>
      <w:tr w:rsidR="00DA0BBE" w:rsidRPr="00377B59" w14:paraId="697CDAD3" w14:textId="77777777" w:rsidTr="003F2FEC">
        <w:trPr>
          <w:trHeight w:val="288"/>
        </w:trPr>
        <w:tc>
          <w:tcPr>
            <w:tcW w:w="2515" w:type="dxa"/>
            <w:noWrap/>
            <w:hideMark/>
          </w:tcPr>
          <w:p w14:paraId="2D5C99C6" w14:textId="77777777" w:rsidR="00DA0BBE" w:rsidRPr="00DA0BBE" w:rsidRDefault="00DA0BBE" w:rsidP="00DA0BBE">
            <w:pPr>
              <w:rPr>
                <w:b/>
              </w:rPr>
            </w:pPr>
            <w:r w:rsidRPr="00DA0BBE">
              <w:rPr>
                <w:b/>
              </w:rPr>
              <w:t>Payment switch</w:t>
            </w:r>
          </w:p>
        </w:tc>
        <w:tc>
          <w:tcPr>
            <w:tcW w:w="6763" w:type="dxa"/>
            <w:hideMark/>
          </w:tcPr>
          <w:p w14:paraId="54841094" w14:textId="77777777" w:rsidR="00DA0BBE" w:rsidRPr="00377B59" w:rsidRDefault="00DA0BBE" w:rsidP="00DA0BBE"/>
        </w:tc>
      </w:tr>
      <w:tr w:rsidR="00DA0BBE" w:rsidRPr="00377B59" w14:paraId="74A10258" w14:textId="77777777" w:rsidTr="003F2FEC">
        <w:trPr>
          <w:trHeight w:val="288"/>
        </w:trPr>
        <w:tc>
          <w:tcPr>
            <w:tcW w:w="2515" w:type="dxa"/>
            <w:noWrap/>
            <w:hideMark/>
          </w:tcPr>
          <w:p w14:paraId="75E3C16B" w14:textId="77777777" w:rsidR="00DA0BBE" w:rsidRPr="00DA0BBE" w:rsidRDefault="00DA0BBE" w:rsidP="00DA0BBE">
            <w:pPr>
              <w:rPr>
                <w:b/>
              </w:rPr>
            </w:pPr>
            <w:r w:rsidRPr="00DA0BBE">
              <w:rPr>
                <w:b/>
              </w:rPr>
              <w:t>PBX</w:t>
            </w:r>
          </w:p>
        </w:tc>
        <w:tc>
          <w:tcPr>
            <w:tcW w:w="6763" w:type="dxa"/>
            <w:hideMark/>
          </w:tcPr>
          <w:p w14:paraId="3D800DDF" w14:textId="238C2683" w:rsidR="00DA0BBE" w:rsidRPr="00377B59" w:rsidRDefault="008821BB" w:rsidP="0001103D">
            <w:r>
              <w:t>A private branch exchange (PBX) is a telephone switching system local to an organization</w:t>
            </w:r>
          </w:p>
        </w:tc>
      </w:tr>
      <w:tr w:rsidR="00DA0BBE" w:rsidRPr="00377B59" w14:paraId="1C3B0CC5" w14:textId="77777777" w:rsidTr="003F2FEC">
        <w:trPr>
          <w:trHeight w:val="288"/>
        </w:trPr>
        <w:tc>
          <w:tcPr>
            <w:tcW w:w="2515" w:type="dxa"/>
            <w:noWrap/>
            <w:hideMark/>
          </w:tcPr>
          <w:p w14:paraId="5FE3DE1B" w14:textId="77777777" w:rsidR="00DA0BBE" w:rsidRPr="00DA0BBE" w:rsidRDefault="00DA0BBE" w:rsidP="00DA0BBE">
            <w:pPr>
              <w:rPr>
                <w:b/>
              </w:rPr>
            </w:pPr>
            <w:r w:rsidRPr="00DA0BBE">
              <w:rPr>
                <w:b/>
              </w:rPr>
              <w:t>PED pad</w:t>
            </w:r>
          </w:p>
        </w:tc>
        <w:tc>
          <w:tcPr>
            <w:tcW w:w="6763" w:type="dxa"/>
            <w:hideMark/>
          </w:tcPr>
          <w:p w14:paraId="43CCA0A1" w14:textId="77777777" w:rsidR="00DA0BBE" w:rsidRPr="00377B59" w:rsidRDefault="00DA0BBE" w:rsidP="00DA0BBE"/>
        </w:tc>
      </w:tr>
      <w:tr w:rsidR="00DA0BBE" w:rsidRPr="00377B59" w14:paraId="5E2DAA8A" w14:textId="77777777" w:rsidTr="003F2FEC">
        <w:trPr>
          <w:trHeight w:val="288"/>
        </w:trPr>
        <w:tc>
          <w:tcPr>
            <w:tcW w:w="2515" w:type="dxa"/>
            <w:noWrap/>
            <w:hideMark/>
          </w:tcPr>
          <w:p w14:paraId="20659199" w14:textId="77777777" w:rsidR="00DA0BBE" w:rsidRPr="00DA0BBE" w:rsidRDefault="00DA0BBE" w:rsidP="00DA0BBE">
            <w:pPr>
              <w:rPr>
                <w:b/>
              </w:rPr>
            </w:pPr>
            <w:r w:rsidRPr="00DA0BBE">
              <w:rPr>
                <w:b/>
              </w:rPr>
              <w:t>Peripheral</w:t>
            </w:r>
          </w:p>
        </w:tc>
        <w:tc>
          <w:tcPr>
            <w:tcW w:w="6763" w:type="dxa"/>
            <w:hideMark/>
          </w:tcPr>
          <w:p w14:paraId="738F5E9D" w14:textId="4B91A751" w:rsidR="00DA0BBE" w:rsidRPr="00377B59" w:rsidRDefault="003F51EF" w:rsidP="003F51EF">
            <w:r>
              <w:t>A device, which usually not logically or physically part of the main device, but connected physically or virtually.</w:t>
            </w:r>
          </w:p>
        </w:tc>
      </w:tr>
      <w:tr w:rsidR="00DA0BBE" w:rsidRPr="00377B59" w14:paraId="793B6861" w14:textId="77777777" w:rsidTr="003F2FEC">
        <w:trPr>
          <w:trHeight w:val="288"/>
        </w:trPr>
        <w:tc>
          <w:tcPr>
            <w:tcW w:w="2515" w:type="dxa"/>
            <w:noWrap/>
            <w:hideMark/>
          </w:tcPr>
          <w:p w14:paraId="18F45391" w14:textId="77777777" w:rsidR="00DA0BBE" w:rsidRPr="00DA0BBE" w:rsidRDefault="00DA0BBE" w:rsidP="00DA0BBE">
            <w:pPr>
              <w:rPr>
                <w:b/>
              </w:rPr>
            </w:pPr>
            <w:r w:rsidRPr="00DA0BBE">
              <w:rPr>
                <w:b/>
              </w:rPr>
              <w:t>Person</w:t>
            </w:r>
          </w:p>
        </w:tc>
        <w:tc>
          <w:tcPr>
            <w:tcW w:w="6763" w:type="dxa"/>
            <w:hideMark/>
          </w:tcPr>
          <w:p w14:paraId="70369693" w14:textId="77777777" w:rsidR="00DA0BBE" w:rsidRPr="00377B59" w:rsidRDefault="00DA0BBE" w:rsidP="00DA0BBE"/>
        </w:tc>
      </w:tr>
      <w:tr w:rsidR="00DA0BBE" w:rsidRPr="00377B59" w14:paraId="7F800A62" w14:textId="77777777" w:rsidTr="003F2FEC">
        <w:trPr>
          <w:trHeight w:val="288"/>
        </w:trPr>
        <w:tc>
          <w:tcPr>
            <w:tcW w:w="2515" w:type="dxa"/>
            <w:noWrap/>
            <w:hideMark/>
          </w:tcPr>
          <w:p w14:paraId="77204F7D" w14:textId="77777777" w:rsidR="00DA0BBE" w:rsidRPr="00DA0BBE" w:rsidRDefault="00DA0BBE" w:rsidP="00DA0BBE">
            <w:pPr>
              <w:rPr>
                <w:b/>
              </w:rPr>
            </w:pPr>
            <w:r w:rsidRPr="00DA0BBE">
              <w:rPr>
                <w:b/>
              </w:rPr>
              <w:t>PLC</w:t>
            </w:r>
          </w:p>
        </w:tc>
        <w:tc>
          <w:tcPr>
            <w:tcW w:w="6763" w:type="dxa"/>
            <w:hideMark/>
          </w:tcPr>
          <w:p w14:paraId="2D967129" w14:textId="788EECBA" w:rsidR="00DA0BBE" w:rsidRPr="00377B59" w:rsidRDefault="003A7496" w:rsidP="00DA0BBE">
            <w:r>
              <w:t>A programmable logic controller (PLC) is a digital device used to control an electomechanical device.</w:t>
            </w:r>
          </w:p>
        </w:tc>
      </w:tr>
      <w:tr w:rsidR="00DA0BBE" w:rsidRPr="00377B59" w14:paraId="1D6EB2B3" w14:textId="77777777" w:rsidTr="003F2FEC">
        <w:trPr>
          <w:trHeight w:val="288"/>
        </w:trPr>
        <w:tc>
          <w:tcPr>
            <w:tcW w:w="2515" w:type="dxa"/>
            <w:noWrap/>
            <w:hideMark/>
          </w:tcPr>
          <w:p w14:paraId="6E1B3F4B" w14:textId="77777777" w:rsidR="00DA0BBE" w:rsidRPr="00DA0BBE" w:rsidRDefault="00DA0BBE" w:rsidP="00DA0BBE">
            <w:pPr>
              <w:rPr>
                <w:b/>
              </w:rPr>
            </w:pPr>
            <w:r w:rsidRPr="00DA0BBE">
              <w:rPr>
                <w:b/>
              </w:rPr>
              <w:t>POS controller</w:t>
            </w:r>
          </w:p>
        </w:tc>
        <w:tc>
          <w:tcPr>
            <w:tcW w:w="6763" w:type="dxa"/>
            <w:hideMark/>
          </w:tcPr>
          <w:p w14:paraId="26581D74" w14:textId="77777777" w:rsidR="00DA0BBE" w:rsidRPr="00377B59" w:rsidRDefault="00DA0BBE" w:rsidP="00DA0BBE"/>
        </w:tc>
      </w:tr>
      <w:tr w:rsidR="00DA0BBE" w:rsidRPr="00377B59" w14:paraId="6D5FBB06" w14:textId="77777777" w:rsidTr="003F2FEC">
        <w:trPr>
          <w:trHeight w:val="288"/>
        </w:trPr>
        <w:tc>
          <w:tcPr>
            <w:tcW w:w="2515" w:type="dxa"/>
            <w:noWrap/>
            <w:hideMark/>
          </w:tcPr>
          <w:p w14:paraId="3ACA4269" w14:textId="77777777" w:rsidR="00DA0BBE" w:rsidRPr="00DA0BBE" w:rsidRDefault="00DA0BBE" w:rsidP="00DA0BBE">
            <w:pPr>
              <w:rPr>
                <w:b/>
              </w:rPr>
            </w:pPr>
            <w:r w:rsidRPr="00DA0BBE">
              <w:rPr>
                <w:b/>
              </w:rPr>
              <w:t>POS terminal</w:t>
            </w:r>
          </w:p>
        </w:tc>
        <w:tc>
          <w:tcPr>
            <w:tcW w:w="6763" w:type="dxa"/>
            <w:hideMark/>
          </w:tcPr>
          <w:p w14:paraId="7C62979F" w14:textId="77777777" w:rsidR="00DA0BBE" w:rsidRPr="00377B59" w:rsidRDefault="00DA0BBE" w:rsidP="00DA0BBE"/>
        </w:tc>
      </w:tr>
      <w:tr w:rsidR="00DA0BBE" w:rsidRPr="00377B59" w14:paraId="1652EEF1" w14:textId="77777777" w:rsidTr="003F2FEC">
        <w:trPr>
          <w:trHeight w:val="288"/>
        </w:trPr>
        <w:tc>
          <w:tcPr>
            <w:tcW w:w="2515" w:type="dxa"/>
            <w:noWrap/>
            <w:hideMark/>
          </w:tcPr>
          <w:p w14:paraId="0C96D696" w14:textId="77777777" w:rsidR="00DA0BBE" w:rsidRPr="00DA0BBE" w:rsidRDefault="00DA0BBE" w:rsidP="00DA0BBE">
            <w:pPr>
              <w:rPr>
                <w:b/>
              </w:rPr>
            </w:pPr>
            <w:r w:rsidRPr="00DA0BBE">
              <w:rPr>
                <w:b/>
              </w:rPr>
              <w:t>Print</w:t>
            </w:r>
          </w:p>
        </w:tc>
        <w:tc>
          <w:tcPr>
            <w:tcW w:w="6763" w:type="dxa"/>
            <w:hideMark/>
          </w:tcPr>
          <w:p w14:paraId="11B2E048" w14:textId="77777777" w:rsidR="00DA0BBE" w:rsidRPr="00377B59" w:rsidRDefault="00DA0BBE" w:rsidP="00DA0BBE"/>
        </w:tc>
      </w:tr>
      <w:tr w:rsidR="00DA0BBE" w:rsidRPr="00377B59" w14:paraId="41547E9A" w14:textId="77777777" w:rsidTr="003F2FEC">
        <w:trPr>
          <w:trHeight w:val="288"/>
        </w:trPr>
        <w:tc>
          <w:tcPr>
            <w:tcW w:w="2515" w:type="dxa"/>
            <w:noWrap/>
            <w:hideMark/>
          </w:tcPr>
          <w:p w14:paraId="06A563A7" w14:textId="77777777" w:rsidR="00DA0BBE" w:rsidRPr="00DA0BBE" w:rsidRDefault="00DA0BBE" w:rsidP="00DA0BBE">
            <w:pPr>
              <w:rPr>
                <w:b/>
              </w:rPr>
            </w:pPr>
            <w:r w:rsidRPr="00DA0BBE">
              <w:rPr>
                <w:b/>
              </w:rPr>
              <w:t>Private WAN</w:t>
            </w:r>
          </w:p>
        </w:tc>
        <w:tc>
          <w:tcPr>
            <w:tcW w:w="6763" w:type="dxa"/>
            <w:hideMark/>
          </w:tcPr>
          <w:p w14:paraId="11ECB7D1" w14:textId="77777777" w:rsidR="00DA0BBE" w:rsidRPr="00377B59" w:rsidRDefault="00DA0BBE" w:rsidP="00DA0BBE"/>
        </w:tc>
      </w:tr>
      <w:tr w:rsidR="00DA0BBE" w:rsidRPr="00377B59" w14:paraId="7AE1B0BE" w14:textId="77777777" w:rsidTr="003F2FEC">
        <w:trPr>
          <w:trHeight w:val="288"/>
        </w:trPr>
        <w:tc>
          <w:tcPr>
            <w:tcW w:w="2515" w:type="dxa"/>
            <w:noWrap/>
            <w:hideMark/>
          </w:tcPr>
          <w:p w14:paraId="6189C431" w14:textId="77777777" w:rsidR="00DA0BBE" w:rsidRPr="00DA0BBE" w:rsidRDefault="00DA0BBE" w:rsidP="00DA0BBE">
            <w:pPr>
              <w:rPr>
                <w:b/>
              </w:rPr>
            </w:pPr>
            <w:r w:rsidRPr="00DA0BBE">
              <w:rPr>
                <w:b/>
              </w:rPr>
              <w:t>Proxy</w:t>
            </w:r>
          </w:p>
        </w:tc>
        <w:tc>
          <w:tcPr>
            <w:tcW w:w="6763" w:type="dxa"/>
            <w:hideMark/>
          </w:tcPr>
          <w:p w14:paraId="7D387B5E" w14:textId="77777777" w:rsidR="00DA0BBE" w:rsidRPr="00377B59" w:rsidRDefault="00DA0BBE" w:rsidP="00DA0BBE"/>
        </w:tc>
      </w:tr>
      <w:tr w:rsidR="00DA0BBE" w:rsidRPr="00377B59" w14:paraId="74FB1E77" w14:textId="77777777" w:rsidTr="003F2FEC">
        <w:trPr>
          <w:trHeight w:val="288"/>
        </w:trPr>
        <w:tc>
          <w:tcPr>
            <w:tcW w:w="2515" w:type="dxa"/>
            <w:noWrap/>
            <w:hideMark/>
          </w:tcPr>
          <w:p w14:paraId="3F4662EF" w14:textId="77777777" w:rsidR="00DA0BBE" w:rsidRPr="00DA0BBE" w:rsidRDefault="00DA0BBE" w:rsidP="00DA0BBE">
            <w:pPr>
              <w:rPr>
                <w:b/>
              </w:rPr>
            </w:pPr>
            <w:r w:rsidRPr="00DA0BBE">
              <w:rPr>
                <w:b/>
              </w:rPr>
              <w:t>Public WAN</w:t>
            </w:r>
          </w:p>
        </w:tc>
        <w:tc>
          <w:tcPr>
            <w:tcW w:w="6763" w:type="dxa"/>
            <w:hideMark/>
          </w:tcPr>
          <w:p w14:paraId="0A4E32AF" w14:textId="77777777" w:rsidR="00DA0BBE" w:rsidRPr="00377B59" w:rsidRDefault="00DA0BBE" w:rsidP="00DA0BBE"/>
        </w:tc>
      </w:tr>
      <w:tr w:rsidR="00DA0BBE" w:rsidRPr="00377B59" w14:paraId="2B53BACD" w14:textId="77777777" w:rsidTr="003F2FEC">
        <w:trPr>
          <w:trHeight w:val="288"/>
        </w:trPr>
        <w:tc>
          <w:tcPr>
            <w:tcW w:w="2515" w:type="dxa"/>
            <w:noWrap/>
            <w:hideMark/>
          </w:tcPr>
          <w:p w14:paraId="60CCB297" w14:textId="77777777" w:rsidR="00DA0BBE" w:rsidRPr="00DA0BBE" w:rsidRDefault="00DA0BBE" w:rsidP="00DA0BBE">
            <w:pPr>
              <w:rPr>
                <w:b/>
              </w:rPr>
            </w:pPr>
            <w:r w:rsidRPr="00DA0BBE">
              <w:rPr>
                <w:b/>
              </w:rPr>
              <w:t>Remote access</w:t>
            </w:r>
          </w:p>
        </w:tc>
        <w:tc>
          <w:tcPr>
            <w:tcW w:w="6763" w:type="dxa"/>
            <w:hideMark/>
          </w:tcPr>
          <w:p w14:paraId="27EC3255" w14:textId="77777777" w:rsidR="00DA0BBE" w:rsidRPr="00377B59" w:rsidRDefault="00DA0BBE" w:rsidP="00DA0BBE"/>
        </w:tc>
      </w:tr>
      <w:tr w:rsidR="00DA0BBE" w:rsidRPr="00377B59" w14:paraId="107AFF2E" w14:textId="77777777" w:rsidTr="003F2FEC">
        <w:trPr>
          <w:trHeight w:val="288"/>
        </w:trPr>
        <w:tc>
          <w:tcPr>
            <w:tcW w:w="2515" w:type="dxa"/>
            <w:noWrap/>
            <w:hideMark/>
          </w:tcPr>
          <w:p w14:paraId="46320EBB" w14:textId="77777777" w:rsidR="00DA0BBE" w:rsidRPr="00DA0BBE" w:rsidRDefault="00DA0BBE" w:rsidP="00DA0BBE">
            <w:pPr>
              <w:rPr>
                <w:b/>
              </w:rPr>
            </w:pPr>
            <w:r w:rsidRPr="00DA0BBE">
              <w:rPr>
                <w:b/>
              </w:rPr>
              <w:t>Router or switch</w:t>
            </w:r>
          </w:p>
        </w:tc>
        <w:tc>
          <w:tcPr>
            <w:tcW w:w="6763" w:type="dxa"/>
            <w:hideMark/>
          </w:tcPr>
          <w:p w14:paraId="096C07FC" w14:textId="77777777" w:rsidR="00DA0BBE" w:rsidRPr="00377B59" w:rsidRDefault="00DA0BBE" w:rsidP="00DA0BBE"/>
        </w:tc>
      </w:tr>
      <w:tr w:rsidR="00DA0BBE" w:rsidRPr="00377B59" w14:paraId="37C70E03" w14:textId="77777777" w:rsidTr="003F2FEC">
        <w:trPr>
          <w:trHeight w:val="288"/>
        </w:trPr>
        <w:tc>
          <w:tcPr>
            <w:tcW w:w="2515" w:type="dxa"/>
            <w:noWrap/>
            <w:hideMark/>
          </w:tcPr>
          <w:p w14:paraId="599C36C4" w14:textId="77777777" w:rsidR="00DA0BBE" w:rsidRPr="00DA0BBE" w:rsidRDefault="00DA0BBE" w:rsidP="00DA0BBE">
            <w:pPr>
              <w:rPr>
                <w:b/>
              </w:rPr>
            </w:pPr>
            <w:r w:rsidRPr="00DA0BBE">
              <w:rPr>
                <w:b/>
              </w:rPr>
              <w:t>RTU</w:t>
            </w:r>
          </w:p>
        </w:tc>
        <w:tc>
          <w:tcPr>
            <w:tcW w:w="6763" w:type="dxa"/>
            <w:hideMark/>
          </w:tcPr>
          <w:p w14:paraId="58EDD9BD" w14:textId="52AE25C3" w:rsidR="00DA0BBE" w:rsidRPr="00377B59" w:rsidRDefault="00275E3C" w:rsidP="00DA0BBE">
            <w:r>
              <w:t>Remote Terminal Unit</w:t>
            </w:r>
            <w:r w:rsidR="0001103D">
              <w:t xml:space="preserve"> (RTU)</w:t>
            </w:r>
          </w:p>
        </w:tc>
      </w:tr>
      <w:tr w:rsidR="00DA0BBE" w:rsidRPr="00377B59" w14:paraId="498494F6" w14:textId="77777777" w:rsidTr="003F2FEC">
        <w:trPr>
          <w:trHeight w:val="288"/>
        </w:trPr>
        <w:tc>
          <w:tcPr>
            <w:tcW w:w="2515" w:type="dxa"/>
            <w:noWrap/>
            <w:hideMark/>
          </w:tcPr>
          <w:p w14:paraId="6A716792" w14:textId="77777777" w:rsidR="00DA0BBE" w:rsidRPr="00DA0BBE" w:rsidRDefault="00DA0BBE" w:rsidP="00DA0BBE">
            <w:pPr>
              <w:rPr>
                <w:b/>
              </w:rPr>
            </w:pPr>
            <w:r w:rsidRPr="00DA0BBE">
              <w:rPr>
                <w:b/>
              </w:rPr>
              <w:t>SAN</w:t>
            </w:r>
          </w:p>
        </w:tc>
        <w:tc>
          <w:tcPr>
            <w:tcW w:w="6763" w:type="dxa"/>
            <w:hideMark/>
          </w:tcPr>
          <w:p w14:paraId="1B9F4E1E" w14:textId="77777777" w:rsidR="00DA0BBE" w:rsidRPr="00377B59" w:rsidRDefault="00DA0BBE" w:rsidP="00DA0BBE"/>
        </w:tc>
      </w:tr>
      <w:tr w:rsidR="00DA0BBE" w:rsidRPr="00377B59" w14:paraId="6183879D" w14:textId="77777777" w:rsidTr="003F2FEC">
        <w:trPr>
          <w:trHeight w:val="288"/>
        </w:trPr>
        <w:tc>
          <w:tcPr>
            <w:tcW w:w="2515" w:type="dxa"/>
            <w:noWrap/>
            <w:hideMark/>
          </w:tcPr>
          <w:p w14:paraId="7E5386D1" w14:textId="77777777" w:rsidR="00DA0BBE" w:rsidRPr="00DA0BBE" w:rsidRDefault="00DA0BBE" w:rsidP="00DA0BBE">
            <w:pPr>
              <w:rPr>
                <w:b/>
              </w:rPr>
            </w:pPr>
            <w:r w:rsidRPr="00DA0BBE">
              <w:rPr>
                <w:b/>
              </w:rPr>
              <w:t>SCADA</w:t>
            </w:r>
          </w:p>
        </w:tc>
        <w:tc>
          <w:tcPr>
            <w:tcW w:w="6763" w:type="dxa"/>
            <w:hideMark/>
          </w:tcPr>
          <w:p w14:paraId="6567FDE1" w14:textId="77777777" w:rsidR="00DA0BBE" w:rsidRPr="00377B59" w:rsidRDefault="00DA0BBE" w:rsidP="00DA0BBE"/>
        </w:tc>
      </w:tr>
      <w:tr w:rsidR="00DA0BBE" w:rsidRPr="00377B59" w14:paraId="2B5CC3C6" w14:textId="77777777" w:rsidTr="003F2FEC">
        <w:trPr>
          <w:trHeight w:val="288"/>
        </w:trPr>
        <w:tc>
          <w:tcPr>
            <w:tcW w:w="2515" w:type="dxa"/>
            <w:noWrap/>
            <w:hideMark/>
          </w:tcPr>
          <w:p w14:paraId="0DF67AF0" w14:textId="77777777" w:rsidR="00DA0BBE" w:rsidRPr="00DA0BBE" w:rsidRDefault="00DA0BBE" w:rsidP="00DA0BBE">
            <w:pPr>
              <w:rPr>
                <w:b/>
              </w:rPr>
            </w:pPr>
            <w:r w:rsidRPr="00DA0BBE">
              <w:rPr>
                <w:b/>
              </w:rPr>
              <w:t>Server</w:t>
            </w:r>
          </w:p>
        </w:tc>
        <w:tc>
          <w:tcPr>
            <w:tcW w:w="6763" w:type="dxa"/>
            <w:hideMark/>
          </w:tcPr>
          <w:p w14:paraId="43D7080D" w14:textId="77777777" w:rsidR="00DA0BBE" w:rsidRPr="00377B59" w:rsidRDefault="00DA0BBE" w:rsidP="00DA0BBE"/>
        </w:tc>
      </w:tr>
      <w:tr w:rsidR="00DA0BBE" w:rsidRPr="00377B59" w14:paraId="4C40DB93" w14:textId="77777777" w:rsidTr="003F2FEC">
        <w:trPr>
          <w:trHeight w:val="288"/>
        </w:trPr>
        <w:tc>
          <w:tcPr>
            <w:tcW w:w="2515" w:type="dxa"/>
            <w:noWrap/>
            <w:hideMark/>
          </w:tcPr>
          <w:p w14:paraId="20CF4FBC" w14:textId="77777777" w:rsidR="00DA0BBE" w:rsidRPr="00DA0BBE" w:rsidRDefault="00DA0BBE" w:rsidP="00DA0BBE">
            <w:pPr>
              <w:rPr>
                <w:b/>
              </w:rPr>
            </w:pPr>
            <w:r w:rsidRPr="00DA0BBE">
              <w:rPr>
                <w:b/>
              </w:rPr>
              <w:t>Smart card</w:t>
            </w:r>
          </w:p>
        </w:tc>
        <w:tc>
          <w:tcPr>
            <w:tcW w:w="6763" w:type="dxa"/>
            <w:hideMark/>
          </w:tcPr>
          <w:p w14:paraId="4C3299BE" w14:textId="77777777" w:rsidR="00DA0BBE" w:rsidRPr="00377B59" w:rsidRDefault="00DA0BBE" w:rsidP="00DA0BBE"/>
        </w:tc>
      </w:tr>
      <w:tr w:rsidR="00DA0BBE" w:rsidRPr="00377B59" w14:paraId="62DA09BC" w14:textId="77777777" w:rsidTr="003F2FEC">
        <w:trPr>
          <w:trHeight w:val="288"/>
        </w:trPr>
        <w:tc>
          <w:tcPr>
            <w:tcW w:w="2515" w:type="dxa"/>
            <w:noWrap/>
            <w:hideMark/>
          </w:tcPr>
          <w:p w14:paraId="6F34702A" w14:textId="77777777" w:rsidR="00DA0BBE" w:rsidRPr="00DA0BBE" w:rsidRDefault="00DA0BBE" w:rsidP="00DA0BBE">
            <w:pPr>
              <w:rPr>
                <w:b/>
              </w:rPr>
            </w:pPr>
            <w:r w:rsidRPr="00DA0BBE">
              <w:rPr>
                <w:b/>
              </w:rPr>
              <w:t>Tablet</w:t>
            </w:r>
          </w:p>
        </w:tc>
        <w:tc>
          <w:tcPr>
            <w:tcW w:w="6763" w:type="dxa"/>
            <w:hideMark/>
          </w:tcPr>
          <w:p w14:paraId="49BFEC53" w14:textId="54047941" w:rsidR="00DA0BBE" w:rsidRPr="00377B59" w:rsidRDefault="003F51EF" w:rsidP="0001103D">
            <w:r>
              <w:t>A portable personal computer without a hardware keyboard</w:t>
            </w:r>
          </w:p>
        </w:tc>
      </w:tr>
      <w:tr w:rsidR="00DA0BBE" w:rsidRPr="00377B59" w14:paraId="165F73B4" w14:textId="77777777" w:rsidTr="003F2FEC">
        <w:trPr>
          <w:trHeight w:val="288"/>
        </w:trPr>
        <w:tc>
          <w:tcPr>
            <w:tcW w:w="2515" w:type="dxa"/>
            <w:noWrap/>
            <w:hideMark/>
          </w:tcPr>
          <w:p w14:paraId="61B46C7A" w14:textId="77777777" w:rsidR="00DA0BBE" w:rsidRPr="00DA0BBE" w:rsidRDefault="00DA0BBE" w:rsidP="00DA0BBE">
            <w:pPr>
              <w:rPr>
                <w:b/>
              </w:rPr>
            </w:pPr>
            <w:r w:rsidRPr="00DA0BBE">
              <w:rPr>
                <w:b/>
              </w:rPr>
              <w:t>Tapes</w:t>
            </w:r>
          </w:p>
        </w:tc>
        <w:tc>
          <w:tcPr>
            <w:tcW w:w="6763" w:type="dxa"/>
            <w:hideMark/>
          </w:tcPr>
          <w:p w14:paraId="61B275D6" w14:textId="41F44B95" w:rsidR="00DA0BBE" w:rsidRPr="00377B59" w:rsidRDefault="00432EA5" w:rsidP="0001103D">
            <w:r>
              <w:t xml:space="preserve">A data media </w:t>
            </w:r>
            <w:r w:rsidR="0001103D">
              <w:t xml:space="preserve">that </w:t>
            </w:r>
            <w:r>
              <w:t>uses spools of magnetic tape</w:t>
            </w:r>
          </w:p>
        </w:tc>
      </w:tr>
      <w:tr w:rsidR="00DA0BBE" w:rsidRPr="00377B59" w14:paraId="06FF85C7" w14:textId="77777777" w:rsidTr="003F2FEC">
        <w:trPr>
          <w:trHeight w:val="288"/>
        </w:trPr>
        <w:tc>
          <w:tcPr>
            <w:tcW w:w="2515" w:type="dxa"/>
            <w:noWrap/>
            <w:hideMark/>
          </w:tcPr>
          <w:p w14:paraId="66E67583" w14:textId="4D655431" w:rsidR="00DA0BBE" w:rsidRPr="00DA0BBE" w:rsidRDefault="00DA0BBE" w:rsidP="00DA0BBE">
            <w:pPr>
              <w:rPr>
                <w:b/>
              </w:rPr>
            </w:pPr>
            <w:r w:rsidRPr="00DA0BBE">
              <w:rPr>
                <w:b/>
              </w:rPr>
              <w:t>Telephone</w:t>
            </w:r>
            <w:r w:rsidR="00432EA5">
              <w:rPr>
                <w:rStyle w:val="FootnoteReference"/>
                <w:b/>
              </w:rPr>
              <w:footnoteReference w:id="9"/>
            </w:r>
          </w:p>
        </w:tc>
        <w:tc>
          <w:tcPr>
            <w:tcW w:w="6763" w:type="dxa"/>
            <w:hideMark/>
          </w:tcPr>
          <w:p w14:paraId="32371A7A" w14:textId="77777777" w:rsidR="00DA0BBE" w:rsidRPr="00377B59" w:rsidRDefault="00DA0BBE" w:rsidP="00DA0BBE"/>
        </w:tc>
      </w:tr>
      <w:tr w:rsidR="00DA0BBE" w:rsidRPr="00377B59" w14:paraId="58E6B298" w14:textId="77777777" w:rsidTr="003F2FEC">
        <w:trPr>
          <w:trHeight w:val="288"/>
        </w:trPr>
        <w:tc>
          <w:tcPr>
            <w:tcW w:w="2515" w:type="dxa"/>
            <w:noWrap/>
            <w:hideMark/>
          </w:tcPr>
          <w:p w14:paraId="24973C53" w14:textId="77777777" w:rsidR="00DA0BBE" w:rsidRPr="00DA0BBE" w:rsidRDefault="00DA0BBE" w:rsidP="00DA0BBE">
            <w:pPr>
              <w:rPr>
                <w:b/>
              </w:rPr>
            </w:pPr>
            <w:r w:rsidRPr="00DA0BBE">
              <w:rPr>
                <w:b/>
              </w:rPr>
              <w:t>Unknown</w:t>
            </w:r>
          </w:p>
        </w:tc>
        <w:tc>
          <w:tcPr>
            <w:tcW w:w="6763" w:type="dxa"/>
            <w:hideMark/>
          </w:tcPr>
          <w:p w14:paraId="58F20CED" w14:textId="7DE941D1" w:rsidR="00DA0BBE" w:rsidRPr="00377B59" w:rsidRDefault="003A7496" w:rsidP="00DA0BBE">
            <w:r>
              <w:t>An unknown asset</w:t>
            </w:r>
          </w:p>
        </w:tc>
      </w:tr>
      <w:tr w:rsidR="00DA0BBE" w:rsidRPr="00377B59" w14:paraId="118BA96B" w14:textId="77777777" w:rsidTr="003F2FEC">
        <w:trPr>
          <w:trHeight w:val="288"/>
        </w:trPr>
        <w:tc>
          <w:tcPr>
            <w:tcW w:w="2515" w:type="dxa"/>
            <w:noWrap/>
            <w:hideMark/>
          </w:tcPr>
          <w:p w14:paraId="255E4A89" w14:textId="77777777" w:rsidR="00DA0BBE" w:rsidRPr="00DA0BBE" w:rsidRDefault="00DA0BBE" w:rsidP="00DA0BBE">
            <w:pPr>
              <w:rPr>
                <w:b/>
              </w:rPr>
            </w:pPr>
            <w:r w:rsidRPr="00DA0BBE">
              <w:rPr>
                <w:b/>
              </w:rPr>
              <w:t>User Device</w:t>
            </w:r>
          </w:p>
        </w:tc>
        <w:tc>
          <w:tcPr>
            <w:tcW w:w="6763" w:type="dxa"/>
            <w:hideMark/>
          </w:tcPr>
          <w:p w14:paraId="2D5E3107" w14:textId="77777777" w:rsidR="00DA0BBE" w:rsidRPr="00377B59" w:rsidRDefault="00DA0BBE" w:rsidP="00DA0BBE"/>
        </w:tc>
      </w:tr>
      <w:tr w:rsidR="00DA0BBE" w:rsidRPr="00377B59" w14:paraId="0D2CA18D" w14:textId="77777777" w:rsidTr="003F2FEC">
        <w:trPr>
          <w:trHeight w:val="288"/>
        </w:trPr>
        <w:tc>
          <w:tcPr>
            <w:tcW w:w="2515" w:type="dxa"/>
            <w:noWrap/>
            <w:hideMark/>
          </w:tcPr>
          <w:p w14:paraId="35EF397A" w14:textId="77777777" w:rsidR="00DA0BBE" w:rsidRPr="00DA0BBE" w:rsidRDefault="00DA0BBE" w:rsidP="00DA0BBE">
            <w:pPr>
              <w:rPr>
                <w:b/>
              </w:rPr>
            </w:pPr>
            <w:r w:rsidRPr="00DA0BBE">
              <w:rPr>
                <w:b/>
              </w:rPr>
              <w:t>VoIP adapter</w:t>
            </w:r>
          </w:p>
        </w:tc>
        <w:tc>
          <w:tcPr>
            <w:tcW w:w="6763" w:type="dxa"/>
            <w:hideMark/>
          </w:tcPr>
          <w:p w14:paraId="357CBB5D" w14:textId="77777777" w:rsidR="00DA0BBE" w:rsidRPr="00377B59" w:rsidRDefault="00DA0BBE" w:rsidP="00DA0BBE"/>
        </w:tc>
      </w:tr>
      <w:tr w:rsidR="00DA0BBE" w:rsidRPr="00377B59" w14:paraId="3C595846" w14:textId="77777777" w:rsidTr="003F2FEC">
        <w:trPr>
          <w:trHeight w:val="288"/>
        </w:trPr>
        <w:tc>
          <w:tcPr>
            <w:tcW w:w="2515" w:type="dxa"/>
            <w:noWrap/>
            <w:hideMark/>
          </w:tcPr>
          <w:p w14:paraId="043E4BA2" w14:textId="77777777" w:rsidR="00DA0BBE" w:rsidRPr="00DA0BBE" w:rsidRDefault="00DA0BBE" w:rsidP="00DA0BBE">
            <w:pPr>
              <w:rPr>
                <w:b/>
              </w:rPr>
            </w:pPr>
            <w:r w:rsidRPr="00DA0BBE">
              <w:rPr>
                <w:b/>
              </w:rPr>
              <w:t>VoIP phone</w:t>
            </w:r>
          </w:p>
        </w:tc>
        <w:tc>
          <w:tcPr>
            <w:tcW w:w="6763" w:type="dxa"/>
            <w:hideMark/>
          </w:tcPr>
          <w:p w14:paraId="64E83C2C" w14:textId="1D694274" w:rsidR="00DA0BBE" w:rsidRPr="00377B59" w:rsidRDefault="008821BB" w:rsidP="00DA0BBE">
            <w:r>
              <w:t>A telephone that communicates over voice internet protocol (VoIP)</w:t>
            </w:r>
          </w:p>
        </w:tc>
      </w:tr>
      <w:tr w:rsidR="00DA0BBE" w:rsidRPr="00377B59" w14:paraId="215BE04D" w14:textId="77777777" w:rsidTr="003F2FEC">
        <w:trPr>
          <w:trHeight w:val="288"/>
        </w:trPr>
        <w:tc>
          <w:tcPr>
            <w:tcW w:w="2515" w:type="dxa"/>
            <w:noWrap/>
            <w:hideMark/>
          </w:tcPr>
          <w:p w14:paraId="4A9C4BAC" w14:textId="77777777" w:rsidR="00DA0BBE" w:rsidRPr="00DA0BBE" w:rsidRDefault="00DA0BBE" w:rsidP="00DA0BBE">
            <w:pPr>
              <w:rPr>
                <w:b/>
              </w:rPr>
            </w:pPr>
            <w:r w:rsidRPr="00DA0BBE">
              <w:rPr>
                <w:b/>
              </w:rPr>
              <w:t>Web application</w:t>
            </w:r>
          </w:p>
        </w:tc>
        <w:tc>
          <w:tcPr>
            <w:tcW w:w="6763" w:type="dxa"/>
            <w:hideMark/>
          </w:tcPr>
          <w:p w14:paraId="690FE1F2" w14:textId="6CFA06BA" w:rsidR="00DA0BBE" w:rsidRPr="00377B59" w:rsidRDefault="004D7809" w:rsidP="00DA0BBE">
            <w:r>
              <w:t>A software application running on a server</w:t>
            </w:r>
            <w:r w:rsidR="0001103D">
              <w:t>,</w:t>
            </w:r>
            <w:r>
              <w:t xml:space="preserve"> which is accessed over the internet using a browser.</w:t>
            </w:r>
          </w:p>
        </w:tc>
      </w:tr>
      <w:tr w:rsidR="00DA0BBE" w:rsidRPr="00377B59" w14:paraId="0D017861" w14:textId="77777777" w:rsidTr="003F2FEC">
        <w:trPr>
          <w:trHeight w:val="288"/>
        </w:trPr>
        <w:tc>
          <w:tcPr>
            <w:tcW w:w="2515" w:type="dxa"/>
            <w:noWrap/>
            <w:hideMark/>
          </w:tcPr>
          <w:p w14:paraId="5CB8A637" w14:textId="77777777" w:rsidR="00DA0BBE" w:rsidRPr="00DA0BBE" w:rsidRDefault="00DA0BBE" w:rsidP="00DA0BBE">
            <w:pPr>
              <w:rPr>
                <w:b/>
              </w:rPr>
            </w:pPr>
            <w:r w:rsidRPr="00DA0BBE">
              <w:rPr>
                <w:b/>
              </w:rPr>
              <w:t>WLAN</w:t>
            </w:r>
          </w:p>
        </w:tc>
        <w:tc>
          <w:tcPr>
            <w:tcW w:w="6763" w:type="dxa"/>
            <w:hideMark/>
          </w:tcPr>
          <w:p w14:paraId="32CD6752" w14:textId="4EE10EE5" w:rsidR="00DA0BBE" w:rsidRPr="00377B59" w:rsidRDefault="0001103D" w:rsidP="00DA0BBE">
            <w:r>
              <w:t>Wireless local area network (WLAN)</w:t>
            </w:r>
          </w:p>
        </w:tc>
      </w:tr>
    </w:tbl>
    <w:p w14:paraId="0C73CE93" w14:textId="61D4CD4E" w:rsidR="00DA0BBE" w:rsidRDefault="00DA0BBE" w:rsidP="0032667E">
      <w:pPr>
        <w:pStyle w:val="Heading2"/>
      </w:pPr>
      <w:bookmarkStart w:id="62" w:name="_Toc424650711"/>
      <w:r w:rsidRPr="00DA0BBE">
        <w:t>AttackerInfrastructureType</w:t>
      </w:r>
      <w:r w:rsidR="00C94D25">
        <w:t>Vocab</w:t>
      </w:r>
      <w:r w:rsidRPr="00DA0BBE">
        <w:t>-1.0</w:t>
      </w:r>
      <w:r w:rsidR="00190FE5" w:rsidRPr="00190FE5">
        <w:t xml:space="preserve"> </w:t>
      </w:r>
      <w:r w:rsidR="001B7F51">
        <w:t>Enumeration</w:t>
      </w:r>
      <w:bookmarkEnd w:id="62"/>
    </w:p>
    <w:p w14:paraId="79964FB6" w14:textId="219DF3D7" w:rsidR="00EE365F" w:rsidRPr="00233477" w:rsidRDefault="00EE365F" w:rsidP="00962F92">
      <w:pPr>
        <w:spacing w:after="240"/>
      </w:pPr>
      <w:r w:rsidRPr="00EE365F">
        <w:t xml:space="preserve">The </w:t>
      </w:r>
      <w:r w:rsidRPr="00EE365F">
        <w:rPr>
          <w:rFonts w:ascii="Courier New" w:hAnsi="Courier New" w:cs="Courier New"/>
        </w:rPr>
        <w:t>AttackerInfrastructureTypeVocab</w:t>
      </w:r>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STIX vocabulary for expressing the type of infrastructure an attacker 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315"/>
        <w:gridCol w:w="4963"/>
      </w:tblGrid>
      <w:tr w:rsidR="00DA0BBE" w:rsidRPr="00DA0BBE" w14:paraId="7B357F1E" w14:textId="77777777" w:rsidTr="008A25FE">
        <w:trPr>
          <w:trHeight w:val="288"/>
        </w:trPr>
        <w:tc>
          <w:tcPr>
            <w:tcW w:w="4315" w:type="dxa"/>
            <w:shd w:val="clear" w:color="auto" w:fill="BFBFBF" w:themeFill="background1" w:themeFillShade="BF"/>
            <w:noWrap/>
            <w:vAlign w:val="center"/>
          </w:tcPr>
          <w:p w14:paraId="60D19A2B" w14:textId="4A36FC80" w:rsidR="00DA0BBE" w:rsidRPr="00DA0BBE" w:rsidRDefault="00C94D25" w:rsidP="00DA0BBE">
            <w:r>
              <w:rPr>
                <w:b/>
                <w:bCs/>
              </w:rPr>
              <w:lastRenderedPageBreak/>
              <w:t>Enumeration Literal</w:t>
            </w:r>
          </w:p>
        </w:tc>
        <w:tc>
          <w:tcPr>
            <w:tcW w:w="4963" w:type="dxa"/>
            <w:shd w:val="clear" w:color="auto" w:fill="BFBFBF" w:themeFill="background1" w:themeFillShade="BF"/>
            <w:vAlign w:val="center"/>
          </w:tcPr>
          <w:p w14:paraId="64145609" w14:textId="4FD1702D" w:rsidR="00DA0BBE" w:rsidRPr="00DA0BBE" w:rsidRDefault="00DA0BBE" w:rsidP="00DA0BBE">
            <w:r>
              <w:rPr>
                <w:b/>
                <w:bCs/>
              </w:rPr>
              <w:t>Description</w:t>
            </w:r>
          </w:p>
        </w:tc>
      </w:tr>
      <w:tr w:rsidR="00DA0BBE" w:rsidRPr="00DA0BBE" w14:paraId="4E1DF3F4" w14:textId="77777777" w:rsidTr="008A25FE">
        <w:trPr>
          <w:trHeight w:val="288"/>
        </w:trPr>
        <w:tc>
          <w:tcPr>
            <w:tcW w:w="4315" w:type="dxa"/>
            <w:noWrap/>
            <w:hideMark/>
          </w:tcPr>
          <w:p w14:paraId="2AB10318" w14:textId="77777777" w:rsidR="00DA0BBE" w:rsidRPr="00DA0BBE" w:rsidRDefault="00DA0BBE" w:rsidP="00DA0BBE">
            <w:pPr>
              <w:rPr>
                <w:b/>
              </w:rPr>
            </w:pPr>
            <w:r w:rsidRPr="00DA0BBE">
              <w:rPr>
                <w:b/>
              </w:rPr>
              <w:t>Anonymization</w:t>
            </w:r>
          </w:p>
        </w:tc>
        <w:tc>
          <w:tcPr>
            <w:tcW w:w="4963" w:type="dxa"/>
            <w:hideMark/>
          </w:tcPr>
          <w:p w14:paraId="63D06E22" w14:textId="77777777" w:rsidR="00DA0BBE" w:rsidRPr="00DA0BBE" w:rsidRDefault="00DA0BBE" w:rsidP="00DA0BBE"/>
        </w:tc>
      </w:tr>
      <w:tr w:rsidR="00DA0BBE" w:rsidRPr="00DA0BBE" w14:paraId="6C593C8A" w14:textId="77777777" w:rsidTr="008A25FE">
        <w:trPr>
          <w:trHeight w:val="288"/>
        </w:trPr>
        <w:tc>
          <w:tcPr>
            <w:tcW w:w="4315" w:type="dxa"/>
            <w:noWrap/>
            <w:hideMark/>
          </w:tcPr>
          <w:p w14:paraId="6E24BD2A" w14:textId="77777777" w:rsidR="00DA0BBE" w:rsidRPr="00DA0BBE" w:rsidRDefault="00DA0BBE" w:rsidP="00DA0BBE">
            <w:pPr>
              <w:rPr>
                <w:b/>
              </w:rPr>
            </w:pPr>
            <w:r w:rsidRPr="00DA0BBE">
              <w:rPr>
                <w:b/>
              </w:rPr>
              <w:t>Anonymization - Proxy</w:t>
            </w:r>
          </w:p>
        </w:tc>
        <w:tc>
          <w:tcPr>
            <w:tcW w:w="4963" w:type="dxa"/>
            <w:hideMark/>
          </w:tcPr>
          <w:p w14:paraId="1279F92F" w14:textId="77777777" w:rsidR="00DA0BBE" w:rsidRPr="00DA0BBE" w:rsidRDefault="00DA0BBE" w:rsidP="00DA0BBE"/>
        </w:tc>
      </w:tr>
      <w:tr w:rsidR="00DA0BBE" w:rsidRPr="00DA0BBE" w14:paraId="4933BD6D" w14:textId="77777777" w:rsidTr="008A25FE">
        <w:trPr>
          <w:trHeight w:val="288"/>
        </w:trPr>
        <w:tc>
          <w:tcPr>
            <w:tcW w:w="4315" w:type="dxa"/>
            <w:noWrap/>
            <w:hideMark/>
          </w:tcPr>
          <w:p w14:paraId="36746A60" w14:textId="77777777" w:rsidR="00DA0BBE" w:rsidRPr="00DA0BBE" w:rsidRDefault="00DA0BBE" w:rsidP="00DA0BBE">
            <w:pPr>
              <w:rPr>
                <w:b/>
              </w:rPr>
            </w:pPr>
            <w:r w:rsidRPr="00DA0BBE">
              <w:rPr>
                <w:b/>
              </w:rPr>
              <w:t>Anonymization - TOR Network</w:t>
            </w:r>
          </w:p>
        </w:tc>
        <w:tc>
          <w:tcPr>
            <w:tcW w:w="4963" w:type="dxa"/>
            <w:hideMark/>
          </w:tcPr>
          <w:p w14:paraId="2B21C29D" w14:textId="77777777" w:rsidR="00DA0BBE" w:rsidRPr="00DA0BBE" w:rsidRDefault="00DA0BBE" w:rsidP="00DA0BBE"/>
        </w:tc>
      </w:tr>
      <w:tr w:rsidR="00DA0BBE" w:rsidRPr="00DA0BBE" w14:paraId="1DA8624A" w14:textId="77777777" w:rsidTr="008A25FE">
        <w:trPr>
          <w:trHeight w:val="288"/>
        </w:trPr>
        <w:tc>
          <w:tcPr>
            <w:tcW w:w="4315" w:type="dxa"/>
            <w:noWrap/>
            <w:hideMark/>
          </w:tcPr>
          <w:p w14:paraId="60F6E7DF" w14:textId="77777777" w:rsidR="00DA0BBE" w:rsidRPr="00DA0BBE" w:rsidRDefault="00DA0BBE" w:rsidP="00DA0BBE">
            <w:pPr>
              <w:rPr>
                <w:b/>
              </w:rPr>
            </w:pPr>
            <w:r w:rsidRPr="00DA0BBE">
              <w:rPr>
                <w:b/>
              </w:rPr>
              <w:t>Anonymization - VPN</w:t>
            </w:r>
          </w:p>
        </w:tc>
        <w:tc>
          <w:tcPr>
            <w:tcW w:w="4963" w:type="dxa"/>
            <w:hideMark/>
          </w:tcPr>
          <w:p w14:paraId="7B2A37B7" w14:textId="77777777" w:rsidR="00DA0BBE" w:rsidRPr="00DA0BBE" w:rsidRDefault="00DA0BBE" w:rsidP="00DA0BBE"/>
        </w:tc>
      </w:tr>
      <w:tr w:rsidR="00DA0BBE" w:rsidRPr="00DA0BBE" w14:paraId="2584D550" w14:textId="77777777" w:rsidTr="008A25FE">
        <w:trPr>
          <w:trHeight w:val="288"/>
        </w:trPr>
        <w:tc>
          <w:tcPr>
            <w:tcW w:w="4315" w:type="dxa"/>
            <w:noWrap/>
            <w:hideMark/>
          </w:tcPr>
          <w:p w14:paraId="5FCF7FA1" w14:textId="77777777" w:rsidR="00DA0BBE" w:rsidRPr="00DA0BBE" w:rsidRDefault="00DA0BBE" w:rsidP="00DA0BBE">
            <w:pPr>
              <w:rPr>
                <w:b/>
              </w:rPr>
            </w:pPr>
            <w:r w:rsidRPr="00DA0BBE">
              <w:rPr>
                <w:b/>
              </w:rPr>
              <w:t>Communications</w:t>
            </w:r>
          </w:p>
        </w:tc>
        <w:tc>
          <w:tcPr>
            <w:tcW w:w="4963" w:type="dxa"/>
            <w:hideMark/>
          </w:tcPr>
          <w:p w14:paraId="36604005" w14:textId="77777777" w:rsidR="00DA0BBE" w:rsidRPr="00DA0BBE" w:rsidRDefault="00DA0BBE" w:rsidP="00DA0BBE"/>
        </w:tc>
      </w:tr>
      <w:tr w:rsidR="00DA0BBE" w:rsidRPr="00DA0BBE" w14:paraId="61FE9032" w14:textId="77777777" w:rsidTr="008A25FE">
        <w:trPr>
          <w:trHeight w:val="288"/>
        </w:trPr>
        <w:tc>
          <w:tcPr>
            <w:tcW w:w="4315" w:type="dxa"/>
            <w:noWrap/>
            <w:hideMark/>
          </w:tcPr>
          <w:p w14:paraId="73F81B33" w14:textId="77777777" w:rsidR="00DA0BBE" w:rsidRPr="00DA0BBE" w:rsidRDefault="00DA0BBE" w:rsidP="00DA0BBE">
            <w:pPr>
              <w:rPr>
                <w:b/>
              </w:rPr>
            </w:pPr>
            <w:r w:rsidRPr="00DA0BBE">
              <w:rPr>
                <w:b/>
              </w:rPr>
              <w:t>Communications - Blogs</w:t>
            </w:r>
          </w:p>
        </w:tc>
        <w:tc>
          <w:tcPr>
            <w:tcW w:w="4963" w:type="dxa"/>
            <w:hideMark/>
          </w:tcPr>
          <w:p w14:paraId="10387C20" w14:textId="77777777" w:rsidR="00DA0BBE" w:rsidRPr="00DA0BBE" w:rsidRDefault="00DA0BBE" w:rsidP="00DA0BBE"/>
        </w:tc>
      </w:tr>
      <w:tr w:rsidR="00DA0BBE" w:rsidRPr="00DA0BBE" w14:paraId="5B8590F8" w14:textId="77777777" w:rsidTr="008A25FE">
        <w:trPr>
          <w:trHeight w:val="288"/>
        </w:trPr>
        <w:tc>
          <w:tcPr>
            <w:tcW w:w="4315" w:type="dxa"/>
            <w:noWrap/>
            <w:hideMark/>
          </w:tcPr>
          <w:p w14:paraId="7DEEAD52" w14:textId="77777777" w:rsidR="00DA0BBE" w:rsidRPr="00DA0BBE" w:rsidRDefault="00DA0BBE" w:rsidP="00DA0BBE">
            <w:pPr>
              <w:rPr>
                <w:b/>
              </w:rPr>
            </w:pPr>
            <w:r w:rsidRPr="00DA0BBE">
              <w:rPr>
                <w:b/>
              </w:rPr>
              <w:t>Communications - Forums</w:t>
            </w:r>
          </w:p>
        </w:tc>
        <w:tc>
          <w:tcPr>
            <w:tcW w:w="4963" w:type="dxa"/>
            <w:hideMark/>
          </w:tcPr>
          <w:p w14:paraId="487C16DA" w14:textId="77777777" w:rsidR="00DA0BBE" w:rsidRPr="00DA0BBE" w:rsidRDefault="00DA0BBE" w:rsidP="00DA0BBE"/>
        </w:tc>
      </w:tr>
      <w:tr w:rsidR="00DA0BBE" w:rsidRPr="00DA0BBE" w14:paraId="4005187E" w14:textId="77777777" w:rsidTr="008A25FE">
        <w:trPr>
          <w:trHeight w:val="288"/>
        </w:trPr>
        <w:tc>
          <w:tcPr>
            <w:tcW w:w="4315" w:type="dxa"/>
            <w:noWrap/>
            <w:hideMark/>
          </w:tcPr>
          <w:p w14:paraId="2E1769E3" w14:textId="77777777" w:rsidR="00DA0BBE" w:rsidRPr="00DA0BBE" w:rsidRDefault="00DA0BBE" w:rsidP="00DA0BBE">
            <w:pPr>
              <w:rPr>
                <w:b/>
              </w:rPr>
            </w:pPr>
            <w:r w:rsidRPr="00DA0BBE">
              <w:rPr>
                <w:b/>
              </w:rPr>
              <w:t>Communications - Internet Relay Chat</w:t>
            </w:r>
          </w:p>
        </w:tc>
        <w:tc>
          <w:tcPr>
            <w:tcW w:w="4963" w:type="dxa"/>
            <w:hideMark/>
          </w:tcPr>
          <w:p w14:paraId="5346039A" w14:textId="77777777" w:rsidR="00DA0BBE" w:rsidRPr="00DA0BBE" w:rsidRDefault="00DA0BBE" w:rsidP="00DA0BBE"/>
        </w:tc>
      </w:tr>
      <w:tr w:rsidR="00DA0BBE" w:rsidRPr="00DA0BBE" w14:paraId="4314C0DB" w14:textId="77777777" w:rsidTr="008A25FE">
        <w:trPr>
          <w:trHeight w:val="288"/>
        </w:trPr>
        <w:tc>
          <w:tcPr>
            <w:tcW w:w="4315" w:type="dxa"/>
            <w:noWrap/>
            <w:hideMark/>
          </w:tcPr>
          <w:p w14:paraId="1E8962AE" w14:textId="77777777" w:rsidR="00DA0BBE" w:rsidRPr="00DA0BBE" w:rsidRDefault="00DA0BBE" w:rsidP="00DA0BBE">
            <w:pPr>
              <w:rPr>
                <w:b/>
              </w:rPr>
            </w:pPr>
            <w:r w:rsidRPr="00DA0BBE">
              <w:rPr>
                <w:b/>
              </w:rPr>
              <w:t>Communications - Micro-Blogs</w:t>
            </w:r>
          </w:p>
        </w:tc>
        <w:tc>
          <w:tcPr>
            <w:tcW w:w="4963" w:type="dxa"/>
            <w:hideMark/>
          </w:tcPr>
          <w:p w14:paraId="179B7CF0" w14:textId="77777777" w:rsidR="00DA0BBE" w:rsidRPr="00DA0BBE" w:rsidRDefault="00DA0BBE" w:rsidP="00DA0BBE"/>
        </w:tc>
      </w:tr>
      <w:tr w:rsidR="00DA0BBE" w:rsidRPr="00DA0BBE" w14:paraId="1AF23880" w14:textId="77777777" w:rsidTr="008A25FE">
        <w:trPr>
          <w:trHeight w:val="288"/>
        </w:trPr>
        <w:tc>
          <w:tcPr>
            <w:tcW w:w="4315" w:type="dxa"/>
            <w:noWrap/>
            <w:hideMark/>
          </w:tcPr>
          <w:p w14:paraId="224ECE27" w14:textId="1666A32A" w:rsidR="008A25FE" w:rsidRDefault="00DA0BBE" w:rsidP="00DA0BBE">
            <w:pPr>
              <w:rPr>
                <w:b/>
              </w:rPr>
            </w:pPr>
            <w:r w:rsidRPr="00DA0BBE">
              <w:rPr>
                <w:b/>
              </w:rPr>
              <w:t xml:space="preserve">Communications </w:t>
            </w:r>
            <w:r w:rsidR="008A25FE">
              <w:rPr>
                <w:b/>
              </w:rPr>
              <w:t>–</w:t>
            </w:r>
            <w:r w:rsidRPr="00DA0BBE">
              <w:rPr>
                <w:b/>
              </w:rPr>
              <w:t xml:space="preserve"> </w:t>
            </w:r>
          </w:p>
          <w:p w14:paraId="0E3757D8" w14:textId="4447695D" w:rsidR="00DA0BBE" w:rsidRPr="00DA0BBE" w:rsidRDefault="00DA0BBE" w:rsidP="00DA0BBE">
            <w:pPr>
              <w:rPr>
                <w:b/>
              </w:rPr>
            </w:pPr>
            <w:r w:rsidRPr="00DA0BBE">
              <w:rPr>
                <w:b/>
              </w:rPr>
              <w:t>Mobile Communications</w:t>
            </w:r>
          </w:p>
        </w:tc>
        <w:tc>
          <w:tcPr>
            <w:tcW w:w="4963" w:type="dxa"/>
            <w:hideMark/>
          </w:tcPr>
          <w:p w14:paraId="7C31BB7A" w14:textId="77777777" w:rsidR="00DA0BBE" w:rsidRPr="00DA0BBE" w:rsidRDefault="00DA0BBE" w:rsidP="00DA0BBE"/>
        </w:tc>
      </w:tr>
      <w:tr w:rsidR="00DA0BBE" w:rsidRPr="00DA0BBE" w14:paraId="4E9B13DA" w14:textId="77777777" w:rsidTr="008A25FE">
        <w:trPr>
          <w:trHeight w:val="288"/>
        </w:trPr>
        <w:tc>
          <w:tcPr>
            <w:tcW w:w="4315" w:type="dxa"/>
            <w:noWrap/>
            <w:hideMark/>
          </w:tcPr>
          <w:p w14:paraId="596E3FAB" w14:textId="77777777" w:rsidR="00DA0BBE" w:rsidRPr="00DA0BBE" w:rsidRDefault="00DA0BBE" w:rsidP="00DA0BBE">
            <w:pPr>
              <w:rPr>
                <w:b/>
              </w:rPr>
            </w:pPr>
            <w:r w:rsidRPr="00DA0BBE">
              <w:rPr>
                <w:b/>
              </w:rPr>
              <w:t>Communications - Social Networks</w:t>
            </w:r>
          </w:p>
        </w:tc>
        <w:tc>
          <w:tcPr>
            <w:tcW w:w="4963" w:type="dxa"/>
            <w:hideMark/>
          </w:tcPr>
          <w:p w14:paraId="758D73A9" w14:textId="77777777" w:rsidR="00DA0BBE" w:rsidRPr="00DA0BBE" w:rsidRDefault="00DA0BBE" w:rsidP="00DA0BBE"/>
        </w:tc>
      </w:tr>
      <w:tr w:rsidR="00DA0BBE" w:rsidRPr="00DA0BBE" w14:paraId="6989803A" w14:textId="77777777" w:rsidTr="008A25FE">
        <w:trPr>
          <w:trHeight w:val="288"/>
        </w:trPr>
        <w:tc>
          <w:tcPr>
            <w:tcW w:w="4315" w:type="dxa"/>
            <w:noWrap/>
            <w:hideMark/>
          </w:tcPr>
          <w:p w14:paraId="313AAFCD" w14:textId="1BBC05CC" w:rsidR="008A25FE" w:rsidRDefault="00DA0BBE" w:rsidP="00DA0BBE">
            <w:pPr>
              <w:rPr>
                <w:b/>
              </w:rPr>
            </w:pPr>
            <w:r w:rsidRPr="00DA0BBE">
              <w:rPr>
                <w:b/>
              </w:rPr>
              <w:t xml:space="preserve">Communications </w:t>
            </w:r>
            <w:r w:rsidR="008A25FE">
              <w:rPr>
                <w:b/>
              </w:rPr>
              <w:t>–</w:t>
            </w:r>
            <w:r w:rsidRPr="00DA0BBE">
              <w:rPr>
                <w:b/>
              </w:rPr>
              <w:t xml:space="preserve"> </w:t>
            </w:r>
          </w:p>
          <w:p w14:paraId="2E557CF8" w14:textId="33772071" w:rsidR="00DA0BBE" w:rsidRPr="00DA0BBE" w:rsidRDefault="00DA0BBE" w:rsidP="00DA0BBE">
            <w:pPr>
              <w:rPr>
                <w:b/>
              </w:rPr>
            </w:pPr>
            <w:r w:rsidRPr="00DA0BBE">
              <w:rPr>
                <w:b/>
              </w:rPr>
              <w:t>User-Generated Content Websites</w:t>
            </w:r>
          </w:p>
        </w:tc>
        <w:tc>
          <w:tcPr>
            <w:tcW w:w="4963" w:type="dxa"/>
            <w:hideMark/>
          </w:tcPr>
          <w:p w14:paraId="20A809B7" w14:textId="77777777" w:rsidR="00DA0BBE" w:rsidRPr="00DA0BBE" w:rsidRDefault="00DA0BBE" w:rsidP="00DA0BBE"/>
        </w:tc>
      </w:tr>
      <w:tr w:rsidR="00DA0BBE" w:rsidRPr="00DA0BBE" w14:paraId="1F2CA632" w14:textId="77777777" w:rsidTr="008A25FE">
        <w:trPr>
          <w:trHeight w:val="288"/>
        </w:trPr>
        <w:tc>
          <w:tcPr>
            <w:tcW w:w="4315" w:type="dxa"/>
            <w:noWrap/>
            <w:hideMark/>
          </w:tcPr>
          <w:p w14:paraId="5B092D9A" w14:textId="77777777" w:rsidR="00DA0BBE" w:rsidRPr="00DA0BBE" w:rsidRDefault="00DA0BBE" w:rsidP="00DA0BBE">
            <w:pPr>
              <w:rPr>
                <w:b/>
              </w:rPr>
            </w:pPr>
            <w:r w:rsidRPr="00DA0BBE">
              <w:rPr>
                <w:b/>
              </w:rPr>
              <w:t>Domain Registration</w:t>
            </w:r>
          </w:p>
        </w:tc>
        <w:tc>
          <w:tcPr>
            <w:tcW w:w="4963" w:type="dxa"/>
            <w:hideMark/>
          </w:tcPr>
          <w:p w14:paraId="0A274271" w14:textId="77777777" w:rsidR="00DA0BBE" w:rsidRPr="00DA0BBE" w:rsidRDefault="00DA0BBE" w:rsidP="00DA0BBE"/>
        </w:tc>
      </w:tr>
      <w:tr w:rsidR="00DA0BBE" w:rsidRPr="00DA0BBE" w14:paraId="4D0F2C65" w14:textId="77777777" w:rsidTr="008A25FE">
        <w:trPr>
          <w:trHeight w:val="288"/>
        </w:trPr>
        <w:tc>
          <w:tcPr>
            <w:tcW w:w="4315" w:type="dxa"/>
            <w:noWrap/>
            <w:hideMark/>
          </w:tcPr>
          <w:p w14:paraId="173718FC" w14:textId="6311E304" w:rsidR="008A25FE" w:rsidRDefault="00DA0BBE" w:rsidP="00DA0BBE">
            <w:pPr>
              <w:rPr>
                <w:b/>
              </w:rPr>
            </w:pPr>
            <w:r w:rsidRPr="00DA0BBE">
              <w:rPr>
                <w:b/>
              </w:rPr>
              <w:t xml:space="preserve">Domain Registration </w:t>
            </w:r>
            <w:r w:rsidR="008A25FE">
              <w:rPr>
                <w:b/>
              </w:rPr>
              <w:t>–</w:t>
            </w:r>
            <w:r w:rsidRPr="00DA0BBE">
              <w:rPr>
                <w:b/>
              </w:rPr>
              <w:t xml:space="preserve"> </w:t>
            </w:r>
          </w:p>
          <w:p w14:paraId="0EF08809" w14:textId="37C64607" w:rsidR="00DA0BBE" w:rsidRPr="00DA0BBE" w:rsidRDefault="00DA0BBE" w:rsidP="00DA0BBE">
            <w:pPr>
              <w:rPr>
                <w:b/>
              </w:rPr>
            </w:pPr>
            <w:r w:rsidRPr="00DA0BBE">
              <w:rPr>
                <w:b/>
              </w:rPr>
              <w:t>Dynamic DNS Services</w:t>
            </w:r>
          </w:p>
        </w:tc>
        <w:tc>
          <w:tcPr>
            <w:tcW w:w="4963" w:type="dxa"/>
            <w:hideMark/>
          </w:tcPr>
          <w:p w14:paraId="3C9F79C4" w14:textId="77777777" w:rsidR="00DA0BBE" w:rsidRPr="00DA0BBE" w:rsidRDefault="00DA0BBE" w:rsidP="00DA0BBE"/>
        </w:tc>
      </w:tr>
      <w:tr w:rsidR="00DA0BBE" w:rsidRPr="00DA0BBE" w14:paraId="61F3D55A" w14:textId="77777777" w:rsidTr="008A25FE">
        <w:trPr>
          <w:trHeight w:val="288"/>
        </w:trPr>
        <w:tc>
          <w:tcPr>
            <w:tcW w:w="4315" w:type="dxa"/>
            <w:noWrap/>
            <w:hideMark/>
          </w:tcPr>
          <w:p w14:paraId="403F04F8" w14:textId="7462EF3F" w:rsidR="008A25FE" w:rsidRDefault="00DA0BBE" w:rsidP="00DA0BBE">
            <w:pPr>
              <w:rPr>
                <w:b/>
              </w:rPr>
            </w:pPr>
            <w:r w:rsidRPr="00DA0BBE">
              <w:rPr>
                <w:b/>
              </w:rPr>
              <w:t xml:space="preserve">Domain Registration </w:t>
            </w:r>
            <w:r w:rsidR="008A25FE">
              <w:rPr>
                <w:b/>
              </w:rPr>
              <w:t>–</w:t>
            </w:r>
            <w:r w:rsidRPr="00DA0BBE">
              <w:rPr>
                <w:b/>
              </w:rPr>
              <w:t xml:space="preserve"> </w:t>
            </w:r>
          </w:p>
          <w:p w14:paraId="5A26F083" w14:textId="4CAE62E1" w:rsidR="00DA0BBE" w:rsidRPr="00DA0BBE" w:rsidRDefault="00DA0BBE" w:rsidP="00DA0BBE">
            <w:pPr>
              <w:rPr>
                <w:b/>
              </w:rPr>
            </w:pPr>
            <w:r w:rsidRPr="00DA0BBE">
              <w:rPr>
                <w:b/>
              </w:rPr>
              <w:t>Legitimate Domain Registration Services</w:t>
            </w:r>
          </w:p>
        </w:tc>
        <w:tc>
          <w:tcPr>
            <w:tcW w:w="4963" w:type="dxa"/>
            <w:hideMark/>
          </w:tcPr>
          <w:p w14:paraId="22E5B8EB" w14:textId="77777777" w:rsidR="00DA0BBE" w:rsidRPr="00DA0BBE" w:rsidRDefault="00DA0BBE" w:rsidP="00DA0BBE"/>
        </w:tc>
      </w:tr>
      <w:tr w:rsidR="00DA0BBE" w:rsidRPr="00DA0BBE" w14:paraId="23A5F3EC" w14:textId="77777777" w:rsidTr="008A25FE">
        <w:trPr>
          <w:trHeight w:val="288"/>
        </w:trPr>
        <w:tc>
          <w:tcPr>
            <w:tcW w:w="4315" w:type="dxa"/>
            <w:noWrap/>
            <w:hideMark/>
          </w:tcPr>
          <w:p w14:paraId="1281424B" w14:textId="01F96D14" w:rsidR="008A25FE" w:rsidRDefault="00DA0BBE" w:rsidP="00DA0BBE">
            <w:pPr>
              <w:rPr>
                <w:b/>
              </w:rPr>
            </w:pPr>
            <w:r w:rsidRPr="00DA0BBE">
              <w:rPr>
                <w:b/>
              </w:rPr>
              <w:t xml:space="preserve">Domain Registration </w:t>
            </w:r>
            <w:r w:rsidR="008A25FE">
              <w:rPr>
                <w:b/>
              </w:rPr>
              <w:t>–</w:t>
            </w:r>
            <w:r w:rsidRPr="00DA0BBE">
              <w:rPr>
                <w:b/>
              </w:rPr>
              <w:t xml:space="preserve"> </w:t>
            </w:r>
          </w:p>
          <w:p w14:paraId="624CD08F" w14:textId="03D8FB36" w:rsidR="00DA0BBE" w:rsidRPr="00DA0BBE" w:rsidRDefault="00DA0BBE" w:rsidP="00DA0BBE">
            <w:pPr>
              <w:rPr>
                <w:b/>
              </w:rPr>
            </w:pPr>
            <w:r w:rsidRPr="00DA0BBE">
              <w:rPr>
                <w:b/>
              </w:rPr>
              <w:t>Malicious Domain Registrars</w:t>
            </w:r>
          </w:p>
        </w:tc>
        <w:tc>
          <w:tcPr>
            <w:tcW w:w="4963" w:type="dxa"/>
            <w:hideMark/>
          </w:tcPr>
          <w:p w14:paraId="37E9E93F" w14:textId="77777777" w:rsidR="00DA0BBE" w:rsidRPr="00DA0BBE" w:rsidRDefault="00DA0BBE" w:rsidP="00DA0BBE"/>
        </w:tc>
      </w:tr>
      <w:tr w:rsidR="00DA0BBE" w:rsidRPr="00DA0BBE" w14:paraId="32B3C597" w14:textId="77777777" w:rsidTr="008A25FE">
        <w:trPr>
          <w:trHeight w:val="288"/>
        </w:trPr>
        <w:tc>
          <w:tcPr>
            <w:tcW w:w="4315" w:type="dxa"/>
            <w:noWrap/>
            <w:hideMark/>
          </w:tcPr>
          <w:p w14:paraId="58DA45D2" w14:textId="721CDE96" w:rsidR="008A25FE" w:rsidRDefault="00DA0BBE" w:rsidP="00DA0BBE">
            <w:pPr>
              <w:rPr>
                <w:b/>
              </w:rPr>
            </w:pPr>
            <w:r w:rsidRPr="00DA0BBE">
              <w:rPr>
                <w:b/>
              </w:rPr>
              <w:t xml:space="preserve">Domain Registration </w:t>
            </w:r>
            <w:r w:rsidR="008A25FE">
              <w:rPr>
                <w:b/>
              </w:rPr>
              <w:t>–</w:t>
            </w:r>
            <w:r w:rsidRPr="00DA0BBE">
              <w:rPr>
                <w:b/>
              </w:rPr>
              <w:t xml:space="preserve"> </w:t>
            </w:r>
          </w:p>
          <w:p w14:paraId="308B7D00" w14:textId="48B573EA" w:rsidR="00DA0BBE" w:rsidRPr="00DA0BBE" w:rsidRDefault="00DA0BBE" w:rsidP="00DA0BBE">
            <w:pPr>
              <w:rPr>
                <w:b/>
              </w:rPr>
            </w:pPr>
            <w:r w:rsidRPr="00DA0BBE">
              <w:rPr>
                <w:b/>
              </w:rPr>
              <w:t>Top-Level Domain Registrars</w:t>
            </w:r>
          </w:p>
        </w:tc>
        <w:tc>
          <w:tcPr>
            <w:tcW w:w="4963" w:type="dxa"/>
            <w:hideMark/>
          </w:tcPr>
          <w:p w14:paraId="724741CA" w14:textId="77777777" w:rsidR="00DA0BBE" w:rsidRPr="00DA0BBE" w:rsidRDefault="00DA0BBE" w:rsidP="00DA0BBE"/>
        </w:tc>
      </w:tr>
      <w:tr w:rsidR="00DA0BBE" w:rsidRPr="00DA0BBE" w14:paraId="29FA9A10" w14:textId="77777777" w:rsidTr="008A25FE">
        <w:trPr>
          <w:trHeight w:val="288"/>
        </w:trPr>
        <w:tc>
          <w:tcPr>
            <w:tcW w:w="4315" w:type="dxa"/>
            <w:noWrap/>
            <w:hideMark/>
          </w:tcPr>
          <w:p w14:paraId="35AFF837" w14:textId="77777777" w:rsidR="00DA0BBE" w:rsidRPr="00DA0BBE" w:rsidRDefault="00DA0BBE" w:rsidP="00DA0BBE">
            <w:pPr>
              <w:rPr>
                <w:b/>
              </w:rPr>
            </w:pPr>
            <w:r w:rsidRPr="00DA0BBE">
              <w:rPr>
                <w:b/>
              </w:rPr>
              <w:t>Electronic Payment Methods</w:t>
            </w:r>
          </w:p>
        </w:tc>
        <w:tc>
          <w:tcPr>
            <w:tcW w:w="4963" w:type="dxa"/>
            <w:hideMark/>
          </w:tcPr>
          <w:p w14:paraId="3AD21EF6" w14:textId="77777777" w:rsidR="00DA0BBE" w:rsidRPr="00DA0BBE" w:rsidRDefault="00DA0BBE" w:rsidP="00DA0BBE"/>
        </w:tc>
      </w:tr>
      <w:tr w:rsidR="00DA0BBE" w:rsidRPr="00DA0BBE" w14:paraId="770D8D1E" w14:textId="77777777" w:rsidTr="008A25FE">
        <w:trPr>
          <w:trHeight w:val="288"/>
        </w:trPr>
        <w:tc>
          <w:tcPr>
            <w:tcW w:w="4315" w:type="dxa"/>
            <w:noWrap/>
            <w:hideMark/>
          </w:tcPr>
          <w:p w14:paraId="0DF5115C" w14:textId="77777777" w:rsidR="00DA0BBE" w:rsidRPr="00DA0BBE" w:rsidRDefault="00DA0BBE" w:rsidP="00DA0BBE">
            <w:pPr>
              <w:rPr>
                <w:b/>
              </w:rPr>
            </w:pPr>
            <w:r w:rsidRPr="00DA0BBE">
              <w:rPr>
                <w:b/>
              </w:rPr>
              <w:t>Hosting</w:t>
            </w:r>
          </w:p>
        </w:tc>
        <w:tc>
          <w:tcPr>
            <w:tcW w:w="4963" w:type="dxa"/>
            <w:hideMark/>
          </w:tcPr>
          <w:p w14:paraId="0DA7BD15" w14:textId="77777777" w:rsidR="00DA0BBE" w:rsidRPr="00DA0BBE" w:rsidRDefault="00DA0BBE" w:rsidP="00DA0BBE"/>
        </w:tc>
      </w:tr>
      <w:tr w:rsidR="00DA0BBE" w:rsidRPr="00DA0BBE" w14:paraId="1C2BCBCF" w14:textId="77777777" w:rsidTr="008A25FE">
        <w:trPr>
          <w:trHeight w:val="288"/>
        </w:trPr>
        <w:tc>
          <w:tcPr>
            <w:tcW w:w="4315" w:type="dxa"/>
            <w:noWrap/>
            <w:hideMark/>
          </w:tcPr>
          <w:p w14:paraId="5DEBA478" w14:textId="77777777" w:rsidR="00DA0BBE" w:rsidRPr="00DA0BBE" w:rsidRDefault="00DA0BBE" w:rsidP="00DA0BBE">
            <w:pPr>
              <w:rPr>
                <w:b/>
              </w:rPr>
            </w:pPr>
            <w:r w:rsidRPr="00DA0BBE">
              <w:rPr>
                <w:b/>
              </w:rPr>
              <w:t>Hosting - Bulletproof / Rogue Hosting</w:t>
            </w:r>
          </w:p>
        </w:tc>
        <w:tc>
          <w:tcPr>
            <w:tcW w:w="4963" w:type="dxa"/>
            <w:hideMark/>
          </w:tcPr>
          <w:p w14:paraId="34117114" w14:textId="77777777" w:rsidR="00DA0BBE" w:rsidRPr="00DA0BBE" w:rsidRDefault="00DA0BBE" w:rsidP="00DA0BBE"/>
        </w:tc>
      </w:tr>
      <w:tr w:rsidR="00DA0BBE" w:rsidRPr="00DA0BBE" w14:paraId="156CDAF6" w14:textId="77777777" w:rsidTr="008A25FE">
        <w:trPr>
          <w:trHeight w:val="288"/>
        </w:trPr>
        <w:tc>
          <w:tcPr>
            <w:tcW w:w="4315" w:type="dxa"/>
            <w:noWrap/>
            <w:hideMark/>
          </w:tcPr>
          <w:p w14:paraId="573678DF" w14:textId="77777777" w:rsidR="00DA0BBE" w:rsidRPr="00DA0BBE" w:rsidRDefault="00DA0BBE" w:rsidP="00DA0BBE">
            <w:pPr>
              <w:rPr>
                <w:b/>
              </w:rPr>
            </w:pPr>
            <w:r w:rsidRPr="00DA0BBE">
              <w:rPr>
                <w:b/>
              </w:rPr>
              <w:t>Hosting - Cloud Hosting</w:t>
            </w:r>
          </w:p>
        </w:tc>
        <w:tc>
          <w:tcPr>
            <w:tcW w:w="4963" w:type="dxa"/>
            <w:hideMark/>
          </w:tcPr>
          <w:p w14:paraId="5FC7F773" w14:textId="77777777" w:rsidR="00DA0BBE" w:rsidRPr="00DA0BBE" w:rsidRDefault="00DA0BBE" w:rsidP="00DA0BBE"/>
        </w:tc>
      </w:tr>
      <w:tr w:rsidR="00DA0BBE" w:rsidRPr="00DA0BBE" w14:paraId="65A5FAAA" w14:textId="77777777" w:rsidTr="008A25FE">
        <w:trPr>
          <w:trHeight w:val="288"/>
        </w:trPr>
        <w:tc>
          <w:tcPr>
            <w:tcW w:w="4315" w:type="dxa"/>
            <w:noWrap/>
            <w:hideMark/>
          </w:tcPr>
          <w:p w14:paraId="0C18BD3A" w14:textId="77777777" w:rsidR="00DA0BBE" w:rsidRPr="00DA0BBE" w:rsidRDefault="00DA0BBE" w:rsidP="00DA0BBE">
            <w:pPr>
              <w:rPr>
                <w:b/>
              </w:rPr>
            </w:pPr>
            <w:r w:rsidRPr="00DA0BBE">
              <w:rPr>
                <w:b/>
              </w:rPr>
              <w:t>Hosting - Compromised Server</w:t>
            </w:r>
          </w:p>
        </w:tc>
        <w:tc>
          <w:tcPr>
            <w:tcW w:w="4963" w:type="dxa"/>
            <w:hideMark/>
          </w:tcPr>
          <w:p w14:paraId="2C2013D7" w14:textId="77777777" w:rsidR="00DA0BBE" w:rsidRPr="00DA0BBE" w:rsidRDefault="00DA0BBE" w:rsidP="00DA0BBE"/>
        </w:tc>
      </w:tr>
      <w:tr w:rsidR="00DA0BBE" w:rsidRPr="00DA0BBE" w14:paraId="50395CFD" w14:textId="77777777" w:rsidTr="008A25FE">
        <w:trPr>
          <w:trHeight w:val="288"/>
        </w:trPr>
        <w:tc>
          <w:tcPr>
            <w:tcW w:w="4315" w:type="dxa"/>
            <w:noWrap/>
            <w:hideMark/>
          </w:tcPr>
          <w:p w14:paraId="2B8E4A9D" w14:textId="77777777" w:rsidR="00DA0BBE" w:rsidRPr="00DA0BBE" w:rsidRDefault="00DA0BBE" w:rsidP="00DA0BBE">
            <w:pPr>
              <w:rPr>
                <w:b/>
              </w:rPr>
            </w:pPr>
            <w:r w:rsidRPr="00DA0BBE">
              <w:rPr>
                <w:b/>
              </w:rPr>
              <w:t>Hosting - Fast Flux Botnet Hosting</w:t>
            </w:r>
          </w:p>
        </w:tc>
        <w:tc>
          <w:tcPr>
            <w:tcW w:w="4963" w:type="dxa"/>
            <w:hideMark/>
          </w:tcPr>
          <w:p w14:paraId="0CD1305F" w14:textId="77777777" w:rsidR="00DA0BBE" w:rsidRPr="00DA0BBE" w:rsidRDefault="00DA0BBE" w:rsidP="00DA0BBE"/>
        </w:tc>
      </w:tr>
      <w:tr w:rsidR="00DA0BBE" w:rsidRPr="00DA0BBE" w14:paraId="2FE43B6F" w14:textId="77777777" w:rsidTr="008A25FE">
        <w:trPr>
          <w:trHeight w:val="288"/>
        </w:trPr>
        <w:tc>
          <w:tcPr>
            <w:tcW w:w="4315" w:type="dxa"/>
            <w:noWrap/>
            <w:hideMark/>
          </w:tcPr>
          <w:p w14:paraId="43B143C1" w14:textId="77777777" w:rsidR="00DA0BBE" w:rsidRPr="00DA0BBE" w:rsidRDefault="00DA0BBE" w:rsidP="00DA0BBE">
            <w:pPr>
              <w:rPr>
                <w:b/>
              </w:rPr>
            </w:pPr>
            <w:r w:rsidRPr="00DA0BBE">
              <w:rPr>
                <w:b/>
              </w:rPr>
              <w:t>Hosting - Legitimate Hosting</w:t>
            </w:r>
          </w:p>
        </w:tc>
        <w:tc>
          <w:tcPr>
            <w:tcW w:w="4963" w:type="dxa"/>
            <w:hideMark/>
          </w:tcPr>
          <w:p w14:paraId="028127E5" w14:textId="77777777" w:rsidR="00DA0BBE" w:rsidRPr="00DA0BBE" w:rsidRDefault="00DA0BBE" w:rsidP="00DA0BBE"/>
        </w:tc>
      </w:tr>
    </w:tbl>
    <w:p w14:paraId="5879BEA8" w14:textId="79995C78" w:rsidR="00500836" w:rsidRDefault="00500836" w:rsidP="0032667E">
      <w:pPr>
        <w:pStyle w:val="Heading2"/>
      </w:pPr>
      <w:bookmarkStart w:id="63" w:name="_Toc424650712"/>
      <w:r w:rsidRPr="00500836">
        <w:t>AttackerToolType</w:t>
      </w:r>
      <w:r w:rsidR="00C94D25">
        <w:t>Vocab</w:t>
      </w:r>
      <w:r w:rsidRPr="00500836">
        <w:t>-1.0</w:t>
      </w:r>
      <w:r w:rsidR="00190FE5">
        <w:t xml:space="preserve"> </w:t>
      </w:r>
      <w:r w:rsidR="001B7F51">
        <w:t>Enumeration</w:t>
      </w:r>
      <w:bookmarkEnd w:id="63"/>
    </w:p>
    <w:p w14:paraId="2B459674" w14:textId="753F9E99" w:rsidR="00190FE5" w:rsidRPr="00233477" w:rsidRDefault="00EE365F" w:rsidP="00962F92">
      <w:pPr>
        <w:spacing w:after="240"/>
      </w:pPr>
      <w:r w:rsidRPr="00EE365F">
        <w:t xml:space="preserve">The </w:t>
      </w:r>
      <w:r w:rsidRPr="001B7F51">
        <w:rPr>
          <w:rFonts w:ascii="Courier New" w:hAnsi="Courier New" w:cs="Courier New"/>
        </w:rPr>
        <w:t>AttackerInfrastructureTypeVocab</w:t>
      </w:r>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 xml:space="preserve">STIX vocabulary for expressing the </w:t>
      </w:r>
      <w:r w:rsidRPr="00EE365F">
        <w:t xml:space="preserve">type of </w:t>
      </w:r>
      <w:r w:rsidR="00726A8E">
        <w:t xml:space="preserve">tools </w:t>
      </w:r>
      <w:r w:rsidRPr="00EE365F">
        <w:t xml:space="preserve">an attacker </w:t>
      </w:r>
      <w:r w:rsidRPr="00EE365F">
        <w:t>uses.</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3CD50487" w14:textId="77777777" w:rsidTr="003F2FEC">
        <w:trPr>
          <w:trHeight w:val="288"/>
        </w:trPr>
        <w:tc>
          <w:tcPr>
            <w:tcW w:w="2695" w:type="dxa"/>
            <w:shd w:val="clear" w:color="auto" w:fill="BFBFBF" w:themeFill="background1" w:themeFillShade="BF"/>
            <w:noWrap/>
            <w:vAlign w:val="center"/>
          </w:tcPr>
          <w:p w14:paraId="2827081B" w14:textId="1A918358" w:rsidR="00500836" w:rsidRPr="00500836" w:rsidRDefault="00C94D25" w:rsidP="00500836">
            <w:r>
              <w:rPr>
                <w:b/>
                <w:bCs/>
              </w:rPr>
              <w:t>Enumeration Literal</w:t>
            </w:r>
          </w:p>
        </w:tc>
        <w:tc>
          <w:tcPr>
            <w:tcW w:w="6583" w:type="dxa"/>
            <w:shd w:val="clear" w:color="auto" w:fill="BFBFBF" w:themeFill="background1" w:themeFillShade="BF"/>
            <w:vAlign w:val="center"/>
          </w:tcPr>
          <w:p w14:paraId="7C6EAC4D" w14:textId="0E501A87" w:rsidR="00500836" w:rsidRPr="00500836" w:rsidRDefault="00500836" w:rsidP="00500836">
            <w:r>
              <w:rPr>
                <w:b/>
                <w:bCs/>
              </w:rPr>
              <w:t>Description</w:t>
            </w:r>
          </w:p>
        </w:tc>
      </w:tr>
      <w:tr w:rsidR="00500836" w:rsidRPr="00500836" w14:paraId="6A7C8ADE" w14:textId="77777777" w:rsidTr="003F2FEC">
        <w:trPr>
          <w:trHeight w:val="288"/>
        </w:trPr>
        <w:tc>
          <w:tcPr>
            <w:tcW w:w="2695" w:type="dxa"/>
            <w:noWrap/>
            <w:hideMark/>
          </w:tcPr>
          <w:p w14:paraId="159E410D" w14:textId="77777777" w:rsidR="00500836" w:rsidRPr="00500836" w:rsidRDefault="00500836" w:rsidP="00500836">
            <w:pPr>
              <w:rPr>
                <w:b/>
              </w:rPr>
            </w:pPr>
            <w:r w:rsidRPr="00500836">
              <w:rPr>
                <w:b/>
              </w:rPr>
              <w:t>Application Scanner</w:t>
            </w:r>
          </w:p>
        </w:tc>
        <w:tc>
          <w:tcPr>
            <w:tcW w:w="6583" w:type="dxa"/>
            <w:hideMark/>
          </w:tcPr>
          <w:p w14:paraId="7332448B" w14:textId="44C8A65A" w:rsidR="00500836" w:rsidRPr="00500836" w:rsidRDefault="00500836" w:rsidP="00050313"/>
        </w:tc>
      </w:tr>
      <w:tr w:rsidR="00500836" w:rsidRPr="00500836" w14:paraId="2495D4FA" w14:textId="77777777" w:rsidTr="003F2FEC">
        <w:trPr>
          <w:trHeight w:val="288"/>
        </w:trPr>
        <w:tc>
          <w:tcPr>
            <w:tcW w:w="2695" w:type="dxa"/>
            <w:noWrap/>
            <w:hideMark/>
          </w:tcPr>
          <w:p w14:paraId="46E868F3" w14:textId="77777777" w:rsidR="00500836" w:rsidRPr="00500836" w:rsidRDefault="00500836" w:rsidP="00500836">
            <w:pPr>
              <w:rPr>
                <w:b/>
              </w:rPr>
            </w:pPr>
            <w:r w:rsidRPr="00500836">
              <w:rPr>
                <w:b/>
              </w:rPr>
              <w:t>Malware</w:t>
            </w:r>
          </w:p>
        </w:tc>
        <w:tc>
          <w:tcPr>
            <w:tcW w:w="6583" w:type="dxa"/>
            <w:hideMark/>
          </w:tcPr>
          <w:p w14:paraId="5D0F073F" w14:textId="09959552" w:rsidR="00500836" w:rsidRPr="00500836" w:rsidRDefault="00C74545" w:rsidP="00500836">
            <w:r>
              <w:t>Software designed to be used to attack or gain access to a computer system</w:t>
            </w:r>
          </w:p>
        </w:tc>
      </w:tr>
      <w:tr w:rsidR="00500836" w:rsidRPr="00500836" w14:paraId="5B669634" w14:textId="77777777" w:rsidTr="003F2FEC">
        <w:trPr>
          <w:trHeight w:val="288"/>
        </w:trPr>
        <w:tc>
          <w:tcPr>
            <w:tcW w:w="2695" w:type="dxa"/>
            <w:noWrap/>
            <w:hideMark/>
          </w:tcPr>
          <w:p w14:paraId="2318538A" w14:textId="77777777" w:rsidR="00500836" w:rsidRPr="00500836" w:rsidRDefault="00500836" w:rsidP="00500836">
            <w:pPr>
              <w:rPr>
                <w:b/>
              </w:rPr>
            </w:pPr>
            <w:r w:rsidRPr="00500836">
              <w:rPr>
                <w:b/>
              </w:rPr>
              <w:t>Password Cracking</w:t>
            </w:r>
          </w:p>
        </w:tc>
        <w:tc>
          <w:tcPr>
            <w:tcW w:w="6583" w:type="dxa"/>
            <w:hideMark/>
          </w:tcPr>
          <w:p w14:paraId="77498B01" w14:textId="5BE509A9" w:rsidR="00500836" w:rsidRPr="00500836" w:rsidRDefault="0001103D" w:rsidP="0001103D">
            <w:r>
              <w:t>The process of using a</w:t>
            </w:r>
            <w:r w:rsidR="00C74545">
              <w:t xml:space="preserve"> software application to recover a plain </w:t>
            </w:r>
            <w:r w:rsidR="00C74545">
              <w:lastRenderedPageBreak/>
              <w:t>text password from its encrypted representation</w:t>
            </w:r>
          </w:p>
        </w:tc>
      </w:tr>
      <w:tr w:rsidR="00500836" w:rsidRPr="00500836" w14:paraId="4B7B59A5" w14:textId="77777777" w:rsidTr="003F2FEC">
        <w:trPr>
          <w:trHeight w:val="288"/>
        </w:trPr>
        <w:tc>
          <w:tcPr>
            <w:tcW w:w="2695" w:type="dxa"/>
            <w:noWrap/>
            <w:hideMark/>
          </w:tcPr>
          <w:p w14:paraId="099D3803" w14:textId="77777777" w:rsidR="00500836" w:rsidRPr="00500836" w:rsidRDefault="00500836" w:rsidP="00500836">
            <w:pPr>
              <w:rPr>
                <w:b/>
              </w:rPr>
            </w:pPr>
            <w:r w:rsidRPr="00500836">
              <w:rPr>
                <w:b/>
              </w:rPr>
              <w:lastRenderedPageBreak/>
              <w:t>Penetration Testing</w:t>
            </w:r>
          </w:p>
        </w:tc>
        <w:tc>
          <w:tcPr>
            <w:tcW w:w="6583" w:type="dxa"/>
            <w:hideMark/>
          </w:tcPr>
          <w:p w14:paraId="6F7A8CE0" w14:textId="14E0C962" w:rsidR="00500836" w:rsidRPr="00500836" w:rsidRDefault="00C74545" w:rsidP="00500836">
            <w:r>
              <w:t>The process of investigating a computer system to find security weaknesses.</w:t>
            </w:r>
          </w:p>
        </w:tc>
      </w:tr>
      <w:tr w:rsidR="00500836" w:rsidRPr="00500836" w14:paraId="7F291371" w14:textId="77777777" w:rsidTr="003F2FEC">
        <w:trPr>
          <w:trHeight w:val="288"/>
        </w:trPr>
        <w:tc>
          <w:tcPr>
            <w:tcW w:w="2695" w:type="dxa"/>
            <w:noWrap/>
            <w:hideMark/>
          </w:tcPr>
          <w:p w14:paraId="562AFAE9" w14:textId="77777777" w:rsidR="00500836" w:rsidRPr="00500836" w:rsidRDefault="00500836" w:rsidP="00500836">
            <w:pPr>
              <w:rPr>
                <w:b/>
              </w:rPr>
            </w:pPr>
            <w:r w:rsidRPr="00500836">
              <w:rPr>
                <w:b/>
              </w:rPr>
              <w:t>Port Scanner</w:t>
            </w:r>
          </w:p>
        </w:tc>
        <w:tc>
          <w:tcPr>
            <w:tcW w:w="6583" w:type="dxa"/>
            <w:hideMark/>
          </w:tcPr>
          <w:p w14:paraId="49E8B308" w14:textId="0C0BCA0B" w:rsidR="00500836" w:rsidRPr="00500836" w:rsidRDefault="00C74545" w:rsidP="00500836">
            <w:r>
              <w:t>A software application that reports on the status of the ports available on a host computer</w:t>
            </w:r>
          </w:p>
        </w:tc>
      </w:tr>
      <w:tr w:rsidR="00500836" w:rsidRPr="00500836" w14:paraId="16A95544" w14:textId="77777777" w:rsidTr="003F2FEC">
        <w:trPr>
          <w:trHeight w:val="288"/>
        </w:trPr>
        <w:tc>
          <w:tcPr>
            <w:tcW w:w="2695" w:type="dxa"/>
            <w:noWrap/>
            <w:hideMark/>
          </w:tcPr>
          <w:p w14:paraId="65DBD893" w14:textId="77777777" w:rsidR="00500836" w:rsidRPr="00500836" w:rsidRDefault="00500836" w:rsidP="00500836">
            <w:pPr>
              <w:rPr>
                <w:b/>
              </w:rPr>
            </w:pPr>
            <w:r w:rsidRPr="00500836">
              <w:rPr>
                <w:b/>
              </w:rPr>
              <w:t>Traffic Scanner</w:t>
            </w:r>
          </w:p>
        </w:tc>
        <w:tc>
          <w:tcPr>
            <w:tcW w:w="6583" w:type="dxa"/>
            <w:hideMark/>
          </w:tcPr>
          <w:p w14:paraId="3E10696D" w14:textId="711F8402" w:rsidR="00500836" w:rsidRPr="00500836" w:rsidRDefault="00050313" w:rsidP="00500836">
            <w:r>
              <w:t>A software application that monitors data transferred on a network</w:t>
            </w:r>
          </w:p>
        </w:tc>
      </w:tr>
      <w:tr w:rsidR="00500836" w:rsidRPr="00500836" w14:paraId="0E0AD405" w14:textId="77777777" w:rsidTr="003F2FEC">
        <w:trPr>
          <w:trHeight w:val="288"/>
        </w:trPr>
        <w:tc>
          <w:tcPr>
            <w:tcW w:w="2695" w:type="dxa"/>
            <w:noWrap/>
            <w:hideMark/>
          </w:tcPr>
          <w:p w14:paraId="7938BCEF" w14:textId="77777777" w:rsidR="00500836" w:rsidRPr="00500836" w:rsidRDefault="00500836" w:rsidP="00500836">
            <w:pPr>
              <w:rPr>
                <w:b/>
              </w:rPr>
            </w:pPr>
            <w:r w:rsidRPr="00500836">
              <w:rPr>
                <w:b/>
              </w:rPr>
              <w:t>Vulnerability Scanner</w:t>
            </w:r>
          </w:p>
        </w:tc>
        <w:tc>
          <w:tcPr>
            <w:tcW w:w="6583" w:type="dxa"/>
            <w:hideMark/>
          </w:tcPr>
          <w:p w14:paraId="10B5159D" w14:textId="2860764A" w:rsidR="00500836" w:rsidRPr="00500836" w:rsidRDefault="00C74545" w:rsidP="00500836">
            <w:r>
              <w:t xml:space="preserve">A type of software application used to discover vulnerabilities on a host, </w:t>
            </w:r>
            <w:r w:rsidR="0001103D">
              <w:t xml:space="preserve">a </w:t>
            </w:r>
            <w:r>
              <w:t>network, or in a software product.</w:t>
            </w:r>
          </w:p>
        </w:tc>
      </w:tr>
    </w:tbl>
    <w:p w14:paraId="596B27FC" w14:textId="62FB8656" w:rsidR="00377B59" w:rsidRDefault="00377B59" w:rsidP="0032667E">
      <w:pPr>
        <w:pStyle w:val="Heading2"/>
      </w:pPr>
      <w:bookmarkStart w:id="64" w:name="_Ref401841270"/>
      <w:bookmarkStart w:id="65" w:name="_Toc424650713"/>
      <w:r w:rsidRPr="00377B59">
        <w:t>AvailabilityLossType</w:t>
      </w:r>
      <w:r w:rsidR="00C94D25">
        <w:t>Vocab</w:t>
      </w:r>
      <w:r w:rsidRPr="00377B59">
        <w:t>-1.1.1</w:t>
      </w:r>
      <w:r w:rsidR="00190FE5">
        <w:t xml:space="preserve"> </w:t>
      </w:r>
      <w:r w:rsidR="001B7F51">
        <w:t>Enumeration</w:t>
      </w:r>
      <w:bookmarkEnd w:id="64"/>
      <w:bookmarkEnd w:id="65"/>
    </w:p>
    <w:p w14:paraId="1AF1D778" w14:textId="2B6A805B" w:rsidR="00190FE5" w:rsidRPr="00233477" w:rsidRDefault="00EE365F" w:rsidP="00962F92">
      <w:pPr>
        <w:spacing w:after="240"/>
      </w:pPr>
      <w:r w:rsidRPr="00EE365F">
        <w:t xml:space="preserve">The </w:t>
      </w:r>
      <w:r w:rsidRPr="00EE365F">
        <w:rPr>
          <w:rFonts w:ascii="Courier New" w:hAnsi="Courier New" w:cs="Courier New"/>
        </w:rPr>
        <w:t>AvailabilityLossTypeVocab</w:t>
      </w:r>
      <w:r w:rsidRPr="00EE365F">
        <w:t xml:space="preserve"> </w:t>
      </w:r>
      <w:r w:rsidR="00F07D7A">
        <w:t xml:space="preserve">class </w:t>
      </w:r>
      <w:r w:rsidR="00F07D7A" w:rsidRPr="00EE365F">
        <w:t xml:space="preserve">is </w:t>
      </w:r>
      <w:r w:rsidR="00F07D7A">
        <w:t>used to define the</w:t>
      </w:r>
      <w:r w:rsidR="00F07D7A" w:rsidRPr="00EE365F">
        <w:t xml:space="preserve"> default </w:t>
      </w:r>
      <w:r w:rsidRPr="00EE365F">
        <w:t xml:space="preserve">STIX vocabulary for expressing the type </w:t>
      </w:r>
      <w:r w:rsidRPr="00EE365F">
        <w:t xml:space="preserve">of </w:t>
      </w:r>
      <w:r w:rsidR="004E034C">
        <w:t xml:space="preserve">loss to </w:t>
      </w:r>
      <w:r w:rsidRPr="00EE365F">
        <w:t xml:space="preserve">availability </w:t>
      </w:r>
      <w:r w:rsidR="004E034C">
        <w:t>that occurred as part of</w:t>
      </w:r>
      <w:r w:rsidRPr="00EE365F">
        <w:t xml:space="preserve"> an </w:t>
      </w:r>
      <w:r w:rsidRPr="00EE365F">
        <w:t xml:space="preserve">incident. </w:t>
      </w:r>
      <w:r w:rsidR="007B2A6C">
        <w:t>The associated enumeration literals are provided in the table below.</w:t>
      </w:r>
    </w:p>
    <w:tbl>
      <w:tblPr>
        <w:tblStyle w:val="TableGrid"/>
        <w:tblW w:w="0" w:type="auto"/>
        <w:tblLook w:val="04A0" w:firstRow="1" w:lastRow="0" w:firstColumn="1" w:lastColumn="0" w:noHBand="0" w:noVBand="1"/>
      </w:tblPr>
      <w:tblGrid>
        <w:gridCol w:w="3775"/>
        <w:gridCol w:w="5503"/>
      </w:tblGrid>
      <w:tr w:rsidR="00377B59" w:rsidRPr="00377B59" w14:paraId="045E62E5" w14:textId="77777777" w:rsidTr="00050313">
        <w:trPr>
          <w:trHeight w:val="285"/>
        </w:trPr>
        <w:tc>
          <w:tcPr>
            <w:tcW w:w="3775" w:type="dxa"/>
            <w:shd w:val="clear" w:color="auto" w:fill="BFBFBF" w:themeFill="background1" w:themeFillShade="BF"/>
            <w:noWrap/>
            <w:vAlign w:val="center"/>
          </w:tcPr>
          <w:p w14:paraId="52A02584" w14:textId="56B1C519" w:rsidR="00377B59" w:rsidRPr="00377B59" w:rsidRDefault="00C94D25" w:rsidP="00377B59">
            <w:r>
              <w:rPr>
                <w:b/>
                <w:bCs/>
              </w:rPr>
              <w:t>Enumeration Literal</w:t>
            </w:r>
          </w:p>
        </w:tc>
        <w:tc>
          <w:tcPr>
            <w:tcW w:w="5503" w:type="dxa"/>
            <w:shd w:val="clear" w:color="auto" w:fill="BFBFBF" w:themeFill="background1" w:themeFillShade="BF"/>
            <w:vAlign w:val="center"/>
          </w:tcPr>
          <w:p w14:paraId="64CC156A" w14:textId="1AA5A9AB" w:rsidR="00377B59" w:rsidRPr="00377B59" w:rsidRDefault="00377B59" w:rsidP="00377B59">
            <w:r>
              <w:rPr>
                <w:b/>
                <w:bCs/>
              </w:rPr>
              <w:t>Description</w:t>
            </w:r>
          </w:p>
        </w:tc>
      </w:tr>
      <w:tr w:rsidR="00377B59" w:rsidRPr="00377B59" w14:paraId="14D16628" w14:textId="77777777" w:rsidTr="00050313">
        <w:trPr>
          <w:trHeight w:val="285"/>
        </w:trPr>
        <w:tc>
          <w:tcPr>
            <w:tcW w:w="3775" w:type="dxa"/>
            <w:noWrap/>
            <w:hideMark/>
          </w:tcPr>
          <w:p w14:paraId="46856DCA" w14:textId="77777777" w:rsidR="00377B59" w:rsidRPr="00377B59" w:rsidRDefault="00377B59" w:rsidP="00377B59">
            <w:pPr>
              <w:rPr>
                <w:b/>
              </w:rPr>
            </w:pPr>
            <w:r w:rsidRPr="00377B59">
              <w:rPr>
                <w:b/>
              </w:rPr>
              <w:t>Destruction</w:t>
            </w:r>
          </w:p>
        </w:tc>
        <w:tc>
          <w:tcPr>
            <w:tcW w:w="5503" w:type="dxa"/>
            <w:hideMark/>
          </w:tcPr>
          <w:p w14:paraId="07D1C078" w14:textId="77777777" w:rsidR="00377B59" w:rsidRPr="00377B59" w:rsidRDefault="00377B59" w:rsidP="00377B59">
            <w:r w:rsidRPr="00377B59">
              <w:t>The information was destroyed or wiped.</w:t>
            </w:r>
          </w:p>
        </w:tc>
      </w:tr>
      <w:tr w:rsidR="00377B59" w:rsidRPr="00377B59" w14:paraId="38672ED3" w14:textId="77777777" w:rsidTr="00050313">
        <w:trPr>
          <w:trHeight w:val="285"/>
        </w:trPr>
        <w:tc>
          <w:tcPr>
            <w:tcW w:w="3775" w:type="dxa"/>
            <w:noWrap/>
            <w:hideMark/>
          </w:tcPr>
          <w:p w14:paraId="4048C69A" w14:textId="77777777" w:rsidR="00377B59" w:rsidRPr="00377B59" w:rsidRDefault="00377B59" w:rsidP="00377B59">
            <w:pPr>
              <w:rPr>
                <w:b/>
              </w:rPr>
            </w:pPr>
            <w:r w:rsidRPr="00377B59">
              <w:rPr>
                <w:b/>
              </w:rPr>
              <w:t>Loss</w:t>
            </w:r>
          </w:p>
        </w:tc>
        <w:tc>
          <w:tcPr>
            <w:tcW w:w="5503" w:type="dxa"/>
            <w:hideMark/>
          </w:tcPr>
          <w:p w14:paraId="42F7D305" w14:textId="77777777" w:rsidR="00377B59" w:rsidRPr="00377B59" w:rsidRDefault="00377B59" w:rsidP="00377B59">
            <w:r w:rsidRPr="00377B59">
              <w:t>Availability to the information was lost.</w:t>
            </w:r>
          </w:p>
        </w:tc>
      </w:tr>
      <w:tr w:rsidR="00377B59" w:rsidRPr="00377B59" w14:paraId="343A2EA0" w14:textId="77777777" w:rsidTr="00050313">
        <w:trPr>
          <w:trHeight w:val="285"/>
        </w:trPr>
        <w:tc>
          <w:tcPr>
            <w:tcW w:w="3775" w:type="dxa"/>
            <w:noWrap/>
            <w:hideMark/>
          </w:tcPr>
          <w:p w14:paraId="697C1D7B" w14:textId="77777777" w:rsidR="00377B59" w:rsidRPr="00377B59" w:rsidRDefault="00377B59" w:rsidP="00377B59">
            <w:pPr>
              <w:rPr>
                <w:b/>
              </w:rPr>
            </w:pPr>
            <w:r w:rsidRPr="00377B59">
              <w:rPr>
                <w:b/>
              </w:rPr>
              <w:t>Interruption</w:t>
            </w:r>
          </w:p>
        </w:tc>
        <w:tc>
          <w:tcPr>
            <w:tcW w:w="5503" w:type="dxa"/>
            <w:hideMark/>
          </w:tcPr>
          <w:p w14:paraId="5983E6CD" w14:textId="77777777" w:rsidR="00377B59" w:rsidRPr="00377B59" w:rsidRDefault="00377B59" w:rsidP="00377B59">
            <w:r w:rsidRPr="00377B59">
              <w:t>Availability to the information was interrupted.</w:t>
            </w:r>
          </w:p>
        </w:tc>
      </w:tr>
      <w:tr w:rsidR="00377B59" w:rsidRPr="00377B59" w14:paraId="1C6E33E5" w14:textId="77777777" w:rsidTr="00050313">
        <w:trPr>
          <w:trHeight w:val="285"/>
        </w:trPr>
        <w:tc>
          <w:tcPr>
            <w:tcW w:w="3775" w:type="dxa"/>
            <w:noWrap/>
            <w:hideMark/>
          </w:tcPr>
          <w:p w14:paraId="371B7609" w14:textId="77777777" w:rsidR="00377B59" w:rsidRPr="00377B59" w:rsidRDefault="00377B59" w:rsidP="00377B59">
            <w:pPr>
              <w:rPr>
                <w:b/>
              </w:rPr>
            </w:pPr>
            <w:r w:rsidRPr="00377B59">
              <w:rPr>
                <w:b/>
              </w:rPr>
              <w:t>Degradation</w:t>
            </w:r>
          </w:p>
        </w:tc>
        <w:tc>
          <w:tcPr>
            <w:tcW w:w="5503" w:type="dxa"/>
            <w:hideMark/>
          </w:tcPr>
          <w:p w14:paraId="338BFCCE" w14:textId="77777777" w:rsidR="00377B59" w:rsidRPr="00377B59" w:rsidRDefault="00377B59" w:rsidP="00377B59">
            <w:r w:rsidRPr="00377B59">
              <w:t>Availability to the information was degraded.</w:t>
            </w:r>
          </w:p>
        </w:tc>
      </w:tr>
      <w:tr w:rsidR="00377B59" w:rsidRPr="00377B59" w14:paraId="5DCC8D8F" w14:textId="77777777" w:rsidTr="00050313">
        <w:trPr>
          <w:trHeight w:val="285"/>
        </w:trPr>
        <w:tc>
          <w:tcPr>
            <w:tcW w:w="3775" w:type="dxa"/>
            <w:noWrap/>
            <w:hideMark/>
          </w:tcPr>
          <w:p w14:paraId="4AC98F7D" w14:textId="77777777" w:rsidR="00377B59" w:rsidRPr="00377B59" w:rsidRDefault="00377B59" w:rsidP="00377B59">
            <w:pPr>
              <w:rPr>
                <w:b/>
              </w:rPr>
            </w:pPr>
            <w:r w:rsidRPr="00377B59">
              <w:rPr>
                <w:b/>
              </w:rPr>
              <w:t>Acceleration</w:t>
            </w:r>
          </w:p>
        </w:tc>
        <w:tc>
          <w:tcPr>
            <w:tcW w:w="5503" w:type="dxa"/>
            <w:hideMark/>
          </w:tcPr>
          <w:p w14:paraId="31928A33" w14:textId="77777777" w:rsidR="00377B59" w:rsidRPr="00377B59" w:rsidRDefault="00377B59" w:rsidP="00377B59">
            <w:r w:rsidRPr="00377B59">
              <w:t>Availability loss type is acceleration.</w:t>
            </w:r>
          </w:p>
        </w:tc>
      </w:tr>
      <w:tr w:rsidR="00377B59" w:rsidRPr="00377B59" w14:paraId="621D2A8A" w14:textId="77777777" w:rsidTr="00050313">
        <w:trPr>
          <w:trHeight w:val="285"/>
        </w:trPr>
        <w:tc>
          <w:tcPr>
            <w:tcW w:w="3775" w:type="dxa"/>
            <w:noWrap/>
            <w:hideMark/>
          </w:tcPr>
          <w:p w14:paraId="0B5F8849" w14:textId="77777777" w:rsidR="00377B59" w:rsidRPr="00377B59" w:rsidRDefault="00377B59" w:rsidP="00377B59">
            <w:pPr>
              <w:rPr>
                <w:b/>
              </w:rPr>
            </w:pPr>
            <w:r w:rsidRPr="00377B59">
              <w:rPr>
                <w:b/>
              </w:rPr>
              <w:t>Obscuration</w:t>
            </w:r>
          </w:p>
        </w:tc>
        <w:tc>
          <w:tcPr>
            <w:tcW w:w="5503" w:type="dxa"/>
            <w:hideMark/>
          </w:tcPr>
          <w:p w14:paraId="6AFC0A1F" w14:textId="77777777" w:rsidR="00377B59" w:rsidRPr="00377B59" w:rsidRDefault="00377B59" w:rsidP="00377B59">
            <w:r w:rsidRPr="00377B59">
              <w:t>Availability to the information is obscured.</w:t>
            </w:r>
          </w:p>
        </w:tc>
      </w:tr>
      <w:tr w:rsidR="00377B59" w:rsidRPr="00377B59" w14:paraId="10DF148D" w14:textId="77777777" w:rsidTr="00050313">
        <w:trPr>
          <w:trHeight w:val="285"/>
        </w:trPr>
        <w:tc>
          <w:tcPr>
            <w:tcW w:w="3775" w:type="dxa"/>
            <w:noWrap/>
            <w:hideMark/>
          </w:tcPr>
          <w:p w14:paraId="13F5E3E6" w14:textId="77777777" w:rsidR="00377B59" w:rsidRPr="00377B59" w:rsidRDefault="00377B59" w:rsidP="00377B59">
            <w:pPr>
              <w:rPr>
                <w:b/>
              </w:rPr>
            </w:pPr>
            <w:r w:rsidRPr="00377B59">
              <w:rPr>
                <w:b/>
              </w:rPr>
              <w:t>Unknown</w:t>
            </w:r>
          </w:p>
        </w:tc>
        <w:tc>
          <w:tcPr>
            <w:tcW w:w="5503" w:type="dxa"/>
            <w:hideMark/>
          </w:tcPr>
          <w:p w14:paraId="5B34BA61" w14:textId="2FCAFE06" w:rsidR="00377B59" w:rsidRPr="00377B59" w:rsidRDefault="004E034C" w:rsidP="00377B59">
            <w:r>
              <w:t>Nature of availability loss</w:t>
            </w:r>
            <w:r w:rsidR="00377B59" w:rsidRPr="00377B59">
              <w:t xml:space="preserve"> </w:t>
            </w:r>
            <w:r w:rsidR="00377B59" w:rsidRPr="00377B59">
              <w:t>is not known.</w:t>
            </w:r>
          </w:p>
        </w:tc>
      </w:tr>
    </w:tbl>
    <w:p w14:paraId="1DD18528" w14:textId="2D73C1AB" w:rsidR="00377B59" w:rsidRDefault="00377B59" w:rsidP="0032667E">
      <w:pPr>
        <w:pStyle w:val="Heading2"/>
      </w:pPr>
      <w:bookmarkStart w:id="66" w:name="_Toc424650714"/>
      <w:r w:rsidRPr="00377B59">
        <w:t>AvailabilityLossType</w:t>
      </w:r>
      <w:r w:rsidR="00C94D25">
        <w:t>Vocab</w:t>
      </w:r>
      <w:r w:rsidRPr="00377B59">
        <w:t>-1.0</w:t>
      </w:r>
      <w:r w:rsidR="00190FE5">
        <w:t xml:space="preserve"> </w:t>
      </w:r>
      <w:r w:rsidR="001B7F51">
        <w:t>Enumeration</w:t>
      </w:r>
      <w:bookmarkEnd w:id="66"/>
    </w:p>
    <w:p w14:paraId="08DE10BC" w14:textId="0996D425" w:rsidR="00190FE5" w:rsidRPr="00233477" w:rsidRDefault="00EE365F" w:rsidP="00962F92">
      <w:pPr>
        <w:spacing w:after="240"/>
      </w:pPr>
      <w:r w:rsidRPr="00EE365F">
        <w:t xml:space="preserve">The </w:t>
      </w:r>
      <w:r w:rsidRPr="00EE365F">
        <w:rPr>
          <w:rFonts w:ascii="Courier New" w:hAnsi="Courier New" w:cs="Courier New"/>
        </w:rPr>
        <w:t>AvailabilityLossTypeVocab</w:t>
      </w:r>
      <w:r w:rsidRPr="00EE365F">
        <w:t xml:space="preserve"> </w:t>
      </w:r>
      <w:r w:rsidR="001B7F51">
        <w:t>enumeration</w:t>
      </w:r>
      <w:r w:rsidR="00F07D7A">
        <w:t xml:space="preserve"> </w:t>
      </w:r>
      <w:r w:rsidR="00F07D7A" w:rsidRPr="00EE365F">
        <w:t xml:space="preserve">is </w:t>
      </w:r>
      <w:r w:rsidR="00F07D7A">
        <w:t>used to define the</w:t>
      </w:r>
      <w:r w:rsidR="00F07D7A" w:rsidRPr="00EE365F">
        <w:t xml:space="preserve"> default </w:t>
      </w:r>
      <w:r w:rsidRPr="00EE365F">
        <w:t xml:space="preserve">STIX vocabulary for expressing the </w:t>
      </w:r>
      <w:r w:rsidRPr="00EE365F">
        <w:t xml:space="preserve">type of </w:t>
      </w:r>
      <w:r w:rsidR="004E034C">
        <w:t xml:space="preserve">loss to </w:t>
      </w:r>
      <w:r w:rsidR="004E034C" w:rsidRPr="00EE365F">
        <w:t xml:space="preserve">availability </w:t>
      </w:r>
      <w:r w:rsidR="004E034C">
        <w:t>that occurred as part of</w:t>
      </w:r>
      <w:r w:rsidR="004E034C" w:rsidRPr="00EE365F">
        <w:t xml:space="preserve"> an incident</w:t>
      </w:r>
      <w:r w:rsidRPr="00EE365F">
        <w:t>.</w:t>
      </w:r>
      <w:r w:rsidR="007B2A6C">
        <w:t xml:space="preserve"> The associated enumeration literals are provided in the table below.</w:t>
      </w:r>
      <w:r w:rsidRPr="00EE365F">
        <w:t xml:space="preserve"> NOTE: As of STIX Version 1.1.1, </w:t>
      </w:r>
      <w:r w:rsidRPr="001A00C8">
        <w:rPr>
          <w:rFonts w:ascii="Courier New" w:hAnsi="Courier New" w:cs="Courier New"/>
        </w:rPr>
        <w:t>AvailabilityLossTypeVocab</w:t>
      </w:r>
      <w:r w:rsidR="004D7809">
        <w:rPr>
          <w:rFonts w:ascii="Courier New" w:hAnsi="Courier New" w:cs="Courier New"/>
        </w:rPr>
        <w:t>-1.0</w:t>
      </w:r>
      <w:r w:rsidRPr="00EE365F">
        <w:t xml:space="preserve"> is deprecated. Please use </w:t>
      </w:r>
      <w:r w:rsidR="001A00C8">
        <w:t xml:space="preserve">version </w:t>
      </w:r>
      <w:r w:rsidRPr="00EE365F">
        <w:t>1.1.1 instead</w:t>
      </w:r>
      <w:r w:rsidR="000E7924">
        <w:t xml:space="preserve"> (see section </w:t>
      </w:r>
      <w:r w:rsidR="000E7924">
        <w:fldChar w:fldCharType="begin"/>
      </w:r>
      <w:r w:rsidR="000E7924">
        <w:instrText xml:space="preserve"> REF _Ref401841270 \n \h </w:instrText>
      </w:r>
      <w:r w:rsidR="000E7924">
        <w:fldChar w:fldCharType="separate"/>
      </w:r>
      <w:r w:rsidR="000E7924">
        <w:t>3.4</w:t>
      </w:r>
      <w:r w:rsidR="000E7924">
        <w:fldChar w:fldCharType="end"/>
      </w:r>
      <w:r w:rsidR="000E7924">
        <w:t>)</w:t>
      </w:r>
      <w:r w:rsidRPr="00EE365F">
        <w:t>.</w:t>
      </w:r>
    </w:p>
    <w:tbl>
      <w:tblPr>
        <w:tblStyle w:val="TableGrid"/>
        <w:tblW w:w="0" w:type="auto"/>
        <w:tblLook w:val="04A0" w:firstRow="1" w:lastRow="0" w:firstColumn="1" w:lastColumn="0" w:noHBand="0" w:noVBand="1"/>
      </w:tblPr>
      <w:tblGrid>
        <w:gridCol w:w="2785"/>
        <w:gridCol w:w="6493"/>
      </w:tblGrid>
      <w:tr w:rsidR="00377B59" w:rsidRPr="00377B59" w14:paraId="7C766071" w14:textId="77777777" w:rsidTr="003F2FEC">
        <w:trPr>
          <w:trHeight w:val="285"/>
        </w:trPr>
        <w:tc>
          <w:tcPr>
            <w:tcW w:w="2785" w:type="dxa"/>
            <w:shd w:val="clear" w:color="auto" w:fill="BFBFBF" w:themeFill="background1" w:themeFillShade="BF"/>
            <w:noWrap/>
            <w:vAlign w:val="center"/>
          </w:tcPr>
          <w:p w14:paraId="61695984" w14:textId="30ACA157" w:rsidR="00377B59" w:rsidRPr="00377B59" w:rsidRDefault="00C94D25" w:rsidP="00377B59">
            <w:r>
              <w:rPr>
                <w:b/>
                <w:bCs/>
              </w:rPr>
              <w:t>Enumeration Literal</w:t>
            </w:r>
          </w:p>
        </w:tc>
        <w:tc>
          <w:tcPr>
            <w:tcW w:w="6493" w:type="dxa"/>
            <w:shd w:val="clear" w:color="auto" w:fill="BFBFBF" w:themeFill="background1" w:themeFillShade="BF"/>
            <w:vAlign w:val="center"/>
          </w:tcPr>
          <w:p w14:paraId="219C18F6" w14:textId="2D179E50" w:rsidR="00377B59" w:rsidRPr="00377B59" w:rsidRDefault="00377B59" w:rsidP="00377B59">
            <w:r>
              <w:rPr>
                <w:b/>
                <w:bCs/>
              </w:rPr>
              <w:t>Description</w:t>
            </w:r>
          </w:p>
        </w:tc>
      </w:tr>
      <w:tr w:rsidR="00377B59" w:rsidRPr="00377B59" w14:paraId="27835FAA" w14:textId="77777777" w:rsidTr="003F2FEC">
        <w:trPr>
          <w:trHeight w:val="285"/>
        </w:trPr>
        <w:tc>
          <w:tcPr>
            <w:tcW w:w="2785" w:type="dxa"/>
            <w:noWrap/>
            <w:hideMark/>
          </w:tcPr>
          <w:p w14:paraId="633FB402" w14:textId="77777777" w:rsidR="00377B59" w:rsidRPr="00377B59" w:rsidRDefault="00377B59" w:rsidP="00377B59">
            <w:pPr>
              <w:rPr>
                <w:b/>
              </w:rPr>
            </w:pPr>
            <w:r w:rsidRPr="00377B59">
              <w:rPr>
                <w:b/>
              </w:rPr>
              <w:t>Destruction</w:t>
            </w:r>
          </w:p>
        </w:tc>
        <w:tc>
          <w:tcPr>
            <w:tcW w:w="6493" w:type="dxa"/>
            <w:hideMark/>
          </w:tcPr>
          <w:p w14:paraId="1DE9A59E" w14:textId="77777777" w:rsidR="00377B59" w:rsidRPr="00377B59" w:rsidRDefault="00377B59" w:rsidP="00377B59">
            <w:r w:rsidRPr="00377B59">
              <w:t>The information was destroyed or wiped.</w:t>
            </w:r>
          </w:p>
        </w:tc>
      </w:tr>
      <w:tr w:rsidR="00377B59" w:rsidRPr="00377B59" w14:paraId="0E2E7A5D" w14:textId="77777777" w:rsidTr="003F2FEC">
        <w:trPr>
          <w:trHeight w:val="285"/>
        </w:trPr>
        <w:tc>
          <w:tcPr>
            <w:tcW w:w="2785" w:type="dxa"/>
            <w:noWrap/>
            <w:hideMark/>
          </w:tcPr>
          <w:p w14:paraId="75F9B83F" w14:textId="77777777" w:rsidR="00377B59" w:rsidRPr="00377B59" w:rsidRDefault="00377B59" w:rsidP="00377B59">
            <w:pPr>
              <w:rPr>
                <w:b/>
              </w:rPr>
            </w:pPr>
            <w:r w:rsidRPr="00377B59">
              <w:rPr>
                <w:b/>
              </w:rPr>
              <w:t>Loss</w:t>
            </w:r>
          </w:p>
        </w:tc>
        <w:tc>
          <w:tcPr>
            <w:tcW w:w="6493" w:type="dxa"/>
            <w:hideMark/>
          </w:tcPr>
          <w:p w14:paraId="081E51A2" w14:textId="77777777" w:rsidR="00377B59" w:rsidRPr="00377B59" w:rsidRDefault="00377B59" w:rsidP="00377B59">
            <w:r w:rsidRPr="00377B59">
              <w:t>Availability to the information was lost.</w:t>
            </w:r>
          </w:p>
        </w:tc>
      </w:tr>
      <w:tr w:rsidR="00377B59" w:rsidRPr="00377B59" w14:paraId="3DC273BE" w14:textId="77777777" w:rsidTr="003F2FEC">
        <w:trPr>
          <w:trHeight w:val="285"/>
        </w:trPr>
        <w:tc>
          <w:tcPr>
            <w:tcW w:w="2785" w:type="dxa"/>
            <w:noWrap/>
            <w:hideMark/>
          </w:tcPr>
          <w:p w14:paraId="2818F257" w14:textId="77777777" w:rsidR="00377B59" w:rsidRPr="00377B59" w:rsidRDefault="00377B59" w:rsidP="00377B59">
            <w:pPr>
              <w:rPr>
                <w:b/>
              </w:rPr>
            </w:pPr>
            <w:r w:rsidRPr="00377B59">
              <w:rPr>
                <w:b/>
              </w:rPr>
              <w:t>Interruption</w:t>
            </w:r>
          </w:p>
        </w:tc>
        <w:tc>
          <w:tcPr>
            <w:tcW w:w="6493" w:type="dxa"/>
            <w:hideMark/>
          </w:tcPr>
          <w:p w14:paraId="6015C20E" w14:textId="77777777" w:rsidR="00377B59" w:rsidRPr="00377B59" w:rsidRDefault="00377B59" w:rsidP="00377B59">
            <w:r w:rsidRPr="00377B59">
              <w:t>Availability to the information was interrupted.</w:t>
            </w:r>
          </w:p>
        </w:tc>
      </w:tr>
      <w:tr w:rsidR="00377B59" w:rsidRPr="00377B59" w14:paraId="7F8A06AD" w14:textId="77777777" w:rsidTr="003F2FEC">
        <w:trPr>
          <w:trHeight w:val="285"/>
        </w:trPr>
        <w:tc>
          <w:tcPr>
            <w:tcW w:w="2785" w:type="dxa"/>
            <w:noWrap/>
            <w:hideMark/>
          </w:tcPr>
          <w:p w14:paraId="67DF2600" w14:textId="375D1BDE" w:rsidR="00377B59" w:rsidRPr="00377B59" w:rsidRDefault="00377B59" w:rsidP="00377B59">
            <w:pPr>
              <w:rPr>
                <w:b/>
              </w:rPr>
            </w:pPr>
            <w:r w:rsidRPr="00377B59">
              <w:rPr>
                <w:b/>
              </w:rPr>
              <w:t>Degredation</w:t>
            </w:r>
            <w:r w:rsidR="001A292C" w:rsidRPr="001A292C">
              <w:rPr>
                <w:rStyle w:val="FootnoteReference"/>
              </w:rPr>
              <w:footnoteReference w:id="10"/>
            </w:r>
          </w:p>
        </w:tc>
        <w:tc>
          <w:tcPr>
            <w:tcW w:w="6493" w:type="dxa"/>
            <w:hideMark/>
          </w:tcPr>
          <w:p w14:paraId="76C1B001" w14:textId="77777777" w:rsidR="00377B59" w:rsidRPr="00377B59" w:rsidRDefault="00377B59" w:rsidP="00377B59">
            <w:r w:rsidRPr="00377B59">
              <w:t>Availability to the information was degraded.</w:t>
            </w:r>
          </w:p>
        </w:tc>
      </w:tr>
      <w:tr w:rsidR="00377B59" w:rsidRPr="00377B59" w14:paraId="4E1AD348" w14:textId="77777777" w:rsidTr="003F2FEC">
        <w:trPr>
          <w:trHeight w:val="285"/>
        </w:trPr>
        <w:tc>
          <w:tcPr>
            <w:tcW w:w="2785" w:type="dxa"/>
            <w:noWrap/>
            <w:hideMark/>
          </w:tcPr>
          <w:p w14:paraId="6D2F25D6" w14:textId="77777777" w:rsidR="00377B59" w:rsidRPr="00377B59" w:rsidRDefault="00377B59" w:rsidP="00377B59">
            <w:pPr>
              <w:rPr>
                <w:b/>
              </w:rPr>
            </w:pPr>
            <w:r w:rsidRPr="00377B59">
              <w:rPr>
                <w:b/>
              </w:rPr>
              <w:t>Acceleration</w:t>
            </w:r>
          </w:p>
        </w:tc>
        <w:tc>
          <w:tcPr>
            <w:tcW w:w="6493" w:type="dxa"/>
            <w:hideMark/>
          </w:tcPr>
          <w:p w14:paraId="44CB80D9" w14:textId="77777777" w:rsidR="00377B59" w:rsidRPr="00377B59" w:rsidRDefault="00377B59" w:rsidP="00377B59">
            <w:r w:rsidRPr="00377B59">
              <w:t>Availability loss type is acceleration.</w:t>
            </w:r>
          </w:p>
        </w:tc>
      </w:tr>
      <w:tr w:rsidR="00377B59" w:rsidRPr="00377B59" w14:paraId="7D1E5636" w14:textId="77777777" w:rsidTr="003F2FEC">
        <w:trPr>
          <w:trHeight w:val="285"/>
        </w:trPr>
        <w:tc>
          <w:tcPr>
            <w:tcW w:w="2785" w:type="dxa"/>
            <w:noWrap/>
            <w:hideMark/>
          </w:tcPr>
          <w:p w14:paraId="762851D0" w14:textId="77777777" w:rsidR="00377B59" w:rsidRPr="00377B59" w:rsidRDefault="00377B59" w:rsidP="00377B59">
            <w:pPr>
              <w:rPr>
                <w:b/>
              </w:rPr>
            </w:pPr>
            <w:r w:rsidRPr="00377B59">
              <w:rPr>
                <w:b/>
              </w:rPr>
              <w:t>Obscuration</w:t>
            </w:r>
          </w:p>
        </w:tc>
        <w:tc>
          <w:tcPr>
            <w:tcW w:w="6493" w:type="dxa"/>
            <w:hideMark/>
          </w:tcPr>
          <w:p w14:paraId="03D77E8B" w14:textId="77777777" w:rsidR="00377B59" w:rsidRPr="00377B59" w:rsidRDefault="00377B59" w:rsidP="00377B59">
            <w:r w:rsidRPr="00377B59">
              <w:t>Availability to the information is obscured.</w:t>
            </w:r>
          </w:p>
        </w:tc>
      </w:tr>
      <w:tr w:rsidR="00377B59" w:rsidRPr="00377B59" w14:paraId="4FB4BFC4" w14:textId="77777777" w:rsidTr="003F2FEC">
        <w:trPr>
          <w:trHeight w:val="285"/>
        </w:trPr>
        <w:tc>
          <w:tcPr>
            <w:tcW w:w="2785" w:type="dxa"/>
            <w:noWrap/>
            <w:hideMark/>
          </w:tcPr>
          <w:p w14:paraId="0FDE4CE8" w14:textId="77777777" w:rsidR="00377B59" w:rsidRPr="00377B59" w:rsidRDefault="00377B59" w:rsidP="00377B59">
            <w:pPr>
              <w:rPr>
                <w:b/>
              </w:rPr>
            </w:pPr>
            <w:r w:rsidRPr="00377B59">
              <w:rPr>
                <w:b/>
              </w:rPr>
              <w:t>Unknown</w:t>
            </w:r>
          </w:p>
        </w:tc>
        <w:tc>
          <w:tcPr>
            <w:tcW w:w="6493" w:type="dxa"/>
            <w:hideMark/>
          </w:tcPr>
          <w:p w14:paraId="5E391A59" w14:textId="45C28F22" w:rsidR="00377B59" w:rsidRPr="00377B59" w:rsidRDefault="004E034C" w:rsidP="00377B59">
            <w:r>
              <w:t>Nature of availability loss</w:t>
            </w:r>
            <w:r w:rsidRPr="00377B59">
              <w:t xml:space="preserve"> is not known.</w:t>
            </w:r>
          </w:p>
        </w:tc>
      </w:tr>
    </w:tbl>
    <w:p w14:paraId="595095EE" w14:textId="4E4B3D89" w:rsidR="00A426CE" w:rsidRDefault="00A426CE" w:rsidP="0032667E">
      <w:pPr>
        <w:pStyle w:val="Heading2"/>
      </w:pPr>
      <w:bookmarkStart w:id="67" w:name="_Toc424650715"/>
      <w:r w:rsidRPr="00A426CE">
        <w:lastRenderedPageBreak/>
        <w:t>CampaignStatus</w:t>
      </w:r>
      <w:r w:rsidR="00C94D25">
        <w:t>Vocab</w:t>
      </w:r>
      <w:r w:rsidRPr="00A426CE">
        <w:t>-1.0</w:t>
      </w:r>
      <w:r w:rsidR="00190FE5">
        <w:t xml:space="preserve"> </w:t>
      </w:r>
      <w:r w:rsidR="001B7F51">
        <w:t>Enumeration</w:t>
      </w:r>
      <w:bookmarkEnd w:id="67"/>
    </w:p>
    <w:p w14:paraId="77749A5F" w14:textId="31E41AD7" w:rsidR="00190FE5" w:rsidRPr="00233477" w:rsidRDefault="00EE365F" w:rsidP="00962F92">
      <w:pPr>
        <w:spacing w:after="240"/>
      </w:pPr>
      <w:r w:rsidRPr="00EE365F">
        <w:t xml:space="preserve">The </w:t>
      </w:r>
      <w:r w:rsidRPr="00EE365F">
        <w:rPr>
          <w:rFonts w:ascii="Courier New" w:hAnsi="Courier New" w:cs="Courier New"/>
        </w:rPr>
        <w:t>CampaignStatusVocab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status of a campaign.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A426CE" w:rsidRPr="00A426CE" w14:paraId="52B59980" w14:textId="77777777" w:rsidTr="003F2FEC">
        <w:trPr>
          <w:trHeight w:val="285"/>
        </w:trPr>
        <w:tc>
          <w:tcPr>
            <w:tcW w:w="2425" w:type="dxa"/>
            <w:shd w:val="clear" w:color="auto" w:fill="A6A6A6" w:themeFill="background1" w:themeFillShade="A6"/>
            <w:noWrap/>
            <w:vAlign w:val="center"/>
          </w:tcPr>
          <w:p w14:paraId="3C6BAE79" w14:textId="1317D8AD" w:rsidR="00A426CE" w:rsidRPr="00A426CE" w:rsidRDefault="00C94D25" w:rsidP="00A426CE">
            <w:r>
              <w:rPr>
                <w:b/>
                <w:bCs/>
              </w:rPr>
              <w:t>Enumeration Literal</w:t>
            </w:r>
          </w:p>
        </w:tc>
        <w:tc>
          <w:tcPr>
            <w:tcW w:w="6853" w:type="dxa"/>
            <w:shd w:val="clear" w:color="auto" w:fill="A6A6A6" w:themeFill="background1" w:themeFillShade="A6"/>
            <w:vAlign w:val="center"/>
          </w:tcPr>
          <w:p w14:paraId="0A113F49" w14:textId="5B2E9704" w:rsidR="00A426CE" w:rsidRPr="00A426CE" w:rsidRDefault="00A426CE" w:rsidP="00A426CE">
            <w:r>
              <w:rPr>
                <w:b/>
                <w:bCs/>
              </w:rPr>
              <w:t>Description</w:t>
            </w:r>
          </w:p>
        </w:tc>
      </w:tr>
      <w:tr w:rsidR="00A426CE" w:rsidRPr="00A426CE" w14:paraId="2B93B6BA" w14:textId="77777777" w:rsidTr="003F2FEC">
        <w:trPr>
          <w:trHeight w:val="285"/>
        </w:trPr>
        <w:tc>
          <w:tcPr>
            <w:tcW w:w="2425" w:type="dxa"/>
            <w:noWrap/>
            <w:hideMark/>
          </w:tcPr>
          <w:p w14:paraId="65E909F7" w14:textId="77777777" w:rsidR="00A426CE" w:rsidRPr="00377B59" w:rsidRDefault="00A426CE" w:rsidP="00A426CE">
            <w:pPr>
              <w:rPr>
                <w:b/>
              </w:rPr>
            </w:pPr>
            <w:r w:rsidRPr="00377B59">
              <w:rPr>
                <w:b/>
              </w:rPr>
              <w:t>Ongoing</w:t>
            </w:r>
          </w:p>
        </w:tc>
        <w:tc>
          <w:tcPr>
            <w:tcW w:w="6853" w:type="dxa"/>
            <w:hideMark/>
          </w:tcPr>
          <w:p w14:paraId="38302F4F" w14:textId="77777777" w:rsidR="00A426CE" w:rsidRPr="00A426CE" w:rsidRDefault="00A426CE" w:rsidP="00A426CE">
            <w:r w:rsidRPr="00A426CE">
              <w:t>This campaign is currently taking place.</w:t>
            </w:r>
          </w:p>
        </w:tc>
      </w:tr>
      <w:tr w:rsidR="00A426CE" w:rsidRPr="00A426CE" w14:paraId="0F984AA0" w14:textId="77777777" w:rsidTr="003F2FEC">
        <w:trPr>
          <w:trHeight w:val="285"/>
        </w:trPr>
        <w:tc>
          <w:tcPr>
            <w:tcW w:w="2425" w:type="dxa"/>
            <w:noWrap/>
            <w:hideMark/>
          </w:tcPr>
          <w:p w14:paraId="5CD5CCEB" w14:textId="77777777" w:rsidR="00A426CE" w:rsidRPr="00377B59" w:rsidRDefault="00A426CE" w:rsidP="00A426CE">
            <w:pPr>
              <w:rPr>
                <w:b/>
              </w:rPr>
            </w:pPr>
            <w:r w:rsidRPr="00377B59">
              <w:rPr>
                <w:b/>
              </w:rPr>
              <w:t>Historic</w:t>
            </w:r>
          </w:p>
        </w:tc>
        <w:tc>
          <w:tcPr>
            <w:tcW w:w="6853" w:type="dxa"/>
            <w:hideMark/>
          </w:tcPr>
          <w:p w14:paraId="11233AED" w14:textId="77777777" w:rsidR="00A426CE" w:rsidRPr="00A426CE" w:rsidRDefault="00A426CE" w:rsidP="00A426CE">
            <w:r w:rsidRPr="00A426CE">
              <w:t>This campaign occurred in the past and is currently not taking place.</w:t>
            </w:r>
          </w:p>
        </w:tc>
      </w:tr>
      <w:tr w:rsidR="00A426CE" w:rsidRPr="00A426CE" w14:paraId="53F6E64F" w14:textId="77777777" w:rsidTr="003F2FEC">
        <w:trPr>
          <w:trHeight w:val="285"/>
        </w:trPr>
        <w:tc>
          <w:tcPr>
            <w:tcW w:w="2425" w:type="dxa"/>
            <w:noWrap/>
            <w:hideMark/>
          </w:tcPr>
          <w:p w14:paraId="60739C43" w14:textId="77777777" w:rsidR="00A426CE" w:rsidRPr="00377B59" w:rsidRDefault="00A426CE" w:rsidP="00A426CE">
            <w:pPr>
              <w:rPr>
                <w:b/>
              </w:rPr>
            </w:pPr>
            <w:r w:rsidRPr="00377B59">
              <w:rPr>
                <w:b/>
              </w:rPr>
              <w:t>Future</w:t>
            </w:r>
          </w:p>
        </w:tc>
        <w:tc>
          <w:tcPr>
            <w:tcW w:w="6853" w:type="dxa"/>
            <w:hideMark/>
          </w:tcPr>
          <w:p w14:paraId="4E3EA2C3" w14:textId="77777777" w:rsidR="00A426CE" w:rsidRPr="00A426CE" w:rsidRDefault="00A426CE" w:rsidP="00A426CE">
            <w:r w:rsidRPr="00A426CE">
              <w:t>This campaign is expected to take place in the future.</w:t>
            </w:r>
          </w:p>
        </w:tc>
      </w:tr>
    </w:tbl>
    <w:p w14:paraId="6B1E3DEC" w14:textId="7455E25D" w:rsidR="00DE3E38" w:rsidRDefault="00A426CE" w:rsidP="0032667E">
      <w:pPr>
        <w:pStyle w:val="Heading2"/>
      </w:pPr>
      <w:bookmarkStart w:id="68" w:name="_Toc424650716"/>
      <w:r w:rsidRPr="00A426CE">
        <w:t>COAStage</w:t>
      </w:r>
      <w:r w:rsidR="00C94D25">
        <w:t>Vocab-</w:t>
      </w:r>
      <w:r w:rsidRPr="00A426CE">
        <w:t>1.0</w:t>
      </w:r>
      <w:r w:rsidR="00C94D25">
        <w:t xml:space="preserve"> </w:t>
      </w:r>
      <w:r w:rsidR="001B7F51">
        <w:t>Enumeration</w:t>
      </w:r>
      <w:bookmarkEnd w:id="68"/>
    </w:p>
    <w:p w14:paraId="64F52CE7" w14:textId="22FC3CA0" w:rsidR="00190FE5" w:rsidRPr="00233477" w:rsidRDefault="00EE365F" w:rsidP="00962F92">
      <w:pPr>
        <w:spacing w:after="240"/>
      </w:pPr>
      <w:r w:rsidRPr="00EE365F">
        <w:t xml:space="preserve">The </w:t>
      </w:r>
      <w:r w:rsidRPr="00EE365F">
        <w:rPr>
          <w:rFonts w:ascii="Courier New" w:hAnsi="Courier New" w:cs="Courier New"/>
        </w:rPr>
        <w:t>COAStageVocab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stages of the threat management lifecycle</w:t>
      </w:r>
      <w:r w:rsidR="0001103D">
        <w:t xml:space="preserve"> to which</w:t>
      </w:r>
      <w:r w:rsidR="00DB773D">
        <w:t xml:space="preserve"> </w:t>
      </w:r>
      <w:r w:rsidRPr="00EE365F">
        <w:t>a COA is applicable.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2FEDFD8F" w14:textId="77777777" w:rsidTr="003F2FEC">
        <w:trPr>
          <w:trHeight w:val="288"/>
        </w:trPr>
        <w:tc>
          <w:tcPr>
            <w:tcW w:w="2245" w:type="dxa"/>
            <w:shd w:val="clear" w:color="auto" w:fill="A6A6A6" w:themeFill="background1" w:themeFillShade="A6"/>
            <w:noWrap/>
            <w:vAlign w:val="center"/>
          </w:tcPr>
          <w:p w14:paraId="51E73B67" w14:textId="7781923F" w:rsidR="00A426CE" w:rsidRPr="00A426CE" w:rsidRDefault="00C94D25" w:rsidP="00A426CE">
            <w:r>
              <w:rPr>
                <w:b/>
                <w:bCs/>
              </w:rPr>
              <w:t>Enumeration Literal</w:t>
            </w:r>
          </w:p>
        </w:tc>
        <w:tc>
          <w:tcPr>
            <w:tcW w:w="7033" w:type="dxa"/>
            <w:shd w:val="clear" w:color="auto" w:fill="A6A6A6" w:themeFill="background1" w:themeFillShade="A6"/>
            <w:vAlign w:val="center"/>
          </w:tcPr>
          <w:p w14:paraId="2EDEAF0B" w14:textId="2D4368DE" w:rsidR="00A426CE" w:rsidRPr="00A426CE" w:rsidRDefault="00A426CE" w:rsidP="00A426CE">
            <w:r>
              <w:rPr>
                <w:b/>
                <w:bCs/>
              </w:rPr>
              <w:t>Description</w:t>
            </w:r>
          </w:p>
        </w:tc>
      </w:tr>
      <w:tr w:rsidR="00A426CE" w:rsidRPr="00A426CE" w14:paraId="1529D31A" w14:textId="77777777" w:rsidTr="003F2FEC">
        <w:trPr>
          <w:trHeight w:val="288"/>
        </w:trPr>
        <w:tc>
          <w:tcPr>
            <w:tcW w:w="2245" w:type="dxa"/>
            <w:noWrap/>
            <w:hideMark/>
          </w:tcPr>
          <w:p w14:paraId="61B708C5" w14:textId="77777777" w:rsidR="00A426CE" w:rsidRPr="00377B59" w:rsidRDefault="00A426CE" w:rsidP="00A426CE">
            <w:pPr>
              <w:rPr>
                <w:b/>
              </w:rPr>
            </w:pPr>
            <w:r w:rsidRPr="00377B59">
              <w:rPr>
                <w:b/>
              </w:rPr>
              <w:t>Remedy</w:t>
            </w:r>
          </w:p>
        </w:tc>
        <w:tc>
          <w:tcPr>
            <w:tcW w:w="7033" w:type="dxa"/>
            <w:hideMark/>
          </w:tcPr>
          <w:p w14:paraId="45D84708" w14:textId="77777777" w:rsidR="00A426CE" w:rsidRPr="00A426CE" w:rsidRDefault="00A426CE" w:rsidP="00A426CE">
            <w:r w:rsidRPr="00A426CE">
              <w:t>This COA is applicable to the "Remedy" stage of the threat management lifecycle, meaning it may be applied proactively to prevent future threats.</w:t>
            </w:r>
          </w:p>
        </w:tc>
      </w:tr>
      <w:tr w:rsidR="00A426CE" w:rsidRPr="00A426CE" w14:paraId="6A7D3DC2" w14:textId="77777777" w:rsidTr="003F2FEC">
        <w:trPr>
          <w:trHeight w:val="288"/>
        </w:trPr>
        <w:tc>
          <w:tcPr>
            <w:tcW w:w="2245" w:type="dxa"/>
            <w:noWrap/>
            <w:hideMark/>
          </w:tcPr>
          <w:p w14:paraId="00945415" w14:textId="77777777" w:rsidR="00A426CE" w:rsidRPr="00377B59" w:rsidRDefault="00A426CE" w:rsidP="00A426CE">
            <w:pPr>
              <w:rPr>
                <w:b/>
              </w:rPr>
            </w:pPr>
            <w:r w:rsidRPr="00377B59">
              <w:rPr>
                <w:b/>
              </w:rPr>
              <w:t>Response</w:t>
            </w:r>
          </w:p>
        </w:tc>
        <w:tc>
          <w:tcPr>
            <w:tcW w:w="7033" w:type="dxa"/>
            <w:hideMark/>
          </w:tcPr>
          <w:p w14:paraId="556A4F9E" w14:textId="53F9EF01" w:rsidR="00A426CE" w:rsidRPr="00A426CE" w:rsidRDefault="00A426CE" w:rsidP="005802BA">
            <w:r w:rsidRPr="00A426CE">
              <w:t xml:space="preserve">This COA is applicable to the "Response" stage of the threat management lifecycle, meaning it may be applied as </w:t>
            </w:r>
            <w:r w:rsidR="005802BA">
              <w:t>a</w:t>
            </w:r>
            <w:r w:rsidRPr="00A426CE">
              <w:t xml:space="preserve"> </w:t>
            </w:r>
            <w:r w:rsidRPr="00A426CE">
              <w:t>reaction to an ongoing threat.</w:t>
            </w:r>
          </w:p>
        </w:tc>
      </w:tr>
    </w:tbl>
    <w:p w14:paraId="6A38DF0B" w14:textId="51115CD5" w:rsidR="00500836" w:rsidRDefault="00500836" w:rsidP="0032667E">
      <w:pPr>
        <w:pStyle w:val="Heading2"/>
      </w:pPr>
      <w:bookmarkStart w:id="69" w:name="_Toc424650717"/>
      <w:r w:rsidRPr="00500836">
        <w:t>CourseOfActionType</w:t>
      </w:r>
      <w:r w:rsidR="00C94D25">
        <w:t>Vocab-</w:t>
      </w:r>
      <w:r w:rsidRPr="00500836">
        <w:t>1.0</w:t>
      </w:r>
      <w:r w:rsidR="00190FE5">
        <w:t xml:space="preserve"> </w:t>
      </w:r>
      <w:r w:rsidR="001B7F51">
        <w:t>Enumeration</w:t>
      </w:r>
      <w:bookmarkEnd w:id="69"/>
    </w:p>
    <w:p w14:paraId="54F0D8A5" w14:textId="5F42062F" w:rsidR="00190FE5" w:rsidRPr="00233477" w:rsidRDefault="00EE365F" w:rsidP="00962F92">
      <w:pPr>
        <w:spacing w:after="240"/>
      </w:pPr>
      <w:r w:rsidRPr="00EE365F">
        <w:t xml:space="preserve">The </w:t>
      </w:r>
      <w:r w:rsidRPr="00EE365F">
        <w:rPr>
          <w:rFonts w:ascii="Courier New" w:hAnsi="Courier New" w:cs="Courier New"/>
        </w:rPr>
        <w:t>CourseOfActionTypeVocab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types of courses of action.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500836" w:rsidRPr="00500836" w14:paraId="7FC2FF58" w14:textId="77777777" w:rsidTr="003F2FEC">
        <w:trPr>
          <w:trHeight w:val="285"/>
        </w:trPr>
        <w:tc>
          <w:tcPr>
            <w:tcW w:w="2695" w:type="dxa"/>
            <w:shd w:val="clear" w:color="auto" w:fill="BFBFBF" w:themeFill="background1" w:themeFillShade="BF"/>
            <w:noWrap/>
            <w:vAlign w:val="center"/>
          </w:tcPr>
          <w:p w14:paraId="0277BC9F" w14:textId="332F6B58" w:rsidR="00500836" w:rsidRPr="00500836" w:rsidRDefault="00C94D25" w:rsidP="00500836">
            <w:r>
              <w:rPr>
                <w:b/>
                <w:bCs/>
              </w:rPr>
              <w:t>Enumeration Literal</w:t>
            </w:r>
          </w:p>
        </w:tc>
        <w:tc>
          <w:tcPr>
            <w:tcW w:w="6583" w:type="dxa"/>
            <w:shd w:val="clear" w:color="auto" w:fill="BFBFBF" w:themeFill="background1" w:themeFillShade="BF"/>
            <w:vAlign w:val="center"/>
          </w:tcPr>
          <w:p w14:paraId="468BE452" w14:textId="04952133" w:rsidR="00500836" w:rsidRPr="00500836" w:rsidRDefault="00500836" w:rsidP="00500836">
            <w:r>
              <w:rPr>
                <w:b/>
                <w:bCs/>
              </w:rPr>
              <w:t>Description</w:t>
            </w:r>
          </w:p>
        </w:tc>
      </w:tr>
      <w:tr w:rsidR="00500836" w:rsidRPr="00500836" w14:paraId="4AF6DA3C" w14:textId="77777777" w:rsidTr="003F2FEC">
        <w:trPr>
          <w:trHeight w:val="285"/>
        </w:trPr>
        <w:tc>
          <w:tcPr>
            <w:tcW w:w="2695" w:type="dxa"/>
            <w:noWrap/>
            <w:hideMark/>
          </w:tcPr>
          <w:p w14:paraId="035E47EA" w14:textId="77777777" w:rsidR="00500836" w:rsidRPr="00500836" w:rsidRDefault="00500836" w:rsidP="00500836">
            <w:pPr>
              <w:rPr>
                <w:b/>
              </w:rPr>
            </w:pPr>
            <w:r w:rsidRPr="00500836">
              <w:rPr>
                <w:b/>
              </w:rPr>
              <w:t>Diplomatic Actions</w:t>
            </w:r>
          </w:p>
        </w:tc>
        <w:tc>
          <w:tcPr>
            <w:tcW w:w="6583" w:type="dxa"/>
            <w:hideMark/>
          </w:tcPr>
          <w:p w14:paraId="52F98F2F" w14:textId="77777777" w:rsidR="00500836" w:rsidRPr="00500836" w:rsidRDefault="00500836" w:rsidP="00500836">
            <w:r w:rsidRPr="00500836">
              <w:t>Engaging in communications and relationship building with threat actors to influence positive changes in behavior.</w:t>
            </w:r>
          </w:p>
        </w:tc>
      </w:tr>
      <w:tr w:rsidR="00500836" w:rsidRPr="00500836" w14:paraId="79C9F974" w14:textId="77777777" w:rsidTr="003F2FEC">
        <w:trPr>
          <w:trHeight w:val="285"/>
        </w:trPr>
        <w:tc>
          <w:tcPr>
            <w:tcW w:w="2695" w:type="dxa"/>
            <w:noWrap/>
            <w:hideMark/>
          </w:tcPr>
          <w:p w14:paraId="7B1F19AB" w14:textId="77777777" w:rsidR="00500836" w:rsidRPr="00500836" w:rsidRDefault="00500836" w:rsidP="00500836">
            <w:pPr>
              <w:rPr>
                <w:b/>
              </w:rPr>
            </w:pPr>
            <w:r w:rsidRPr="00500836">
              <w:rPr>
                <w:b/>
              </w:rPr>
              <w:t>Eradication</w:t>
            </w:r>
          </w:p>
        </w:tc>
        <w:tc>
          <w:tcPr>
            <w:tcW w:w="6583" w:type="dxa"/>
            <w:hideMark/>
          </w:tcPr>
          <w:p w14:paraId="7328A835" w14:textId="77777777" w:rsidR="00500836" w:rsidRPr="00500836" w:rsidRDefault="00500836" w:rsidP="00500836">
            <w:r w:rsidRPr="00500836">
              <w:t>Identifying, locating, and eliminating malware from the network.</w:t>
            </w:r>
          </w:p>
        </w:tc>
      </w:tr>
      <w:tr w:rsidR="00500836" w:rsidRPr="00500836" w14:paraId="07BACCA7" w14:textId="77777777" w:rsidTr="003F2FEC">
        <w:trPr>
          <w:trHeight w:val="285"/>
        </w:trPr>
        <w:tc>
          <w:tcPr>
            <w:tcW w:w="2695" w:type="dxa"/>
            <w:noWrap/>
            <w:hideMark/>
          </w:tcPr>
          <w:p w14:paraId="5473CF40" w14:textId="77777777" w:rsidR="00500836" w:rsidRPr="00500836" w:rsidRDefault="00500836" w:rsidP="00500836">
            <w:pPr>
              <w:rPr>
                <w:b/>
              </w:rPr>
            </w:pPr>
            <w:r w:rsidRPr="00500836">
              <w:rPr>
                <w:b/>
              </w:rPr>
              <w:t>Hardening</w:t>
            </w:r>
          </w:p>
        </w:tc>
        <w:tc>
          <w:tcPr>
            <w:tcW w:w="6583" w:type="dxa"/>
            <w:hideMark/>
          </w:tcPr>
          <w:p w14:paraId="79E2AAAE" w14:textId="666EAC78" w:rsidR="00500836" w:rsidRPr="00500836" w:rsidRDefault="00500836" w:rsidP="0001103D">
            <w:r w:rsidRPr="00500836">
              <w:t xml:space="preserve">Securing a system by reducing its </w:t>
            </w:r>
            <w:r w:rsidR="0001103D">
              <w:t xml:space="preserve">attack </w:t>
            </w:r>
            <w:r w:rsidRPr="00500836">
              <w:t xml:space="preserve">surface </w:t>
            </w:r>
            <w:r w:rsidR="0001103D">
              <w:t>by removing</w:t>
            </w:r>
            <w:r w:rsidRPr="00500836">
              <w:t xml:space="preserve"> unnecessary software, usernames or logins, and services.</w:t>
            </w:r>
          </w:p>
        </w:tc>
      </w:tr>
      <w:tr w:rsidR="00500836" w:rsidRPr="00500836" w14:paraId="2C9862BB" w14:textId="77777777" w:rsidTr="003F2FEC">
        <w:trPr>
          <w:trHeight w:val="285"/>
        </w:trPr>
        <w:tc>
          <w:tcPr>
            <w:tcW w:w="2695" w:type="dxa"/>
            <w:noWrap/>
            <w:hideMark/>
          </w:tcPr>
          <w:p w14:paraId="2449C476" w14:textId="77777777" w:rsidR="00500836" w:rsidRPr="00500836" w:rsidRDefault="00500836" w:rsidP="00500836">
            <w:pPr>
              <w:rPr>
                <w:b/>
              </w:rPr>
            </w:pPr>
            <w:r w:rsidRPr="00500836">
              <w:rPr>
                <w:b/>
              </w:rPr>
              <w:t>Internal Blocking</w:t>
            </w:r>
          </w:p>
        </w:tc>
        <w:tc>
          <w:tcPr>
            <w:tcW w:w="6583" w:type="dxa"/>
            <w:hideMark/>
          </w:tcPr>
          <w:p w14:paraId="3D02B9A2" w14:textId="77777777" w:rsidR="00500836" w:rsidRPr="00500836" w:rsidRDefault="00500836" w:rsidP="00500836">
            <w:r w:rsidRPr="00500836">
              <w:t>Host-based blocking of traffic from an internal compromised source.</w:t>
            </w:r>
          </w:p>
        </w:tc>
      </w:tr>
      <w:tr w:rsidR="00500836" w:rsidRPr="00500836" w14:paraId="62DAB369" w14:textId="77777777" w:rsidTr="003F2FEC">
        <w:trPr>
          <w:trHeight w:val="285"/>
        </w:trPr>
        <w:tc>
          <w:tcPr>
            <w:tcW w:w="2695" w:type="dxa"/>
            <w:noWrap/>
            <w:hideMark/>
          </w:tcPr>
          <w:p w14:paraId="6D106278" w14:textId="77777777" w:rsidR="00500836" w:rsidRPr="00500836" w:rsidRDefault="00500836" w:rsidP="00500836">
            <w:pPr>
              <w:rPr>
                <w:b/>
              </w:rPr>
            </w:pPr>
            <w:r w:rsidRPr="00500836">
              <w:rPr>
                <w:b/>
              </w:rPr>
              <w:t>Logical Access Restrictions</w:t>
            </w:r>
          </w:p>
        </w:tc>
        <w:tc>
          <w:tcPr>
            <w:tcW w:w="6583" w:type="dxa"/>
            <w:hideMark/>
          </w:tcPr>
          <w:p w14:paraId="289E7AD3" w14:textId="77777777" w:rsidR="00500836" w:rsidRPr="00500836" w:rsidRDefault="00500836" w:rsidP="00500836">
            <w:r w:rsidRPr="00500836">
              <w:t>Activities associated with restricting logical access to computing resources.</w:t>
            </w:r>
          </w:p>
        </w:tc>
      </w:tr>
      <w:tr w:rsidR="00500836" w:rsidRPr="00500836" w14:paraId="08AF21B0" w14:textId="77777777" w:rsidTr="003F2FEC">
        <w:trPr>
          <w:trHeight w:val="285"/>
        </w:trPr>
        <w:tc>
          <w:tcPr>
            <w:tcW w:w="2695" w:type="dxa"/>
            <w:noWrap/>
            <w:hideMark/>
          </w:tcPr>
          <w:p w14:paraId="7B21BD46" w14:textId="77777777" w:rsidR="00500836" w:rsidRPr="00500836" w:rsidRDefault="00500836" w:rsidP="00500836">
            <w:pPr>
              <w:rPr>
                <w:b/>
              </w:rPr>
            </w:pPr>
            <w:r w:rsidRPr="00500836">
              <w:rPr>
                <w:b/>
              </w:rPr>
              <w:t>Monitoring</w:t>
            </w:r>
          </w:p>
        </w:tc>
        <w:tc>
          <w:tcPr>
            <w:tcW w:w="6583" w:type="dxa"/>
            <w:hideMark/>
          </w:tcPr>
          <w:p w14:paraId="5867297A" w14:textId="7F205D5F" w:rsidR="00500836" w:rsidRPr="00500836" w:rsidRDefault="00500836" w:rsidP="0001103D">
            <w:r w:rsidRPr="00500836">
              <w:t xml:space="preserve">Setting up network or host-based sensors to detect the presence of </w:t>
            </w:r>
            <w:r w:rsidR="0001103D">
              <w:t>a</w:t>
            </w:r>
            <w:r w:rsidR="0001103D" w:rsidRPr="00500836">
              <w:t xml:space="preserve"> </w:t>
            </w:r>
            <w:r w:rsidRPr="00500836">
              <w:t>threat.</w:t>
            </w:r>
          </w:p>
        </w:tc>
      </w:tr>
      <w:tr w:rsidR="00500836" w:rsidRPr="00500836" w14:paraId="21824F2F" w14:textId="77777777" w:rsidTr="003F2FEC">
        <w:trPr>
          <w:trHeight w:val="285"/>
        </w:trPr>
        <w:tc>
          <w:tcPr>
            <w:tcW w:w="2695" w:type="dxa"/>
            <w:noWrap/>
            <w:hideMark/>
          </w:tcPr>
          <w:p w14:paraId="41AC13C9" w14:textId="77777777" w:rsidR="00500836" w:rsidRPr="00500836" w:rsidRDefault="00500836" w:rsidP="00500836">
            <w:pPr>
              <w:rPr>
                <w:b/>
              </w:rPr>
            </w:pPr>
            <w:r w:rsidRPr="00500836">
              <w:rPr>
                <w:b/>
              </w:rPr>
              <w:t>Other</w:t>
            </w:r>
          </w:p>
        </w:tc>
        <w:tc>
          <w:tcPr>
            <w:tcW w:w="6583" w:type="dxa"/>
            <w:hideMark/>
          </w:tcPr>
          <w:p w14:paraId="017FDE5D" w14:textId="77777777" w:rsidR="00500836" w:rsidRPr="00500836" w:rsidRDefault="00500836" w:rsidP="00500836">
            <w:r w:rsidRPr="00500836">
              <w:t>Other actions not covered in this list.</w:t>
            </w:r>
          </w:p>
        </w:tc>
      </w:tr>
      <w:tr w:rsidR="00500836" w:rsidRPr="00500836" w14:paraId="5373FE13" w14:textId="77777777" w:rsidTr="003F2FEC">
        <w:trPr>
          <w:trHeight w:val="285"/>
        </w:trPr>
        <w:tc>
          <w:tcPr>
            <w:tcW w:w="2695" w:type="dxa"/>
            <w:noWrap/>
            <w:hideMark/>
          </w:tcPr>
          <w:p w14:paraId="1F2476CC" w14:textId="77777777" w:rsidR="00500836" w:rsidRPr="00500836" w:rsidRDefault="00500836" w:rsidP="00500836">
            <w:pPr>
              <w:rPr>
                <w:b/>
              </w:rPr>
            </w:pPr>
            <w:r w:rsidRPr="00500836">
              <w:rPr>
                <w:b/>
              </w:rPr>
              <w:lastRenderedPageBreak/>
              <w:t>Patching</w:t>
            </w:r>
          </w:p>
        </w:tc>
        <w:tc>
          <w:tcPr>
            <w:tcW w:w="6583" w:type="dxa"/>
            <w:hideMark/>
          </w:tcPr>
          <w:p w14:paraId="54EE4258" w14:textId="77777777" w:rsidR="00500836" w:rsidRPr="00500836" w:rsidRDefault="00500836" w:rsidP="00500836">
            <w:r w:rsidRPr="00500836">
              <w:t>A specific form of hardening, patching involves applying a code fix directly to the software with the vulnerability.</w:t>
            </w:r>
          </w:p>
        </w:tc>
      </w:tr>
      <w:tr w:rsidR="00500836" w:rsidRPr="00500836" w14:paraId="6CDD4413" w14:textId="77777777" w:rsidTr="003F2FEC">
        <w:trPr>
          <w:trHeight w:val="285"/>
        </w:trPr>
        <w:tc>
          <w:tcPr>
            <w:tcW w:w="2695" w:type="dxa"/>
            <w:noWrap/>
            <w:hideMark/>
          </w:tcPr>
          <w:p w14:paraId="23E707CE" w14:textId="77777777" w:rsidR="00500836" w:rsidRPr="00500836" w:rsidRDefault="00500836" w:rsidP="00500836">
            <w:pPr>
              <w:rPr>
                <w:b/>
              </w:rPr>
            </w:pPr>
            <w:r w:rsidRPr="00500836">
              <w:rPr>
                <w:b/>
              </w:rPr>
              <w:t>Perimeter Blocking</w:t>
            </w:r>
          </w:p>
        </w:tc>
        <w:tc>
          <w:tcPr>
            <w:tcW w:w="6583" w:type="dxa"/>
            <w:hideMark/>
          </w:tcPr>
          <w:p w14:paraId="712328B3" w14:textId="77777777" w:rsidR="00500836" w:rsidRPr="00500836" w:rsidRDefault="00500836" w:rsidP="00500836">
            <w:r w:rsidRPr="00500836">
              <w:t>Perimeter-based blocking of traffic from a compromised source.</w:t>
            </w:r>
          </w:p>
        </w:tc>
      </w:tr>
      <w:tr w:rsidR="00500836" w:rsidRPr="00500836" w14:paraId="3CDA00D3" w14:textId="77777777" w:rsidTr="003F2FEC">
        <w:trPr>
          <w:trHeight w:val="285"/>
        </w:trPr>
        <w:tc>
          <w:tcPr>
            <w:tcW w:w="2695" w:type="dxa"/>
            <w:noWrap/>
            <w:hideMark/>
          </w:tcPr>
          <w:p w14:paraId="7F898037" w14:textId="77777777" w:rsidR="00500836" w:rsidRPr="00500836" w:rsidRDefault="00500836" w:rsidP="00500836">
            <w:pPr>
              <w:rPr>
                <w:b/>
              </w:rPr>
            </w:pPr>
            <w:r w:rsidRPr="00500836">
              <w:rPr>
                <w:b/>
              </w:rPr>
              <w:t>Physical Access Restrictions</w:t>
            </w:r>
          </w:p>
        </w:tc>
        <w:tc>
          <w:tcPr>
            <w:tcW w:w="6583" w:type="dxa"/>
            <w:hideMark/>
          </w:tcPr>
          <w:p w14:paraId="5908ACCC" w14:textId="77777777" w:rsidR="00500836" w:rsidRPr="00500836" w:rsidRDefault="00500836" w:rsidP="00500836">
            <w:r w:rsidRPr="00500836">
              <w:t>Activities associated with restricting physical access to computing resources.</w:t>
            </w:r>
          </w:p>
        </w:tc>
      </w:tr>
      <w:tr w:rsidR="00500836" w:rsidRPr="00500836" w14:paraId="1BE59EAB" w14:textId="77777777" w:rsidTr="003F2FEC">
        <w:trPr>
          <w:trHeight w:val="285"/>
        </w:trPr>
        <w:tc>
          <w:tcPr>
            <w:tcW w:w="2695" w:type="dxa"/>
            <w:noWrap/>
            <w:hideMark/>
          </w:tcPr>
          <w:p w14:paraId="125E7C04" w14:textId="77777777" w:rsidR="00500836" w:rsidRPr="00500836" w:rsidRDefault="00500836" w:rsidP="00500836">
            <w:pPr>
              <w:rPr>
                <w:b/>
              </w:rPr>
            </w:pPr>
            <w:r w:rsidRPr="00500836">
              <w:rPr>
                <w:b/>
              </w:rPr>
              <w:t>Policy Actions</w:t>
            </w:r>
          </w:p>
        </w:tc>
        <w:tc>
          <w:tcPr>
            <w:tcW w:w="6583" w:type="dxa"/>
            <w:hideMark/>
          </w:tcPr>
          <w:p w14:paraId="4DC8655E" w14:textId="77777777" w:rsidR="00500836" w:rsidRPr="00500836" w:rsidRDefault="00500836" w:rsidP="00500836">
            <w:r w:rsidRPr="00500836">
              <w:t>Modifications to policy that reduce the attack surface or infection vectors of malware.</w:t>
            </w:r>
          </w:p>
        </w:tc>
      </w:tr>
      <w:tr w:rsidR="00500836" w:rsidRPr="00500836" w14:paraId="6DB85241" w14:textId="77777777" w:rsidTr="003F2FEC">
        <w:trPr>
          <w:trHeight w:val="285"/>
        </w:trPr>
        <w:tc>
          <w:tcPr>
            <w:tcW w:w="2695" w:type="dxa"/>
            <w:noWrap/>
            <w:hideMark/>
          </w:tcPr>
          <w:p w14:paraId="5304BF97" w14:textId="77777777" w:rsidR="00500836" w:rsidRPr="00500836" w:rsidRDefault="00500836" w:rsidP="00500836">
            <w:pPr>
              <w:rPr>
                <w:b/>
              </w:rPr>
            </w:pPr>
            <w:r w:rsidRPr="00500836">
              <w:rPr>
                <w:b/>
              </w:rPr>
              <w:t>Public Disclosure</w:t>
            </w:r>
          </w:p>
        </w:tc>
        <w:tc>
          <w:tcPr>
            <w:tcW w:w="6583" w:type="dxa"/>
            <w:hideMark/>
          </w:tcPr>
          <w:p w14:paraId="7836E9E8" w14:textId="77777777" w:rsidR="00500836" w:rsidRPr="00500836" w:rsidRDefault="00500836" w:rsidP="00500836">
            <w:r w:rsidRPr="00500836">
              <w:t>Informing the public of the existence and characteristics of the threat or threat actor to influence positive change in adversary behavior.</w:t>
            </w:r>
          </w:p>
        </w:tc>
      </w:tr>
      <w:tr w:rsidR="00500836" w:rsidRPr="00500836" w14:paraId="3E4455ED" w14:textId="77777777" w:rsidTr="003F2FEC">
        <w:trPr>
          <w:trHeight w:val="510"/>
        </w:trPr>
        <w:tc>
          <w:tcPr>
            <w:tcW w:w="2695" w:type="dxa"/>
            <w:noWrap/>
            <w:hideMark/>
          </w:tcPr>
          <w:p w14:paraId="533873E2" w14:textId="77777777" w:rsidR="00500836" w:rsidRPr="00500836" w:rsidRDefault="00500836" w:rsidP="00500836">
            <w:pPr>
              <w:rPr>
                <w:b/>
              </w:rPr>
            </w:pPr>
            <w:r w:rsidRPr="00500836">
              <w:rPr>
                <w:b/>
              </w:rPr>
              <w:t>Rebuilding</w:t>
            </w:r>
          </w:p>
        </w:tc>
        <w:tc>
          <w:tcPr>
            <w:tcW w:w="6583" w:type="dxa"/>
            <w:hideMark/>
          </w:tcPr>
          <w:p w14:paraId="37C29113" w14:textId="77777777" w:rsidR="00500836" w:rsidRPr="00500836" w:rsidRDefault="00500836" w:rsidP="00500836">
            <w:r w:rsidRPr="00500836">
              <w:t>Re-installing a computing resource from a known safe source in order to ensure that the malware is no longer present on the previously compromised resource.</w:t>
            </w:r>
          </w:p>
        </w:tc>
      </w:tr>
      <w:tr w:rsidR="00500836" w:rsidRPr="00500836" w14:paraId="19DC7FC0" w14:textId="77777777" w:rsidTr="003F2FEC">
        <w:trPr>
          <w:trHeight w:val="510"/>
        </w:trPr>
        <w:tc>
          <w:tcPr>
            <w:tcW w:w="2695" w:type="dxa"/>
            <w:noWrap/>
            <w:hideMark/>
          </w:tcPr>
          <w:p w14:paraId="5EA13EA3" w14:textId="77777777" w:rsidR="00500836" w:rsidRPr="00500836" w:rsidRDefault="00500836" w:rsidP="00500836">
            <w:pPr>
              <w:rPr>
                <w:b/>
              </w:rPr>
            </w:pPr>
            <w:r w:rsidRPr="00500836">
              <w:rPr>
                <w:b/>
              </w:rPr>
              <w:t>Redirection</w:t>
            </w:r>
          </w:p>
        </w:tc>
        <w:tc>
          <w:tcPr>
            <w:tcW w:w="6583" w:type="dxa"/>
            <w:hideMark/>
          </w:tcPr>
          <w:p w14:paraId="6AECCF60" w14:textId="77777777" w:rsidR="00500836" w:rsidRPr="00500836" w:rsidRDefault="00500836" w:rsidP="00500836">
            <w:r w:rsidRPr="00500836">
              <w:t>Re-routing of suspicious or known malicious traffic away from the intended target to an area where the threat can be more safely observed and analyzed.</w:t>
            </w:r>
          </w:p>
        </w:tc>
      </w:tr>
      <w:tr w:rsidR="00500836" w:rsidRPr="00500836" w14:paraId="66A8D774" w14:textId="77777777" w:rsidTr="003F2FEC">
        <w:trPr>
          <w:trHeight w:val="285"/>
        </w:trPr>
        <w:tc>
          <w:tcPr>
            <w:tcW w:w="2695" w:type="dxa"/>
            <w:noWrap/>
            <w:hideMark/>
          </w:tcPr>
          <w:p w14:paraId="3B1DB58D" w14:textId="77777777" w:rsidR="00500836" w:rsidRPr="00500836" w:rsidRDefault="00500836" w:rsidP="00500836">
            <w:pPr>
              <w:rPr>
                <w:b/>
              </w:rPr>
            </w:pPr>
            <w:r w:rsidRPr="00500836">
              <w:rPr>
                <w:b/>
              </w:rPr>
              <w:t>Redirection (Honey Pot)</w:t>
            </w:r>
          </w:p>
        </w:tc>
        <w:tc>
          <w:tcPr>
            <w:tcW w:w="6583" w:type="dxa"/>
            <w:hideMark/>
          </w:tcPr>
          <w:p w14:paraId="7DCAC307" w14:textId="77777777" w:rsidR="00500836" w:rsidRPr="00500836" w:rsidRDefault="00500836" w:rsidP="00500836">
            <w:r w:rsidRPr="00500836">
              <w:t>Setting up a decoy parallel network that is intended to attract adversaries to the honey pot and away from the real network assets.</w:t>
            </w:r>
          </w:p>
        </w:tc>
      </w:tr>
      <w:tr w:rsidR="00500836" w:rsidRPr="00500836" w14:paraId="4536EF1E" w14:textId="77777777" w:rsidTr="003F2FEC">
        <w:trPr>
          <w:trHeight w:val="285"/>
        </w:trPr>
        <w:tc>
          <w:tcPr>
            <w:tcW w:w="2695" w:type="dxa"/>
            <w:noWrap/>
            <w:hideMark/>
          </w:tcPr>
          <w:p w14:paraId="765E7D57" w14:textId="77777777" w:rsidR="00500836" w:rsidRPr="00500836" w:rsidRDefault="00500836" w:rsidP="00500836">
            <w:pPr>
              <w:rPr>
                <w:b/>
              </w:rPr>
            </w:pPr>
            <w:r w:rsidRPr="00500836">
              <w:rPr>
                <w:b/>
              </w:rPr>
              <w:t>Training</w:t>
            </w:r>
          </w:p>
        </w:tc>
        <w:tc>
          <w:tcPr>
            <w:tcW w:w="6583" w:type="dxa"/>
            <w:hideMark/>
          </w:tcPr>
          <w:p w14:paraId="21FB6AA5" w14:textId="16EA5086" w:rsidR="00500836" w:rsidRPr="00500836" w:rsidRDefault="00500836" w:rsidP="0001103D">
            <w:r w:rsidRPr="00500836">
              <w:t>Training users and administrators how to identify and mitigate threat</w:t>
            </w:r>
            <w:r w:rsidR="0001103D">
              <w:t>s</w:t>
            </w:r>
            <w:r w:rsidRPr="00500836">
              <w:t>.</w:t>
            </w:r>
          </w:p>
        </w:tc>
      </w:tr>
    </w:tbl>
    <w:p w14:paraId="55875D67" w14:textId="3A692B6C" w:rsidR="00836FE8" w:rsidRDefault="00836FE8" w:rsidP="0032667E">
      <w:pPr>
        <w:pStyle w:val="Heading2"/>
      </w:pPr>
      <w:bookmarkStart w:id="70" w:name="_Toc424650718"/>
      <w:r w:rsidRPr="00836FE8">
        <w:t>DiscoveryMethod</w:t>
      </w:r>
      <w:r w:rsidR="00C94D25">
        <w:t>Vocab-</w:t>
      </w:r>
      <w:r w:rsidRPr="00836FE8">
        <w:t>1.0</w:t>
      </w:r>
      <w:r w:rsidR="00190FE5">
        <w:t xml:space="preserve"> </w:t>
      </w:r>
      <w:r w:rsidR="001B7F51">
        <w:t>Enumeration</w:t>
      </w:r>
      <w:bookmarkEnd w:id="70"/>
    </w:p>
    <w:p w14:paraId="6F98E80D" w14:textId="689D6BA5" w:rsidR="00190FE5" w:rsidRPr="00233477" w:rsidRDefault="00EE365F" w:rsidP="00962F92">
      <w:pPr>
        <w:spacing w:after="240"/>
      </w:pPr>
      <w:r w:rsidRPr="00EE365F">
        <w:t xml:space="preserve">The </w:t>
      </w:r>
      <w:r w:rsidRPr="00EE365F">
        <w:rPr>
          <w:rFonts w:ascii="Courier New" w:hAnsi="Courier New" w:cs="Courier New"/>
        </w:rPr>
        <w:t>DiscoveryMethodVocab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how an incident was discovered.</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425"/>
        <w:gridCol w:w="6853"/>
      </w:tblGrid>
      <w:tr w:rsidR="00836FE8" w:rsidRPr="00836FE8" w14:paraId="67BADEC1" w14:textId="77777777" w:rsidTr="00962F92">
        <w:trPr>
          <w:trHeight w:val="285"/>
        </w:trPr>
        <w:tc>
          <w:tcPr>
            <w:tcW w:w="2425" w:type="dxa"/>
            <w:shd w:val="clear" w:color="auto" w:fill="A6A6A6" w:themeFill="background1" w:themeFillShade="A6"/>
            <w:noWrap/>
            <w:vAlign w:val="center"/>
          </w:tcPr>
          <w:p w14:paraId="2B057C90" w14:textId="569BD11B" w:rsidR="00836FE8" w:rsidRPr="00836FE8" w:rsidRDefault="00C94D25" w:rsidP="00836FE8">
            <w:r>
              <w:rPr>
                <w:b/>
                <w:bCs/>
              </w:rPr>
              <w:t>Enumeration Literal</w:t>
            </w:r>
          </w:p>
        </w:tc>
        <w:tc>
          <w:tcPr>
            <w:tcW w:w="6853" w:type="dxa"/>
            <w:shd w:val="clear" w:color="auto" w:fill="A6A6A6" w:themeFill="background1" w:themeFillShade="A6"/>
            <w:vAlign w:val="center"/>
          </w:tcPr>
          <w:p w14:paraId="0C8865ED" w14:textId="2E8588A1" w:rsidR="00836FE8" w:rsidRPr="00836FE8" w:rsidRDefault="00836FE8" w:rsidP="00836FE8">
            <w:r>
              <w:rPr>
                <w:b/>
                <w:bCs/>
              </w:rPr>
              <w:t>Description</w:t>
            </w:r>
          </w:p>
        </w:tc>
      </w:tr>
      <w:tr w:rsidR="00836FE8" w:rsidRPr="00836FE8" w14:paraId="404921CC" w14:textId="77777777" w:rsidTr="00962F92">
        <w:trPr>
          <w:trHeight w:val="285"/>
        </w:trPr>
        <w:tc>
          <w:tcPr>
            <w:tcW w:w="2425" w:type="dxa"/>
            <w:noWrap/>
            <w:hideMark/>
          </w:tcPr>
          <w:p w14:paraId="214DC48B" w14:textId="77777777" w:rsidR="00836FE8" w:rsidRPr="00377B59" w:rsidRDefault="00836FE8" w:rsidP="00836FE8">
            <w:pPr>
              <w:rPr>
                <w:b/>
              </w:rPr>
            </w:pPr>
            <w:r w:rsidRPr="00377B59">
              <w:rPr>
                <w:b/>
              </w:rPr>
              <w:t>Agent Disclosure</w:t>
            </w:r>
          </w:p>
        </w:tc>
        <w:tc>
          <w:tcPr>
            <w:tcW w:w="6853" w:type="dxa"/>
            <w:hideMark/>
          </w:tcPr>
          <w:p w14:paraId="3F79D765" w14:textId="28CAE05E" w:rsidR="00836FE8" w:rsidRPr="00836FE8" w:rsidRDefault="00836FE8" w:rsidP="00B759EF">
            <w:r w:rsidRPr="00836FE8">
              <w:t>Th</w:t>
            </w:r>
            <w:r w:rsidR="00B759EF">
              <w:t>e</w:t>
            </w:r>
            <w:r w:rsidRPr="00836FE8">
              <w:t xml:space="preserve"> incident was disclosed by the threat agent (e.g. public brag, private blackmail).</w:t>
            </w:r>
          </w:p>
        </w:tc>
      </w:tr>
      <w:tr w:rsidR="00836FE8" w:rsidRPr="00836FE8" w14:paraId="3AEBDD09" w14:textId="77777777" w:rsidTr="00962F92">
        <w:trPr>
          <w:trHeight w:val="285"/>
        </w:trPr>
        <w:tc>
          <w:tcPr>
            <w:tcW w:w="2425" w:type="dxa"/>
            <w:noWrap/>
            <w:hideMark/>
          </w:tcPr>
          <w:p w14:paraId="50A25C5C" w14:textId="77777777" w:rsidR="00836FE8" w:rsidRPr="00377B59" w:rsidRDefault="00836FE8" w:rsidP="00836FE8">
            <w:pPr>
              <w:rPr>
                <w:b/>
              </w:rPr>
            </w:pPr>
            <w:r w:rsidRPr="00377B59">
              <w:rPr>
                <w:b/>
              </w:rPr>
              <w:t>Fraud Detection</w:t>
            </w:r>
          </w:p>
        </w:tc>
        <w:tc>
          <w:tcPr>
            <w:tcW w:w="6853" w:type="dxa"/>
            <w:hideMark/>
          </w:tcPr>
          <w:p w14:paraId="7FBE19AC" w14:textId="19633E04" w:rsidR="00836FE8" w:rsidRPr="00836FE8" w:rsidRDefault="00836FE8" w:rsidP="006322EA">
            <w:r w:rsidRPr="00836FE8">
              <w:t>Th</w:t>
            </w:r>
            <w:r w:rsidR="00B759EF">
              <w:t>e</w:t>
            </w:r>
            <w:r w:rsidRPr="00836FE8">
              <w:t xml:space="preserve"> incident was discovered through external fraud detection means</w:t>
            </w:r>
            <w:r w:rsidR="006322EA">
              <w:t>.</w:t>
            </w:r>
          </w:p>
        </w:tc>
      </w:tr>
      <w:tr w:rsidR="00836FE8" w:rsidRPr="00836FE8" w14:paraId="3C1E1394" w14:textId="77777777" w:rsidTr="00962F92">
        <w:trPr>
          <w:trHeight w:val="285"/>
        </w:trPr>
        <w:tc>
          <w:tcPr>
            <w:tcW w:w="2425" w:type="dxa"/>
            <w:noWrap/>
            <w:hideMark/>
          </w:tcPr>
          <w:p w14:paraId="058B7E5C" w14:textId="77777777" w:rsidR="00836FE8" w:rsidRPr="00377B59" w:rsidRDefault="00836FE8" w:rsidP="00836FE8">
            <w:pPr>
              <w:rPr>
                <w:b/>
              </w:rPr>
            </w:pPr>
            <w:r w:rsidRPr="00377B59">
              <w:rPr>
                <w:b/>
              </w:rPr>
              <w:t>Monitoring Service</w:t>
            </w:r>
          </w:p>
        </w:tc>
        <w:tc>
          <w:tcPr>
            <w:tcW w:w="6853" w:type="dxa"/>
            <w:hideMark/>
          </w:tcPr>
          <w:p w14:paraId="537B4BF7" w14:textId="7554131D" w:rsidR="00836FE8" w:rsidRPr="00836FE8" w:rsidRDefault="00836FE8" w:rsidP="00B759EF">
            <w:r w:rsidRPr="00836FE8">
              <w:t>Th</w:t>
            </w:r>
            <w:r w:rsidR="00B759EF">
              <w:t>e</w:t>
            </w:r>
            <w:r w:rsidRPr="00836FE8">
              <w:t xml:space="preserve"> incident was reported by a managed security event monitoring service.</w:t>
            </w:r>
          </w:p>
        </w:tc>
      </w:tr>
      <w:tr w:rsidR="00836FE8" w:rsidRPr="00836FE8" w14:paraId="61A6421E" w14:textId="77777777" w:rsidTr="00962F92">
        <w:trPr>
          <w:trHeight w:val="285"/>
        </w:trPr>
        <w:tc>
          <w:tcPr>
            <w:tcW w:w="2425" w:type="dxa"/>
            <w:noWrap/>
            <w:hideMark/>
          </w:tcPr>
          <w:p w14:paraId="68E1EE3A" w14:textId="77777777" w:rsidR="00836FE8" w:rsidRPr="00377B59" w:rsidRDefault="00836FE8" w:rsidP="00836FE8">
            <w:pPr>
              <w:rPr>
                <w:b/>
              </w:rPr>
            </w:pPr>
            <w:r w:rsidRPr="00377B59">
              <w:rPr>
                <w:b/>
              </w:rPr>
              <w:t>Law Enforcement</w:t>
            </w:r>
          </w:p>
        </w:tc>
        <w:tc>
          <w:tcPr>
            <w:tcW w:w="6853" w:type="dxa"/>
            <w:hideMark/>
          </w:tcPr>
          <w:p w14:paraId="3E7D22A1" w14:textId="61F4A2F4" w:rsidR="00836FE8" w:rsidRPr="00836FE8" w:rsidRDefault="00836FE8" w:rsidP="00B759EF">
            <w:r w:rsidRPr="00836FE8">
              <w:t>Th</w:t>
            </w:r>
            <w:r w:rsidR="00B759EF">
              <w:t>e</w:t>
            </w:r>
            <w:r w:rsidRPr="00836FE8">
              <w:t xml:space="preserve"> incident was reported by law enforcement.</w:t>
            </w:r>
          </w:p>
        </w:tc>
      </w:tr>
      <w:tr w:rsidR="00836FE8" w:rsidRPr="00836FE8" w14:paraId="001A5FF9" w14:textId="77777777" w:rsidTr="00962F92">
        <w:trPr>
          <w:trHeight w:val="285"/>
        </w:trPr>
        <w:tc>
          <w:tcPr>
            <w:tcW w:w="2425" w:type="dxa"/>
            <w:noWrap/>
            <w:hideMark/>
          </w:tcPr>
          <w:p w14:paraId="42436B9D" w14:textId="77777777" w:rsidR="00836FE8" w:rsidRPr="00377B59" w:rsidRDefault="00836FE8" w:rsidP="00836FE8">
            <w:pPr>
              <w:rPr>
                <w:b/>
              </w:rPr>
            </w:pPr>
            <w:r w:rsidRPr="00377B59">
              <w:rPr>
                <w:b/>
              </w:rPr>
              <w:t>Customer</w:t>
            </w:r>
          </w:p>
        </w:tc>
        <w:tc>
          <w:tcPr>
            <w:tcW w:w="6853" w:type="dxa"/>
            <w:hideMark/>
          </w:tcPr>
          <w:p w14:paraId="2F844366" w14:textId="37E2ED2C" w:rsidR="00836FE8" w:rsidRPr="00836FE8" w:rsidRDefault="00836FE8" w:rsidP="00B759EF">
            <w:r w:rsidRPr="00836FE8">
              <w:t>Th</w:t>
            </w:r>
            <w:r w:rsidR="00B759EF">
              <w:t>e</w:t>
            </w:r>
            <w:r w:rsidRPr="00836FE8">
              <w:t xml:space="preserve"> incident was reported by a customer or partner affected by the incident.</w:t>
            </w:r>
          </w:p>
        </w:tc>
      </w:tr>
      <w:tr w:rsidR="00836FE8" w:rsidRPr="00836FE8" w14:paraId="44872D48" w14:textId="77777777" w:rsidTr="00962F92">
        <w:trPr>
          <w:trHeight w:val="285"/>
        </w:trPr>
        <w:tc>
          <w:tcPr>
            <w:tcW w:w="2425" w:type="dxa"/>
            <w:noWrap/>
            <w:hideMark/>
          </w:tcPr>
          <w:p w14:paraId="0EE0849D" w14:textId="77777777" w:rsidR="00836FE8" w:rsidRPr="00377B59" w:rsidRDefault="00836FE8" w:rsidP="00836FE8">
            <w:pPr>
              <w:rPr>
                <w:b/>
              </w:rPr>
            </w:pPr>
            <w:r w:rsidRPr="00377B59">
              <w:rPr>
                <w:b/>
              </w:rPr>
              <w:t>Unrelated Party</w:t>
            </w:r>
          </w:p>
        </w:tc>
        <w:tc>
          <w:tcPr>
            <w:tcW w:w="6853" w:type="dxa"/>
            <w:hideMark/>
          </w:tcPr>
          <w:p w14:paraId="564C3481" w14:textId="0DEEA2E8" w:rsidR="00836FE8" w:rsidRPr="00836FE8" w:rsidRDefault="00836FE8" w:rsidP="00B759EF">
            <w:r w:rsidRPr="00836FE8">
              <w:t>Th</w:t>
            </w:r>
            <w:r w:rsidR="00B759EF">
              <w:t>e</w:t>
            </w:r>
            <w:r w:rsidRPr="00836FE8">
              <w:t xml:space="preserve"> incident was reported by an unrelated third party.</w:t>
            </w:r>
          </w:p>
        </w:tc>
      </w:tr>
      <w:tr w:rsidR="00836FE8" w:rsidRPr="00836FE8" w14:paraId="1B5AF786" w14:textId="77777777" w:rsidTr="00962F92">
        <w:trPr>
          <w:trHeight w:val="285"/>
        </w:trPr>
        <w:tc>
          <w:tcPr>
            <w:tcW w:w="2425" w:type="dxa"/>
            <w:noWrap/>
            <w:hideMark/>
          </w:tcPr>
          <w:p w14:paraId="10E10F35" w14:textId="77777777" w:rsidR="00836FE8" w:rsidRPr="00377B59" w:rsidRDefault="00836FE8" w:rsidP="00836FE8">
            <w:pPr>
              <w:rPr>
                <w:b/>
              </w:rPr>
            </w:pPr>
            <w:r w:rsidRPr="00377B59">
              <w:rPr>
                <w:b/>
              </w:rPr>
              <w:t>Audit</w:t>
            </w:r>
          </w:p>
        </w:tc>
        <w:tc>
          <w:tcPr>
            <w:tcW w:w="6853" w:type="dxa"/>
            <w:hideMark/>
          </w:tcPr>
          <w:p w14:paraId="251114E2" w14:textId="068A28CD" w:rsidR="00836FE8" w:rsidRPr="00836FE8" w:rsidRDefault="00836FE8" w:rsidP="00B759EF">
            <w:r w:rsidRPr="00836FE8">
              <w:t>Th</w:t>
            </w:r>
            <w:r w:rsidR="00B759EF">
              <w:t>e</w:t>
            </w:r>
            <w:r w:rsidRPr="00836FE8">
              <w:t xml:space="preserve"> incident was discovered during an external security audit or scan.</w:t>
            </w:r>
          </w:p>
        </w:tc>
      </w:tr>
      <w:tr w:rsidR="00836FE8" w:rsidRPr="00836FE8" w14:paraId="24D4F359" w14:textId="77777777" w:rsidTr="00962F92">
        <w:trPr>
          <w:trHeight w:val="285"/>
        </w:trPr>
        <w:tc>
          <w:tcPr>
            <w:tcW w:w="2425" w:type="dxa"/>
            <w:noWrap/>
            <w:hideMark/>
          </w:tcPr>
          <w:p w14:paraId="0BD685DB" w14:textId="77777777" w:rsidR="00836FE8" w:rsidRPr="00377B59" w:rsidRDefault="00836FE8" w:rsidP="00836FE8">
            <w:pPr>
              <w:rPr>
                <w:b/>
              </w:rPr>
            </w:pPr>
            <w:r w:rsidRPr="00377B59">
              <w:rPr>
                <w:b/>
              </w:rPr>
              <w:t>Antivirus</w:t>
            </w:r>
          </w:p>
        </w:tc>
        <w:tc>
          <w:tcPr>
            <w:tcW w:w="6853" w:type="dxa"/>
            <w:hideMark/>
          </w:tcPr>
          <w:p w14:paraId="3FD9E28C" w14:textId="689223A6" w:rsidR="00836FE8" w:rsidRPr="00836FE8" w:rsidRDefault="00836FE8" w:rsidP="00B759EF">
            <w:r w:rsidRPr="00836FE8">
              <w:t>Th</w:t>
            </w:r>
            <w:r w:rsidR="00B759EF">
              <w:t>e</w:t>
            </w:r>
            <w:r w:rsidRPr="00836FE8">
              <w:t xml:space="preserve"> incident was discovered by an antivirus system.</w:t>
            </w:r>
          </w:p>
        </w:tc>
      </w:tr>
      <w:tr w:rsidR="00836FE8" w:rsidRPr="00836FE8" w14:paraId="56D629AB" w14:textId="77777777" w:rsidTr="00962F92">
        <w:trPr>
          <w:trHeight w:val="285"/>
        </w:trPr>
        <w:tc>
          <w:tcPr>
            <w:tcW w:w="2425" w:type="dxa"/>
            <w:noWrap/>
            <w:hideMark/>
          </w:tcPr>
          <w:p w14:paraId="188852AF" w14:textId="77777777" w:rsidR="00836FE8" w:rsidRPr="00377B59" w:rsidRDefault="00836FE8" w:rsidP="00836FE8">
            <w:pPr>
              <w:rPr>
                <w:b/>
              </w:rPr>
            </w:pPr>
            <w:r w:rsidRPr="00377B59">
              <w:rPr>
                <w:b/>
              </w:rPr>
              <w:t>Incident Response</w:t>
            </w:r>
          </w:p>
        </w:tc>
        <w:tc>
          <w:tcPr>
            <w:tcW w:w="6853" w:type="dxa"/>
            <w:hideMark/>
          </w:tcPr>
          <w:p w14:paraId="40D8C3A3" w14:textId="32ABA86B" w:rsidR="00836FE8" w:rsidRPr="00836FE8" w:rsidRDefault="00836FE8" w:rsidP="00B759EF">
            <w:r w:rsidRPr="00836FE8">
              <w:t>Th</w:t>
            </w:r>
            <w:r w:rsidR="00B759EF">
              <w:t>e</w:t>
            </w:r>
            <w:r w:rsidRPr="00836FE8">
              <w:t xml:space="preserve"> incident was discovered in the course of investigating a </w:t>
            </w:r>
            <w:r w:rsidRPr="00836FE8">
              <w:lastRenderedPageBreak/>
              <w:t>separate incident.</w:t>
            </w:r>
          </w:p>
        </w:tc>
      </w:tr>
      <w:tr w:rsidR="00836FE8" w:rsidRPr="00836FE8" w14:paraId="3C95514E" w14:textId="77777777" w:rsidTr="00962F92">
        <w:trPr>
          <w:trHeight w:val="285"/>
        </w:trPr>
        <w:tc>
          <w:tcPr>
            <w:tcW w:w="2425" w:type="dxa"/>
            <w:noWrap/>
            <w:hideMark/>
          </w:tcPr>
          <w:p w14:paraId="71095CB6" w14:textId="77777777" w:rsidR="00836FE8" w:rsidRPr="00377B59" w:rsidRDefault="00836FE8" w:rsidP="00836FE8">
            <w:pPr>
              <w:rPr>
                <w:b/>
              </w:rPr>
            </w:pPr>
            <w:r w:rsidRPr="00377B59">
              <w:rPr>
                <w:b/>
              </w:rPr>
              <w:lastRenderedPageBreak/>
              <w:t>Financial Audit</w:t>
            </w:r>
          </w:p>
        </w:tc>
        <w:tc>
          <w:tcPr>
            <w:tcW w:w="6853" w:type="dxa"/>
            <w:hideMark/>
          </w:tcPr>
          <w:p w14:paraId="0F3698EC" w14:textId="16A88055" w:rsidR="00836FE8" w:rsidRPr="00836FE8" w:rsidRDefault="00836FE8" w:rsidP="00B759EF">
            <w:r w:rsidRPr="00836FE8">
              <w:t>Th</w:t>
            </w:r>
            <w:r w:rsidR="00B759EF">
              <w:t>e</w:t>
            </w:r>
            <w:r w:rsidRPr="00836FE8">
              <w:t xml:space="preserve"> incident was discovered in the course of a financial audit and/or reconciliation process.</w:t>
            </w:r>
          </w:p>
        </w:tc>
      </w:tr>
      <w:tr w:rsidR="00836FE8" w:rsidRPr="00836FE8" w14:paraId="69FDAF8D" w14:textId="77777777" w:rsidTr="00962F92">
        <w:trPr>
          <w:trHeight w:val="285"/>
        </w:trPr>
        <w:tc>
          <w:tcPr>
            <w:tcW w:w="2425" w:type="dxa"/>
            <w:noWrap/>
            <w:hideMark/>
          </w:tcPr>
          <w:p w14:paraId="475CE052" w14:textId="77777777" w:rsidR="00836FE8" w:rsidRPr="00377B59" w:rsidRDefault="00836FE8" w:rsidP="00836FE8">
            <w:pPr>
              <w:rPr>
                <w:b/>
              </w:rPr>
            </w:pPr>
            <w:r w:rsidRPr="00377B59">
              <w:rPr>
                <w:b/>
              </w:rPr>
              <w:t>Fraud Detection</w:t>
            </w:r>
          </w:p>
        </w:tc>
        <w:tc>
          <w:tcPr>
            <w:tcW w:w="6853" w:type="dxa"/>
            <w:hideMark/>
          </w:tcPr>
          <w:p w14:paraId="51169277" w14:textId="6AC4A4BA" w:rsidR="00836FE8" w:rsidRPr="00836FE8" w:rsidRDefault="00836FE8" w:rsidP="00B759EF">
            <w:r w:rsidRPr="00836FE8">
              <w:t>Th</w:t>
            </w:r>
            <w:r w:rsidR="00B759EF">
              <w:t>e</w:t>
            </w:r>
            <w:r w:rsidRPr="00836FE8">
              <w:t xml:space="preserve"> incident was discovered through internal fraud detection means.</w:t>
            </w:r>
          </w:p>
        </w:tc>
      </w:tr>
      <w:tr w:rsidR="00836FE8" w:rsidRPr="00836FE8" w14:paraId="5FB21F33" w14:textId="77777777" w:rsidTr="00962F92">
        <w:trPr>
          <w:trHeight w:val="285"/>
        </w:trPr>
        <w:tc>
          <w:tcPr>
            <w:tcW w:w="2425" w:type="dxa"/>
            <w:noWrap/>
            <w:hideMark/>
          </w:tcPr>
          <w:p w14:paraId="4444A9A3" w14:textId="77777777" w:rsidR="00836FE8" w:rsidRPr="00377B59" w:rsidRDefault="00836FE8" w:rsidP="00836FE8">
            <w:pPr>
              <w:rPr>
                <w:b/>
              </w:rPr>
            </w:pPr>
            <w:r w:rsidRPr="00377B59">
              <w:rPr>
                <w:b/>
              </w:rPr>
              <w:t>HIPS</w:t>
            </w:r>
          </w:p>
        </w:tc>
        <w:tc>
          <w:tcPr>
            <w:tcW w:w="6853" w:type="dxa"/>
            <w:hideMark/>
          </w:tcPr>
          <w:p w14:paraId="192C9DE5" w14:textId="67850573" w:rsidR="00836FE8" w:rsidRPr="00836FE8" w:rsidRDefault="00836FE8" w:rsidP="00B759EF">
            <w:r w:rsidRPr="00836FE8">
              <w:t>Th</w:t>
            </w:r>
            <w:r w:rsidR="00B759EF">
              <w:t>e</w:t>
            </w:r>
            <w:r w:rsidRPr="00836FE8">
              <w:t xml:space="preserve"> incident was discovered a host-based IDS or file integrity monitoring.</w:t>
            </w:r>
          </w:p>
        </w:tc>
      </w:tr>
      <w:tr w:rsidR="00836FE8" w:rsidRPr="00836FE8" w14:paraId="1B076764" w14:textId="77777777" w:rsidTr="00962F92">
        <w:trPr>
          <w:trHeight w:val="285"/>
        </w:trPr>
        <w:tc>
          <w:tcPr>
            <w:tcW w:w="2425" w:type="dxa"/>
            <w:noWrap/>
            <w:hideMark/>
          </w:tcPr>
          <w:p w14:paraId="4F63CC88" w14:textId="77777777" w:rsidR="00836FE8" w:rsidRPr="00377B59" w:rsidRDefault="00836FE8" w:rsidP="00836FE8">
            <w:pPr>
              <w:rPr>
                <w:b/>
              </w:rPr>
            </w:pPr>
            <w:r w:rsidRPr="00377B59">
              <w:rPr>
                <w:b/>
              </w:rPr>
              <w:t>IT Audit</w:t>
            </w:r>
          </w:p>
        </w:tc>
        <w:tc>
          <w:tcPr>
            <w:tcW w:w="6853" w:type="dxa"/>
            <w:hideMark/>
          </w:tcPr>
          <w:p w14:paraId="42AA518D" w14:textId="005A3EBD" w:rsidR="00836FE8" w:rsidRPr="00836FE8" w:rsidRDefault="00836FE8" w:rsidP="00B759EF">
            <w:r w:rsidRPr="00836FE8">
              <w:t>Th</w:t>
            </w:r>
            <w:r w:rsidR="00B759EF">
              <w:t>e</w:t>
            </w:r>
            <w:r w:rsidRPr="00836FE8">
              <w:t xml:space="preserve"> incident was discovered by an internal IT audit or scan.</w:t>
            </w:r>
          </w:p>
        </w:tc>
      </w:tr>
      <w:tr w:rsidR="00836FE8" w:rsidRPr="00836FE8" w14:paraId="0E1FF217" w14:textId="77777777" w:rsidTr="00962F92">
        <w:trPr>
          <w:trHeight w:val="285"/>
        </w:trPr>
        <w:tc>
          <w:tcPr>
            <w:tcW w:w="2425" w:type="dxa"/>
            <w:noWrap/>
            <w:hideMark/>
          </w:tcPr>
          <w:p w14:paraId="061620A7" w14:textId="77777777" w:rsidR="00836FE8" w:rsidRPr="00377B59" w:rsidRDefault="00836FE8" w:rsidP="00836FE8">
            <w:pPr>
              <w:rPr>
                <w:b/>
              </w:rPr>
            </w:pPr>
            <w:r w:rsidRPr="00377B59">
              <w:rPr>
                <w:b/>
              </w:rPr>
              <w:t>Log Review</w:t>
            </w:r>
          </w:p>
        </w:tc>
        <w:tc>
          <w:tcPr>
            <w:tcW w:w="6853" w:type="dxa"/>
            <w:hideMark/>
          </w:tcPr>
          <w:p w14:paraId="19EF586C" w14:textId="19E2CA36" w:rsidR="00836FE8" w:rsidRPr="00836FE8" w:rsidRDefault="00836FE8" w:rsidP="00B759EF">
            <w:r w:rsidRPr="00836FE8">
              <w:t>Th</w:t>
            </w:r>
            <w:r w:rsidR="00B759EF">
              <w:t>e</w:t>
            </w:r>
            <w:r w:rsidRPr="00836FE8">
              <w:t xml:space="preserve"> incident was discovered during a log review process or by a SIEM.</w:t>
            </w:r>
          </w:p>
        </w:tc>
      </w:tr>
      <w:tr w:rsidR="00836FE8" w:rsidRPr="00836FE8" w14:paraId="50AE707E" w14:textId="77777777" w:rsidTr="00962F92">
        <w:trPr>
          <w:trHeight w:val="285"/>
        </w:trPr>
        <w:tc>
          <w:tcPr>
            <w:tcW w:w="2425" w:type="dxa"/>
            <w:noWrap/>
            <w:hideMark/>
          </w:tcPr>
          <w:p w14:paraId="7A972170" w14:textId="77777777" w:rsidR="00836FE8" w:rsidRPr="00377B59" w:rsidRDefault="00836FE8" w:rsidP="00836FE8">
            <w:pPr>
              <w:rPr>
                <w:b/>
              </w:rPr>
            </w:pPr>
            <w:r w:rsidRPr="00377B59">
              <w:rPr>
                <w:b/>
              </w:rPr>
              <w:t>NIDS</w:t>
            </w:r>
          </w:p>
        </w:tc>
        <w:tc>
          <w:tcPr>
            <w:tcW w:w="6853" w:type="dxa"/>
            <w:hideMark/>
          </w:tcPr>
          <w:p w14:paraId="12EAB1AA" w14:textId="1A66C978" w:rsidR="00836FE8" w:rsidRPr="00836FE8" w:rsidRDefault="00836FE8" w:rsidP="00B759EF">
            <w:r w:rsidRPr="00836FE8">
              <w:t>Th</w:t>
            </w:r>
            <w:r w:rsidR="00B759EF">
              <w:t>e</w:t>
            </w:r>
            <w:r w:rsidRPr="00836FE8">
              <w:t xml:space="preserve"> incident was discovered by a network-based intrustion detection/prevention system</w:t>
            </w:r>
            <w:r w:rsidR="0001103D">
              <w:t xml:space="preserve"> (NIDS)</w:t>
            </w:r>
            <w:r w:rsidRPr="00836FE8">
              <w:t>.</w:t>
            </w:r>
          </w:p>
        </w:tc>
      </w:tr>
      <w:tr w:rsidR="00836FE8" w:rsidRPr="00836FE8" w14:paraId="1BC7C46A" w14:textId="77777777" w:rsidTr="00962F92">
        <w:trPr>
          <w:trHeight w:val="285"/>
        </w:trPr>
        <w:tc>
          <w:tcPr>
            <w:tcW w:w="2425" w:type="dxa"/>
            <w:noWrap/>
            <w:hideMark/>
          </w:tcPr>
          <w:p w14:paraId="4F1E7248" w14:textId="77777777" w:rsidR="00836FE8" w:rsidRPr="00377B59" w:rsidRDefault="00836FE8" w:rsidP="00836FE8">
            <w:pPr>
              <w:rPr>
                <w:b/>
              </w:rPr>
            </w:pPr>
            <w:r w:rsidRPr="00377B59">
              <w:rPr>
                <w:b/>
              </w:rPr>
              <w:t>Security Alarm</w:t>
            </w:r>
          </w:p>
        </w:tc>
        <w:tc>
          <w:tcPr>
            <w:tcW w:w="6853" w:type="dxa"/>
            <w:hideMark/>
          </w:tcPr>
          <w:p w14:paraId="5E130C32" w14:textId="1FCEB11D" w:rsidR="00836FE8" w:rsidRPr="00836FE8" w:rsidRDefault="00836FE8" w:rsidP="00B759EF">
            <w:r w:rsidRPr="00836FE8">
              <w:t>Th</w:t>
            </w:r>
            <w:r w:rsidR="00B759EF">
              <w:t>e</w:t>
            </w:r>
            <w:r w:rsidRPr="00836FE8">
              <w:t xml:space="preserve"> incident was discovered by a physical security alarm.</w:t>
            </w:r>
          </w:p>
        </w:tc>
      </w:tr>
      <w:tr w:rsidR="00836FE8" w:rsidRPr="00836FE8" w14:paraId="20D02407" w14:textId="77777777" w:rsidTr="00962F92">
        <w:trPr>
          <w:trHeight w:val="285"/>
        </w:trPr>
        <w:tc>
          <w:tcPr>
            <w:tcW w:w="2425" w:type="dxa"/>
            <w:noWrap/>
            <w:hideMark/>
          </w:tcPr>
          <w:p w14:paraId="59C6DFB6" w14:textId="77777777" w:rsidR="00836FE8" w:rsidRPr="00377B59" w:rsidRDefault="00836FE8" w:rsidP="00836FE8">
            <w:pPr>
              <w:rPr>
                <w:b/>
              </w:rPr>
            </w:pPr>
            <w:r w:rsidRPr="00377B59">
              <w:rPr>
                <w:b/>
              </w:rPr>
              <w:t>User</w:t>
            </w:r>
          </w:p>
        </w:tc>
        <w:tc>
          <w:tcPr>
            <w:tcW w:w="6853" w:type="dxa"/>
            <w:hideMark/>
          </w:tcPr>
          <w:p w14:paraId="3D8134B7" w14:textId="2800B725" w:rsidR="00836FE8" w:rsidRPr="00836FE8" w:rsidRDefault="00836FE8" w:rsidP="00B759EF">
            <w:r w:rsidRPr="00836FE8">
              <w:t>Th</w:t>
            </w:r>
            <w:r w:rsidR="00B759EF">
              <w:t>e</w:t>
            </w:r>
            <w:r w:rsidRPr="00836FE8">
              <w:t xml:space="preserve"> incident was reported by a user.</w:t>
            </w:r>
          </w:p>
        </w:tc>
      </w:tr>
      <w:tr w:rsidR="00836FE8" w:rsidRPr="00836FE8" w14:paraId="3FD9CE3F" w14:textId="77777777" w:rsidTr="00962F92">
        <w:trPr>
          <w:trHeight w:val="285"/>
        </w:trPr>
        <w:tc>
          <w:tcPr>
            <w:tcW w:w="2425" w:type="dxa"/>
            <w:noWrap/>
            <w:hideMark/>
          </w:tcPr>
          <w:p w14:paraId="6C02E852" w14:textId="77777777" w:rsidR="00836FE8" w:rsidRPr="00377B59" w:rsidRDefault="00836FE8" w:rsidP="00836FE8">
            <w:pPr>
              <w:rPr>
                <w:b/>
              </w:rPr>
            </w:pPr>
            <w:r w:rsidRPr="00377B59">
              <w:rPr>
                <w:b/>
              </w:rPr>
              <w:t>Unknown</w:t>
            </w:r>
          </w:p>
        </w:tc>
        <w:tc>
          <w:tcPr>
            <w:tcW w:w="6853" w:type="dxa"/>
            <w:hideMark/>
          </w:tcPr>
          <w:p w14:paraId="46979271" w14:textId="77777777" w:rsidR="00836FE8" w:rsidRPr="00836FE8" w:rsidRDefault="00836FE8" w:rsidP="00836FE8">
            <w:r w:rsidRPr="00836FE8">
              <w:t>It is not known how this incident was discovered.</w:t>
            </w:r>
          </w:p>
        </w:tc>
      </w:tr>
    </w:tbl>
    <w:p w14:paraId="335BAF24" w14:textId="5A189483" w:rsidR="00DE3E38" w:rsidRDefault="00DE3E38" w:rsidP="0032667E">
      <w:pPr>
        <w:pStyle w:val="Heading2"/>
      </w:pPr>
      <w:bookmarkStart w:id="71" w:name="_Toc424650719"/>
      <w:r w:rsidRPr="00DE3E38">
        <w:t>HighMediumLow</w:t>
      </w:r>
      <w:r w:rsidR="00C94D25">
        <w:t>Vocab-</w:t>
      </w:r>
      <w:r w:rsidRPr="00DE3E38">
        <w:t>1.0</w:t>
      </w:r>
      <w:r w:rsidR="00190FE5">
        <w:t xml:space="preserve"> </w:t>
      </w:r>
      <w:r w:rsidR="001B7F51">
        <w:t>Enumeration</w:t>
      </w:r>
      <w:bookmarkEnd w:id="71"/>
    </w:p>
    <w:p w14:paraId="1D7059F2" w14:textId="3CF902CC" w:rsidR="00190FE5" w:rsidRPr="00233477" w:rsidRDefault="00EE365F" w:rsidP="00962F92">
      <w:pPr>
        <w:spacing w:after="240"/>
      </w:pPr>
      <w:r w:rsidRPr="00EE365F">
        <w:t xml:space="preserve">The </w:t>
      </w:r>
      <w:r w:rsidRPr="00962F92">
        <w:rPr>
          <w:rFonts w:ascii="Courier New" w:hAnsi="Courier New" w:cs="Courier New"/>
        </w:rPr>
        <w:t>HighMediumLowVocab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basic values that may be high, medium, low, none, or unknown.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DE3E38" w:rsidRPr="00DE3E38" w14:paraId="77D3F1A7" w14:textId="77777777" w:rsidTr="003F2FEC">
        <w:trPr>
          <w:trHeight w:val="285"/>
        </w:trPr>
        <w:tc>
          <w:tcPr>
            <w:tcW w:w="2515" w:type="dxa"/>
            <w:shd w:val="clear" w:color="auto" w:fill="A6A6A6" w:themeFill="background1" w:themeFillShade="A6"/>
            <w:noWrap/>
            <w:vAlign w:val="center"/>
          </w:tcPr>
          <w:p w14:paraId="4F528FFE" w14:textId="6BB1530D" w:rsidR="00DE3E38" w:rsidRPr="00DE3E38" w:rsidRDefault="00C94D25" w:rsidP="00DE3E38">
            <w:r>
              <w:rPr>
                <w:b/>
                <w:bCs/>
              </w:rPr>
              <w:t>Enumeration Literal</w:t>
            </w:r>
          </w:p>
        </w:tc>
        <w:tc>
          <w:tcPr>
            <w:tcW w:w="6763" w:type="dxa"/>
            <w:shd w:val="clear" w:color="auto" w:fill="A6A6A6" w:themeFill="background1" w:themeFillShade="A6"/>
            <w:vAlign w:val="center"/>
          </w:tcPr>
          <w:p w14:paraId="2D6ADE03" w14:textId="57D4180D" w:rsidR="00DE3E38" w:rsidRPr="00DE3E38" w:rsidRDefault="00DE3E38" w:rsidP="00DE3E38">
            <w:r>
              <w:rPr>
                <w:b/>
                <w:bCs/>
              </w:rPr>
              <w:t>Description</w:t>
            </w:r>
          </w:p>
        </w:tc>
      </w:tr>
      <w:tr w:rsidR="00DE3E38" w:rsidRPr="00DE3E38" w14:paraId="69E7D322" w14:textId="77777777" w:rsidTr="003F2FEC">
        <w:trPr>
          <w:trHeight w:val="285"/>
        </w:trPr>
        <w:tc>
          <w:tcPr>
            <w:tcW w:w="2515" w:type="dxa"/>
            <w:noWrap/>
            <w:hideMark/>
          </w:tcPr>
          <w:p w14:paraId="665B08B3" w14:textId="77777777" w:rsidR="00DE3E38" w:rsidRPr="00377B59" w:rsidRDefault="00DE3E38" w:rsidP="00DE3E38">
            <w:pPr>
              <w:rPr>
                <w:b/>
              </w:rPr>
            </w:pPr>
            <w:r w:rsidRPr="00377B59">
              <w:rPr>
                <w:b/>
              </w:rPr>
              <w:t>High</w:t>
            </w:r>
          </w:p>
        </w:tc>
        <w:tc>
          <w:tcPr>
            <w:tcW w:w="6763" w:type="dxa"/>
            <w:hideMark/>
          </w:tcPr>
          <w:p w14:paraId="4D69AB92" w14:textId="77777777" w:rsidR="00DE3E38" w:rsidRPr="00DE3E38" w:rsidRDefault="00DE3E38" w:rsidP="00DE3E38"/>
        </w:tc>
      </w:tr>
      <w:tr w:rsidR="00DE3E38" w:rsidRPr="00DE3E38" w14:paraId="018B12D3" w14:textId="77777777" w:rsidTr="003F2FEC">
        <w:trPr>
          <w:trHeight w:val="285"/>
        </w:trPr>
        <w:tc>
          <w:tcPr>
            <w:tcW w:w="2515" w:type="dxa"/>
            <w:noWrap/>
            <w:hideMark/>
          </w:tcPr>
          <w:p w14:paraId="7D9BAA0C" w14:textId="77777777" w:rsidR="00DE3E38" w:rsidRPr="00377B59" w:rsidRDefault="00DE3E38" w:rsidP="00DE3E38">
            <w:pPr>
              <w:rPr>
                <w:b/>
              </w:rPr>
            </w:pPr>
            <w:r w:rsidRPr="00377B59">
              <w:rPr>
                <w:b/>
              </w:rPr>
              <w:t>Medium</w:t>
            </w:r>
          </w:p>
        </w:tc>
        <w:tc>
          <w:tcPr>
            <w:tcW w:w="6763" w:type="dxa"/>
            <w:hideMark/>
          </w:tcPr>
          <w:p w14:paraId="57D78160" w14:textId="77777777" w:rsidR="00DE3E38" w:rsidRPr="00DE3E38" w:rsidRDefault="00DE3E38" w:rsidP="00DE3E38"/>
        </w:tc>
      </w:tr>
      <w:tr w:rsidR="00DE3E38" w:rsidRPr="00DE3E38" w14:paraId="2063ECFC" w14:textId="77777777" w:rsidTr="003F2FEC">
        <w:trPr>
          <w:trHeight w:val="285"/>
        </w:trPr>
        <w:tc>
          <w:tcPr>
            <w:tcW w:w="2515" w:type="dxa"/>
            <w:noWrap/>
            <w:hideMark/>
          </w:tcPr>
          <w:p w14:paraId="4F5DDF0D" w14:textId="77777777" w:rsidR="00DE3E38" w:rsidRPr="00377B59" w:rsidRDefault="00DE3E38" w:rsidP="00DE3E38">
            <w:pPr>
              <w:rPr>
                <w:b/>
              </w:rPr>
            </w:pPr>
            <w:r w:rsidRPr="00377B59">
              <w:rPr>
                <w:b/>
              </w:rPr>
              <w:t>Low</w:t>
            </w:r>
          </w:p>
        </w:tc>
        <w:tc>
          <w:tcPr>
            <w:tcW w:w="6763" w:type="dxa"/>
            <w:hideMark/>
          </w:tcPr>
          <w:p w14:paraId="5F42CA9E" w14:textId="77777777" w:rsidR="00DE3E38" w:rsidRPr="00DE3E38" w:rsidRDefault="00DE3E38" w:rsidP="00DE3E38"/>
        </w:tc>
      </w:tr>
      <w:tr w:rsidR="00DE3E38" w:rsidRPr="00DE3E38" w14:paraId="44871BEE" w14:textId="77777777" w:rsidTr="003F2FEC">
        <w:trPr>
          <w:trHeight w:val="285"/>
        </w:trPr>
        <w:tc>
          <w:tcPr>
            <w:tcW w:w="2515" w:type="dxa"/>
            <w:noWrap/>
            <w:hideMark/>
          </w:tcPr>
          <w:p w14:paraId="3487545E" w14:textId="77777777" w:rsidR="00DE3E38" w:rsidRPr="00377B59" w:rsidRDefault="00DE3E38" w:rsidP="00DE3E38">
            <w:pPr>
              <w:rPr>
                <w:b/>
              </w:rPr>
            </w:pPr>
            <w:r w:rsidRPr="00377B59">
              <w:rPr>
                <w:b/>
              </w:rPr>
              <w:t>None</w:t>
            </w:r>
          </w:p>
        </w:tc>
        <w:tc>
          <w:tcPr>
            <w:tcW w:w="6763" w:type="dxa"/>
            <w:hideMark/>
          </w:tcPr>
          <w:p w14:paraId="46BC654D" w14:textId="77777777" w:rsidR="00DE3E38" w:rsidRPr="00DE3E38" w:rsidRDefault="00DE3E38" w:rsidP="00DE3E38"/>
        </w:tc>
      </w:tr>
      <w:tr w:rsidR="00DE3E38" w:rsidRPr="00DE3E38" w14:paraId="55D4E6ED" w14:textId="77777777" w:rsidTr="003F2FEC">
        <w:trPr>
          <w:trHeight w:val="285"/>
        </w:trPr>
        <w:tc>
          <w:tcPr>
            <w:tcW w:w="2515" w:type="dxa"/>
            <w:noWrap/>
            <w:hideMark/>
          </w:tcPr>
          <w:p w14:paraId="0E4754F4" w14:textId="77777777" w:rsidR="00DE3E38" w:rsidRPr="00377B59" w:rsidRDefault="00DE3E38" w:rsidP="00DE3E38">
            <w:pPr>
              <w:rPr>
                <w:b/>
              </w:rPr>
            </w:pPr>
            <w:r w:rsidRPr="00377B59">
              <w:rPr>
                <w:b/>
              </w:rPr>
              <w:t>Unknown</w:t>
            </w:r>
          </w:p>
        </w:tc>
        <w:tc>
          <w:tcPr>
            <w:tcW w:w="6763" w:type="dxa"/>
            <w:hideMark/>
          </w:tcPr>
          <w:p w14:paraId="6192BFCC" w14:textId="77777777" w:rsidR="00DE3E38" w:rsidRPr="00DE3E38" w:rsidRDefault="00DE3E38" w:rsidP="00DE3E38"/>
        </w:tc>
      </w:tr>
    </w:tbl>
    <w:p w14:paraId="13818E31" w14:textId="1A3188CE" w:rsidR="00377B59" w:rsidRDefault="00377B59" w:rsidP="0032667E">
      <w:pPr>
        <w:pStyle w:val="Heading2"/>
      </w:pPr>
      <w:bookmarkStart w:id="72" w:name="_Toc424650720"/>
      <w:r w:rsidRPr="00377B59">
        <w:t>ImpactQualification</w:t>
      </w:r>
      <w:r w:rsidR="00C94D25">
        <w:t>Vocab-</w:t>
      </w:r>
      <w:r w:rsidRPr="00377B59">
        <w:t>1.0</w:t>
      </w:r>
      <w:r w:rsidR="00190FE5">
        <w:t xml:space="preserve"> </w:t>
      </w:r>
      <w:r w:rsidR="001B7F51">
        <w:t>Enumeration</w:t>
      </w:r>
      <w:bookmarkEnd w:id="72"/>
    </w:p>
    <w:p w14:paraId="266B624F" w14:textId="1DE74332" w:rsidR="00190FE5" w:rsidRPr="00233477" w:rsidRDefault="00EE365F" w:rsidP="00962F92">
      <w:pPr>
        <w:spacing w:after="240"/>
      </w:pPr>
      <w:r w:rsidRPr="00EE365F">
        <w:t xml:space="preserve">The </w:t>
      </w:r>
      <w:r w:rsidRPr="00EE365F">
        <w:rPr>
          <w:rFonts w:ascii="Courier New" w:hAnsi="Courier New" w:cs="Courier New"/>
        </w:rPr>
        <w:t>ImpactQualificationVocab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subjective level of impact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695"/>
        <w:gridCol w:w="6583"/>
      </w:tblGrid>
      <w:tr w:rsidR="00377B59" w:rsidRPr="00377B59" w14:paraId="17447E5D" w14:textId="77777777" w:rsidTr="00962F92">
        <w:trPr>
          <w:trHeight w:val="285"/>
        </w:trPr>
        <w:tc>
          <w:tcPr>
            <w:tcW w:w="2695" w:type="dxa"/>
            <w:shd w:val="clear" w:color="auto" w:fill="BFBFBF" w:themeFill="background1" w:themeFillShade="BF"/>
            <w:noWrap/>
            <w:vAlign w:val="center"/>
          </w:tcPr>
          <w:p w14:paraId="5C8233C5" w14:textId="0A9BA6FD" w:rsidR="00377B59" w:rsidRPr="00377B59" w:rsidRDefault="00C94D25" w:rsidP="00377B59">
            <w:r>
              <w:rPr>
                <w:b/>
                <w:bCs/>
              </w:rPr>
              <w:t>Enumeration Literal</w:t>
            </w:r>
          </w:p>
        </w:tc>
        <w:tc>
          <w:tcPr>
            <w:tcW w:w="6583" w:type="dxa"/>
            <w:shd w:val="clear" w:color="auto" w:fill="BFBFBF" w:themeFill="background1" w:themeFillShade="BF"/>
            <w:vAlign w:val="center"/>
          </w:tcPr>
          <w:p w14:paraId="0A090654" w14:textId="3A7B298A" w:rsidR="00377B59" w:rsidRPr="00377B59" w:rsidRDefault="00377B59" w:rsidP="00377B59">
            <w:r>
              <w:rPr>
                <w:b/>
                <w:bCs/>
              </w:rPr>
              <w:t>Description</w:t>
            </w:r>
          </w:p>
        </w:tc>
      </w:tr>
      <w:tr w:rsidR="00377B59" w:rsidRPr="00377B59" w14:paraId="531FE9CA" w14:textId="77777777" w:rsidTr="00962F92">
        <w:trPr>
          <w:trHeight w:val="285"/>
        </w:trPr>
        <w:tc>
          <w:tcPr>
            <w:tcW w:w="2695" w:type="dxa"/>
            <w:noWrap/>
            <w:hideMark/>
          </w:tcPr>
          <w:p w14:paraId="2E5F4F23" w14:textId="77777777" w:rsidR="00377B59" w:rsidRPr="00377B59" w:rsidRDefault="00377B59" w:rsidP="00377B59">
            <w:pPr>
              <w:rPr>
                <w:b/>
              </w:rPr>
            </w:pPr>
            <w:r w:rsidRPr="00377B59">
              <w:rPr>
                <w:b/>
              </w:rPr>
              <w:t>Insignificant</w:t>
            </w:r>
          </w:p>
        </w:tc>
        <w:tc>
          <w:tcPr>
            <w:tcW w:w="6583" w:type="dxa"/>
            <w:hideMark/>
          </w:tcPr>
          <w:p w14:paraId="196BAEDC" w14:textId="0BF90846" w:rsidR="00377B59" w:rsidRPr="00377B59" w:rsidRDefault="00377B59" w:rsidP="00377B59">
            <w:r w:rsidRPr="00377B59">
              <w:t xml:space="preserve">The impact is </w:t>
            </w:r>
            <w:r w:rsidR="006A551D">
              <w:t xml:space="preserve">insignificant because it is </w:t>
            </w:r>
            <w:r w:rsidRPr="00377B59">
              <w:t>absorbed by normal activities.</w:t>
            </w:r>
          </w:p>
        </w:tc>
      </w:tr>
      <w:tr w:rsidR="00377B59" w:rsidRPr="00377B59" w14:paraId="5E59694D" w14:textId="77777777" w:rsidTr="00962F92">
        <w:trPr>
          <w:trHeight w:val="285"/>
        </w:trPr>
        <w:tc>
          <w:tcPr>
            <w:tcW w:w="2695" w:type="dxa"/>
            <w:noWrap/>
            <w:hideMark/>
          </w:tcPr>
          <w:p w14:paraId="0A58C93F" w14:textId="77777777" w:rsidR="00377B59" w:rsidRPr="00377B59" w:rsidRDefault="00377B59" w:rsidP="00377B59">
            <w:pPr>
              <w:rPr>
                <w:b/>
              </w:rPr>
            </w:pPr>
            <w:r w:rsidRPr="00377B59">
              <w:rPr>
                <w:b/>
              </w:rPr>
              <w:t>Distracting</w:t>
            </w:r>
          </w:p>
        </w:tc>
        <w:tc>
          <w:tcPr>
            <w:tcW w:w="6583" w:type="dxa"/>
            <w:hideMark/>
          </w:tcPr>
          <w:p w14:paraId="0B2D27B8" w14:textId="2B00FCED" w:rsidR="00377B59" w:rsidRPr="00377B59" w:rsidRDefault="00377B59" w:rsidP="006A551D">
            <w:r w:rsidRPr="00377B59">
              <w:t xml:space="preserve">There are limited “hard </w:t>
            </w:r>
            <w:r w:rsidRPr="00377B59">
              <w:t>costs</w:t>
            </w:r>
            <w:r w:rsidR="006A551D">
              <w:t>,</w:t>
            </w:r>
            <w:r w:rsidRPr="00377B59">
              <w:t xml:space="preserve">” but </w:t>
            </w:r>
            <w:r w:rsidRPr="00377B59">
              <w:t>the impact is felt through having to deal with the incident rather than conducting normal duties.</w:t>
            </w:r>
          </w:p>
        </w:tc>
      </w:tr>
      <w:tr w:rsidR="00377B59" w:rsidRPr="00377B59" w14:paraId="6C24FC81" w14:textId="77777777" w:rsidTr="00962F92">
        <w:trPr>
          <w:trHeight w:val="285"/>
        </w:trPr>
        <w:tc>
          <w:tcPr>
            <w:tcW w:w="2695" w:type="dxa"/>
            <w:noWrap/>
            <w:hideMark/>
          </w:tcPr>
          <w:p w14:paraId="2729964D" w14:textId="77777777" w:rsidR="00377B59" w:rsidRPr="00377B59" w:rsidRDefault="00377B59" w:rsidP="00377B59">
            <w:pPr>
              <w:rPr>
                <w:b/>
              </w:rPr>
            </w:pPr>
            <w:r w:rsidRPr="00377B59">
              <w:rPr>
                <w:b/>
              </w:rPr>
              <w:t>Painful</w:t>
            </w:r>
          </w:p>
        </w:tc>
        <w:tc>
          <w:tcPr>
            <w:tcW w:w="6583" w:type="dxa"/>
            <w:hideMark/>
          </w:tcPr>
          <w:p w14:paraId="0177CDF6" w14:textId="77777777" w:rsidR="00377B59" w:rsidRPr="00377B59" w:rsidRDefault="00377B59" w:rsidP="00377B59">
            <w:r w:rsidRPr="00377B59">
              <w:t>Real, somewhat serious effect on the "bottom line".</w:t>
            </w:r>
          </w:p>
        </w:tc>
      </w:tr>
      <w:tr w:rsidR="00377B59" w:rsidRPr="00377B59" w14:paraId="564A14CF" w14:textId="77777777" w:rsidTr="00962F92">
        <w:trPr>
          <w:trHeight w:val="285"/>
        </w:trPr>
        <w:tc>
          <w:tcPr>
            <w:tcW w:w="2695" w:type="dxa"/>
            <w:noWrap/>
            <w:hideMark/>
          </w:tcPr>
          <w:p w14:paraId="61F7CC29" w14:textId="77777777" w:rsidR="00377B59" w:rsidRPr="00377B59" w:rsidRDefault="00377B59" w:rsidP="00377B59">
            <w:pPr>
              <w:rPr>
                <w:b/>
              </w:rPr>
            </w:pPr>
            <w:r w:rsidRPr="00377B59">
              <w:rPr>
                <w:b/>
              </w:rPr>
              <w:t>Damaging</w:t>
            </w:r>
          </w:p>
        </w:tc>
        <w:tc>
          <w:tcPr>
            <w:tcW w:w="6583" w:type="dxa"/>
            <w:hideMark/>
          </w:tcPr>
          <w:p w14:paraId="7A602A77" w14:textId="77777777" w:rsidR="00377B59" w:rsidRPr="00377B59" w:rsidRDefault="00377B59" w:rsidP="00377B59">
            <w:r w:rsidRPr="00377B59">
              <w:t xml:space="preserve">Real and serious effect on the “bottom line” and/or long-term </w:t>
            </w:r>
            <w:r w:rsidRPr="00377B59">
              <w:lastRenderedPageBreak/>
              <w:t>ability to generate revenue.</w:t>
            </w:r>
          </w:p>
        </w:tc>
      </w:tr>
      <w:tr w:rsidR="00377B59" w:rsidRPr="00377B59" w14:paraId="78FC71D1" w14:textId="77777777" w:rsidTr="00962F92">
        <w:trPr>
          <w:trHeight w:val="285"/>
        </w:trPr>
        <w:tc>
          <w:tcPr>
            <w:tcW w:w="2695" w:type="dxa"/>
            <w:noWrap/>
            <w:hideMark/>
          </w:tcPr>
          <w:p w14:paraId="730D3385" w14:textId="77777777" w:rsidR="00377B59" w:rsidRPr="00377B59" w:rsidRDefault="00377B59" w:rsidP="00377B59">
            <w:pPr>
              <w:rPr>
                <w:b/>
              </w:rPr>
            </w:pPr>
            <w:r w:rsidRPr="00377B59">
              <w:rPr>
                <w:b/>
              </w:rPr>
              <w:lastRenderedPageBreak/>
              <w:t>Catastrophic</w:t>
            </w:r>
          </w:p>
        </w:tc>
        <w:tc>
          <w:tcPr>
            <w:tcW w:w="6583" w:type="dxa"/>
            <w:hideMark/>
          </w:tcPr>
          <w:p w14:paraId="5C7E6BDA" w14:textId="77777777" w:rsidR="00377B59" w:rsidRPr="00377B59" w:rsidRDefault="00377B59" w:rsidP="00377B59">
            <w:r w:rsidRPr="00377B59">
              <w:t>A business-ending event.</w:t>
            </w:r>
          </w:p>
        </w:tc>
      </w:tr>
      <w:tr w:rsidR="00377B59" w:rsidRPr="00377B59" w14:paraId="1F8C9CD4" w14:textId="77777777" w:rsidTr="00962F92">
        <w:trPr>
          <w:trHeight w:val="285"/>
        </w:trPr>
        <w:tc>
          <w:tcPr>
            <w:tcW w:w="2695" w:type="dxa"/>
            <w:noWrap/>
            <w:hideMark/>
          </w:tcPr>
          <w:p w14:paraId="07A76726" w14:textId="77777777" w:rsidR="00377B59" w:rsidRPr="00377B59" w:rsidRDefault="00377B59" w:rsidP="00377B59">
            <w:pPr>
              <w:rPr>
                <w:b/>
              </w:rPr>
            </w:pPr>
            <w:r w:rsidRPr="00377B59">
              <w:rPr>
                <w:b/>
              </w:rPr>
              <w:t>Unknown</w:t>
            </w:r>
          </w:p>
        </w:tc>
        <w:tc>
          <w:tcPr>
            <w:tcW w:w="6583" w:type="dxa"/>
            <w:hideMark/>
          </w:tcPr>
          <w:p w14:paraId="3C2CD8F9" w14:textId="77777777" w:rsidR="00377B59" w:rsidRPr="00377B59" w:rsidRDefault="00377B59" w:rsidP="00377B59">
            <w:r w:rsidRPr="00377B59">
              <w:t>The impact qualification is unknown.</w:t>
            </w:r>
          </w:p>
        </w:tc>
      </w:tr>
    </w:tbl>
    <w:p w14:paraId="6B8798F8" w14:textId="0B5AA6F2" w:rsidR="00377B59" w:rsidRDefault="00377B59" w:rsidP="0032667E">
      <w:pPr>
        <w:pStyle w:val="Heading2"/>
      </w:pPr>
      <w:bookmarkStart w:id="73" w:name="_Toc424650721"/>
      <w:r w:rsidRPr="00377B59">
        <w:t>ImpactRating</w:t>
      </w:r>
      <w:r w:rsidR="00C94D25">
        <w:t>Vocab-</w:t>
      </w:r>
      <w:r w:rsidRPr="00377B59">
        <w:t>1.0</w:t>
      </w:r>
      <w:r w:rsidR="00190FE5">
        <w:t xml:space="preserve"> </w:t>
      </w:r>
      <w:r w:rsidR="001B7F51">
        <w:t>Enumeration</w:t>
      </w:r>
      <w:bookmarkEnd w:id="73"/>
    </w:p>
    <w:p w14:paraId="0DC973B8" w14:textId="2777EE79" w:rsidR="00190FE5" w:rsidRPr="00D32B06" w:rsidRDefault="00EE365F" w:rsidP="00962F92">
      <w:pPr>
        <w:spacing w:after="240"/>
      </w:pPr>
      <w:r w:rsidRPr="00EE365F">
        <w:t xml:space="preserve">The </w:t>
      </w:r>
      <w:r w:rsidRPr="00EE365F">
        <w:rPr>
          <w:rFonts w:ascii="Courier New" w:hAnsi="Courier New" w:cs="Courier New"/>
        </w:rPr>
        <w:t>ImpactRatingVocab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STIX vocabulary for expressing the level of impact due to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377B59" w:rsidRPr="00377B59" w14:paraId="079E9CDA" w14:textId="77777777" w:rsidTr="00050313">
        <w:trPr>
          <w:trHeight w:val="285"/>
        </w:trPr>
        <w:tc>
          <w:tcPr>
            <w:tcW w:w="3595" w:type="dxa"/>
            <w:shd w:val="clear" w:color="auto" w:fill="BFBFBF" w:themeFill="background1" w:themeFillShade="BF"/>
            <w:noWrap/>
            <w:vAlign w:val="center"/>
          </w:tcPr>
          <w:p w14:paraId="3D12582E" w14:textId="159EBD03" w:rsidR="00377B59" w:rsidRPr="00377B59" w:rsidRDefault="00C94D25" w:rsidP="00377B59">
            <w:r>
              <w:rPr>
                <w:b/>
                <w:bCs/>
              </w:rPr>
              <w:t>Enumeration Literal</w:t>
            </w:r>
          </w:p>
        </w:tc>
        <w:tc>
          <w:tcPr>
            <w:tcW w:w="5683" w:type="dxa"/>
            <w:shd w:val="clear" w:color="auto" w:fill="BFBFBF" w:themeFill="background1" w:themeFillShade="BF"/>
            <w:vAlign w:val="center"/>
          </w:tcPr>
          <w:p w14:paraId="03CDC22B" w14:textId="04E0EFB9" w:rsidR="00377B59" w:rsidRPr="00377B59" w:rsidRDefault="00377B59" w:rsidP="00377B59">
            <w:r>
              <w:rPr>
                <w:b/>
                <w:bCs/>
              </w:rPr>
              <w:t>Description</w:t>
            </w:r>
          </w:p>
        </w:tc>
      </w:tr>
      <w:tr w:rsidR="00377B59" w:rsidRPr="00377B59" w14:paraId="45670509" w14:textId="77777777" w:rsidTr="00050313">
        <w:trPr>
          <w:trHeight w:val="285"/>
        </w:trPr>
        <w:tc>
          <w:tcPr>
            <w:tcW w:w="3595" w:type="dxa"/>
            <w:noWrap/>
            <w:hideMark/>
          </w:tcPr>
          <w:p w14:paraId="37E367ED" w14:textId="77777777" w:rsidR="00377B59" w:rsidRPr="00377B59" w:rsidRDefault="00377B59" w:rsidP="00377B59">
            <w:r w:rsidRPr="00377B59">
              <w:t>None</w:t>
            </w:r>
          </w:p>
        </w:tc>
        <w:tc>
          <w:tcPr>
            <w:tcW w:w="5683" w:type="dxa"/>
            <w:hideMark/>
          </w:tcPr>
          <w:p w14:paraId="2A16BD40" w14:textId="77777777" w:rsidR="00377B59" w:rsidRPr="00377B59" w:rsidRDefault="00377B59" w:rsidP="00377B59">
            <w:r w:rsidRPr="00377B59">
              <w:t>There was no impact.</w:t>
            </w:r>
          </w:p>
        </w:tc>
      </w:tr>
      <w:tr w:rsidR="00377B59" w:rsidRPr="00377B59" w14:paraId="33C3AD13" w14:textId="77777777" w:rsidTr="00050313">
        <w:trPr>
          <w:trHeight w:val="285"/>
        </w:trPr>
        <w:tc>
          <w:tcPr>
            <w:tcW w:w="3595" w:type="dxa"/>
            <w:noWrap/>
            <w:hideMark/>
          </w:tcPr>
          <w:p w14:paraId="1C38FA5F" w14:textId="77777777" w:rsidR="00377B59" w:rsidRPr="00377B59" w:rsidRDefault="00377B59" w:rsidP="00377B59">
            <w:r w:rsidRPr="00377B59">
              <w:t>Minor</w:t>
            </w:r>
          </w:p>
        </w:tc>
        <w:tc>
          <w:tcPr>
            <w:tcW w:w="5683" w:type="dxa"/>
            <w:hideMark/>
          </w:tcPr>
          <w:p w14:paraId="50E9C8A8" w14:textId="77777777" w:rsidR="00377B59" w:rsidRPr="00377B59" w:rsidRDefault="00377B59" w:rsidP="00377B59">
            <w:r w:rsidRPr="00377B59">
              <w:t>There was a minor impact.</w:t>
            </w:r>
          </w:p>
        </w:tc>
      </w:tr>
      <w:tr w:rsidR="00377B59" w:rsidRPr="00377B59" w14:paraId="0043592B" w14:textId="77777777" w:rsidTr="00050313">
        <w:trPr>
          <w:trHeight w:val="285"/>
        </w:trPr>
        <w:tc>
          <w:tcPr>
            <w:tcW w:w="3595" w:type="dxa"/>
            <w:noWrap/>
            <w:hideMark/>
          </w:tcPr>
          <w:p w14:paraId="74D375C9" w14:textId="77777777" w:rsidR="00377B59" w:rsidRPr="00377B59" w:rsidRDefault="00377B59" w:rsidP="00377B59">
            <w:r w:rsidRPr="00377B59">
              <w:t>Moderate</w:t>
            </w:r>
          </w:p>
        </w:tc>
        <w:tc>
          <w:tcPr>
            <w:tcW w:w="5683" w:type="dxa"/>
            <w:hideMark/>
          </w:tcPr>
          <w:p w14:paraId="6F5A8F96" w14:textId="77777777" w:rsidR="00377B59" w:rsidRPr="00377B59" w:rsidRDefault="00377B59" w:rsidP="00377B59">
            <w:r w:rsidRPr="00377B59">
              <w:t>There was a moderate impact.</w:t>
            </w:r>
          </w:p>
        </w:tc>
      </w:tr>
      <w:tr w:rsidR="00377B59" w:rsidRPr="00377B59" w14:paraId="2D8010CC" w14:textId="77777777" w:rsidTr="00050313">
        <w:trPr>
          <w:trHeight w:val="285"/>
        </w:trPr>
        <w:tc>
          <w:tcPr>
            <w:tcW w:w="3595" w:type="dxa"/>
            <w:noWrap/>
            <w:hideMark/>
          </w:tcPr>
          <w:p w14:paraId="32C07AD9" w14:textId="77777777" w:rsidR="00377B59" w:rsidRPr="00377B59" w:rsidRDefault="00377B59" w:rsidP="00377B59">
            <w:r w:rsidRPr="00377B59">
              <w:t>Major</w:t>
            </w:r>
          </w:p>
        </w:tc>
        <w:tc>
          <w:tcPr>
            <w:tcW w:w="5683" w:type="dxa"/>
            <w:hideMark/>
          </w:tcPr>
          <w:p w14:paraId="1D35A177" w14:textId="77777777" w:rsidR="00377B59" w:rsidRPr="00377B59" w:rsidRDefault="00377B59" w:rsidP="00377B59">
            <w:r w:rsidRPr="00377B59">
              <w:t>There was a major impact.</w:t>
            </w:r>
          </w:p>
        </w:tc>
      </w:tr>
      <w:tr w:rsidR="00377B59" w:rsidRPr="00377B59" w14:paraId="56701E25" w14:textId="77777777" w:rsidTr="00050313">
        <w:trPr>
          <w:trHeight w:val="285"/>
        </w:trPr>
        <w:tc>
          <w:tcPr>
            <w:tcW w:w="3595" w:type="dxa"/>
            <w:noWrap/>
            <w:hideMark/>
          </w:tcPr>
          <w:p w14:paraId="25112F4A" w14:textId="77777777" w:rsidR="00377B59" w:rsidRPr="00377B59" w:rsidRDefault="00377B59" w:rsidP="00377B59">
            <w:r w:rsidRPr="00377B59">
              <w:t>Unknown</w:t>
            </w:r>
          </w:p>
        </w:tc>
        <w:tc>
          <w:tcPr>
            <w:tcW w:w="5683" w:type="dxa"/>
            <w:hideMark/>
          </w:tcPr>
          <w:p w14:paraId="1F4FE0CF" w14:textId="77777777" w:rsidR="00377B59" w:rsidRPr="00377B59" w:rsidRDefault="00377B59" w:rsidP="00377B59">
            <w:r w:rsidRPr="00377B59">
              <w:t>The impact is not known.</w:t>
            </w:r>
          </w:p>
        </w:tc>
      </w:tr>
    </w:tbl>
    <w:p w14:paraId="50748F32" w14:textId="7224552B" w:rsidR="00500836" w:rsidRDefault="00500836" w:rsidP="0032667E">
      <w:pPr>
        <w:pStyle w:val="Heading2"/>
      </w:pPr>
      <w:bookmarkStart w:id="74" w:name="_Toc424650722"/>
      <w:r w:rsidRPr="00500836">
        <w:t>IncidentCategory</w:t>
      </w:r>
      <w:r w:rsidR="00C94D25">
        <w:t>Vocab-</w:t>
      </w:r>
      <w:r w:rsidRPr="00500836">
        <w:t>1.0</w:t>
      </w:r>
      <w:r w:rsidR="00190FE5">
        <w:t xml:space="preserve"> </w:t>
      </w:r>
      <w:r w:rsidR="001B7F51">
        <w:t>Enumeration</w:t>
      </w:r>
      <w:bookmarkEnd w:id="74"/>
    </w:p>
    <w:p w14:paraId="6AC9FE3B" w14:textId="253B9710" w:rsidR="00190FE5" w:rsidRPr="00D32B06" w:rsidRDefault="00EE365F" w:rsidP="00962F92">
      <w:pPr>
        <w:spacing w:after="240"/>
      </w:pPr>
      <w:r w:rsidRPr="00EE365F">
        <w:t xml:space="preserve">The </w:t>
      </w:r>
      <w:r w:rsidRPr="00D21E1C">
        <w:rPr>
          <w:rFonts w:ascii="Courier New" w:hAnsi="Courier New" w:cs="Courier New"/>
        </w:rPr>
        <w:t>IncidentCategoryVocab</w:t>
      </w:r>
      <w:r w:rsidRPr="00EE365F">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EE365F">
        <w:t xml:space="preserve">STIX vocabulary for </w:t>
      </w:r>
      <w:r w:rsidRPr="00EE365F">
        <w:t xml:space="preserve">expressing possible categories </w:t>
      </w:r>
      <w:r w:rsidRPr="00EE365F">
        <w:t>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595"/>
        <w:gridCol w:w="5683"/>
      </w:tblGrid>
      <w:tr w:rsidR="00500836" w:rsidRPr="00500836" w14:paraId="0E6F0689" w14:textId="77777777" w:rsidTr="00962F92">
        <w:trPr>
          <w:trHeight w:val="288"/>
        </w:trPr>
        <w:tc>
          <w:tcPr>
            <w:tcW w:w="3595" w:type="dxa"/>
            <w:shd w:val="clear" w:color="auto" w:fill="BFBFBF" w:themeFill="background1" w:themeFillShade="BF"/>
            <w:noWrap/>
            <w:vAlign w:val="center"/>
          </w:tcPr>
          <w:p w14:paraId="591DF4B6" w14:textId="1402F975" w:rsidR="00500836" w:rsidRPr="00500836" w:rsidRDefault="00C94D25" w:rsidP="00500836">
            <w:r>
              <w:rPr>
                <w:b/>
                <w:bCs/>
              </w:rPr>
              <w:t>Enumeration Literal</w:t>
            </w:r>
          </w:p>
        </w:tc>
        <w:tc>
          <w:tcPr>
            <w:tcW w:w="5683" w:type="dxa"/>
            <w:shd w:val="clear" w:color="auto" w:fill="BFBFBF" w:themeFill="background1" w:themeFillShade="BF"/>
            <w:vAlign w:val="center"/>
          </w:tcPr>
          <w:p w14:paraId="6D41BFFC" w14:textId="579EBB6B" w:rsidR="00500836" w:rsidRPr="00500836" w:rsidRDefault="00500836" w:rsidP="00500836">
            <w:r>
              <w:rPr>
                <w:b/>
                <w:bCs/>
              </w:rPr>
              <w:t>Description</w:t>
            </w:r>
          </w:p>
        </w:tc>
      </w:tr>
      <w:tr w:rsidR="00500836" w:rsidRPr="00500836" w14:paraId="3D7C9AD9" w14:textId="77777777" w:rsidTr="00962F92">
        <w:trPr>
          <w:trHeight w:val="510"/>
        </w:trPr>
        <w:tc>
          <w:tcPr>
            <w:tcW w:w="3595" w:type="dxa"/>
            <w:noWrap/>
            <w:hideMark/>
          </w:tcPr>
          <w:p w14:paraId="170BAC6A" w14:textId="77777777" w:rsidR="00500836" w:rsidRPr="00500836" w:rsidRDefault="00500836" w:rsidP="00500836">
            <w:pPr>
              <w:rPr>
                <w:b/>
              </w:rPr>
            </w:pPr>
            <w:r w:rsidRPr="00500836">
              <w:rPr>
                <w:b/>
              </w:rPr>
              <w:t>Denial of Service</w:t>
            </w:r>
          </w:p>
        </w:tc>
        <w:tc>
          <w:tcPr>
            <w:tcW w:w="5683" w:type="dxa"/>
            <w:hideMark/>
          </w:tcPr>
          <w:p w14:paraId="35E21641" w14:textId="3803056E" w:rsidR="00500836" w:rsidRPr="00500836" w:rsidRDefault="00500836" w:rsidP="0018732F">
            <w:r w:rsidRPr="00500836">
              <w:t>An attack that successfully prevents or impairs the normal authorized functionality of networks, systems or applications by exhausting resources.</w:t>
            </w:r>
          </w:p>
        </w:tc>
      </w:tr>
      <w:tr w:rsidR="00500836" w:rsidRPr="00500836" w14:paraId="6A71558A" w14:textId="77777777" w:rsidTr="00962F92">
        <w:trPr>
          <w:trHeight w:val="510"/>
        </w:trPr>
        <w:tc>
          <w:tcPr>
            <w:tcW w:w="3595" w:type="dxa"/>
            <w:noWrap/>
            <w:hideMark/>
          </w:tcPr>
          <w:p w14:paraId="704D4B80" w14:textId="77777777" w:rsidR="00500836" w:rsidRPr="00500836" w:rsidRDefault="00500836" w:rsidP="00500836">
            <w:pPr>
              <w:rPr>
                <w:b/>
              </w:rPr>
            </w:pPr>
            <w:r w:rsidRPr="00500836">
              <w:rPr>
                <w:b/>
              </w:rPr>
              <w:t>Exercise/Network Defense Testing</w:t>
            </w:r>
          </w:p>
        </w:tc>
        <w:tc>
          <w:tcPr>
            <w:tcW w:w="5683" w:type="dxa"/>
            <w:hideMark/>
          </w:tcPr>
          <w:p w14:paraId="60565114" w14:textId="77777777" w:rsidR="00500836" w:rsidRPr="00500836" w:rsidRDefault="00500836" w:rsidP="00500836">
            <w:r w:rsidRPr="00500836">
              <w:t>This category is used during state, federal, national, international exercises and approved activity testing of internal/external network defenses or responses.</w:t>
            </w:r>
          </w:p>
        </w:tc>
      </w:tr>
      <w:tr w:rsidR="00500836" w:rsidRPr="00500836" w14:paraId="1CD23BE6" w14:textId="77777777" w:rsidTr="00962F92">
        <w:trPr>
          <w:trHeight w:val="285"/>
        </w:trPr>
        <w:tc>
          <w:tcPr>
            <w:tcW w:w="3595" w:type="dxa"/>
            <w:noWrap/>
            <w:hideMark/>
          </w:tcPr>
          <w:p w14:paraId="18EB70D8" w14:textId="77777777" w:rsidR="00500836" w:rsidRPr="00500836" w:rsidRDefault="00500836" w:rsidP="00500836">
            <w:pPr>
              <w:rPr>
                <w:b/>
              </w:rPr>
            </w:pPr>
            <w:r w:rsidRPr="00500836">
              <w:rPr>
                <w:b/>
              </w:rPr>
              <w:t>Improper Usage</w:t>
            </w:r>
          </w:p>
        </w:tc>
        <w:tc>
          <w:tcPr>
            <w:tcW w:w="5683" w:type="dxa"/>
            <w:hideMark/>
          </w:tcPr>
          <w:p w14:paraId="1B54BC8D" w14:textId="77777777" w:rsidR="00500836" w:rsidRPr="00500836" w:rsidRDefault="00500836" w:rsidP="00500836">
            <w:r w:rsidRPr="00500836">
              <w:t>A person violates acceptable computing use policies.</w:t>
            </w:r>
          </w:p>
        </w:tc>
      </w:tr>
      <w:tr w:rsidR="00500836" w:rsidRPr="00500836" w14:paraId="149270B4" w14:textId="77777777" w:rsidTr="00962F92">
        <w:trPr>
          <w:trHeight w:val="285"/>
        </w:trPr>
        <w:tc>
          <w:tcPr>
            <w:tcW w:w="3595" w:type="dxa"/>
            <w:noWrap/>
            <w:hideMark/>
          </w:tcPr>
          <w:p w14:paraId="4850B5C1" w14:textId="77777777" w:rsidR="00500836" w:rsidRPr="00500836" w:rsidRDefault="00500836" w:rsidP="00500836">
            <w:pPr>
              <w:rPr>
                <w:b/>
              </w:rPr>
            </w:pPr>
            <w:r w:rsidRPr="00500836">
              <w:rPr>
                <w:b/>
              </w:rPr>
              <w:t>Investigation</w:t>
            </w:r>
          </w:p>
        </w:tc>
        <w:tc>
          <w:tcPr>
            <w:tcW w:w="5683" w:type="dxa"/>
            <w:hideMark/>
          </w:tcPr>
          <w:p w14:paraId="5B5986BA" w14:textId="77777777" w:rsidR="00500836" w:rsidRPr="00500836" w:rsidRDefault="00500836" w:rsidP="00500836">
            <w:r w:rsidRPr="00500836">
              <w:t>Unconfirmed incidents that are potentially malicious or anomalous activity deemed by the reporting entity to warrant further review.</w:t>
            </w:r>
          </w:p>
        </w:tc>
      </w:tr>
      <w:tr w:rsidR="00500836" w:rsidRPr="00500836" w14:paraId="5E5521CB" w14:textId="77777777" w:rsidTr="00962F92">
        <w:trPr>
          <w:trHeight w:val="510"/>
        </w:trPr>
        <w:tc>
          <w:tcPr>
            <w:tcW w:w="3595" w:type="dxa"/>
            <w:noWrap/>
            <w:hideMark/>
          </w:tcPr>
          <w:p w14:paraId="50FA68C7" w14:textId="77777777" w:rsidR="00500836" w:rsidRPr="00500836" w:rsidRDefault="00500836" w:rsidP="00500836">
            <w:pPr>
              <w:rPr>
                <w:b/>
              </w:rPr>
            </w:pPr>
            <w:r w:rsidRPr="00500836">
              <w:rPr>
                <w:b/>
              </w:rPr>
              <w:t>Malicious Code</w:t>
            </w:r>
          </w:p>
        </w:tc>
        <w:tc>
          <w:tcPr>
            <w:tcW w:w="5683" w:type="dxa"/>
            <w:hideMark/>
          </w:tcPr>
          <w:p w14:paraId="31928DC2" w14:textId="77777777" w:rsidR="00500836" w:rsidRPr="00500836" w:rsidRDefault="00500836" w:rsidP="00500836">
            <w:r w:rsidRPr="00500836">
              <w:t>Installation of malicious software (e.g., virus, worm, Trojan horse, or other code-based malicious entity) that infects an operating system or application. Agencies are NOT required to report malicious logic that has been successfully quarantined by antivirus (AV) software.</w:t>
            </w:r>
          </w:p>
        </w:tc>
      </w:tr>
      <w:tr w:rsidR="00500836" w:rsidRPr="00500836" w14:paraId="25BE84A8" w14:textId="77777777" w:rsidTr="00962F92">
        <w:trPr>
          <w:trHeight w:val="510"/>
        </w:trPr>
        <w:tc>
          <w:tcPr>
            <w:tcW w:w="3595" w:type="dxa"/>
            <w:noWrap/>
            <w:hideMark/>
          </w:tcPr>
          <w:p w14:paraId="02FE4C2E" w14:textId="77777777" w:rsidR="00500836" w:rsidRPr="00500836" w:rsidRDefault="00500836" w:rsidP="00500836">
            <w:pPr>
              <w:rPr>
                <w:b/>
              </w:rPr>
            </w:pPr>
            <w:r w:rsidRPr="00500836">
              <w:rPr>
                <w:b/>
              </w:rPr>
              <w:t>Scans/Probes/Attempted Access</w:t>
            </w:r>
          </w:p>
        </w:tc>
        <w:tc>
          <w:tcPr>
            <w:tcW w:w="5683" w:type="dxa"/>
            <w:hideMark/>
          </w:tcPr>
          <w:p w14:paraId="70BD359C" w14:textId="77777777" w:rsidR="00500836" w:rsidRPr="00500836" w:rsidRDefault="00500836" w:rsidP="00500836">
            <w:r w:rsidRPr="00500836">
              <w:t>This category includes any activity that seeks to access or identify a federal agency computer, open ports, protocols, service, or any combination for later exploit. This activity does not directly result in a compromise or denial of service.</w:t>
            </w:r>
          </w:p>
        </w:tc>
      </w:tr>
      <w:tr w:rsidR="00500836" w:rsidRPr="00500836" w14:paraId="252C3255" w14:textId="77777777" w:rsidTr="00962F92">
        <w:trPr>
          <w:trHeight w:val="510"/>
        </w:trPr>
        <w:tc>
          <w:tcPr>
            <w:tcW w:w="3595" w:type="dxa"/>
            <w:noWrap/>
            <w:hideMark/>
          </w:tcPr>
          <w:p w14:paraId="18F3E97D" w14:textId="77777777" w:rsidR="00500836" w:rsidRPr="00500836" w:rsidRDefault="00500836" w:rsidP="00500836">
            <w:pPr>
              <w:rPr>
                <w:b/>
              </w:rPr>
            </w:pPr>
            <w:r w:rsidRPr="00500836">
              <w:rPr>
                <w:b/>
              </w:rPr>
              <w:lastRenderedPageBreak/>
              <w:t>Unauthorized Access</w:t>
            </w:r>
          </w:p>
        </w:tc>
        <w:tc>
          <w:tcPr>
            <w:tcW w:w="5683" w:type="dxa"/>
            <w:hideMark/>
          </w:tcPr>
          <w:p w14:paraId="60512CAF" w14:textId="77777777" w:rsidR="00500836" w:rsidRPr="00500836" w:rsidRDefault="00500836" w:rsidP="00500836">
            <w:r w:rsidRPr="00500836">
              <w:t>In this category an individual gains logical or physical access without permission to a federal agency network, system, application, data, or other resource.</w:t>
            </w:r>
          </w:p>
        </w:tc>
      </w:tr>
    </w:tbl>
    <w:p w14:paraId="5B8C08C5" w14:textId="2F47860A" w:rsidR="00445B2F" w:rsidRDefault="00445B2F" w:rsidP="0032667E">
      <w:pPr>
        <w:pStyle w:val="Heading2"/>
      </w:pPr>
      <w:bookmarkStart w:id="75" w:name="_Toc424650723"/>
      <w:r w:rsidRPr="00445B2F">
        <w:t>IncidentEffect</w:t>
      </w:r>
      <w:r w:rsidR="00C94D25">
        <w:t>Vocab-</w:t>
      </w:r>
      <w:r w:rsidRPr="00445B2F">
        <w:t>1.0</w:t>
      </w:r>
      <w:r w:rsidR="00190FE5">
        <w:t xml:space="preserve"> </w:t>
      </w:r>
      <w:r w:rsidR="001B7F51">
        <w:t>Enumeration</w:t>
      </w:r>
      <w:bookmarkEnd w:id="75"/>
    </w:p>
    <w:p w14:paraId="1A7AA79F" w14:textId="15121892" w:rsidR="00190FE5" w:rsidRPr="00D32B06" w:rsidRDefault="00FB266D" w:rsidP="00962F92">
      <w:pPr>
        <w:spacing w:after="240"/>
      </w:pPr>
      <w:r w:rsidRPr="00FB266D">
        <w:t xml:space="preserve">The </w:t>
      </w:r>
      <w:r w:rsidRPr="00FB266D">
        <w:rPr>
          <w:rFonts w:ascii="Courier New" w:hAnsi="Courier New" w:cs="Courier New"/>
        </w:rPr>
        <w:t>IncidentEffectVocab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STIX vocabulary for expressing the possible effects of an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035"/>
        <w:gridCol w:w="4243"/>
      </w:tblGrid>
      <w:tr w:rsidR="00445B2F" w:rsidRPr="00445B2F" w14:paraId="2BD2491E" w14:textId="77777777" w:rsidTr="003F2FEC">
        <w:trPr>
          <w:trHeight w:val="285"/>
        </w:trPr>
        <w:tc>
          <w:tcPr>
            <w:tcW w:w="5035" w:type="dxa"/>
            <w:shd w:val="clear" w:color="auto" w:fill="BFBFBF" w:themeFill="background1" w:themeFillShade="BF"/>
            <w:noWrap/>
            <w:vAlign w:val="center"/>
          </w:tcPr>
          <w:p w14:paraId="77D259E0" w14:textId="240E5CD8" w:rsidR="00445B2F" w:rsidRPr="00445B2F" w:rsidRDefault="00C94D25" w:rsidP="00445B2F">
            <w:r>
              <w:rPr>
                <w:b/>
                <w:bCs/>
              </w:rPr>
              <w:t>Enumeration Literal</w:t>
            </w:r>
          </w:p>
        </w:tc>
        <w:tc>
          <w:tcPr>
            <w:tcW w:w="4243" w:type="dxa"/>
            <w:shd w:val="clear" w:color="auto" w:fill="BFBFBF" w:themeFill="background1" w:themeFillShade="BF"/>
            <w:vAlign w:val="center"/>
          </w:tcPr>
          <w:p w14:paraId="5BCEE920" w14:textId="789E8889" w:rsidR="00445B2F" w:rsidRPr="00445B2F" w:rsidRDefault="00445B2F" w:rsidP="00445B2F">
            <w:r>
              <w:rPr>
                <w:b/>
                <w:bCs/>
              </w:rPr>
              <w:t>Description</w:t>
            </w:r>
          </w:p>
        </w:tc>
      </w:tr>
      <w:tr w:rsidR="00500836" w:rsidRPr="00445B2F" w14:paraId="29F1EA75" w14:textId="77777777" w:rsidTr="003F2FEC">
        <w:trPr>
          <w:trHeight w:val="285"/>
        </w:trPr>
        <w:tc>
          <w:tcPr>
            <w:tcW w:w="5035" w:type="dxa"/>
            <w:noWrap/>
            <w:hideMark/>
          </w:tcPr>
          <w:p w14:paraId="289DCCD3" w14:textId="77777777" w:rsidR="00500836" w:rsidRPr="00500836" w:rsidRDefault="00500836" w:rsidP="00445B2F">
            <w:pPr>
              <w:rPr>
                <w:b/>
              </w:rPr>
            </w:pPr>
            <w:r w:rsidRPr="00500836">
              <w:rPr>
                <w:b/>
              </w:rPr>
              <w:t>Brand or Image Degradation</w:t>
            </w:r>
          </w:p>
        </w:tc>
        <w:tc>
          <w:tcPr>
            <w:tcW w:w="4243" w:type="dxa"/>
            <w:hideMark/>
          </w:tcPr>
          <w:p w14:paraId="48C7897A" w14:textId="78B00E75" w:rsidR="00500836" w:rsidRPr="00445B2F" w:rsidRDefault="00EC6748" w:rsidP="00EC6748">
            <w:r>
              <w:t>The image or brand of the target related to the incident is damaged.</w:t>
            </w:r>
          </w:p>
        </w:tc>
      </w:tr>
      <w:tr w:rsidR="00500836" w:rsidRPr="00445B2F" w14:paraId="28679053" w14:textId="77777777" w:rsidTr="003F2FEC">
        <w:trPr>
          <w:trHeight w:val="285"/>
        </w:trPr>
        <w:tc>
          <w:tcPr>
            <w:tcW w:w="5035" w:type="dxa"/>
            <w:noWrap/>
            <w:hideMark/>
          </w:tcPr>
          <w:p w14:paraId="40BC5BE0" w14:textId="77777777" w:rsidR="00500836" w:rsidRPr="00500836" w:rsidRDefault="00500836" w:rsidP="00445B2F">
            <w:pPr>
              <w:rPr>
                <w:b/>
              </w:rPr>
            </w:pPr>
            <w:r w:rsidRPr="00500836">
              <w:rPr>
                <w:b/>
              </w:rPr>
              <w:t>Data Breach or Compromise</w:t>
            </w:r>
          </w:p>
        </w:tc>
        <w:tc>
          <w:tcPr>
            <w:tcW w:w="4243" w:type="dxa"/>
            <w:hideMark/>
          </w:tcPr>
          <w:p w14:paraId="151D8442" w14:textId="2D437EAB" w:rsidR="00500836" w:rsidRPr="00445B2F" w:rsidRDefault="00DB773D" w:rsidP="00DB773D">
            <w:r>
              <w:t>The incident involved obtained or altered</w:t>
            </w:r>
            <w:r w:rsidR="00EC6748">
              <w:t xml:space="preserve"> data.</w:t>
            </w:r>
          </w:p>
        </w:tc>
      </w:tr>
      <w:tr w:rsidR="00500836" w:rsidRPr="00445B2F" w14:paraId="3C21F20C" w14:textId="77777777" w:rsidTr="003F2FEC">
        <w:trPr>
          <w:trHeight w:val="285"/>
        </w:trPr>
        <w:tc>
          <w:tcPr>
            <w:tcW w:w="5035" w:type="dxa"/>
            <w:noWrap/>
            <w:hideMark/>
          </w:tcPr>
          <w:p w14:paraId="28188A68" w14:textId="77777777" w:rsidR="00500836" w:rsidRPr="00500836" w:rsidRDefault="00500836" w:rsidP="00445B2F">
            <w:pPr>
              <w:rPr>
                <w:b/>
              </w:rPr>
            </w:pPr>
            <w:r w:rsidRPr="00500836">
              <w:rPr>
                <w:b/>
              </w:rPr>
              <w:t>Degradation of Service</w:t>
            </w:r>
          </w:p>
        </w:tc>
        <w:tc>
          <w:tcPr>
            <w:tcW w:w="4243" w:type="dxa"/>
            <w:hideMark/>
          </w:tcPr>
          <w:p w14:paraId="508291D8" w14:textId="5E348192" w:rsidR="00500836" w:rsidRPr="00445B2F" w:rsidRDefault="00EC6748" w:rsidP="00445B2F">
            <w:r>
              <w:t>The incident involved reducing the level of service of the target.</w:t>
            </w:r>
          </w:p>
        </w:tc>
      </w:tr>
      <w:tr w:rsidR="00500836" w:rsidRPr="00445B2F" w14:paraId="62C6B0B0" w14:textId="77777777" w:rsidTr="003F2FEC">
        <w:trPr>
          <w:trHeight w:val="285"/>
        </w:trPr>
        <w:tc>
          <w:tcPr>
            <w:tcW w:w="5035" w:type="dxa"/>
            <w:noWrap/>
            <w:hideMark/>
          </w:tcPr>
          <w:p w14:paraId="7D4F8362" w14:textId="77777777" w:rsidR="00500836" w:rsidRPr="00500836" w:rsidRDefault="00500836" w:rsidP="00445B2F">
            <w:pPr>
              <w:rPr>
                <w:b/>
              </w:rPr>
            </w:pPr>
            <w:r w:rsidRPr="00500836">
              <w:rPr>
                <w:b/>
              </w:rPr>
              <w:t>Destruction</w:t>
            </w:r>
          </w:p>
        </w:tc>
        <w:tc>
          <w:tcPr>
            <w:tcW w:w="4243" w:type="dxa"/>
            <w:hideMark/>
          </w:tcPr>
          <w:p w14:paraId="6E703C50" w14:textId="0C3BAFCE" w:rsidR="00500836" w:rsidRPr="00445B2F" w:rsidRDefault="00050313" w:rsidP="00445B2F">
            <w:r>
              <w:t>The incident involved the destruction of a software or hardware system.</w:t>
            </w:r>
          </w:p>
        </w:tc>
      </w:tr>
      <w:tr w:rsidR="00500836" w:rsidRPr="00445B2F" w14:paraId="58D7F176" w14:textId="77777777" w:rsidTr="003F2FEC">
        <w:trPr>
          <w:trHeight w:val="285"/>
        </w:trPr>
        <w:tc>
          <w:tcPr>
            <w:tcW w:w="5035" w:type="dxa"/>
            <w:noWrap/>
            <w:hideMark/>
          </w:tcPr>
          <w:p w14:paraId="7B7531DE" w14:textId="77777777" w:rsidR="00500836" w:rsidRPr="00500836" w:rsidRDefault="00500836" w:rsidP="00445B2F">
            <w:pPr>
              <w:rPr>
                <w:b/>
              </w:rPr>
            </w:pPr>
            <w:r w:rsidRPr="00500836">
              <w:rPr>
                <w:b/>
              </w:rPr>
              <w:t>Disruption of Service / Operations</w:t>
            </w:r>
          </w:p>
        </w:tc>
        <w:tc>
          <w:tcPr>
            <w:tcW w:w="4243" w:type="dxa"/>
            <w:hideMark/>
          </w:tcPr>
          <w:p w14:paraId="5A06FAFF" w14:textId="1F5B9F13" w:rsidR="00500836" w:rsidRPr="00445B2F" w:rsidRDefault="00EC6748" w:rsidP="00445B2F">
            <w:r>
              <w:t>The incident involved terminating the service or operations of the target</w:t>
            </w:r>
          </w:p>
        </w:tc>
      </w:tr>
      <w:tr w:rsidR="00500836" w:rsidRPr="00445B2F" w14:paraId="3180A09D" w14:textId="77777777" w:rsidTr="003F2FEC">
        <w:trPr>
          <w:trHeight w:val="285"/>
        </w:trPr>
        <w:tc>
          <w:tcPr>
            <w:tcW w:w="5035" w:type="dxa"/>
            <w:noWrap/>
            <w:hideMark/>
          </w:tcPr>
          <w:p w14:paraId="6F571A20" w14:textId="77777777" w:rsidR="00500836" w:rsidRPr="00500836" w:rsidRDefault="00500836" w:rsidP="00445B2F">
            <w:pPr>
              <w:rPr>
                <w:b/>
              </w:rPr>
            </w:pPr>
            <w:r w:rsidRPr="00500836">
              <w:rPr>
                <w:b/>
              </w:rPr>
              <w:t>Financial Loss</w:t>
            </w:r>
          </w:p>
        </w:tc>
        <w:tc>
          <w:tcPr>
            <w:tcW w:w="4243" w:type="dxa"/>
            <w:hideMark/>
          </w:tcPr>
          <w:p w14:paraId="7B922ACB" w14:textId="18F257FF" w:rsidR="00500836" w:rsidRPr="00445B2F" w:rsidRDefault="00EC6748" w:rsidP="00445B2F">
            <w:r>
              <w:t>The incident involved a financial loss by the target</w:t>
            </w:r>
          </w:p>
        </w:tc>
      </w:tr>
      <w:tr w:rsidR="00500836" w:rsidRPr="00445B2F" w14:paraId="3C161F25" w14:textId="77777777" w:rsidTr="003F2FEC">
        <w:trPr>
          <w:trHeight w:val="285"/>
        </w:trPr>
        <w:tc>
          <w:tcPr>
            <w:tcW w:w="5035" w:type="dxa"/>
            <w:noWrap/>
            <w:hideMark/>
          </w:tcPr>
          <w:p w14:paraId="2E9E6C0C" w14:textId="77777777" w:rsidR="00500836" w:rsidRPr="00500836" w:rsidRDefault="00500836" w:rsidP="00445B2F">
            <w:pPr>
              <w:rPr>
                <w:b/>
              </w:rPr>
            </w:pPr>
            <w:r w:rsidRPr="00500836">
              <w:rPr>
                <w:b/>
              </w:rPr>
              <w:t>Loss of Competitive Advantage</w:t>
            </w:r>
          </w:p>
        </w:tc>
        <w:tc>
          <w:tcPr>
            <w:tcW w:w="4243" w:type="dxa"/>
            <w:hideMark/>
          </w:tcPr>
          <w:p w14:paraId="0EA3C701" w14:textId="5E278225" w:rsidR="00500836" w:rsidRPr="00445B2F" w:rsidRDefault="00050313" w:rsidP="00445B2F">
            <w:r>
              <w:t xml:space="preserve">The incident </w:t>
            </w:r>
            <w:r w:rsidR="003F51EF">
              <w:t>involved a non-specified loss of competitive advantage</w:t>
            </w:r>
          </w:p>
        </w:tc>
      </w:tr>
      <w:tr w:rsidR="00500836" w:rsidRPr="00445B2F" w14:paraId="45F11C64" w14:textId="77777777" w:rsidTr="003F2FEC">
        <w:trPr>
          <w:trHeight w:val="285"/>
        </w:trPr>
        <w:tc>
          <w:tcPr>
            <w:tcW w:w="5035" w:type="dxa"/>
            <w:noWrap/>
            <w:hideMark/>
          </w:tcPr>
          <w:p w14:paraId="37B5A79B" w14:textId="77777777" w:rsidR="00500836" w:rsidRPr="00500836" w:rsidRDefault="00500836" w:rsidP="00445B2F">
            <w:pPr>
              <w:rPr>
                <w:b/>
              </w:rPr>
            </w:pPr>
            <w:r w:rsidRPr="00500836">
              <w:rPr>
                <w:b/>
              </w:rPr>
              <w:t>Loss of Competitive Advantage - Economic</w:t>
            </w:r>
          </w:p>
        </w:tc>
        <w:tc>
          <w:tcPr>
            <w:tcW w:w="4243" w:type="dxa"/>
            <w:hideMark/>
          </w:tcPr>
          <w:p w14:paraId="4EEBC4FE" w14:textId="5E4A241B" w:rsidR="00500836" w:rsidRPr="00445B2F" w:rsidRDefault="003F51EF" w:rsidP="003F51EF">
            <w:r>
              <w:t>The incident involved an economic loss of competitive advantage</w:t>
            </w:r>
          </w:p>
        </w:tc>
      </w:tr>
      <w:tr w:rsidR="00500836" w:rsidRPr="00445B2F" w14:paraId="75754580" w14:textId="77777777" w:rsidTr="003F2FEC">
        <w:trPr>
          <w:trHeight w:val="285"/>
        </w:trPr>
        <w:tc>
          <w:tcPr>
            <w:tcW w:w="5035" w:type="dxa"/>
            <w:noWrap/>
            <w:hideMark/>
          </w:tcPr>
          <w:p w14:paraId="4DDAF32E" w14:textId="77777777" w:rsidR="00500836" w:rsidRPr="00500836" w:rsidRDefault="00500836" w:rsidP="00445B2F">
            <w:pPr>
              <w:rPr>
                <w:b/>
              </w:rPr>
            </w:pPr>
            <w:r w:rsidRPr="00500836">
              <w:rPr>
                <w:b/>
              </w:rPr>
              <w:t>Loss of Competitive Advantage - Military</w:t>
            </w:r>
          </w:p>
        </w:tc>
        <w:tc>
          <w:tcPr>
            <w:tcW w:w="4243" w:type="dxa"/>
            <w:hideMark/>
          </w:tcPr>
          <w:p w14:paraId="63B01728" w14:textId="005186EF" w:rsidR="00500836" w:rsidRPr="00445B2F" w:rsidRDefault="003F51EF" w:rsidP="003F51EF">
            <w:r>
              <w:t>The incident involved a military loss of competitive advantage</w:t>
            </w:r>
          </w:p>
        </w:tc>
      </w:tr>
      <w:tr w:rsidR="00500836" w:rsidRPr="00445B2F" w14:paraId="1B0A4587" w14:textId="77777777" w:rsidTr="003F2FEC">
        <w:trPr>
          <w:trHeight w:val="285"/>
        </w:trPr>
        <w:tc>
          <w:tcPr>
            <w:tcW w:w="5035" w:type="dxa"/>
            <w:noWrap/>
            <w:hideMark/>
          </w:tcPr>
          <w:p w14:paraId="2EF835E3" w14:textId="77777777" w:rsidR="00500836" w:rsidRPr="00500836" w:rsidRDefault="00500836" w:rsidP="00445B2F">
            <w:pPr>
              <w:rPr>
                <w:b/>
              </w:rPr>
            </w:pPr>
            <w:r w:rsidRPr="00500836">
              <w:rPr>
                <w:b/>
              </w:rPr>
              <w:t>Loss of Competitive Advantage - Political</w:t>
            </w:r>
          </w:p>
        </w:tc>
        <w:tc>
          <w:tcPr>
            <w:tcW w:w="4243" w:type="dxa"/>
            <w:hideMark/>
          </w:tcPr>
          <w:p w14:paraId="03381F02" w14:textId="33F3E144" w:rsidR="00500836" w:rsidRPr="00445B2F" w:rsidRDefault="003F51EF" w:rsidP="003F51EF">
            <w:r>
              <w:t>The incident involved a political loss of competitive advantage</w:t>
            </w:r>
          </w:p>
        </w:tc>
      </w:tr>
      <w:tr w:rsidR="00500836" w:rsidRPr="00445B2F" w14:paraId="1F6D5A47" w14:textId="77777777" w:rsidTr="003F2FEC">
        <w:trPr>
          <w:trHeight w:val="285"/>
        </w:trPr>
        <w:tc>
          <w:tcPr>
            <w:tcW w:w="5035" w:type="dxa"/>
            <w:noWrap/>
            <w:hideMark/>
          </w:tcPr>
          <w:p w14:paraId="14D016DC" w14:textId="77777777" w:rsidR="003F2FEC" w:rsidRDefault="00500836" w:rsidP="00445B2F">
            <w:pPr>
              <w:rPr>
                <w:b/>
              </w:rPr>
            </w:pPr>
            <w:r w:rsidRPr="00500836">
              <w:rPr>
                <w:b/>
              </w:rPr>
              <w:t xml:space="preserve">Loss of Confidential / </w:t>
            </w:r>
          </w:p>
          <w:p w14:paraId="741A0F8E" w14:textId="0E09B384" w:rsidR="00500836" w:rsidRPr="00500836" w:rsidRDefault="00500836" w:rsidP="00445B2F">
            <w:pPr>
              <w:rPr>
                <w:b/>
              </w:rPr>
            </w:pPr>
            <w:r w:rsidRPr="00500836">
              <w:rPr>
                <w:b/>
              </w:rPr>
              <w:t>Proprietary Information or Intellectual Property</w:t>
            </w:r>
          </w:p>
        </w:tc>
        <w:tc>
          <w:tcPr>
            <w:tcW w:w="4243" w:type="dxa"/>
            <w:hideMark/>
          </w:tcPr>
          <w:p w14:paraId="26D39E51" w14:textId="68D41E1E" w:rsidR="00500836" w:rsidRPr="00445B2F" w:rsidRDefault="00050313" w:rsidP="00445B2F">
            <w:r>
              <w:t>During the incident proprietary information or intellectual property (IP) was obtained</w:t>
            </w:r>
          </w:p>
        </w:tc>
      </w:tr>
      <w:tr w:rsidR="00500836" w:rsidRPr="00445B2F" w14:paraId="5E23B398" w14:textId="77777777" w:rsidTr="003F2FEC">
        <w:trPr>
          <w:trHeight w:val="285"/>
        </w:trPr>
        <w:tc>
          <w:tcPr>
            <w:tcW w:w="5035" w:type="dxa"/>
            <w:noWrap/>
            <w:hideMark/>
          </w:tcPr>
          <w:p w14:paraId="412D08E5" w14:textId="77777777" w:rsidR="00500836" w:rsidRPr="00500836" w:rsidRDefault="00500836" w:rsidP="00445B2F">
            <w:pPr>
              <w:rPr>
                <w:b/>
              </w:rPr>
            </w:pPr>
            <w:r w:rsidRPr="00500836">
              <w:rPr>
                <w:b/>
              </w:rPr>
              <w:t>Regulatory, Compliance or Legal Impact</w:t>
            </w:r>
          </w:p>
        </w:tc>
        <w:tc>
          <w:tcPr>
            <w:tcW w:w="4243" w:type="dxa"/>
            <w:hideMark/>
          </w:tcPr>
          <w:p w14:paraId="77BB0E62" w14:textId="2E15B543" w:rsidR="00500836" w:rsidRPr="00445B2F" w:rsidRDefault="003F51EF" w:rsidP="00445B2F">
            <w:r>
              <w:t>The incident caused some violation of law, regulation, etc.</w:t>
            </w:r>
          </w:p>
        </w:tc>
      </w:tr>
      <w:tr w:rsidR="00500836" w:rsidRPr="00445B2F" w14:paraId="2EC2E75A" w14:textId="77777777" w:rsidTr="003F2FEC">
        <w:trPr>
          <w:trHeight w:val="285"/>
        </w:trPr>
        <w:tc>
          <w:tcPr>
            <w:tcW w:w="5035" w:type="dxa"/>
            <w:noWrap/>
            <w:hideMark/>
          </w:tcPr>
          <w:p w14:paraId="1AADC0F0" w14:textId="77777777" w:rsidR="00500836" w:rsidRPr="00500836" w:rsidRDefault="00500836" w:rsidP="00445B2F">
            <w:pPr>
              <w:rPr>
                <w:b/>
              </w:rPr>
            </w:pPr>
            <w:r w:rsidRPr="00500836">
              <w:rPr>
                <w:b/>
              </w:rPr>
              <w:t>Unintended Access</w:t>
            </w:r>
          </w:p>
        </w:tc>
        <w:tc>
          <w:tcPr>
            <w:tcW w:w="4243" w:type="dxa"/>
            <w:hideMark/>
          </w:tcPr>
          <w:p w14:paraId="16CF6E30" w14:textId="77777777" w:rsidR="00500836" w:rsidRPr="00445B2F" w:rsidRDefault="00500836" w:rsidP="00445B2F"/>
        </w:tc>
      </w:tr>
      <w:tr w:rsidR="00500836" w:rsidRPr="00445B2F" w14:paraId="055C53D5" w14:textId="77777777" w:rsidTr="003F2FEC">
        <w:trPr>
          <w:trHeight w:val="285"/>
        </w:trPr>
        <w:tc>
          <w:tcPr>
            <w:tcW w:w="5035" w:type="dxa"/>
            <w:noWrap/>
            <w:hideMark/>
          </w:tcPr>
          <w:p w14:paraId="06323F37" w14:textId="77777777" w:rsidR="00500836" w:rsidRPr="00500836" w:rsidRDefault="00500836" w:rsidP="00445B2F">
            <w:pPr>
              <w:rPr>
                <w:b/>
              </w:rPr>
            </w:pPr>
            <w:r w:rsidRPr="00500836">
              <w:rPr>
                <w:b/>
              </w:rPr>
              <w:t>User Data Loss</w:t>
            </w:r>
          </w:p>
        </w:tc>
        <w:tc>
          <w:tcPr>
            <w:tcW w:w="4243" w:type="dxa"/>
            <w:hideMark/>
          </w:tcPr>
          <w:p w14:paraId="50AFDA73" w14:textId="152797D1" w:rsidR="00500836" w:rsidRPr="00445B2F" w:rsidRDefault="00EC6748" w:rsidP="00445B2F">
            <w:r>
              <w:t>During the incident, user data was obtained</w:t>
            </w:r>
          </w:p>
        </w:tc>
      </w:tr>
    </w:tbl>
    <w:p w14:paraId="5DCA5DAF" w14:textId="76B5C93B" w:rsidR="00A426CE" w:rsidRDefault="00A426CE" w:rsidP="0032667E">
      <w:pPr>
        <w:pStyle w:val="Heading2"/>
      </w:pPr>
      <w:bookmarkStart w:id="76" w:name="_Toc424650724"/>
      <w:r w:rsidRPr="00A426CE">
        <w:lastRenderedPageBreak/>
        <w:t>IncidentStatus</w:t>
      </w:r>
      <w:r w:rsidR="00C94D25">
        <w:t>Vocab-</w:t>
      </w:r>
      <w:r w:rsidRPr="00A426CE">
        <w:t>1.0</w:t>
      </w:r>
      <w:r w:rsidR="00190FE5">
        <w:t xml:space="preserve"> </w:t>
      </w:r>
      <w:r w:rsidR="001B7F51">
        <w:t>Enumeration</w:t>
      </w:r>
      <w:bookmarkEnd w:id="76"/>
    </w:p>
    <w:p w14:paraId="5CF8F16E" w14:textId="6675C28E" w:rsidR="00190FE5" w:rsidRPr="00D32B06" w:rsidRDefault="00962F92" w:rsidP="00962F92">
      <w:pPr>
        <w:spacing w:after="240"/>
      </w:pPr>
      <w:r>
        <w:t xml:space="preserve">The </w:t>
      </w:r>
      <w:r w:rsidRPr="00962F92">
        <w:rPr>
          <w:rFonts w:ascii="Courier New" w:hAnsi="Courier New" w:cs="Courier New"/>
        </w:rPr>
        <w:t>IncidentStatusVocab-1.0</w:t>
      </w:r>
      <w:r>
        <w:t xml:space="preserve"> </w:t>
      </w:r>
      <w:r w:rsidR="001B7F51">
        <w:t>enumeration</w:t>
      </w:r>
      <w:r w:rsidR="001B1186">
        <w:t xml:space="preserve"> </w:t>
      </w:r>
      <w:r w:rsidR="001B1186" w:rsidRPr="00EE365F">
        <w:t xml:space="preserve">is </w:t>
      </w:r>
      <w:r w:rsidR="001B1186">
        <w:t>used to define the</w:t>
      </w:r>
      <w:r w:rsidR="001B1186" w:rsidRPr="00EE365F">
        <w:t xml:space="preserve"> default STIX vocabulary for expressing</w:t>
      </w:r>
      <w:r>
        <w:t xml:space="preserve"> the possible status of the 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A426CE" w:rsidRPr="00A426CE" w14:paraId="30843B6A" w14:textId="77777777" w:rsidTr="003F2FEC">
        <w:trPr>
          <w:trHeight w:val="285"/>
        </w:trPr>
        <w:tc>
          <w:tcPr>
            <w:tcW w:w="2785" w:type="dxa"/>
            <w:shd w:val="clear" w:color="auto" w:fill="A6A6A6" w:themeFill="background1" w:themeFillShade="A6"/>
            <w:noWrap/>
            <w:vAlign w:val="center"/>
          </w:tcPr>
          <w:p w14:paraId="153BBD9F" w14:textId="3C842DD5" w:rsidR="00A426CE" w:rsidRPr="00A426CE" w:rsidRDefault="00C94D25" w:rsidP="00A426CE">
            <w:r>
              <w:rPr>
                <w:b/>
                <w:bCs/>
              </w:rPr>
              <w:t>Enumeration Literal</w:t>
            </w:r>
          </w:p>
        </w:tc>
        <w:tc>
          <w:tcPr>
            <w:tcW w:w="6493" w:type="dxa"/>
            <w:shd w:val="clear" w:color="auto" w:fill="A6A6A6" w:themeFill="background1" w:themeFillShade="A6"/>
            <w:vAlign w:val="center"/>
          </w:tcPr>
          <w:p w14:paraId="2FE648D1" w14:textId="6DB17362" w:rsidR="00A426CE" w:rsidRPr="00A426CE" w:rsidRDefault="00A426CE" w:rsidP="00A426CE">
            <w:r>
              <w:rPr>
                <w:b/>
                <w:bCs/>
              </w:rPr>
              <w:t>Description</w:t>
            </w:r>
          </w:p>
        </w:tc>
      </w:tr>
      <w:tr w:rsidR="00A426CE" w:rsidRPr="00A426CE" w14:paraId="1D05EC2A" w14:textId="77777777" w:rsidTr="003F2FEC">
        <w:trPr>
          <w:trHeight w:val="285"/>
        </w:trPr>
        <w:tc>
          <w:tcPr>
            <w:tcW w:w="2785" w:type="dxa"/>
            <w:noWrap/>
            <w:hideMark/>
          </w:tcPr>
          <w:p w14:paraId="452419D1" w14:textId="77777777" w:rsidR="00A426CE" w:rsidRPr="00377B59" w:rsidRDefault="00A426CE" w:rsidP="00A426CE">
            <w:pPr>
              <w:rPr>
                <w:b/>
              </w:rPr>
            </w:pPr>
            <w:r w:rsidRPr="00377B59">
              <w:rPr>
                <w:b/>
              </w:rPr>
              <w:t>New</w:t>
            </w:r>
          </w:p>
        </w:tc>
        <w:tc>
          <w:tcPr>
            <w:tcW w:w="6493" w:type="dxa"/>
            <w:hideMark/>
          </w:tcPr>
          <w:p w14:paraId="14FF30F5" w14:textId="22D27034" w:rsidR="00A426CE" w:rsidRPr="00A426CE" w:rsidRDefault="00A426CE" w:rsidP="00EC6748"/>
        </w:tc>
      </w:tr>
      <w:tr w:rsidR="00A426CE" w:rsidRPr="00A426CE" w14:paraId="5BB587DB" w14:textId="77777777" w:rsidTr="003F2FEC">
        <w:trPr>
          <w:trHeight w:val="285"/>
        </w:trPr>
        <w:tc>
          <w:tcPr>
            <w:tcW w:w="2785" w:type="dxa"/>
            <w:noWrap/>
            <w:hideMark/>
          </w:tcPr>
          <w:p w14:paraId="0741D3D7" w14:textId="77777777" w:rsidR="00A426CE" w:rsidRPr="00377B59" w:rsidRDefault="00A426CE" w:rsidP="00A426CE">
            <w:pPr>
              <w:rPr>
                <w:b/>
              </w:rPr>
            </w:pPr>
            <w:r w:rsidRPr="00377B59">
              <w:rPr>
                <w:b/>
              </w:rPr>
              <w:t>Open</w:t>
            </w:r>
          </w:p>
        </w:tc>
        <w:tc>
          <w:tcPr>
            <w:tcW w:w="6493" w:type="dxa"/>
            <w:hideMark/>
          </w:tcPr>
          <w:p w14:paraId="036884A6" w14:textId="672046BD" w:rsidR="00A426CE" w:rsidRPr="00A426CE" w:rsidRDefault="00EC6748" w:rsidP="00EC6748">
            <w:r>
              <w:t>The incident is being investigated</w:t>
            </w:r>
          </w:p>
        </w:tc>
      </w:tr>
      <w:tr w:rsidR="00A426CE" w:rsidRPr="00A426CE" w14:paraId="3FF172B6" w14:textId="77777777" w:rsidTr="00DB773D">
        <w:trPr>
          <w:trHeight w:val="647"/>
        </w:trPr>
        <w:tc>
          <w:tcPr>
            <w:tcW w:w="2785" w:type="dxa"/>
            <w:noWrap/>
            <w:hideMark/>
          </w:tcPr>
          <w:p w14:paraId="5E29B532" w14:textId="77777777" w:rsidR="00A426CE" w:rsidRPr="00377B59" w:rsidRDefault="00A426CE" w:rsidP="00A426CE">
            <w:pPr>
              <w:rPr>
                <w:b/>
              </w:rPr>
            </w:pPr>
            <w:r w:rsidRPr="00377B59">
              <w:rPr>
                <w:b/>
              </w:rPr>
              <w:t>Stalled</w:t>
            </w:r>
          </w:p>
        </w:tc>
        <w:tc>
          <w:tcPr>
            <w:tcW w:w="6493" w:type="dxa"/>
            <w:hideMark/>
          </w:tcPr>
          <w:p w14:paraId="01193ACD" w14:textId="115F2F08" w:rsidR="00EC6748" w:rsidRPr="00A426CE" w:rsidRDefault="00EC6748" w:rsidP="00A426CE">
            <w:r>
              <w:t xml:space="preserve">The investigation of the incident </w:t>
            </w:r>
            <w:r w:rsidR="006A551D">
              <w:t>is open but progress is not being made.</w:t>
            </w:r>
          </w:p>
        </w:tc>
      </w:tr>
      <w:tr w:rsidR="00A426CE" w:rsidRPr="00A426CE" w14:paraId="06945726" w14:textId="77777777" w:rsidTr="003F2FEC">
        <w:trPr>
          <w:trHeight w:val="285"/>
        </w:trPr>
        <w:tc>
          <w:tcPr>
            <w:tcW w:w="2785" w:type="dxa"/>
            <w:noWrap/>
            <w:hideMark/>
          </w:tcPr>
          <w:p w14:paraId="2CCA785A" w14:textId="577AFB65" w:rsidR="00A426CE" w:rsidRPr="00377B59" w:rsidRDefault="00A426CE" w:rsidP="00A426CE">
            <w:pPr>
              <w:rPr>
                <w:b/>
              </w:rPr>
            </w:pPr>
            <w:r w:rsidRPr="00377B59">
              <w:rPr>
                <w:b/>
              </w:rPr>
              <w:t>Containment Achieved</w:t>
            </w:r>
          </w:p>
        </w:tc>
        <w:tc>
          <w:tcPr>
            <w:tcW w:w="6493" w:type="dxa"/>
            <w:hideMark/>
          </w:tcPr>
          <w:p w14:paraId="6E77D787" w14:textId="240B3E44" w:rsidR="00A426CE" w:rsidRPr="00A426CE" w:rsidRDefault="00EC6748" w:rsidP="00A426CE">
            <w:r>
              <w:t>Any negative impacts of the incident have been mitigated</w:t>
            </w:r>
          </w:p>
        </w:tc>
      </w:tr>
      <w:tr w:rsidR="00A426CE" w:rsidRPr="00A426CE" w14:paraId="7A3B4F27" w14:textId="77777777" w:rsidTr="003F2FEC">
        <w:trPr>
          <w:trHeight w:val="285"/>
        </w:trPr>
        <w:tc>
          <w:tcPr>
            <w:tcW w:w="2785" w:type="dxa"/>
            <w:noWrap/>
            <w:hideMark/>
          </w:tcPr>
          <w:p w14:paraId="03DFFF16" w14:textId="77777777" w:rsidR="00A426CE" w:rsidRPr="00377B59" w:rsidRDefault="00A426CE" w:rsidP="00A426CE">
            <w:pPr>
              <w:rPr>
                <w:b/>
              </w:rPr>
            </w:pPr>
            <w:r w:rsidRPr="00377B59">
              <w:rPr>
                <w:b/>
              </w:rPr>
              <w:t>Restoration Achieved</w:t>
            </w:r>
          </w:p>
        </w:tc>
        <w:tc>
          <w:tcPr>
            <w:tcW w:w="6493" w:type="dxa"/>
            <w:hideMark/>
          </w:tcPr>
          <w:p w14:paraId="43499DE6" w14:textId="0B9BEF45" w:rsidR="00A426CE" w:rsidRPr="00A426CE" w:rsidRDefault="00EC6748" w:rsidP="006A551D">
            <w:r>
              <w:t>Any service</w:t>
            </w:r>
            <w:r w:rsidR="000525A8">
              <w:t>s</w:t>
            </w:r>
            <w:r>
              <w:t xml:space="preserve"> or operation</w:t>
            </w:r>
            <w:r w:rsidR="000525A8">
              <w:t>s</w:t>
            </w:r>
            <w:r>
              <w:t xml:space="preserve"> that </w:t>
            </w:r>
            <w:r w:rsidR="006A551D">
              <w:t xml:space="preserve">were </w:t>
            </w:r>
            <w:r>
              <w:t>degradated or distrupted</w:t>
            </w:r>
            <w:r w:rsidR="000525A8">
              <w:t xml:space="preserve"> have</w:t>
            </w:r>
            <w:r>
              <w:t xml:space="preserve"> been restored</w:t>
            </w:r>
          </w:p>
        </w:tc>
      </w:tr>
      <w:tr w:rsidR="00A426CE" w:rsidRPr="00A426CE" w14:paraId="667CE928" w14:textId="77777777" w:rsidTr="003F2FEC">
        <w:trPr>
          <w:trHeight w:val="285"/>
        </w:trPr>
        <w:tc>
          <w:tcPr>
            <w:tcW w:w="2785" w:type="dxa"/>
            <w:noWrap/>
            <w:hideMark/>
          </w:tcPr>
          <w:p w14:paraId="505879C3" w14:textId="77777777" w:rsidR="00A426CE" w:rsidRPr="00377B59" w:rsidRDefault="00A426CE" w:rsidP="00A426CE">
            <w:pPr>
              <w:rPr>
                <w:b/>
              </w:rPr>
            </w:pPr>
            <w:r w:rsidRPr="00377B59">
              <w:rPr>
                <w:b/>
              </w:rPr>
              <w:t>Incident Reported</w:t>
            </w:r>
          </w:p>
        </w:tc>
        <w:tc>
          <w:tcPr>
            <w:tcW w:w="6493" w:type="dxa"/>
            <w:hideMark/>
          </w:tcPr>
          <w:p w14:paraId="6D440B93" w14:textId="77777777" w:rsidR="00A426CE" w:rsidRPr="00A426CE" w:rsidRDefault="00A426CE" w:rsidP="00A426CE"/>
        </w:tc>
      </w:tr>
      <w:tr w:rsidR="00A426CE" w:rsidRPr="00A426CE" w14:paraId="05EE28BA" w14:textId="77777777" w:rsidTr="003F2FEC">
        <w:trPr>
          <w:trHeight w:val="285"/>
        </w:trPr>
        <w:tc>
          <w:tcPr>
            <w:tcW w:w="2785" w:type="dxa"/>
            <w:noWrap/>
            <w:hideMark/>
          </w:tcPr>
          <w:p w14:paraId="61098CF4" w14:textId="77777777" w:rsidR="00A426CE" w:rsidRPr="00377B59" w:rsidRDefault="00A426CE" w:rsidP="00A426CE">
            <w:pPr>
              <w:rPr>
                <w:b/>
              </w:rPr>
            </w:pPr>
            <w:r w:rsidRPr="00377B59">
              <w:rPr>
                <w:b/>
              </w:rPr>
              <w:t>Closed</w:t>
            </w:r>
          </w:p>
        </w:tc>
        <w:tc>
          <w:tcPr>
            <w:tcW w:w="6493" w:type="dxa"/>
            <w:hideMark/>
          </w:tcPr>
          <w:p w14:paraId="46715C49" w14:textId="34F88B52" w:rsidR="00A426CE" w:rsidRPr="00A426CE" w:rsidRDefault="00EC6748" w:rsidP="00A426CE">
            <w:r>
              <w:t>The incident is no longer under investigation</w:t>
            </w:r>
          </w:p>
        </w:tc>
      </w:tr>
      <w:tr w:rsidR="00A426CE" w:rsidRPr="00A426CE" w14:paraId="53DF267E" w14:textId="77777777" w:rsidTr="003F2FEC">
        <w:trPr>
          <w:trHeight w:val="285"/>
        </w:trPr>
        <w:tc>
          <w:tcPr>
            <w:tcW w:w="2785" w:type="dxa"/>
            <w:noWrap/>
            <w:hideMark/>
          </w:tcPr>
          <w:p w14:paraId="1C9D10A2" w14:textId="77777777" w:rsidR="00A426CE" w:rsidRPr="00377B59" w:rsidRDefault="00A426CE" w:rsidP="00A426CE">
            <w:pPr>
              <w:rPr>
                <w:b/>
              </w:rPr>
            </w:pPr>
            <w:r w:rsidRPr="00377B59">
              <w:rPr>
                <w:b/>
              </w:rPr>
              <w:t>Rejected</w:t>
            </w:r>
          </w:p>
        </w:tc>
        <w:tc>
          <w:tcPr>
            <w:tcW w:w="6493" w:type="dxa"/>
            <w:hideMark/>
          </w:tcPr>
          <w:p w14:paraId="5093DF02" w14:textId="3E05A7F3" w:rsidR="00A426CE" w:rsidRPr="00A426CE" w:rsidRDefault="00EC6748" w:rsidP="00A426CE">
            <w:r>
              <w:t>The incident was determined to be invalid</w:t>
            </w:r>
          </w:p>
        </w:tc>
      </w:tr>
      <w:tr w:rsidR="00A426CE" w:rsidRPr="00A426CE" w14:paraId="594C7B1E" w14:textId="77777777" w:rsidTr="003F2FEC">
        <w:trPr>
          <w:trHeight w:val="285"/>
        </w:trPr>
        <w:tc>
          <w:tcPr>
            <w:tcW w:w="2785" w:type="dxa"/>
            <w:noWrap/>
            <w:hideMark/>
          </w:tcPr>
          <w:p w14:paraId="32D496A7" w14:textId="77777777" w:rsidR="00A426CE" w:rsidRPr="00377B59" w:rsidRDefault="00A426CE" w:rsidP="00A426CE">
            <w:pPr>
              <w:rPr>
                <w:b/>
              </w:rPr>
            </w:pPr>
            <w:r w:rsidRPr="00377B59">
              <w:rPr>
                <w:b/>
              </w:rPr>
              <w:t>Deleted</w:t>
            </w:r>
          </w:p>
        </w:tc>
        <w:tc>
          <w:tcPr>
            <w:tcW w:w="6493" w:type="dxa"/>
            <w:hideMark/>
          </w:tcPr>
          <w:p w14:paraId="20A44735" w14:textId="404264F1" w:rsidR="00A426CE" w:rsidRPr="00A426CE" w:rsidRDefault="000525A8" w:rsidP="0018732F">
            <w:r>
              <w:t xml:space="preserve">The incident </w:t>
            </w:r>
            <w:r w:rsidR="0018732F">
              <w:t>was marked as “deleted”</w:t>
            </w:r>
            <w:r>
              <w:t>.</w:t>
            </w:r>
          </w:p>
        </w:tc>
      </w:tr>
    </w:tbl>
    <w:p w14:paraId="1C330CF6" w14:textId="0FF3386A" w:rsidR="00DF327C" w:rsidRDefault="00DE3E38" w:rsidP="0032667E">
      <w:pPr>
        <w:pStyle w:val="Heading2"/>
      </w:pPr>
      <w:bookmarkStart w:id="77" w:name="_Ref401841408"/>
      <w:bookmarkStart w:id="78" w:name="_Toc424650725"/>
      <w:r w:rsidRPr="00DE3E38">
        <w:t>IndicatorType</w:t>
      </w:r>
      <w:r w:rsidR="00C94D25">
        <w:t>Vocab-</w:t>
      </w:r>
      <w:r w:rsidRPr="00DE3E38">
        <w:t>1.1</w:t>
      </w:r>
      <w:r w:rsidR="00190FE5">
        <w:t xml:space="preserve"> </w:t>
      </w:r>
      <w:r w:rsidR="001B7F51">
        <w:t>Enumeration</w:t>
      </w:r>
      <w:bookmarkEnd w:id="77"/>
      <w:bookmarkEnd w:id="78"/>
    </w:p>
    <w:p w14:paraId="481164DE" w14:textId="2C5145A5" w:rsidR="00190FE5" w:rsidRPr="007B2A6C" w:rsidRDefault="00FB266D" w:rsidP="00962F92">
      <w:pPr>
        <w:spacing w:after="240"/>
      </w:pPr>
      <w:r w:rsidRPr="00FB266D">
        <w:t xml:space="preserve">The </w:t>
      </w:r>
      <w:r w:rsidRPr="00FB266D">
        <w:rPr>
          <w:rFonts w:ascii="Courier New" w:hAnsi="Courier New" w:cs="Courier New"/>
        </w:rPr>
        <w:t>IndicatorTypeVocab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384E6004" w14:textId="77777777" w:rsidTr="000E7924">
        <w:trPr>
          <w:trHeight w:val="285"/>
        </w:trPr>
        <w:tc>
          <w:tcPr>
            <w:tcW w:w="3235" w:type="dxa"/>
            <w:shd w:val="clear" w:color="auto" w:fill="A6A6A6" w:themeFill="background1" w:themeFillShade="A6"/>
            <w:noWrap/>
            <w:vAlign w:val="center"/>
          </w:tcPr>
          <w:p w14:paraId="30A8A973" w14:textId="5E7ECDC5" w:rsidR="00DE3E38" w:rsidRPr="00DE3E38" w:rsidRDefault="00C94D25" w:rsidP="00DE3E38">
            <w:r>
              <w:rPr>
                <w:b/>
                <w:bCs/>
              </w:rPr>
              <w:t>Enumeration Literal</w:t>
            </w:r>
          </w:p>
        </w:tc>
        <w:tc>
          <w:tcPr>
            <w:tcW w:w="6043" w:type="dxa"/>
            <w:shd w:val="clear" w:color="auto" w:fill="A6A6A6" w:themeFill="background1" w:themeFillShade="A6"/>
            <w:vAlign w:val="center"/>
          </w:tcPr>
          <w:p w14:paraId="51795F6B" w14:textId="3A285805" w:rsidR="00DE3E38" w:rsidRPr="00DE3E38" w:rsidRDefault="00DE3E38" w:rsidP="00DE3E38">
            <w:r>
              <w:rPr>
                <w:b/>
                <w:bCs/>
              </w:rPr>
              <w:t>Description</w:t>
            </w:r>
          </w:p>
        </w:tc>
      </w:tr>
      <w:tr w:rsidR="00DE3E38" w:rsidRPr="00DE3E38" w14:paraId="125CFE9B" w14:textId="77777777" w:rsidTr="000E7924">
        <w:trPr>
          <w:trHeight w:val="285"/>
        </w:trPr>
        <w:tc>
          <w:tcPr>
            <w:tcW w:w="3235" w:type="dxa"/>
            <w:noWrap/>
            <w:hideMark/>
          </w:tcPr>
          <w:p w14:paraId="4D7F7FB2" w14:textId="77777777" w:rsidR="00DE3E38" w:rsidRPr="00377B59" w:rsidRDefault="00DE3E38" w:rsidP="00DE3E38">
            <w:pPr>
              <w:rPr>
                <w:b/>
              </w:rPr>
            </w:pPr>
            <w:r w:rsidRPr="00377B59">
              <w:rPr>
                <w:b/>
              </w:rPr>
              <w:t>Malicious E-mail</w:t>
            </w:r>
          </w:p>
        </w:tc>
        <w:tc>
          <w:tcPr>
            <w:tcW w:w="6043" w:type="dxa"/>
            <w:hideMark/>
          </w:tcPr>
          <w:p w14:paraId="2F52B0FF" w14:textId="15295470" w:rsidR="00DE3E38" w:rsidRPr="00DE3E38" w:rsidRDefault="004D7809" w:rsidP="00DE3E38">
            <w:r>
              <w:t>The i</w:t>
            </w:r>
            <w:r w:rsidR="00DE3E38" w:rsidRPr="00DE3E38">
              <w:t>ndicator describes suspected malicious e-mail (phishing, spear phishing, infected, etc.).</w:t>
            </w:r>
          </w:p>
        </w:tc>
      </w:tr>
      <w:tr w:rsidR="00DE3E38" w:rsidRPr="00DE3E38" w14:paraId="2477B8EA" w14:textId="77777777" w:rsidTr="000E7924">
        <w:trPr>
          <w:trHeight w:val="285"/>
        </w:trPr>
        <w:tc>
          <w:tcPr>
            <w:tcW w:w="3235" w:type="dxa"/>
            <w:noWrap/>
            <w:hideMark/>
          </w:tcPr>
          <w:p w14:paraId="14A03D3A" w14:textId="77777777" w:rsidR="00DE3E38" w:rsidRPr="00377B59" w:rsidRDefault="00DE3E38" w:rsidP="00DE3E38">
            <w:pPr>
              <w:rPr>
                <w:b/>
              </w:rPr>
            </w:pPr>
            <w:r w:rsidRPr="00377B59">
              <w:rPr>
                <w:b/>
              </w:rPr>
              <w:t>IP Watchlist</w:t>
            </w:r>
          </w:p>
        </w:tc>
        <w:tc>
          <w:tcPr>
            <w:tcW w:w="6043" w:type="dxa"/>
            <w:hideMark/>
          </w:tcPr>
          <w:p w14:paraId="6259A765" w14:textId="49844DDC" w:rsidR="00DE3E38" w:rsidRPr="00DE3E38" w:rsidRDefault="004D7809" w:rsidP="00DE3E38">
            <w:r>
              <w:t>The i</w:t>
            </w:r>
            <w:r w:rsidRPr="00DE3E38">
              <w:t>ndicator</w:t>
            </w:r>
            <w:r w:rsidR="00DE3E38" w:rsidRPr="00DE3E38">
              <w:t xml:space="preserve"> describes a set of suspected malicious IP addresses or IP blocks.</w:t>
            </w:r>
          </w:p>
        </w:tc>
      </w:tr>
      <w:tr w:rsidR="00DE3E38" w:rsidRPr="00DE3E38" w14:paraId="79A6704C" w14:textId="77777777" w:rsidTr="000E7924">
        <w:trPr>
          <w:trHeight w:val="285"/>
        </w:trPr>
        <w:tc>
          <w:tcPr>
            <w:tcW w:w="3235" w:type="dxa"/>
            <w:noWrap/>
            <w:hideMark/>
          </w:tcPr>
          <w:p w14:paraId="1FFDC014" w14:textId="77777777" w:rsidR="00DE3E38" w:rsidRPr="00377B59" w:rsidRDefault="00DE3E38" w:rsidP="00DE3E38">
            <w:pPr>
              <w:rPr>
                <w:b/>
              </w:rPr>
            </w:pPr>
            <w:r w:rsidRPr="00377B59">
              <w:rPr>
                <w:b/>
              </w:rPr>
              <w:t>File Hash Watchlist</w:t>
            </w:r>
          </w:p>
        </w:tc>
        <w:tc>
          <w:tcPr>
            <w:tcW w:w="6043" w:type="dxa"/>
            <w:hideMark/>
          </w:tcPr>
          <w:p w14:paraId="64BE7549" w14:textId="1EB141FB" w:rsidR="00DE3E38" w:rsidRPr="00DE3E38" w:rsidRDefault="004D7809" w:rsidP="00DE3E38">
            <w:r>
              <w:t>The i</w:t>
            </w:r>
            <w:r w:rsidRPr="00DE3E38">
              <w:t>ndicator</w:t>
            </w:r>
            <w:r w:rsidR="00DE3E38" w:rsidRPr="00DE3E38">
              <w:t xml:space="preserve"> describes a set of hashes for suspected malicious files.</w:t>
            </w:r>
          </w:p>
        </w:tc>
      </w:tr>
      <w:tr w:rsidR="00DE3E38" w:rsidRPr="00DE3E38" w14:paraId="6819E83B" w14:textId="77777777" w:rsidTr="000E7924">
        <w:trPr>
          <w:trHeight w:val="285"/>
        </w:trPr>
        <w:tc>
          <w:tcPr>
            <w:tcW w:w="3235" w:type="dxa"/>
            <w:noWrap/>
            <w:hideMark/>
          </w:tcPr>
          <w:p w14:paraId="012EFA57" w14:textId="77777777" w:rsidR="00DE3E38" w:rsidRPr="00377B59" w:rsidRDefault="00DE3E38" w:rsidP="00DE3E38">
            <w:pPr>
              <w:rPr>
                <w:b/>
              </w:rPr>
            </w:pPr>
            <w:r w:rsidRPr="00377B59">
              <w:rPr>
                <w:b/>
              </w:rPr>
              <w:t>Domain Watchlist</w:t>
            </w:r>
          </w:p>
        </w:tc>
        <w:tc>
          <w:tcPr>
            <w:tcW w:w="6043" w:type="dxa"/>
            <w:hideMark/>
          </w:tcPr>
          <w:p w14:paraId="02469049" w14:textId="6E2D87BF" w:rsidR="00DE3E38" w:rsidRPr="00DE3E38" w:rsidRDefault="004D7809" w:rsidP="00DE3E38">
            <w:r>
              <w:t>The i</w:t>
            </w:r>
            <w:r w:rsidRPr="00DE3E38">
              <w:t>ndicator</w:t>
            </w:r>
            <w:r w:rsidR="00DE3E38" w:rsidRPr="00DE3E38">
              <w:t xml:space="preserve"> describes a set of suspected malicious domains.</w:t>
            </w:r>
          </w:p>
        </w:tc>
      </w:tr>
      <w:tr w:rsidR="00DE3E38" w:rsidRPr="00DE3E38" w14:paraId="4A757D9A" w14:textId="77777777" w:rsidTr="000E7924">
        <w:trPr>
          <w:trHeight w:val="285"/>
        </w:trPr>
        <w:tc>
          <w:tcPr>
            <w:tcW w:w="3235" w:type="dxa"/>
            <w:noWrap/>
            <w:hideMark/>
          </w:tcPr>
          <w:p w14:paraId="44EF0F1D" w14:textId="77777777" w:rsidR="00DE3E38" w:rsidRPr="00377B59" w:rsidRDefault="00DE3E38" w:rsidP="00DE3E38">
            <w:pPr>
              <w:rPr>
                <w:b/>
              </w:rPr>
            </w:pPr>
            <w:r w:rsidRPr="00377B59">
              <w:rPr>
                <w:b/>
              </w:rPr>
              <w:t>URL Watchlist</w:t>
            </w:r>
          </w:p>
        </w:tc>
        <w:tc>
          <w:tcPr>
            <w:tcW w:w="6043" w:type="dxa"/>
            <w:hideMark/>
          </w:tcPr>
          <w:p w14:paraId="22239771" w14:textId="7836E7BB" w:rsidR="00DE3E38" w:rsidRPr="00DE3E38" w:rsidRDefault="004D7809" w:rsidP="006A551D">
            <w:r>
              <w:t>The i</w:t>
            </w:r>
            <w:r w:rsidRPr="00DE3E38">
              <w:t>ndicator</w:t>
            </w:r>
            <w:r w:rsidR="00DE3E38" w:rsidRPr="00DE3E38">
              <w:t xml:space="preserve"> describes a set of suspected malicious </w:t>
            </w:r>
            <w:r w:rsidR="006A551D" w:rsidRPr="00DE3E38">
              <w:t>URL</w:t>
            </w:r>
            <w:r w:rsidR="006A551D">
              <w:t>s</w:t>
            </w:r>
            <w:r w:rsidR="00DE3E38" w:rsidRPr="00DE3E38">
              <w:t>.</w:t>
            </w:r>
          </w:p>
        </w:tc>
      </w:tr>
      <w:tr w:rsidR="00DE3E38" w:rsidRPr="00DE3E38" w14:paraId="621B7770" w14:textId="77777777" w:rsidTr="000E7924">
        <w:trPr>
          <w:trHeight w:val="285"/>
        </w:trPr>
        <w:tc>
          <w:tcPr>
            <w:tcW w:w="3235" w:type="dxa"/>
            <w:noWrap/>
            <w:hideMark/>
          </w:tcPr>
          <w:p w14:paraId="18605597" w14:textId="77777777" w:rsidR="00DE3E38" w:rsidRPr="00377B59" w:rsidRDefault="00DE3E38" w:rsidP="00DE3E38">
            <w:pPr>
              <w:rPr>
                <w:b/>
              </w:rPr>
            </w:pPr>
            <w:r w:rsidRPr="00377B59">
              <w:rPr>
                <w:b/>
              </w:rPr>
              <w:t>Malware Artifacts</w:t>
            </w:r>
          </w:p>
        </w:tc>
        <w:tc>
          <w:tcPr>
            <w:tcW w:w="6043" w:type="dxa"/>
            <w:hideMark/>
          </w:tcPr>
          <w:p w14:paraId="42C030C3" w14:textId="3936450F" w:rsidR="00DE3E38" w:rsidRPr="00DE3E38" w:rsidRDefault="004D7809" w:rsidP="00DE3E38">
            <w:r>
              <w:t>The i</w:t>
            </w:r>
            <w:r w:rsidRPr="00DE3E38">
              <w:t>ndicator</w:t>
            </w:r>
            <w:r w:rsidR="00DE3E38" w:rsidRPr="00DE3E38">
              <w:t xml:space="preserve"> describes the effects of suspected malware.</w:t>
            </w:r>
          </w:p>
        </w:tc>
      </w:tr>
      <w:tr w:rsidR="00DE3E38" w:rsidRPr="00DE3E38" w14:paraId="2D81BA96" w14:textId="77777777" w:rsidTr="000E7924">
        <w:trPr>
          <w:trHeight w:val="285"/>
        </w:trPr>
        <w:tc>
          <w:tcPr>
            <w:tcW w:w="3235" w:type="dxa"/>
            <w:noWrap/>
            <w:hideMark/>
          </w:tcPr>
          <w:p w14:paraId="52C1F248" w14:textId="77777777" w:rsidR="00DE3E38" w:rsidRPr="00377B59" w:rsidRDefault="00DE3E38" w:rsidP="00DE3E38">
            <w:pPr>
              <w:rPr>
                <w:b/>
              </w:rPr>
            </w:pPr>
            <w:r w:rsidRPr="00377B59">
              <w:rPr>
                <w:b/>
              </w:rPr>
              <w:t>C2</w:t>
            </w:r>
          </w:p>
        </w:tc>
        <w:tc>
          <w:tcPr>
            <w:tcW w:w="6043" w:type="dxa"/>
            <w:hideMark/>
          </w:tcPr>
          <w:p w14:paraId="757891E3" w14:textId="23223E37" w:rsidR="00DE3E38" w:rsidRPr="00DE3E38" w:rsidRDefault="004D7809" w:rsidP="00DE3E38">
            <w:r>
              <w:t>The i</w:t>
            </w:r>
            <w:r w:rsidRPr="00DE3E38">
              <w:t>ndicator</w:t>
            </w:r>
            <w:r w:rsidR="00DE3E38" w:rsidRPr="00DE3E38">
              <w:t xml:space="preserve"> describes suspected command and control activity or static indications.</w:t>
            </w:r>
          </w:p>
        </w:tc>
      </w:tr>
      <w:tr w:rsidR="00DE3E38" w:rsidRPr="00DE3E38" w14:paraId="657A67D9" w14:textId="77777777" w:rsidTr="000E7924">
        <w:trPr>
          <w:trHeight w:val="285"/>
        </w:trPr>
        <w:tc>
          <w:tcPr>
            <w:tcW w:w="3235" w:type="dxa"/>
            <w:noWrap/>
            <w:hideMark/>
          </w:tcPr>
          <w:p w14:paraId="64DFCF8D" w14:textId="77777777" w:rsidR="00DE3E38" w:rsidRPr="00377B59" w:rsidRDefault="00DE3E38" w:rsidP="00DE3E38">
            <w:pPr>
              <w:rPr>
                <w:b/>
              </w:rPr>
            </w:pPr>
            <w:r w:rsidRPr="00377B59">
              <w:rPr>
                <w:b/>
              </w:rPr>
              <w:t>Anonymization</w:t>
            </w:r>
          </w:p>
        </w:tc>
        <w:tc>
          <w:tcPr>
            <w:tcW w:w="6043" w:type="dxa"/>
            <w:hideMark/>
          </w:tcPr>
          <w:p w14:paraId="792A43DD" w14:textId="2EFFFFF8" w:rsidR="00DE3E38" w:rsidRPr="00DE3E38" w:rsidRDefault="004D7809" w:rsidP="00DE3E38">
            <w:r>
              <w:t>The i</w:t>
            </w:r>
            <w:r w:rsidRPr="00DE3E38">
              <w:t>ndicator</w:t>
            </w:r>
            <w:r w:rsidR="00DE3E38" w:rsidRPr="00DE3E38">
              <w:t xml:space="preserve"> describes suspected anonymization techniques (Proxy, TOR, VPN, etc.).</w:t>
            </w:r>
          </w:p>
        </w:tc>
      </w:tr>
      <w:tr w:rsidR="00DE3E38" w:rsidRPr="00DE3E38" w14:paraId="45679407" w14:textId="77777777" w:rsidTr="000E7924">
        <w:trPr>
          <w:trHeight w:val="285"/>
        </w:trPr>
        <w:tc>
          <w:tcPr>
            <w:tcW w:w="3235" w:type="dxa"/>
            <w:noWrap/>
            <w:hideMark/>
          </w:tcPr>
          <w:p w14:paraId="23EEE5B2" w14:textId="77777777" w:rsidR="00DE3E38" w:rsidRPr="00377B59" w:rsidRDefault="00DE3E38" w:rsidP="00DE3E38">
            <w:pPr>
              <w:rPr>
                <w:b/>
              </w:rPr>
            </w:pPr>
            <w:r w:rsidRPr="00377B59">
              <w:rPr>
                <w:b/>
              </w:rPr>
              <w:t>Exfiltration</w:t>
            </w:r>
          </w:p>
        </w:tc>
        <w:tc>
          <w:tcPr>
            <w:tcW w:w="6043" w:type="dxa"/>
            <w:hideMark/>
          </w:tcPr>
          <w:p w14:paraId="1EEEACCA" w14:textId="0C7819E2" w:rsidR="00DE3E38" w:rsidRPr="00DE3E38" w:rsidRDefault="004D7809" w:rsidP="00DE3E38">
            <w:r>
              <w:t>The i</w:t>
            </w:r>
            <w:r w:rsidRPr="00DE3E38">
              <w:t>ndicator</w:t>
            </w:r>
            <w:r w:rsidR="00DE3E38" w:rsidRPr="00DE3E38">
              <w:t xml:space="preserve"> describes suspected exfiltration techniques or behavior.</w:t>
            </w:r>
          </w:p>
        </w:tc>
      </w:tr>
      <w:tr w:rsidR="00DE3E38" w:rsidRPr="00DE3E38" w14:paraId="01D4B841" w14:textId="77777777" w:rsidTr="000E7924">
        <w:trPr>
          <w:trHeight w:val="285"/>
        </w:trPr>
        <w:tc>
          <w:tcPr>
            <w:tcW w:w="3235" w:type="dxa"/>
            <w:noWrap/>
            <w:hideMark/>
          </w:tcPr>
          <w:p w14:paraId="31A6B7CC" w14:textId="77777777" w:rsidR="00DE3E38" w:rsidRPr="00377B59" w:rsidRDefault="00DE3E38" w:rsidP="00DE3E38">
            <w:pPr>
              <w:rPr>
                <w:b/>
              </w:rPr>
            </w:pPr>
            <w:r w:rsidRPr="00377B59">
              <w:rPr>
                <w:b/>
              </w:rPr>
              <w:t>Host Characteristics</w:t>
            </w:r>
          </w:p>
        </w:tc>
        <w:tc>
          <w:tcPr>
            <w:tcW w:w="6043" w:type="dxa"/>
            <w:hideMark/>
          </w:tcPr>
          <w:p w14:paraId="63E5CC1F" w14:textId="026AF563" w:rsidR="00DE3E38" w:rsidRPr="00DE3E38" w:rsidRDefault="004D7809" w:rsidP="00DE3E38">
            <w:r>
              <w:t>The i</w:t>
            </w:r>
            <w:r w:rsidRPr="00DE3E38">
              <w:t>ndicator</w:t>
            </w:r>
            <w:r w:rsidR="00DE3E38" w:rsidRPr="00DE3E38">
              <w:t xml:space="preserve"> describes suspected malicious host characteristics.</w:t>
            </w:r>
          </w:p>
        </w:tc>
      </w:tr>
      <w:tr w:rsidR="00DE3E38" w:rsidRPr="00DE3E38" w14:paraId="09E488FE" w14:textId="77777777" w:rsidTr="000E7924">
        <w:trPr>
          <w:trHeight w:val="285"/>
        </w:trPr>
        <w:tc>
          <w:tcPr>
            <w:tcW w:w="3235" w:type="dxa"/>
            <w:noWrap/>
            <w:hideMark/>
          </w:tcPr>
          <w:p w14:paraId="58AD33CF" w14:textId="77777777" w:rsidR="00DE3E38" w:rsidRPr="00377B59" w:rsidRDefault="00DE3E38" w:rsidP="00DE3E38">
            <w:pPr>
              <w:rPr>
                <w:b/>
              </w:rPr>
            </w:pPr>
            <w:r w:rsidRPr="00377B59">
              <w:rPr>
                <w:b/>
              </w:rPr>
              <w:lastRenderedPageBreak/>
              <w:t>Compromised PKI Certificate</w:t>
            </w:r>
          </w:p>
        </w:tc>
        <w:tc>
          <w:tcPr>
            <w:tcW w:w="6043" w:type="dxa"/>
            <w:hideMark/>
          </w:tcPr>
          <w:p w14:paraId="07A96DC3" w14:textId="325B6235" w:rsidR="00DE3E38" w:rsidRPr="00DE3E38" w:rsidRDefault="004D7809" w:rsidP="00DE3E38">
            <w:r>
              <w:t>The i</w:t>
            </w:r>
            <w:r w:rsidRPr="00DE3E38">
              <w:t>ndicator</w:t>
            </w:r>
            <w:r w:rsidR="00DE3E38" w:rsidRPr="00DE3E38">
              <w:t xml:space="preserve"> describes a compromised PKI Certificate.</w:t>
            </w:r>
          </w:p>
        </w:tc>
      </w:tr>
      <w:tr w:rsidR="00DE3E38" w:rsidRPr="00DE3E38" w14:paraId="5F29781E" w14:textId="77777777" w:rsidTr="000E7924">
        <w:trPr>
          <w:trHeight w:val="285"/>
        </w:trPr>
        <w:tc>
          <w:tcPr>
            <w:tcW w:w="3235" w:type="dxa"/>
            <w:noWrap/>
            <w:hideMark/>
          </w:tcPr>
          <w:p w14:paraId="1F681FC3" w14:textId="77777777" w:rsidR="00DE3E38" w:rsidRPr="00377B59" w:rsidRDefault="00DE3E38" w:rsidP="00DE3E38">
            <w:pPr>
              <w:rPr>
                <w:b/>
              </w:rPr>
            </w:pPr>
            <w:r w:rsidRPr="00377B59">
              <w:rPr>
                <w:b/>
              </w:rPr>
              <w:t>Login Name</w:t>
            </w:r>
          </w:p>
        </w:tc>
        <w:tc>
          <w:tcPr>
            <w:tcW w:w="6043" w:type="dxa"/>
            <w:hideMark/>
          </w:tcPr>
          <w:p w14:paraId="78974B1C" w14:textId="486E7A75" w:rsidR="00DE3E38" w:rsidRPr="00DE3E38" w:rsidRDefault="004D7809" w:rsidP="00DE3E38">
            <w:r>
              <w:t>The i</w:t>
            </w:r>
            <w:r w:rsidRPr="00DE3E38">
              <w:t>ndicator</w:t>
            </w:r>
            <w:r w:rsidR="00DE3E38" w:rsidRPr="00DE3E38">
              <w:t xml:space="preserve"> describes a compromised Login Name.</w:t>
            </w:r>
          </w:p>
        </w:tc>
      </w:tr>
      <w:tr w:rsidR="00DE3E38" w:rsidRPr="00DE3E38" w14:paraId="1BCA0E9E" w14:textId="77777777" w:rsidTr="000E7924">
        <w:trPr>
          <w:trHeight w:val="285"/>
        </w:trPr>
        <w:tc>
          <w:tcPr>
            <w:tcW w:w="3235" w:type="dxa"/>
            <w:noWrap/>
            <w:hideMark/>
          </w:tcPr>
          <w:p w14:paraId="54F1F5FB" w14:textId="77777777" w:rsidR="00DE3E38" w:rsidRPr="00377B59" w:rsidRDefault="00DE3E38" w:rsidP="00DE3E38">
            <w:pPr>
              <w:rPr>
                <w:b/>
              </w:rPr>
            </w:pPr>
            <w:r w:rsidRPr="00377B59">
              <w:rPr>
                <w:b/>
              </w:rPr>
              <w:t>IMEI Watchlist</w:t>
            </w:r>
          </w:p>
        </w:tc>
        <w:tc>
          <w:tcPr>
            <w:tcW w:w="6043" w:type="dxa"/>
            <w:hideMark/>
          </w:tcPr>
          <w:p w14:paraId="61768B47" w14:textId="603A50B4" w:rsidR="00DE3E38" w:rsidRPr="00DE3E38" w:rsidRDefault="004D7809" w:rsidP="00DE3E38">
            <w:r>
              <w:t>The i</w:t>
            </w:r>
            <w:r w:rsidRPr="00DE3E38">
              <w:t>ndicator</w:t>
            </w:r>
            <w:r w:rsidR="00DE3E38" w:rsidRPr="00DE3E38">
              <w:t xml:space="preserve"> describes a watchlist for IMEI (</w:t>
            </w:r>
            <w:r w:rsidR="0043351A" w:rsidRPr="0043351A">
              <w:t xml:space="preserve">International Mobile Station Equipment Identity </w:t>
            </w:r>
            <w:r w:rsidR="0043351A">
              <w:t>handset</w:t>
            </w:r>
            <w:r w:rsidR="00DE3E38" w:rsidRPr="00DE3E38">
              <w:t xml:space="preserve"> identifiers</w:t>
            </w:r>
            <w:r w:rsidR="0043351A">
              <w:t>)</w:t>
            </w:r>
            <w:r w:rsidR="00DE3E38" w:rsidRPr="00DE3E38">
              <w:t>.</w:t>
            </w:r>
          </w:p>
        </w:tc>
      </w:tr>
      <w:tr w:rsidR="00DE3E38" w:rsidRPr="00DE3E38" w14:paraId="178EEB6E" w14:textId="77777777" w:rsidTr="000E7924">
        <w:trPr>
          <w:trHeight w:val="285"/>
        </w:trPr>
        <w:tc>
          <w:tcPr>
            <w:tcW w:w="3235" w:type="dxa"/>
            <w:noWrap/>
            <w:hideMark/>
          </w:tcPr>
          <w:p w14:paraId="319F857D" w14:textId="77777777" w:rsidR="00DE3E38" w:rsidRPr="00377B59" w:rsidRDefault="00DE3E38" w:rsidP="00DE3E38">
            <w:pPr>
              <w:rPr>
                <w:b/>
              </w:rPr>
            </w:pPr>
            <w:r w:rsidRPr="00377B59">
              <w:rPr>
                <w:b/>
              </w:rPr>
              <w:t>IMSI Watchlist</w:t>
            </w:r>
          </w:p>
        </w:tc>
        <w:tc>
          <w:tcPr>
            <w:tcW w:w="6043" w:type="dxa"/>
            <w:hideMark/>
          </w:tcPr>
          <w:p w14:paraId="4FD0C7D4" w14:textId="035A78A2" w:rsidR="00DE3E38" w:rsidRPr="00DE3E38" w:rsidRDefault="004D7809" w:rsidP="00DE3E38">
            <w:r>
              <w:t>The i</w:t>
            </w:r>
            <w:r w:rsidRPr="00DE3E38">
              <w:t>ndicator</w:t>
            </w:r>
            <w:r w:rsidR="00DE3E38" w:rsidRPr="00DE3E38">
              <w:t xml:space="preserve"> describes a watchlist for IMSI (</w:t>
            </w:r>
            <w:r w:rsidR="00B375E4" w:rsidRPr="00B375E4">
              <w:t xml:space="preserve">International Mobile Subscriber Identity </w:t>
            </w:r>
            <w:r w:rsidR="00B375E4">
              <w:t>SIM card</w:t>
            </w:r>
            <w:r w:rsidR="00DE3E38" w:rsidRPr="00DE3E38">
              <w:t xml:space="preserve"> identifiers</w:t>
            </w:r>
            <w:r w:rsidR="00B375E4">
              <w:t>_</w:t>
            </w:r>
            <w:r w:rsidR="00DE3E38" w:rsidRPr="00DE3E38">
              <w:t>.</w:t>
            </w:r>
          </w:p>
        </w:tc>
      </w:tr>
    </w:tbl>
    <w:p w14:paraId="7FA73DE2" w14:textId="12F8B797" w:rsidR="000E7924" w:rsidRDefault="000E7924" w:rsidP="0032667E">
      <w:pPr>
        <w:pStyle w:val="Heading2"/>
      </w:pPr>
      <w:bookmarkStart w:id="79" w:name="_Toc424650726"/>
      <w:r w:rsidRPr="00DE3E38">
        <w:t>IndicatorType</w:t>
      </w:r>
      <w:r>
        <w:t>Vocab-</w:t>
      </w:r>
      <w:r w:rsidRPr="00DE3E38">
        <w:t>1.0</w:t>
      </w:r>
      <w:r>
        <w:t xml:space="preserve"> </w:t>
      </w:r>
      <w:r w:rsidR="001B7F51">
        <w:t>Enumeration</w:t>
      </w:r>
      <w:bookmarkEnd w:id="79"/>
    </w:p>
    <w:p w14:paraId="0305FAE8" w14:textId="501338F8" w:rsidR="000E7924" w:rsidRPr="00D32B06" w:rsidRDefault="000E7924" w:rsidP="00962F92">
      <w:pPr>
        <w:spacing w:after="240"/>
      </w:pPr>
      <w:r w:rsidRPr="00FB266D">
        <w:t xml:space="preserve">The </w:t>
      </w:r>
      <w:r w:rsidRPr="00FB266D">
        <w:rPr>
          <w:rFonts w:ascii="Courier New" w:hAnsi="Courier New" w:cs="Courier New"/>
        </w:rPr>
        <w:t>IndicatorTypeVocab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indicator types. </w:t>
      </w:r>
      <w:r w:rsidR="007B2A6C">
        <w:t xml:space="preserve">The associated enumeration literals are provided in the table below. </w:t>
      </w:r>
      <w:r>
        <w:t>NOTE: As of STIX Version 1.1.</w:t>
      </w:r>
      <w:r w:rsidR="007856D4">
        <w:t>1</w:t>
      </w:r>
      <w:r w:rsidRPr="00EE365F">
        <w:t xml:space="preserve"> </w:t>
      </w:r>
      <w:r w:rsidRPr="00FB266D">
        <w:rPr>
          <w:rFonts w:ascii="Courier New" w:hAnsi="Courier New" w:cs="Courier New"/>
        </w:rPr>
        <w:t>IndicatorTypeVocab</w:t>
      </w:r>
      <w:r w:rsidR="004D7809">
        <w:rPr>
          <w:rFonts w:ascii="Courier New" w:hAnsi="Courier New" w:cs="Courier New"/>
        </w:rPr>
        <w:t>-1.0</w:t>
      </w:r>
      <w:r w:rsidRPr="00EE365F">
        <w:t xml:space="preserve"> is deprecated. Please use </w:t>
      </w:r>
      <w:r>
        <w:rPr>
          <w:rFonts w:cs="Courier New"/>
        </w:rPr>
        <w:t>version 1.1</w:t>
      </w:r>
      <w:r w:rsidRPr="00EE365F">
        <w:t xml:space="preserve"> instead</w:t>
      </w:r>
      <w:r>
        <w:t xml:space="preserve"> (see section </w:t>
      </w:r>
      <w:r>
        <w:fldChar w:fldCharType="begin"/>
      </w:r>
      <w:r>
        <w:instrText xml:space="preserve"> REF _Ref401841408 \n \h </w:instrText>
      </w:r>
      <w:r>
        <w:fldChar w:fldCharType="separate"/>
      </w:r>
      <w:r>
        <w:t>3.16</w:t>
      </w:r>
      <w:r>
        <w:fldChar w:fldCharType="end"/>
      </w:r>
      <w:r>
        <w:t>)</w:t>
      </w:r>
      <w:r w:rsidRPr="00EE365F">
        <w:t>.</w:t>
      </w:r>
    </w:p>
    <w:tbl>
      <w:tblPr>
        <w:tblStyle w:val="TableGrid"/>
        <w:tblW w:w="0" w:type="auto"/>
        <w:tblLook w:val="04A0" w:firstRow="1" w:lastRow="0" w:firstColumn="1" w:lastColumn="0" w:noHBand="0" w:noVBand="1"/>
      </w:tblPr>
      <w:tblGrid>
        <w:gridCol w:w="3235"/>
        <w:gridCol w:w="6043"/>
      </w:tblGrid>
      <w:tr w:rsidR="000E7924" w:rsidRPr="00DE3E38" w14:paraId="56BD731E" w14:textId="77777777" w:rsidTr="00962F92">
        <w:trPr>
          <w:trHeight w:val="285"/>
        </w:trPr>
        <w:tc>
          <w:tcPr>
            <w:tcW w:w="3235" w:type="dxa"/>
            <w:shd w:val="clear" w:color="auto" w:fill="A6A6A6" w:themeFill="background1" w:themeFillShade="A6"/>
            <w:noWrap/>
            <w:vAlign w:val="center"/>
          </w:tcPr>
          <w:p w14:paraId="58E7AB89" w14:textId="77777777" w:rsidR="000E7924" w:rsidRPr="00DE3E38" w:rsidRDefault="000E7924" w:rsidP="00103387">
            <w:r>
              <w:rPr>
                <w:b/>
                <w:bCs/>
              </w:rPr>
              <w:t>Enumeration Literal</w:t>
            </w:r>
          </w:p>
        </w:tc>
        <w:tc>
          <w:tcPr>
            <w:tcW w:w="6043" w:type="dxa"/>
            <w:shd w:val="clear" w:color="auto" w:fill="A6A6A6" w:themeFill="background1" w:themeFillShade="A6"/>
            <w:vAlign w:val="center"/>
          </w:tcPr>
          <w:p w14:paraId="4AAC8029" w14:textId="77777777" w:rsidR="000E7924" w:rsidRPr="00DE3E38" w:rsidRDefault="000E7924" w:rsidP="00103387">
            <w:r>
              <w:rPr>
                <w:b/>
                <w:bCs/>
              </w:rPr>
              <w:t>Description</w:t>
            </w:r>
          </w:p>
        </w:tc>
      </w:tr>
      <w:tr w:rsidR="000E7924" w:rsidRPr="00DE3E38" w14:paraId="58A305D8" w14:textId="77777777" w:rsidTr="00962F92">
        <w:trPr>
          <w:trHeight w:val="285"/>
        </w:trPr>
        <w:tc>
          <w:tcPr>
            <w:tcW w:w="3235" w:type="dxa"/>
            <w:noWrap/>
            <w:hideMark/>
          </w:tcPr>
          <w:p w14:paraId="3CF63804" w14:textId="77777777" w:rsidR="000E7924" w:rsidRPr="00377B59" w:rsidRDefault="000E7924" w:rsidP="00103387">
            <w:pPr>
              <w:rPr>
                <w:b/>
              </w:rPr>
            </w:pPr>
            <w:r w:rsidRPr="00377B59">
              <w:rPr>
                <w:b/>
              </w:rPr>
              <w:t>Malicious E-mail</w:t>
            </w:r>
          </w:p>
        </w:tc>
        <w:tc>
          <w:tcPr>
            <w:tcW w:w="6043" w:type="dxa"/>
            <w:hideMark/>
          </w:tcPr>
          <w:p w14:paraId="4CCFBD6E" w14:textId="043EDEBB" w:rsidR="000E7924" w:rsidRPr="00DE3E38" w:rsidRDefault="004D7809" w:rsidP="004D7809">
            <w:r>
              <w:t>The i</w:t>
            </w:r>
            <w:r w:rsidRPr="00DE3E38">
              <w:t xml:space="preserve">ndicator </w:t>
            </w:r>
            <w:r w:rsidR="000E7924" w:rsidRPr="00DE3E38">
              <w:t>describes suspected malicious e-mail (phishing, spear phishing, infected, etc.).</w:t>
            </w:r>
          </w:p>
        </w:tc>
      </w:tr>
      <w:tr w:rsidR="000E7924" w:rsidRPr="00DE3E38" w14:paraId="3D68D0AA" w14:textId="77777777" w:rsidTr="00962F92">
        <w:trPr>
          <w:trHeight w:val="285"/>
        </w:trPr>
        <w:tc>
          <w:tcPr>
            <w:tcW w:w="3235" w:type="dxa"/>
            <w:noWrap/>
            <w:hideMark/>
          </w:tcPr>
          <w:p w14:paraId="012403FE" w14:textId="77777777" w:rsidR="000E7924" w:rsidRPr="00377B59" w:rsidRDefault="000E7924" w:rsidP="00103387">
            <w:pPr>
              <w:rPr>
                <w:b/>
              </w:rPr>
            </w:pPr>
            <w:r w:rsidRPr="00377B59">
              <w:rPr>
                <w:b/>
              </w:rPr>
              <w:t>IP Watchlist</w:t>
            </w:r>
          </w:p>
        </w:tc>
        <w:tc>
          <w:tcPr>
            <w:tcW w:w="6043" w:type="dxa"/>
            <w:hideMark/>
          </w:tcPr>
          <w:p w14:paraId="5DB9D68D" w14:textId="6799FA0E" w:rsidR="000E7924" w:rsidRPr="00DE3E38" w:rsidRDefault="004D7809" w:rsidP="00103387">
            <w:r>
              <w:t>The i</w:t>
            </w:r>
            <w:r w:rsidRPr="00DE3E38">
              <w:t>ndicator</w:t>
            </w:r>
            <w:r w:rsidR="000E7924" w:rsidRPr="00DE3E38">
              <w:t xml:space="preserve"> describes a set of suspected malicious IP addresses or IP blocks.</w:t>
            </w:r>
          </w:p>
        </w:tc>
      </w:tr>
      <w:tr w:rsidR="000E7924" w:rsidRPr="00DE3E38" w14:paraId="18F95222" w14:textId="77777777" w:rsidTr="00962F92">
        <w:trPr>
          <w:trHeight w:val="285"/>
        </w:trPr>
        <w:tc>
          <w:tcPr>
            <w:tcW w:w="3235" w:type="dxa"/>
            <w:noWrap/>
            <w:hideMark/>
          </w:tcPr>
          <w:p w14:paraId="7919EF35" w14:textId="77777777" w:rsidR="000E7924" w:rsidRPr="00377B59" w:rsidRDefault="000E7924" w:rsidP="00103387">
            <w:pPr>
              <w:rPr>
                <w:b/>
              </w:rPr>
            </w:pPr>
            <w:r w:rsidRPr="00377B59">
              <w:rPr>
                <w:b/>
              </w:rPr>
              <w:t>File Hash Watchlist</w:t>
            </w:r>
          </w:p>
        </w:tc>
        <w:tc>
          <w:tcPr>
            <w:tcW w:w="6043" w:type="dxa"/>
            <w:hideMark/>
          </w:tcPr>
          <w:p w14:paraId="72FAC235" w14:textId="33800415" w:rsidR="000E7924" w:rsidRPr="00DE3E38" w:rsidRDefault="004D7809" w:rsidP="00103387">
            <w:r>
              <w:t>The i</w:t>
            </w:r>
            <w:r w:rsidRPr="00DE3E38">
              <w:t>ndicator</w:t>
            </w:r>
            <w:r w:rsidR="000E7924" w:rsidRPr="00DE3E38">
              <w:t xml:space="preserve"> describes a set of hashes for suspected malicious files.</w:t>
            </w:r>
          </w:p>
        </w:tc>
      </w:tr>
      <w:tr w:rsidR="000E7924" w:rsidRPr="00DE3E38" w14:paraId="4FF3423E" w14:textId="77777777" w:rsidTr="00962F92">
        <w:trPr>
          <w:trHeight w:val="285"/>
        </w:trPr>
        <w:tc>
          <w:tcPr>
            <w:tcW w:w="3235" w:type="dxa"/>
            <w:noWrap/>
            <w:hideMark/>
          </w:tcPr>
          <w:p w14:paraId="2FD0A4F7" w14:textId="77777777" w:rsidR="000E7924" w:rsidRPr="00377B59" w:rsidRDefault="000E7924" w:rsidP="00103387">
            <w:pPr>
              <w:rPr>
                <w:b/>
              </w:rPr>
            </w:pPr>
            <w:r w:rsidRPr="00377B59">
              <w:rPr>
                <w:b/>
              </w:rPr>
              <w:t>Domain Watchlist</w:t>
            </w:r>
          </w:p>
        </w:tc>
        <w:tc>
          <w:tcPr>
            <w:tcW w:w="6043" w:type="dxa"/>
            <w:hideMark/>
          </w:tcPr>
          <w:p w14:paraId="72555D90" w14:textId="3A010527" w:rsidR="000E7924" w:rsidRPr="00DE3E38" w:rsidRDefault="004D7809" w:rsidP="00103387">
            <w:r>
              <w:t>The i</w:t>
            </w:r>
            <w:r w:rsidRPr="00DE3E38">
              <w:t>ndicator</w:t>
            </w:r>
            <w:r w:rsidR="000E7924" w:rsidRPr="00DE3E38">
              <w:t xml:space="preserve"> describes a set of suspected malicious domains.</w:t>
            </w:r>
          </w:p>
        </w:tc>
      </w:tr>
      <w:tr w:rsidR="000E7924" w:rsidRPr="00DE3E38" w14:paraId="088D8F44" w14:textId="77777777" w:rsidTr="00962F92">
        <w:trPr>
          <w:trHeight w:val="285"/>
        </w:trPr>
        <w:tc>
          <w:tcPr>
            <w:tcW w:w="3235" w:type="dxa"/>
            <w:noWrap/>
            <w:hideMark/>
          </w:tcPr>
          <w:p w14:paraId="424111C6" w14:textId="77777777" w:rsidR="000E7924" w:rsidRPr="00377B59" w:rsidRDefault="000E7924" w:rsidP="00103387">
            <w:pPr>
              <w:rPr>
                <w:b/>
              </w:rPr>
            </w:pPr>
            <w:r w:rsidRPr="00377B59">
              <w:rPr>
                <w:b/>
              </w:rPr>
              <w:t>URL Watchlist</w:t>
            </w:r>
          </w:p>
        </w:tc>
        <w:tc>
          <w:tcPr>
            <w:tcW w:w="6043" w:type="dxa"/>
            <w:hideMark/>
          </w:tcPr>
          <w:p w14:paraId="5553BD2F" w14:textId="3B6BD04C" w:rsidR="000E7924" w:rsidRPr="00DE3E38" w:rsidRDefault="004D7809" w:rsidP="00103387">
            <w:r>
              <w:t>The i</w:t>
            </w:r>
            <w:r w:rsidRPr="00DE3E38">
              <w:t>ndicator</w:t>
            </w:r>
            <w:r w:rsidR="000E7924" w:rsidRPr="00DE3E38">
              <w:t xml:space="preserve"> describes a set of suspected malicious URLS.</w:t>
            </w:r>
          </w:p>
        </w:tc>
      </w:tr>
      <w:tr w:rsidR="000E7924" w:rsidRPr="00DE3E38" w14:paraId="430B74D2" w14:textId="77777777" w:rsidTr="00962F92">
        <w:trPr>
          <w:trHeight w:val="285"/>
        </w:trPr>
        <w:tc>
          <w:tcPr>
            <w:tcW w:w="3235" w:type="dxa"/>
            <w:noWrap/>
            <w:hideMark/>
          </w:tcPr>
          <w:p w14:paraId="39BDD95A" w14:textId="77777777" w:rsidR="000E7924" w:rsidRPr="00377B59" w:rsidRDefault="000E7924" w:rsidP="00103387">
            <w:pPr>
              <w:rPr>
                <w:b/>
              </w:rPr>
            </w:pPr>
            <w:r w:rsidRPr="00377B59">
              <w:rPr>
                <w:b/>
              </w:rPr>
              <w:t>Malware Artifacts</w:t>
            </w:r>
          </w:p>
        </w:tc>
        <w:tc>
          <w:tcPr>
            <w:tcW w:w="6043" w:type="dxa"/>
            <w:hideMark/>
          </w:tcPr>
          <w:p w14:paraId="43482DA2" w14:textId="7E193076" w:rsidR="000E7924" w:rsidRPr="00DE3E38" w:rsidRDefault="004D7809" w:rsidP="00103387">
            <w:r>
              <w:t>The i</w:t>
            </w:r>
            <w:r w:rsidRPr="00DE3E38">
              <w:t>ndicator</w:t>
            </w:r>
            <w:r w:rsidR="000E7924" w:rsidRPr="00DE3E38">
              <w:t xml:space="preserve"> describes the effects of suspected malware.</w:t>
            </w:r>
          </w:p>
        </w:tc>
      </w:tr>
      <w:tr w:rsidR="000E7924" w:rsidRPr="00DE3E38" w14:paraId="5EFB86E0" w14:textId="77777777" w:rsidTr="00962F92">
        <w:trPr>
          <w:trHeight w:val="285"/>
        </w:trPr>
        <w:tc>
          <w:tcPr>
            <w:tcW w:w="3235" w:type="dxa"/>
            <w:noWrap/>
            <w:hideMark/>
          </w:tcPr>
          <w:p w14:paraId="298D7561" w14:textId="77777777" w:rsidR="000E7924" w:rsidRPr="00377B59" w:rsidRDefault="000E7924" w:rsidP="00103387">
            <w:pPr>
              <w:rPr>
                <w:b/>
              </w:rPr>
            </w:pPr>
            <w:r w:rsidRPr="00377B59">
              <w:rPr>
                <w:b/>
              </w:rPr>
              <w:t>C2</w:t>
            </w:r>
          </w:p>
        </w:tc>
        <w:tc>
          <w:tcPr>
            <w:tcW w:w="6043" w:type="dxa"/>
            <w:hideMark/>
          </w:tcPr>
          <w:p w14:paraId="32DCE2F4" w14:textId="6BD35964" w:rsidR="000E7924" w:rsidRPr="00DE3E38" w:rsidRDefault="004D7809" w:rsidP="00103387">
            <w:r>
              <w:t>The i</w:t>
            </w:r>
            <w:r w:rsidRPr="00DE3E38">
              <w:t>ndicator</w:t>
            </w:r>
            <w:r w:rsidR="000E7924" w:rsidRPr="00DE3E38">
              <w:t xml:space="preserve"> describes suspected command and control activity or static indications.</w:t>
            </w:r>
          </w:p>
        </w:tc>
      </w:tr>
      <w:tr w:rsidR="000E7924" w:rsidRPr="00DE3E38" w14:paraId="0F81F092" w14:textId="77777777" w:rsidTr="00962F92">
        <w:trPr>
          <w:trHeight w:val="285"/>
        </w:trPr>
        <w:tc>
          <w:tcPr>
            <w:tcW w:w="3235" w:type="dxa"/>
            <w:noWrap/>
            <w:hideMark/>
          </w:tcPr>
          <w:p w14:paraId="72723037" w14:textId="77777777" w:rsidR="000E7924" w:rsidRPr="00377B59" w:rsidRDefault="000E7924" w:rsidP="00103387">
            <w:pPr>
              <w:rPr>
                <w:b/>
              </w:rPr>
            </w:pPr>
            <w:r w:rsidRPr="00377B59">
              <w:rPr>
                <w:b/>
              </w:rPr>
              <w:t>Anonymization</w:t>
            </w:r>
          </w:p>
        </w:tc>
        <w:tc>
          <w:tcPr>
            <w:tcW w:w="6043" w:type="dxa"/>
            <w:hideMark/>
          </w:tcPr>
          <w:p w14:paraId="21B09CF4" w14:textId="2FCD749B" w:rsidR="000E7924" w:rsidRPr="00DE3E38" w:rsidRDefault="004D7809" w:rsidP="00103387">
            <w:r>
              <w:t>The i</w:t>
            </w:r>
            <w:r w:rsidRPr="00DE3E38">
              <w:t>ndicator</w:t>
            </w:r>
            <w:r w:rsidR="000E7924" w:rsidRPr="00DE3E38">
              <w:t xml:space="preserve"> describes suspected anonymization techniques (Proxy, TOR, VPN, etc.).</w:t>
            </w:r>
          </w:p>
        </w:tc>
      </w:tr>
      <w:tr w:rsidR="000E7924" w:rsidRPr="00DE3E38" w14:paraId="0BD23D68" w14:textId="77777777" w:rsidTr="00962F92">
        <w:trPr>
          <w:trHeight w:val="285"/>
        </w:trPr>
        <w:tc>
          <w:tcPr>
            <w:tcW w:w="3235" w:type="dxa"/>
            <w:noWrap/>
            <w:hideMark/>
          </w:tcPr>
          <w:p w14:paraId="06F6BFCC" w14:textId="77777777" w:rsidR="000E7924" w:rsidRPr="00377B59" w:rsidRDefault="000E7924" w:rsidP="00103387">
            <w:pPr>
              <w:rPr>
                <w:b/>
              </w:rPr>
            </w:pPr>
            <w:r w:rsidRPr="00377B59">
              <w:rPr>
                <w:b/>
              </w:rPr>
              <w:t>Exfiltration</w:t>
            </w:r>
          </w:p>
        </w:tc>
        <w:tc>
          <w:tcPr>
            <w:tcW w:w="6043" w:type="dxa"/>
            <w:hideMark/>
          </w:tcPr>
          <w:p w14:paraId="4328B5C6" w14:textId="144804EC" w:rsidR="000E7924" w:rsidRPr="00DE3E38" w:rsidRDefault="004D7809" w:rsidP="00103387">
            <w:r>
              <w:t>The i</w:t>
            </w:r>
            <w:r w:rsidRPr="00DE3E38">
              <w:t>ndicator</w:t>
            </w:r>
            <w:r w:rsidR="000E7924" w:rsidRPr="00DE3E38">
              <w:t xml:space="preserve"> describes suspected exfiltration techniques or behavior.</w:t>
            </w:r>
          </w:p>
        </w:tc>
      </w:tr>
      <w:tr w:rsidR="000E7924" w:rsidRPr="00DE3E38" w14:paraId="4CAE5C1A" w14:textId="77777777" w:rsidTr="00962F92">
        <w:trPr>
          <w:trHeight w:val="285"/>
        </w:trPr>
        <w:tc>
          <w:tcPr>
            <w:tcW w:w="3235" w:type="dxa"/>
            <w:noWrap/>
            <w:hideMark/>
          </w:tcPr>
          <w:p w14:paraId="1B8A7568" w14:textId="77777777" w:rsidR="000E7924" w:rsidRPr="00377B59" w:rsidRDefault="000E7924" w:rsidP="00103387">
            <w:pPr>
              <w:rPr>
                <w:b/>
              </w:rPr>
            </w:pPr>
            <w:r w:rsidRPr="00377B59">
              <w:rPr>
                <w:b/>
              </w:rPr>
              <w:t>Host Characteristics</w:t>
            </w:r>
          </w:p>
        </w:tc>
        <w:tc>
          <w:tcPr>
            <w:tcW w:w="6043" w:type="dxa"/>
            <w:hideMark/>
          </w:tcPr>
          <w:p w14:paraId="29C6DA38" w14:textId="3099056A" w:rsidR="000E7924" w:rsidRPr="00DE3E38" w:rsidRDefault="004D7809" w:rsidP="00103387">
            <w:r>
              <w:t>The i</w:t>
            </w:r>
            <w:r w:rsidRPr="00DE3E38">
              <w:t>ndicator</w:t>
            </w:r>
            <w:r w:rsidR="000E7924" w:rsidRPr="00DE3E38">
              <w:t xml:space="preserve"> describes suspected malicious host characteristics.</w:t>
            </w:r>
          </w:p>
        </w:tc>
      </w:tr>
    </w:tbl>
    <w:p w14:paraId="109243B9" w14:textId="43E0A082" w:rsidR="00C15714" w:rsidRPr="00C15714" w:rsidRDefault="00C15714" w:rsidP="0032667E">
      <w:pPr>
        <w:pStyle w:val="Heading2"/>
      </w:pPr>
      <w:bookmarkStart w:id="80" w:name="_Toc424650727"/>
      <w:r>
        <w:t xml:space="preserve">InformationSourceRoleVocab-1.0 </w:t>
      </w:r>
      <w:r w:rsidR="001B7F51">
        <w:t>Enumeration</w:t>
      </w:r>
      <w:bookmarkEnd w:id="80"/>
    </w:p>
    <w:p w14:paraId="52BD2D46" w14:textId="40E929BD" w:rsidR="00190FE5" w:rsidRDefault="00962F92" w:rsidP="00962F92">
      <w:pPr>
        <w:spacing w:after="240"/>
      </w:pPr>
      <w:r>
        <w:t xml:space="preserve">The </w:t>
      </w:r>
      <w:r w:rsidRPr="00962F92">
        <w:rPr>
          <w:rFonts w:ascii="Courier New" w:hAnsi="Courier New" w:cs="Courier New"/>
        </w:rPr>
        <w:t>InformationSourceRoleVocab-1.0</w:t>
      </w:r>
      <w:r w:rsidRPr="00962F92">
        <w:t xml:space="preserve"> </w:t>
      </w:r>
      <w:r w:rsidR="001B7F51">
        <w:t>enumeration</w:t>
      </w:r>
      <w:r w:rsidR="001B1186">
        <w:t xml:space="preserve"> </w:t>
      </w:r>
      <w:r w:rsidR="001B1186" w:rsidRPr="00EE365F">
        <w:t xml:space="preserve">is </w:t>
      </w:r>
      <w:r w:rsidR="001B1186">
        <w:t>used to define the</w:t>
      </w:r>
      <w:r w:rsidR="001B1186" w:rsidRPr="00EE365F">
        <w:t xml:space="preserve"> default STIX vocabulary for expressing</w:t>
      </w:r>
      <w:r>
        <w:t xml:space="preserve"> the role </w:t>
      </w:r>
      <w:r w:rsidR="00564FE2">
        <w:t xml:space="preserve">played by a given entity in the sourcing </w:t>
      </w:r>
      <w:r>
        <w:t>of</w:t>
      </w:r>
      <w:r>
        <w:t xml:space="preserve"> the information.</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965"/>
        <w:gridCol w:w="6313"/>
      </w:tblGrid>
      <w:tr w:rsidR="00500836" w:rsidRPr="00500836" w14:paraId="789B40CC" w14:textId="77777777" w:rsidTr="00962F92">
        <w:trPr>
          <w:trHeight w:val="285"/>
        </w:trPr>
        <w:tc>
          <w:tcPr>
            <w:tcW w:w="2965" w:type="dxa"/>
            <w:shd w:val="clear" w:color="auto" w:fill="BFBFBF" w:themeFill="background1" w:themeFillShade="BF"/>
            <w:noWrap/>
          </w:tcPr>
          <w:p w14:paraId="0D060659" w14:textId="08E9D845" w:rsidR="00500836" w:rsidRPr="00500836" w:rsidRDefault="00C94D25" w:rsidP="00500836">
            <w:r>
              <w:rPr>
                <w:b/>
                <w:bCs/>
              </w:rPr>
              <w:t>Enumeration Literal</w:t>
            </w:r>
          </w:p>
        </w:tc>
        <w:tc>
          <w:tcPr>
            <w:tcW w:w="6313" w:type="dxa"/>
            <w:shd w:val="clear" w:color="auto" w:fill="BFBFBF" w:themeFill="background1" w:themeFillShade="BF"/>
          </w:tcPr>
          <w:p w14:paraId="3B2E41B3" w14:textId="27D8E417" w:rsidR="00500836" w:rsidRPr="00500836" w:rsidRDefault="00500836" w:rsidP="00500836">
            <w:r>
              <w:rPr>
                <w:b/>
                <w:bCs/>
              </w:rPr>
              <w:t>Description</w:t>
            </w:r>
          </w:p>
        </w:tc>
      </w:tr>
      <w:tr w:rsidR="00500836" w:rsidRPr="00500836" w14:paraId="2EEE05A3" w14:textId="77777777" w:rsidTr="00962F92">
        <w:trPr>
          <w:trHeight w:val="285"/>
        </w:trPr>
        <w:tc>
          <w:tcPr>
            <w:tcW w:w="2965" w:type="dxa"/>
            <w:noWrap/>
            <w:hideMark/>
          </w:tcPr>
          <w:p w14:paraId="74826EC8" w14:textId="77777777" w:rsidR="00500836" w:rsidRPr="003F2FEC" w:rsidRDefault="00500836">
            <w:pPr>
              <w:rPr>
                <w:b/>
              </w:rPr>
            </w:pPr>
            <w:r w:rsidRPr="003F2FEC">
              <w:rPr>
                <w:b/>
              </w:rPr>
              <w:t>Initial Author</w:t>
            </w:r>
          </w:p>
        </w:tc>
        <w:tc>
          <w:tcPr>
            <w:tcW w:w="6313" w:type="dxa"/>
            <w:hideMark/>
          </w:tcPr>
          <w:p w14:paraId="4AE0D8E7" w14:textId="77777777" w:rsidR="00500836" w:rsidRPr="00500836" w:rsidRDefault="00500836">
            <w:r w:rsidRPr="00500836">
              <w:t>A party acting as the initial author/creator of a set of information.</w:t>
            </w:r>
          </w:p>
        </w:tc>
      </w:tr>
      <w:tr w:rsidR="00500836" w:rsidRPr="00500836" w14:paraId="1C13F5AD" w14:textId="77777777" w:rsidTr="00962F92">
        <w:trPr>
          <w:trHeight w:val="285"/>
        </w:trPr>
        <w:tc>
          <w:tcPr>
            <w:tcW w:w="2965" w:type="dxa"/>
            <w:noWrap/>
            <w:hideMark/>
          </w:tcPr>
          <w:p w14:paraId="7C5B1162" w14:textId="77777777" w:rsidR="00500836" w:rsidRPr="003F2FEC" w:rsidRDefault="00500836">
            <w:pPr>
              <w:rPr>
                <w:b/>
              </w:rPr>
            </w:pPr>
            <w:r w:rsidRPr="003F2FEC">
              <w:rPr>
                <w:b/>
              </w:rPr>
              <w:t>Content Enhancer/Refiner</w:t>
            </w:r>
          </w:p>
        </w:tc>
        <w:tc>
          <w:tcPr>
            <w:tcW w:w="6313" w:type="dxa"/>
            <w:hideMark/>
          </w:tcPr>
          <w:p w14:paraId="4CB6CE44" w14:textId="77777777" w:rsidR="00500836" w:rsidRPr="00500836" w:rsidRDefault="00500836">
            <w:r w:rsidRPr="00500836">
              <w:t xml:space="preserve">A party that enhances or refines a preexisting set of </w:t>
            </w:r>
            <w:r w:rsidRPr="00500836">
              <w:lastRenderedPageBreak/>
              <w:t>information.</w:t>
            </w:r>
          </w:p>
        </w:tc>
      </w:tr>
      <w:tr w:rsidR="00500836" w:rsidRPr="00500836" w14:paraId="229E8F7F" w14:textId="77777777" w:rsidTr="00962F92">
        <w:trPr>
          <w:trHeight w:val="285"/>
        </w:trPr>
        <w:tc>
          <w:tcPr>
            <w:tcW w:w="2965" w:type="dxa"/>
            <w:noWrap/>
            <w:hideMark/>
          </w:tcPr>
          <w:p w14:paraId="44C4A1B3" w14:textId="77777777" w:rsidR="00500836" w:rsidRPr="003F2FEC" w:rsidRDefault="00500836">
            <w:pPr>
              <w:rPr>
                <w:b/>
              </w:rPr>
            </w:pPr>
            <w:r w:rsidRPr="003F2FEC">
              <w:rPr>
                <w:b/>
              </w:rPr>
              <w:lastRenderedPageBreak/>
              <w:t>Aggregator</w:t>
            </w:r>
          </w:p>
        </w:tc>
        <w:tc>
          <w:tcPr>
            <w:tcW w:w="6313" w:type="dxa"/>
            <w:hideMark/>
          </w:tcPr>
          <w:p w14:paraId="467C1E2D" w14:textId="77777777" w:rsidR="00500836" w:rsidRPr="00500836" w:rsidRDefault="00500836">
            <w:r w:rsidRPr="00500836">
              <w:t>A party that aggregates multiple different sets of information into one new set of information.</w:t>
            </w:r>
          </w:p>
        </w:tc>
      </w:tr>
      <w:tr w:rsidR="00500836" w:rsidRPr="00500836" w14:paraId="11479161" w14:textId="77777777" w:rsidTr="00962F92">
        <w:trPr>
          <w:trHeight w:val="510"/>
        </w:trPr>
        <w:tc>
          <w:tcPr>
            <w:tcW w:w="2965" w:type="dxa"/>
            <w:noWrap/>
            <w:hideMark/>
          </w:tcPr>
          <w:p w14:paraId="37F3CB3C" w14:textId="77777777" w:rsidR="00500836" w:rsidRPr="003F2FEC" w:rsidRDefault="00500836">
            <w:pPr>
              <w:rPr>
                <w:b/>
              </w:rPr>
            </w:pPr>
            <w:r w:rsidRPr="003F2FEC">
              <w:rPr>
                <w:b/>
              </w:rPr>
              <w:t>Transformer/Translator</w:t>
            </w:r>
          </w:p>
        </w:tc>
        <w:tc>
          <w:tcPr>
            <w:tcW w:w="6313" w:type="dxa"/>
            <w:hideMark/>
          </w:tcPr>
          <w:p w14:paraId="1EC89D4F" w14:textId="77777777" w:rsidR="00500836" w:rsidRPr="00500836" w:rsidRDefault="00500836">
            <w:r w:rsidRPr="00500836">
              <w:t>A party that transforms or translates a preexisting set of information into a different representation (e.g., translating an unstructured prose threat analysis report into STIX).</w:t>
            </w:r>
          </w:p>
        </w:tc>
      </w:tr>
    </w:tbl>
    <w:p w14:paraId="7E8EE3C5" w14:textId="43A20215" w:rsidR="00BD1D94" w:rsidRDefault="00BD1D94" w:rsidP="0032667E">
      <w:pPr>
        <w:pStyle w:val="Heading2"/>
      </w:pPr>
      <w:bookmarkStart w:id="81" w:name="_Toc424650728"/>
      <w:r w:rsidRPr="00BD1D94">
        <w:t>InformationType</w:t>
      </w:r>
      <w:r w:rsidR="00C94D25">
        <w:t>Vocab-</w:t>
      </w:r>
      <w:r w:rsidRPr="00BD1D94">
        <w:t>1.0</w:t>
      </w:r>
      <w:r w:rsidR="00C94D25">
        <w:t xml:space="preserve"> </w:t>
      </w:r>
      <w:r w:rsidR="001B7F51">
        <w:t>Enumeration</w:t>
      </w:r>
      <w:bookmarkEnd w:id="81"/>
    </w:p>
    <w:p w14:paraId="0044E1D1" w14:textId="44528B6F" w:rsidR="00190FE5" w:rsidRPr="00D32B06" w:rsidRDefault="00FB266D" w:rsidP="00962F92">
      <w:pPr>
        <w:spacing w:after="240"/>
      </w:pPr>
      <w:r w:rsidRPr="00FB266D">
        <w:t xml:space="preserve">The </w:t>
      </w:r>
      <w:r w:rsidRPr="00FB266D">
        <w:rPr>
          <w:rFonts w:ascii="Courier New" w:hAnsi="Courier New" w:cs="Courier New"/>
        </w:rPr>
        <w:t>InformationTypeVocab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w:t>
      </w:r>
      <w:r w:rsidRPr="00FB266D">
        <w:t>expressing type</w:t>
      </w:r>
      <w:r w:rsidR="00300350">
        <w:t>s</w:t>
      </w:r>
      <w:r w:rsidRPr="00FB266D">
        <w:t xml:space="preserve"> of information</w:t>
      </w:r>
      <w:r w:rsidRPr="00FB266D">
        <w: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7FD12C4" w14:textId="77777777" w:rsidTr="00962F92">
        <w:trPr>
          <w:trHeight w:val="288"/>
        </w:trPr>
        <w:tc>
          <w:tcPr>
            <w:tcW w:w="5740" w:type="dxa"/>
            <w:shd w:val="clear" w:color="auto" w:fill="BFBFBF" w:themeFill="background1" w:themeFillShade="BF"/>
            <w:noWrap/>
            <w:vAlign w:val="center"/>
          </w:tcPr>
          <w:p w14:paraId="253DA8AB" w14:textId="2C95A312" w:rsidR="00BD1D94" w:rsidRPr="00BD1D94" w:rsidRDefault="00C94D25" w:rsidP="00BD1D94">
            <w:pPr>
              <w:rPr>
                <w:b/>
              </w:rPr>
            </w:pPr>
            <w:r>
              <w:rPr>
                <w:b/>
                <w:bCs/>
              </w:rPr>
              <w:t>Enumeration Literal</w:t>
            </w:r>
          </w:p>
        </w:tc>
        <w:tc>
          <w:tcPr>
            <w:tcW w:w="3538" w:type="dxa"/>
            <w:shd w:val="clear" w:color="auto" w:fill="BFBFBF" w:themeFill="background1" w:themeFillShade="BF"/>
            <w:vAlign w:val="center"/>
          </w:tcPr>
          <w:p w14:paraId="497C7E10" w14:textId="1EAAD0EE" w:rsidR="00BD1D94" w:rsidRPr="00BD1D94" w:rsidRDefault="00BD1D94" w:rsidP="00BD1D94">
            <w:r>
              <w:rPr>
                <w:b/>
                <w:bCs/>
              </w:rPr>
              <w:t>Description</w:t>
            </w:r>
          </w:p>
        </w:tc>
      </w:tr>
      <w:tr w:rsidR="00BD1D94" w:rsidRPr="00BD1D94" w14:paraId="00FF2FCD" w14:textId="77777777" w:rsidTr="00962F92">
        <w:trPr>
          <w:trHeight w:val="288"/>
        </w:trPr>
        <w:tc>
          <w:tcPr>
            <w:tcW w:w="5740" w:type="dxa"/>
            <w:noWrap/>
            <w:hideMark/>
          </w:tcPr>
          <w:p w14:paraId="25A4EBF6" w14:textId="77777777" w:rsidR="00BD1D94" w:rsidRPr="00BD1D94" w:rsidRDefault="00BD1D94" w:rsidP="00BD1D94">
            <w:pPr>
              <w:rPr>
                <w:b/>
              </w:rPr>
            </w:pPr>
            <w:r w:rsidRPr="00BD1D94">
              <w:rPr>
                <w:b/>
              </w:rPr>
              <w:t>Information Assets</w:t>
            </w:r>
          </w:p>
        </w:tc>
        <w:tc>
          <w:tcPr>
            <w:tcW w:w="3538" w:type="dxa"/>
            <w:hideMark/>
          </w:tcPr>
          <w:p w14:paraId="42FD0D97" w14:textId="2C944C27" w:rsidR="00BD1D94" w:rsidRPr="00BD1D94" w:rsidRDefault="00050313" w:rsidP="00BD1D94">
            <w:r>
              <w:t>Non-specific information</w:t>
            </w:r>
          </w:p>
        </w:tc>
      </w:tr>
      <w:tr w:rsidR="00BD1D94" w:rsidRPr="00BD1D94" w14:paraId="03C20F00" w14:textId="77777777" w:rsidTr="00962F92">
        <w:trPr>
          <w:trHeight w:val="288"/>
        </w:trPr>
        <w:tc>
          <w:tcPr>
            <w:tcW w:w="5740" w:type="dxa"/>
            <w:noWrap/>
            <w:hideMark/>
          </w:tcPr>
          <w:p w14:paraId="58D98C0F" w14:textId="77777777" w:rsidR="00BD1D94" w:rsidRPr="00BD1D94" w:rsidRDefault="00BD1D94" w:rsidP="00BD1D94">
            <w:pPr>
              <w:rPr>
                <w:b/>
              </w:rPr>
            </w:pPr>
            <w:r w:rsidRPr="00BD1D94">
              <w:rPr>
                <w:b/>
              </w:rPr>
              <w:t>Information Assets - Corporate Employee Information</w:t>
            </w:r>
          </w:p>
        </w:tc>
        <w:tc>
          <w:tcPr>
            <w:tcW w:w="3538" w:type="dxa"/>
            <w:hideMark/>
          </w:tcPr>
          <w:p w14:paraId="2CDF0B52" w14:textId="503A332F" w:rsidR="00BD1D94" w:rsidRPr="00BD1D94" w:rsidRDefault="00050313" w:rsidP="00BD1D94">
            <w:r>
              <w:t>Data related to an employee, such as salary</w:t>
            </w:r>
          </w:p>
        </w:tc>
      </w:tr>
      <w:tr w:rsidR="00BD1D94" w:rsidRPr="00BD1D94" w14:paraId="4A9E9B9F" w14:textId="77777777" w:rsidTr="00962F92">
        <w:trPr>
          <w:trHeight w:val="288"/>
        </w:trPr>
        <w:tc>
          <w:tcPr>
            <w:tcW w:w="5740" w:type="dxa"/>
            <w:noWrap/>
            <w:hideMark/>
          </w:tcPr>
          <w:p w14:paraId="46C62E0B" w14:textId="77777777" w:rsidR="00BD1D94" w:rsidRPr="00BD1D94" w:rsidRDefault="00BD1D94" w:rsidP="00BD1D94">
            <w:pPr>
              <w:rPr>
                <w:b/>
              </w:rPr>
            </w:pPr>
            <w:r w:rsidRPr="00BD1D94">
              <w:rPr>
                <w:b/>
              </w:rPr>
              <w:t>Information Assets - Customer PII</w:t>
            </w:r>
          </w:p>
        </w:tc>
        <w:tc>
          <w:tcPr>
            <w:tcW w:w="3538" w:type="dxa"/>
            <w:hideMark/>
          </w:tcPr>
          <w:p w14:paraId="3BE13AEE" w14:textId="63CA62B2" w:rsidR="00BD1D94" w:rsidRPr="00BD1D94" w:rsidRDefault="00050313" w:rsidP="00BD1D94">
            <w:r>
              <w:t>Data related to a customer, such as their SSN</w:t>
            </w:r>
          </w:p>
        </w:tc>
      </w:tr>
      <w:tr w:rsidR="00BD1D94" w:rsidRPr="00BD1D94" w14:paraId="18539181" w14:textId="77777777" w:rsidTr="00962F92">
        <w:trPr>
          <w:trHeight w:val="288"/>
        </w:trPr>
        <w:tc>
          <w:tcPr>
            <w:tcW w:w="5740" w:type="dxa"/>
            <w:noWrap/>
            <w:hideMark/>
          </w:tcPr>
          <w:p w14:paraId="41C4F076" w14:textId="77777777" w:rsidR="00BD1D94" w:rsidRPr="00BD1D94" w:rsidRDefault="00BD1D94" w:rsidP="00BD1D94">
            <w:pPr>
              <w:rPr>
                <w:b/>
              </w:rPr>
            </w:pPr>
            <w:r w:rsidRPr="00BD1D94">
              <w:rPr>
                <w:b/>
              </w:rPr>
              <w:t>Information Assets - Email Lists / Archives</w:t>
            </w:r>
          </w:p>
        </w:tc>
        <w:tc>
          <w:tcPr>
            <w:tcW w:w="3538" w:type="dxa"/>
            <w:hideMark/>
          </w:tcPr>
          <w:p w14:paraId="3B49C692" w14:textId="66393196" w:rsidR="00BD1D94" w:rsidRPr="00BD1D94" w:rsidRDefault="00050313" w:rsidP="00BD1D94">
            <w:r>
              <w:t>Email addresses collected by an organization</w:t>
            </w:r>
          </w:p>
        </w:tc>
      </w:tr>
      <w:tr w:rsidR="00BD1D94" w:rsidRPr="00BD1D94" w14:paraId="643090BB" w14:textId="77777777" w:rsidTr="00962F92">
        <w:trPr>
          <w:trHeight w:val="288"/>
        </w:trPr>
        <w:tc>
          <w:tcPr>
            <w:tcW w:w="5740" w:type="dxa"/>
            <w:noWrap/>
            <w:hideMark/>
          </w:tcPr>
          <w:p w14:paraId="5901B9C2" w14:textId="77777777" w:rsidR="00BD1D94" w:rsidRPr="00BD1D94" w:rsidRDefault="00BD1D94" w:rsidP="00BD1D94">
            <w:pPr>
              <w:rPr>
                <w:b/>
              </w:rPr>
            </w:pPr>
            <w:r w:rsidRPr="00BD1D94">
              <w:rPr>
                <w:b/>
              </w:rPr>
              <w:t>Information Assets - Financial Data</w:t>
            </w:r>
          </w:p>
        </w:tc>
        <w:tc>
          <w:tcPr>
            <w:tcW w:w="3538" w:type="dxa"/>
            <w:hideMark/>
          </w:tcPr>
          <w:p w14:paraId="324034A6" w14:textId="3B30290D" w:rsidR="00BD1D94" w:rsidRPr="00BD1D94" w:rsidRDefault="00050313" w:rsidP="00BD1D94">
            <w:r>
              <w:t>Information such as credit card numbers, bank accounts, etc.</w:t>
            </w:r>
          </w:p>
        </w:tc>
      </w:tr>
      <w:tr w:rsidR="00BD1D94" w:rsidRPr="00BD1D94" w14:paraId="0CD02608" w14:textId="77777777" w:rsidTr="00962F92">
        <w:trPr>
          <w:trHeight w:val="288"/>
        </w:trPr>
        <w:tc>
          <w:tcPr>
            <w:tcW w:w="5740" w:type="dxa"/>
            <w:noWrap/>
            <w:hideMark/>
          </w:tcPr>
          <w:p w14:paraId="362D3A43" w14:textId="77777777" w:rsidR="00BD1D94" w:rsidRPr="00BD1D94" w:rsidRDefault="00BD1D94" w:rsidP="00BD1D94">
            <w:pPr>
              <w:rPr>
                <w:b/>
              </w:rPr>
            </w:pPr>
            <w:r w:rsidRPr="00BD1D94">
              <w:rPr>
                <w:b/>
              </w:rPr>
              <w:t>Information Assets - Intellectual Property</w:t>
            </w:r>
          </w:p>
        </w:tc>
        <w:tc>
          <w:tcPr>
            <w:tcW w:w="3538" w:type="dxa"/>
            <w:hideMark/>
          </w:tcPr>
          <w:p w14:paraId="0020FE80" w14:textId="77777777" w:rsidR="00BD1D94" w:rsidRPr="00BD1D94" w:rsidRDefault="00BD1D94" w:rsidP="00BD1D94"/>
        </w:tc>
      </w:tr>
      <w:tr w:rsidR="00BD1D94" w:rsidRPr="00BD1D94" w14:paraId="0CEEB969" w14:textId="77777777" w:rsidTr="00962F92">
        <w:trPr>
          <w:trHeight w:val="288"/>
        </w:trPr>
        <w:tc>
          <w:tcPr>
            <w:tcW w:w="5740" w:type="dxa"/>
            <w:noWrap/>
            <w:hideMark/>
          </w:tcPr>
          <w:p w14:paraId="284FB6DC" w14:textId="77777777" w:rsidR="00BD1D94" w:rsidRPr="00BD1D94" w:rsidRDefault="00BD1D94" w:rsidP="00BD1D94">
            <w:pPr>
              <w:rPr>
                <w:b/>
              </w:rPr>
            </w:pPr>
            <w:r w:rsidRPr="00BD1D94">
              <w:rPr>
                <w:b/>
              </w:rPr>
              <w:t>Information Assets - Mobile Phone Contacts</w:t>
            </w:r>
          </w:p>
        </w:tc>
        <w:tc>
          <w:tcPr>
            <w:tcW w:w="3538" w:type="dxa"/>
            <w:hideMark/>
          </w:tcPr>
          <w:p w14:paraId="1526CF63" w14:textId="41A39E3B" w:rsidR="00BD1D94" w:rsidRPr="00BD1D94" w:rsidRDefault="00050313" w:rsidP="00BD1D94">
            <w:r>
              <w:t>Information related to associates from a cell phone.</w:t>
            </w:r>
          </w:p>
        </w:tc>
      </w:tr>
      <w:tr w:rsidR="00BD1D94" w:rsidRPr="00BD1D94" w14:paraId="719F81A1" w14:textId="77777777" w:rsidTr="00962F92">
        <w:trPr>
          <w:trHeight w:val="288"/>
        </w:trPr>
        <w:tc>
          <w:tcPr>
            <w:tcW w:w="5740" w:type="dxa"/>
            <w:noWrap/>
            <w:hideMark/>
          </w:tcPr>
          <w:p w14:paraId="3D4BA1F6" w14:textId="77777777" w:rsidR="00BD1D94" w:rsidRPr="00BD1D94" w:rsidRDefault="00BD1D94" w:rsidP="00BD1D94">
            <w:pPr>
              <w:rPr>
                <w:b/>
              </w:rPr>
            </w:pPr>
            <w:r w:rsidRPr="00BD1D94">
              <w:rPr>
                <w:b/>
              </w:rPr>
              <w:t>Information Assets - User Credentials</w:t>
            </w:r>
          </w:p>
        </w:tc>
        <w:tc>
          <w:tcPr>
            <w:tcW w:w="3538" w:type="dxa"/>
            <w:hideMark/>
          </w:tcPr>
          <w:p w14:paraId="19912E07" w14:textId="3CFA145A" w:rsidR="00BD1D94" w:rsidRPr="00BD1D94" w:rsidRDefault="00050313" w:rsidP="00BD1D94">
            <w:r>
              <w:t>Username and/or passwords</w:t>
            </w:r>
          </w:p>
        </w:tc>
      </w:tr>
      <w:tr w:rsidR="00BD1D94" w:rsidRPr="00BD1D94" w14:paraId="23D4E100" w14:textId="77777777" w:rsidTr="00962F92">
        <w:trPr>
          <w:trHeight w:val="288"/>
        </w:trPr>
        <w:tc>
          <w:tcPr>
            <w:tcW w:w="5740" w:type="dxa"/>
            <w:noWrap/>
            <w:hideMark/>
          </w:tcPr>
          <w:p w14:paraId="0F3CFB72" w14:textId="77777777" w:rsidR="00BD1D94" w:rsidRPr="00BD1D94" w:rsidRDefault="00BD1D94" w:rsidP="00BD1D94">
            <w:pPr>
              <w:rPr>
                <w:b/>
              </w:rPr>
            </w:pPr>
            <w:r w:rsidRPr="00BD1D94">
              <w:rPr>
                <w:b/>
              </w:rPr>
              <w:t>Authentication Cookies</w:t>
            </w:r>
          </w:p>
        </w:tc>
        <w:tc>
          <w:tcPr>
            <w:tcW w:w="3538" w:type="dxa"/>
            <w:hideMark/>
          </w:tcPr>
          <w:p w14:paraId="318704EE" w14:textId="46B3A5D2" w:rsidR="00BD1D94" w:rsidRPr="00BD1D94" w:rsidRDefault="002F30AB" w:rsidP="00BD1D94">
            <w:r>
              <w:t>A small piece of data, usually stored to remember that a user has authenticated on a computer system.</w:t>
            </w:r>
          </w:p>
        </w:tc>
      </w:tr>
    </w:tbl>
    <w:p w14:paraId="266BA969" w14:textId="0195F7DE" w:rsidR="00BD1D94" w:rsidRDefault="00BD1D94" w:rsidP="0032667E">
      <w:pPr>
        <w:pStyle w:val="Heading2"/>
      </w:pPr>
      <w:bookmarkStart w:id="82" w:name="_Toc424650729"/>
      <w:r w:rsidRPr="00BD1D94">
        <w:t>IntendedEffect</w:t>
      </w:r>
      <w:r w:rsidR="00C94D25">
        <w:t>Vocab-</w:t>
      </w:r>
      <w:r w:rsidRPr="00BD1D94">
        <w:t>1.0</w:t>
      </w:r>
      <w:r w:rsidR="00190FE5">
        <w:t xml:space="preserve"> </w:t>
      </w:r>
      <w:r w:rsidR="001B7F51">
        <w:t>Enumeration</w:t>
      </w:r>
      <w:bookmarkEnd w:id="82"/>
    </w:p>
    <w:p w14:paraId="48BE14CB" w14:textId="205743A8" w:rsidR="00190FE5" w:rsidRDefault="00FB266D" w:rsidP="00962F92">
      <w:pPr>
        <w:spacing w:after="240"/>
      </w:pPr>
      <w:r w:rsidRPr="00FB266D">
        <w:t xml:space="preserve">The </w:t>
      </w:r>
      <w:r w:rsidRPr="00FB266D">
        <w:rPr>
          <w:rFonts w:ascii="Courier New" w:hAnsi="Courier New" w:cs="Courier New"/>
        </w:rPr>
        <w:t>In</w:t>
      </w:r>
      <w:r w:rsidR="006656C6">
        <w:rPr>
          <w:rFonts w:ascii="Courier New" w:hAnsi="Courier New" w:cs="Courier New"/>
        </w:rPr>
        <w:t>tended</w:t>
      </w:r>
      <w:r w:rsidRPr="00FB266D">
        <w:rPr>
          <w:rFonts w:ascii="Courier New" w:hAnsi="Courier New" w:cs="Courier New"/>
        </w:rPr>
        <w:t>EffectVocab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w:t>
      </w:r>
      <w:r w:rsidRPr="00FB266D">
        <w:t xml:space="preserve">expressing possible </w:t>
      </w:r>
      <w:r w:rsidR="00300350">
        <w:t xml:space="preserve">intended </w:t>
      </w:r>
      <w:r w:rsidRPr="00FB266D">
        <w:t xml:space="preserve">effects of </w:t>
      </w:r>
      <w:r w:rsidR="00300350">
        <w:t>a malicious actor or activity</w:t>
      </w:r>
      <w:r w:rsidRPr="00FB266D">
        <w: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4225"/>
        <w:gridCol w:w="5053"/>
      </w:tblGrid>
      <w:tr w:rsidR="00BD1D94" w:rsidRPr="00BD1D94" w14:paraId="370A0024" w14:textId="77777777" w:rsidTr="003F2FEC">
        <w:trPr>
          <w:trHeight w:val="285"/>
        </w:trPr>
        <w:tc>
          <w:tcPr>
            <w:tcW w:w="4225" w:type="dxa"/>
            <w:shd w:val="clear" w:color="auto" w:fill="BFBFBF" w:themeFill="background1" w:themeFillShade="BF"/>
            <w:noWrap/>
            <w:vAlign w:val="center"/>
          </w:tcPr>
          <w:p w14:paraId="110622FB" w14:textId="5551DDF0" w:rsidR="00BD1D94" w:rsidRPr="00BD1D94" w:rsidRDefault="00C94D25" w:rsidP="00BD1D94">
            <w:r>
              <w:rPr>
                <w:b/>
                <w:bCs/>
              </w:rPr>
              <w:t>Enumeration Literal</w:t>
            </w:r>
          </w:p>
        </w:tc>
        <w:tc>
          <w:tcPr>
            <w:tcW w:w="5053" w:type="dxa"/>
            <w:shd w:val="clear" w:color="auto" w:fill="BFBFBF" w:themeFill="background1" w:themeFillShade="BF"/>
            <w:vAlign w:val="center"/>
          </w:tcPr>
          <w:p w14:paraId="3378A977" w14:textId="0E282097" w:rsidR="00BD1D94" w:rsidRPr="00BD1D94" w:rsidRDefault="00BD1D94" w:rsidP="00BD1D94">
            <w:r>
              <w:rPr>
                <w:b/>
                <w:bCs/>
              </w:rPr>
              <w:t>Description</w:t>
            </w:r>
          </w:p>
        </w:tc>
      </w:tr>
      <w:tr w:rsidR="00BD1D94" w:rsidRPr="00BD1D94" w14:paraId="18B4DFBF" w14:textId="77777777" w:rsidTr="003F2FEC">
        <w:trPr>
          <w:trHeight w:val="285"/>
        </w:trPr>
        <w:tc>
          <w:tcPr>
            <w:tcW w:w="4225" w:type="dxa"/>
            <w:noWrap/>
            <w:hideMark/>
          </w:tcPr>
          <w:p w14:paraId="20A8EE95" w14:textId="77777777" w:rsidR="00BD1D94" w:rsidRPr="00BD1D94" w:rsidRDefault="00BD1D94" w:rsidP="00BD1D94">
            <w:pPr>
              <w:rPr>
                <w:b/>
              </w:rPr>
            </w:pPr>
            <w:r w:rsidRPr="00BD1D94">
              <w:rPr>
                <w:b/>
              </w:rPr>
              <w:t>Account Takeover</w:t>
            </w:r>
          </w:p>
        </w:tc>
        <w:tc>
          <w:tcPr>
            <w:tcW w:w="5053" w:type="dxa"/>
            <w:hideMark/>
          </w:tcPr>
          <w:p w14:paraId="0BD580A5" w14:textId="2C455EA5" w:rsidR="00BD1D94" w:rsidRPr="00BD1D94" w:rsidRDefault="00057BC6" w:rsidP="003D5D4C">
            <w:r>
              <w:t xml:space="preserve">The </w:t>
            </w:r>
            <w:r w:rsidR="003D5D4C">
              <w:t>intended effect</w:t>
            </w:r>
            <w:r>
              <w:t xml:space="preserve"> of the incident was for the attacker to obtain control over an account (financial, etc)</w:t>
            </w:r>
          </w:p>
        </w:tc>
      </w:tr>
      <w:tr w:rsidR="00BD1D94" w:rsidRPr="00BD1D94" w14:paraId="447B49CC" w14:textId="77777777" w:rsidTr="003F2FEC">
        <w:trPr>
          <w:trHeight w:val="285"/>
        </w:trPr>
        <w:tc>
          <w:tcPr>
            <w:tcW w:w="4225" w:type="dxa"/>
            <w:noWrap/>
            <w:hideMark/>
          </w:tcPr>
          <w:p w14:paraId="6DF85B24" w14:textId="77777777" w:rsidR="00BD1D94" w:rsidRPr="00BD1D94" w:rsidRDefault="00BD1D94" w:rsidP="00BD1D94">
            <w:pPr>
              <w:rPr>
                <w:b/>
              </w:rPr>
            </w:pPr>
            <w:r w:rsidRPr="00BD1D94">
              <w:rPr>
                <w:b/>
              </w:rPr>
              <w:t>Advantage</w:t>
            </w:r>
          </w:p>
        </w:tc>
        <w:tc>
          <w:tcPr>
            <w:tcW w:w="5053" w:type="dxa"/>
            <w:hideMark/>
          </w:tcPr>
          <w:p w14:paraId="6BCD77D6" w14:textId="3939A254" w:rsidR="00BD1D94" w:rsidRPr="00BD1D94" w:rsidRDefault="00057BC6" w:rsidP="00057BC6">
            <w:r>
              <w:t xml:space="preserve">The </w:t>
            </w:r>
            <w:r w:rsidR="003D5D4C">
              <w:t>intended effect</w:t>
            </w:r>
            <w:r>
              <w:t xml:space="preserve"> of the incident was for the attacker to obtain some advantage over the </w:t>
            </w:r>
            <w:r>
              <w:lastRenderedPageBreak/>
              <w:t>target</w:t>
            </w:r>
          </w:p>
        </w:tc>
      </w:tr>
      <w:tr w:rsidR="00057BC6" w:rsidRPr="00BD1D94" w14:paraId="27EA0DB4" w14:textId="77777777" w:rsidTr="003F2FEC">
        <w:trPr>
          <w:trHeight w:val="285"/>
        </w:trPr>
        <w:tc>
          <w:tcPr>
            <w:tcW w:w="4225" w:type="dxa"/>
            <w:noWrap/>
            <w:hideMark/>
          </w:tcPr>
          <w:p w14:paraId="48CAF718" w14:textId="77777777" w:rsidR="00057BC6" w:rsidRPr="00BD1D94" w:rsidRDefault="00057BC6" w:rsidP="00057BC6">
            <w:pPr>
              <w:rPr>
                <w:b/>
              </w:rPr>
            </w:pPr>
            <w:r w:rsidRPr="00BD1D94">
              <w:rPr>
                <w:b/>
              </w:rPr>
              <w:lastRenderedPageBreak/>
              <w:t>Advantage - Economic</w:t>
            </w:r>
          </w:p>
        </w:tc>
        <w:tc>
          <w:tcPr>
            <w:tcW w:w="5053" w:type="dxa"/>
            <w:hideMark/>
          </w:tcPr>
          <w:p w14:paraId="2D762159" w14:textId="0F62BE4F" w:rsidR="00057BC6" w:rsidRPr="00BD1D94" w:rsidRDefault="00057BC6" w:rsidP="00057BC6">
            <w:r>
              <w:t xml:space="preserve">The </w:t>
            </w:r>
            <w:r w:rsidR="003D5D4C">
              <w:t>intended effect</w:t>
            </w:r>
            <w:r>
              <w:t xml:space="preserve"> of the incident was for the attacker to obtain some economic advantage over the target</w:t>
            </w:r>
          </w:p>
        </w:tc>
      </w:tr>
      <w:tr w:rsidR="00057BC6" w:rsidRPr="00BD1D94" w14:paraId="731AE84B" w14:textId="77777777" w:rsidTr="003F2FEC">
        <w:trPr>
          <w:trHeight w:val="285"/>
        </w:trPr>
        <w:tc>
          <w:tcPr>
            <w:tcW w:w="4225" w:type="dxa"/>
            <w:noWrap/>
            <w:hideMark/>
          </w:tcPr>
          <w:p w14:paraId="591C78F9" w14:textId="77777777" w:rsidR="00057BC6" w:rsidRPr="00BD1D94" w:rsidRDefault="00057BC6" w:rsidP="00057BC6">
            <w:pPr>
              <w:rPr>
                <w:b/>
              </w:rPr>
            </w:pPr>
            <w:r w:rsidRPr="00BD1D94">
              <w:rPr>
                <w:b/>
              </w:rPr>
              <w:t>Advantage - Military</w:t>
            </w:r>
          </w:p>
        </w:tc>
        <w:tc>
          <w:tcPr>
            <w:tcW w:w="5053" w:type="dxa"/>
            <w:hideMark/>
          </w:tcPr>
          <w:p w14:paraId="3459C658" w14:textId="5377E955" w:rsidR="00057BC6" w:rsidRPr="00BD1D94" w:rsidRDefault="00057BC6" w:rsidP="00057BC6">
            <w:r>
              <w:t xml:space="preserve">The </w:t>
            </w:r>
            <w:r w:rsidR="003D5D4C">
              <w:t>intended effect</w:t>
            </w:r>
            <w:r>
              <w:t xml:space="preserve"> of the incident was for the attacker to obtain some military advantage over the target</w:t>
            </w:r>
          </w:p>
        </w:tc>
      </w:tr>
      <w:tr w:rsidR="00057BC6" w:rsidRPr="00BD1D94" w14:paraId="7038D08A" w14:textId="77777777" w:rsidTr="003F2FEC">
        <w:trPr>
          <w:trHeight w:val="285"/>
        </w:trPr>
        <w:tc>
          <w:tcPr>
            <w:tcW w:w="4225" w:type="dxa"/>
            <w:noWrap/>
            <w:hideMark/>
          </w:tcPr>
          <w:p w14:paraId="6A4E8CA4" w14:textId="77777777" w:rsidR="00057BC6" w:rsidRPr="00BD1D94" w:rsidRDefault="00057BC6" w:rsidP="00057BC6">
            <w:pPr>
              <w:rPr>
                <w:b/>
              </w:rPr>
            </w:pPr>
            <w:r w:rsidRPr="00BD1D94">
              <w:rPr>
                <w:b/>
              </w:rPr>
              <w:t>Advantage - Political</w:t>
            </w:r>
          </w:p>
        </w:tc>
        <w:tc>
          <w:tcPr>
            <w:tcW w:w="5053" w:type="dxa"/>
            <w:hideMark/>
          </w:tcPr>
          <w:p w14:paraId="6276521B" w14:textId="254AA5E2" w:rsidR="00057BC6" w:rsidRPr="00BD1D94" w:rsidRDefault="00057BC6" w:rsidP="00057BC6">
            <w:r>
              <w:t xml:space="preserve">The </w:t>
            </w:r>
            <w:r w:rsidR="003D5D4C">
              <w:t>intended effect</w:t>
            </w:r>
            <w:r>
              <w:t xml:space="preserve"> of the incident was for the attacker to obtain some political advantage over the target</w:t>
            </w:r>
          </w:p>
        </w:tc>
      </w:tr>
      <w:tr w:rsidR="00057BC6" w:rsidRPr="00BD1D94" w14:paraId="0634C2BB" w14:textId="77777777" w:rsidTr="003F2FEC">
        <w:trPr>
          <w:trHeight w:val="285"/>
        </w:trPr>
        <w:tc>
          <w:tcPr>
            <w:tcW w:w="4225" w:type="dxa"/>
            <w:noWrap/>
            <w:hideMark/>
          </w:tcPr>
          <w:p w14:paraId="4EA52C34" w14:textId="77777777" w:rsidR="00057BC6" w:rsidRPr="00BD1D94" w:rsidRDefault="00057BC6" w:rsidP="00057BC6">
            <w:pPr>
              <w:rPr>
                <w:b/>
              </w:rPr>
            </w:pPr>
            <w:r w:rsidRPr="00BD1D94">
              <w:rPr>
                <w:b/>
              </w:rPr>
              <w:t>Brand Damage</w:t>
            </w:r>
          </w:p>
        </w:tc>
        <w:tc>
          <w:tcPr>
            <w:tcW w:w="5053" w:type="dxa"/>
            <w:hideMark/>
          </w:tcPr>
          <w:p w14:paraId="319D9A49" w14:textId="62503898" w:rsidR="00057BC6" w:rsidRPr="00BD1D94" w:rsidRDefault="006A551D" w:rsidP="00233A61">
            <w:r>
              <w:t xml:space="preserve">The intended effect of the incident was for the attacker to </w:t>
            </w:r>
            <w:r w:rsidR="00233A61">
              <w:t>cause</w:t>
            </w:r>
            <w:r>
              <w:t xml:space="preserve"> some brand damage on the target</w:t>
            </w:r>
          </w:p>
        </w:tc>
      </w:tr>
      <w:tr w:rsidR="00057BC6" w:rsidRPr="00BD1D94" w14:paraId="50876AA2" w14:textId="77777777" w:rsidTr="003F2FEC">
        <w:trPr>
          <w:trHeight w:val="285"/>
        </w:trPr>
        <w:tc>
          <w:tcPr>
            <w:tcW w:w="4225" w:type="dxa"/>
            <w:noWrap/>
            <w:hideMark/>
          </w:tcPr>
          <w:p w14:paraId="311F3C1A" w14:textId="77777777" w:rsidR="00057BC6" w:rsidRPr="00BD1D94" w:rsidRDefault="00057BC6" w:rsidP="00057BC6">
            <w:pPr>
              <w:rPr>
                <w:b/>
              </w:rPr>
            </w:pPr>
            <w:r w:rsidRPr="00BD1D94">
              <w:rPr>
                <w:b/>
              </w:rPr>
              <w:t>Competitive Advantage</w:t>
            </w:r>
          </w:p>
        </w:tc>
        <w:tc>
          <w:tcPr>
            <w:tcW w:w="5053" w:type="dxa"/>
            <w:hideMark/>
          </w:tcPr>
          <w:p w14:paraId="165185D1" w14:textId="6464A966" w:rsidR="00057BC6" w:rsidRPr="00BD1D94" w:rsidRDefault="00057BC6" w:rsidP="00057BC6">
            <w:r>
              <w:t xml:space="preserve">The </w:t>
            </w:r>
            <w:r w:rsidR="003D5D4C">
              <w:t>intended effect</w:t>
            </w:r>
            <w:r>
              <w:t xml:space="preserve"> of the incident was for the attacker to obtain some non-specific competitive advantage over the target</w:t>
            </w:r>
          </w:p>
        </w:tc>
      </w:tr>
      <w:tr w:rsidR="00057BC6" w:rsidRPr="00BD1D94" w14:paraId="29B3FA6F" w14:textId="77777777" w:rsidTr="003F2FEC">
        <w:trPr>
          <w:trHeight w:val="285"/>
        </w:trPr>
        <w:tc>
          <w:tcPr>
            <w:tcW w:w="4225" w:type="dxa"/>
            <w:noWrap/>
            <w:hideMark/>
          </w:tcPr>
          <w:p w14:paraId="76129C2B" w14:textId="77777777" w:rsidR="00057BC6" w:rsidRPr="00BD1D94" w:rsidRDefault="00057BC6" w:rsidP="00057BC6">
            <w:pPr>
              <w:rPr>
                <w:b/>
              </w:rPr>
            </w:pPr>
            <w:r w:rsidRPr="00BD1D94">
              <w:rPr>
                <w:b/>
              </w:rPr>
              <w:t>Degradation of Service</w:t>
            </w:r>
          </w:p>
        </w:tc>
        <w:tc>
          <w:tcPr>
            <w:tcW w:w="5053" w:type="dxa"/>
            <w:hideMark/>
          </w:tcPr>
          <w:p w14:paraId="42FE1D39" w14:textId="601841A2" w:rsidR="00057BC6" w:rsidRPr="00BD1D94" w:rsidRDefault="00057BC6" w:rsidP="00057BC6">
            <w:r>
              <w:t xml:space="preserve">The </w:t>
            </w:r>
            <w:r w:rsidR="003D5D4C">
              <w:t>intended effect</w:t>
            </w:r>
            <w:r>
              <w:t xml:space="preserve"> of the incident was reducing the level of services provided by the target</w:t>
            </w:r>
          </w:p>
        </w:tc>
      </w:tr>
      <w:tr w:rsidR="00057BC6" w:rsidRPr="00BD1D94" w14:paraId="49F02249" w14:textId="77777777" w:rsidTr="003F2FEC">
        <w:trPr>
          <w:trHeight w:val="285"/>
        </w:trPr>
        <w:tc>
          <w:tcPr>
            <w:tcW w:w="4225" w:type="dxa"/>
            <w:noWrap/>
            <w:hideMark/>
          </w:tcPr>
          <w:p w14:paraId="789B4F49" w14:textId="77777777" w:rsidR="00057BC6" w:rsidRPr="00BD1D94" w:rsidRDefault="00057BC6" w:rsidP="00057BC6">
            <w:pPr>
              <w:rPr>
                <w:b/>
              </w:rPr>
            </w:pPr>
            <w:r w:rsidRPr="00BD1D94">
              <w:rPr>
                <w:b/>
              </w:rPr>
              <w:t>Denial and Deception</w:t>
            </w:r>
          </w:p>
        </w:tc>
        <w:tc>
          <w:tcPr>
            <w:tcW w:w="5053" w:type="dxa"/>
            <w:hideMark/>
          </w:tcPr>
          <w:p w14:paraId="793D90FD" w14:textId="77777777" w:rsidR="00057BC6" w:rsidRPr="00BD1D94" w:rsidRDefault="00057BC6" w:rsidP="00057BC6"/>
        </w:tc>
      </w:tr>
      <w:tr w:rsidR="00057BC6" w:rsidRPr="00BD1D94" w14:paraId="0CA6CF95" w14:textId="77777777" w:rsidTr="003F2FEC">
        <w:trPr>
          <w:trHeight w:val="285"/>
        </w:trPr>
        <w:tc>
          <w:tcPr>
            <w:tcW w:w="4225" w:type="dxa"/>
            <w:noWrap/>
            <w:hideMark/>
          </w:tcPr>
          <w:p w14:paraId="1C602569" w14:textId="77777777" w:rsidR="00057BC6" w:rsidRPr="00BD1D94" w:rsidRDefault="00057BC6" w:rsidP="00057BC6">
            <w:pPr>
              <w:rPr>
                <w:b/>
              </w:rPr>
            </w:pPr>
            <w:r w:rsidRPr="00BD1D94">
              <w:rPr>
                <w:b/>
              </w:rPr>
              <w:t>Destruction</w:t>
            </w:r>
          </w:p>
        </w:tc>
        <w:tc>
          <w:tcPr>
            <w:tcW w:w="5053" w:type="dxa"/>
            <w:hideMark/>
          </w:tcPr>
          <w:p w14:paraId="2F87ED49" w14:textId="55DBF06B" w:rsidR="00057BC6" w:rsidRPr="00BD1D94" w:rsidRDefault="00057BC6" w:rsidP="00057BC6">
            <w:r>
              <w:t xml:space="preserve">The </w:t>
            </w:r>
            <w:r w:rsidR="003D5D4C">
              <w:t>intended effect</w:t>
            </w:r>
            <w:r>
              <w:t xml:space="preserve"> of the incident was to cause the destruction of a software or hardware system.</w:t>
            </w:r>
          </w:p>
        </w:tc>
      </w:tr>
      <w:tr w:rsidR="00057BC6" w:rsidRPr="00BD1D94" w14:paraId="4530D6F1" w14:textId="77777777" w:rsidTr="003F2FEC">
        <w:trPr>
          <w:trHeight w:val="285"/>
        </w:trPr>
        <w:tc>
          <w:tcPr>
            <w:tcW w:w="4225" w:type="dxa"/>
            <w:noWrap/>
            <w:hideMark/>
          </w:tcPr>
          <w:p w14:paraId="7676343C" w14:textId="77777777" w:rsidR="00057BC6" w:rsidRPr="00BD1D94" w:rsidRDefault="00057BC6" w:rsidP="00057BC6">
            <w:pPr>
              <w:rPr>
                <w:b/>
              </w:rPr>
            </w:pPr>
            <w:r w:rsidRPr="00BD1D94">
              <w:rPr>
                <w:b/>
              </w:rPr>
              <w:t>Disruption</w:t>
            </w:r>
          </w:p>
        </w:tc>
        <w:tc>
          <w:tcPr>
            <w:tcW w:w="5053" w:type="dxa"/>
            <w:hideMark/>
          </w:tcPr>
          <w:p w14:paraId="2FBEC8F9" w14:textId="77777777" w:rsidR="00057BC6" w:rsidRPr="00BD1D94" w:rsidRDefault="00057BC6" w:rsidP="00057BC6"/>
        </w:tc>
      </w:tr>
      <w:tr w:rsidR="00057BC6" w:rsidRPr="00BD1D94" w14:paraId="058C23BC" w14:textId="77777777" w:rsidTr="003F2FEC">
        <w:trPr>
          <w:trHeight w:val="285"/>
        </w:trPr>
        <w:tc>
          <w:tcPr>
            <w:tcW w:w="4225" w:type="dxa"/>
            <w:noWrap/>
            <w:hideMark/>
          </w:tcPr>
          <w:p w14:paraId="7DB2B742" w14:textId="77777777" w:rsidR="00057BC6" w:rsidRPr="00BD1D94" w:rsidRDefault="00057BC6" w:rsidP="00057BC6">
            <w:pPr>
              <w:rPr>
                <w:b/>
              </w:rPr>
            </w:pPr>
            <w:r w:rsidRPr="00BD1D94">
              <w:rPr>
                <w:b/>
              </w:rPr>
              <w:t>Embarrassment</w:t>
            </w:r>
          </w:p>
        </w:tc>
        <w:tc>
          <w:tcPr>
            <w:tcW w:w="5053" w:type="dxa"/>
            <w:hideMark/>
          </w:tcPr>
          <w:p w14:paraId="4C2D6BC4" w14:textId="19705204" w:rsidR="00057BC6" w:rsidRPr="00BD1D94" w:rsidRDefault="00057BC6" w:rsidP="003D5D4C">
            <w:r>
              <w:t xml:space="preserve">The </w:t>
            </w:r>
            <w:r w:rsidR="003D5D4C">
              <w:t>intended effect</w:t>
            </w:r>
            <w:r>
              <w:t xml:space="preserve"> of the incident was to </w:t>
            </w:r>
            <w:r w:rsidR="003D5D4C">
              <w:t>expose a socially unacceptable action by</w:t>
            </w:r>
            <w:r>
              <w:t xml:space="preserve"> the target </w:t>
            </w:r>
          </w:p>
        </w:tc>
      </w:tr>
      <w:tr w:rsidR="00057BC6" w:rsidRPr="00BD1D94" w14:paraId="3C442B86" w14:textId="77777777" w:rsidTr="003F2FEC">
        <w:trPr>
          <w:trHeight w:val="285"/>
        </w:trPr>
        <w:tc>
          <w:tcPr>
            <w:tcW w:w="4225" w:type="dxa"/>
            <w:noWrap/>
            <w:hideMark/>
          </w:tcPr>
          <w:p w14:paraId="6C439B7E" w14:textId="77777777" w:rsidR="00057BC6" w:rsidRPr="00BD1D94" w:rsidRDefault="00057BC6" w:rsidP="00057BC6">
            <w:pPr>
              <w:rPr>
                <w:b/>
              </w:rPr>
            </w:pPr>
            <w:r w:rsidRPr="00BD1D94">
              <w:rPr>
                <w:b/>
              </w:rPr>
              <w:t>Exposure</w:t>
            </w:r>
          </w:p>
        </w:tc>
        <w:tc>
          <w:tcPr>
            <w:tcW w:w="5053" w:type="dxa"/>
            <w:hideMark/>
          </w:tcPr>
          <w:p w14:paraId="78B11373" w14:textId="77777777" w:rsidR="00057BC6" w:rsidRPr="00BD1D94" w:rsidRDefault="00057BC6" w:rsidP="00057BC6"/>
        </w:tc>
      </w:tr>
      <w:tr w:rsidR="00057BC6" w:rsidRPr="00BD1D94" w14:paraId="3DF92382" w14:textId="77777777" w:rsidTr="003F2FEC">
        <w:trPr>
          <w:trHeight w:val="285"/>
        </w:trPr>
        <w:tc>
          <w:tcPr>
            <w:tcW w:w="4225" w:type="dxa"/>
            <w:noWrap/>
            <w:hideMark/>
          </w:tcPr>
          <w:p w14:paraId="1E467A31" w14:textId="77777777" w:rsidR="00057BC6" w:rsidRPr="00BD1D94" w:rsidRDefault="00057BC6" w:rsidP="00057BC6">
            <w:pPr>
              <w:rPr>
                <w:b/>
              </w:rPr>
            </w:pPr>
            <w:r w:rsidRPr="00BD1D94">
              <w:rPr>
                <w:b/>
              </w:rPr>
              <w:t>Extortion</w:t>
            </w:r>
          </w:p>
        </w:tc>
        <w:tc>
          <w:tcPr>
            <w:tcW w:w="5053" w:type="dxa"/>
            <w:hideMark/>
          </w:tcPr>
          <w:p w14:paraId="10CA5A5C" w14:textId="7B5B01E4" w:rsidR="00057BC6" w:rsidRPr="00BD1D94" w:rsidRDefault="003D5D4C" w:rsidP="00057BC6">
            <w:r>
              <w:t>The intended effect of the incident was force the payment of some sort to prevent the attacker from taking some action.</w:t>
            </w:r>
          </w:p>
        </w:tc>
      </w:tr>
      <w:tr w:rsidR="00057BC6" w:rsidRPr="00BD1D94" w14:paraId="32F13746" w14:textId="77777777" w:rsidTr="003F2FEC">
        <w:trPr>
          <w:trHeight w:val="285"/>
        </w:trPr>
        <w:tc>
          <w:tcPr>
            <w:tcW w:w="4225" w:type="dxa"/>
            <w:noWrap/>
            <w:hideMark/>
          </w:tcPr>
          <w:p w14:paraId="19D412E3" w14:textId="77777777" w:rsidR="00057BC6" w:rsidRPr="00BD1D94" w:rsidRDefault="00057BC6" w:rsidP="00057BC6">
            <w:pPr>
              <w:rPr>
                <w:b/>
              </w:rPr>
            </w:pPr>
            <w:r w:rsidRPr="00BD1D94">
              <w:rPr>
                <w:b/>
              </w:rPr>
              <w:t>Fraud</w:t>
            </w:r>
          </w:p>
        </w:tc>
        <w:tc>
          <w:tcPr>
            <w:tcW w:w="5053" w:type="dxa"/>
            <w:hideMark/>
          </w:tcPr>
          <w:p w14:paraId="77E54E13" w14:textId="77777777" w:rsidR="00057BC6" w:rsidRPr="00BD1D94" w:rsidRDefault="00057BC6" w:rsidP="00057BC6"/>
        </w:tc>
      </w:tr>
      <w:tr w:rsidR="00057BC6" w:rsidRPr="00BD1D94" w14:paraId="406F6561" w14:textId="77777777" w:rsidTr="003F2FEC">
        <w:trPr>
          <w:trHeight w:val="285"/>
        </w:trPr>
        <w:tc>
          <w:tcPr>
            <w:tcW w:w="4225" w:type="dxa"/>
            <w:noWrap/>
            <w:hideMark/>
          </w:tcPr>
          <w:p w14:paraId="6AE24262" w14:textId="77777777" w:rsidR="00057BC6" w:rsidRPr="00BD1D94" w:rsidRDefault="00057BC6" w:rsidP="00057BC6">
            <w:pPr>
              <w:rPr>
                <w:b/>
              </w:rPr>
            </w:pPr>
            <w:r w:rsidRPr="00BD1D94">
              <w:rPr>
                <w:b/>
              </w:rPr>
              <w:t>Harassment</w:t>
            </w:r>
          </w:p>
        </w:tc>
        <w:tc>
          <w:tcPr>
            <w:tcW w:w="5053" w:type="dxa"/>
            <w:hideMark/>
          </w:tcPr>
          <w:p w14:paraId="05198E29" w14:textId="4181D228" w:rsidR="00057BC6" w:rsidRPr="00BD1D94" w:rsidRDefault="003D5D4C" w:rsidP="00057BC6">
            <w:r>
              <w:t>The intended effect of the incident was to pressure or intimidate the target</w:t>
            </w:r>
          </w:p>
        </w:tc>
      </w:tr>
      <w:tr w:rsidR="00057BC6" w:rsidRPr="00BD1D94" w14:paraId="071C0321" w14:textId="77777777" w:rsidTr="003F2FEC">
        <w:trPr>
          <w:trHeight w:val="285"/>
        </w:trPr>
        <w:tc>
          <w:tcPr>
            <w:tcW w:w="4225" w:type="dxa"/>
            <w:noWrap/>
            <w:hideMark/>
          </w:tcPr>
          <w:p w14:paraId="0C9113B5" w14:textId="77777777" w:rsidR="00057BC6" w:rsidRPr="00BD1D94" w:rsidRDefault="00057BC6" w:rsidP="00057BC6">
            <w:pPr>
              <w:rPr>
                <w:b/>
              </w:rPr>
            </w:pPr>
            <w:r w:rsidRPr="00BD1D94">
              <w:rPr>
                <w:b/>
              </w:rPr>
              <w:t>ICS Control</w:t>
            </w:r>
          </w:p>
        </w:tc>
        <w:tc>
          <w:tcPr>
            <w:tcW w:w="5053" w:type="dxa"/>
            <w:hideMark/>
          </w:tcPr>
          <w:p w14:paraId="34ADB596" w14:textId="77777777" w:rsidR="00057BC6" w:rsidRPr="00BD1D94" w:rsidRDefault="00057BC6" w:rsidP="00057BC6"/>
        </w:tc>
      </w:tr>
      <w:tr w:rsidR="00057BC6" w:rsidRPr="00BD1D94" w14:paraId="5A02ECFD" w14:textId="77777777" w:rsidTr="003F2FEC">
        <w:trPr>
          <w:trHeight w:val="285"/>
        </w:trPr>
        <w:tc>
          <w:tcPr>
            <w:tcW w:w="4225" w:type="dxa"/>
            <w:noWrap/>
            <w:hideMark/>
          </w:tcPr>
          <w:p w14:paraId="58B0AEFA" w14:textId="77777777" w:rsidR="00057BC6" w:rsidRPr="00BD1D94" w:rsidRDefault="00057BC6" w:rsidP="00057BC6">
            <w:pPr>
              <w:rPr>
                <w:b/>
              </w:rPr>
            </w:pPr>
            <w:r w:rsidRPr="00BD1D94">
              <w:rPr>
                <w:b/>
              </w:rPr>
              <w:t>Theft</w:t>
            </w:r>
          </w:p>
        </w:tc>
        <w:tc>
          <w:tcPr>
            <w:tcW w:w="5053" w:type="dxa"/>
            <w:hideMark/>
          </w:tcPr>
          <w:p w14:paraId="0D358A2F" w14:textId="60E2ED7F" w:rsidR="00057BC6" w:rsidRPr="00BD1D94" w:rsidRDefault="003D5D4C" w:rsidP="00057BC6">
            <w:r>
              <w:t>The intended effect of the incident was to perpetrate a non-specific theft</w:t>
            </w:r>
          </w:p>
        </w:tc>
      </w:tr>
      <w:tr w:rsidR="00057BC6" w:rsidRPr="00BD1D94" w14:paraId="2B5CC804" w14:textId="77777777" w:rsidTr="003F2FEC">
        <w:trPr>
          <w:trHeight w:val="285"/>
        </w:trPr>
        <w:tc>
          <w:tcPr>
            <w:tcW w:w="4225" w:type="dxa"/>
            <w:noWrap/>
            <w:hideMark/>
          </w:tcPr>
          <w:p w14:paraId="3D4A7D6D" w14:textId="77777777" w:rsidR="00057BC6" w:rsidRPr="00BD1D94" w:rsidRDefault="00057BC6" w:rsidP="00057BC6">
            <w:pPr>
              <w:rPr>
                <w:b/>
              </w:rPr>
            </w:pPr>
            <w:r w:rsidRPr="00BD1D94">
              <w:rPr>
                <w:b/>
              </w:rPr>
              <w:t>Theft - Credential Theft</w:t>
            </w:r>
          </w:p>
        </w:tc>
        <w:tc>
          <w:tcPr>
            <w:tcW w:w="5053" w:type="dxa"/>
            <w:hideMark/>
          </w:tcPr>
          <w:p w14:paraId="6DBA9E6E" w14:textId="77B46218" w:rsidR="00057BC6" w:rsidRPr="00BD1D94" w:rsidRDefault="003D5D4C" w:rsidP="003D5D4C">
            <w:r>
              <w:t>The intended effect of the incident was to perpetrate a theft of credentials</w:t>
            </w:r>
          </w:p>
        </w:tc>
      </w:tr>
      <w:tr w:rsidR="00057BC6" w:rsidRPr="00BD1D94" w14:paraId="7DCFF36F" w14:textId="77777777" w:rsidTr="003F2FEC">
        <w:trPr>
          <w:trHeight w:val="285"/>
        </w:trPr>
        <w:tc>
          <w:tcPr>
            <w:tcW w:w="4225" w:type="dxa"/>
            <w:noWrap/>
            <w:hideMark/>
          </w:tcPr>
          <w:p w14:paraId="21720437" w14:textId="77777777" w:rsidR="00057BC6" w:rsidRPr="00BD1D94" w:rsidRDefault="00057BC6" w:rsidP="00057BC6">
            <w:pPr>
              <w:rPr>
                <w:b/>
              </w:rPr>
            </w:pPr>
            <w:r w:rsidRPr="00BD1D94">
              <w:rPr>
                <w:b/>
              </w:rPr>
              <w:t>Theft - Identity Theft</w:t>
            </w:r>
          </w:p>
        </w:tc>
        <w:tc>
          <w:tcPr>
            <w:tcW w:w="5053" w:type="dxa"/>
            <w:hideMark/>
          </w:tcPr>
          <w:p w14:paraId="2E1885C0" w14:textId="30EAD918" w:rsidR="00057BC6" w:rsidRPr="00BD1D94" w:rsidRDefault="003D5D4C" w:rsidP="003D5D4C">
            <w:r>
              <w:t>The intended effect of the incident was to perpetrate a theft of the target’s identity</w:t>
            </w:r>
          </w:p>
        </w:tc>
      </w:tr>
      <w:tr w:rsidR="00057BC6" w:rsidRPr="00BD1D94" w14:paraId="1CFBCE42" w14:textId="77777777" w:rsidTr="003F2FEC">
        <w:trPr>
          <w:trHeight w:val="285"/>
        </w:trPr>
        <w:tc>
          <w:tcPr>
            <w:tcW w:w="4225" w:type="dxa"/>
            <w:noWrap/>
            <w:hideMark/>
          </w:tcPr>
          <w:p w14:paraId="2DBADD9D" w14:textId="77777777" w:rsidR="00057BC6" w:rsidRPr="00BD1D94" w:rsidRDefault="00057BC6" w:rsidP="00057BC6">
            <w:pPr>
              <w:rPr>
                <w:b/>
              </w:rPr>
            </w:pPr>
            <w:r w:rsidRPr="00BD1D94">
              <w:rPr>
                <w:b/>
              </w:rPr>
              <w:t>Theft - Intellectual Property</w:t>
            </w:r>
          </w:p>
        </w:tc>
        <w:tc>
          <w:tcPr>
            <w:tcW w:w="5053" w:type="dxa"/>
            <w:hideMark/>
          </w:tcPr>
          <w:p w14:paraId="74D4A646" w14:textId="53D642F3" w:rsidR="00057BC6" w:rsidRPr="00BD1D94" w:rsidRDefault="003D5D4C" w:rsidP="003D5D4C">
            <w:r>
              <w:t>The intended effect of the incident was to perpetrate a theft of intellectual property</w:t>
            </w:r>
          </w:p>
        </w:tc>
      </w:tr>
      <w:tr w:rsidR="00057BC6" w:rsidRPr="00BD1D94" w14:paraId="5CB090A5" w14:textId="77777777" w:rsidTr="003F2FEC">
        <w:trPr>
          <w:trHeight w:val="285"/>
        </w:trPr>
        <w:tc>
          <w:tcPr>
            <w:tcW w:w="4225" w:type="dxa"/>
            <w:noWrap/>
            <w:hideMark/>
          </w:tcPr>
          <w:p w14:paraId="03247327" w14:textId="77777777" w:rsidR="00057BC6" w:rsidRPr="00BD1D94" w:rsidRDefault="00057BC6" w:rsidP="00057BC6">
            <w:pPr>
              <w:rPr>
                <w:b/>
              </w:rPr>
            </w:pPr>
            <w:r w:rsidRPr="00BD1D94">
              <w:rPr>
                <w:b/>
              </w:rPr>
              <w:t>Theft - Theft of Proprietary Information</w:t>
            </w:r>
          </w:p>
        </w:tc>
        <w:tc>
          <w:tcPr>
            <w:tcW w:w="5053" w:type="dxa"/>
            <w:hideMark/>
          </w:tcPr>
          <w:p w14:paraId="286242FC" w14:textId="264C5A19" w:rsidR="00057BC6" w:rsidRPr="00BD1D94" w:rsidRDefault="003D5D4C" w:rsidP="003D5D4C">
            <w:r>
              <w:t xml:space="preserve">The intended effect of the incident was to </w:t>
            </w:r>
            <w:r>
              <w:lastRenderedPageBreak/>
              <w:t>perpetrate a theft of proprietary information</w:t>
            </w:r>
          </w:p>
        </w:tc>
      </w:tr>
      <w:tr w:rsidR="00057BC6" w:rsidRPr="00BD1D94" w14:paraId="1C1B52DF" w14:textId="77777777" w:rsidTr="003F2FEC">
        <w:trPr>
          <w:trHeight w:val="285"/>
        </w:trPr>
        <w:tc>
          <w:tcPr>
            <w:tcW w:w="4225" w:type="dxa"/>
            <w:noWrap/>
            <w:hideMark/>
          </w:tcPr>
          <w:p w14:paraId="7CA9E547" w14:textId="77777777" w:rsidR="00057BC6" w:rsidRPr="00BD1D94" w:rsidRDefault="00057BC6" w:rsidP="00057BC6">
            <w:pPr>
              <w:rPr>
                <w:b/>
              </w:rPr>
            </w:pPr>
            <w:r w:rsidRPr="00BD1D94">
              <w:rPr>
                <w:b/>
              </w:rPr>
              <w:lastRenderedPageBreak/>
              <w:t>Traffic Diversion</w:t>
            </w:r>
          </w:p>
        </w:tc>
        <w:tc>
          <w:tcPr>
            <w:tcW w:w="5053" w:type="dxa"/>
            <w:hideMark/>
          </w:tcPr>
          <w:p w14:paraId="1CCDBEBE" w14:textId="77777777" w:rsidR="00057BC6" w:rsidRPr="00BD1D94" w:rsidRDefault="00057BC6" w:rsidP="00057BC6"/>
        </w:tc>
      </w:tr>
      <w:tr w:rsidR="00057BC6" w:rsidRPr="00BD1D94" w14:paraId="52708FB2" w14:textId="77777777" w:rsidTr="003F2FEC">
        <w:trPr>
          <w:trHeight w:val="285"/>
        </w:trPr>
        <w:tc>
          <w:tcPr>
            <w:tcW w:w="4225" w:type="dxa"/>
            <w:noWrap/>
            <w:hideMark/>
          </w:tcPr>
          <w:p w14:paraId="5F46F24D" w14:textId="77777777" w:rsidR="00057BC6" w:rsidRPr="00BD1D94" w:rsidRDefault="00057BC6" w:rsidP="00057BC6">
            <w:pPr>
              <w:rPr>
                <w:b/>
              </w:rPr>
            </w:pPr>
            <w:r w:rsidRPr="00BD1D94">
              <w:rPr>
                <w:b/>
              </w:rPr>
              <w:t>Unauthorized Access</w:t>
            </w:r>
          </w:p>
        </w:tc>
        <w:tc>
          <w:tcPr>
            <w:tcW w:w="5053" w:type="dxa"/>
            <w:hideMark/>
          </w:tcPr>
          <w:p w14:paraId="3FCA6424" w14:textId="77777777" w:rsidR="00057BC6" w:rsidRPr="00BD1D94" w:rsidRDefault="00057BC6" w:rsidP="00057BC6"/>
        </w:tc>
      </w:tr>
    </w:tbl>
    <w:p w14:paraId="6C4E26FA" w14:textId="20738CF9" w:rsidR="00377B59" w:rsidRDefault="00377B59" w:rsidP="0032667E">
      <w:pPr>
        <w:pStyle w:val="Heading2"/>
      </w:pPr>
      <w:bookmarkStart w:id="83" w:name="_Toc424650730"/>
      <w:r w:rsidRPr="00377B59">
        <w:t>LocationClass</w:t>
      </w:r>
      <w:r w:rsidR="00C94D25">
        <w:t>Vocab-</w:t>
      </w:r>
      <w:r w:rsidRPr="00377B59">
        <w:t>1.0</w:t>
      </w:r>
      <w:r w:rsidR="00190FE5">
        <w:t xml:space="preserve"> </w:t>
      </w:r>
      <w:r w:rsidR="001B7F51">
        <w:t>Enumeration</w:t>
      </w:r>
      <w:bookmarkEnd w:id="83"/>
    </w:p>
    <w:p w14:paraId="0AC1147A" w14:textId="65C40065" w:rsidR="00190FE5" w:rsidRPr="00D32B06" w:rsidRDefault="00FB266D" w:rsidP="00962F92">
      <w:pPr>
        <w:spacing w:after="240"/>
      </w:pPr>
      <w:r w:rsidRPr="00FB266D">
        <w:t xml:space="preserve">The LocationClassVocab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w:t>
      </w:r>
      <w:r w:rsidR="00C315E0">
        <w:t xml:space="preserve">subjective </w:t>
      </w:r>
      <w:r w:rsidRPr="00FB266D">
        <w:t xml:space="preserve">location </w:t>
      </w:r>
      <w:r w:rsidRPr="00FB266D">
        <w:t>of an asset.</w:t>
      </w:r>
    </w:p>
    <w:tbl>
      <w:tblPr>
        <w:tblStyle w:val="TableGrid"/>
        <w:tblW w:w="0" w:type="auto"/>
        <w:tblLook w:val="04A0" w:firstRow="1" w:lastRow="0" w:firstColumn="1" w:lastColumn="0" w:noHBand="0" w:noVBand="1"/>
      </w:tblPr>
      <w:tblGrid>
        <w:gridCol w:w="5740"/>
        <w:gridCol w:w="3538"/>
      </w:tblGrid>
      <w:tr w:rsidR="00377B59" w:rsidRPr="00377B59" w14:paraId="725BEB74" w14:textId="77777777" w:rsidTr="00962F92">
        <w:trPr>
          <w:trHeight w:val="285"/>
        </w:trPr>
        <w:tc>
          <w:tcPr>
            <w:tcW w:w="5740" w:type="dxa"/>
            <w:shd w:val="clear" w:color="auto" w:fill="BFBFBF" w:themeFill="background1" w:themeFillShade="BF"/>
            <w:noWrap/>
            <w:vAlign w:val="center"/>
          </w:tcPr>
          <w:p w14:paraId="6CF96D88" w14:textId="0B1FB1A4" w:rsidR="00377B59" w:rsidRPr="00377B59" w:rsidRDefault="00C94D25" w:rsidP="00377B59">
            <w:r>
              <w:rPr>
                <w:b/>
                <w:bCs/>
              </w:rPr>
              <w:t>Enumeration Literal</w:t>
            </w:r>
          </w:p>
        </w:tc>
        <w:tc>
          <w:tcPr>
            <w:tcW w:w="3538" w:type="dxa"/>
            <w:shd w:val="clear" w:color="auto" w:fill="BFBFBF" w:themeFill="background1" w:themeFillShade="BF"/>
            <w:vAlign w:val="center"/>
          </w:tcPr>
          <w:p w14:paraId="37EBF67D" w14:textId="7793438D" w:rsidR="00377B59" w:rsidRPr="00377B59" w:rsidRDefault="00377B59" w:rsidP="00377B59">
            <w:r>
              <w:rPr>
                <w:b/>
                <w:bCs/>
              </w:rPr>
              <w:t>Description</w:t>
            </w:r>
          </w:p>
        </w:tc>
      </w:tr>
      <w:tr w:rsidR="00377B59" w:rsidRPr="00377B59" w14:paraId="0694E2E5" w14:textId="77777777" w:rsidTr="00962F92">
        <w:trPr>
          <w:trHeight w:val="285"/>
        </w:trPr>
        <w:tc>
          <w:tcPr>
            <w:tcW w:w="5740" w:type="dxa"/>
            <w:noWrap/>
            <w:hideMark/>
          </w:tcPr>
          <w:p w14:paraId="04A982DB" w14:textId="77777777" w:rsidR="00377B59" w:rsidRPr="00377B59" w:rsidRDefault="00377B59" w:rsidP="00377B59">
            <w:pPr>
              <w:rPr>
                <w:b/>
              </w:rPr>
            </w:pPr>
            <w:r w:rsidRPr="00377B59">
              <w:rPr>
                <w:b/>
              </w:rPr>
              <w:t>Internally-Located</w:t>
            </w:r>
          </w:p>
        </w:tc>
        <w:tc>
          <w:tcPr>
            <w:tcW w:w="3538" w:type="dxa"/>
            <w:hideMark/>
          </w:tcPr>
          <w:p w14:paraId="760DB2E5" w14:textId="77777777" w:rsidR="00377B59" w:rsidRPr="00377B59" w:rsidRDefault="00377B59" w:rsidP="00377B59">
            <w:r w:rsidRPr="00377B59">
              <w:t>The asset is located internally.</w:t>
            </w:r>
          </w:p>
        </w:tc>
      </w:tr>
      <w:tr w:rsidR="00377B59" w:rsidRPr="00377B59" w14:paraId="15419A45" w14:textId="77777777" w:rsidTr="00962F92">
        <w:trPr>
          <w:trHeight w:val="285"/>
        </w:trPr>
        <w:tc>
          <w:tcPr>
            <w:tcW w:w="5740" w:type="dxa"/>
            <w:noWrap/>
            <w:hideMark/>
          </w:tcPr>
          <w:p w14:paraId="18D12DA8" w14:textId="77777777" w:rsidR="00377B59" w:rsidRPr="00377B59" w:rsidRDefault="00377B59" w:rsidP="00377B59">
            <w:pPr>
              <w:rPr>
                <w:b/>
              </w:rPr>
            </w:pPr>
            <w:r w:rsidRPr="00377B59">
              <w:rPr>
                <w:b/>
              </w:rPr>
              <w:t>Externally-Located</w:t>
            </w:r>
          </w:p>
        </w:tc>
        <w:tc>
          <w:tcPr>
            <w:tcW w:w="3538" w:type="dxa"/>
            <w:hideMark/>
          </w:tcPr>
          <w:p w14:paraId="2BD13DEE" w14:textId="77777777" w:rsidR="00377B59" w:rsidRPr="00377B59" w:rsidRDefault="00377B59" w:rsidP="00377B59">
            <w:r w:rsidRPr="00377B59">
              <w:t>The asset is located externally.</w:t>
            </w:r>
          </w:p>
        </w:tc>
      </w:tr>
      <w:tr w:rsidR="00377B59" w:rsidRPr="00377B59" w14:paraId="3C99329A" w14:textId="77777777" w:rsidTr="00962F92">
        <w:trPr>
          <w:trHeight w:val="285"/>
        </w:trPr>
        <w:tc>
          <w:tcPr>
            <w:tcW w:w="5740" w:type="dxa"/>
            <w:noWrap/>
            <w:hideMark/>
          </w:tcPr>
          <w:p w14:paraId="10C8157F" w14:textId="77777777" w:rsidR="00377B59" w:rsidRPr="00377B59" w:rsidRDefault="00377B59" w:rsidP="00377B59">
            <w:pPr>
              <w:rPr>
                <w:b/>
              </w:rPr>
            </w:pPr>
            <w:r w:rsidRPr="00377B59">
              <w:rPr>
                <w:b/>
              </w:rPr>
              <w:t>Co-Located</w:t>
            </w:r>
          </w:p>
        </w:tc>
        <w:tc>
          <w:tcPr>
            <w:tcW w:w="3538" w:type="dxa"/>
            <w:hideMark/>
          </w:tcPr>
          <w:p w14:paraId="66ED671A" w14:textId="77777777" w:rsidR="00377B59" w:rsidRPr="00377B59" w:rsidRDefault="00377B59" w:rsidP="00377B59">
            <w:r w:rsidRPr="00377B59">
              <w:t>The asset is co-located.</w:t>
            </w:r>
          </w:p>
        </w:tc>
      </w:tr>
      <w:tr w:rsidR="00377B59" w:rsidRPr="00377B59" w14:paraId="6275DD88" w14:textId="77777777" w:rsidTr="00962F92">
        <w:trPr>
          <w:trHeight w:val="285"/>
        </w:trPr>
        <w:tc>
          <w:tcPr>
            <w:tcW w:w="5740" w:type="dxa"/>
            <w:noWrap/>
            <w:hideMark/>
          </w:tcPr>
          <w:p w14:paraId="5C3715D6" w14:textId="77777777" w:rsidR="00377B59" w:rsidRPr="00377B59" w:rsidRDefault="00377B59" w:rsidP="00377B59">
            <w:pPr>
              <w:rPr>
                <w:b/>
              </w:rPr>
            </w:pPr>
            <w:r w:rsidRPr="00377B59">
              <w:rPr>
                <w:b/>
              </w:rPr>
              <w:t>Mobile</w:t>
            </w:r>
          </w:p>
        </w:tc>
        <w:tc>
          <w:tcPr>
            <w:tcW w:w="3538" w:type="dxa"/>
            <w:hideMark/>
          </w:tcPr>
          <w:p w14:paraId="484D8F0E" w14:textId="77777777" w:rsidR="00377B59" w:rsidRPr="00377B59" w:rsidRDefault="00377B59" w:rsidP="00377B59">
            <w:r w:rsidRPr="00377B59">
              <w:t>The asset is mobile.</w:t>
            </w:r>
          </w:p>
        </w:tc>
      </w:tr>
      <w:tr w:rsidR="00377B59" w:rsidRPr="00377B59" w14:paraId="0B0FCA86" w14:textId="77777777" w:rsidTr="00962F92">
        <w:trPr>
          <w:trHeight w:val="285"/>
        </w:trPr>
        <w:tc>
          <w:tcPr>
            <w:tcW w:w="5740" w:type="dxa"/>
            <w:noWrap/>
            <w:hideMark/>
          </w:tcPr>
          <w:p w14:paraId="5EC09541" w14:textId="77777777" w:rsidR="00377B59" w:rsidRPr="00377B59" w:rsidRDefault="00377B59" w:rsidP="00377B59">
            <w:pPr>
              <w:rPr>
                <w:b/>
              </w:rPr>
            </w:pPr>
            <w:r w:rsidRPr="00377B59">
              <w:rPr>
                <w:b/>
              </w:rPr>
              <w:t>Unknown</w:t>
            </w:r>
          </w:p>
        </w:tc>
        <w:tc>
          <w:tcPr>
            <w:tcW w:w="3538" w:type="dxa"/>
            <w:hideMark/>
          </w:tcPr>
          <w:p w14:paraId="1D2AB934" w14:textId="77777777" w:rsidR="00377B59" w:rsidRPr="00377B59" w:rsidRDefault="00377B59" w:rsidP="00377B59">
            <w:r w:rsidRPr="00377B59">
              <w:t>The asset location is unknown.</w:t>
            </w:r>
          </w:p>
        </w:tc>
      </w:tr>
    </w:tbl>
    <w:p w14:paraId="6A6C2650" w14:textId="28696866" w:rsidR="00377B59" w:rsidRDefault="00377B59" w:rsidP="0032667E">
      <w:pPr>
        <w:pStyle w:val="Heading2"/>
      </w:pPr>
      <w:bookmarkStart w:id="84" w:name="_Toc424650731"/>
      <w:r w:rsidRPr="00377B59">
        <w:t>LossDuration</w:t>
      </w:r>
      <w:r w:rsidR="00C94D25">
        <w:t>Vocab-</w:t>
      </w:r>
      <w:r w:rsidRPr="00377B59">
        <w:t>1.0</w:t>
      </w:r>
      <w:r w:rsidR="00C94D25">
        <w:t xml:space="preserve"> </w:t>
      </w:r>
      <w:r w:rsidR="001B7F51">
        <w:t>Enumeration</w:t>
      </w:r>
      <w:bookmarkEnd w:id="84"/>
    </w:p>
    <w:p w14:paraId="145B7EBC" w14:textId="3AF30CE6" w:rsidR="00190FE5" w:rsidRPr="007B2A6C" w:rsidRDefault="00FB266D" w:rsidP="00962F92">
      <w:pPr>
        <w:spacing w:after="240"/>
      </w:pPr>
      <w:r w:rsidRPr="00FB266D">
        <w:t xml:space="preserve">The LossDurationVocab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approximate length of time of </w:t>
      </w:r>
      <w:r w:rsidRPr="00FB266D">
        <w:t xml:space="preserve">a loss </w:t>
      </w:r>
      <w:r w:rsidR="000F043B">
        <w:t>as part of</w:t>
      </w:r>
      <w:r w:rsidRPr="00FB266D">
        <w:t xml:space="preserve"> an </w:t>
      </w:r>
      <w:r w:rsidRPr="00FB266D">
        <w:t>incident.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377B59" w:rsidRPr="00377B59" w14:paraId="15B84465" w14:textId="77777777" w:rsidTr="00962F92">
        <w:trPr>
          <w:trHeight w:val="285"/>
        </w:trPr>
        <w:tc>
          <w:tcPr>
            <w:tcW w:w="5740" w:type="dxa"/>
            <w:shd w:val="clear" w:color="auto" w:fill="BFBFBF" w:themeFill="background1" w:themeFillShade="BF"/>
            <w:noWrap/>
            <w:vAlign w:val="center"/>
          </w:tcPr>
          <w:p w14:paraId="70D31828" w14:textId="31ACC382" w:rsidR="00377B59" w:rsidRPr="00377B59" w:rsidRDefault="00C94D25" w:rsidP="00377B59">
            <w:r>
              <w:rPr>
                <w:b/>
                <w:bCs/>
              </w:rPr>
              <w:t>Enumeration Literal</w:t>
            </w:r>
          </w:p>
        </w:tc>
        <w:tc>
          <w:tcPr>
            <w:tcW w:w="3538" w:type="dxa"/>
            <w:shd w:val="clear" w:color="auto" w:fill="BFBFBF" w:themeFill="background1" w:themeFillShade="BF"/>
            <w:vAlign w:val="center"/>
          </w:tcPr>
          <w:p w14:paraId="6D529F5A" w14:textId="53663B2C" w:rsidR="00377B59" w:rsidRPr="00377B59" w:rsidRDefault="00377B59" w:rsidP="00377B59">
            <w:r>
              <w:rPr>
                <w:b/>
                <w:bCs/>
              </w:rPr>
              <w:t>Description</w:t>
            </w:r>
          </w:p>
        </w:tc>
      </w:tr>
      <w:tr w:rsidR="00377B59" w:rsidRPr="00377B59" w14:paraId="2821142F" w14:textId="77777777" w:rsidTr="00962F92">
        <w:trPr>
          <w:trHeight w:val="285"/>
        </w:trPr>
        <w:tc>
          <w:tcPr>
            <w:tcW w:w="5740" w:type="dxa"/>
            <w:noWrap/>
            <w:hideMark/>
          </w:tcPr>
          <w:p w14:paraId="498BA85E" w14:textId="77777777" w:rsidR="00377B59" w:rsidRPr="00377B59" w:rsidRDefault="00377B59" w:rsidP="00377B59">
            <w:pPr>
              <w:rPr>
                <w:b/>
              </w:rPr>
            </w:pPr>
            <w:r w:rsidRPr="00377B59">
              <w:rPr>
                <w:b/>
              </w:rPr>
              <w:t>Permanent</w:t>
            </w:r>
          </w:p>
        </w:tc>
        <w:tc>
          <w:tcPr>
            <w:tcW w:w="3538" w:type="dxa"/>
            <w:hideMark/>
          </w:tcPr>
          <w:p w14:paraId="0DC70BEC" w14:textId="77777777" w:rsidR="00377B59" w:rsidRPr="00377B59" w:rsidRDefault="00377B59" w:rsidP="00377B59">
            <w:r w:rsidRPr="00377B59">
              <w:t>The loss is permanent.</w:t>
            </w:r>
          </w:p>
        </w:tc>
      </w:tr>
      <w:tr w:rsidR="00377B59" w:rsidRPr="00377B59" w14:paraId="06CB5768" w14:textId="77777777" w:rsidTr="00962F92">
        <w:trPr>
          <w:trHeight w:val="285"/>
        </w:trPr>
        <w:tc>
          <w:tcPr>
            <w:tcW w:w="5740" w:type="dxa"/>
            <w:noWrap/>
            <w:hideMark/>
          </w:tcPr>
          <w:p w14:paraId="18101270" w14:textId="77777777" w:rsidR="00377B59" w:rsidRPr="00377B59" w:rsidRDefault="00377B59" w:rsidP="00377B59">
            <w:pPr>
              <w:rPr>
                <w:b/>
              </w:rPr>
            </w:pPr>
            <w:r w:rsidRPr="00377B59">
              <w:rPr>
                <w:b/>
              </w:rPr>
              <w:t>Weeks</w:t>
            </w:r>
          </w:p>
        </w:tc>
        <w:tc>
          <w:tcPr>
            <w:tcW w:w="3538" w:type="dxa"/>
            <w:hideMark/>
          </w:tcPr>
          <w:p w14:paraId="3BA0117A" w14:textId="77777777" w:rsidR="00377B59" w:rsidRPr="00377B59" w:rsidRDefault="00377B59" w:rsidP="00377B59">
            <w:r w:rsidRPr="00377B59">
              <w:t>The loss lasted for weeks.</w:t>
            </w:r>
          </w:p>
        </w:tc>
      </w:tr>
      <w:tr w:rsidR="00377B59" w:rsidRPr="00377B59" w14:paraId="639345B4" w14:textId="77777777" w:rsidTr="00962F92">
        <w:trPr>
          <w:trHeight w:val="285"/>
        </w:trPr>
        <w:tc>
          <w:tcPr>
            <w:tcW w:w="5740" w:type="dxa"/>
            <w:noWrap/>
            <w:hideMark/>
          </w:tcPr>
          <w:p w14:paraId="41E4DB57" w14:textId="77777777" w:rsidR="00377B59" w:rsidRPr="00377B59" w:rsidRDefault="00377B59" w:rsidP="00377B59">
            <w:pPr>
              <w:rPr>
                <w:b/>
              </w:rPr>
            </w:pPr>
            <w:r w:rsidRPr="00377B59">
              <w:rPr>
                <w:b/>
              </w:rPr>
              <w:t>Days</w:t>
            </w:r>
          </w:p>
        </w:tc>
        <w:tc>
          <w:tcPr>
            <w:tcW w:w="3538" w:type="dxa"/>
            <w:hideMark/>
          </w:tcPr>
          <w:p w14:paraId="03BF790B" w14:textId="77777777" w:rsidR="00377B59" w:rsidRPr="00377B59" w:rsidRDefault="00377B59" w:rsidP="00377B59">
            <w:r w:rsidRPr="00377B59">
              <w:t>The loss lasted for days.</w:t>
            </w:r>
          </w:p>
        </w:tc>
      </w:tr>
      <w:tr w:rsidR="00377B59" w:rsidRPr="00377B59" w14:paraId="3536A43E" w14:textId="77777777" w:rsidTr="00962F92">
        <w:trPr>
          <w:trHeight w:val="285"/>
        </w:trPr>
        <w:tc>
          <w:tcPr>
            <w:tcW w:w="5740" w:type="dxa"/>
            <w:noWrap/>
            <w:hideMark/>
          </w:tcPr>
          <w:p w14:paraId="23E5F8C3" w14:textId="77777777" w:rsidR="00377B59" w:rsidRPr="00377B59" w:rsidRDefault="00377B59" w:rsidP="00377B59">
            <w:pPr>
              <w:rPr>
                <w:b/>
              </w:rPr>
            </w:pPr>
            <w:r w:rsidRPr="00377B59">
              <w:rPr>
                <w:b/>
              </w:rPr>
              <w:t>Hours</w:t>
            </w:r>
          </w:p>
        </w:tc>
        <w:tc>
          <w:tcPr>
            <w:tcW w:w="3538" w:type="dxa"/>
            <w:hideMark/>
          </w:tcPr>
          <w:p w14:paraId="488519AC" w14:textId="77777777" w:rsidR="00377B59" w:rsidRPr="00377B59" w:rsidRDefault="00377B59" w:rsidP="00377B59">
            <w:r w:rsidRPr="00377B59">
              <w:t>The loss lasted for hours.</w:t>
            </w:r>
          </w:p>
        </w:tc>
      </w:tr>
      <w:tr w:rsidR="00377B59" w:rsidRPr="00377B59" w14:paraId="05592FFF" w14:textId="77777777" w:rsidTr="00962F92">
        <w:trPr>
          <w:trHeight w:val="285"/>
        </w:trPr>
        <w:tc>
          <w:tcPr>
            <w:tcW w:w="5740" w:type="dxa"/>
            <w:noWrap/>
            <w:hideMark/>
          </w:tcPr>
          <w:p w14:paraId="0C47A050" w14:textId="77777777" w:rsidR="00377B59" w:rsidRPr="00377B59" w:rsidRDefault="00377B59" w:rsidP="00377B59">
            <w:pPr>
              <w:rPr>
                <w:b/>
              </w:rPr>
            </w:pPr>
            <w:r w:rsidRPr="00377B59">
              <w:rPr>
                <w:b/>
              </w:rPr>
              <w:t>Minutes</w:t>
            </w:r>
          </w:p>
        </w:tc>
        <w:tc>
          <w:tcPr>
            <w:tcW w:w="3538" w:type="dxa"/>
            <w:hideMark/>
          </w:tcPr>
          <w:p w14:paraId="32DDE2F9" w14:textId="77777777" w:rsidR="00377B59" w:rsidRPr="00377B59" w:rsidRDefault="00377B59" w:rsidP="00377B59">
            <w:r w:rsidRPr="00377B59">
              <w:t>The loss lasted for minutes.</w:t>
            </w:r>
          </w:p>
        </w:tc>
      </w:tr>
      <w:tr w:rsidR="00377B59" w:rsidRPr="00377B59" w14:paraId="0B220A23" w14:textId="77777777" w:rsidTr="00962F92">
        <w:trPr>
          <w:trHeight w:val="285"/>
        </w:trPr>
        <w:tc>
          <w:tcPr>
            <w:tcW w:w="5740" w:type="dxa"/>
            <w:noWrap/>
            <w:hideMark/>
          </w:tcPr>
          <w:p w14:paraId="4992EC54" w14:textId="77777777" w:rsidR="00377B59" w:rsidRPr="00377B59" w:rsidRDefault="00377B59" w:rsidP="00377B59">
            <w:pPr>
              <w:rPr>
                <w:b/>
              </w:rPr>
            </w:pPr>
            <w:r w:rsidRPr="00377B59">
              <w:rPr>
                <w:b/>
              </w:rPr>
              <w:t>Seconds</w:t>
            </w:r>
          </w:p>
        </w:tc>
        <w:tc>
          <w:tcPr>
            <w:tcW w:w="3538" w:type="dxa"/>
            <w:hideMark/>
          </w:tcPr>
          <w:p w14:paraId="2481302E" w14:textId="77777777" w:rsidR="00377B59" w:rsidRPr="00377B59" w:rsidRDefault="00377B59" w:rsidP="00377B59">
            <w:r w:rsidRPr="00377B59">
              <w:t>The loss lasted for seconds.</w:t>
            </w:r>
          </w:p>
        </w:tc>
      </w:tr>
      <w:tr w:rsidR="00377B59" w:rsidRPr="00377B59" w14:paraId="798D09CE" w14:textId="77777777" w:rsidTr="00962F92">
        <w:trPr>
          <w:trHeight w:val="285"/>
        </w:trPr>
        <w:tc>
          <w:tcPr>
            <w:tcW w:w="5740" w:type="dxa"/>
            <w:noWrap/>
            <w:hideMark/>
          </w:tcPr>
          <w:p w14:paraId="33EBA7BF" w14:textId="77777777" w:rsidR="00377B59" w:rsidRPr="00377B59" w:rsidRDefault="00377B59" w:rsidP="00377B59">
            <w:pPr>
              <w:rPr>
                <w:b/>
              </w:rPr>
            </w:pPr>
            <w:r w:rsidRPr="00377B59">
              <w:rPr>
                <w:b/>
              </w:rPr>
              <w:t>Unknown</w:t>
            </w:r>
          </w:p>
        </w:tc>
        <w:tc>
          <w:tcPr>
            <w:tcW w:w="3538" w:type="dxa"/>
            <w:hideMark/>
          </w:tcPr>
          <w:p w14:paraId="728F2BB7" w14:textId="77777777" w:rsidR="00377B59" w:rsidRPr="00377B59" w:rsidRDefault="00377B59" w:rsidP="00377B59">
            <w:r w:rsidRPr="00377B59">
              <w:t>The loss duration is not known.</w:t>
            </w:r>
          </w:p>
        </w:tc>
      </w:tr>
    </w:tbl>
    <w:p w14:paraId="2B93AAEA" w14:textId="4EEA9385" w:rsidR="00500836" w:rsidRDefault="00500836" w:rsidP="0032667E">
      <w:pPr>
        <w:pStyle w:val="Heading2"/>
      </w:pPr>
      <w:bookmarkStart w:id="85" w:name="_Toc424650732"/>
      <w:r w:rsidRPr="00500836">
        <w:t>LossProperty</w:t>
      </w:r>
      <w:r w:rsidR="00C94D25">
        <w:t>Vocab-</w:t>
      </w:r>
      <w:r w:rsidRPr="00500836">
        <w:t>1.0</w:t>
      </w:r>
      <w:r w:rsidR="00190FE5">
        <w:t xml:space="preserve"> Enumeration</w:t>
      </w:r>
      <w:bookmarkEnd w:id="85"/>
    </w:p>
    <w:p w14:paraId="360025B1" w14:textId="2FC8F8EE" w:rsidR="00190FE5" w:rsidRPr="00D32B06" w:rsidRDefault="00FB266D" w:rsidP="00962F92">
      <w:pPr>
        <w:spacing w:after="240"/>
      </w:pPr>
      <w:r w:rsidRPr="00FB266D">
        <w:t xml:space="preserve">The </w:t>
      </w:r>
      <w:r w:rsidRPr="001A00C8">
        <w:rPr>
          <w:rFonts w:ascii="Courier New" w:hAnsi="Courier New" w:cs="Courier New"/>
        </w:rPr>
        <w:t>LossPropertyVocab</w:t>
      </w:r>
      <w:r w:rsidRPr="00FB266D">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FB266D">
        <w:t xml:space="preserve">STIX vocabulary for expressing the </w:t>
      </w:r>
      <w:r w:rsidRPr="00FB266D">
        <w:t xml:space="preserve">possible </w:t>
      </w:r>
      <w:r w:rsidR="00672210">
        <w:t xml:space="preserve">security </w:t>
      </w:r>
      <w:r w:rsidRPr="00FB266D">
        <w:t xml:space="preserve">properties </w:t>
      </w:r>
      <w:r w:rsidR="00672210">
        <w:t>affect</w:t>
      </w:r>
      <w:r w:rsidR="003569D1">
        <w:t>e</w:t>
      </w:r>
      <w:r w:rsidR="00672210">
        <w:t xml:space="preserve">d as part </w:t>
      </w:r>
      <w:r w:rsidRPr="00FB266D">
        <w:t>of a loss</w:t>
      </w:r>
      <w:r w:rsidR="009851A4">
        <w:t xml:space="preserve"> in an incident</w:t>
      </w:r>
      <w:r w:rsidRPr="00FB266D">
        <w:t>.</w:t>
      </w:r>
    </w:p>
    <w:tbl>
      <w:tblPr>
        <w:tblStyle w:val="TableGrid"/>
        <w:tblW w:w="0" w:type="auto"/>
        <w:tblLook w:val="04A0" w:firstRow="1" w:lastRow="0" w:firstColumn="1" w:lastColumn="0" w:noHBand="0" w:noVBand="1"/>
      </w:tblPr>
      <w:tblGrid>
        <w:gridCol w:w="2425"/>
        <w:gridCol w:w="6853"/>
      </w:tblGrid>
      <w:tr w:rsidR="00500836" w:rsidRPr="00500836" w14:paraId="644665FF" w14:textId="77777777" w:rsidTr="002F30AB">
        <w:trPr>
          <w:trHeight w:val="285"/>
        </w:trPr>
        <w:tc>
          <w:tcPr>
            <w:tcW w:w="2425" w:type="dxa"/>
            <w:shd w:val="clear" w:color="auto" w:fill="BFBFBF" w:themeFill="background1" w:themeFillShade="BF"/>
            <w:noWrap/>
            <w:vAlign w:val="center"/>
          </w:tcPr>
          <w:p w14:paraId="45E465E8" w14:textId="49FA5184" w:rsidR="00500836" w:rsidRPr="00500836" w:rsidRDefault="00C94D25" w:rsidP="00500836">
            <w:r>
              <w:rPr>
                <w:b/>
                <w:bCs/>
              </w:rPr>
              <w:t>Enumeration Literal</w:t>
            </w:r>
          </w:p>
        </w:tc>
        <w:tc>
          <w:tcPr>
            <w:tcW w:w="6853" w:type="dxa"/>
            <w:shd w:val="clear" w:color="auto" w:fill="BFBFBF" w:themeFill="background1" w:themeFillShade="BF"/>
            <w:vAlign w:val="center"/>
          </w:tcPr>
          <w:p w14:paraId="66263EDC" w14:textId="150588CD" w:rsidR="00500836" w:rsidRPr="00500836" w:rsidRDefault="00500836" w:rsidP="00500836">
            <w:r>
              <w:rPr>
                <w:b/>
                <w:bCs/>
              </w:rPr>
              <w:t>Description</w:t>
            </w:r>
          </w:p>
        </w:tc>
      </w:tr>
      <w:tr w:rsidR="00500836" w:rsidRPr="00500836" w14:paraId="41DE9B48" w14:textId="77777777" w:rsidTr="002F30AB">
        <w:trPr>
          <w:trHeight w:val="285"/>
        </w:trPr>
        <w:tc>
          <w:tcPr>
            <w:tcW w:w="2425" w:type="dxa"/>
            <w:noWrap/>
            <w:hideMark/>
          </w:tcPr>
          <w:p w14:paraId="2AFC213F" w14:textId="77777777" w:rsidR="00500836" w:rsidRPr="00500836" w:rsidRDefault="00500836" w:rsidP="00500836">
            <w:pPr>
              <w:rPr>
                <w:b/>
              </w:rPr>
            </w:pPr>
            <w:r w:rsidRPr="00500836">
              <w:rPr>
                <w:b/>
              </w:rPr>
              <w:t>Accountability</w:t>
            </w:r>
          </w:p>
        </w:tc>
        <w:tc>
          <w:tcPr>
            <w:tcW w:w="6853" w:type="dxa"/>
            <w:hideMark/>
          </w:tcPr>
          <w:p w14:paraId="259435BF" w14:textId="77777777" w:rsidR="00500836" w:rsidRPr="00500836" w:rsidRDefault="00500836" w:rsidP="00500836"/>
        </w:tc>
      </w:tr>
      <w:tr w:rsidR="00500836" w:rsidRPr="00500836" w14:paraId="04B4CAFF" w14:textId="77777777" w:rsidTr="002F30AB">
        <w:trPr>
          <w:trHeight w:val="285"/>
        </w:trPr>
        <w:tc>
          <w:tcPr>
            <w:tcW w:w="2425" w:type="dxa"/>
            <w:noWrap/>
            <w:hideMark/>
          </w:tcPr>
          <w:p w14:paraId="13F7EA28" w14:textId="77777777" w:rsidR="00500836" w:rsidRPr="00500836" w:rsidRDefault="00500836" w:rsidP="00500836">
            <w:pPr>
              <w:rPr>
                <w:b/>
              </w:rPr>
            </w:pPr>
            <w:r w:rsidRPr="00500836">
              <w:rPr>
                <w:b/>
              </w:rPr>
              <w:t>Availability</w:t>
            </w:r>
          </w:p>
        </w:tc>
        <w:tc>
          <w:tcPr>
            <w:tcW w:w="6853" w:type="dxa"/>
            <w:hideMark/>
          </w:tcPr>
          <w:p w14:paraId="28DEC192" w14:textId="0B418073" w:rsidR="00500836" w:rsidRPr="00500836" w:rsidRDefault="002F30AB" w:rsidP="00500836">
            <w:r>
              <w:t>The availability of a computer system has been compromised</w:t>
            </w:r>
          </w:p>
        </w:tc>
      </w:tr>
      <w:tr w:rsidR="00500836" w:rsidRPr="00500836" w14:paraId="798A581E" w14:textId="77777777" w:rsidTr="002F30AB">
        <w:trPr>
          <w:trHeight w:val="285"/>
        </w:trPr>
        <w:tc>
          <w:tcPr>
            <w:tcW w:w="2425" w:type="dxa"/>
            <w:noWrap/>
            <w:hideMark/>
          </w:tcPr>
          <w:p w14:paraId="26DC3AA8" w14:textId="77777777" w:rsidR="00500836" w:rsidRPr="00500836" w:rsidRDefault="00500836" w:rsidP="00500836">
            <w:pPr>
              <w:rPr>
                <w:b/>
              </w:rPr>
            </w:pPr>
            <w:r w:rsidRPr="00500836">
              <w:rPr>
                <w:b/>
              </w:rPr>
              <w:t>Confidentiality</w:t>
            </w:r>
          </w:p>
        </w:tc>
        <w:tc>
          <w:tcPr>
            <w:tcW w:w="6853" w:type="dxa"/>
            <w:hideMark/>
          </w:tcPr>
          <w:p w14:paraId="69C30456" w14:textId="6AE9740C" w:rsidR="00500836" w:rsidRPr="00500836" w:rsidRDefault="002F30AB" w:rsidP="00500836">
            <w:r>
              <w:t>Data can be obtained by an unauthorized user</w:t>
            </w:r>
          </w:p>
        </w:tc>
      </w:tr>
      <w:tr w:rsidR="00500836" w:rsidRPr="00500836" w14:paraId="52D9B285" w14:textId="77777777" w:rsidTr="002F30AB">
        <w:trPr>
          <w:trHeight w:val="285"/>
        </w:trPr>
        <w:tc>
          <w:tcPr>
            <w:tcW w:w="2425" w:type="dxa"/>
            <w:noWrap/>
            <w:hideMark/>
          </w:tcPr>
          <w:p w14:paraId="4B6360EC" w14:textId="77777777" w:rsidR="00500836" w:rsidRPr="00500836" w:rsidRDefault="00500836" w:rsidP="00500836">
            <w:pPr>
              <w:rPr>
                <w:b/>
              </w:rPr>
            </w:pPr>
            <w:r w:rsidRPr="00500836">
              <w:rPr>
                <w:b/>
              </w:rPr>
              <w:t>Integrity</w:t>
            </w:r>
          </w:p>
        </w:tc>
        <w:tc>
          <w:tcPr>
            <w:tcW w:w="6853" w:type="dxa"/>
            <w:hideMark/>
          </w:tcPr>
          <w:p w14:paraId="3E8A1879" w14:textId="1915DA03" w:rsidR="00500836" w:rsidRPr="00500836" w:rsidRDefault="002F30AB" w:rsidP="00500836">
            <w:r>
              <w:t>Data produced by a computer system is unreliable</w:t>
            </w:r>
          </w:p>
        </w:tc>
      </w:tr>
      <w:tr w:rsidR="00500836" w:rsidRPr="00500836" w14:paraId="11F7CB24" w14:textId="77777777" w:rsidTr="002F30AB">
        <w:trPr>
          <w:trHeight w:val="285"/>
        </w:trPr>
        <w:tc>
          <w:tcPr>
            <w:tcW w:w="2425" w:type="dxa"/>
            <w:noWrap/>
            <w:hideMark/>
          </w:tcPr>
          <w:p w14:paraId="04A28CFC" w14:textId="77777777" w:rsidR="00500836" w:rsidRPr="00500836" w:rsidRDefault="00500836" w:rsidP="00500836">
            <w:pPr>
              <w:rPr>
                <w:b/>
              </w:rPr>
            </w:pPr>
            <w:r w:rsidRPr="00500836">
              <w:rPr>
                <w:b/>
              </w:rPr>
              <w:t>Non-Repudiation</w:t>
            </w:r>
          </w:p>
        </w:tc>
        <w:tc>
          <w:tcPr>
            <w:tcW w:w="6853" w:type="dxa"/>
            <w:hideMark/>
          </w:tcPr>
          <w:p w14:paraId="6B074BE7" w14:textId="77777777" w:rsidR="00500836" w:rsidRPr="00500836" w:rsidRDefault="00500836" w:rsidP="00500836"/>
        </w:tc>
      </w:tr>
    </w:tbl>
    <w:p w14:paraId="04F16EB1" w14:textId="44F2D0E4" w:rsidR="00DE3E38" w:rsidRDefault="00DE3E38" w:rsidP="0032667E">
      <w:pPr>
        <w:pStyle w:val="Heading2"/>
      </w:pPr>
      <w:bookmarkStart w:id="86" w:name="_Toc424650733"/>
      <w:r w:rsidRPr="00DE3E38">
        <w:lastRenderedPageBreak/>
        <w:t>MalwareType</w:t>
      </w:r>
      <w:r w:rsidR="00C94D25">
        <w:t>Vocab-</w:t>
      </w:r>
      <w:r w:rsidRPr="00DE3E38">
        <w:t>1.0</w:t>
      </w:r>
      <w:r w:rsidR="00190FE5">
        <w:t xml:space="preserve"> </w:t>
      </w:r>
      <w:r w:rsidR="001B7F51">
        <w:t>Enumeration</w:t>
      </w:r>
      <w:bookmarkEnd w:id="86"/>
    </w:p>
    <w:p w14:paraId="39484CE2" w14:textId="1B4A069D" w:rsidR="00190FE5" w:rsidRPr="00D32B06" w:rsidRDefault="001A00C8" w:rsidP="00962F92">
      <w:pPr>
        <w:spacing w:after="240"/>
      </w:pPr>
      <w:r w:rsidRPr="001A00C8">
        <w:t xml:space="preserve">The </w:t>
      </w:r>
      <w:r w:rsidRPr="001A00C8">
        <w:rPr>
          <w:rFonts w:ascii="Courier New" w:hAnsi="Courier New" w:cs="Courier New"/>
        </w:rPr>
        <w:t>MalwareTypeVocab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types of </w:t>
      </w:r>
      <w:r w:rsidRPr="001A00C8">
        <w:t>malware</w:t>
      </w:r>
      <w:r w:rsidRPr="001A00C8">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235"/>
        <w:gridCol w:w="6043"/>
      </w:tblGrid>
      <w:tr w:rsidR="00DE3E38" w:rsidRPr="00DE3E38" w14:paraId="40EB7288" w14:textId="77777777" w:rsidTr="003F2FEC">
        <w:trPr>
          <w:trHeight w:val="285"/>
        </w:trPr>
        <w:tc>
          <w:tcPr>
            <w:tcW w:w="3235" w:type="dxa"/>
            <w:shd w:val="clear" w:color="auto" w:fill="A6A6A6" w:themeFill="background1" w:themeFillShade="A6"/>
            <w:noWrap/>
            <w:vAlign w:val="center"/>
          </w:tcPr>
          <w:p w14:paraId="18525854" w14:textId="1E3A0AD4" w:rsidR="00DE3E38" w:rsidRPr="00DE3E38" w:rsidRDefault="00C94D25" w:rsidP="00DE3E38">
            <w:r>
              <w:rPr>
                <w:b/>
                <w:bCs/>
              </w:rPr>
              <w:t>Enumeration Literal</w:t>
            </w:r>
          </w:p>
        </w:tc>
        <w:tc>
          <w:tcPr>
            <w:tcW w:w="6043" w:type="dxa"/>
            <w:shd w:val="clear" w:color="auto" w:fill="A6A6A6" w:themeFill="background1" w:themeFillShade="A6"/>
            <w:vAlign w:val="center"/>
          </w:tcPr>
          <w:p w14:paraId="2A134930" w14:textId="3E5F8CD6" w:rsidR="00DE3E38" w:rsidRPr="00DE3E38" w:rsidRDefault="00DE3E38" w:rsidP="00DE3E38">
            <w:r>
              <w:rPr>
                <w:b/>
                <w:bCs/>
              </w:rPr>
              <w:t>Description</w:t>
            </w:r>
          </w:p>
        </w:tc>
      </w:tr>
      <w:tr w:rsidR="00DE3E38" w:rsidRPr="00DE3E38" w14:paraId="495B4FF3" w14:textId="77777777" w:rsidTr="003F2FEC">
        <w:trPr>
          <w:trHeight w:val="288"/>
        </w:trPr>
        <w:tc>
          <w:tcPr>
            <w:tcW w:w="3235" w:type="dxa"/>
            <w:noWrap/>
            <w:hideMark/>
          </w:tcPr>
          <w:p w14:paraId="1C92084E" w14:textId="77777777" w:rsidR="00DE3E38" w:rsidRPr="00DE3E38" w:rsidRDefault="00DE3E38" w:rsidP="00DE3E38">
            <w:pPr>
              <w:rPr>
                <w:b/>
              </w:rPr>
            </w:pPr>
            <w:r w:rsidRPr="00DE3E38">
              <w:rPr>
                <w:b/>
              </w:rPr>
              <w:t>Automated Transfer Scripts</w:t>
            </w:r>
          </w:p>
        </w:tc>
        <w:tc>
          <w:tcPr>
            <w:tcW w:w="6043" w:type="dxa"/>
            <w:hideMark/>
          </w:tcPr>
          <w:p w14:paraId="295552EE" w14:textId="77777777" w:rsidR="00DE3E38" w:rsidRPr="00DE3E38" w:rsidRDefault="00DE3E38" w:rsidP="00DE3E38"/>
        </w:tc>
      </w:tr>
      <w:tr w:rsidR="00DE3E38" w:rsidRPr="00DE3E38" w14:paraId="0827CF92" w14:textId="77777777" w:rsidTr="003F2FEC">
        <w:trPr>
          <w:trHeight w:val="288"/>
        </w:trPr>
        <w:tc>
          <w:tcPr>
            <w:tcW w:w="3235" w:type="dxa"/>
            <w:noWrap/>
            <w:hideMark/>
          </w:tcPr>
          <w:p w14:paraId="4F16EECC" w14:textId="77777777" w:rsidR="00DE3E38" w:rsidRPr="00DE3E38" w:rsidRDefault="00DE3E38" w:rsidP="00DE3E38">
            <w:pPr>
              <w:rPr>
                <w:b/>
              </w:rPr>
            </w:pPr>
            <w:r w:rsidRPr="00DE3E38">
              <w:rPr>
                <w:b/>
              </w:rPr>
              <w:t>Adware</w:t>
            </w:r>
          </w:p>
        </w:tc>
        <w:tc>
          <w:tcPr>
            <w:tcW w:w="6043" w:type="dxa"/>
            <w:hideMark/>
          </w:tcPr>
          <w:p w14:paraId="3DD3F9ED" w14:textId="073E1AB9" w:rsidR="00DE3E38" w:rsidRPr="00DE3E38" w:rsidRDefault="00302AF7" w:rsidP="00481FC0">
            <w:r>
              <w:t>Any software that is funded by advertising</w:t>
            </w:r>
            <w:r w:rsidR="00481FC0">
              <w:t>.</w:t>
            </w:r>
            <w:r>
              <w:t xml:space="preserve"> Adware may also gather sensitive user information from a system.</w:t>
            </w:r>
          </w:p>
        </w:tc>
      </w:tr>
      <w:tr w:rsidR="00DE3E38" w:rsidRPr="00DE3E38" w14:paraId="2325C12A" w14:textId="77777777" w:rsidTr="003F2FEC">
        <w:trPr>
          <w:trHeight w:val="288"/>
        </w:trPr>
        <w:tc>
          <w:tcPr>
            <w:tcW w:w="3235" w:type="dxa"/>
            <w:noWrap/>
            <w:hideMark/>
          </w:tcPr>
          <w:p w14:paraId="7A52B8AD" w14:textId="77777777" w:rsidR="00DE3E38" w:rsidRPr="00DE3E38" w:rsidRDefault="00DE3E38" w:rsidP="00DE3E38">
            <w:pPr>
              <w:rPr>
                <w:b/>
              </w:rPr>
            </w:pPr>
            <w:r w:rsidRPr="00DE3E38">
              <w:rPr>
                <w:b/>
              </w:rPr>
              <w:t>Dialer</w:t>
            </w:r>
          </w:p>
        </w:tc>
        <w:tc>
          <w:tcPr>
            <w:tcW w:w="6043" w:type="dxa"/>
            <w:hideMark/>
          </w:tcPr>
          <w:p w14:paraId="5283BE3B" w14:textId="51B58593" w:rsidR="00DE3E38" w:rsidRPr="00DE3E38" w:rsidRDefault="00302AF7" w:rsidP="00DE3E38">
            <w:r>
              <w:t>A program to automatically dial a telephone</w:t>
            </w:r>
          </w:p>
        </w:tc>
      </w:tr>
      <w:tr w:rsidR="00DE3E38" w:rsidRPr="00DE3E38" w14:paraId="0723DAD0" w14:textId="77777777" w:rsidTr="003F2FEC">
        <w:trPr>
          <w:trHeight w:val="288"/>
        </w:trPr>
        <w:tc>
          <w:tcPr>
            <w:tcW w:w="3235" w:type="dxa"/>
            <w:noWrap/>
            <w:hideMark/>
          </w:tcPr>
          <w:p w14:paraId="7A703907" w14:textId="77777777" w:rsidR="00DE3E38" w:rsidRPr="00DE3E38" w:rsidRDefault="00DE3E38" w:rsidP="00DE3E38">
            <w:pPr>
              <w:rPr>
                <w:b/>
              </w:rPr>
            </w:pPr>
            <w:r w:rsidRPr="00DE3E38">
              <w:rPr>
                <w:b/>
              </w:rPr>
              <w:t>Bot</w:t>
            </w:r>
          </w:p>
        </w:tc>
        <w:tc>
          <w:tcPr>
            <w:tcW w:w="6043" w:type="dxa"/>
            <w:hideMark/>
          </w:tcPr>
          <w:p w14:paraId="3E48BA67" w14:textId="3A980F89" w:rsidR="00DE3E38" w:rsidRPr="00DE3E38" w:rsidRDefault="00302AF7" w:rsidP="00E053D3">
            <w:r>
              <w:t xml:space="preserve">A program </w:t>
            </w:r>
            <w:r w:rsidR="00E053D3">
              <w:t xml:space="preserve">that </w:t>
            </w:r>
            <w:r>
              <w:t>resides on an infected system, communicating with and forming part of a botnet. The bot may be implanted by a worm or trojan, which opens a backdoor. The bot then monitors the backdoor for further instructions.</w:t>
            </w:r>
          </w:p>
        </w:tc>
      </w:tr>
      <w:tr w:rsidR="00DE3E38" w:rsidRPr="00DE3E38" w14:paraId="38C832AC" w14:textId="77777777" w:rsidTr="003F2FEC">
        <w:trPr>
          <w:trHeight w:val="288"/>
        </w:trPr>
        <w:tc>
          <w:tcPr>
            <w:tcW w:w="3235" w:type="dxa"/>
            <w:noWrap/>
            <w:hideMark/>
          </w:tcPr>
          <w:p w14:paraId="058E056E" w14:textId="77777777" w:rsidR="00DE3E38" w:rsidRPr="00DE3E38" w:rsidRDefault="00DE3E38" w:rsidP="00DE3E38">
            <w:pPr>
              <w:rPr>
                <w:b/>
              </w:rPr>
            </w:pPr>
            <w:r w:rsidRPr="00DE3E38">
              <w:rPr>
                <w:b/>
              </w:rPr>
              <w:t>Bot - Credential Theft</w:t>
            </w:r>
          </w:p>
        </w:tc>
        <w:tc>
          <w:tcPr>
            <w:tcW w:w="6043" w:type="dxa"/>
            <w:hideMark/>
          </w:tcPr>
          <w:p w14:paraId="3472F25A" w14:textId="66AC9E07" w:rsidR="00DE3E38" w:rsidRPr="00DE3E38" w:rsidRDefault="00302AF7" w:rsidP="00DE3E38">
            <w:r>
              <w:t>A bot for the specific purpose to steal credentials</w:t>
            </w:r>
          </w:p>
        </w:tc>
      </w:tr>
      <w:tr w:rsidR="00DE3E38" w:rsidRPr="00DE3E38" w14:paraId="1F4690C4" w14:textId="77777777" w:rsidTr="003F2FEC">
        <w:trPr>
          <w:trHeight w:val="288"/>
        </w:trPr>
        <w:tc>
          <w:tcPr>
            <w:tcW w:w="3235" w:type="dxa"/>
            <w:noWrap/>
            <w:hideMark/>
          </w:tcPr>
          <w:p w14:paraId="734CD15D" w14:textId="77777777" w:rsidR="00DE3E38" w:rsidRPr="00DE3E38" w:rsidRDefault="00DE3E38" w:rsidP="00DE3E38">
            <w:pPr>
              <w:rPr>
                <w:b/>
              </w:rPr>
            </w:pPr>
            <w:r w:rsidRPr="00DE3E38">
              <w:rPr>
                <w:b/>
              </w:rPr>
              <w:t>Bot - DDoS</w:t>
            </w:r>
          </w:p>
        </w:tc>
        <w:tc>
          <w:tcPr>
            <w:tcW w:w="6043" w:type="dxa"/>
            <w:hideMark/>
          </w:tcPr>
          <w:p w14:paraId="6508D7AA" w14:textId="335038B0" w:rsidR="00DE3E38" w:rsidRPr="00DE3E38" w:rsidRDefault="00302AF7" w:rsidP="00302AF7">
            <w:r>
              <w:t xml:space="preserve">A bot for the specific purpose to </w:t>
            </w:r>
          </w:p>
        </w:tc>
      </w:tr>
      <w:tr w:rsidR="00DE3E38" w:rsidRPr="00DE3E38" w14:paraId="2CFEC920" w14:textId="77777777" w:rsidTr="003F2FEC">
        <w:trPr>
          <w:trHeight w:val="288"/>
        </w:trPr>
        <w:tc>
          <w:tcPr>
            <w:tcW w:w="3235" w:type="dxa"/>
            <w:noWrap/>
            <w:hideMark/>
          </w:tcPr>
          <w:p w14:paraId="712C7A47" w14:textId="77777777" w:rsidR="00DE3E38" w:rsidRPr="00DE3E38" w:rsidRDefault="00DE3E38" w:rsidP="00DE3E38">
            <w:pPr>
              <w:rPr>
                <w:b/>
              </w:rPr>
            </w:pPr>
            <w:r w:rsidRPr="00DE3E38">
              <w:rPr>
                <w:b/>
              </w:rPr>
              <w:t>Bot - Loader</w:t>
            </w:r>
          </w:p>
        </w:tc>
        <w:tc>
          <w:tcPr>
            <w:tcW w:w="6043" w:type="dxa"/>
            <w:hideMark/>
          </w:tcPr>
          <w:p w14:paraId="525BF625" w14:textId="77777777" w:rsidR="00DE3E38" w:rsidRPr="00DE3E38" w:rsidRDefault="00DE3E38" w:rsidP="00DE3E38"/>
        </w:tc>
      </w:tr>
      <w:tr w:rsidR="00DE3E38" w:rsidRPr="00DE3E38" w14:paraId="154FBBD3" w14:textId="77777777" w:rsidTr="003F2FEC">
        <w:trPr>
          <w:trHeight w:val="288"/>
        </w:trPr>
        <w:tc>
          <w:tcPr>
            <w:tcW w:w="3235" w:type="dxa"/>
            <w:noWrap/>
            <w:hideMark/>
          </w:tcPr>
          <w:p w14:paraId="4576A8BE" w14:textId="77777777" w:rsidR="00DE3E38" w:rsidRPr="00DE3E38" w:rsidRDefault="00DE3E38" w:rsidP="00DE3E38">
            <w:pPr>
              <w:rPr>
                <w:b/>
              </w:rPr>
            </w:pPr>
            <w:r w:rsidRPr="00DE3E38">
              <w:rPr>
                <w:b/>
              </w:rPr>
              <w:t>Bot - Spam</w:t>
            </w:r>
          </w:p>
        </w:tc>
        <w:tc>
          <w:tcPr>
            <w:tcW w:w="6043" w:type="dxa"/>
            <w:hideMark/>
          </w:tcPr>
          <w:p w14:paraId="74344BE0" w14:textId="4EABB76B" w:rsidR="00DE3E38" w:rsidRPr="00DE3E38" w:rsidRDefault="00302AF7" w:rsidP="00DE3E38">
            <w:r>
              <w:t>A bot for the specific purpose to send out spam email</w:t>
            </w:r>
          </w:p>
        </w:tc>
      </w:tr>
      <w:tr w:rsidR="00DE3E38" w:rsidRPr="00DE3E38" w14:paraId="40A5FA1B" w14:textId="77777777" w:rsidTr="003F2FEC">
        <w:trPr>
          <w:trHeight w:val="288"/>
        </w:trPr>
        <w:tc>
          <w:tcPr>
            <w:tcW w:w="3235" w:type="dxa"/>
            <w:noWrap/>
            <w:hideMark/>
          </w:tcPr>
          <w:p w14:paraId="2EE55369" w14:textId="77777777" w:rsidR="00DE3E38" w:rsidRPr="00DE3E38" w:rsidRDefault="00DE3E38" w:rsidP="00DE3E38">
            <w:pPr>
              <w:rPr>
                <w:b/>
              </w:rPr>
            </w:pPr>
            <w:r w:rsidRPr="00DE3E38">
              <w:rPr>
                <w:b/>
              </w:rPr>
              <w:t>DoS / DDoS</w:t>
            </w:r>
          </w:p>
        </w:tc>
        <w:tc>
          <w:tcPr>
            <w:tcW w:w="6043" w:type="dxa"/>
            <w:hideMark/>
          </w:tcPr>
          <w:p w14:paraId="2EBDC11B" w14:textId="77777777" w:rsidR="00DE3E38" w:rsidRPr="00DE3E38" w:rsidRDefault="00DE3E38" w:rsidP="00DE3E38"/>
        </w:tc>
      </w:tr>
      <w:tr w:rsidR="00DE3E38" w:rsidRPr="00DE3E38" w14:paraId="4A5341BA" w14:textId="77777777" w:rsidTr="003F2FEC">
        <w:trPr>
          <w:trHeight w:val="288"/>
        </w:trPr>
        <w:tc>
          <w:tcPr>
            <w:tcW w:w="3235" w:type="dxa"/>
            <w:noWrap/>
            <w:hideMark/>
          </w:tcPr>
          <w:p w14:paraId="3A78BAB8" w14:textId="77777777" w:rsidR="00DE3E38" w:rsidRPr="00DE3E38" w:rsidRDefault="00DE3E38" w:rsidP="00DE3E38">
            <w:pPr>
              <w:rPr>
                <w:b/>
              </w:rPr>
            </w:pPr>
            <w:r w:rsidRPr="00DE3E38">
              <w:rPr>
                <w:b/>
              </w:rPr>
              <w:t>DoS / DDoS - Participatory</w:t>
            </w:r>
          </w:p>
        </w:tc>
        <w:tc>
          <w:tcPr>
            <w:tcW w:w="6043" w:type="dxa"/>
            <w:hideMark/>
          </w:tcPr>
          <w:p w14:paraId="44A007AD" w14:textId="77777777" w:rsidR="00DE3E38" w:rsidRPr="00DE3E38" w:rsidRDefault="00DE3E38" w:rsidP="00DE3E38"/>
        </w:tc>
      </w:tr>
      <w:tr w:rsidR="00DE3E38" w:rsidRPr="00DE3E38" w14:paraId="373098D9" w14:textId="77777777" w:rsidTr="003F2FEC">
        <w:trPr>
          <w:trHeight w:val="288"/>
        </w:trPr>
        <w:tc>
          <w:tcPr>
            <w:tcW w:w="3235" w:type="dxa"/>
            <w:noWrap/>
            <w:hideMark/>
          </w:tcPr>
          <w:p w14:paraId="770D5A27" w14:textId="77777777" w:rsidR="00DE3E38" w:rsidRPr="00DE3E38" w:rsidRDefault="00DE3E38" w:rsidP="00DE3E38">
            <w:pPr>
              <w:rPr>
                <w:b/>
              </w:rPr>
            </w:pPr>
            <w:r w:rsidRPr="00DE3E38">
              <w:rPr>
                <w:b/>
              </w:rPr>
              <w:t>DoS / DDoS - Script</w:t>
            </w:r>
          </w:p>
        </w:tc>
        <w:tc>
          <w:tcPr>
            <w:tcW w:w="6043" w:type="dxa"/>
            <w:hideMark/>
          </w:tcPr>
          <w:p w14:paraId="56488559" w14:textId="77777777" w:rsidR="00DE3E38" w:rsidRPr="00DE3E38" w:rsidRDefault="00DE3E38" w:rsidP="00DE3E38"/>
        </w:tc>
      </w:tr>
      <w:tr w:rsidR="00DE3E38" w:rsidRPr="00DE3E38" w14:paraId="68812188" w14:textId="77777777" w:rsidTr="003F2FEC">
        <w:trPr>
          <w:trHeight w:val="288"/>
        </w:trPr>
        <w:tc>
          <w:tcPr>
            <w:tcW w:w="3235" w:type="dxa"/>
            <w:noWrap/>
            <w:hideMark/>
          </w:tcPr>
          <w:p w14:paraId="5E649DCA" w14:textId="77777777" w:rsidR="00DE3E38" w:rsidRPr="00DE3E38" w:rsidRDefault="00DE3E38" w:rsidP="00DE3E38">
            <w:pPr>
              <w:rPr>
                <w:b/>
              </w:rPr>
            </w:pPr>
            <w:r w:rsidRPr="00DE3E38">
              <w:rPr>
                <w:b/>
              </w:rPr>
              <w:t>DoS / DDoS - Stress Test Tools</w:t>
            </w:r>
          </w:p>
        </w:tc>
        <w:tc>
          <w:tcPr>
            <w:tcW w:w="6043" w:type="dxa"/>
            <w:hideMark/>
          </w:tcPr>
          <w:p w14:paraId="550629DF" w14:textId="77777777" w:rsidR="00DE3E38" w:rsidRPr="00DE3E38" w:rsidRDefault="00DE3E38" w:rsidP="00DE3E38"/>
        </w:tc>
      </w:tr>
      <w:tr w:rsidR="00DE3E38" w:rsidRPr="00DE3E38" w14:paraId="11FC965B" w14:textId="77777777" w:rsidTr="003F2FEC">
        <w:trPr>
          <w:trHeight w:val="288"/>
        </w:trPr>
        <w:tc>
          <w:tcPr>
            <w:tcW w:w="3235" w:type="dxa"/>
            <w:noWrap/>
            <w:hideMark/>
          </w:tcPr>
          <w:p w14:paraId="3CF05039" w14:textId="77777777" w:rsidR="00DE3E38" w:rsidRPr="00DE3E38" w:rsidRDefault="00DE3E38" w:rsidP="00DE3E38">
            <w:pPr>
              <w:rPr>
                <w:b/>
              </w:rPr>
            </w:pPr>
            <w:r w:rsidRPr="00DE3E38">
              <w:rPr>
                <w:b/>
              </w:rPr>
              <w:t>Exploit Kits</w:t>
            </w:r>
          </w:p>
        </w:tc>
        <w:tc>
          <w:tcPr>
            <w:tcW w:w="6043" w:type="dxa"/>
            <w:hideMark/>
          </w:tcPr>
          <w:p w14:paraId="6A42712C" w14:textId="3BD230D1" w:rsidR="00DE3E38" w:rsidRPr="00DE3E38" w:rsidRDefault="00302AF7" w:rsidP="00DE3E38">
            <w:r>
              <w:t>A software toolkit to target common vulnerabilties</w:t>
            </w:r>
          </w:p>
        </w:tc>
      </w:tr>
      <w:tr w:rsidR="00DE3E38" w:rsidRPr="00DE3E38" w14:paraId="6AB3ED63" w14:textId="77777777" w:rsidTr="003F2FEC">
        <w:trPr>
          <w:trHeight w:val="288"/>
        </w:trPr>
        <w:tc>
          <w:tcPr>
            <w:tcW w:w="3235" w:type="dxa"/>
            <w:noWrap/>
            <w:hideMark/>
          </w:tcPr>
          <w:p w14:paraId="2220CDB8" w14:textId="77777777" w:rsidR="00DE3E38" w:rsidRPr="00DE3E38" w:rsidRDefault="00DE3E38" w:rsidP="00DE3E38">
            <w:pPr>
              <w:rPr>
                <w:b/>
              </w:rPr>
            </w:pPr>
            <w:r w:rsidRPr="00DE3E38">
              <w:rPr>
                <w:b/>
              </w:rPr>
              <w:t>POS / ATM Malware</w:t>
            </w:r>
          </w:p>
        </w:tc>
        <w:tc>
          <w:tcPr>
            <w:tcW w:w="6043" w:type="dxa"/>
            <w:hideMark/>
          </w:tcPr>
          <w:p w14:paraId="5F80C935" w14:textId="7493E220" w:rsidR="00DE3E38" w:rsidRPr="00DE3E38" w:rsidRDefault="00865F68" w:rsidP="00481FC0">
            <w:r>
              <w:t xml:space="preserve">Malware </w:t>
            </w:r>
            <w:r w:rsidRPr="00865F68">
              <w:t>that exclusively targets point of sale (POS) systems or automatic teller machines (ATMs)</w:t>
            </w:r>
          </w:p>
        </w:tc>
      </w:tr>
      <w:tr w:rsidR="00DE3E38" w:rsidRPr="00DE3E38" w14:paraId="13998B5B" w14:textId="77777777" w:rsidTr="003F2FEC">
        <w:trPr>
          <w:trHeight w:val="288"/>
        </w:trPr>
        <w:tc>
          <w:tcPr>
            <w:tcW w:w="3235" w:type="dxa"/>
            <w:noWrap/>
            <w:hideMark/>
          </w:tcPr>
          <w:p w14:paraId="13A6E7D4" w14:textId="77777777" w:rsidR="00DE3E38" w:rsidRPr="00DE3E38" w:rsidRDefault="00DE3E38" w:rsidP="00DE3E38">
            <w:pPr>
              <w:rPr>
                <w:b/>
              </w:rPr>
            </w:pPr>
            <w:r w:rsidRPr="00DE3E38">
              <w:rPr>
                <w:b/>
              </w:rPr>
              <w:t>Ransomware</w:t>
            </w:r>
          </w:p>
        </w:tc>
        <w:tc>
          <w:tcPr>
            <w:tcW w:w="6043" w:type="dxa"/>
            <w:hideMark/>
          </w:tcPr>
          <w:p w14:paraId="051862F9" w14:textId="4AF8B2F5" w:rsidR="00DE3E38" w:rsidRPr="00DE3E38" w:rsidRDefault="00302AF7" w:rsidP="00DE3E38">
            <w:r>
              <w:t>A</w:t>
            </w:r>
            <w:r w:rsidRPr="00302AF7">
              <w:t xml:space="preserve"> type of malware that encrypts files on a victim's system, demanding payment of ransom in return for the access codes required to unlock files.</w:t>
            </w:r>
          </w:p>
        </w:tc>
      </w:tr>
      <w:tr w:rsidR="00DE3E38" w:rsidRPr="00DE3E38" w14:paraId="699F56FB" w14:textId="77777777" w:rsidTr="003F2FEC">
        <w:trPr>
          <w:trHeight w:val="288"/>
        </w:trPr>
        <w:tc>
          <w:tcPr>
            <w:tcW w:w="3235" w:type="dxa"/>
            <w:noWrap/>
            <w:hideMark/>
          </w:tcPr>
          <w:p w14:paraId="0483CB93" w14:textId="77777777" w:rsidR="00DE3E38" w:rsidRPr="00DE3E38" w:rsidRDefault="00DE3E38" w:rsidP="00DE3E38">
            <w:pPr>
              <w:rPr>
                <w:b/>
              </w:rPr>
            </w:pPr>
            <w:r w:rsidRPr="00DE3E38">
              <w:rPr>
                <w:b/>
              </w:rPr>
              <w:t>Remote Access Trojan</w:t>
            </w:r>
          </w:p>
        </w:tc>
        <w:tc>
          <w:tcPr>
            <w:tcW w:w="6043" w:type="dxa"/>
            <w:hideMark/>
          </w:tcPr>
          <w:p w14:paraId="4F256BA4" w14:textId="6856EB4C" w:rsidR="00DE3E38" w:rsidRPr="00DE3E38" w:rsidRDefault="00302AF7" w:rsidP="00481FC0">
            <w:r>
              <w:t>A remote access trojan program or RAT, is a trojan horse capable of controlling a machine through commands issue by a remote attacker.</w:t>
            </w:r>
          </w:p>
        </w:tc>
      </w:tr>
      <w:tr w:rsidR="00DE3E38" w:rsidRPr="00DE3E38" w14:paraId="2B367E48" w14:textId="77777777" w:rsidTr="003F2FEC">
        <w:trPr>
          <w:trHeight w:val="288"/>
        </w:trPr>
        <w:tc>
          <w:tcPr>
            <w:tcW w:w="3235" w:type="dxa"/>
            <w:noWrap/>
            <w:hideMark/>
          </w:tcPr>
          <w:p w14:paraId="20D8C44F" w14:textId="77777777" w:rsidR="00DE3E38" w:rsidRPr="00DE3E38" w:rsidRDefault="00DE3E38" w:rsidP="00DE3E38">
            <w:pPr>
              <w:rPr>
                <w:b/>
              </w:rPr>
            </w:pPr>
            <w:r w:rsidRPr="00DE3E38">
              <w:rPr>
                <w:b/>
              </w:rPr>
              <w:t>Rogue Antivirus</w:t>
            </w:r>
          </w:p>
        </w:tc>
        <w:tc>
          <w:tcPr>
            <w:tcW w:w="6043" w:type="dxa"/>
            <w:hideMark/>
          </w:tcPr>
          <w:p w14:paraId="36EFDE78" w14:textId="3296AD5A" w:rsidR="00DE3E38" w:rsidRPr="00DE3E38" w:rsidRDefault="00865F68" w:rsidP="00DE3E38">
            <w:r>
              <w:t>A</w:t>
            </w:r>
            <w:r w:rsidR="00302AF7">
              <w:t xml:space="preserve"> fake security product that demands money to clean phony infections.</w:t>
            </w:r>
          </w:p>
        </w:tc>
      </w:tr>
      <w:tr w:rsidR="00DE3E38" w:rsidRPr="00DE3E38" w14:paraId="2C7D447A" w14:textId="77777777" w:rsidTr="003F2FEC">
        <w:trPr>
          <w:trHeight w:val="288"/>
        </w:trPr>
        <w:tc>
          <w:tcPr>
            <w:tcW w:w="3235" w:type="dxa"/>
            <w:noWrap/>
            <w:hideMark/>
          </w:tcPr>
          <w:p w14:paraId="64975E14" w14:textId="77777777" w:rsidR="00DE3E38" w:rsidRPr="00DE3E38" w:rsidRDefault="00DE3E38" w:rsidP="00DE3E38">
            <w:pPr>
              <w:rPr>
                <w:b/>
              </w:rPr>
            </w:pPr>
            <w:r w:rsidRPr="00DE3E38">
              <w:rPr>
                <w:b/>
              </w:rPr>
              <w:t>Rootkit</w:t>
            </w:r>
          </w:p>
        </w:tc>
        <w:tc>
          <w:tcPr>
            <w:tcW w:w="6043" w:type="dxa"/>
            <w:hideMark/>
          </w:tcPr>
          <w:p w14:paraId="1E0121E0" w14:textId="695E0F11" w:rsidR="00DE3E38" w:rsidRPr="00DE3E38" w:rsidRDefault="00865F68" w:rsidP="00865F68">
            <w:r>
              <w:t>A</w:t>
            </w:r>
            <w:r w:rsidR="00302AF7">
              <w:t xml:space="preserve"> method of hiding files or processes from normal methods of monitoring, and is often used by malware to conceal its presence and activities. Rootkits can operate at a number of levels, from the application level - simply replacing or adjusting the settings of system software to prevent the display of certain information - through hooking certain functions or inserting modules or drivers into the operating system kernel, to the deeper level of firmware or </w:t>
            </w:r>
            <w:r w:rsidR="00302AF7">
              <w:lastRenderedPageBreak/>
              <w:t>virtualization rook kits, which are activated before the operating system and thus even harder to detect while the system is running.</w:t>
            </w:r>
          </w:p>
        </w:tc>
      </w:tr>
    </w:tbl>
    <w:p w14:paraId="6926D013" w14:textId="0BEB7717" w:rsidR="00377B59" w:rsidRDefault="00377B59" w:rsidP="0032667E">
      <w:pPr>
        <w:pStyle w:val="Heading2"/>
      </w:pPr>
      <w:bookmarkStart w:id="87" w:name="_Toc424650734"/>
      <w:r w:rsidRPr="00377B59">
        <w:lastRenderedPageBreak/>
        <w:t>ManagementClass</w:t>
      </w:r>
      <w:r w:rsidR="00C94D25">
        <w:t>Vocab-</w:t>
      </w:r>
      <w:r w:rsidRPr="00377B59">
        <w:t>1.0</w:t>
      </w:r>
      <w:r w:rsidR="00190FE5">
        <w:t xml:space="preserve"> </w:t>
      </w:r>
      <w:r w:rsidR="001B7F51">
        <w:t>Enumeration</w:t>
      </w:r>
      <w:bookmarkEnd w:id="87"/>
    </w:p>
    <w:p w14:paraId="5F8CCA0C" w14:textId="662FF2B9" w:rsidR="00190FE5" w:rsidRPr="00D32B06" w:rsidRDefault="001A00C8" w:rsidP="00962F92">
      <w:pPr>
        <w:spacing w:after="240"/>
      </w:pPr>
      <w:r w:rsidRPr="001A00C8">
        <w:t xml:space="preserve">The </w:t>
      </w:r>
      <w:r w:rsidRPr="001A00C8">
        <w:rPr>
          <w:rFonts w:ascii="Courier New" w:hAnsi="Courier New" w:cs="Courier New"/>
        </w:rPr>
        <w:t>ManagementClassVocab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w:t>
      </w:r>
      <w:r w:rsidRPr="001A00C8">
        <w:t xml:space="preserve">expressing the </w:t>
      </w:r>
      <w:r w:rsidR="00C569FA">
        <w:t xml:space="preserve">subjective </w:t>
      </w:r>
      <w:r w:rsidRPr="001A00C8">
        <w:t xml:space="preserve">type </w:t>
      </w:r>
      <w:r w:rsidRPr="001A00C8">
        <w:t>of management 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785"/>
        <w:gridCol w:w="6493"/>
      </w:tblGrid>
      <w:tr w:rsidR="00377B59" w:rsidRPr="00377B59" w14:paraId="3C114613" w14:textId="77777777" w:rsidTr="003F2FEC">
        <w:trPr>
          <w:trHeight w:val="285"/>
        </w:trPr>
        <w:tc>
          <w:tcPr>
            <w:tcW w:w="2785" w:type="dxa"/>
            <w:shd w:val="clear" w:color="auto" w:fill="BFBFBF" w:themeFill="background1" w:themeFillShade="BF"/>
            <w:noWrap/>
            <w:vAlign w:val="center"/>
          </w:tcPr>
          <w:p w14:paraId="419C8D1B" w14:textId="218668DE" w:rsidR="00377B59" w:rsidRPr="00377B59" w:rsidRDefault="00C94D25" w:rsidP="00377B59">
            <w:r>
              <w:rPr>
                <w:b/>
                <w:bCs/>
              </w:rPr>
              <w:t>Enumeration Literal</w:t>
            </w:r>
          </w:p>
        </w:tc>
        <w:tc>
          <w:tcPr>
            <w:tcW w:w="6493" w:type="dxa"/>
            <w:shd w:val="clear" w:color="auto" w:fill="BFBFBF" w:themeFill="background1" w:themeFillShade="BF"/>
            <w:vAlign w:val="center"/>
          </w:tcPr>
          <w:p w14:paraId="2DDE167B" w14:textId="6F1600AE" w:rsidR="00377B59" w:rsidRPr="00377B59" w:rsidRDefault="00377B59" w:rsidP="00377B59">
            <w:r>
              <w:rPr>
                <w:b/>
                <w:bCs/>
              </w:rPr>
              <w:t>Description</w:t>
            </w:r>
          </w:p>
        </w:tc>
      </w:tr>
      <w:tr w:rsidR="00377B59" w:rsidRPr="00377B59" w14:paraId="28D07820" w14:textId="77777777" w:rsidTr="003F2FEC">
        <w:trPr>
          <w:trHeight w:val="285"/>
        </w:trPr>
        <w:tc>
          <w:tcPr>
            <w:tcW w:w="2785" w:type="dxa"/>
            <w:noWrap/>
            <w:hideMark/>
          </w:tcPr>
          <w:p w14:paraId="150D5F5C" w14:textId="77777777" w:rsidR="00377B59" w:rsidRPr="00377B59" w:rsidRDefault="00377B59" w:rsidP="00377B59">
            <w:pPr>
              <w:rPr>
                <w:b/>
              </w:rPr>
            </w:pPr>
            <w:r w:rsidRPr="00377B59">
              <w:rPr>
                <w:b/>
              </w:rPr>
              <w:t>Internally-Managed</w:t>
            </w:r>
          </w:p>
        </w:tc>
        <w:tc>
          <w:tcPr>
            <w:tcW w:w="6493" w:type="dxa"/>
            <w:hideMark/>
          </w:tcPr>
          <w:p w14:paraId="3D0FF901" w14:textId="77777777" w:rsidR="00377B59" w:rsidRPr="00377B59" w:rsidRDefault="00377B59" w:rsidP="00377B59">
            <w:r w:rsidRPr="00377B59">
              <w:t>The asset is managed internally.</w:t>
            </w:r>
          </w:p>
        </w:tc>
      </w:tr>
      <w:tr w:rsidR="00377B59" w:rsidRPr="00377B59" w14:paraId="084C5D87" w14:textId="77777777" w:rsidTr="003F2FEC">
        <w:trPr>
          <w:trHeight w:val="285"/>
        </w:trPr>
        <w:tc>
          <w:tcPr>
            <w:tcW w:w="2785" w:type="dxa"/>
            <w:noWrap/>
            <w:hideMark/>
          </w:tcPr>
          <w:p w14:paraId="609D3884" w14:textId="77777777" w:rsidR="00377B59" w:rsidRPr="00377B59" w:rsidRDefault="00377B59" w:rsidP="00377B59">
            <w:pPr>
              <w:rPr>
                <w:b/>
              </w:rPr>
            </w:pPr>
            <w:r w:rsidRPr="00377B59">
              <w:rPr>
                <w:b/>
              </w:rPr>
              <w:t>Externally-Management</w:t>
            </w:r>
          </w:p>
        </w:tc>
        <w:tc>
          <w:tcPr>
            <w:tcW w:w="6493" w:type="dxa"/>
            <w:hideMark/>
          </w:tcPr>
          <w:p w14:paraId="0A8E1871" w14:textId="77777777" w:rsidR="00377B59" w:rsidRPr="00377B59" w:rsidRDefault="00377B59" w:rsidP="00377B59">
            <w:r w:rsidRPr="00377B59">
              <w:t>The asset is managed externally.</w:t>
            </w:r>
          </w:p>
        </w:tc>
      </w:tr>
      <w:tr w:rsidR="00377B59" w:rsidRPr="00377B59" w14:paraId="1B96006D" w14:textId="77777777" w:rsidTr="003F2FEC">
        <w:trPr>
          <w:trHeight w:val="285"/>
        </w:trPr>
        <w:tc>
          <w:tcPr>
            <w:tcW w:w="2785" w:type="dxa"/>
            <w:noWrap/>
            <w:hideMark/>
          </w:tcPr>
          <w:p w14:paraId="74ACB98A" w14:textId="77777777" w:rsidR="00377B59" w:rsidRPr="00377B59" w:rsidRDefault="00377B59" w:rsidP="00377B59">
            <w:pPr>
              <w:rPr>
                <w:b/>
              </w:rPr>
            </w:pPr>
            <w:r w:rsidRPr="00377B59">
              <w:rPr>
                <w:b/>
              </w:rPr>
              <w:t>Co-Management</w:t>
            </w:r>
          </w:p>
        </w:tc>
        <w:tc>
          <w:tcPr>
            <w:tcW w:w="6493" w:type="dxa"/>
            <w:hideMark/>
          </w:tcPr>
          <w:p w14:paraId="2156D780" w14:textId="77777777" w:rsidR="00377B59" w:rsidRPr="00377B59" w:rsidRDefault="00377B59" w:rsidP="00377B59">
            <w:r w:rsidRPr="00377B59">
              <w:t>The asset is co-managed.</w:t>
            </w:r>
          </w:p>
        </w:tc>
      </w:tr>
      <w:tr w:rsidR="00377B59" w:rsidRPr="00377B59" w14:paraId="5F82E5CF" w14:textId="77777777" w:rsidTr="003F2FEC">
        <w:trPr>
          <w:trHeight w:val="285"/>
        </w:trPr>
        <w:tc>
          <w:tcPr>
            <w:tcW w:w="2785" w:type="dxa"/>
            <w:noWrap/>
            <w:hideMark/>
          </w:tcPr>
          <w:p w14:paraId="649B0E8B" w14:textId="77777777" w:rsidR="00377B59" w:rsidRPr="00377B59" w:rsidRDefault="00377B59" w:rsidP="00377B59">
            <w:pPr>
              <w:rPr>
                <w:b/>
              </w:rPr>
            </w:pPr>
            <w:r w:rsidRPr="00377B59">
              <w:rPr>
                <w:b/>
              </w:rPr>
              <w:t>Unknown</w:t>
            </w:r>
          </w:p>
        </w:tc>
        <w:tc>
          <w:tcPr>
            <w:tcW w:w="6493" w:type="dxa"/>
            <w:hideMark/>
          </w:tcPr>
          <w:p w14:paraId="2B89C623" w14:textId="77777777" w:rsidR="00377B59" w:rsidRPr="00377B59" w:rsidRDefault="00377B59" w:rsidP="00377B59">
            <w:r w:rsidRPr="00377B59">
              <w:t>The asset management class is unknown.</w:t>
            </w:r>
          </w:p>
        </w:tc>
      </w:tr>
    </w:tbl>
    <w:p w14:paraId="59C42C71" w14:textId="519F98E9" w:rsidR="00BD1D94" w:rsidRDefault="00BD1D94" w:rsidP="0032667E">
      <w:pPr>
        <w:pStyle w:val="Heading2"/>
      </w:pPr>
      <w:bookmarkStart w:id="88" w:name="_Ref401840874"/>
      <w:bookmarkStart w:id="89" w:name="_Ref401840953"/>
      <w:bookmarkStart w:id="90" w:name="_Toc424650735"/>
      <w:r w:rsidRPr="00BD1D94">
        <w:t>Motivation</w:t>
      </w:r>
      <w:r w:rsidR="00C94D25">
        <w:t>Vocab-</w:t>
      </w:r>
      <w:r w:rsidRPr="00BD1D94">
        <w:t>1.1</w:t>
      </w:r>
      <w:r w:rsidR="00190FE5">
        <w:t xml:space="preserve"> </w:t>
      </w:r>
      <w:r w:rsidR="001B7F51">
        <w:t>Enumeration</w:t>
      </w:r>
      <w:bookmarkEnd w:id="88"/>
      <w:bookmarkEnd w:id="89"/>
      <w:bookmarkEnd w:id="90"/>
    </w:p>
    <w:p w14:paraId="24DA02D6" w14:textId="3317628C" w:rsidR="00190FE5" w:rsidRPr="00D32B06"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STIX vocabulary for expressing the motivation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3685"/>
        <w:gridCol w:w="5593"/>
      </w:tblGrid>
      <w:tr w:rsidR="00BD1D94" w:rsidRPr="00BD1D94" w14:paraId="4575F121" w14:textId="77777777" w:rsidTr="003F2FEC">
        <w:trPr>
          <w:trHeight w:val="288"/>
        </w:trPr>
        <w:tc>
          <w:tcPr>
            <w:tcW w:w="3685" w:type="dxa"/>
            <w:shd w:val="clear" w:color="auto" w:fill="BFBFBF" w:themeFill="background1" w:themeFillShade="BF"/>
            <w:noWrap/>
            <w:vAlign w:val="center"/>
          </w:tcPr>
          <w:p w14:paraId="24315A2A" w14:textId="74516CDF" w:rsidR="00BD1D94" w:rsidRPr="00BD1D94" w:rsidRDefault="00C94D25" w:rsidP="00BD1D94">
            <w:r>
              <w:rPr>
                <w:b/>
                <w:bCs/>
              </w:rPr>
              <w:t>Enumeration Literal</w:t>
            </w:r>
          </w:p>
        </w:tc>
        <w:tc>
          <w:tcPr>
            <w:tcW w:w="5593" w:type="dxa"/>
            <w:shd w:val="clear" w:color="auto" w:fill="BFBFBF" w:themeFill="background1" w:themeFillShade="BF"/>
            <w:vAlign w:val="center"/>
          </w:tcPr>
          <w:p w14:paraId="145CC172" w14:textId="6A108ED9" w:rsidR="00BD1D94" w:rsidRPr="00BD1D94" w:rsidRDefault="00BD1D94" w:rsidP="00BD1D94">
            <w:r>
              <w:rPr>
                <w:b/>
                <w:bCs/>
              </w:rPr>
              <w:t>Description</w:t>
            </w:r>
          </w:p>
        </w:tc>
      </w:tr>
      <w:tr w:rsidR="00BD1D94" w:rsidRPr="00BD1D94" w14:paraId="6372111E" w14:textId="77777777" w:rsidTr="003F2FEC">
        <w:trPr>
          <w:trHeight w:val="288"/>
        </w:trPr>
        <w:tc>
          <w:tcPr>
            <w:tcW w:w="3685" w:type="dxa"/>
            <w:noWrap/>
            <w:hideMark/>
          </w:tcPr>
          <w:p w14:paraId="357D339F" w14:textId="77777777" w:rsidR="00BD1D94" w:rsidRPr="00BD1D94" w:rsidRDefault="00BD1D94" w:rsidP="00BD1D94">
            <w:pPr>
              <w:rPr>
                <w:b/>
              </w:rPr>
            </w:pPr>
            <w:r w:rsidRPr="00BD1D94">
              <w:rPr>
                <w:b/>
              </w:rPr>
              <w:t>Ideological</w:t>
            </w:r>
          </w:p>
        </w:tc>
        <w:tc>
          <w:tcPr>
            <w:tcW w:w="5593" w:type="dxa"/>
            <w:hideMark/>
          </w:tcPr>
          <w:p w14:paraId="1F323042" w14:textId="4911995A" w:rsidR="00BD1D94" w:rsidRPr="00BD1D94" w:rsidRDefault="000525A8" w:rsidP="00BD1D94">
            <w:r>
              <w:t>The threat actor is motivated by non-specific ideological reasons.</w:t>
            </w:r>
          </w:p>
        </w:tc>
      </w:tr>
      <w:tr w:rsidR="00BD1D94" w:rsidRPr="00BD1D94" w14:paraId="1B4A6B06" w14:textId="77777777" w:rsidTr="003F2FEC">
        <w:trPr>
          <w:trHeight w:val="288"/>
        </w:trPr>
        <w:tc>
          <w:tcPr>
            <w:tcW w:w="3685" w:type="dxa"/>
            <w:noWrap/>
            <w:hideMark/>
          </w:tcPr>
          <w:p w14:paraId="2A078E22" w14:textId="77777777" w:rsidR="00BD1D94" w:rsidRPr="00BD1D94" w:rsidRDefault="00BD1D94" w:rsidP="00BD1D94">
            <w:pPr>
              <w:rPr>
                <w:b/>
              </w:rPr>
            </w:pPr>
            <w:r w:rsidRPr="00BD1D94">
              <w:rPr>
                <w:b/>
              </w:rPr>
              <w:t>Ideological - Anti-Corruption</w:t>
            </w:r>
          </w:p>
        </w:tc>
        <w:tc>
          <w:tcPr>
            <w:tcW w:w="5593" w:type="dxa"/>
            <w:hideMark/>
          </w:tcPr>
          <w:p w14:paraId="7EE466D8" w14:textId="7FE75A7D" w:rsidR="00BD1D94" w:rsidRPr="00BD1D94" w:rsidRDefault="000525A8" w:rsidP="00B97841">
            <w:r w:rsidRPr="000525A8">
              <w:t xml:space="preserve">The threat actor is motivated </w:t>
            </w:r>
            <w:r w:rsidR="00B97841">
              <w:t>to</w:t>
            </w:r>
            <w:r w:rsidRPr="000525A8">
              <w:t xml:space="preserve"> </w:t>
            </w:r>
            <w:r w:rsidR="00B97841">
              <w:t>attack</w:t>
            </w:r>
            <w:r>
              <w:t xml:space="preserve"> </w:t>
            </w:r>
            <w:r w:rsidR="00B97841">
              <w:t xml:space="preserve">targets engaging in </w:t>
            </w:r>
            <w:r>
              <w:t>corruption</w:t>
            </w:r>
            <w:r w:rsidRPr="000525A8">
              <w:t>.</w:t>
            </w:r>
          </w:p>
        </w:tc>
      </w:tr>
      <w:tr w:rsidR="00BD1D94" w:rsidRPr="00BD1D94" w14:paraId="4B034064" w14:textId="77777777" w:rsidTr="003F2FEC">
        <w:trPr>
          <w:trHeight w:val="288"/>
        </w:trPr>
        <w:tc>
          <w:tcPr>
            <w:tcW w:w="3685" w:type="dxa"/>
            <w:noWrap/>
            <w:hideMark/>
          </w:tcPr>
          <w:p w14:paraId="10F89714" w14:textId="77777777" w:rsidR="00BD1D94" w:rsidRPr="00BD1D94" w:rsidRDefault="00BD1D94" w:rsidP="00BD1D94">
            <w:pPr>
              <w:rPr>
                <w:b/>
              </w:rPr>
            </w:pPr>
            <w:r w:rsidRPr="00BD1D94">
              <w:rPr>
                <w:b/>
              </w:rPr>
              <w:t>Ideological - Anti-Establishment</w:t>
            </w:r>
          </w:p>
        </w:tc>
        <w:tc>
          <w:tcPr>
            <w:tcW w:w="5593" w:type="dxa"/>
            <w:hideMark/>
          </w:tcPr>
          <w:p w14:paraId="2BC8A233" w14:textId="76595D0F" w:rsidR="00BD1D94" w:rsidRPr="00BD1D94" w:rsidRDefault="002F30AB" w:rsidP="00BD1D94">
            <w:r>
              <w:t>The threat actor is motivated to attack established authority</w:t>
            </w:r>
          </w:p>
        </w:tc>
      </w:tr>
      <w:tr w:rsidR="00BD1D94" w:rsidRPr="00BD1D94" w14:paraId="085D248E" w14:textId="77777777" w:rsidTr="003F2FEC">
        <w:trPr>
          <w:trHeight w:val="288"/>
        </w:trPr>
        <w:tc>
          <w:tcPr>
            <w:tcW w:w="3685" w:type="dxa"/>
            <w:noWrap/>
            <w:hideMark/>
          </w:tcPr>
          <w:p w14:paraId="56CA0934" w14:textId="77777777" w:rsidR="00BD1D94" w:rsidRPr="00BD1D94" w:rsidRDefault="00BD1D94" w:rsidP="00BD1D94">
            <w:pPr>
              <w:rPr>
                <w:b/>
              </w:rPr>
            </w:pPr>
            <w:r w:rsidRPr="00BD1D94">
              <w:rPr>
                <w:b/>
              </w:rPr>
              <w:t>Ideological - Environmental</w:t>
            </w:r>
          </w:p>
        </w:tc>
        <w:tc>
          <w:tcPr>
            <w:tcW w:w="5593" w:type="dxa"/>
            <w:hideMark/>
          </w:tcPr>
          <w:p w14:paraId="1FCFF7AB" w14:textId="7F21DC77" w:rsidR="00BD1D94" w:rsidRPr="00BD1D94" w:rsidRDefault="00B97841" w:rsidP="00BD1D94">
            <w:r>
              <w:t>The threat actor is motivated to</w:t>
            </w:r>
            <w:r w:rsidRPr="000525A8">
              <w:t xml:space="preserve"> </w:t>
            </w:r>
            <w:r>
              <w:t>attack targets engaging in actions determental to the environment.</w:t>
            </w:r>
          </w:p>
        </w:tc>
      </w:tr>
      <w:tr w:rsidR="00BD1D94" w:rsidRPr="00BD1D94" w14:paraId="2DD8D826" w14:textId="77777777" w:rsidTr="003F2FEC">
        <w:trPr>
          <w:trHeight w:val="288"/>
        </w:trPr>
        <w:tc>
          <w:tcPr>
            <w:tcW w:w="3685" w:type="dxa"/>
            <w:noWrap/>
            <w:hideMark/>
          </w:tcPr>
          <w:p w14:paraId="78500F5C" w14:textId="77777777" w:rsidR="00BD1D94" w:rsidRPr="00BD1D94" w:rsidRDefault="00BD1D94" w:rsidP="00BD1D94">
            <w:pPr>
              <w:rPr>
                <w:b/>
              </w:rPr>
            </w:pPr>
            <w:r w:rsidRPr="00BD1D94">
              <w:rPr>
                <w:b/>
              </w:rPr>
              <w:t>Ideological - Ethnic / Nationalist</w:t>
            </w:r>
          </w:p>
        </w:tc>
        <w:tc>
          <w:tcPr>
            <w:tcW w:w="5593" w:type="dxa"/>
            <w:hideMark/>
          </w:tcPr>
          <w:p w14:paraId="326A29F8" w14:textId="14A03DDB" w:rsidR="00BD1D94" w:rsidRPr="00BD1D94" w:rsidRDefault="00B97841" w:rsidP="00B97841">
            <w:r>
              <w:t>The threat actor is motivated to</w:t>
            </w:r>
            <w:r w:rsidRPr="000525A8">
              <w:t xml:space="preserve"> </w:t>
            </w:r>
            <w:r>
              <w:t>attack targets engaging in actions either against or in favor of a nation state or ethnic group</w:t>
            </w:r>
          </w:p>
        </w:tc>
      </w:tr>
      <w:tr w:rsidR="00BD1D94" w:rsidRPr="00BD1D94" w14:paraId="7F9B52EB" w14:textId="77777777" w:rsidTr="003F2FEC">
        <w:trPr>
          <w:trHeight w:val="288"/>
        </w:trPr>
        <w:tc>
          <w:tcPr>
            <w:tcW w:w="3685" w:type="dxa"/>
            <w:noWrap/>
            <w:hideMark/>
          </w:tcPr>
          <w:p w14:paraId="72E90776" w14:textId="77777777" w:rsidR="00BD1D94" w:rsidRPr="00BD1D94" w:rsidRDefault="00BD1D94" w:rsidP="00BD1D94">
            <w:pPr>
              <w:rPr>
                <w:b/>
              </w:rPr>
            </w:pPr>
            <w:r w:rsidRPr="00BD1D94">
              <w:rPr>
                <w:b/>
              </w:rPr>
              <w:t>Ideological - Information Freedom</w:t>
            </w:r>
          </w:p>
        </w:tc>
        <w:tc>
          <w:tcPr>
            <w:tcW w:w="5593" w:type="dxa"/>
            <w:hideMark/>
          </w:tcPr>
          <w:p w14:paraId="70D03C04" w14:textId="10C4C1C8" w:rsidR="00BD1D94" w:rsidRPr="00BD1D94" w:rsidRDefault="00B97841" w:rsidP="00B97841">
            <w:r w:rsidRPr="00B97841">
              <w:t xml:space="preserve">The threat actor is motivated </w:t>
            </w:r>
            <w:r>
              <w:t>by the belief in the freedom of information.</w:t>
            </w:r>
          </w:p>
        </w:tc>
      </w:tr>
      <w:tr w:rsidR="00BD1D94" w:rsidRPr="00BD1D94" w14:paraId="1ADC6EF4" w14:textId="77777777" w:rsidTr="003F2FEC">
        <w:trPr>
          <w:trHeight w:val="288"/>
        </w:trPr>
        <w:tc>
          <w:tcPr>
            <w:tcW w:w="3685" w:type="dxa"/>
            <w:noWrap/>
            <w:hideMark/>
          </w:tcPr>
          <w:p w14:paraId="04C9101D" w14:textId="77777777" w:rsidR="00BD1D94" w:rsidRPr="00BD1D94" w:rsidRDefault="00BD1D94" w:rsidP="00BD1D94">
            <w:pPr>
              <w:rPr>
                <w:b/>
              </w:rPr>
            </w:pPr>
            <w:r w:rsidRPr="00BD1D94">
              <w:rPr>
                <w:b/>
              </w:rPr>
              <w:t>Ideological - Religious</w:t>
            </w:r>
          </w:p>
        </w:tc>
        <w:tc>
          <w:tcPr>
            <w:tcW w:w="5593" w:type="dxa"/>
            <w:hideMark/>
          </w:tcPr>
          <w:p w14:paraId="307BDD10" w14:textId="0A235391" w:rsidR="00BD1D94" w:rsidRPr="00BD1D94" w:rsidRDefault="00B97841" w:rsidP="00BD1D94">
            <w:r>
              <w:t>The th</w:t>
            </w:r>
            <w:r w:rsidR="00A74108">
              <w:t>reat actor is motivated to attack</w:t>
            </w:r>
            <w:r>
              <w:t xml:space="preserve"> targets associated with a religion.</w:t>
            </w:r>
          </w:p>
        </w:tc>
      </w:tr>
      <w:tr w:rsidR="00BD1D94" w:rsidRPr="00BD1D94" w14:paraId="31A3E950" w14:textId="77777777" w:rsidTr="003F2FEC">
        <w:trPr>
          <w:trHeight w:val="288"/>
        </w:trPr>
        <w:tc>
          <w:tcPr>
            <w:tcW w:w="3685" w:type="dxa"/>
            <w:noWrap/>
            <w:hideMark/>
          </w:tcPr>
          <w:p w14:paraId="15994CB4" w14:textId="77777777" w:rsidR="00BD1D94" w:rsidRPr="00BD1D94" w:rsidRDefault="00BD1D94" w:rsidP="00BD1D94">
            <w:pPr>
              <w:rPr>
                <w:b/>
              </w:rPr>
            </w:pPr>
            <w:r w:rsidRPr="00BD1D94">
              <w:rPr>
                <w:b/>
              </w:rPr>
              <w:t>Ideological - Security Awareness</w:t>
            </w:r>
          </w:p>
        </w:tc>
        <w:tc>
          <w:tcPr>
            <w:tcW w:w="5593" w:type="dxa"/>
            <w:hideMark/>
          </w:tcPr>
          <w:p w14:paraId="35204280" w14:textId="77777777" w:rsidR="00BD1D94" w:rsidRPr="00BD1D94" w:rsidRDefault="00BD1D94" w:rsidP="00BD1D94"/>
        </w:tc>
      </w:tr>
      <w:tr w:rsidR="00BD1D94" w:rsidRPr="00BD1D94" w14:paraId="24599BA7" w14:textId="77777777" w:rsidTr="003F2FEC">
        <w:trPr>
          <w:trHeight w:val="288"/>
        </w:trPr>
        <w:tc>
          <w:tcPr>
            <w:tcW w:w="3685" w:type="dxa"/>
            <w:noWrap/>
            <w:hideMark/>
          </w:tcPr>
          <w:p w14:paraId="783A8078" w14:textId="77777777" w:rsidR="00BD1D94" w:rsidRPr="00BD1D94" w:rsidRDefault="00BD1D94" w:rsidP="00BD1D94">
            <w:pPr>
              <w:rPr>
                <w:b/>
              </w:rPr>
            </w:pPr>
            <w:r w:rsidRPr="00BD1D94">
              <w:rPr>
                <w:b/>
              </w:rPr>
              <w:t>Ideological - Human Rights</w:t>
            </w:r>
          </w:p>
        </w:tc>
        <w:tc>
          <w:tcPr>
            <w:tcW w:w="5593" w:type="dxa"/>
            <w:hideMark/>
          </w:tcPr>
          <w:p w14:paraId="775F76B3" w14:textId="3B5C1540" w:rsidR="00BD1D94" w:rsidRPr="00BD1D94" w:rsidRDefault="00B97841" w:rsidP="00BD1D94">
            <w:r>
              <w:t>The threat actor</w:t>
            </w:r>
            <w:r w:rsidR="00A74108">
              <w:t xml:space="preserve"> is motivated to attack</w:t>
            </w:r>
            <w:r>
              <w:t xml:space="preserve"> targets engaging in actions either in favor or against human rights.</w:t>
            </w:r>
          </w:p>
        </w:tc>
      </w:tr>
      <w:tr w:rsidR="00BD1D94" w:rsidRPr="00BD1D94" w14:paraId="2E70F93F" w14:textId="77777777" w:rsidTr="003F2FEC">
        <w:trPr>
          <w:trHeight w:val="288"/>
        </w:trPr>
        <w:tc>
          <w:tcPr>
            <w:tcW w:w="3685" w:type="dxa"/>
            <w:noWrap/>
            <w:hideMark/>
          </w:tcPr>
          <w:p w14:paraId="1CB51B6E" w14:textId="77777777" w:rsidR="00BD1D94" w:rsidRPr="00BD1D94" w:rsidRDefault="00BD1D94" w:rsidP="00BD1D94">
            <w:pPr>
              <w:rPr>
                <w:b/>
              </w:rPr>
            </w:pPr>
            <w:r w:rsidRPr="00BD1D94">
              <w:rPr>
                <w:b/>
              </w:rPr>
              <w:t>Ego</w:t>
            </w:r>
          </w:p>
        </w:tc>
        <w:tc>
          <w:tcPr>
            <w:tcW w:w="5593" w:type="dxa"/>
            <w:hideMark/>
          </w:tcPr>
          <w:p w14:paraId="6AEA028E" w14:textId="3ADD513B" w:rsidR="00BD1D94" w:rsidRPr="00BD1D94" w:rsidRDefault="00B97841" w:rsidP="00BD1D94">
            <w:r>
              <w:t>The threat actor is motivated by enhancing their own self worth.</w:t>
            </w:r>
          </w:p>
        </w:tc>
      </w:tr>
      <w:tr w:rsidR="00BD1D94" w:rsidRPr="00BD1D94" w14:paraId="6F90C751" w14:textId="77777777" w:rsidTr="003F2FEC">
        <w:trPr>
          <w:trHeight w:val="288"/>
        </w:trPr>
        <w:tc>
          <w:tcPr>
            <w:tcW w:w="3685" w:type="dxa"/>
            <w:noWrap/>
            <w:hideMark/>
          </w:tcPr>
          <w:p w14:paraId="3F16C2E0" w14:textId="77777777" w:rsidR="00BD1D94" w:rsidRPr="00BD1D94" w:rsidRDefault="00BD1D94" w:rsidP="00BD1D94">
            <w:pPr>
              <w:rPr>
                <w:b/>
              </w:rPr>
            </w:pPr>
            <w:r w:rsidRPr="00BD1D94">
              <w:rPr>
                <w:b/>
              </w:rPr>
              <w:lastRenderedPageBreak/>
              <w:t>Financial or Economic</w:t>
            </w:r>
          </w:p>
        </w:tc>
        <w:tc>
          <w:tcPr>
            <w:tcW w:w="5593" w:type="dxa"/>
            <w:hideMark/>
          </w:tcPr>
          <w:p w14:paraId="673ECECF" w14:textId="5782246B" w:rsidR="00BD1D94" w:rsidRPr="00BD1D94" w:rsidRDefault="00B97841" w:rsidP="00BD1D94">
            <w:r>
              <w:t>The threat actor is motivated by financial gain.</w:t>
            </w:r>
          </w:p>
        </w:tc>
      </w:tr>
      <w:tr w:rsidR="00BD1D94" w:rsidRPr="00BD1D94" w14:paraId="6570C603" w14:textId="77777777" w:rsidTr="003F2FEC">
        <w:trPr>
          <w:trHeight w:val="288"/>
        </w:trPr>
        <w:tc>
          <w:tcPr>
            <w:tcW w:w="3685" w:type="dxa"/>
            <w:noWrap/>
            <w:hideMark/>
          </w:tcPr>
          <w:p w14:paraId="203B72C0" w14:textId="77777777" w:rsidR="00BD1D94" w:rsidRPr="00BD1D94" w:rsidRDefault="00BD1D94" w:rsidP="00BD1D94">
            <w:pPr>
              <w:rPr>
                <w:b/>
              </w:rPr>
            </w:pPr>
            <w:r w:rsidRPr="00BD1D94">
              <w:rPr>
                <w:b/>
              </w:rPr>
              <w:t>Military</w:t>
            </w:r>
          </w:p>
        </w:tc>
        <w:tc>
          <w:tcPr>
            <w:tcW w:w="5593" w:type="dxa"/>
            <w:hideMark/>
          </w:tcPr>
          <w:p w14:paraId="23AE0133" w14:textId="725E2FD9" w:rsidR="00BD1D94" w:rsidRPr="00BD1D94" w:rsidRDefault="00B97841" w:rsidP="00BD1D94">
            <w:r>
              <w:t>The t</w:t>
            </w:r>
            <w:r w:rsidR="00A74108">
              <w:t>h</w:t>
            </w:r>
            <w:r>
              <w:t xml:space="preserve">reat </w:t>
            </w:r>
            <w:r w:rsidR="00A74108">
              <w:t>actor i</w:t>
            </w:r>
            <w:r>
              <w:t xml:space="preserve">s motivated by the </w:t>
            </w:r>
            <w:r w:rsidR="00A74108">
              <w:t>desire to exercise some military advantage.</w:t>
            </w:r>
          </w:p>
        </w:tc>
      </w:tr>
      <w:tr w:rsidR="00BD1D94" w:rsidRPr="00BD1D94" w14:paraId="0747AAA7" w14:textId="77777777" w:rsidTr="003F2FEC">
        <w:trPr>
          <w:trHeight w:val="288"/>
        </w:trPr>
        <w:tc>
          <w:tcPr>
            <w:tcW w:w="3685" w:type="dxa"/>
            <w:noWrap/>
            <w:hideMark/>
          </w:tcPr>
          <w:p w14:paraId="32693BAE" w14:textId="77777777" w:rsidR="00BD1D94" w:rsidRPr="00BD1D94" w:rsidRDefault="00BD1D94" w:rsidP="00BD1D94">
            <w:pPr>
              <w:rPr>
                <w:b/>
              </w:rPr>
            </w:pPr>
            <w:r w:rsidRPr="00BD1D94">
              <w:rPr>
                <w:b/>
              </w:rPr>
              <w:t>Opportunistic</w:t>
            </w:r>
          </w:p>
        </w:tc>
        <w:tc>
          <w:tcPr>
            <w:tcW w:w="5593" w:type="dxa"/>
            <w:hideMark/>
          </w:tcPr>
          <w:p w14:paraId="0A234CD8" w14:textId="56A81DC7" w:rsidR="00BD1D94" w:rsidRPr="00BD1D94" w:rsidRDefault="00A74108" w:rsidP="00BD1D94">
            <w:r>
              <w:t>The threat actor is motivated by the relative vulnerability of the target</w:t>
            </w:r>
          </w:p>
        </w:tc>
      </w:tr>
      <w:tr w:rsidR="00BD1D94" w:rsidRPr="00BD1D94" w14:paraId="1FD0E868" w14:textId="77777777" w:rsidTr="003F2FEC">
        <w:trPr>
          <w:trHeight w:val="288"/>
        </w:trPr>
        <w:tc>
          <w:tcPr>
            <w:tcW w:w="3685" w:type="dxa"/>
            <w:noWrap/>
            <w:hideMark/>
          </w:tcPr>
          <w:p w14:paraId="636A7446" w14:textId="77777777" w:rsidR="00BD1D94" w:rsidRPr="00BD1D94" w:rsidRDefault="00BD1D94" w:rsidP="00BD1D94">
            <w:pPr>
              <w:rPr>
                <w:b/>
              </w:rPr>
            </w:pPr>
            <w:r w:rsidRPr="00BD1D94">
              <w:rPr>
                <w:b/>
              </w:rPr>
              <w:t>Political</w:t>
            </w:r>
          </w:p>
        </w:tc>
        <w:tc>
          <w:tcPr>
            <w:tcW w:w="5593" w:type="dxa"/>
            <w:hideMark/>
          </w:tcPr>
          <w:p w14:paraId="05FB96B2" w14:textId="218A4BCC" w:rsidR="00BD1D94" w:rsidRPr="00BD1D94" w:rsidRDefault="00A74108" w:rsidP="00A74108">
            <w:r>
              <w:t>The threat actor is motivated by the desire to exercise some political advantage.</w:t>
            </w:r>
          </w:p>
        </w:tc>
      </w:tr>
    </w:tbl>
    <w:p w14:paraId="0D82E9C8" w14:textId="67428E3F" w:rsidR="00BD1D94" w:rsidRDefault="00BD1D94" w:rsidP="0032667E">
      <w:pPr>
        <w:pStyle w:val="Heading2"/>
      </w:pPr>
      <w:bookmarkStart w:id="91" w:name="_Ref401841049"/>
      <w:bookmarkStart w:id="92" w:name="_Ref401841051"/>
      <w:bookmarkStart w:id="93" w:name="_Toc424650736"/>
      <w:r w:rsidRPr="00BD1D94">
        <w:t>Motivation</w:t>
      </w:r>
      <w:r w:rsidR="00C94D25">
        <w:t>Vocab-</w:t>
      </w:r>
      <w:r w:rsidRPr="00BD1D94">
        <w:t>1.0.1</w:t>
      </w:r>
      <w:r w:rsidR="00190FE5">
        <w:t xml:space="preserve"> </w:t>
      </w:r>
      <w:r w:rsidR="001B7F51">
        <w:t>Enumeration</w:t>
      </w:r>
      <w:bookmarkEnd w:id="91"/>
      <w:bookmarkEnd w:id="92"/>
      <w:bookmarkEnd w:id="93"/>
    </w:p>
    <w:p w14:paraId="530C9DF0" w14:textId="76D1268A" w:rsidR="00190FE5" w:rsidRPr="00D32B06"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w:t>
      </w:r>
      <w:r w:rsidR="007B2A6C">
        <w:t xml:space="preserve">The associated enumeration literals are provided in the table below. </w:t>
      </w:r>
      <w:r w:rsidRPr="001A00C8">
        <w:t>NOTE: As of STIX Version 1.1</w:t>
      </w:r>
      <w:r w:rsidR="007856D4">
        <w:t>.</w:t>
      </w:r>
      <w:r w:rsidRPr="001A00C8">
        <w:t xml:space="preserve">, </w:t>
      </w:r>
      <w:r w:rsidRPr="001A00C8">
        <w:rPr>
          <w:rFonts w:ascii="Courier New" w:hAnsi="Courier New" w:cs="Courier New"/>
        </w:rPr>
        <w:t>MotivationVocab</w:t>
      </w:r>
      <w:r w:rsidR="00481FC0">
        <w:rPr>
          <w:rFonts w:ascii="Courier New" w:hAnsi="Courier New" w:cs="Courier New"/>
        </w:rPr>
        <w:t>-1.0.1</w:t>
      </w:r>
      <w:r w:rsidRPr="001A00C8">
        <w:t xml:space="preserve"> is deprecated. </w:t>
      </w:r>
      <w:r>
        <w:t xml:space="preserve">Please use version </w:t>
      </w:r>
      <w:r w:rsidRPr="001A00C8">
        <w:t>1.1 instead</w:t>
      </w:r>
      <w:r>
        <w:t xml:space="preserve"> (see section</w:t>
      </w:r>
      <w:r w:rsidR="006322EA">
        <w:t xml:space="preserve"> </w:t>
      </w:r>
      <w:r w:rsidR="006322EA">
        <w:fldChar w:fldCharType="begin"/>
      </w:r>
      <w:r w:rsidR="006322EA">
        <w:instrText xml:space="preserve"> REF _Ref401840874 \r \h </w:instrText>
      </w:r>
      <w:r w:rsidR="006322EA">
        <w:fldChar w:fldCharType="separate"/>
      </w:r>
      <w:r w:rsidR="006322EA">
        <w:t>3.26</w:t>
      </w:r>
      <w:r w:rsidR="006322EA">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BD1D94" w:rsidRPr="00BD1D94" w14:paraId="2AB9AD95" w14:textId="77777777" w:rsidTr="003F2FEC">
        <w:trPr>
          <w:trHeight w:val="288"/>
        </w:trPr>
        <w:tc>
          <w:tcPr>
            <w:tcW w:w="3685" w:type="dxa"/>
            <w:shd w:val="clear" w:color="auto" w:fill="BFBFBF" w:themeFill="background1" w:themeFillShade="BF"/>
            <w:noWrap/>
            <w:vAlign w:val="center"/>
          </w:tcPr>
          <w:p w14:paraId="60AA570B" w14:textId="5FBAC5FA" w:rsidR="00BD1D94" w:rsidRPr="00BD1D94" w:rsidRDefault="00C94D25" w:rsidP="00BD1D94">
            <w:r>
              <w:rPr>
                <w:b/>
                <w:bCs/>
              </w:rPr>
              <w:t>Enumeration Literal</w:t>
            </w:r>
          </w:p>
        </w:tc>
        <w:tc>
          <w:tcPr>
            <w:tcW w:w="5593" w:type="dxa"/>
            <w:shd w:val="clear" w:color="auto" w:fill="BFBFBF" w:themeFill="background1" w:themeFillShade="BF"/>
            <w:vAlign w:val="center"/>
          </w:tcPr>
          <w:p w14:paraId="01DA31EB" w14:textId="41DABD8F" w:rsidR="00BD1D94" w:rsidRPr="00BD1D94" w:rsidRDefault="00BD1D94" w:rsidP="00BD1D94">
            <w:r>
              <w:rPr>
                <w:b/>
                <w:bCs/>
              </w:rPr>
              <w:t>Description</w:t>
            </w:r>
          </w:p>
        </w:tc>
      </w:tr>
      <w:tr w:rsidR="00583842" w:rsidRPr="00BD1D94" w14:paraId="1A086F3E" w14:textId="77777777" w:rsidTr="003F2FEC">
        <w:trPr>
          <w:trHeight w:val="288"/>
        </w:trPr>
        <w:tc>
          <w:tcPr>
            <w:tcW w:w="3685" w:type="dxa"/>
            <w:noWrap/>
            <w:hideMark/>
          </w:tcPr>
          <w:p w14:paraId="1A87CF0B" w14:textId="77777777" w:rsidR="00583842" w:rsidRPr="00BD1D94" w:rsidRDefault="00583842" w:rsidP="00583842">
            <w:pPr>
              <w:rPr>
                <w:b/>
              </w:rPr>
            </w:pPr>
            <w:r w:rsidRPr="00BD1D94">
              <w:rPr>
                <w:b/>
              </w:rPr>
              <w:t>Ideological</w:t>
            </w:r>
          </w:p>
        </w:tc>
        <w:tc>
          <w:tcPr>
            <w:tcW w:w="5593" w:type="dxa"/>
            <w:hideMark/>
          </w:tcPr>
          <w:p w14:paraId="671E8CB2" w14:textId="71C1D9F4" w:rsidR="00583842" w:rsidRPr="00BD1D94" w:rsidRDefault="00583842" w:rsidP="00583842">
            <w:r>
              <w:t>The threat actor is motivated by non-specific ideological reasons.</w:t>
            </w:r>
          </w:p>
        </w:tc>
      </w:tr>
      <w:tr w:rsidR="00583842" w:rsidRPr="00BD1D94" w14:paraId="524C3297" w14:textId="77777777" w:rsidTr="003F2FEC">
        <w:trPr>
          <w:trHeight w:val="288"/>
        </w:trPr>
        <w:tc>
          <w:tcPr>
            <w:tcW w:w="3685" w:type="dxa"/>
            <w:noWrap/>
            <w:hideMark/>
          </w:tcPr>
          <w:p w14:paraId="50A06A8D" w14:textId="77777777" w:rsidR="00583842" w:rsidRPr="00BD1D94" w:rsidRDefault="00583842" w:rsidP="00583842">
            <w:pPr>
              <w:rPr>
                <w:b/>
              </w:rPr>
            </w:pPr>
            <w:r w:rsidRPr="00BD1D94">
              <w:rPr>
                <w:b/>
              </w:rPr>
              <w:t>Ideological - Anti-Corruption</w:t>
            </w:r>
          </w:p>
        </w:tc>
        <w:tc>
          <w:tcPr>
            <w:tcW w:w="5593" w:type="dxa"/>
            <w:hideMark/>
          </w:tcPr>
          <w:p w14:paraId="35247293" w14:textId="34D34C12" w:rsidR="00583842" w:rsidRPr="00BD1D94" w:rsidRDefault="00583842" w:rsidP="00583842">
            <w:r w:rsidRPr="000525A8">
              <w:t xml:space="preserve">The threat actor is motivated </w:t>
            </w:r>
            <w:r>
              <w:t>to</w:t>
            </w:r>
            <w:r w:rsidRPr="000525A8">
              <w:t xml:space="preserve"> </w:t>
            </w:r>
            <w:r>
              <w:t>attack targets engaging in corruption</w:t>
            </w:r>
            <w:r w:rsidRPr="000525A8">
              <w:t>.</w:t>
            </w:r>
          </w:p>
        </w:tc>
      </w:tr>
      <w:tr w:rsidR="00583842" w:rsidRPr="00BD1D94" w14:paraId="3B7A111A" w14:textId="77777777" w:rsidTr="003F2FEC">
        <w:trPr>
          <w:trHeight w:val="288"/>
        </w:trPr>
        <w:tc>
          <w:tcPr>
            <w:tcW w:w="3685" w:type="dxa"/>
            <w:noWrap/>
            <w:hideMark/>
          </w:tcPr>
          <w:p w14:paraId="503DA5BE" w14:textId="77777777" w:rsidR="00583842" w:rsidRPr="00BD1D94" w:rsidRDefault="00583842" w:rsidP="00583842">
            <w:pPr>
              <w:rPr>
                <w:b/>
              </w:rPr>
            </w:pPr>
            <w:r w:rsidRPr="00BD1D94">
              <w:rPr>
                <w:b/>
              </w:rPr>
              <w:t>Ideological - Anti-Establishment</w:t>
            </w:r>
          </w:p>
        </w:tc>
        <w:tc>
          <w:tcPr>
            <w:tcW w:w="5593" w:type="dxa"/>
            <w:hideMark/>
          </w:tcPr>
          <w:p w14:paraId="680C5086" w14:textId="291A0DB5" w:rsidR="00583842" w:rsidRPr="00BD1D94" w:rsidRDefault="00583842" w:rsidP="00583842">
            <w:r>
              <w:t>The threat actor is motivated to attack established authority</w:t>
            </w:r>
          </w:p>
        </w:tc>
      </w:tr>
      <w:tr w:rsidR="00583842" w:rsidRPr="00BD1D94" w14:paraId="03F3CE7D" w14:textId="77777777" w:rsidTr="003F2FEC">
        <w:trPr>
          <w:trHeight w:val="288"/>
        </w:trPr>
        <w:tc>
          <w:tcPr>
            <w:tcW w:w="3685" w:type="dxa"/>
            <w:noWrap/>
            <w:hideMark/>
          </w:tcPr>
          <w:p w14:paraId="54EEE5EA" w14:textId="77777777" w:rsidR="00583842" w:rsidRPr="00BD1D94" w:rsidRDefault="00583842" w:rsidP="00583842">
            <w:pPr>
              <w:rPr>
                <w:b/>
              </w:rPr>
            </w:pPr>
            <w:r w:rsidRPr="00BD1D94">
              <w:rPr>
                <w:b/>
              </w:rPr>
              <w:t>Ideological - Environmental</w:t>
            </w:r>
          </w:p>
        </w:tc>
        <w:tc>
          <w:tcPr>
            <w:tcW w:w="5593" w:type="dxa"/>
            <w:hideMark/>
          </w:tcPr>
          <w:p w14:paraId="6BF7292F" w14:textId="678C90F3" w:rsidR="00583842" w:rsidRPr="00BD1D94" w:rsidRDefault="00583842" w:rsidP="00583842">
            <w:r>
              <w:t>The threat actor is motivated to</w:t>
            </w:r>
            <w:r w:rsidRPr="000525A8">
              <w:t xml:space="preserve"> </w:t>
            </w:r>
            <w:r>
              <w:t>attack targets engaging in actions determental to the environment.</w:t>
            </w:r>
          </w:p>
        </w:tc>
      </w:tr>
      <w:tr w:rsidR="00583842" w:rsidRPr="00BD1D94" w14:paraId="0CBC198B" w14:textId="77777777" w:rsidTr="003F2FEC">
        <w:trPr>
          <w:trHeight w:val="288"/>
        </w:trPr>
        <w:tc>
          <w:tcPr>
            <w:tcW w:w="3685" w:type="dxa"/>
            <w:noWrap/>
            <w:hideMark/>
          </w:tcPr>
          <w:p w14:paraId="3B453FCB" w14:textId="77777777" w:rsidR="00583842" w:rsidRPr="00BD1D94" w:rsidRDefault="00583842" w:rsidP="00583842">
            <w:pPr>
              <w:rPr>
                <w:b/>
              </w:rPr>
            </w:pPr>
            <w:r w:rsidRPr="00BD1D94">
              <w:rPr>
                <w:b/>
              </w:rPr>
              <w:t>Ideological - Ethnic / Nationalist</w:t>
            </w:r>
          </w:p>
        </w:tc>
        <w:tc>
          <w:tcPr>
            <w:tcW w:w="5593" w:type="dxa"/>
            <w:hideMark/>
          </w:tcPr>
          <w:p w14:paraId="6AAD12EE" w14:textId="16A19CF6" w:rsidR="00583842" w:rsidRPr="00BD1D94" w:rsidRDefault="00583842" w:rsidP="00583842">
            <w:r>
              <w:t>The threat actor is motivated to</w:t>
            </w:r>
            <w:r w:rsidRPr="000525A8">
              <w:t xml:space="preserve"> </w:t>
            </w:r>
            <w:r>
              <w:t>attack targets engaging in actions either against or in favor of a nation state or ethnic group</w:t>
            </w:r>
          </w:p>
        </w:tc>
      </w:tr>
      <w:tr w:rsidR="00583842" w:rsidRPr="00BD1D94" w14:paraId="5533A985" w14:textId="77777777" w:rsidTr="003F2FEC">
        <w:trPr>
          <w:trHeight w:val="288"/>
        </w:trPr>
        <w:tc>
          <w:tcPr>
            <w:tcW w:w="3685" w:type="dxa"/>
            <w:noWrap/>
            <w:hideMark/>
          </w:tcPr>
          <w:p w14:paraId="272C9E3F" w14:textId="77777777" w:rsidR="00583842" w:rsidRPr="00BD1D94" w:rsidRDefault="00583842" w:rsidP="00583842">
            <w:pPr>
              <w:rPr>
                <w:b/>
              </w:rPr>
            </w:pPr>
            <w:r w:rsidRPr="00BD1D94">
              <w:rPr>
                <w:b/>
              </w:rPr>
              <w:t>Ideological - Information Freedom</w:t>
            </w:r>
          </w:p>
        </w:tc>
        <w:tc>
          <w:tcPr>
            <w:tcW w:w="5593" w:type="dxa"/>
            <w:hideMark/>
          </w:tcPr>
          <w:p w14:paraId="75BFABED" w14:textId="510F454F" w:rsidR="00583842" w:rsidRPr="00BD1D94" w:rsidRDefault="00583842" w:rsidP="00583842">
            <w:r w:rsidRPr="00B97841">
              <w:t xml:space="preserve">The threat actor is motivated </w:t>
            </w:r>
            <w:r>
              <w:t>by the belief in the freedom of information.</w:t>
            </w:r>
          </w:p>
        </w:tc>
      </w:tr>
      <w:tr w:rsidR="00583842" w:rsidRPr="00BD1D94" w14:paraId="7A8568B6" w14:textId="77777777" w:rsidTr="003F2FEC">
        <w:trPr>
          <w:trHeight w:val="288"/>
        </w:trPr>
        <w:tc>
          <w:tcPr>
            <w:tcW w:w="3685" w:type="dxa"/>
            <w:noWrap/>
            <w:hideMark/>
          </w:tcPr>
          <w:p w14:paraId="39FB2810" w14:textId="77777777" w:rsidR="00583842" w:rsidRPr="00BD1D94" w:rsidRDefault="00583842" w:rsidP="00583842">
            <w:pPr>
              <w:rPr>
                <w:b/>
              </w:rPr>
            </w:pPr>
            <w:r w:rsidRPr="00BD1D94">
              <w:rPr>
                <w:b/>
              </w:rPr>
              <w:t>Ideological - Religious</w:t>
            </w:r>
          </w:p>
        </w:tc>
        <w:tc>
          <w:tcPr>
            <w:tcW w:w="5593" w:type="dxa"/>
            <w:hideMark/>
          </w:tcPr>
          <w:p w14:paraId="733CB1FF" w14:textId="51E2CD87" w:rsidR="00583842" w:rsidRPr="00BD1D94" w:rsidRDefault="00583842" w:rsidP="00583842">
            <w:r>
              <w:t>The threat actor is motivated to attack targets associated with a religion.</w:t>
            </w:r>
          </w:p>
        </w:tc>
      </w:tr>
      <w:tr w:rsidR="00583842" w:rsidRPr="00BD1D94" w14:paraId="0C5DA73D" w14:textId="77777777" w:rsidTr="003F2FEC">
        <w:trPr>
          <w:trHeight w:val="288"/>
        </w:trPr>
        <w:tc>
          <w:tcPr>
            <w:tcW w:w="3685" w:type="dxa"/>
            <w:noWrap/>
            <w:hideMark/>
          </w:tcPr>
          <w:p w14:paraId="6B0F0FAA" w14:textId="77777777" w:rsidR="00583842" w:rsidRPr="00BD1D94" w:rsidRDefault="00583842" w:rsidP="00583842">
            <w:pPr>
              <w:rPr>
                <w:b/>
              </w:rPr>
            </w:pPr>
            <w:r w:rsidRPr="00BD1D94">
              <w:rPr>
                <w:b/>
              </w:rPr>
              <w:t>Ideological - Security Awareness</w:t>
            </w:r>
          </w:p>
        </w:tc>
        <w:tc>
          <w:tcPr>
            <w:tcW w:w="5593" w:type="dxa"/>
            <w:hideMark/>
          </w:tcPr>
          <w:p w14:paraId="3BD8EF35" w14:textId="77777777" w:rsidR="00583842" w:rsidRPr="00BD1D94" w:rsidRDefault="00583842" w:rsidP="00583842"/>
        </w:tc>
      </w:tr>
      <w:tr w:rsidR="00583842" w:rsidRPr="00BD1D94" w14:paraId="37AA4AE2" w14:textId="77777777" w:rsidTr="003F2FEC">
        <w:trPr>
          <w:trHeight w:val="288"/>
        </w:trPr>
        <w:tc>
          <w:tcPr>
            <w:tcW w:w="3685" w:type="dxa"/>
            <w:noWrap/>
            <w:hideMark/>
          </w:tcPr>
          <w:p w14:paraId="7FE5809C" w14:textId="77777777" w:rsidR="00583842" w:rsidRPr="00BD1D94" w:rsidRDefault="00583842" w:rsidP="00583842">
            <w:pPr>
              <w:rPr>
                <w:b/>
              </w:rPr>
            </w:pPr>
            <w:r w:rsidRPr="00BD1D94">
              <w:rPr>
                <w:b/>
              </w:rPr>
              <w:t>Ideological - Human Rights</w:t>
            </w:r>
          </w:p>
        </w:tc>
        <w:tc>
          <w:tcPr>
            <w:tcW w:w="5593" w:type="dxa"/>
            <w:hideMark/>
          </w:tcPr>
          <w:p w14:paraId="2283DC61" w14:textId="04F3881E" w:rsidR="00583842" w:rsidRPr="00BD1D94" w:rsidRDefault="00583842" w:rsidP="00583842">
            <w:r>
              <w:t>The threat actor is motivated to attack targets engaging in actions either in favor or against human rights.</w:t>
            </w:r>
          </w:p>
        </w:tc>
      </w:tr>
      <w:tr w:rsidR="00583842" w:rsidRPr="00BD1D94" w14:paraId="5F12DBA2" w14:textId="77777777" w:rsidTr="003F2FEC">
        <w:trPr>
          <w:trHeight w:val="288"/>
        </w:trPr>
        <w:tc>
          <w:tcPr>
            <w:tcW w:w="3685" w:type="dxa"/>
            <w:noWrap/>
            <w:hideMark/>
          </w:tcPr>
          <w:p w14:paraId="1B078B2F" w14:textId="77777777" w:rsidR="00583842" w:rsidRPr="00BD1D94" w:rsidRDefault="00583842" w:rsidP="00583842">
            <w:pPr>
              <w:rPr>
                <w:b/>
              </w:rPr>
            </w:pPr>
            <w:r w:rsidRPr="00BD1D94">
              <w:rPr>
                <w:b/>
              </w:rPr>
              <w:t>Ego</w:t>
            </w:r>
          </w:p>
        </w:tc>
        <w:tc>
          <w:tcPr>
            <w:tcW w:w="5593" w:type="dxa"/>
            <w:hideMark/>
          </w:tcPr>
          <w:p w14:paraId="0B733DB4" w14:textId="0DB992BC" w:rsidR="00583842" w:rsidRPr="00BD1D94" w:rsidRDefault="00583842" w:rsidP="00583842">
            <w:r>
              <w:t>The threat actor is motivated by enhancing their own self worth.</w:t>
            </w:r>
          </w:p>
        </w:tc>
      </w:tr>
      <w:tr w:rsidR="00583842" w:rsidRPr="00BD1D94" w14:paraId="148EF8B4" w14:textId="77777777" w:rsidTr="003F2FEC">
        <w:trPr>
          <w:trHeight w:val="288"/>
        </w:trPr>
        <w:tc>
          <w:tcPr>
            <w:tcW w:w="3685" w:type="dxa"/>
            <w:noWrap/>
            <w:hideMark/>
          </w:tcPr>
          <w:p w14:paraId="7180CD5C" w14:textId="77777777" w:rsidR="00583842" w:rsidRPr="00BD1D94" w:rsidRDefault="00583842" w:rsidP="00583842">
            <w:pPr>
              <w:rPr>
                <w:b/>
              </w:rPr>
            </w:pPr>
            <w:r w:rsidRPr="00BD1D94">
              <w:rPr>
                <w:b/>
              </w:rPr>
              <w:t>Financial or Economic</w:t>
            </w:r>
          </w:p>
        </w:tc>
        <w:tc>
          <w:tcPr>
            <w:tcW w:w="5593" w:type="dxa"/>
            <w:hideMark/>
          </w:tcPr>
          <w:p w14:paraId="755337C2" w14:textId="233EF3BD" w:rsidR="00583842" w:rsidRPr="00BD1D94" w:rsidRDefault="00583842" w:rsidP="00583842">
            <w:r>
              <w:t>The threat actor is motivated by financial gain.</w:t>
            </w:r>
          </w:p>
        </w:tc>
      </w:tr>
      <w:tr w:rsidR="00583842" w:rsidRPr="00BD1D94" w14:paraId="40E1211D" w14:textId="77777777" w:rsidTr="003F2FEC">
        <w:trPr>
          <w:trHeight w:val="288"/>
        </w:trPr>
        <w:tc>
          <w:tcPr>
            <w:tcW w:w="3685" w:type="dxa"/>
            <w:noWrap/>
            <w:hideMark/>
          </w:tcPr>
          <w:p w14:paraId="4BE7C22B" w14:textId="77777777" w:rsidR="00583842" w:rsidRPr="00BD1D94" w:rsidRDefault="00583842" w:rsidP="00583842">
            <w:pPr>
              <w:rPr>
                <w:b/>
              </w:rPr>
            </w:pPr>
            <w:r w:rsidRPr="00BD1D94">
              <w:rPr>
                <w:b/>
              </w:rPr>
              <w:t>Military</w:t>
            </w:r>
          </w:p>
        </w:tc>
        <w:tc>
          <w:tcPr>
            <w:tcW w:w="5593" w:type="dxa"/>
            <w:hideMark/>
          </w:tcPr>
          <w:p w14:paraId="1510CEFB" w14:textId="41197167" w:rsidR="00583842" w:rsidRPr="00BD1D94" w:rsidRDefault="00583842" w:rsidP="00583842">
            <w:r>
              <w:t>The threat actor is motivated by the desire to exercise some military advantage.</w:t>
            </w:r>
          </w:p>
        </w:tc>
      </w:tr>
      <w:tr w:rsidR="00583842" w:rsidRPr="00BD1D94" w14:paraId="5602D5E5" w14:textId="77777777" w:rsidTr="003F2FEC">
        <w:trPr>
          <w:trHeight w:val="288"/>
        </w:trPr>
        <w:tc>
          <w:tcPr>
            <w:tcW w:w="3685" w:type="dxa"/>
            <w:noWrap/>
            <w:hideMark/>
          </w:tcPr>
          <w:p w14:paraId="17C03CA4" w14:textId="77777777" w:rsidR="00583842" w:rsidRPr="00BD1D94" w:rsidRDefault="00583842" w:rsidP="00583842">
            <w:pPr>
              <w:rPr>
                <w:b/>
              </w:rPr>
            </w:pPr>
            <w:r w:rsidRPr="00BD1D94">
              <w:rPr>
                <w:b/>
              </w:rPr>
              <w:t>Opportunistic</w:t>
            </w:r>
          </w:p>
        </w:tc>
        <w:tc>
          <w:tcPr>
            <w:tcW w:w="5593" w:type="dxa"/>
            <w:hideMark/>
          </w:tcPr>
          <w:p w14:paraId="44E310A8" w14:textId="08204ACC" w:rsidR="00583842" w:rsidRPr="00BD1D94" w:rsidRDefault="00583842" w:rsidP="00583842">
            <w:r>
              <w:t>The threat actor is motivated by the relative vulnerability of the target</w:t>
            </w:r>
          </w:p>
        </w:tc>
      </w:tr>
      <w:tr w:rsidR="00583842" w:rsidRPr="00BD1D94" w14:paraId="1F069352" w14:textId="77777777" w:rsidTr="003F2FEC">
        <w:trPr>
          <w:trHeight w:val="288"/>
        </w:trPr>
        <w:tc>
          <w:tcPr>
            <w:tcW w:w="3685" w:type="dxa"/>
            <w:noWrap/>
            <w:hideMark/>
          </w:tcPr>
          <w:p w14:paraId="45D49C5D" w14:textId="540FB76C" w:rsidR="00583842" w:rsidRPr="00BD1D94" w:rsidRDefault="00583842" w:rsidP="00583842">
            <w:pPr>
              <w:rPr>
                <w:b/>
              </w:rPr>
            </w:pPr>
            <w:r w:rsidRPr="00BD1D94">
              <w:rPr>
                <w:b/>
              </w:rPr>
              <w:lastRenderedPageBreak/>
              <w:t>Policital</w:t>
            </w:r>
            <w:r w:rsidRPr="00583842">
              <w:rPr>
                <w:rStyle w:val="FootnoteReference"/>
              </w:rPr>
              <w:footnoteReference w:id="11"/>
            </w:r>
          </w:p>
        </w:tc>
        <w:tc>
          <w:tcPr>
            <w:tcW w:w="5593" w:type="dxa"/>
            <w:hideMark/>
          </w:tcPr>
          <w:p w14:paraId="087F8464" w14:textId="59E2276F" w:rsidR="00583842" w:rsidRPr="00BD1D94" w:rsidRDefault="00583842" w:rsidP="00583842">
            <w:r>
              <w:t>The threat actor is motivated by the desire to exercise some political advantage.</w:t>
            </w:r>
          </w:p>
        </w:tc>
      </w:tr>
    </w:tbl>
    <w:p w14:paraId="05566B77" w14:textId="77777777" w:rsidR="00BD1D94" w:rsidRPr="00BD1D94" w:rsidRDefault="00BD1D94" w:rsidP="00BD1D94"/>
    <w:p w14:paraId="0119CE7A" w14:textId="6D546333" w:rsidR="00BD1D94" w:rsidRDefault="00BD1D94" w:rsidP="0032667E">
      <w:pPr>
        <w:pStyle w:val="Heading2"/>
      </w:pPr>
      <w:bookmarkStart w:id="94" w:name="_Toc424650737"/>
      <w:r w:rsidRPr="00BD1D94">
        <w:t>Motivation</w:t>
      </w:r>
      <w:r w:rsidR="00C94D25">
        <w:t>Vocab-</w:t>
      </w:r>
      <w:r w:rsidRPr="00BD1D94">
        <w:t>1.0</w:t>
      </w:r>
      <w:r w:rsidR="00190FE5">
        <w:t xml:space="preserve"> </w:t>
      </w:r>
      <w:r w:rsidR="001B7F51">
        <w:t>Enumeration</w:t>
      </w:r>
      <w:bookmarkEnd w:id="94"/>
    </w:p>
    <w:p w14:paraId="691A81EB" w14:textId="00020883" w:rsidR="00190FE5" w:rsidRPr="00D32B06" w:rsidRDefault="001A00C8" w:rsidP="00402956">
      <w:pPr>
        <w:spacing w:after="240"/>
      </w:pPr>
      <w:r w:rsidRPr="001A00C8">
        <w:t xml:space="preserve">The </w:t>
      </w:r>
      <w:r w:rsidRPr="001A00C8">
        <w:rPr>
          <w:rFonts w:ascii="Courier New" w:hAnsi="Courier New" w:cs="Courier New"/>
        </w:rPr>
        <w:t>MotivationVocab</w:t>
      </w:r>
      <w:r w:rsidRPr="001A00C8">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1A00C8">
        <w:t xml:space="preserve">STIX vocabulary for expressing the motivation of a threat actor. NOTE: As of STIX Version 1.0.1, </w:t>
      </w:r>
      <w:r w:rsidRPr="001A00C8">
        <w:rPr>
          <w:rFonts w:ascii="Courier New" w:hAnsi="Courier New" w:cs="Courier New"/>
        </w:rPr>
        <w:t>MotivationVocab</w:t>
      </w:r>
      <w:r w:rsidR="00481FC0">
        <w:rPr>
          <w:rFonts w:ascii="Courier New" w:hAnsi="Courier New" w:cs="Courier New"/>
        </w:rPr>
        <w:t>-1.0</w:t>
      </w:r>
      <w:r w:rsidRPr="001A00C8">
        <w:t xml:space="preserve"> is deprecated. Please use </w:t>
      </w:r>
      <w:r>
        <w:t xml:space="preserve">version </w:t>
      </w:r>
      <w:r w:rsidRPr="001A00C8">
        <w:t>1.0.1 instead</w:t>
      </w:r>
      <w:r>
        <w:t xml:space="preserve"> (see section</w:t>
      </w:r>
      <w:r w:rsidR="006322EA">
        <w:t xml:space="preserve"> </w:t>
      </w:r>
      <w:r w:rsidR="006322EA">
        <w:fldChar w:fldCharType="begin"/>
      </w:r>
      <w:r w:rsidR="006322EA">
        <w:instrText xml:space="preserve"> REF _Ref401840874 \r \h </w:instrText>
      </w:r>
      <w:r w:rsidR="006322EA">
        <w:fldChar w:fldCharType="separate"/>
      </w:r>
      <w:r w:rsidR="006322EA">
        <w:t>3.26</w:t>
      </w:r>
      <w:r w:rsidR="006322EA">
        <w:fldChar w:fldCharType="end"/>
      </w:r>
      <w:r>
        <w:t>)</w:t>
      </w:r>
      <w:r w:rsidRPr="001A00C8">
        <w:t>.</w:t>
      </w:r>
    </w:p>
    <w:tbl>
      <w:tblPr>
        <w:tblStyle w:val="TableGrid"/>
        <w:tblW w:w="0" w:type="auto"/>
        <w:tblLook w:val="04A0" w:firstRow="1" w:lastRow="0" w:firstColumn="1" w:lastColumn="0" w:noHBand="0" w:noVBand="1"/>
      </w:tblPr>
      <w:tblGrid>
        <w:gridCol w:w="3685"/>
        <w:gridCol w:w="5593"/>
      </w:tblGrid>
      <w:tr w:rsidR="00BD1D94" w:rsidRPr="00BD1D94" w14:paraId="0A11115D" w14:textId="77777777" w:rsidTr="003F2FEC">
        <w:trPr>
          <w:trHeight w:val="288"/>
        </w:trPr>
        <w:tc>
          <w:tcPr>
            <w:tcW w:w="3685" w:type="dxa"/>
            <w:shd w:val="clear" w:color="auto" w:fill="BFBFBF" w:themeFill="background1" w:themeFillShade="BF"/>
            <w:noWrap/>
            <w:vAlign w:val="center"/>
          </w:tcPr>
          <w:p w14:paraId="3CC606D6" w14:textId="7C40639D" w:rsidR="00BD1D94" w:rsidRPr="00BD1D94" w:rsidRDefault="00C94D25" w:rsidP="00BD1D94">
            <w:r>
              <w:rPr>
                <w:b/>
                <w:bCs/>
              </w:rPr>
              <w:t>Enumeration Literal</w:t>
            </w:r>
          </w:p>
        </w:tc>
        <w:tc>
          <w:tcPr>
            <w:tcW w:w="5593" w:type="dxa"/>
            <w:shd w:val="clear" w:color="auto" w:fill="BFBFBF" w:themeFill="background1" w:themeFillShade="BF"/>
            <w:vAlign w:val="center"/>
          </w:tcPr>
          <w:p w14:paraId="14011F0E" w14:textId="09B8B50D" w:rsidR="00BD1D94" w:rsidRPr="00BD1D94" w:rsidRDefault="00BD1D94" w:rsidP="00BD1D94">
            <w:r>
              <w:rPr>
                <w:b/>
                <w:bCs/>
              </w:rPr>
              <w:t>Description</w:t>
            </w:r>
          </w:p>
        </w:tc>
      </w:tr>
      <w:tr w:rsidR="00583842" w:rsidRPr="00BD1D94" w14:paraId="5F8F38D1" w14:textId="77777777" w:rsidTr="003F2FEC">
        <w:trPr>
          <w:trHeight w:val="288"/>
        </w:trPr>
        <w:tc>
          <w:tcPr>
            <w:tcW w:w="3685" w:type="dxa"/>
            <w:noWrap/>
            <w:hideMark/>
          </w:tcPr>
          <w:p w14:paraId="4D6FF62E" w14:textId="77777777" w:rsidR="00583842" w:rsidRPr="007F6575" w:rsidRDefault="00583842" w:rsidP="00583842">
            <w:pPr>
              <w:rPr>
                <w:b/>
              </w:rPr>
            </w:pPr>
            <w:r w:rsidRPr="007F6575">
              <w:rPr>
                <w:b/>
              </w:rPr>
              <w:t>Ideological</w:t>
            </w:r>
          </w:p>
        </w:tc>
        <w:tc>
          <w:tcPr>
            <w:tcW w:w="5593" w:type="dxa"/>
            <w:hideMark/>
          </w:tcPr>
          <w:p w14:paraId="5B442012" w14:textId="40CCE764" w:rsidR="00583842" w:rsidRPr="00BD1D94" w:rsidRDefault="00583842" w:rsidP="00583842">
            <w:r>
              <w:t>The threat actor is motivated by non-specific ideological reasons.</w:t>
            </w:r>
          </w:p>
        </w:tc>
      </w:tr>
      <w:tr w:rsidR="00583842" w:rsidRPr="00BD1D94" w14:paraId="5213E327" w14:textId="77777777" w:rsidTr="003F2FEC">
        <w:trPr>
          <w:trHeight w:val="288"/>
        </w:trPr>
        <w:tc>
          <w:tcPr>
            <w:tcW w:w="3685" w:type="dxa"/>
            <w:noWrap/>
            <w:hideMark/>
          </w:tcPr>
          <w:p w14:paraId="14838172" w14:textId="77777777" w:rsidR="00583842" w:rsidRPr="007F6575" w:rsidRDefault="00583842" w:rsidP="00583842">
            <w:pPr>
              <w:rPr>
                <w:b/>
              </w:rPr>
            </w:pPr>
            <w:r w:rsidRPr="007F6575">
              <w:rPr>
                <w:b/>
              </w:rPr>
              <w:t>Ideological - Anti-Corruption</w:t>
            </w:r>
          </w:p>
        </w:tc>
        <w:tc>
          <w:tcPr>
            <w:tcW w:w="5593" w:type="dxa"/>
            <w:hideMark/>
          </w:tcPr>
          <w:p w14:paraId="1409ABE3" w14:textId="0FD5C930" w:rsidR="00583842" w:rsidRPr="00BD1D94" w:rsidRDefault="00583842" w:rsidP="00583842">
            <w:r w:rsidRPr="000525A8">
              <w:t xml:space="preserve">The threat actor is motivated </w:t>
            </w:r>
            <w:r>
              <w:t>to</w:t>
            </w:r>
            <w:r w:rsidRPr="000525A8">
              <w:t xml:space="preserve"> </w:t>
            </w:r>
            <w:r>
              <w:t>attack targets engaging in corruption</w:t>
            </w:r>
            <w:r w:rsidRPr="000525A8">
              <w:t>.</w:t>
            </w:r>
          </w:p>
        </w:tc>
      </w:tr>
      <w:tr w:rsidR="00583842" w:rsidRPr="00BD1D94" w14:paraId="7EB6C75B" w14:textId="77777777" w:rsidTr="003F2FEC">
        <w:trPr>
          <w:trHeight w:val="288"/>
        </w:trPr>
        <w:tc>
          <w:tcPr>
            <w:tcW w:w="3685" w:type="dxa"/>
            <w:noWrap/>
            <w:hideMark/>
          </w:tcPr>
          <w:p w14:paraId="5FFE3824" w14:textId="424D000F" w:rsidR="00583842" w:rsidRPr="007F6575" w:rsidRDefault="00583842" w:rsidP="00583842">
            <w:pPr>
              <w:rPr>
                <w:b/>
              </w:rPr>
            </w:pPr>
            <w:r w:rsidRPr="007F6575">
              <w:rPr>
                <w:b/>
              </w:rPr>
              <w:t>Ideological - Anti-Establisment</w:t>
            </w:r>
            <w:r w:rsidRPr="00583842">
              <w:rPr>
                <w:rStyle w:val="FootnoteReference"/>
              </w:rPr>
              <w:footnoteReference w:id="12"/>
            </w:r>
          </w:p>
        </w:tc>
        <w:tc>
          <w:tcPr>
            <w:tcW w:w="5593" w:type="dxa"/>
            <w:hideMark/>
          </w:tcPr>
          <w:p w14:paraId="36BCA947" w14:textId="1793F275" w:rsidR="00583842" w:rsidRPr="00BD1D94" w:rsidRDefault="00583842" w:rsidP="00583842">
            <w:r>
              <w:t>The threat actor is motivated to attack established authority</w:t>
            </w:r>
          </w:p>
        </w:tc>
      </w:tr>
      <w:tr w:rsidR="00583842" w:rsidRPr="00BD1D94" w14:paraId="63D7EEB2" w14:textId="77777777" w:rsidTr="003F2FEC">
        <w:trPr>
          <w:trHeight w:val="288"/>
        </w:trPr>
        <w:tc>
          <w:tcPr>
            <w:tcW w:w="3685" w:type="dxa"/>
            <w:noWrap/>
            <w:hideMark/>
          </w:tcPr>
          <w:p w14:paraId="450AE199" w14:textId="77777777" w:rsidR="00583842" w:rsidRPr="007F6575" w:rsidRDefault="00583842" w:rsidP="00583842">
            <w:pPr>
              <w:rPr>
                <w:b/>
              </w:rPr>
            </w:pPr>
            <w:r w:rsidRPr="007F6575">
              <w:rPr>
                <w:b/>
              </w:rPr>
              <w:t>Ideological - Environmental</w:t>
            </w:r>
          </w:p>
        </w:tc>
        <w:tc>
          <w:tcPr>
            <w:tcW w:w="5593" w:type="dxa"/>
            <w:hideMark/>
          </w:tcPr>
          <w:p w14:paraId="4D7D8804" w14:textId="21C938F0" w:rsidR="00583842" w:rsidRPr="00BD1D94" w:rsidRDefault="00583842" w:rsidP="00583842">
            <w:r>
              <w:t>The threat actor is motivated to</w:t>
            </w:r>
            <w:r w:rsidRPr="000525A8">
              <w:t xml:space="preserve"> </w:t>
            </w:r>
            <w:r>
              <w:t>attack targets engaging in actions determental to the environment.</w:t>
            </w:r>
          </w:p>
        </w:tc>
      </w:tr>
      <w:tr w:rsidR="00583842" w:rsidRPr="00BD1D94" w14:paraId="05BD4096" w14:textId="77777777" w:rsidTr="003F2FEC">
        <w:trPr>
          <w:trHeight w:val="288"/>
        </w:trPr>
        <w:tc>
          <w:tcPr>
            <w:tcW w:w="3685" w:type="dxa"/>
            <w:noWrap/>
            <w:hideMark/>
          </w:tcPr>
          <w:p w14:paraId="6DED1C6C" w14:textId="77777777" w:rsidR="00583842" w:rsidRPr="007F6575" w:rsidRDefault="00583842" w:rsidP="00583842">
            <w:pPr>
              <w:rPr>
                <w:b/>
              </w:rPr>
            </w:pPr>
            <w:r w:rsidRPr="007F6575">
              <w:rPr>
                <w:b/>
              </w:rPr>
              <w:t>Ideological - Ethnic / Nationalist</w:t>
            </w:r>
          </w:p>
        </w:tc>
        <w:tc>
          <w:tcPr>
            <w:tcW w:w="5593" w:type="dxa"/>
            <w:hideMark/>
          </w:tcPr>
          <w:p w14:paraId="3C683B71" w14:textId="3F9A1F23" w:rsidR="00583842" w:rsidRPr="00BD1D94" w:rsidRDefault="00583842" w:rsidP="00583842">
            <w:r>
              <w:t>The threat actor is motivated to</w:t>
            </w:r>
            <w:r w:rsidRPr="000525A8">
              <w:t xml:space="preserve"> </w:t>
            </w:r>
            <w:r>
              <w:t>attack targets engaging in actions either against or in favor of a nation state or ethnic group</w:t>
            </w:r>
          </w:p>
        </w:tc>
      </w:tr>
      <w:tr w:rsidR="00583842" w:rsidRPr="00BD1D94" w14:paraId="0609CA94" w14:textId="77777777" w:rsidTr="003F2FEC">
        <w:trPr>
          <w:trHeight w:val="288"/>
        </w:trPr>
        <w:tc>
          <w:tcPr>
            <w:tcW w:w="3685" w:type="dxa"/>
            <w:noWrap/>
            <w:hideMark/>
          </w:tcPr>
          <w:p w14:paraId="4863687F" w14:textId="77777777" w:rsidR="00583842" w:rsidRPr="007F6575" w:rsidRDefault="00583842" w:rsidP="00583842">
            <w:pPr>
              <w:rPr>
                <w:b/>
              </w:rPr>
            </w:pPr>
            <w:r w:rsidRPr="007F6575">
              <w:rPr>
                <w:b/>
              </w:rPr>
              <w:t>Ideological - Information Freedom</w:t>
            </w:r>
          </w:p>
        </w:tc>
        <w:tc>
          <w:tcPr>
            <w:tcW w:w="5593" w:type="dxa"/>
            <w:hideMark/>
          </w:tcPr>
          <w:p w14:paraId="28ACBE35" w14:textId="16A9544A" w:rsidR="00583842" w:rsidRPr="00BD1D94" w:rsidRDefault="00583842" w:rsidP="00583842">
            <w:r w:rsidRPr="00B97841">
              <w:t xml:space="preserve">The threat actor is motivated </w:t>
            </w:r>
            <w:r>
              <w:t>by the belief in the freedom of information.</w:t>
            </w:r>
          </w:p>
        </w:tc>
      </w:tr>
      <w:tr w:rsidR="00583842" w:rsidRPr="00BD1D94" w14:paraId="7791CF6D" w14:textId="77777777" w:rsidTr="003F2FEC">
        <w:trPr>
          <w:trHeight w:val="288"/>
        </w:trPr>
        <w:tc>
          <w:tcPr>
            <w:tcW w:w="3685" w:type="dxa"/>
            <w:noWrap/>
            <w:hideMark/>
          </w:tcPr>
          <w:p w14:paraId="40AD42A4" w14:textId="77777777" w:rsidR="00583842" w:rsidRPr="007F6575" w:rsidRDefault="00583842" w:rsidP="00583842">
            <w:pPr>
              <w:rPr>
                <w:b/>
              </w:rPr>
            </w:pPr>
            <w:r w:rsidRPr="007F6575">
              <w:rPr>
                <w:b/>
              </w:rPr>
              <w:t>Ideological - Religious</w:t>
            </w:r>
          </w:p>
        </w:tc>
        <w:tc>
          <w:tcPr>
            <w:tcW w:w="5593" w:type="dxa"/>
            <w:hideMark/>
          </w:tcPr>
          <w:p w14:paraId="51E2743B" w14:textId="791354CD" w:rsidR="00583842" w:rsidRPr="00BD1D94" w:rsidRDefault="00583842" w:rsidP="00583842">
            <w:r>
              <w:t>The threat actor is motivated to attack targets associated with a religion.</w:t>
            </w:r>
          </w:p>
        </w:tc>
      </w:tr>
      <w:tr w:rsidR="00583842" w:rsidRPr="00BD1D94" w14:paraId="2A16A627" w14:textId="77777777" w:rsidTr="003F2FEC">
        <w:trPr>
          <w:trHeight w:val="288"/>
        </w:trPr>
        <w:tc>
          <w:tcPr>
            <w:tcW w:w="3685" w:type="dxa"/>
            <w:noWrap/>
            <w:hideMark/>
          </w:tcPr>
          <w:p w14:paraId="2FCF7A31" w14:textId="77777777" w:rsidR="00583842" w:rsidRPr="007F6575" w:rsidRDefault="00583842" w:rsidP="00583842">
            <w:pPr>
              <w:rPr>
                <w:b/>
              </w:rPr>
            </w:pPr>
            <w:r w:rsidRPr="007F6575">
              <w:rPr>
                <w:b/>
              </w:rPr>
              <w:t>Ideological - Security Awareness</w:t>
            </w:r>
          </w:p>
        </w:tc>
        <w:tc>
          <w:tcPr>
            <w:tcW w:w="5593" w:type="dxa"/>
            <w:hideMark/>
          </w:tcPr>
          <w:p w14:paraId="458F6B5D" w14:textId="77777777" w:rsidR="00583842" w:rsidRPr="00BD1D94" w:rsidRDefault="00583842" w:rsidP="00583842"/>
        </w:tc>
      </w:tr>
      <w:tr w:rsidR="00583842" w:rsidRPr="00BD1D94" w14:paraId="6B653008" w14:textId="77777777" w:rsidTr="003F2FEC">
        <w:trPr>
          <w:trHeight w:val="288"/>
        </w:trPr>
        <w:tc>
          <w:tcPr>
            <w:tcW w:w="3685" w:type="dxa"/>
            <w:noWrap/>
            <w:hideMark/>
          </w:tcPr>
          <w:p w14:paraId="41F0F811" w14:textId="77777777" w:rsidR="00583842" w:rsidRPr="007F6575" w:rsidRDefault="00583842" w:rsidP="00583842">
            <w:pPr>
              <w:rPr>
                <w:b/>
              </w:rPr>
            </w:pPr>
            <w:r w:rsidRPr="007F6575">
              <w:rPr>
                <w:b/>
              </w:rPr>
              <w:t>Ideological - Human Rights</w:t>
            </w:r>
          </w:p>
        </w:tc>
        <w:tc>
          <w:tcPr>
            <w:tcW w:w="5593" w:type="dxa"/>
            <w:hideMark/>
          </w:tcPr>
          <w:p w14:paraId="54696C1B" w14:textId="75A925F8" w:rsidR="00583842" w:rsidRPr="00BD1D94" w:rsidRDefault="00583842" w:rsidP="00583842">
            <w:r>
              <w:t>The threat actor is motivated to attack targets engaging in actions either in favor or against human rights.</w:t>
            </w:r>
          </w:p>
        </w:tc>
      </w:tr>
      <w:tr w:rsidR="00583842" w:rsidRPr="00BD1D94" w14:paraId="6E847A83" w14:textId="77777777" w:rsidTr="003F2FEC">
        <w:trPr>
          <w:trHeight w:val="288"/>
        </w:trPr>
        <w:tc>
          <w:tcPr>
            <w:tcW w:w="3685" w:type="dxa"/>
            <w:noWrap/>
            <w:hideMark/>
          </w:tcPr>
          <w:p w14:paraId="23F09626" w14:textId="77777777" w:rsidR="00583842" w:rsidRPr="007F6575" w:rsidRDefault="00583842" w:rsidP="00583842">
            <w:pPr>
              <w:rPr>
                <w:b/>
              </w:rPr>
            </w:pPr>
            <w:r w:rsidRPr="007F6575">
              <w:rPr>
                <w:b/>
              </w:rPr>
              <w:t>Ego</w:t>
            </w:r>
          </w:p>
        </w:tc>
        <w:tc>
          <w:tcPr>
            <w:tcW w:w="5593" w:type="dxa"/>
            <w:hideMark/>
          </w:tcPr>
          <w:p w14:paraId="5FBCF15E" w14:textId="752291B4" w:rsidR="00583842" w:rsidRPr="00BD1D94" w:rsidRDefault="00583842" w:rsidP="00583842">
            <w:r>
              <w:t>The threat actor is motivated by enhancing their own self worth.</w:t>
            </w:r>
          </w:p>
        </w:tc>
      </w:tr>
      <w:tr w:rsidR="00583842" w:rsidRPr="00BD1D94" w14:paraId="741CDDCB" w14:textId="77777777" w:rsidTr="003F2FEC">
        <w:trPr>
          <w:trHeight w:val="288"/>
        </w:trPr>
        <w:tc>
          <w:tcPr>
            <w:tcW w:w="3685" w:type="dxa"/>
            <w:noWrap/>
            <w:hideMark/>
          </w:tcPr>
          <w:p w14:paraId="6B5CEBD9" w14:textId="77777777" w:rsidR="00583842" w:rsidRPr="007F6575" w:rsidRDefault="00583842" w:rsidP="00583842">
            <w:pPr>
              <w:rPr>
                <w:b/>
              </w:rPr>
            </w:pPr>
            <w:r w:rsidRPr="007F6575">
              <w:rPr>
                <w:b/>
              </w:rPr>
              <w:t>Financial or Economic</w:t>
            </w:r>
          </w:p>
        </w:tc>
        <w:tc>
          <w:tcPr>
            <w:tcW w:w="5593" w:type="dxa"/>
            <w:hideMark/>
          </w:tcPr>
          <w:p w14:paraId="66D0D233" w14:textId="4A3C94E9" w:rsidR="00583842" w:rsidRPr="00BD1D94" w:rsidRDefault="00583842" w:rsidP="00583842">
            <w:r>
              <w:t>The threat actor is motivated by financial gain.</w:t>
            </w:r>
          </w:p>
        </w:tc>
      </w:tr>
      <w:tr w:rsidR="00583842" w:rsidRPr="00BD1D94" w14:paraId="54022F6D" w14:textId="77777777" w:rsidTr="003F2FEC">
        <w:trPr>
          <w:trHeight w:val="288"/>
        </w:trPr>
        <w:tc>
          <w:tcPr>
            <w:tcW w:w="3685" w:type="dxa"/>
            <w:noWrap/>
            <w:hideMark/>
          </w:tcPr>
          <w:p w14:paraId="1275AAD6" w14:textId="77777777" w:rsidR="00583842" w:rsidRPr="007F6575" w:rsidRDefault="00583842" w:rsidP="00583842">
            <w:pPr>
              <w:rPr>
                <w:b/>
              </w:rPr>
            </w:pPr>
            <w:r w:rsidRPr="007F6575">
              <w:rPr>
                <w:b/>
              </w:rPr>
              <w:t>Military</w:t>
            </w:r>
          </w:p>
        </w:tc>
        <w:tc>
          <w:tcPr>
            <w:tcW w:w="5593" w:type="dxa"/>
            <w:hideMark/>
          </w:tcPr>
          <w:p w14:paraId="47279168" w14:textId="1129857D" w:rsidR="00583842" w:rsidRPr="00BD1D94" w:rsidRDefault="00583842" w:rsidP="00583842">
            <w:r>
              <w:t>The threat actor is motivated by the desire to exercise some military advantage.</w:t>
            </w:r>
          </w:p>
        </w:tc>
      </w:tr>
      <w:tr w:rsidR="00583842" w:rsidRPr="00BD1D94" w14:paraId="6773A599" w14:textId="77777777" w:rsidTr="003F2FEC">
        <w:trPr>
          <w:trHeight w:val="288"/>
        </w:trPr>
        <w:tc>
          <w:tcPr>
            <w:tcW w:w="3685" w:type="dxa"/>
            <w:noWrap/>
            <w:hideMark/>
          </w:tcPr>
          <w:p w14:paraId="72E250F8" w14:textId="77777777" w:rsidR="00583842" w:rsidRPr="007F6575" w:rsidRDefault="00583842" w:rsidP="00583842">
            <w:pPr>
              <w:rPr>
                <w:b/>
              </w:rPr>
            </w:pPr>
            <w:r w:rsidRPr="007F6575">
              <w:rPr>
                <w:b/>
              </w:rPr>
              <w:t>Opportunistic</w:t>
            </w:r>
          </w:p>
        </w:tc>
        <w:tc>
          <w:tcPr>
            <w:tcW w:w="5593" w:type="dxa"/>
            <w:hideMark/>
          </w:tcPr>
          <w:p w14:paraId="6F493B44" w14:textId="00F2D3E5" w:rsidR="00583842" w:rsidRPr="00BD1D94" w:rsidRDefault="00583842" w:rsidP="00583842">
            <w:r>
              <w:t>The threat actor is motivated by the relative vulnerability of the target</w:t>
            </w:r>
          </w:p>
        </w:tc>
      </w:tr>
      <w:tr w:rsidR="00583842" w:rsidRPr="00BD1D94" w14:paraId="4582D46F" w14:textId="77777777" w:rsidTr="003F2FEC">
        <w:trPr>
          <w:trHeight w:val="288"/>
        </w:trPr>
        <w:tc>
          <w:tcPr>
            <w:tcW w:w="3685" w:type="dxa"/>
            <w:noWrap/>
            <w:hideMark/>
          </w:tcPr>
          <w:p w14:paraId="5AA4CF33" w14:textId="5EFB5D09" w:rsidR="00583842" w:rsidRPr="007F6575" w:rsidRDefault="00583842" w:rsidP="00583842">
            <w:pPr>
              <w:rPr>
                <w:b/>
              </w:rPr>
            </w:pPr>
            <w:r w:rsidRPr="007F6575">
              <w:rPr>
                <w:b/>
              </w:rPr>
              <w:t>Policital</w:t>
            </w:r>
            <w:r w:rsidRPr="00583842">
              <w:rPr>
                <w:rStyle w:val="FootnoteReference"/>
              </w:rPr>
              <w:footnoteReference w:id="13"/>
            </w:r>
          </w:p>
        </w:tc>
        <w:tc>
          <w:tcPr>
            <w:tcW w:w="5593" w:type="dxa"/>
            <w:hideMark/>
          </w:tcPr>
          <w:p w14:paraId="7FADB196" w14:textId="7EB7B69A" w:rsidR="00583842" w:rsidRPr="00BD1D94" w:rsidRDefault="00583842" w:rsidP="00583842">
            <w:r>
              <w:t>The threat actor is motivated by the desire to exercise some political advantage.</w:t>
            </w:r>
          </w:p>
        </w:tc>
      </w:tr>
    </w:tbl>
    <w:p w14:paraId="5AB18723" w14:textId="01E9373D" w:rsidR="00377B59" w:rsidRDefault="00377B59" w:rsidP="0032667E">
      <w:pPr>
        <w:pStyle w:val="Heading2"/>
      </w:pPr>
      <w:bookmarkStart w:id="95" w:name="_Toc424650738"/>
      <w:r w:rsidRPr="00377B59">
        <w:lastRenderedPageBreak/>
        <w:t>OwnershipClass</w:t>
      </w:r>
      <w:r w:rsidR="00C94D25">
        <w:t>Vocab-</w:t>
      </w:r>
      <w:r w:rsidRPr="00377B59">
        <w:t>1.0</w:t>
      </w:r>
      <w:r w:rsidR="00190FE5">
        <w:t xml:space="preserve"> </w:t>
      </w:r>
      <w:r w:rsidR="001B7F51">
        <w:t>Enumeration</w:t>
      </w:r>
      <w:bookmarkEnd w:id="95"/>
    </w:p>
    <w:p w14:paraId="005C90BB" w14:textId="3C961F38" w:rsidR="00190FE5" w:rsidRPr="00D32B06" w:rsidRDefault="000E7924" w:rsidP="00402956">
      <w:pPr>
        <w:spacing w:after="240"/>
      </w:pPr>
      <w:r w:rsidRPr="000E7924">
        <w:t xml:space="preserve">The </w:t>
      </w:r>
      <w:r w:rsidRPr="000E7924">
        <w:rPr>
          <w:rFonts w:ascii="Courier New" w:hAnsi="Courier New" w:cs="Courier New"/>
        </w:rPr>
        <w:t>OwnershipClassVocab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w:t>
      </w:r>
      <w:r w:rsidRPr="000E7924">
        <w:t xml:space="preserve">expressing the </w:t>
      </w:r>
      <w:r w:rsidR="009F1B6E">
        <w:t xml:space="preserve">subjective </w:t>
      </w:r>
      <w:r w:rsidRPr="000E7924">
        <w:t xml:space="preserve">type of ownership </w:t>
      </w:r>
      <w:r w:rsidRPr="000E7924">
        <w:t>of an asset.</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515"/>
        <w:gridCol w:w="6763"/>
      </w:tblGrid>
      <w:tr w:rsidR="00377B59" w:rsidRPr="00377B59" w14:paraId="64CD8135" w14:textId="77777777" w:rsidTr="003F2FEC">
        <w:trPr>
          <w:trHeight w:val="285"/>
        </w:trPr>
        <w:tc>
          <w:tcPr>
            <w:tcW w:w="2515" w:type="dxa"/>
            <w:shd w:val="clear" w:color="auto" w:fill="BFBFBF" w:themeFill="background1" w:themeFillShade="BF"/>
            <w:noWrap/>
            <w:vAlign w:val="center"/>
          </w:tcPr>
          <w:p w14:paraId="690ACD49" w14:textId="59A1E98B" w:rsidR="00377B59" w:rsidRPr="00377B59" w:rsidRDefault="00C94D25" w:rsidP="00377B59">
            <w:r>
              <w:rPr>
                <w:b/>
                <w:bCs/>
              </w:rPr>
              <w:t>Enumeration Literal</w:t>
            </w:r>
          </w:p>
        </w:tc>
        <w:tc>
          <w:tcPr>
            <w:tcW w:w="6763" w:type="dxa"/>
            <w:shd w:val="clear" w:color="auto" w:fill="BFBFBF" w:themeFill="background1" w:themeFillShade="BF"/>
            <w:vAlign w:val="center"/>
          </w:tcPr>
          <w:p w14:paraId="5E725FAE" w14:textId="19E935A7" w:rsidR="00377B59" w:rsidRPr="00377B59" w:rsidRDefault="00377B59" w:rsidP="00377B59">
            <w:r>
              <w:rPr>
                <w:b/>
                <w:bCs/>
              </w:rPr>
              <w:t>Description</w:t>
            </w:r>
          </w:p>
        </w:tc>
      </w:tr>
      <w:tr w:rsidR="00377B59" w:rsidRPr="00377B59" w14:paraId="0C7C36F1" w14:textId="77777777" w:rsidTr="003F2FEC">
        <w:trPr>
          <w:trHeight w:val="285"/>
        </w:trPr>
        <w:tc>
          <w:tcPr>
            <w:tcW w:w="2515" w:type="dxa"/>
            <w:noWrap/>
            <w:hideMark/>
          </w:tcPr>
          <w:p w14:paraId="296CA5EF" w14:textId="77777777" w:rsidR="00377B59" w:rsidRPr="00377B59" w:rsidRDefault="00377B59" w:rsidP="00377B59">
            <w:pPr>
              <w:rPr>
                <w:b/>
              </w:rPr>
            </w:pPr>
            <w:r w:rsidRPr="00377B59">
              <w:rPr>
                <w:b/>
              </w:rPr>
              <w:t>Internally-Owned</w:t>
            </w:r>
          </w:p>
        </w:tc>
        <w:tc>
          <w:tcPr>
            <w:tcW w:w="6763" w:type="dxa"/>
            <w:hideMark/>
          </w:tcPr>
          <w:p w14:paraId="48269DB0" w14:textId="77777777" w:rsidR="00377B59" w:rsidRPr="00377B59" w:rsidRDefault="00377B59" w:rsidP="00377B59">
            <w:r w:rsidRPr="00377B59">
              <w:t>The asset is owned internally.</w:t>
            </w:r>
          </w:p>
        </w:tc>
      </w:tr>
      <w:tr w:rsidR="00377B59" w:rsidRPr="00377B59" w14:paraId="7DB18172" w14:textId="77777777" w:rsidTr="003F2FEC">
        <w:trPr>
          <w:trHeight w:val="285"/>
        </w:trPr>
        <w:tc>
          <w:tcPr>
            <w:tcW w:w="2515" w:type="dxa"/>
            <w:noWrap/>
            <w:hideMark/>
          </w:tcPr>
          <w:p w14:paraId="14547267" w14:textId="77777777" w:rsidR="00377B59" w:rsidRPr="00377B59" w:rsidRDefault="00377B59" w:rsidP="00377B59">
            <w:pPr>
              <w:rPr>
                <w:b/>
              </w:rPr>
            </w:pPr>
            <w:r w:rsidRPr="00377B59">
              <w:rPr>
                <w:b/>
              </w:rPr>
              <w:t>Employee-Owned</w:t>
            </w:r>
          </w:p>
        </w:tc>
        <w:tc>
          <w:tcPr>
            <w:tcW w:w="6763" w:type="dxa"/>
            <w:hideMark/>
          </w:tcPr>
          <w:p w14:paraId="06B58B66" w14:textId="77777777" w:rsidR="00377B59" w:rsidRPr="00377B59" w:rsidRDefault="00377B59" w:rsidP="00377B59">
            <w:r w:rsidRPr="00377B59">
              <w:t>The asset is owned by an employee.</w:t>
            </w:r>
          </w:p>
        </w:tc>
      </w:tr>
      <w:tr w:rsidR="00377B59" w:rsidRPr="00377B59" w14:paraId="28CE8526" w14:textId="77777777" w:rsidTr="003F2FEC">
        <w:trPr>
          <w:trHeight w:val="285"/>
        </w:trPr>
        <w:tc>
          <w:tcPr>
            <w:tcW w:w="2515" w:type="dxa"/>
            <w:noWrap/>
            <w:hideMark/>
          </w:tcPr>
          <w:p w14:paraId="1DBFF7DD" w14:textId="77777777" w:rsidR="00377B59" w:rsidRPr="00377B59" w:rsidRDefault="00377B59" w:rsidP="00377B59">
            <w:pPr>
              <w:rPr>
                <w:b/>
              </w:rPr>
            </w:pPr>
            <w:r w:rsidRPr="00377B59">
              <w:rPr>
                <w:b/>
              </w:rPr>
              <w:t>Partner-Owned</w:t>
            </w:r>
          </w:p>
        </w:tc>
        <w:tc>
          <w:tcPr>
            <w:tcW w:w="6763" w:type="dxa"/>
            <w:hideMark/>
          </w:tcPr>
          <w:p w14:paraId="6894A017" w14:textId="77777777" w:rsidR="00377B59" w:rsidRPr="00377B59" w:rsidRDefault="00377B59" w:rsidP="00377B59">
            <w:r w:rsidRPr="00377B59">
              <w:t>The asset is owned by a partner.</w:t>
            </w:r>
          </w:p>
        </w:tc>
      </w:tr>
      <w:tr w:rsidR="00377B59" w:rsidRPr="00377B59" w14:paraId="3636BC19" w14:textId="77777777" w:rsidTr="003F2FEC">
        <w:trPr>
          <w:trHeight w:val="285"/>
        </w:trPr>
        <w:tc>
          <w:tcPr>
            <w:tcW w:w="2515" w:type="dxa"/>
            <w:noWrap/>
            <w:hideMark/>
          </w:tcPr>
          <w:p w14:paraId="15D6C0C6" w14:textId="77777777" w:rsidR="00377B59" w:rsidRPr="00377B59" w:rsidRDefault="00377B59" w:rsidP="00377B59">
            <w:pPr>
              <w:rPr>
                <w:b/>
              </w:rPr>
            </w:pPr>
            <w:r w:rsidRPr="00377B59">
              <w:rPr>
                <w:b/>
              </w:rPr>
              <w:t>Customer-Owned</w:t>
            </w:r>
          </w:p>
        </w:tc>
        <w:tc>
          <w:tcPr>
            <w:tcW w:w="6763" w:type="dxa"/>
            <w:hideMark/>
          </w:tcPr>
          <w:p w14:paraId="6AAE27B8" w14:textId="77777777" w:rsidR="00377B59" w:rsidRPr="00377B59" w:rsidRDefault="00377B59" w:rsidP="00377B59">
            <w:r w:rsidRPr="00377B59">
              <w:t>The asset is owned by a customer.</w:t>
            </w:r>
          </w:p>
        </w:tc>
      </w:tr>
      <w:tr w:rsidR="00377B59" w:rsidRPr="00377B59" w14:paraId="07DC2CA4" w14:textId="77777777" w:rsidTr="003F2FEC">
        <w:trPr>
          <w:trHeight w:val="285"/>
        </w:trPr>
        <w:tc>
          <w:tcPr>
            <w:tcW w:w="2515" w:type="dxa"/>
            <w:noWrap/>
            <w:hideMark/>
          </w:tcPr>
          <w:p w14:paraId="6CDAE764" w14:textId="77777777" w:rsidR="00377B59" w:rsidRPr="00377B59" w:rsidRDefault="00377B59" w:rsidP="00377B59">
            <w:pPr>
              <w:rPr>
                <w:b/>
              </w:rPr>
            </w:pPr>
            <w:r w:rsidRPr="00377B59">
              <w:rPr>
                <w:b/>
              </w:rPr>
              <w:t>Unknown</w:t>
            </w:r>
          </w:p>
        </w:tc>
        <w:tc>
          <w:tcPr>
            <w:tcW w:w="6763" w:type="dxa"/>
            <w:hideMark/>
          </w:tcPr>
          <w:p w14:paraId="24EBDF24" w14:textId="77777777" w:rsidR="00377B59" w:rsidRPr="00377B59" w:rsidRDefault="00377B59" w:rsidP="00377B59">
            <w:r w:rsidRPr="00377B59">
              <w:t>The asset ownership class is unknown.</w:t>
            </w:r>
          </w:p>
        </w:tc>
      </w:tr>
    </w:tbl>
    <w:p w14:paraId="17064861" w14:textId="663FAE30" w:rsidR="00A426CE" w:rsidRDefault="00A426CE" w:rsidP="0032667E">
      <w:pPr>
        <w:pStyle w:val="Heading2"/>
      </w:pPr>
      <w:bookmarkStart w:id="96" w:name="_Toc424650739"/>
      <w:r w:rsidRPr="00D271EB">
        <w:t>PackageIntent</w:t>
      </w:r>
      <w:r w:rsidR="00C94D25">
        <w:t>Vocab-</w:t>
      </w:r>
      <w:r w:rsidRPr="00D271EB">
        <w:t>1.0</w:t>
      </w:r>
      <w:r w:rsidR="00190FE5">
        <w:t xml:space="preserve"> </w:t>
      </w:r>
      <w:r w:rsidR="001B7F51">
        <w:t>Enumeration</w:t>
      </w:r>
      <w:bookmarkEnd w:id="96"/>
    </w:p>
    <w:p w14:paraId="24C9577A" w14:textId="20D1F8F9" w:rsidR="00190FE5" w:rsidRPr="00D32B06" w:rsidRDefault="000E7924" w:rsidP="00402956">
      <w:pPr>
        <w:spacing w:after="240"/>
      </w:pPr>
      <w:r w:rsidRPr="000E7924">
        <w:t xml:space="preserve">The </w:t>
      </w:r>
      <w:r w:rsidRPr="000E7924">
        <w:rPr>
          <w:rFonts w:ascii="Courier New" w:hAnsi="Courier New" w:cs="Courier New"/>
        </w:rPr>
        <w:t>PackageIntentVocab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STIX vocabulary for</w:t>
      </w:r>
      <w:r w:rsidR="005C47E2">
        <w:t xml:space="preserve"> the</w:t>
      </w:r>
      <w:r w:rsidRPr="000E7924">
        <w:t xml:space="preserve"> </w:t>
      </w:r>
      <w:r w:rsidR="005C47E2">
        <w:t xml:space="preserve">grouping </w:t>
      </w:r>
      <w:r w:rsidR="0061035E">
        <w:t xml:space="preserve">intent </w:t>
      </w:r>
      <w:r w:rsidR="005C47E2">
        <w:t>of a set of STIX content</w:t>
      </w:r>
      <w:r w:rsidRPr="000E7924">
        <w:t xml:space="preserve">. </w:t>
      </w:r>
      <w:r w:rsidR="007B2A6C">
        <w:t>The associated enumeration literals are provided in the table below.</w:t>
      </w:r>
    </w:p>
    <w:tbl>
      <w:tblPr>
        <w:tblW w:w="10080" w:type="dxa"/>
        <w:tblLook w:val="04A0" w:firstRow="1" w:lastRow="0" w:firstColumn="1" w:lastColumn="0" w:noHBand="0" w:noVBand="1"/>
      </w:tblPr>
      <w:tblGrid>
        <w:gridCol w:w="3955"/>
        <w:gridCol w:w="6125"/>
      </w:tblGrid>
      <w:tr w:rsidR="00A426CE" w:rsidRPr="00D271EB" w14:paraId="1C6A5BD7" w14:textId="77777777" w:rsidTr="00402956">
        <w:trPr>
          <w:trHeight w:val="547"/>
        </w:trPr>
        <w:tc>
          <w:tcPr>
            <w:tcW w:w="3955" w:type="dxa"/>
            <w:tcBorders>
              <w:top w:val="single" w:sz="4" w:space="0" w:color="auto"/>
              <w:left w:val="single" w:sz="4" w:space="0" w:color="auto"/>
              <w:bottom w:val="single" w:sz="4" w:space="0" w:color="auto"/>
              <w:right w:val="single" w:sz="4" w:space="0" w:color="auto"/>
            </w:tcBorders>
            <w:shd w:val="clear" w:color="auto" w:fill="A6A6A6" w:themeFill="background1" w:themeFillShade="A6"/>
            <w:noWrap/>
            <w:vAlign w:val="center"/>
          </w:tcPr>
          <w:p w14:paraId="6D311BFB" w14:textId="35D3417A" w:rsidR="00A426CE" w:rsidRPr="00D271EB" w:rsidRDefault="00C94D25" w:rsidP="00377B59">
            <w:pPr>
              <w:rPr>
                <w:rFonts w:cs="Arial"/>
                <w:b/>
              </w:rPr>
            </w:pPr>
            <w:r>
              <w:rPr>
                <w:b/>
                <w:bCs/>
              </w:rPr>
              <w:t>Enumeration Literal</w:t>
            </w:r>
          </w:p>
        </w:tc>
        <w:tc>
          <w:tcPr>
            <w:tcW w:w="6125"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tcPr>
          <w:p w14:paraId="100B4BDF" w14:textId="77777777" w:rsidR="00A426CE" w:rsidRPr="00D271EB" w:rsidRDefault="00A426CE" w:rsidP="00377B59">
            <w:pPr>
              <w:jc w:val="center"/>
              <w:rPr>
                <w:rFonts w:cs="Arial"/>
              </w:rPr>
            </w:pPr>
            <w:r>
              <w:rPr>
                <w:b/>
                <w:bCs/>
              </w:rPr>
              <w:t>Description</w:t>
            </w:r>
          </w:p>
        </w:tc>
      </w:tr>
      <w:tr w:rsidR="00A426CE" w:rsidRPr="00D271EB" w14:paraId="1EC2D29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5218EE" w14:textId="77777777" w:rsidR="00A426CE" w:rsidRPr="00D271EB" w:rsidRDefault="00A426CE" w:rsidP="00377B59">
            <w:pPr>
              <w:rPr>
                <w:rFonts w:cs="Arial"/>
                <w:b/>
              </w:rPr>
            </w:pPr>
            <w:r w:rsidRPr="00D271EB">
              <w:rPr>
                <w:rFonts w:cs="Arial"/>
                <w:b/>
              </w:rPr>
              <w:t>Collective Threat Intelligence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393236C" w14:textId="48B0E1AE"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w:t>
            </w:r>
          </w:p>
        </w:tc>
      </w:tr>
      <w:tr w:rsidR="00A426CE" w:rsidRPr="00D271EB" w14:paraId="7854360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3156AA2" w14:textId="77777777" w:rsidR="00A426CE" w:rsidRPr="00D271EB" w:rsidRDefault="00A426CE" w:rsidP="00377B59">
            <w:pPr>
              <w:rPr>
                <w:rFonts w:cs="Arial"/>
                <w:b/>
              </w:rPr>
            </w:pPr>
            <w:r w:rsidRPr="00D271EB">
              <w:rPr>
                <w:rFonts w:cs="Arial"/>
                <w:b/>
              </w:rPr>
              <w:t>Threat Report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7A88DC9" w14:textId="036AA74C" w:rsidR="00A426CE" w:rsidRPr="00D271EB" w:rsidRDefault="005B1CF5" w:rsidP="00377B59">
            <w:pPr>
              <w:rPr>
                <w:rFonts w:cs="Arial"/>
              </w:rPr>
            </w:pPr>
            <w:r>
              <w:rPr>
                <w:rFonts w:cs="Arial"/>
              </w:rPr>
              <w:t>The p</w:t>
            </w:r>
            <w:r w:rsidR="00A426CE" w:rsidRPr="00D271EB">
              <w:rPr>
                <w:rFonts w:cs="Arial"/>
              </w:rPr>
              <w:t>ackage is intended to convey a broad characterization of a threat across multiple facets expressed as a cohesive report.</w:t>
            </w:r>
          </w:p>
        </w:tc>
      </w:tr>
      <w:tr w:rsidR="00A426CE" w:rsidRPr="00D271EB" w14:paraId="17D15FF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1AA8F5A" w14:textId="77777777" w:rsidR="00A426CE" w:rsidRPr="00D271EB" w:rsidRDefault="00A426CE" w:rsidP="00377B59">
            <w:pPr>
              <w:rPr>
                <w:rFonts w:cs="Arial"/>
                <w:b/>
              </w:rPr>
            </w:pPr>
            <w:r w:rsidRPr="00D271EB">
              <w:rPr>
                <w:rFonts w:cs="Arial"/>
                <w:b/>
              </w:rPr>
              <w:t>Indicators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174A48A3" w14:textId="09C168FF" w:rsidR="00A426CE" w:rsidRPr="00D271EB" w:rsidRDefault="005B1CF5" w:rsidP="00377B59">
            <w:pPr>
              <w:rPr>
                <w:rFonts w:cs="Arial"/>
              </w:rPr>
            </w:pPr>
            <w:r>
              <w:rPr>
                <w:rFonts w:cs="Arial"/>
              </w:rPr>
              <w:t>The p</w:t>
            </w:r>
            <w:r w:rsidR="00A426CE" w:rsidRPr="00D271EB">
              <w:rPr>
                <w:rFonts w:cs="Arial"/>
              </w:rPr>
              <w:t>ackage is intended to convey mainly indicators.</w:t>
            </w:r>
          </w:p>
        </w:tc>
      </w:tr>
      <w:tr w:rsidR="00A426CE" w:rsidRPr="00D271EB" w14:paraId="05A65E1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65C77C0" w14:textId="77777777" w:rsidR="00A426CE" w:rsidRPr="00D271EB" w:rsidRDefault="00A426CE" w:rsidP="00377B59">
            <w:pPr>
              <w:rPr>
                <w:rFonts w:cs="Arial"/>
                <w:b/>
              </w:rPr>
            </w:pPr>
            <w:r w:rsidRPr="00D271EB">
              <w:rPr>
                <w:rFonts w:cs="Arial"/>
                <w:b/>
              </w:rPr>
              <w:t>Indicators - Phishing</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46AF0D8" w14:textId="18223ADD" w:rsidR="00A426CE" w:rsidRPr="00D271EB" w:rsidRDefault="005B1CF5" w:rsidP="00377B59">
            <w:pPr>
              <w:rPr>
                <w:rFonts w:cs="Arial"/>
              </w:rPr>
            </w:pPr>
            <w:r>
              <w:rPr>
                <w:rFonts w:cs="Arial"/>
              </w:rPr>
              <w:t>The p</w:t>
            </w:r>
            <w:r w:rsidR="00A426CE" w:rsidRPr="00D271EB">
              <w:rPr>
                <w:rFonts w:cs="Arial"/>
              </w:rPr>
              <w:t>ackage is intended to convey mainly phishing indicators.</w:t>
            </w:r>
          </w:p>
        </w:tc>
      </w:tr>
      <w:tr w:rsidR="00A426CE" w:rsidRPr="00D271EB" w14:paraId="607D619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A7581F5" w14:textId="77777777" w:rsidR="00A426CE" w:rsidRPr="00D271EB" w:rsidRDefault="00A426CE" w:rsidP="00377B59">
            <w:pPr>
              <w:rPr>
                <w:rFonts w:cs="Arial"/>
                <w:b/>
              </w:rPr>
            </w:pPr>
            <w:r w:rsidRPr="00D271EB">
              <w:rPr>
                <w:rFonts w:cs="Arial"/>
                <w:b/>
              </w:rPr>
              <w:t>Indicators - Watchlist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90784C5" w14:textId="4524C5E9" w:rsidR="00A426CE" w:rsidRPr="00D271EB" w:rsidRDefault="005B1CF5" w:rsidP="00377B59">
            <w:pPr>
              <w:rPr>
                <w:rFonts w:cs="Arial"/>
              </w:rPr>
            </w:pPr>
            <w:r>
              <w:rPr>
                <w:rFonts w:cs="Arial"/>
              </w:rPr>
              <w:t>The p</w:t>
            </w:r>
            <w:r w:rsidR="00A426CE" w:rsidRPr="00D271EB">
              <w:rPr>
                <w:rFonts w:cs="Arial"/>
              </w:rPr>
              <w:t>ackage is intended to convey mainly network watchlist indicators.</w:t>
            </w:r>
          </w:p>
        </w:tc>
      </w:tr>
      <w:tr w:rsidR="00A426CE" w:rsidRPr="00D271EB" w14:paraId="2FD852F5"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514D603" w14:textId="77777777" w:rsidR="00A426CE" w:rsidRPr="00D271EB" w:rsidRDefault="00A426CE" w:rsidP="00377B59">
            <w:pPr>
              <w:rPr>
                <w:rFonts w:cs="Arial"/>
                <w:b/>
              </w:rPr>
            </w:pPr>
            <w:r w:rsidRPr="00D271EB">
              <w:rPr>
                <w:rFonts w:cs="Arial"/>
                <w:b/>
              </w:rPr>
              <w:t>Indicators - Malware Artifacts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B62FEDD" w14:textId="7AD05F83" w:rsidR="00A426CE" w:rsidRPr="00D271EB" w:rsidRDefault="005B1CF5" w:rsidP="00377B59">
            <w:pPr>
              <w:rPr>
                <w:rFonts w:cs="Arial"/>
              </w:rPr>
            </w:pPr>
            <w:r>
              <w:rPr>
                <w:rFonts w:cs="Arial"/>
              </w:rPr>
              <w:t>The p</w:t>
            </w:r>
            <w:r w:rsidR="00A426CE" w:rsidRPr="00D271EB">
              <w:rPr>
                <w:rFonts w:cs="Arial"/>
              </w:rPr>
              <w:t>ackage is intended to convey mainly malware artifact indicators.</w:t>
            </w:r>
          </w:p>
        </w:tc>
      </w:tr>
      <w:tr w:rsidR="00A426CE" w:rsidRPr="00D271EB" w14:paraId="7F2E8A9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18F33F59" w14:textId="77777777" w:rsidR="00A426CE" w:rsidRPr="00D271EB" w:rsidRDefault="00A426CE" w:rsidP="00377B59">
            <w:pPr>
              <w:rPr>
                <w:rFonts w:cs="Arial"/>
                <w:b/>
              </w:rPr>
            </w:pPr>
            <w:r w:rsidRPr="00D271EB">
              <w:rPr>
                <w:rFonts w:cs="Arial"/>
                <w:b/>
              </w:rPr>
              <w:t>Indicators - Network Activity</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6D1F19A" w14:textId="713F21C9" w:rsidR="00A426CE" w:rsidRPr="00D271EB" w:rsidRDefault="005B1CF5" w:rsidP="00377B59">
            <w:pPr>
              <w:rPr>
                <w:rFonts w:cs="Arial"/>
              </w:rPr>
            </w:pPr>
            <w:r>
              <w:rPr>
                <w:rFonts w:cs="Arial"/>
              </w:rPr>
              <w:t>The p</w:t>
            </w:r>
            <w:r w:rsidR="00A426CE" w:rsidRPr="00D271EB">
              <w:rPr>
                <w:rFonts w:cs="Arial"/>
              </w:rPr>
              <w:t>ackage is intended to convey mainly network activity indicators.</w:t>
            </w:r>
          </w:p>
        </w:tc>
      </w:tr>
      <w:tr w:rsidR="00A426CE" w:rsidRPr="00D271EB" w14:paraId="7996A42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87C768" w14:textId="77777777" w:rsidR="00A426CE" w:rsidRPr="00D271EB" w:rsidRDefault="00A426CE" w:rsidP="00377B59">
            <w:pPr>
              <w:rPr>
                <w:rFonts w:cs="Arial"/>
                <w:b/>
              </w:rPr>
            </w:pPr>
            <w:r w:rsidRPr="00D271EB">
              <w:rPr>
                <w:rFonts w:cs="Arial"/>
                <w:b/>
              </w:rPr>
              <w:t>Indicators - Endpoint Characteristics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EF9A0B1" w14:textId="03957BE9" w:rsidR="00A426CE" w:rsidRPr="00D271EB" w:rsidRDefault="005B1CF5" w:rsidP="00377B59">
            <w:pPr>
              <w:rPr>
                <w:rFonts w:cs="Arial"/>
              </w:rPr>
            </w:pPr>
            <w:r>
              <w:rPr>
                <w:rFonts w:cs="Arial"/>
              </w:rPr>
              <w:t>The p</w:t>
            </w:r>
            <w:r w:rsidR="00A426CE" w:rsidRPr="00D271EB">
              <w:rPr>
                <w:rFonts w:cs="Arial"/>
              </w:rPr>
              <w:t>ackage is intended to convey mainly endpoint characteristics (hashes, registry values, installed software, known vulnerabilities, etc.) indicators.</w:t>
            </w:r>
          </w:p>
        </w:tc>
      </w:tr>
      <w:tr w:rsidR="00A426CE" w:rsidRPr="00D271EB" w14:paraId="4A4B6DB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325588C" w14:textId="77777777" w:rsidR="00A426CE" w:rsidRPr="00D271EB" w:rsidRDefault="00A426CE" w:rsidP="00377B59">
            <w:pPr>
              <w:rPr>
                <w:rFonts w:cs="Arial"/>
                <w:b/>
              </w:rPr>
            </w:pPr>
            <w:r w:rsidRPr="00D271EB">
              <w:rPr>
                <w:rFonts w:cs="Arial"/>
                <w:b/>
              </w:rPr>
              <w:t>Campaign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AC2B29F" w14:textId="7F32021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campaigns.</w:t>
            </w:r>
          </w:p>
        </w:tc>
      </w:tr>
      <w:tr w:rsidR="00A426CE" w:rsidRPr="00D271EB" w14:paraId="5EF4AD6C"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ABC7A77" w14:textId="77777777" w:rsidR="00A426CE" w:rsidRPr="00D271EB" w:rsidRDefault="00A426CE" w:rsidP="00377B59">
            <w:pPr>
              <w:rPr>
                <w:rFonts w:cs="Arial"/>
                <w:b/>
              </w:rPr>
            </w:pPr>
            <w:r w:rsidRPr="00D271EB">
              <w:rPr>
                <w:rFonts w:cs="Arial"/>
                <w:b/>
              </w:rPr>
              <w:t>Threat Actor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3BB30C89" w14:textId="2B9C7AE7"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threat actors.</w:t>
            </w:r>
          </w:p>
        </w:tc>
      </w:tr>
      <w:tr w:rsidR="00A426CE" w:rsidRPr="00D271EB" w14:paraId="344723ED"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BADF747" w14:textId="77777777" w:rsidR="00A426CE" w:rsidRPr="00D271EB" w:rsidRDefault="00A426CE" w:rsidP="00377B59">
            <w:pPr>
              <w:rPr>
                <w:rFonts w:cs="Arial"/>
                <w:b/>
              </w:rPr>
            </w:pPr>
            <w:r w:rsidRPr="00D271EB">
              <w:rPr>
                <w:rFonts w:cs="Arial"/>
                <w:b/>
              </w:rPr>
              <w:t>Exploit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BF43FFA" w14:textId="4FE915B1"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exploits.</w:t>
            </w:r>
          </w:p>
        </w:tc>
      </w:tr>
      <w:tr w:rsidR="00A426CE" w:rsidRPr="00D271EB" w14:paraId="479E7B52"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83A073A" w14:textId="77777777" w:rsidR="00A426CE" w:rsidRPr="00D271EB" w:rsidRDefault="00A426CE" w:rsidP="00377B59">
            <w:pPr>
              <w:rPr>
                <w:rFonts w:cs="Arial"/>
                <w:b/>
              </w:rPr>
            </w:pPr>
            <w:r w:rsidRPr="00D271EB">
              <w:rPr>
                <w:rFonts w:cs="Arial"/>
                <w:b/>
              </w:rPr>
              <w:lastRenderedPageBreak/>
              <w:t>Attack Pattern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5340486" w14:textId="507B58B8"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attack patterns.</w:t>
            </w:r>
          </w:p>
        </w:tc>
      </w:tr>
      <w:tr w:rsidR="00A426CE" w:rsidRPr="00D271EB" w14:paraId="2C87C351"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25EDCF2F" w14:textId="77777777" w:rsidR="00A426CE" w:rsidRPr="00D271EB" w:rsidRDefault="00A426CE" w:rsidP="00377B59">
            <w:pPr>
              <w:rPr>
                <w:rFonts w:cs="Arial"/>
                <w:b/>
              </w:rPr>
            </w:pPr>
            <w:r w:rsidRPr="00D271EB">
              <w:rPr>
                <w:rFonts w:cs="Arial"/>
                <w:b/>
              </w:rPr>
              <w:t>Malware Characterization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2F32021C" w14:textId="64C4DBAE" w:rsidR="00A426CE" w:rsidRPr="00D271EB" w:rsidRDefault="005B1CF5" w:rsidP="00377B59">
            <w:pPr>
              <w:rPr>
                <w:rFonts w:cs="Arial"/>
              </w:rPr>
            </w:pPr>
            <w:r>
              <w:rPr>
                <w:rFonts w:cs="Arial"/>
              </w:rPr>
              <w:t>The p</w:t>
            </w:r>
            <w:r w:rsidR="00A426CE" w:rsidRPr="00D271EB">
              <w:rPr>
                <w:rFonts w:cs="Arial"/>
              </w:rPr>
              <w:t>ackage is intended to convey mainly a characterization of one or more malware instances.</w:t>
            </w:r>
          </w:p>
        </w:tc>
      </w:tr>
      <w:tr w:rsidR="00A426CE" w:rsidRPr="00D271EB" w14:paraId="29442A70"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6F5CB76A" w14:textId="77777777" w:rsidR="00A426CE" w:rsidRPr="00D271EB" w:rsidRDefault="00A426CE" w:rsidP="00377B59">
            <w:pPr>
              <w:rPr>
                <w:rFonts w:cs="Arial"/>
                <w:b/>
              </w:rPr>
            </w:pPr>
            <w:r w:rsidRPr="00D271EB">
              <w:rPr>
                <w:rFonts w:cs="Arial"/>
                <w:b/>
              </w:rPr>
              <w:t>TTP - Infrastructure</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52F5582A" w14:textId="1B3212C8"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infrastructure.</w:t>
            </w:r>
          </w:p>
        </w:tc>
      </w:tr>
      <w:tr w:rsidR="00A426CE" w:rsidRPr="00D271EB" w14:paraId="4DE8192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371CC2BC" w14:textId="77777777" w:rsidR="00A426CE" w:rsidRPr="00D271EB" w:rsidRDefault="00A426CE" w:rsidP="00377B59">
            <w:pPr>
              <w:rPr>
                <w:rFonts w:cs="Arial"/>
                <w:b/>
              </w:rPr>
            </w:pPr>
            <w:r w:rsidRPr="00D271EB">
              <w:rPr>
                <w:rFonts w:cs="Arial"/>
                <w:b/>
              </w:rPr>
              <w:t>TTP - Tools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5677B0A" w14:textId="10F36E29" w:rsidR="00A426CE" w:rsidRPr="00D271EB" w:rsidRDefault="005B1CF5" w:rsidP="00377B59">
            <w:pPr>
              <w:rPr>
                <w:rFonts w:cs="Arial"/>
              </w:rPr>
            </w:pPr>
            <w:r>
              <w:rPr>
                <w:rFonts w:cs="Arial"/>
              </w:rPr>
              <w:t>The p</w:t>
            </w:r>
            <w:r w:rsidR="00A426CE" w:rsidRPr="00D271EB">
              <w:rPr>
                <w:rFonts w:cs="Arial"/>
              </w:rPr>
              <w:t>ackage is intended to convey mainly a characterization of attacker tools.</w:t>
            </w:r>
          </w:p>
        </w:tc>
      </w:tr>
      <w:tr w:rsidR="00A426CE" w:rsidRPr="00D271EB" w14:paraId="2988CB2F"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C1ADECA" w14:textId="77777777" w:rsidR="00A426CE" w:rsidRPr="00D271EB" w:rsidRDefault="00A426CE" w:rsidP="00377B59">
            <w:pPr>
              <w:rPr>
                <w:rFonts w:cs="Arial"/>
                <w:b/>
              </w:rPr>
            </w:pPr>
            <w:r w:rsidRPr="00D271EB">
              <w:rPr>
                <w:rFonts w:cs="Arial"/>
                <w:b/>
              </w:rPr>
              <w:t>Courses of Action</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DE1C680" w14:textId="5946428F" w:rsidR="00A426CE" w:rsidRPr="00D271EB" w:rsidRDefault="005B1CF5" w:rsidP="00377B59">
            <w:pPr>
              <w:rPr>
                <w:rFonts w:cs="Arial"/>
              </w:rPr>
            </w:pPr>
            <w:r>
              <w:rPr>
                <w:rFonts w:cs="Arial"/>
              </w:rPr>
              <w:t>The p</w:t>
            </w:r>
            <w:r w:rsidR="00A426CE" w:rsidRPr="00D271EB">
              <w:rPr>
                <w:rFonts w:cs="Arial"/>
              </w:rPr>
              <w:t>ackage is intended to convey mainly a set of courses of action.</w:t>
            </w:r>
          </w:p>
        </w:tc>
      </w:tr>
      <w:tr w:rsidR="00A426CE" w:rsidRPr="00D271EB" w14:paraId="584E8E94"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FE783C4" w14:textId="77777777" w:rsidR="00A426CE" w:rsidRPr="00D271EB" w:rsidRDefault="00A426CE" w:rsidP="00377B59">
            <w:pPr>
              <w:rPr>
                <w:rFonts w:cs="Arial"/>
                <w:b/>
              </w:rPr>
            </w:pPr>
            <w:r w:rsidRPr="00D271EB">
              <w:rPr>
                <w:rFonts w:cs="Arial"/>
                <w:b/>
              </w:rPr>
              <w:t>Incident</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6FB6F128" w14:textId="4262F02D" w:rsidR="00A426CE" w:rsidRPr="00D271EB" w:rsidRDefault="005B1CF5" w:rsidP="00377B59">
            <w:pPr>
              <w:rPr>
                <w:rFonts w:cs="Arial"/>
              </w:rPr>
            </w:pPr>
            <w:r>
              <w:rPr>
                <w:rFonts w:cs="Arial"/>
              </w:rPr>
              <w:t>The p</w:t>
            </w:r>
            <w:r w:rsidR="00A426CE" w:rsidRPr="00D271EB">
              <w:rPr>
                <w:rFonts w:cs="Arial"/>
              </w:rPr>
              <w:t>ackage is intended to convey mainly information about one or more incidents.</w:t>
            </w:r>
          </w:p>
        </w:tc>
      </w:tr>
      <w:tr w:rsidR="00A426CE" w:rsidRPr="00D271EB" w14:paraId="546F27DE"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58C0B821" w14:textId="77777777" w:rsidR="00A426CE" w:rsidRPr="00D271EB" w:rsidRDefault="00A426CE" w:rsidP="00377B59">
            <w:pPr>
              <w:rPr>
                <w:rFonts w:cs="Arial"/>
                <w:b/>
              </w:rPr>
            </w:pPr>
            <w:r w:rsidRPr="00D271EB">
              <w:rPr>
                <w:rFonts w:cs="Arial"/>
                <w:b/>
              </w:rPr>
              <w:t>Observations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7464A732" w14:textId="1347BAA2" w:rsidR="00A426CE" w:rsidRPr="00D271EB" w:rsidRDefault="005B1CF5" w:rsidP="00377B59">
            <w:pPr>
              <w:rPr>
                <w:rFonts w:cs="Arial"/>
              </w:rPr>
            </w:pPr>
            <w:r>
              <w:rPr>
                <w:rFonts w:cs="Arial"/>
              </w:rPr>
              <w:t>The p</w:t>
            </w:r>
            <w:r w:rsidR="00A426CE" w:rsidRPr="00D271EB">
              <w:rPr>
                <w:rFonts w:cs="Arial"/>
              </w:rPr>
              <w:t>ackage is intended to convey mainly information about instantial observations (cyber observables).</w:t>
            </w:r>
          </w:p>
        </w:tc>
      </w:tr>
      <w:tr w:rsidR="00A426CE" w:rsidRPr="00D271EB" w14:paraId="0174A047"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47594F7B" w14:textId="77777777" w:rsidR="00A426CE" w:rsidRPr="00D271EB" w:rsidRDefault="00A426CE" w:rsidP="00377B59">
            <w:pPr>
              <w:rPr>
                <w:rFonts w:cs="Arial"/>
                <w:b/>
              </w:rPr>
            </w:pPr>
            <w:r w:rsidRPr="00D271EB">
              <w:rPr>
                <w:rFonts w:cs="Arial"/>
                <w:b/>
              </w:rPr>
              <w:t>Observations - Email</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484B07BC" w14:textId="51950C34" w:rsidR="00A426CE" w:rsidRPr="00D271EB" w:rsidRDefault="005B1CF5" w:rsidP="00377B59">
            <w:pPr>
              <w:rPr>
                <w:rFonts w:cs="Arial"/>
              </w:rPr>
            </w:pPr>
            <w:r>
              <w:rPr>
                <w:rFonts w:cs="Arial"/>
              </w:rPr>
              <w:t>The p</w:t>
            </w:r>
            <w:r w:rsidR="00A426CE" w:rsidRPr="00D271EB">
              <w:rPr>
                <w:rFonts w:cs="Arial"/>
              </w:rPr>
              <w:t>ackage is intended to convey mainly information about instantial email observations (email cyber observables).</w:t>
            </w:r>
          </w:p>
        </w:tc>
      </w:tr>
      <w:tr w:rsidR="00A426CE" w:rsidRPr="00D271EB" w14:paraId="4CE7BDDB" w14:textId="77777777" w:rsidTr="00402956">
        <w:trPr>
          <w:trHeight w:val="288"/>
        </w:trPr>
        <w:tc>
          <w:tcPr>
            <w:tcW w:w="3955" w:type="dxa"/>
            <w:tcBorders>
              <w:top w:val="single" w:sz="4" w:space="0" w:color="auto"/>
              <w:left w:val="single" w:sz="4" w:space="0" w:color="auto"/>
              <w:bottom w:val="single" w:sz="4" w:space="0" w:color="auto"/>
              <w:right w:val="single" w:sz="4" w:space="0" w:color="auto"/>
            </w:tcBorders>
            <w:shd w:val="clear" w:color="auto" w:fill="auto"/>
            <w:noWrap/>
            <w:hideMark/>
          </w:tcPr>
          <w:p w14:paraId="72356343" w14:textId="77777777" w:rsidR="00A426CE" w:rsidRPr="00D271EB" w:rsidRDefault="00A426CE" w:rsidP="00377B59">
            <w:pPr>
              <w:rPr>
                <w:rFonts w:cs="Arial"/>
                <w:b/>
              </w:rPr>
            </w:pPr>
            <w:r w:rsidRPr="00D271EB">
              <w:rPr>
                <w:rFonts w:cs="Arial"/>
                <w:b/>
              </w:rPr>
              <w:t>Malware Samples</w:t>
            </w:r>
          </w:p>
        </w:tc>
        <w:tc>
          <w:tcPr>
            <w:tcW w:w="6125" w:type="dxa"/>
            <w:tcBorders>
              <w:top w:val="single" w:sz="4" w:space="0" w:color="auto"/>
              <w:left w:val="single" w:sz="4" w:space="0" w:color="auto"/>
              <w:bottom w:val="single" w:sz="4" w:space="0" w:color="auto"/>
              <w:right w:val="single" w:sz="4" w:space="0" w:color="auto"/>
            </w:tcBorders>
            <w:shd w:val="clear" w:color="auto" w:fill="auto"/>
            <w:hideMark/>
          </w:tcPr>
          <w:p w14:paraId="052DE646" w14:textId="119D2CAC" w:rsidR="00A426CE" w:rsidRPr="00D271EB" w:rsidRDefault="005B1CF5" w:rsidP="00377B59">
            <w:pPr>
              <w:rPr>
                <w:rFonts w:cs="Arial"/>
              </w:rPr>
            </w:pPr>
            <w:r>
              <w:rPr>
                <w:rFonts w:cs="Arial"/>
              </w:rPr>
              <w:t>The p</w:t>
            </w:r>
            <w:r w:rsidR="00A426CE" w:rsidRPr="00D271EB">
              <w:rPr>
                <w:rFonts w:cs="Arial"/>
              </w:rPr>
              <w:t>ackage is intended to convey a set of malware samples.</w:t>
            </w:r>
          </w:p>
        </w:tc>
      </w:tr>
    </w:tbl>
    <w:p w14:paraId="73073978" w14:textId="0E2B50C5" w:rsidR="00445B2F" w:rsidRDefault="00445B2F" w:rsidP="0032667E">
      <w:pPr>
        <w:pStyle w:val="Heading2"/>
      </w:pPr>
      <w:bookmarkStart w:id="97" w:name="_Ref401841633"/>
      <w:bookmarkStart w:id="98" w:name="_Toc424650740"/>
      <w:r w:rsidRPr="00445B2F">
        <w:t>PlanningAndOperationalSupport</w:t>
      </w:r>
      <w:r w:rsidR="00C94D25">
        <w:t>Vocab-</w:t>
      </w:r>
      <w:r w:rsidRPr="00445B2F">
        <w:t>1.0.1</w:t>
      </w:r>
      <w:r w:rsidR="00190FE5">
        <w:t xml:space="preserve"> </w:t>
      </w:r>
      <w:r w:rsidR="001B7F51">
        <w:t>Enumeration</w:t>
      </w:r>
      <w:bookmarkEnd w:id="97"/>
      <w:bookmarkEnd w:id="98"/>
    </w:p>
    <w:p w14:paraId="4E27488B" w14:textId="3BBB5ABC" w:rsidR="0018732F" w:rsidRPr="00D32B06" w:rsidRDefault="000E7924" w:rsidP="0018732F">
      <w:pPr>
        <w:spacing w:after="240"/>
      </w:pPr>
      <w:r w:rsidRPr="000E7924">
        <w:t xml:space="preserve">The </w:t>
      </w:r>
      <w:r w:rsidRPr="000E7924">
        <w:rPr>
          <w:rFonts w:ascii="Courier New" w:hAnsi="Courier New" w:cs="Courier New"/>
        </w:rPr>
        <w:t>PlanningAndOperationalSupportVocab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w:t>
      </w:r>
      <w:r w:rsidRPr="000E7924">
        <w:t xml:space="preserve">functions </w:t>
      </w:r>
      <w:r w:rsidR="00AF49E3">
        <w:t>available to</w:t>
      </w:r>
      <w:r w:rsidRPr="000E7924">
        <w:t xml:space="preserve"> </w:t>
      </w:r>
      <w:r w:rsidRPr="000E7924">
        <w:t xml:space="preserve">a threat </w:t>
      </w:r>
      <w:r w:rsidRPr="000E7924">
        <w:t xml:space="preserve">actor. </w:t>
      </w:r>
      <w:r w:rsidR="007B2A6C">
        <w:t>The associated enumeration literals are provided in the table below.</w:t>
      </w:r>
    </w:p>
    <w:tbl>
      <w:tblPr>
        <w:tblStyle w:val="TableGrid"/>
        <w:tblW w:w="0" w:type="auto"/>
        <w:tblLook w:val="04A0" w:firstRow="1" w:lastRow="0" w:firstColumn="1" w:lastColumn="0" w:noHBand="0" w:noVBand="1"/>
      </w:tblPr>
      <w:tblGrid>
        <w:gridCol w:w="6129"/>
        <w:gridCol w:w="3149"/>
      </w:tblGrid>
      <w:tr w:rsidR="00445B2F" w:rsidRPr="00445B2F" w14:paraId="58C1C821" w14:textId="77777777" w:rsidTr="00402956">
        <w:trPr>
          <w:trHeight w:val="285"/>
        </w:trPr>
        <w:tc>
          <w:tcPr>
            <w:tcW w:w="6129" w:type="dxa"/>
            <w:shd w:val="clear" w:color="auto" w:fill="BFBFBF" w:themeFill="background1" w:themeFillShade="BF"/>
            <w:noWrap/>
            <w:vAlign w:val="center"/>
          </w:tcPr>
          <w:p w14:paraId="434B08C0" w14:textId="4B07938F" w:rsidR="00445B2F" w:rsidRPr="00445B2F" w:rsidRDefault="00C94D25" w:rsidP="00445B2F">
            <w:r>
              <w:rPr>
                <w:b/>
                <w:bCs/>
              </w:rPr>
              <w:t>Enumeration Literal</w:t>
            </w:r>
          </w:p>
        </w:tc>
        <w:tc>
          <w:tcPr>
            <w:tcW w:w="3149" w:type="dxa"/>
            <w:shd w:val="clear" w:color="auto" w:fill="BFBFBF" w:themeFill="background1" w:themeFillShade="BF"/>
            <w:vAlign w:val="center"/>
          </w:tcPr>
          <w:p w14:paraId="309B8172" w14:textId="0A91A52A" w:rsidR="00445B2F" w:rsidRPr="00445B2F" w:rsidRDefault="00445B2F" w:rsidP="00445B2F">
            <w:r>
              <w:rPr>
                <w:b/>
                <w:bCs/>
              </w:rPr>
              <w:t>Description</w:t>
            </w:r>
          </w:p>
        </w:tc>
      </w:tr>
      <w:tr w:rsidR="00445B2F" w:rsidRPr="00445B2F" w14:paraId="2C5A2C55" w14:textId="77777777" w:rsidTr="00402956">
        <w:trPr>
          <w:trHeight w:val="285"/>
        </w:trPr>
        <w:tc>
          <w:tcPr>
            <w:tcW w:w="6129" w:type="dxa"/>
            <w:noWrap/>
            <w:hideMark/>
          </w:tcPr>
          <w:p w14:paraId="3EEDDC4B" w14:textId="77777777" w:rsidR="00445B2F" w:rsidRPr="00445B2F" w:rsidRDefault="00445B2F" w:rsidP="00445B2F">
            <w:pPr>
              <w:rPr>
                <w:b/>
              </w:rPr>
            </w:pPr>
            <w:r w:rsidRPr="00445B2F">
              <w:rPr>
                <w:b/>
              </w:rPr>
              <w:t>Data Exploitation</w:t>
            </w:r>
          </w:p>
        </w:tc>
        <w:tc>
          <w:tcPr>
            <w:tcW w:w="3149" w:type="dxa"/>
            <w:hideMark/>
          </w:tcPr>
          <w:p w14:paraId="4628F560" w14:textId="77777777" w:rsidR="00445B2F" w:rsidRPr="00445B2F" w:rsidRDefault="00445B2F" w:rsidP="00445B2F"/>
        </w:tc>
      </w:tr>
      <w:tr w:rsidR="00445B2F" w:rsidRPr="00445B2F" w14:paraId="28D3B922" w14:textId="77777777" w:rsidTr="00402956">
        <w:trPr>
          <w:trHeight w:val="285"/>
        </w:trPr>
        <w:tc>
          <w:tcPr>
            <w:tcW w:w="6129" w:type="dxa"/>
            <w:noWrap/>
            <w:hideMark/>
          </w:tcPr>
          <w:p w14:paraId="1A638529" w14:textId="77777777" w:rsidR="00445B2F" w:rsidRPr="00445B2F" w:rsidRDefault="00445B2F" w:rsidP="00445B2F">
            <w:pPr>
              <w:rPr>
                <w:b/>
              </w:rPr>
            </w:pPr>
            <w:r w:rsidRPr="00445B2F">
              <w:rPr>
                <w:b/>
              </w:rPr>
              <w:t>Data Exploitation - Analytic Support</w:t>
            </w:r>
          </w:p>
        </w:tc>
        <w:tc>
          <w:tcPr>
            <w:tcW w:w="3149" w:type="dxa"/>
            <w:hideMark/>
          </w:tcPr>
          <w:p w14:paraId="76F825EC" w14:textId="77777777" w:rsidR="00445B2F" w:rsidRPr="00445B2F" w:rsidRDefault="00445B2F" w:rsidP="00445B2F"/>
        </w:tc>
      </w:tr>
      <w:tr w:rsidR="00445B2F" w:rsidRPr="00445B2F" w14:paraId="2C0C9B49" w14:textId="77777777" w:rsidTr="00402956">
        <w:trPr>
          <w:trHeight w:val="285"/>
        </w:trPr>
        <w:tc>
          <w:tcPr>
            <w:tcW w:w="6129" w:type="dxa"/>
            <w:noWrap/>
            <w:hideMark/>
          </w:tcPr>
          <w:p w14:paraId="5D72247E" w14:textId="77777777" w:rsidR="00445B2F" w:rsidRPr="00445B2F" w:rsidRDefault="00445B2F" w:rsidP="00445B2F">
            <w:pPr>
              <w:rPr>
                <w:b/>
              </w:rPr>
            </w:pPr>
            <w:r w:rsidRPr="00445B2F">
              <w:rPr>
                <w:b/>
              </w:rPr>
              <w:t>Data Exploitation - Translation Support</w:t>
            </w:r>
          </w:p>
        </w:tc>
        <w:tc>
          <w:tcPr>
            <w:tcW w:w="3149" w:type="dxa"/>
            <w:hideMark/>
          </w:tcPr>
          <w:p w14:paraId="7EEED920" w14:textId="77777777" w:rsidR="00445B2F" w:rsidRPr="00445B2F" w:rsidRDefault="00445B2F" w:rsidP="00445B2F"/>
        </w:tc>
      </w:tr>
      <w:tr w:rsidR="00445B2F" w:rsidRPr="00445B2F" w14:paraId="09053AA1" w14:textId="77777777" w:rsidTr="00402956">
        <w:trPr>
          <w:trHeight w:val="285"/>
        </w:trPr>
        <w:tc>
          <w:tcPr>
            <w:tcW w:w="6129" w:type="dxa"/>
            <w:noWrap/>
            <w:hideMark/>
          </w:tcPr>
          <w:p w14:paraId="7AAE0054" w14:textId="77777777" w:rsidR="00445B2F" w:rsidRPr="00445B2F" w:rsidRDefault="00445B2F" w:rsidP="00445B2F">
            <w:pPr>
              <w:rPr>
                <w:b/>
              </w:rPr>
            </w:pPr>
            <w:r w:rsidRPr="00445B2F">
              <w:rPr>
                <w:b/>
              </w:rPr>
              <w:t>Financial Resources</w:t>
            </w:r>
          </w:p>
        </w:tc>
        <w:tc>
          <w:tcPr>
            <w:tcW w:w="3149" w:type="dxa"/>
            <w:hideMark/>
          </w:tcPr>
          <w:p w14:paraId="004F9B4B" w14:textId="77777777" w:rsidR="00445B2F" w:rsidRPr="00445B2F" w:rsidRDefault="00445B2F" w:rsidP="00445B2F"/>
        </w:tc>
      </w:tr>
      <w:tr w:rsidR="00445B2F" w:rsidRPr="00445B2F" w14:paraId="706D3F9E" w14:textId="77777777" w:rsidTr="00402956">
        <w:trPr>
          <w:trHeight w:val="285"/>
        </w:trPr>
        <w:tc>
          <w:tcPr>
            <w:tcW w:w="6129" w:type="dxa"/>
            <w:noWrap/>
            <w:hideMark/>
          </w:tcPr>
          <w:p w14:paraId="28A6F6AD" w14:textId="77777777" w:rsidR="00445B2F" w:rsidRPr="00445B2F" w:rsidRDefault="00445B2F" w:rsidP="00445B2F">
            <w:pPr>
              <w:rPr>
                <w:b/>
              </w:rPr>
            </w:pPr>
            <w:r w:rsidRPr="00445B2F">
              <w:rPr>
                <w:b/>
              </w:rPr>
              <w:t>Financial Resources - Academic</w:t>
            </w:r>
          </w:p>
        </w:tc>
        <w:tc>
          <w:tcPr>
            <w:tcW w:w="3149" w:type="dxa"/>
            <w:hideMark/>
          </w:tcPr>
          <w:p w14:paraId="285217F1" w14:textId="77777777" w:rsidR="00445B2F" w:rsidRPr="00445B2F" w:rsidRDefault="00445B2F" w:rsidP="00445B2F"/>
        </w:tc>
      </w:tr>
      <w:tr w:rsidR="00445B2F" w:rsidRPr="00445B2F" w14:paraId="0EEEECB3" w14:textId="77777777" w:rsidTr="00402956">
        <w:trPr>
          <w:trHeight w:val="285"/>
        </w:trPr>
        <w:tc>
          <w:tcPr>
            <w:tcW w:w="6129" w:type="dxa"/>
            <w:noWrap/>
            <w:hideMark/>
          </w:tcPr>
          <w:p w14:paraId="2A2E8866" w14:textId="77777777" w:rsidR="00445B2F" w:rsidRPr="00445B2F" w:rsidRDefault="00445B2F" w:rsidP="00445B2F">
            <w:pPr>
              <w:rPr>
                <w:b/>
              </w:rPr>
            </w:pPr>
            <w:r w:rsidRPr="00445B2F">
              <w:rPr>
                <w:b/>
              </w:rPr>
              <w:t>Financial Resources - Commercial</w:t>
            </w:r>
          </w:p>
        </w:tc>
        <w:tc>
          <w:tcPr>
            <w:tcW w:w="3149" w:type="dxa"/>
            <w:hideMark/>
          </w:tcPr>
          <w:p w14:paraId="563373D1" w14:textId="77777777" w:rsidR="00445B2F" w:rsidRPr="00445B2F" w:rsidRDefault="00445B2F" w:rsidP="00445B2F"/>
        </w:tc>
      </w:tr>
      <w:tr w:rsidR="00445B2F" w:rsidRPr="00445B2F" w14:paraId="0AE7B902" w14:textId="77777777" w:rsidTr="00402956">
        <w:trPr>
          <w:trHeight w:val="285"/>
        </w:trPr>
        <w:tc>
          <w:tcPr>
            <w:tcW w:w="6129" w:type="dxa"/>
            <w:noWrap/>
            <w:hideMark/>
          </w:tcPr>
          <w:p w14:paraId="7EFB4559" w14:textId="77777777" w:rsidR="00445B2F" w:rsidRPr="00445B2F" w:rsidRDefault="00445B2F" w:rsidP="00445B2F">
            <w:pPr>
              <w:rPr>
                <w:b/>
              </w:rPr>
            </w:pPr>
            <w:r w:rsidRPr="00445B2F">
              <w:rPr>
                <w:b/>
              </w:rPr>
              <w:t>Financial Resources - Government</w:t>
            </w:r>
          </w:p>
        </w:tc>
        <w:tc>
          <w:tcPr>
            <w:tcW w:w="3149" w:type="dxa"/>
            <w:hideMark/>
          </w:tcPr>
          <w:p w14:paraId="08A05BA0" w14:textId="77777777" w:rsidR="00445B2F" w:rsidRPr="00445B2F" w:rsidRDefault="00445B2F" w:rsidP="00445B2F"/>
        </w:tc>
      </w:tr>
      <w:tr w:rsidR="00445B2F" w:rsidRPr="00445B2F" w14:paraId="24AB30F4" w14:textId="77777777" w:rsidTr="00402956">
        <w:trPr>
          <w:trHeight w:val="285"/>
        </w:trPr>
        <w:tc>
          <w:tcPr>
            <w:tcW w:w="6129" w:type="dxa"/>
            <w:noWrap/>
            <w:hideMark/>
          </w:tcPr>
          <w:p w14:paraId="76B137D2" w14:textId="77777777" w:rsidR="00445B2F" w:rsidRPr="00445B2F" w:rsidRDefault="00445B2F" w:rsidP="00445B2F">
            <w:pPr>
              <w:rPr>
                <w:b/>
              </w:rPr>
            </w:pPr>
            <w:r w:rsidRPr="00445B2F">
              <w:rPr>
                <w:b/>
              </w:rPr>
              <w:t>Financial Resources - Hacktivist or Grassroot</w:t>
            </w:r>
          </w:p>
        </w:tc>
        <w:tc>
          <w:tcPr>
            <w:tcW w:w="3149" w:type="dxa"/>
            <w:hideMark/>
          </w:tcPr>
          <w:p w14:paraId="07B7790A" w14:textId="77777777" w:rsidR="00445B2F" w:rsidRPr="00445B2F" w:rsidRDefault="00445B2F" w:rsidP="00445B2F"/>
        </w:tc>
      </w:tr>
      <w:tr w:rsidR="00445B2F" w:rsidRPr="00445B2F" w14:paraId="291BDC13" w14:textId="77777777" w:rsidTr="00402956">
        <w:trPr>
          <w:trHeight w:val="285"/>
        </w:trPr>
        <w:tc>
          <w:tcPr>
            <w:tcW w:w="6129" w:type="dxa"/>
            <w:noWrap/>
            <w:hideMark/>
          </w:tcPr>
          <w:p w14:paraId="5681BC95" w14:textId="77777777" w:rsidR="00445B2F" w:rsidRPr="00445B2F" w:rsidRDefault="00445B2F" w:rsidP="00445B2F">
            <w:pPr>
              <w:rPr>
                <w:b/>
              </w:rPr>
            </w:pPr>
            <w:r w:rsidRPr="00445B2F">
              <w:rPr>
                <w:b/>
              </w:rPr>
              <w:t>Financial Resources - Non-Attributable Finance</w:t>
            </w:r>
          </w:p>
        </w:tc>
        <w:tc>
          <w:tcPr>
            <w:tcW w:w="3149" w:type="dxa"/>
            <w:hideMark/>
          </w:tcPr>
          <w:p w14:paraId="4A2C85F5" w14:textId="77777777" w:rsidR="00445B2F" w:rsidRPr="00445B2F" w:rsidRDefault="00445B2F" w:rsidP="00445B2F"/>
        </w:tc>
      </w:tr>
      <w:tr w:rsidR="00445B2F" w:rsidRPr="00445B2F" w14:paraId="333D4535" w14:textId="77777777" w:rsidTr="00402956">
        <w:trPr>
          <w:trHeight w:val="285"/>
        </w:trPr>
        <w:tc>
          <w:tcPr>
            <w:tcW w:w="6129" w:type="dxa"/>
            <w:noWrap/>
            <w:hideMark/>
          </w:tcPr>
          <w:p w14:paraId="2CD6971A" w14:textId="77777777" w:rsidR="00445B2F" w:rsidRPr="00445B2F" w:rsidRDefault="00445B2F" w:rsidP="00445B2F">
            <w:pPr>
              <w:rPr>
                <w:b/>
              </w:rPr>
            </w:pPr>
            <w:r w:rsidRPr="00445B2F">
              <w:rPr>
                <w:b/>
              </w:rPr>
              <w:t>Planning</w:t>
            </w:r>
          </w:p>
        </w:tc>
        <w:tc>
          <w:tcPr>
            <w:tcW w:w="3149" w:type="dxa"/>
            <w:hideMark/>
          </w:tcPr>
          <w:p w14:paraId="3F6F7DE3" w14:textId="77777777" w:rsidR="00445B2F" w:rsidRPr="00445B2F" w:rsidRDefault="00445B2F" w:rsidP="00445B2F"/>
        </w:tc>
      </w:tr>
      <w:tr w:rsidR="00445B2F" w:rsidRPr="00445B2F" w14:paraId="4705CA72" w14:textId="77777777" w:rsidTr="00402956">
        <w:trPr>
          <w:trHeight w:val="285"/>
        </w:trPr>
        <w:tc>
          <w:tcPr>
            <w:tcW w:w="6129" w:type="dxa"/>
            <w:noWrap/>
            <w:hideMark/>
          </w:tcPr>
          <w:p w14:paraId="5094D0A1" w14:textId="77777777" w:rsidR="00445B2F" w:rsidRPr="00445B2F" w:rsidRDefault="00445B2F" w:rsidP="00445B2F">
            <w:pPr>
              <w:rPr>
                <w:b/>
              </w:rPr>
            </w:pPr>
            <w:r w:rsidRPr="00445B2F">
              <w:rPr>
                <w:b/>
              </w:rPr>
              <w:t>Planning - Open-Source Intelligence (OSINT) Gathering</w:t>
            </w:r>
          </w:p>
        </w:tc>
        <w:tc>
          <w:tcPr>
            <w:tcW w:w="3149" w:type="dxa"/>
            <w:hideMark/>
          </w:tcPr>
          <w:p w14:paraId="78148A2D" w14:textId="77777777" w:rsidR="00445B2F" w:rsidRPr="00445B2F" w:rsidRDefault="00445B2F" w:rsidP="00445B2F"/>
        </w:tc>
      </w:tr>
      <w:tr w:rsidR="00445B2F" w:rsidRPr="00445B2F" w14:paraId="33FF5A8A" w14:textId="77777777" w:rsidTr="00402956">
        <w:trPr>
          <w:trHeight w:val="285"/>
        </w:trPr>
        <w:tc>
          <w:tcPr>
            <w:tcW w:w="6129" w:type="dxa"/>
            <w:noWrap/>
            <w:hideMark/>
          </w:tcPr>
          <w:p w14:paraId="4434590C" w14:textId="77777777" w:rsidR="00445B2F" w:rsidRPr="00445B2F" w:rsidRDefault="00445B2F" w:rsidP="00445B2F">
            <w:pPr>
              <w:rPr>
                <w:b/>
              </w:rPr>
            </w:pPr>
            <w:r w:rsidRPr="00445B2F">
              <w:rPr>
                <w:b/>
              </w:rPr>
              <w:t>Planning - Operational Cover Plan</w:t>
            </w:r>
          </w:p>
        </w:tc>
        <w:tc>
          <w:tcPr>
            <w:tcW w:w="3149" w:type="dxa"/>
            <w:hideMark/>
          </w:tcPr>
          <w:p w14:paraId="2748EED6" w14:textId="77777777" w:rsidR="00445B2F" w:rsidRPr="00445B2F" w:rsidRDefault="00445B2F" w:rsidP="00445B2F"/>
        </w:tc>
      </w:tr>
      <w:tr w:rsidR="00445B2F" w:rsidRPr="00445B2F" w14:paraId="12301874" w14:textId="77777777" w:rsidTr="00402956">
        <w:trPr>
          <w:trHeight w:val="285"/>
        </w:trPr>
        <w:tc>
          <w:tcPr>
            <w:tcW w:w="6129" w:type="dxa"/>
            <w:noWrap/>
            <w:hideMark/>
          </w:tcPr>
          <w:p w14:paraId="66412EF5" w14:textId="77777777" w:rsidR="00445B2F" w:rsidRPr="00445B2F" w:rsidRDefault="00445B2F" w:rsidP="00445B2F">
            <w:pPr>
              <w:rPr>
                <w:b/>
              </w:rPr>
            </w:pPr>
            <w:r w:rsidRPr="00445B2F">
              <w:rPr>
                <w:b/>
              </w:rPr>
              <w:t>Planning - Pre-Operational Surveillance and Reconnaissance</w:t>
            </w:r>
          </w:p>
        </w:tc>
        <w:tc>
          <w:tcPr>
            <w:tcW w:w="3149" w:type="dxa"/>
            <w:hideMark/>
          </w:tcPr>
          <w:p w14:paraId="6DB34A23" w14:textId="77777777" w:rsidR="00445B2F" w:rsidRPr="00445B2F" w:rsidRDefault="00445B2F" w:rsidP="00445B2F"/>
        </w:tc>
      </w:tr>
      <w:tr w:rsidR="00445B2F" w:rsidRPr="00445B2F" w14:paraId="5863E50F" w14:textId="77777777" w:rsidTr="00402956">
        <w:trPr>
          <w:trHeight w:val="285"/>
        </w:trPr>
        <w:tc>
          <w:tcPr>
            <w:tcW w:w="6129" w:type="dxa"/>
            <w:noWrap/>
            <w:hideMark/>
          </w:tcPr>
          <w:p w14:paraId="5A26D7CE" w14:textId="77777777" w:rsidR="00445B2F" w:rsidRPr="00445B2F" w:rsidRDefault="00445B2F" w:rsidP="00445B2F">
            <w:pPr>
              <w:rPr>
                <w:b/>
              </w:rPr>
            </w:pPr>
            <w:r w:rsidRPr="00445B2F">
              <w:rPr>
                <w:b/>
              </w:rPr>
              <w:t>Planning - Target Selection</w:t>
            </w:r>
          </w:p>
        </w:tc>
        <w:tc>
          <w:tcPr>
            <w:tcW w:w="3149" w:type="dxa"/>
            <w:hideMark/>
          </w:tcPr>
          <w:p w14:paraId="1F31E67C" w14:textId="77777777" w:rsidR="00445B2F" w:rsidRPr="00445B2F" w:rsidRDefault="00445B2F" w:rsidP="00445B2F"/>
        </w:tc>
      </w:tr>
      <w:tr w:rsidR="00445B2F" w:rsidRPr="00445B2F" w14:paraId="27FFE38E" w14:textId="77777777" w:rsidTr="00402956">
        <w:trPr>
          <w:trHeight w:val="285"/>
        </w:trPr>
        <w:tc>
          <w:tcPr>
            <w:tcW w:w="6129" w:type="dxa"/>
            <w:noWrap/>
            <w:hideMark/>
          </w:tcPr>
          <w:p w14:paraId="0B574B44" w14:textId="77777777" w:rsidR="00445B2F" w:rsidRPr="00445B2F" w:rsidRDefault="00445B2F" w:rsidP="00445B2F">
            <w:pPr>
              <w:rPr>
                <w:b/>
              </w:rPr>
            </w:pPr>
            <w:r w:rsidRPr="00445B2F">
              <w:rPr>
                <w:b/>
              </w:rPr>
              <w:t>Skill Development / Recruitment</w:t>
            </w:r>
          </w:p>
        </w:tc>
        <w:tc>
          <w:tcPr>
            <w:tcW w:w="3149" w:type="dxa"/>
            <w:hideMark/>
          </w:tcPr>
          <w:p w14:paraId="2EEF28E0" w14:textId="77777777" w:rsidR="00445B2F" w:rsidRPr="00445B2F" w:rsidRDefault="00445B2F" w:rsidP="00445B2F"/>
        </w:tc>
      </w:tr>
      <w:tr w:rsidR="00445B2F" w:rsidRPr="00445B2F" w14:paraId="6D37794B" w14:textId="77777777" w:rsidTr="00402956">
        <w:trPr>
          <w:trHeight w:val="285"/>
        </w:trPr>
        <w:tc>
          <w:tcPr>
            <w:tcW w:w="6129" w:type="dxa"/>
            <w:noWrap/>
            <w:hideMark/>
          </w:tcPr>
          <w:p w14:paraId="1EC991AF" w14:textId="77777777" w:rsidR="00445B2F" w:rsidRPr="00445B2F" w:rsidRDefault="00445B2F" w:rsidP="00445B2F">
            <w:pPr>
              <w:rPr>
                <w:b/>
              </w:rPr>
            </w:pPr>
            <w:r w:rsidRPr="00445B2F">
              <w:rPr>
                <w:b/>
              </w:rPr>
              <w:t>Skill Development / Recruitment - Contracting and Hiring</w:t>
            </w:r>
          </w:p>
        </w:tc>
        <w:tc>
          <w:tcPr>
            <w:tcW w:w="3149" w:type="dxa"/>
            <w:hideMark/>
          </w:tcPr>
          <w:p w14:paraId="35E6AAE9" w14:textId="77777777" w:rsidR="00445B2F" w:rsidRPr="00445B2F" w:rsidRDefault="00445B2F" w:rsidP="00445B2F"/>
        </w:tc>
      </w:tr>
      <w:tr w:rsidR="00445B2F" w:rsidRPr="00445B2F" w14:paraId="3D165814" w14:textId="77777777" w:rsidTr="00402956">
        <w:trPr>
          <w:trHeight w:val="285"/>
        </w:trPr>
        <w:tc>
          <w:tcPr>
            <w:tcW w:w="6129" w:type="dxa"/>
            <w:noWrap/>
            <w:hideMark/>
          </w:tcPr>
          <w:p w14:paraId="04352B7C" w14:textId="77777777" w:rsidR="00445B2F" w:rsidRPr="00445B2F" w:rsidRDefault="00445B2F" w:rsidP="00445B2F">
            <w:pPr>
              <w:rPr>
                <w:b/>
              </w:rPr>
            </w:pPr>
            <w:r w:rsidRPr="00445B2F">
              <w:rPr>
                <w:b/>
              </w:rPr>
              <w:lastRenderedPageBreak/>
              <w:t>Skill Development / Recruitment - Document Exploitation (DOCEX) Training</w:t>
            </w:r>
          </w:p>
        </w:tc>
        <w:tc>
          <w:tcPr>
            <w:tcW w:w="3149" w:type="dxa"/>
            <w:hideMark/>
          </w:tcPr>
          <w:p w14:paraId="06D1E3A1" w14:textId="77777777" w:rsidR="00445B2F" w:rsidRPr="00445B2F" w:rsidRDefault="00445B2F" w:rsidP="00445B2F"/>
        </w:tc>
      </w:tr>
      <w:tr w:rsidR="00445B2F" w:rsidRPr="00445B2F" w14:paraId="10ED7DE9" w14:textId="77777777" w:rsidTr="00402956">
        <w:trPr>
          <w:trHeight w:val="285"/>
        </w:trPr>
        <w:tc>
          <w:tcPr>
            <w:tcW w:w="6129" w:type="dxa"/>
            <w:noWrap/>
            <w:hideMark/>
          </w:tcPr>
          <w:p w14:paraId="1D3DC0C6" w14:textId="77777777" w:rsidR="00445B2F" w:rsidRPr="00445B2F" w:rsidRDefault="00445B2F" w:rsidP="00445B2F">
            <w:pPr>
              <w:rPr>
                <w:b/>
              </w:rPr>
            </w:pPr>
            <w:r w:rsidRPr="00445B2F">
              <w:rPr>
                <w:b/>
              </w:rPr>
              <w:t>Skill Development / Recruitment - Internal Training</w:t>
            </w:r>
          </w:p>
        </w:tc>
        <w:tc>
          <w:tcPr>
            <w:tcW w:w="3149" w:type="dxa"/>
            <w:hideMark/>
          </w:tcPr>
          <w:p w14:paraId="651926AC" w14:textId="77777777" w:rsidR="00445B2F" w:rsidRPr="00445B2F" w:rsidRDefault="00445B2F" w:rsidP="00445B2F"/>
        </w:tc>
      </w:tr>
      <w:tr w:rsidR="00445B2F" w:rsidRPr="00445B2F" w14:paraId="296B6567" w14:textId="77777777" w:rsidTr="00402956">
        <w:trPr>
          <w:trHeight w:val="285"/>
        </w:trPr>
        <w:tc>
          <w:tcPr>
            <w:tcW w:w="6129" w:type="dxa"/>
            <w:noWrap/>
            <w:hideMark/>
          </w:tcPr>
          <w:p w14:paraId="02041CEE" w14:textId="77777777" w:rsidR="00445B2F" w:rsidRPr="00445B2F" w:rsidRDefault="00445B2F" w:rsidP="00445B2F">
            <w:pPr>
              <w:rPr>
                <w:b/>
              </w:rPr>
            </w:pPr>
            <w:r w:rsidRPr="00445B2F">
              <w:rPr>
                <w:b/>
              </w:rPr>
              <w:t>Skill Development / Recruitment - Military Programs</w:t>
            </w:r>
          </w:p>
        </w:tc>
        <w:tc>
          <w:tcPr>
            <w:tcW w:w="3149" w:type="dxa"/>
            <w:hideMark/>
          </w:tcPr>
          <w:p w14:paraId="72D67C4C" w14:textId="77777777" w:rsidR="00445B2F" w:rsidRPr="00445B2F" w:rsidRDefault="00445B2F" w:rsidP="00445B2F"/>
        </w:tc>
      </w:tr>
      <w:tr w:rsidR="00445B2F" w:rsidRPr="00445B2F" w14:paraId="5F58C4CD" w14:textId="77777777" w:rsidTr="00402956">
        <w:trPr>
          <w:trHeight w:val="285"/>
        </w:trPr>
        <w:tc>
          <w:tcPr>
            <w:tcW w:w="6129" w:type="dxa"/>
            <w:noWrap/>
            <w:hideMark/>
          </w:tcPr>
          <w:p w14:paraId="181DD94B" w14:textId="77777777" w:rsidR="00445B2F" w:rsidRPr="00445B2F" w:rsidRDefault="00445B2F" w:rsidP="00445B2F">
            <w:pPr>
              <w:rPr>
                <w:b/>
              </w:rPr>
            </w:pPr>
            <w:r w:rsidRPr="00445B2F">
              <w:rPr>
                <w:b/>
              </w:rPr>
              <w:t>Skill Development / Recruitment - Security / Hacker Conferences</w:t>
            </w:r>
          </w:p>
        </w:tc>
        <w:tc>
          <w:tcPr>
            <w:tcW w:w="3149" w:type="dxa"/>
            <w:hideMark/>
          </w:tcPr>
          <w:p w14:paraId="4C25C08D" w14:textId="77777777" w:rsidR="00445B2F" w:rsidRPr="00445B2F" w:rsidRDefault="00445B2F" w:rsidP="00445B2F"/>
        </w:tc>
      </w:tr>
      <w:tr w:rsidR="00445B2F" w:rsidRPr="00445B2F" w14:paraId="1FFE1D59" w14:textId="77777777" w:rsidTr="00402956">
        <w:trPr>
          <w:trHeight w:val="285"/>
        </w:trPr>
        <w:tc>
          <w:tcPr>
            <w:tcW w:w="6129" w:type="dxa"/>
            <w:noWrap/>
            <w:hideMark/>
          </w:tcPr>
          <w:p w14:paraId="6B82D5AB" w14:textId="77777777" w:rsidR="00445B2F" w:rsidRPr="00445B2F" w:rsidRDefault="00445B2F" w:rsidP="00445B2F">
            <w:pPr>
              <w:rPr>
                <w:b/>
              </w:rPr>
            </w:pPr>
            <w:r w:rsidRPr="00445B2F">
              <w:rPr>
                <w:b/>
              </w:rPr>
              <w:t>Skill Development / Recruitment - Underground Forums</w:t>
            </w:r>
          </w:p>
        </w:tc>
        <w:tc>
          <w:tcPr>
            <w:tcW w:w="3149" w:type="dxa"/>
            <w:hideMark/>
          </w:tcPr>
          <w:p w14:paraId="154C023A" w14:textId="77777777" w:rsidR="00445B2F" w:rsidRPr="00445B2F" w:rsidRDefault="00445B2F" w:rsidP="00445B2F"/>
        </w:tc>
      </w:tr>
      <w:tr w:rsidR="00445B2F" w:rsidRPr="00445B2F" w14:paraId="06A0312B" w14:textId="77777777" w:rsidTr="00402956">
        <w:trPr>
          <w:trHeight w:val="285"/>
        </w:trPr>
        <w:tc>
          <w:tcPr>
            <w:tcW w:w="6129" w:type="dxa"/>
            <w:noWrap/>
            <w:hideMark/>
          </w:tcPr>
          <w:p w14:paraId="72B8B499" w14:textId="77777777" w:rsidR="00445B2F" w:rsidRPr="00445B2F" w:rsidRDefault="00445B2F" w:rsidP="00445B2F">
            <w:pPr>
              <w:rPr>
                <w:b/>
              </w:rPr>
            </w:pPr>
            <w:r w:rsidRPr="00445B2F">
              <w:rPr>
                <w:b/>
              </w:rPr>
              <w:t>Skill Development / Recruitment - University Programs</w:t>
            </w:r>
          </w:p>
        </w:tc>
        <w:tc>
          <w:tcPr>
            <w:tcW w:w="3149" w:type="dxa"/>
            <w:hideMark/>
          </w:tcPr>
          <w:p w14:paraId="32F5468C" w14:textId="77777777" w:rsidR="00445B2F" w:rsidRPr="00445B2F" w:rsidRDefault="00445B2F" w:rsidP="00445B2F"/>
        </w:tc>
      </w:tr>
    </w:tbl>
    <w:p w14:paraId="4A8AFCF6" w14:textId="0A5420FF" w:rsidR="00445B2F" w:rsidRDefault="00445B2F" w:rsidP="0032667E">
      <w:pPr>
        <w:pStyle w:val="Heading2"/>
      </w:pPr>
      <w:bookmarkStart w:id="99" w:name="_Toc424650741"/>
      <w:r w:rsidRPr="00445B2F">
        <w:t>PlanningAndOperationalSupport</w:t>
      </w:r>
      <w:r w:rsidR="00C94D25">
        <w:t>Vocab-</w:t>
      </w:r>
      <w:r w:rsidRPr="00445B2F">
        <w:t>1.0</w:t>
      </w:r>
      <w:r w:rsidR="00190FE5">
        <w:t xml:space="preserve"> </w:t>
      </w:r>
      <w:r w:rsidR="001B7F51">
        <w:t>Enumeration</w:t>
      </w:r>
      <w:bookmarkEnd w:id="99"/>
    </w:p>
    <w:p w14:paraId="31685C66" w14:textId="6DE1A2F4" w:rsidR="00E053D3" w:rsidRPr="00D32B06" w:rsidRDefault="000E7924" w:rsidP="00D32B06">
      <w:pPr>
        <w:spacing w:after="240"/>
      </w:pPr>
      <w:r w:rsidRPr="000E7924">
        <w:t xml:space="preserve">The </w:t>
      </w:r>
      <w:r w:rsidRPr="000E7924">
        <w:rPr>
          <w:rFonts w:ascii="Courier New" w:hAnsi="Courier New" w:cs="Courier New"/>
        </w:rPr>
        <w:t>PlanningAndOperationalSupportVocab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 xml:space="preserve">STIX vocabulary for expressing the planning and operational support </w:t>
      </w:r>
      <w:r w:rsidRPr="000E7924">
        <w:t xml:space="preserve">functions </w:t>
      </w:r>
      <w:r w:rsidR="00425796">
        <w:t>available to</w:t>
      </w:r>
      <w:r w:rsidR="00425796" w:rsidRPr="000E7924">
        <w:t xml:space="preserve"> </w:t>
      </w:r>
      <w:r w:rsidRPr="000E7924">
        <w:t xml:space="preserve">a threat actor. </w:t>
      </w:r>
      <w:r w:rsidR="007B2A6C">
        <w:t>The associated enumeration literals are provided in the table below.</w:t>
      </w:r>
      <w:r w:rsidRPr="000E7924">
        <w:t xml:space="preserve">NOTE: As of STIX Version 1.0.1, </w:t>
      </w:r>
      <w:r w:rsidRPr="000E7924">
        <w:rPr>
          <w:rFonts w:ascii="Courier New" w:hAnsi="Courier New" w:cs="Courier New"/>
        </w:rPr>
        <w:t>PlanningAndOperationalSupportVocab</w:t>
      </w:r>
      <w:r w:rsidR="00481FC0">
        <w:rPr>
          <w:rFonts w:ascii="Courier New" w:hAnsi="Courier New" w:cs="Courier New"/>
        </w:rPr>
        <w:t>-1.0</w:t>
      </w:r>
      <w:r w:rsidRPr="000E7924">
        <w:t xml:space="preserve"> is deprecated. Please use </w:t>
      </w:r>
      <w:r>
        <w:t xml:space="preserve">version </w:t>
      </w:r>
      <w:r w:rsidRPr="000E7924">
        <w:t>1.0.1 instead</w:t>
      </w:r>
      <w:r>
        <w:t xml:space="preserve"> (see section</w:t>
      </w:r>
      <w:r w:rsidR="006322EA">
        <w:t xml:space="preserve"> </w:t>
      </w:r>
      <w:r w:rsidR="006322EA">
        <w:fldChar w:fldCharType="begin"/>
      </w:r>
      <w:r w:rsidR="006322EA">
        <w:instrText xml:space="preserve"> REF _Ref401841633 \r \h </w:instrText>
      </w:r>
      <w:r w:rsidR="006322EA">
        <w:fldChar w:fldCharType="separate"/>
      </w:r>
      <w:r w:rsidR="006322EA">
        <w:t>3.31</w:t>
      </w:r>
      <w:r w:rsidR="006322EA">
        <w:fldChar w:fldCharType="end"/>
      </w:r>
      <w:r>
        <w:t>)</w:t>
      </w:r>
      <w:r w:rsidRPr="000E7924">
        <w:t>.</w:t>
      </w:r>
    </w:p>
    <w:tbl>
      <w:tblPr>
        <w:tblStyle w:val="TableGrid"/>
        <w:tblW w:w="0" w:type="auto"/>
        <w:tblLook w:val="04A0" w:firstRow="1" w:lastRow="0" w:firstColumn="1" w:lastColumn="0" w:noHBand="0" w:noVBand="1"/>
      </w:tblPr>
      <w:tblGrid>
        <w:gridCol w:w="6385"/>
        <w:gridCol w:w="2893"/>
      </w:tblGrid>
      <w:tr w:rsidR="00445B2F" w:rsidRPr="00445B2F" w14:paraId="4F9D368A" w14:textId="77777777" w:rsidTr="00CD151B">
        <w:trPr>
          <w:trHeight w:val="285"/>
        </w:trPr>
        <w:tc>
          <w:tcPr>
            <w:tcW w:w="6385" w:type="dxa"/>
            <w:shd w:val="clear" w:color="auto" w:fill="BFBFBF" w:themeFill="background1" w:themeFillShade="BF"/>
            <w:noWrap/>
            <w:vAlign w:val="center"/>
          </w:tcPr>
          <w:p w14:paraId="2559E129" w14:textId="3DF806A5" w:rsidR="00445B2F" w:rsidRPr="00445B2F" w:rsidRDefault="00C94D25" w:rsidP="00445B2F">
            <w:r>
              <w:rPr>
                <w:b/>
                <w:bCs/>
              </w:rPr>
              <w:t>Enumeration Literal</w:t>
            </w:r>
          </w:p>
        </w:tc>
        <w:tc>
          <w:tcPr>
            <w:tcW w:w="2893" w:type="dxa"/>
            <w:shd w:val="clear" w:color="auto" w:fill="BFBFBF" w:themeFill="background1" w:themeFillShade="BF"/>
            <w:vAlign w:val="center"/>
          </w:tcPr>
          <w:p w14:paraId="041FB631" w14:textId="0FF0280C" w:rsidR="00445B2F" w:rsidRPr="00445B2F" w:rsidRDefault="00445B2F" w:rsidP="00445B2F">
            <w:r>
              <w:rPr>
                <w:b/>
                <w:bCs/>
              </w:rPr>
              <w:t>Description</w:t>
            </w:r>
          </w:p>
        </w:tc>
      </w:tr>
      <w:tr w:rsidR="00445B2F" w:rsidRPr="00445B2F" w14:paraId="2D3F687A" w14:textId="77777777" w:rsidTr="00CD151B">
        <w:trPr>
          <w:trHeight w:val="285"/>
        </w:trPr>
        <w:tc>
          <w:tcPr>
            <w:tcW w:w="6385" w:type="dxa"/>
            <w:noWrap/>
            <w:hideMark/>
          </w:tcPr>
          <w:p w14:paraId="50DF1C4D" w14:textId="77777777" w:rsidR="00445B2F" w:rsidRPr="00445B2F" w:rsidRDefault="00445B2F" w:rsidP="00445B2F">
            <w:pPr>
              <w:rPr>
                <w:b/>
              </w:rPr>
            </w:pPr>
            <w:r w:rsidRPr="00445B2F">
              <w:rPr>
                <w:b/>
              </w:rPr>
              <w:t>Data Exploitation</w:t>
            </w:r>
          </w:p>
        </w:tc>
        <w:tc>
          <w:tcPr>
            <w:tcW w:w="2893" w:type="dxa"/>
            <w:hideMark/>
          </w:tcPr>
          <w:p w14:paraId="1A4D944F" w14:textId="77777777" w:rsidR="00445B2F" w:rsidRPr="00445B2F" w:rsidRDefault="00445B2F" w:rsidP="00445B2F"/>
        </w:tc>
      </w:tr>
      <w:tr w:rsidR="00445B2F" w:rsidRPr="00445B2F" w14:paraId="3E35E1A7" w14:textId="77777777" w:rsidTr="00CD151B">
        <w:trPr>
          <w:trHeight w:val="285"/>
        </w:trPr>
        <w:tc>
          <w:tcPr>
            <w:tcW w:w="6385" w:type="dxa"/>
            <w:noWrap/>
            <w:hideMark/>
          </w:tcPr>
          <w:p w14:paraId="7497D8A0" w14:textId="77777777" w:rsidR="00445B2F" w:rsidRPr="00445B2F" w:rsidRDefault="00445B2F" w:rsidP="00445B2F">
            <w:pPr>
              <w:rPr>
                <w:b/>
              </w:rPr>
            </w:pPr>
            <w:r w:rsidRPr="00445B2F">
              <w:rPr>
                <w:b/>
              </w:rPr>
              <w:t>Data Exploitation - Analytic Support</w:t>
            </w:r>
          </w:p>
        </w:tc>
        <w:tc>
          <w:tcPr>
            <w:tcW w:w="2893" w:type="dxa"/>
            <w:hideMark/>
          </w:tcPr>
          <w:p w14:paraId="005E56D5" w14:textId="77777777" w:rsidR="00445B2F" w:rsidRPr="00445B2F" w:rsidRDefault="00445B2F" w:rsidP="00445B2F"/>
        </w:tc>
      </w:tr>
      <w:tr w:rsidR="00445B2F" w:rsidRPr="00445B2F" w14:paraId="43829806" w14:textId="77777777" w:rsidTr="00CD151B">
        <w:trPr>
          <w:trHeight w:val="285"/>
        </w:trPr>
        <w:tc>
          <w:tcPr>
            <w:tcW w:w="6385" w:type="dxa"/>
            <w:noWrap/>
            <w:hideMark/>
          </w:tcPr>
          <w:p w14:paraId="341E86F5" w14:textId="77777777" w:rsidR="00445B2F" w:rsidRPr="00445B2F" w:rsidRDefault="00445B2F" w:rsidP="00445B2F">
            <w:pPr>
              <w:rPr>
                <w:b/>
              </w:rPr>
            </w:pPr>
            <w:r w:rsidRPr="00445B2F">
              <w:rPr>
                <w:b/>
              </w:rPr>
              <w:t>Data Exploitation - Translation Support</w:t>
            </w:r>
          </w:p>
        </w:tc>
        <w:tc>
          <w:tcPr>
            <w:tcW w:w="2893" w:type="dxa"/>
            <w:hideMark/>
          </w:tcPr>
          <w:p w14:paraId="122C2B37" w14:textId="77777777" w:rsidR="00445B2F" w:rsidRPr="00445B2F" w:rsidRDefault="00445B2F" w:rsidP="00445B2F"/>
        </w:tc>
      </w:tr>
      <w:tr w:rsidR="00445B2F" w:rsidRPr="00445B2F" w14:paraId="02201A5E" w14:textId="77777777" w:rsidTr="00CD151B">
        <w:trPr>
          <w:trHeight w:val="285"/>
        </w:trPr>
        <w:tc>
          <w:tcPr>
            <w:tcW w:w="6385" w:type="dxa"/>
            <w:noWrap/>
            <w:hideMark/>
          </w:tcPr>
          <w:p w14:paraId="040EFD1E" w14:textId="77777777" w:rsidR="00445B2F" w:rsidRPr="00445B2F" w:rsidRDefault="00445B2F" w:rsidP="00445B2F">
            <w:pPr>
              <w:rPr>
                <w:b/>
              </w:rPr>
            </w:pPr>
            <w:r w:rsidRPr="00445B2F">
              <w:rPr>
                <w:b/>
              </w:rPr>
              <w:t>Financial Resources</w:t>
            </w:r>
          </w:p>
        </w:tc>
        <w:tc>
          <w:tcPr>
            <w:tcW w:w="2893" w:type="dxa"/>
            <w:hideMark/>
          </w:tcPr>
          <w:p w14:paraId="4E1120B2" w14:textId="77777777" w:rsidR="00445B2F" w:rsidRPr="00445B2F" w:rsidRDefault="00445B2F" w:rsidP="00445B2F"/>
        </w:tc>
      </w:tr>
      <w:tr w:rsidR="00445B2F" w:rsidRPr="00445B2F" w14:paraId="30EB1A47" w14:textId="77777777" w:rsidTr="00CD151B">
        <w:trPr>
          <w:trHeight w:val="285"/>
        </w:trPr>
        <w:tc>
          <w:tcPr>
            <w:tcW w:w="6385" w:type="dxa"/>
            <w:noWrap/>
            <w:hideMark/>
          </w:tcPr>
          <w:p w14:paraId="24A0497D" w14:textId="77777777" w:rsidR="00445B2F" w:rsidRPr="00445B2F" w:rsidRDefault="00445B2F" w:rsidP="00445B2F">
            <w:pPr>
              <w:rPr>
                <w:b/>
              </w:rPr>
            </w:pPr>
            <w:r w:rsidRPr="00445B2F">
              <w:rPr>
                <w:b/>
              </w:rPr>
              <w:t>Financial Resources - Academic</w:t>
            </w:r>
          </w:p>
        </w:tc>
        <w:tc>
          <w:tcPr>
            <w:tcW w:w="2893" w:type="dxa"/>
            <w:hideMark/>
          </w:tcPr>
          <w:p w14:paraId="343002E0" w14:textId="77777777" w:rsidR="00445B2F" w:rsidRPr="00445B2F" w:rsidRDefault="00445B2F" w:rsidP="00445B2F"/>
        </w:tc>
      </w:tr>
      <w:tr w:rsidR="00445B2F" w:rsidRPr="00445B2F" w14:paraId="5EA73012" w14:textId="77777777" w:rsidTr="00CD151B">
        <w:trPr>
          <w:trHeight w:val="285"/>
        </w:trPr>
        <w:tc>
          <w:tcPr>
            <w:tcW w:w="6385" w:type="dxa"/>
            <w:noWrap/>
            <w:hideMark/>
          </w:tcPr>
          <w:p w14:paraId="465BD389" w14:textId="77777777" w:rsidR="00445B2F" w:rsidRPr="00445B2F" w:rsidRDefault="00445B2F" w:rsidP="00445B2F">
            <w:pPr>
              <w:rPr>
                <w:b/>
              </w:rPr>
            </w:pPr>
            <w:r w:rsidRPr="00445B2F">
              <w:rPr>
                <w:b/>
              </w:rPr>
              <w:t>Financial Resources - Commercial</w:t>
            </w:r>
          </w:p>
        </w:tc>
        <w:tc>
          <w:tcPr>
            <w:tcW w:w="2893" w:type="dxa"/>
            <w:hideMark/>
          </w:tcPr>
          <w:p w14:paraId="4BCEFC05" w14:textId="77777777" w:rsidR="00445B2F" w:rsidRPr="00445B2F" w:rsidRDefault="00445B2F" w:rsidP="00445B2F"/>
        </w:tc>
      </w:tr>
      <w:tr w:rsidR="00445B2F" w:rsidRPr="00445B2F" w14:paraId="78C3C410" w14:textId="77777777" w:rsidTr="00CD151B">
        <w:trPr>
          <w:trHeight w:val="285"/>
        </w:trPr>
        <w:tc>
          <w:tcPr>
            <w:tcW w:w="6385" w:type="dxa"/>
            <w:noWrap/>
            <w:hideMark/>
          </w:tcPr>
          <w:p w14:paraId="4EEBFDBA" w14:textId="77777777" w:rsidR="00445B2F" w:rsidRPr="00445B2F" w:rsidRDefault="00445B2F" w:rsidP="00445B2F">
            <w:pPr>
              <w:rPr>
                <w:b/>
              </w:rPr>
            </w:pPr>
            <w:r w:rsidRPr="00445B2F">
              <w:rPr>
                <w:b/>
              </w:rPr>
              <w:t>Financial Resources - Government</w:t>
            </w:r>
          </w:p>
        </w:tc>
        <w:tc>
          <w:tcPr>
            <w:tcW w:w="2893" w:type="dxa"/>
            <w:hideMark/>
          </w:tcPr>
          <w:p w14:paraId="4E71A495" w14:textId="77777777" w:rsidR="00445B2F" w:rsidRPr="00445B2F" w:rsidRDefault="00445B2F" w:rsidP="00445B2F"/>
        </w:tc>
      </w:tr>
      <w:tr w:rsidR="00445B2F" w:rsidRPr="00445B2F" w14:paraId="7D504ADC" w14:textId="77777777" w:rsidTr="00CD151B">
        <w:trPr>
          <w:trHeight w:val="285"/>
        </w:trPr>
        <w:tc>
          <w:tcPr>
            <w:tcW w:w="6385" w:type="dxa"/>
            <w:noWrap/>
            <w:hideMark/>
          </w:tcPr>
          <w:p w14:paraId="09459526" w14:textId="77777777" w:rsidR="00445B2F" w:rsidRPr="00445B2F" w:rsidRDefault="00445B2F" w:rsidP="00445B2F">
            <w:pPr>
              <w:rPr>
                <w:b/>
              </w:rPr>
            </w:pPr>
            <w:r w:rsidRPr="00445B2F">
              <w:rPr>
                <w:b/>
              </w:rPr>
              <w:t>Financial Resources - Hacktivist or Grassroot</w:t>
            </w:r>
          </w:p>
        </w:tc>
        <w:tc>
          <w:tcPr>
            <w:tcW w:w="2893" w:type="dxa"/>
            <w:hideMark/>
          </w:tcPr>
          <w:p w14:paraId="4D7785AE" w14:textId="77777777" w:rsidR="00445B2F" w:rsidRPr="00445B2F" w:rsidRDefault="00445B2F" w:rsidP="00445B2F"/>
        </w:tc>
      </w:tr>
      <w:tr w:rsidR="00445B2F" w:rsidRPr="00445B2F" w14:paraId="6DEC0C65" w14:textId="77777777" w:rsidTr="00CD151B">
        <w:trPr>
          <w:trHeight w:val="285"/>
        </w:trPr>
        <w:tc>
          <w:tcPr>
            <w:tcW w:w="6385" w:type="dxa"/>
            <w:noWrap/>
            <w:hideMark/>
          </w:tcPr>
          <w:p w14:paraId="0C54D449" w14:textId="77777777" w:rsidR="00445B2F" w:rsidRPr="00445B2F" w:rsidRDefault="00445B2F" w:rsidP="00445B2F">
            <w:pPr>
              <w:rPr>
                <w:b/>
              </w:rPr>
            </w:pPr>
            <w:r w:rsidRPr="00445B2F">
              <w:rPr>
                <w:b/>
              </w:rPr>
              <w:t>Financial Resources - Non-Attributable Finance</w:t>
            </w:r>
          </w:p>
        </w:tc>
        <w:tc>
          <w:tcPr>
            <w:tcW w:w="2893" w:type="dxa"/>
            <w:hideMark/>
          </w:tcPr>
          <w:p w14:paraId="2D609976" w14:textId="77777777" w:rsidR="00445B2F" w:rsidRPr="00445B2F" w:rsidRDefault="00445B2F" w:rsidP="00445B2F"/>
        </w:tc>
      </w:tr>
      <w:tr w:rsidR="00445B2F" w:rsidRPr="00445B2F" w14:paraId="7154B92A" w14:textId="77777777" w:rsidTr="00CD151B">
        <w:trPr>
          <w:trHeight w:val="285"/>
        </w:trPr>
        <w:tc>
          <w:tcPr>
            <w:tcW w:w="6385" w:type="dxa"/>
            <w:noWrap/>
            <w:hideMark/>
          </w:tcPr>
          <w:p w14:paraId="13A4784E" w14:textId="77777777" w:rsidR="00445B2F" w:rsidRPr="00445B2F" w:rsidRDefault="00445B2F" w:rsidP="00445B2F">
            <w:pPr>
              <w:rPr>
                <w:b/>
              </w:rPr>
            </w:pPr>
            <w:r w:rsidRPr="00445B2F">
              <w:rPr>
                <w:b/>
              </w:rPr>
              <w:t xml:space="preserve">Planning </w:t>
            </w:r>
          </w:p>
        </w:tc>
        <w:tc>
          <w:tcPr>
            <w:tcW w:w="2893" w:type="dxa"/>
            <w:hideMark/>
          </w:tcPr>
          <w:p w14:paraId="27A7F452" w14:textId="77777777" w:rsidR="00445B2F" w:rsidRPr="00445B2F" w:rsidRDefault="00445B2F" w:rsidP="00445B2F"/>
        </w:tc>
      </w:tr>
      <w:tr w:rsidR="00445B2F" w:rsidRPr="00445B2F" w14:paraId="61F8527B" w14:textId="77777777" w:rsidTr="00CD151B">
        <w:trPr>
          <w:trHeight w:val="285"/>
        </w:trPr>
        <w:tc>
          <w:tcPr>
            <w:tcW w:w="6385" w:type="dxa"/>
            <w:noWrap/>
            <w:hideMark/>
          </w:tcPr>
          <w:p w14:paraId="5A50761E" w14:textId="7ABF2619" w:rsidR="00445B2F" w:rsidRPr="00445B2F" w:rsidRDefault="00445B2F" w:rsidP="00445B2F">
            <w:pPr>
              <w:rPr>
                <w:b/>
              </w:rPr>
            </w:pPr>
            <w:r w:rsidRPr="00445B2F">
              <w:rPr>
                <w:b/>
              </w:rPr>
              <w:t>Planning - Open-Source Intelligence (OSINT) Gethering</w:t>
            </w:r>
            <w:r w:rsidR="00314428" w:rsidRPr="00314428">
              <w:rPr>
                <w:rStyle w:val="FootnoteReference"/>
              </w:rPr>
              <w:footnoteReference w:id="14"/>
            </w:r>
          </w:p>
        </w:tc>
        <w:tc>
          <w:tcPr>
            <w:tcW w:w="2893" w:type="dxa"/>
            <w:hideMark/>
          </w:tcPr>
          <w:p w14:paraId="5BD05276" w14:textId="77777777" w:rsidR="00445B2F" w:rsidRPr="00445B2F" w:rsidRDefault="00445B2F" w:rsidP="00445B2F"/>
        </w:tc>
      </w:tr>
      <w:tr w:rsidR="00445B2F" w:rsidRPr="00445B2F" w14:paraId="5DEE5087" w14:textId="77777777" w:rsidTr="00CD151B">
        <w:trPr>
          <w:trHeight w:val="285"/>
        </w:trPr>
        <w:tc>
          <w:tcPr>
            <w:tcW w:w="6385" w:type="dxa"/>
            <w:noWrap/>
            <w:hideMark/>
          </w:tcPr>
          <w:p w14:paraId="0E811BD1" w14:textId="77777777" w:rsidR="00445B2F" w:rsidRPr="00445B2F" w:rsidRDefault="00445B2F" w:rsidP="00445B2F">
            <w:pPr>
              <w:rPr>
                <w:b/>
              </w:rPr>
            </w:pPr>
            <w:r w:rsidRPr="00445B2F">
              <w:rPr>
                <w:b/>
              </w:rPr>
              <w:t>Planning - Operational Cover Plan</w:t>
            </w:r>
          </w:p>
        </w:tc>
        <w:tc>
          <w:tcPr>
            <w:tcW w:w="2893" w:type="dxa"/>
            <w:hideMark/>
          </w:tcPr>
          <w:p w14:paraId="0A14E052" w14:textId="77777777" w:rsidR="00445B2F" w:rsidRPr="00445B2F" w:rsidRDefault="00445B2F" w:rsidP="00445B2F"/>
        </w:tc>
      </w:tr>
      <w:tr w:rsidR="00445B2F" w:rsidRPr="00445B2F" w14:paraId="4310EB75" w14:textId="77777777" w:rsidTr="00CD151B">
        <w:trPr>
          <w:trHeight w:val="285"/>
        </w:trPr>
        <w:tc>
          <w:tcPr>
            <w:tcW w:w="6385" w:type="dxa"/>
            <w:noWrap/>
            <w:hideMark/>
          </w:tcPr>
          <w:p w14:paraId="1A94215D" w14:textId="77777777" w:rsidR="00445B2F" w:rsidRPr="00445B2F" w:rsidRDefault="00445B2F" w:rsidP="00445B2F">
            <w:pPr>
              <w:rPr>
                <w:b/>
              </w:rPr>
            </w:pPr>
            <w:r w:rsidRPr="00445B2F">
              <w:rPr>
                <w:b/>
              </w:rPr>
              <w:t>Planning - Pre-Operational Surveillance and Reconnaissance</w:t>
            </w:r>
          </w:p>
        </w:tc>
        <w:tc>
          <w:tcPr>
            <w:tcW w:w="2893" w:type="dxa"/>
            <w:hideMark/>
          </w:tcPr>
          <w:p w14:paraId="3FD0A9DA" w14:textId="77777777" w:rsidR="00445B2F" w:rsidRPr="00445B2F" w:rsidRDefault="00445B2F" w:rsidP="00445B2F"/>
        </w:tc>
      </w:tr>
      <w:tr w:rsidR="00445B2F" w:rsidRPr="00445B2F" w14:paraId="6C6DC9A0" w14:textId="77777777" w:rsidTr="00CD151B">
        <w:trPr>
          <w:trHeight w:val="285"/>
        </w:trPr>
        <w:tc>
          <w:tcPr>
            <w:tcW w:w="6385" w:type="dxa"/>
            <w:noWrap/>
            <w:hideMark/>
          </w:tcPr>
          <w:p w14:paraId="7B25CA7B" w14:textId="77777777" w:rsidR="00445B2F" w:rsidRPr="00445B2F" w:rsidRDefault="00445B2F" w:rsidP="00445B2F">
            <w:pPr>
              <w:rPr>
                <w:b/>
              </w:rPr>
            </w:pPr>
            <w:r w:rsidRPr="00445B2F">
              <w:rPr>
                <w:b/>
              </w:rPr>
              <w:t>Planning - Target Selection</w:t>
            </w:r>
          </w:p>
        </w:tc>
        <w:tc>
          <w:tcPr>
            <w:tcW w:w="2893" w:type="dxa"/>
            <w:hideMark/>
          </w:tcPr>
          <w:p w14:paraId="73D5CEDC" w14:textId="77777777" w:rsidR="00445B2F" w:rsidRPr="00445B2F" w:rsidRDefault="00445B2F" w:rsidP="00445B2F"/>
        </w:tc>
      </w:tr>
      <w:tr w:rsidR="00445B2F" w:rsidRPr="00445B2F" w14:paraId="4A21BFD2" w14:textId="77777777" w:rsidTr="00CD151B">
        <w:trPr>
          <w:trHeight w:val="285"/>
        </w:trPr>
        <w:tc>
          <w:tcPr>
            <w:tcW w:w="6385" w:type="dxa"/>
            <w:noWrap/>
            <w:hideMark/>
          </w:tcPr>
          <w:p w14:paraId="4ADCFB22" w14:textId="77777777" w:rsidR="00445B2F" w:rsidRPr="00445B2F" w:rsidRDefault="00445B2F" w:rsidP="00445B2F">
            <w:pPr>
              <w:rPr>
                <w:b/>
              </w:rPr>
            </w:pPr>
            <w:r w:rsidRPr="00445B2F">
              <w:rPr>
                <w:b/>
              </w:rPr>
              <w:t>Skill Development / Recruitment</w:t>
            </w:r>
          </w:p>
        </w:tc>
        <w:tc>
          <w:tcPr>
            <w:tcW w:w="2893" w:type="dxa"/>
            <w:hideMark/>
          </w:tcPr>
          <w:p w14:paraId="1A9B1282" w14:textId="77777777" w:rsidR="00445B2F" w:rsidRPr="00445B2F" w:rsidRDefault="00445B2F" w:rsidP="00445B2F"/>
        </w:tc>
      </w:tr>
      <w:tr w:rsidR="00445B2F" w:rsidRPr="00445B2F" w14:paraId="06D03A62" w14:textId="77777777" w:rsidTr="00CD151B">
        <w:trPr>
          <w:trHeight w:val="285"/>
        </w:trPr>
        <w:tc>
          <w:tcPr>
            <w:tcW w:w="6385" w:type="dxa"/>
            <w:noWrap/>
            <w:hideMark/>
          </w:tcPr>
          <w:p w14:paraId="0BC8B6C8" w14:textId="77777777" w:rsidR="00445B2F" w:rsidRPr="00445B2F" w:rsidRDefault="00445B2F" w:rsidP="00445B2F">
            <w:pPr>
              <w:rPr>
                <w:b/>
              </w:rPr>
            </w:pPr>
            <w:r w:rsidRPr="00445B2F">
              <w:rPr>
                <w:b/>
              </w:rPr>
              <w:t>Skill Development / Recruitment - Contracting and Hiring</w:t>
            </w:r>
          </w:p>
        </w:tc>
        <w:tc>
          <w:tcPr>
            <w:tcW w:w="2893" w:type="dxa"/>
            <w:hideMark/>
          </w:tcPr>
          <w:p w14:paraId="2E18C1D1" w14:textId="77777777" w:rsidR="00445B2F" w:rsidRPr="00445B2F" w:rsidRDefault="00445B2F" w:rsidP="00445B2F"/>
        </w:tc>
      </w:tr>
      <w:tr w:rsidR="00445B2F" w:rsidRPr="00445B2F" w14:paraId="6167A092" w14:textId="77777777" w:rsidTr="00CD151B">
        <w:trPr>
          <w:trHeight w:val="285"/>
        </w:trPr>
        <w:tc>
          <w:tcPr>
            <w:tcW w:w="6385" w:type="dxa"/>
            <w:noWrap/>
            <w:hideMark/>
          </w:tcPr>
          <w:p w14:paraId="1E7FCAD4" w14:textId="42D3FF2F" w:rsidR="003F2FEC" w:rsidRDefault="00445B2F" w:rsidP="00445B2F">
            <w:pPr>
              <w:rPr>
                <w:b/>
              </w:rPr>
            </w:pPr>
            <w:r w:rsidRPr="00445B2F">
              <w:rPr>
                <w:b/>
              </w:rPr>
              <w:t xml:space="preserve">Skill Development / Recruitment </w:t>
            </w:r>
            <w:r w:rsidR="003F2FEC">
              <w:rPr>
                <w:b/>
              </w:rPr>
              <w:t>–</w:t>
            </w:r>
            <w:r w:rsidRPr="00445B2F">
              <w:rPr>
                <w:b/>
              </w:rPr>
              <w:t xml:space="preserve"> </w:t>
            </w:r>
          </w:p>
          <w:p w14:paraId="7D5C71B4" w14:textId="2794E5E2" w:rsidR="00445B2F" w:rsidRPr="00445B2F" w:rsidRDefault="00445B2F" w:rsidP="00445B2F">
            <w:pPr>
              <w:rPr>
                <w:b/>
              </w:rPr>
            </w:pPr>
            <w:r w:rsidRPr="00445B2F">
              <w:rPr>
                <w:b/>
              </w:rPr>
              <w:t>Document Exploitation (DOCEX) Training</w:t>
            </w:r>
          </w:p>
        </w:tc>
        <w:tc>
          <w:tcPr>
            <w:tcW w:w="2893" w:type="dxa"/>
            <w:hideMark/>
          </w:tcPr>
          <w:p w14:paraId="5E82F7C1" w14:textId="77777777" w:rsidR="00445B2F" w:rsidRPr="00445B2F" w:rsidRDefault="00445B2F" w:rsidP="00445B2F"/>
        </w:tc>
      </w:tr>
      <w:tr w:rsidR="00445B2F" w:rsidRPr="00445B2F" w14:paraId="42D995EF" w14:textId="77777777" w:rsidTr="00CD151B">
        <w:trPr>
          <w:trHeight w:val="285"/>
        </w:trPr>
        <w:tc>
          <w:tcPr>
            <w:tcW w:w="6385" w:type="dxa"/>
            <w:noWrap/>
            <w:hideMark/>
          </w:tcPr>
          <w:p w14:paraId="5F87EBBC" w14:textId="77777777" w:rsidR="00445B2F" w:rsidRPr="00445B2F" w:rsidRDefault="00445B2F" w:rsidP="00445B2F">
            <w:pPr>
              <w:rPr>
                <w:b/>
              </w:rPr>
            </w:pPr>
            <w:r w:rsidRPr="00445B2F">
              <w:rPr>
                <w:b/>
              </w:rPr>
              <w:t>Skill Development / Recruitment - Internal Training</w:t>
            </w:r>
          </w:p>
        </w:tc>
        <w:tc>
          <w:tcPr>
            <w:tcW w:w="2893" w:type="dxa"/>
            <w:hideMark/>
          </w:tcPr>
          <w:p w14:paraId="7C6B7E4F" w14:textId="77777777" w:rsidR="00445B2F" w:rsidRPr="00445B2F" w:rsidRDefault="00445B2F" w:rsidP="00445B2F"/>
        </w:tc>
      </w:tr>
      <w:tr w:rsidR="00445B2F" w:rsidRPr="00445B2F" w14:paraId="773A7508" w14:textId="77777777" w:rsidTr="00CD151B">
        <w:trPr>
          <w:trHeight w:val="285"/>
        </w:trPr>
        <w:tc>
          <w:tcPr>
            <w:tcW w:w="6385" w:type="dxa"/>
            <w:noWrap/>
            <w:hideMark/>
          </w:tcPr>
          <w:p w14:paraId="3059C7C5" w14:textId="77777777" w:rsidR="00445B2F" w:rsidRPr="00445B2F" w:rsidRDefault="00445B2F" w:rsidP="00445B2F">
            <w:pPr>
              <w:rPr>
                <w:b/>
              </w:rPr>
            </w:pPr>
            <w:r w:rsidRPr="00445B2F">
              <w:rPr>
                <w:b/>
              </w:rPr>
              <w:t>Skill Development / Recruitment - Military Programs</w:t>
            </w:r>
          </w:p>
        </w:tc>
        <w:tc>
          <w:tcPr>
            <w:tcW w:w="2893" w:type="dxa"/>
            <w:hideMark/>
          </w:tcPr>
          <w:p w14:paraId="7F519127" w14:textId="77777777" w:rsidR="00445B2F" w:rsidRPr="00445B2F" w:rsidRDefault="00445B2F" w:rsidP="00445B2F"/>
        </w:tc>
      </w:tr>
      <w:tr w:rsidR="00445B2F" w:rsidRPr="00445B2F" w14:paraId="631E0C03" w14:textId="77777777" w:rsidTr="00CD151B">
        <w:trPr>
          <w:trHeight w:val="285"/>
        </w:trPr>
        <w:tc>
          <w:tcPr>
            <w:tcW w:w="6385" w:type="dxa"/>
            <w:noWrap/>
            <w:hideMark/>
          </w:tcPr>
          <w:p w14:paraId="18A8BB74" w14:textId="77777777" w:rsidR="00445B2F" w:rsidRPr="00445B2F" w:rsidRDefault="00445B2F" w:rsidP="00445B2F">
            <w:pPr>
              <w:rPr>
                <w:b/>
              </w:rPr>
            </w:pPr>
            <w:r w:rsidRPr="00445B2F">
              <w:rPr>
                <w:b/>
              </w:rPr>
              <w:t>Skill Development / Recruitment - Security / Hacker Conferences</w:t>
            </w:r>
          </w:p>
        </w:tc>
        <w:tc>
          <w:tcPr>
            <w:tcW w:w="2893" w:type="dxa"/>
            <w:hideMark/>
          </w:tcPr>
          <w:p w14:paraId="1C2C1B3F" w14:textId="77777777" w:rsidR="00445B2F" w:rsidRPr="00445B2F" w:rsidRDefault="00445B2F" w:rsidP="00445B2F"/>
        </w:tc>
      </w:tr>
      <w:tr w:rsidR="00445B2F" w:rsidRPr="00445B2F" w14:paraId="5A9DB720" w14:textId="77777777" w:rsidTr="00CD151B">
        <w:trPr>
          <w:trHeight w:val="285"/>
        </w:trPr>
        <w:tc>
          <w:tcPr>
            <w:tcW w:w="6385" w:type="dxa"/>
            <w:noWrap/>
            <w:hideMark/>
          </w:tcPr>
          <w:p w14:paraId="12BFBDE9" w14:textId="77777777" w:rsidR="00445B2F" w:rsidRPr="00445B2F" w:rsidRDefault="00445B2F" w:rsidP="00445B2F">
            <w:pPr>
              <w:rPr>
                <w:b/>
              </w:rPr>
            </w:pPr>
            <w:r w:rsidRPr="00445B2F">
              <w:rPr>
                <w:b/>
              </w:rPr>
              <w:t>Skill Development / Recruitment - Underground Forums</w:t>
            </w:r>
          </w:p>
        </w:tc>
        <w:tc>
          <w:tcPr>
            <w:tcW w:w="2893" w:type="dxa"/>
            <w:hideMark/>
          </w:tcPr>
          <w:p w14:paraId="60E55FEB" w14:textId="77777777" w:rsidR="00445B2F" w:rsidRPr="00445B2F" w:rsidRDefault="00445B2F" w:rsidP="00445B2F"/>
        </w:tc>
      </w:tr>
      <w:tr w:rsidR="00445B2F" w:rsidRPr="00445B2F" w14:paraId="68774F37" w14:textId="77777777" w:rsidTr="00CD151B">
        <w:trPr>
          <w:trHeight w:val="285"/>
        </w:trPr>
        <w:tc>
          <w:tcPr>
            <w:tcW w:w="6385" w:type="dxa"/>
            <w:noWrap/>
            <w:hideMark/>
          </w:tcPr>
          <w:p w14:paraId="6F873105" w14:textId="77777777" w:rsidR="00445B2F" w:rsidRPr="00445B2F" w:rsidRDefault="00445B2F" w:rsidP="00445B2F">
            <w:pPr>
              <w:rPr>
                <w:b/>
              </w:rPr>
            </w:pPr>
            <w:r w:rsidRPr="00445B2F">
              <w:rPr>
                <w:b/>
              </w:rPr>
              <w:lastRenderedPageBreak/>
              <w:t>Skill Development / Recruitment - University Programs</w:t>
            </w:r>
          </w:p>
        </w:tc>
        <w:tc>
          <w:tcPr>
            <w:tcW w:w="2893" w:type="dxa"/>
            <w:hideMark/>
          </w:tcPr>
          <w:p w14:paraId="30708A53" w14:textId="77777777" w:rsidR="00445B2F" w:rsidRPr="00445B2F" w:rsidRDefault="00445B2F" w:rsidP="00445B2F"/>
        </w:tc>
      </w:tr>
    </w:tbl>
    <w:p w14:paraId="6FB6D406" w14:textId="22F94C36" w:rsidR="00A426CE" w:rsidRDefault="00A426CE" w:rsidP="0032667E">
      <w:pPr>
        <w:pStyle w:val="Heading2"/>
      </w:pPr>
      <w:bookmarkStart w:id="100" w:name="_Toc424650742"/>
      <w:r w:rsidRPr="00A426CE">
        <w:t>SecurityCompromise</w:t>
      </w:r>
      <w:r w:rsidR="00C94D25">
        <w:t>Vocab-</w:t>
      </w:r>
      <w:r w:rsidRPr="00A426CE">
        <w:t>1.0</w:t>
      </w:r>
      <w:r w:rsidR="00190FE5">
        <w:t xml:space="preserve"> </w:t>
      </w:r>
      <w:r w:rsidR="001B7F51">
        <w:t>Enumeration</w:t>
      </w:r>
      <w:bookmarkEnd w:id="100"/>
    </w:p>
    <w:p w14:paraId="472C7491" w14:textId="0D4E54E1" w:rsidR="00190FE5" w:rsidRPr="00D32B06" w:rsidRDefault="000E7924" w:rsidP="00402956">
      <w:pPr>
        <w:spacing w:after="240"/>
      </w:pPr>
      <w:r w:rsidRPr="000E7924">
        <w:t xml:space="preserve">The </w:t>
      </w:r>
      <w:r w:rsidRPr="000E7924">
        <w:rPr>
          <w:rFonts w:ascii="Courier New" w:hAnsi="Courier New" w:cs="Courier New"/>
        </w:rPr>
        <w:t>SecurityCompromiseVocab</w:t>
      </w:r>
      <w:r w:rsidRPr="000E7924">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0E7924">
        <w:t>STIX vocabulary for expressing whether or not an incident resulted in a security compromise.</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245"/>
        <w:gridCol w:w="7033"/>
      </w:tblGrid>
      <w:tr w:rsidR="00A426CE" w:rsidRPr="00A426CE" w14:paraId="1CBDBCF9" w14:textId="77777777" w:rsidTr="003F2FEC">
        <w:trPr>
          <w:trHeight w:val="285"/>
        </w:trPr>
        <w:tc>
          <w:tcPr>
            <w:tcW w:w="2245" w:type="dxa"/>
            <w:shd w:val="clear" w:color="auto" w:fill="A6A6A6" w:themeFill="background1" w:themeFillShade="A6"/>
            <w:noWrap/>
            <w:vAlign w:val="center"/>
          </w:tcPr>
          <w:p w14:paraId="0299A9A6" w14:textId="4A4C61A3" w:rsidR="00A426CE" w:rsidRPr="00A426CE" w:rsidRDefault="00C94D25" w:rsidP="00A426CE">
            <w:r>
              <w:rPr>
                <w:b/>
                <w:bCs/>
              </w:rPr>
              <w:t>Enumeration Literal</w:t>
            </w:r>
          </w:p>
        </w:tc>
        <w:tc>
          <w:tcPr>
            <w:tcW w:w="7033" w:type="dxa"/>
            <w:shd w:val="clear" w:color="auto" w:fill="A6A6A6" w:themeFill="background1" w:themeFillShade="A6"/>
            <w:vAlign w:val="center"/>
          </w:tcPr>
          <w:p w14:paraId="5C0DE958" w14:textId="1500BED4" w:rsidR="00A426CE" w:rsidRPr="00A426CE" w:rsidRDefault="00A426CE" w:rsidP="00A426CE">
            <w:r>
              <w:rPr>
                <w:b/>
                <w:bCs/>
              </w:rPr>
              <w:t>Description</w:t>
            </w:r>
          </w:p>
        </w:tc>
      </w:tr>
      <w:tr w:rsidR="00A426CE" w:rsidRPr="00A426CE" w14:paraId="02B50031" w14:textId="77777777" w:rsidTr="003F2FEC">
        <w:trPr>
          <w:trHeight w:val="285"/>
        </w:trPr>
        <w:tc>
          <w:tcPr>
            <w:tcW w:w="2245" w:type="dxa"/>
            <w:noWrap/>
            <w:hideMark/>
          </w:tcPr>
          <w:p w14:paraId="274A80C1" w14:textId="77777777" w:rsidR="00A426CE" w:rsidRPr="00BD1D94" w:rsidRDefault="00A426CE" w:rsidP="00A426CE">
            <w:pPr>
              <w:rPr>
                <w:b/>
              </w:rPr>
            </w:pPr>
            <w:r w:rsidRPr="00BD1D94">
              <w:rPr>
                <w:b/>
              </w:rPr>
              <w:t>Yes</w:t>
            </w:r>
          </w:p>
        </w:tc>
        <w:tc>
          <w:tcPr>
            <w:tcW w:w="7033" w:type="dxa"/>
            <w:hideMark/>
          </w:tcPr>
          <w:p w14:paraId="703A2BF3" w14:textId="77777777" w:rsidR="00A426CE" w:rsidRPr="00A426CE" w:rsidRDefault="00A426CE" w:rsidP="00A426CE">
            <w:r w:rsidRPr="00A426CE">
              <w:t>It has been confirmed that this incident resulted in a security compromise.</w:t>
            </w:r>
          </w:p>
        </w:tc>
      </w:tr>
      <w:tr w:rsidR="00A426CE" w:rsidRPr="00A426CE" w14:paraId="3CCF2AD4" w14:textId="77777777" w:rsidTr="003F2FEC">
        <w:trPr>
          <w:trHeight w:val="285"/>
        </w:trPr>
        <w:tc>
          <w:tcPr>
            <w:tcW w:w="2245" w:type="dxa"/>
            <w:noWrap/>
            <w:hideMark/>
          </w:tcPr>
          <w:p w14:paraId="74D51577" w14:textId="77777777" w:rsidR="00A426CE" w:rsidRPr="00BD1D94" w:rsidRDefault="00A426CE" w:rsidP="00A426CE">
            <w:pPr>
              <w:rPr>
                <w:b/>
              </w:rPr>
            </w:pPr>
            <w:r w:rsidRPr="00BD1D94">
              <w:rPr>
                <w:b/>
              </w:rPr>
              <w:t>Suspected</w:t>
            </w:r>
          </w:p>
        </w:tc>
        <w:tc>
          <w:tcPr>
            <w:tcW w:w="7033" w:type="dxa"/>
            <w:hideMark/>
          </w:tcPr>
          <w:p w14:paraId="2DA562E1" w14:textId="77777777" w:rsidR="00A426CE" w:rsidRPr="00A426CE" w:rsidRDefault="00A426CE" w:rsidP="00A426CE">
            <w:r w:rsidRPr="00A426CE">
              <w:t>It is suspected that this incident resulted in a security compromise.</w:t>
            </w:r>
          </w:p>
        </w:tc>
      </w:tr>
      <w:tr w:rsidR="00A426CE" w:rsidRPr="00A426CE" w14:paraId="1A45938A" w14:textId="77777777" w:rsidTr="003F2FEC">
        <w:trPr>
          <w:trHeight w:val="285"/>
        </w:trPr>
        <w:tc>
          <w:tcPr>
            <w:tcW w:w="2245" w:type="dxa"/>
            <w:noWrap/>
            <w:hideMark/>
          </w:tcPr>
          <w:p w14:paraId="72AADFBA" w14:textId="77777777" w:rsidR="00A426CE" w:rsidRPr="00BD1D94" w:rsidRDefault="00A426CE" w:rsidP="00A426CE">
            <w:pPr>
              <w:rPr>
                <w:b/>
              </w:rPr>
            </w:pPr>
            <w:r w:rsidRPr="00BD1D94">
              <w:rPr>
                <w:b/>
              </w:rPr>
              <w:t>No</w:t>
            </w:r>
          </w:p>
        </w:tc>
        <w:tc>
          <w:tcPr>
            <w:tcW w:w="7033" w:type="dxa"/>
            <w:hideMark/>
          </w:tcPr>
          <w:p w14:paraId="2055E52C" w14:textId="77777777" w:rsidR="00A426CE" w:rsidRPr="00A426CE" w:rsidRDefault="00A426CE" w:rsidP="00A426CE">
            <w:r w:rsidRPr="00A426CE">
              <w:t>It has been confirmed that this incident did not result in a security compromise.</w:t>
            </w:r>
          </w:p>
        </w:tc>
      </w:tr>
      <w:tr w:rsidR="00A426CE" w:rsidRPr="00A426CE" w14:paraId="37D7586F" w14:textId="77777777" w:rsidTr="003F2FEC">
        <w:trPr>
          <w:trHeight w:val="285"/>
        </w:trPr>
        <w:tc>
          <w:tcPr>
            <w:tcW w:w="2245" w:type="dxa"/>
            <w:noWrap/>
            <w:hideMark/>
          </w:tcPr>
          <w:p w14:paraId="7A39E4B4" w14:textId="77777777" w:rsidR="00A426CE" w:rsidRPr="00BD1D94" w:rsidRDefault="00A426CE" w:rsidP="00A426CE">
            <w:pPr>
              <w:rPr>
                <w:b/>
              </w:rPr>
            </w:pPr>
            <w:r w:rsidRPr="00BD1D94">
              <w:rPr>
                <w:b/>
              </w:rPr>
              <w:t>Unknown</w:t>
            </w:r>
          </w:p>
        </w:tc>
        <w:tc>
          <w:tcPr>
            <w:tcW w:w="7033" w:type="dxa"/>
            <w:hideMark/>
          </w:tcPr>
          <w:p w14:paraId="1A07C9D9" w14:textId="77777777" w:rsidR="00A426CE" w:rsidRPr="00A426CE" w:rsidRDefault="00A426CE" w:rsidP="00A426CE">
            <w:r w:rsidRPr="00A426CE">
              <w:t>It is not known whether this incident resulted in a security compromise.</w:t>
            </w:r>
          </w:p>
        </w:tc>
      </w:tr>
    </w:tbl>
    <w:p w14:paraId="67D5B05E" w14:textId="3E87962B" w:rsidR="00DA0BBE" w:rsidRDefault="00DA0BBE" w:rsidP="0032667E">
      <w:pPr>
        <w:pStyle w:val="Heading2"/>
      </w:pPr>
      <w:bookmarkStart w:id="101" w:name="_Toc424650743"/>
      <w:r w:rsidRPr="00DA0BBE">
        <w:t>SystemType</w:t>
      </w:r>
      <w:r w:rsidR="00C94D25">
        <w:t>Vocab-</w:t>
      </w:r>
      <w:r w:rsidRPr="00DA0BBE">
        <w:t>1.0</w:t>
      </w:r>
      <w:r w:rsidR="00190FE5">
        <w:t xml:space="preserve"> </w:t>
      </w:r>
      <w:r w:rsidR="001B7F51">
        <w:t>Enumeration</w:t>
      </w:r>
      <w:bookmarkEnd w:id="101"/>
    </w:p>
    <w:p w14:paraId="371F849F" w14:textId="511B855E" w:rsidR="00190FE5" w:rsidRPr="00D32B06" w:rsidRDefault="007059DE" w:rsidP="00402956">
      <w:pPr>
        <w:spacing w:after="240"/>
      </w:pPr>
      <w:r w:rsidRPr="007059DE">
        <w:t xml:space="preserve">The </w:t>
      </w:r>
      <w:r w:rsidRPr="007059DE">
        <w:rPr>
          <w:rFonts w:ascii="Courier New" w:hAnsi="Courier New" w:cs="Courier New"/>
        </w:rPr>
        <w:t>SystemTypeVocab</w:t>
      </w:r>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STIX vocabulary for expressing the type of a system.</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5395"/>
        <w:gridCol w:w="3883"/>
      </w:tblGrid>
      <w:tr w:rsidR="00BD1D94" w:rsidRPr="00DA0BBE" w14:paraId="0F2A890B" w14:textId="77777777" w:rsidTr="00B83C78">
        <w:trPr>
          <w:trHeight w:val="288"/>
        </w:trPr>
        <w:tc>
          <w:tcPr>
            <w:tcW w:w="5395" w:type="dxa"/>
            <w:shd w:val="clear" w:color="auto" w:fill="BFBFBF" w:themeFill="background1" w:themeFillShade="BF"/>
            <w:noWrap/>
            <w:vAlign w:val="center"/>
          </w:tcPr>
          <w:p w14:paraId="1AD07B43" w14:textId="1A3FCD2C" w:rsidR="00BD1D94" w:rsidRPr="00DA0BBE" w:rsidRDefault="00C94D25" w:rsidP="00BD1D94">
            <w:r>
              <w:rPr>
                <w:b/>
                <w:bCs/>
              </w:rPr>
              <w:t>Enumeration Literal</w:t>
            </w:r>
          </w:p>
        </w:tc>
        <w:tc>
          <w:tcPr>
            <w:tcW w:w="3883" w:type="dxa"/>
            <w:shd w:val="clear" w:color="auto" w:fill="BFBFBF" w:themeFill="background1" w:themeFillShade="BF"/>
            <w:vAlign w:val="center"/>
          </w:tcPr>
          <w:p w14:paraId="4B156758" w14:textId="5FB0F48F" w:rsidR="00BD1D94" w:rsidRPr="00DA0BBE" w:rsidRDefault="00BD1D94" w:rsidP="00BD1D94">
            <w:r>
              <w:rPr>
                <w:b/>
                <w:bCs/>
              </w:rPr>
              <w:t>Description</w:t>
            </w:r>
          </w:p>
        </w:tc>
      </w:tr>
      <w:tr w:rsidR="00BD1D94" w:rsidRPr="00DA0BBE" w14:paraId="5960DB18" w14:textId="77777777" w:rsidTr="00B83C78">
        <w:trPr>
          <w:trHeight w:val="288"/>
        </w:trPr>
        <w:tc>
          <w:tcPr>
            <w:tcW w:w="5395" w:type="dxa"/>
            <w:noWrap/>
            <w:hideMark/>
          </w:tcPr>
          <w:p w14:paraId="141B946D" w14:textId="77777777" w:rsidR="00BD1D94" w:rsidRPr="00BD1D94" w:rsidRDefault="00BD1D94" w:rsidP="00BD1D94">
            <w:pPr>
              <w:rPr>
                <w:b/>
              </w:rPr>
            </w:pPr>
            <w:r w:rsidRPr="00BD1D94">
              <w:rPr>
                <w:b/>
              </w:rPr>
              <w:t>Enterprise Systems</w:t>
            </w:r>
          </w:p>
        </w:tc>
        <w:tc>
          <w:tcPr>
            <w:tcW w:w="3883" w:type="dxa"/>
            <w:hideMark/>
          </w:tcPr>
          <w:p w14:paraId="0119E488" w14:textId="77777777" w:rsidR="00BD1D94" w:rsidRPr="00DA0BBE" w:rsidRDefault="00BD1D94" w:rsidP="00BD1D94"/>
        </w:tc>
      </w:tr>
      <w:tr w:rsidR="00BD1D94" w:rsidRPr="00DA0BBE" w14:paraId="78267F11" w14:textId="77777777" w:rsidTr="00B83C78">
        <w:trPr>
          <w:trHeight w:val="288"/>
        </w:trPr>
        <w:tc>
          <w:tcPr>
            <w:tcW w:w="5395" w:type="dxa"/>
            <w:noWrap/>
            <w:hideMark/>
          </w:tcPr>
          <w:p w14:paraId="73C20F91" w14:textId="77777777" w:rsidR="00BD1D94" w:rsidRPr="00BD1D94" w:rsidRDefault="00BD1D94" w:rsidP="00BD1D94">
            <w:pPr>
              <w:rPr>
                <w:b/>
              </w:rPr>
            </w:pPr>
            <w:r w:rsidRPr="00BD1D94">
              <w:rPr>
                <w:b/>
              </w:rPr>
              <w:t>Enterprise Systems - Application Layer</w:t>
            </w:r>
          </w:p>
        </w:tc>
        <w:tc>
          <w:tcPr>
            <w:tcW w:w="3883" w:type="dxa"/>
            <w:hideMark/>
          </w:tcPr>
          <w:p w14:paraId="76DC2FE6" w14:textId="77777777" w:rsidR="00BD1D94" w:rsidRPr="00DA0BBE" w:rsidRDefault="00BD1D94" w:rsidP="00BD1D94"/>
        </w:tc>
      </w:tr>
      <w:tr w:rsidR="00BD1D94" w:rsidRPr="00DA0BBE" w14:paraId="2D03EB98" w14:textId="77777777" w:rsidTr="00B83C78">
        <w:trPr>
          <w:trHeight w:val="288"/>
        </w:trPr>
        <w:tc>
          <w:tcPr>
            <w:tcW w:w="5395" w:type="dxa"/>
            <w:noWrap/>
            <w:hideMark/>
          </w:tcPr>
          <w:p w14:paraId="77E59A65" w14:textId="77777777" w:rsidR="00BD1D94" w:rsidRPr="00BD1D94" w:rsidRDefault="00BD1D94" w:rsidP="00BD1D94">
            <w:pPr>
              <w:rPr>
                <w:b/>
              </w:rPr>
            </w:pPr>
            <w:r w:rsidRPr="00BD1D94">
              <w:rPr>
                <w:b/>
              </w:rPr>
              <w:t>Enterprise Systems - Database Layer</w:t>
            </w:r>
          </w:p>
        </w:tc>
        <w:tc>
          <w:tcPr>
            <w:tcW w:w="3883" w:type="dxa"/>
            <w:hideMark/>
          </w:tcPr>
          <w:p w14:paraId="3E611232" w14:textId="77777777" w:rsidR="00BD1D94" w:rsidRPr="00DA0BBE" w:rsidRDefault="00BD1D94" w:rsidP="00BD1D94"/>
        </w:tc>
      </w:tr>
      <w:tr w:rsidR="00BD1D94" w:rsidRPr="00DA0BBE" w14:paraId="38CC8793" w14:textId="77777777" w:rsidTr="00B83C78">
        <w:trPr>
          <w:trHeight w:val="288"/>
        </w:trPr>
        <w:tc>
          <w:tcPr>
            <w:tcW w:w="5395" w:type="dxa"/>
            <w:noWrap/>
            <w:hideMark/>
          </w:tcPr>
          <w:p w14:paraId="6EE24E9B" w14:textId="373A8A65" w:rsidR="003F2FEC" w:rsidRDefault="00BD1D94" w:rsidP="00BD1D94">
            <w:pPr>
              <w:rPr>
                <w:b/>
              </w:rPr>
            </w:pPr>
            <w:r w:rsidRPr="00BD1D94">
              <w:rPr>
                <w:b/>
              </w:rPr>
              <w:t xml:space="preserve">Enterprise Systems </w:t>
            </w:r>
            <w:r w:rsidR="003F2FEC">
              <w:rPr>
                <w:b/>
              </w:rPr>
              <w:t>–</w:t>
            </w:r>
            <w:r w:rsidRPr="00BD1D94">
              <w:rPr>
                <w:b/>
              </w:rPr>
              <w:t xml:space="preserve"> </w:t>
            </w:r>
          </w:p>
          <w:p w14:paraId="0A72017C" w14:textId="7AEE8DF6" w:rsidR="00BD1D94" w:rsidRPr="00BD1D94" w:rsidRDefault="00BD1D94" w:rsidP="00BD1D94">
            <w:pPr>
              <w:rPr>
                <w:b/>
              </w:rPr>
            </w:pPr>
            <w:r w:rsidRPr="00BD1D94">
              <w:rPr>
                <w:b/>
              </w:rPr>
              <w:t>Enterprise Technologies and Support Infrastructure</w:t>
            </w:r>
          </w:p>
        </w:tc>
        <w:tc>
          <w:tcPr>
            <w:tcW w:w="3883" w:type="dxa"/>
            <w:hideMark/>
          </w:tcPr>
          <w:p w14:paraId="52AFAEAA" w14:textId="77777777" w:rsidR="00BD1D94" w:rsidRPr="00DA0BBE" w:rsidRDefault="00BD1D94" w:rsidP="00BD1D94"/>
        </w:tc>
      </w:tr>
      <w:tr w:rsidR="00BD1D94" w:rsidRPr="00DA0BBE" w14:paraId="79B9FE1C" w14:textId="77777777" w:rsidTr="00B83C78">
        <w:trPr>
          <w:trHeight w:val="288"/>
        </w:trPr>
        <w:tc>
          <w:tcPr>
            <w:tcW w:w="5395" w:type="dxa"/>
            <w:noWrap/>
            <w:hideMark/>
          </w:tcPr>
          <w:p w14:paraId="1979E7C0" w14:textId="77777777" w:rsidR="00BD1D94" w:rsidRPr="00BD1D94" w:rsidRDefault="00BD1D94" w:rsidP="00BD1D94">
            <w:pPr>
              <w:rPr>
                <w:b/>
              </w:rPr>
            </w:pPr>
            <w:r w:rsidRPr="00BD1D94">
              <w:rPr>
                <w:b/>
              </w:rPr>
              <w:t>Enterprise Systems - Network Systems</w:t>
            </w:r>
          </w:p>
        </w:tc>
        <w:tc>
          <w:tcPr>
            <w:tcW w:w="3883" w:type="dxa"/>
            <w:hideMark/>
          </w:tcPr>
          <w:p w14:paraId="74BC5FF4" w14:textId="77777777" w:rsidR="00BD1D94" w:rsidRPr="00DA0BBE" w:rsidRDefault="00BD1D94" w:rsidP="00BD1D94"/>
        </w:tc>
      </w:tr>
      <w:tr w:rsidR="00BD1D94" w:rsidRPr="00DA0BBE" w14:paraId="432ECDDA" w14:textId="77777777" w:rsidTr="00B83C78">
        <w:trPr>
          <w:trHeight w:val="288"/>
        </w:trPr>
        <w:tc>
          <w:tcPr>
            <w:tcW w:w="5395" w:type="dxa"/>
            <w:noWrap/>
            <w:hideMark/>
          </w:tcPr>
          <w:p w14:paraId="6F567CB8" w14:textId="77777777" w:rsidR="00BD1D94" w:rsidRPr="00BD1D94" w:rsidRDefault="00BD1D94" w:rsidP="00BD1D94">
            <w:pPr>
              <w:rPr>
                <w:b/>
              </w:rPr>
            </w:pPr>
            <w:r w:rsidRPr="00BD1D94">
              <w:rPr>
                <w:b/>
              </w:rPr>
              <w:t>Enterprise Systems - Networking Devices</w:t>
            </w:r>
          </w:p>
        </w:tc>
        <w:tc>
          <w:tcPr>
            <w:tcW w:w="3883" w:type="dxa"/>
            <w:hideMark/>
          </w:tcPr>
          <w:p w14:paraId="63FB851E" w14:textId="77777777" w:rsidR="00BD1D94" w:rsidRPr="00DA0BBE" w:rsidRDefault="00BD1D94" w:rsidP="00BD1D94"/>
        </w:tc>
      </w:tr>
      <w:tr w:rsidR="00BD1D94" w:rsidRPr="00DA0BBE" w14:paraId="1328361A" w14:textId="77777777" w:rsidTr="00B83C78">
        <w:trPr>
          <w:trHeight w:val="288"/>
        </w:trPr>
        <w:tc>
          <w:tcPr>
            <w:tcW w:w="5395" w:type="dxa"/>
            <w:noWrap/>
            <w:hideMark/>
          </w:tcPr>
          <w:p w14:paraId="759C0AFE" w14:textId="77777777" w:rsidR="00BD1D94" w:rsidRPr="00BD1D94" w:rsidRDefault="00BD1D94" w:rsidP="00BD1D94">
            <w:pPr>
              <w:rPr>
                <w:b/>
              </w:rPr>
            </w:pPr>
            <w:r w:rsidRPr="00BD1D94">
              <w:rPr>
                <w:b/>
              </w:rPr>
              <w:t>Enterprise Systems - Web Layer</w:t>
            </w:r>
          </w:p>
        </w:tc>
        <w:tc>
          <w:tcPr>
            <w:tcW w:w="3883" w:type="dxa"/>
            <w:hideMark/>
          </w:tcPr>
          <w:p w14:paraId="7E5EBA91" w14:textId="77777777" w:rsidR="00BD1D94" w:rsidRPr="00DA0BBE" w:rsidRDefault="00BD1D94" w:rsidP="00BD1D94"/>
        </w:tc>
      </w:tr>
      <w:tr w:rsidR="00BD1D94" w:rsidRPr="00DA0BBE" w14:paraId="1F20B03F" w14:textId="77777777" w:rsidTr="00B83C78">
        <w:trPr>
          <w:trHeight w:val="288"/>
        </w:trPr>
        <w:tc>
          <w:tcPr>
            <w:tcW w:w="5395" w:type="dxa"/>
            <w:noWrap/>
            <w:hideMark/>
          </w:tcPr>
          <w:p w14:paraId="08B04CCE" w14:textId="77777777" w:rsidR="00BD1D94" w:rsidRPr="00BD1D94" w:rsidRDefault="00BD1D94" w:rsidP="00BD1D94">
            <w:pPr>
              <w:rPr>
                <w:b/>
              </w:rPr>
            </w:pPr>
            <w:r w:rsidRPr="00BD1D94">
              <w:rPr>
                <w:b/>
              </w:rPr>
              <w:t>Enterprise Systems - VoIP</w:t>
            </w:r>
          </w:p>
        </w:tc>
        <w:tc>
          <w:tcPr>
            <w:tcW w:w="3883" w:type="dxa"/>
            <w:hideMark/>
          </w:tcPr>
          <w:p w14:paraId="6E7F27A4" w14:textId="77777777" w:rsidR="00BD1D94" w:rsidRPr="00DA0BBE" w:rsidRDefault="00BD1D94" w:rsidP="00BD1D94"/>
        </w:tc>
      </w:tr>
      <w:tr w:rsidR="00BD1D94" w:rsidRPr="00DA0BBE" w14:paraId="1426D810" w14:textId="77777777" w:rsidTr="00B83C78">
        <w:trPr>
          <w:trHeight w:val="288"/>
        </w:trPr>
        <w:tc>
          <w:tcPr>
            <w:tcW w:w="5395" w:type="dxa"/>
            <w:noWrap/>
            <w:hideMark/>
          </w:tcPr>
          <w:p w14:paraId="4416297E" w14:textId="77777777" w:rsidR="00BD1D94" w:rsidRPr="00BD1D94" w:rsidRDefault="00BD1D94" w:rsidP="00BD1D94">
            <w:pPr>
              <w:rPr>
                <w:b/>
              </w:rPr>
            </w:pPr>
            <w:r w:rsidRPr="00BD1D94">
              <w:rPr>
                <w:b/>
              </w:rPr>
              <w:t>Industrial Control Systems</w:t>
            </w:r>
          </w:p>
        </w:tc>
        <w:tc>
          <w:tcPr>
            <w:tcW w:w="3883" w:type="dxa"/>
            <w:hideMark/>
          </w:tcPr>
          <w:p w14:paraId="2142A0FD" w14:textId="77777777" w:rsidR="00BD1D94" w:rsidRPr="00DA0BBE" w:rsidRDefault="00BD1D94" w:rsidP="00BD1D94"/>
        </w:tc>
      </w:tr>
      <w:tr w:rsidR="00BD1D94" w:rsidRPr="00DA0BBE" w14:paraId="519CCEB8" w14:textId="77777777" w:rsidTr="00B83C78">
        <w:trPr>
          <w:trHeight w:val="288"/>
        </w:trPr>
        <w:tc>
          <w:tcPr>
            <w:tcW w:w="5395" w:type="dxa"/>
            <w:noWrap/>
            <w:hideMark/>
          </w:tcPr>
          <w:p w14:paraId="7EAD3DC9" w14:textId="7DDDE5D1" w:rsidR="00B83C78" w:rsidRDefault="00BD1D94" w:rsidP="00BD1D94">
            <w:pPr>
              <w:rPr>
                <w:b/>
              </w:rPr>
            </w:pPr>
            <w:r w:rsidRPr="00BD1D94">
              <w:rPr>
                <w:b/>
              </w:rPr>
              <w:t xml:space="preserve">Industrial Control Systems </w:t>
            </w:r>
            <w:r w:rsidR="00B83C78">
              <w:rPr>
                <w:b/>
              </w:rPr>
              <w:t>–</w:t>
            </w:r>
            <w:r w:rsidRPr="00BD1D94">
              <w:rPr>
                <w:b/>
              </w:rPr>
              <w:t xml:space="preserve"> </w:t>
            </w:r>
          </w:p>
          <w:p w14:paraId="313BA299" w14:textId="57283437" w:rsidR="00BD1D94" w:rsidRPr="00BD1D94" w:rsidRDefault="00BD1D94" w:rsidP="00BD1D94">
            <w:pPr>
              <w:rPr>
                <w:b/>
              </w:rPr>
            </w:pPr>
            <w:r w:rsidRPr="00BD1D94">
              <w:rPr>
                <w:b/>
              </w:rPr>
              <w:t>Equipment Under Control</w:t>
            </w:r>
          </w:p>
        </w:tc>
        <w:tc>
          <w:tcPr>
            <w:tcW w:w="3883" w:type="dxa"/>
            <w:hideMark/>
          </w:tcPr>
          <w:p w14:paraId="57D997AE" w14:textId="77777777" w:rsidR="00BD1D94" w:rsidRPr="00DA0BBE" w:rsidRDefault="00BD1D94" w:rsidP="00BD1D94"/>
        </w:tc>
      </w:tr>
      <w:tr w:rsidR="00BD1D94" w:rsidRPr="00DA0BBE" w14:paraId="0EC62DE7" w14:textId="77777777" w:rsidTr="00B83C78">
        <w:trPr>
          <w:trHeight w:val="288"/>
        </w:trPr>
        <w:tc>
          <w:tcPr>
            <w:tcW w:w="5395" w:type="dxa"/>
            <w:noWrap/>
            <w:hideMark/>
          </w:tcPr>
          <w:p w14:paraId="44C68693" w14:textId="6AAF6676" w:rsidR="00B83C78" w:rsidRDefault="00BD1D94" w:rsidP="00BD1D94">
            <w:pPr>
              <w:rPr>
                <w:b/>
              </w:rPr>
            </w:pPr>
            <w:r w:rsidRPr="00BD1D94">
              <w:rPr>
                <w:b/>
              </w:rPr>
              <w:t xml:space="preserve">Industrial Control Systems </w:t>
            </w:r>
            <w:r w:rsidR="00B83C78">
              <w:rPr>
                <w:b/>
              </w:rPr>
              <w:t>–</w:t>
            </w:r>
            <w:r w:rsidRPr="00BD1D94">
              <w:rPr>
                <w:b/>
              </w:rPr>
              <w:t xml:space="preserve"> </w:t>
            </w:r>
          </w:p>
          <w:p w14:paraId="07B340E3" w14:textId="0F2594CA" w:rsidR="00BD1D94" w:rsidRPr="00BD1D94" w:rsidRDefault="00BD1D94" w:rsidP="00BD1D94">
            <w:pPr>
              <w:rPr>
                <w:b/>
              </w:rPr>
            </w:pPr>
            <w:r w:rsidRPr="00BD1D94">
              <w:rPr>
                <w:b/>
              </w:rPr>
              <w:t>Operations Management</w:t>
            </w:r>
          </w:p>
        </w:tc>
        <w:tc>
          <w:tcPr>
            <w:tcW w:w="3883" w:type="dxa"/>
            <w:hideMark/>
          </w:tcPr>
          <w:p w14:paraId="02CD085B" w14:textId="77777777" w:rsidR="00BD1D94" w:rsidRPr="00DA0BBE" w:rsidRDefault="00BD1D94" w:rsidP="00BD1D94"/>
        </w:tc>
      </w:tr>
      <w:tr w:rsidR="00BD1D94" w:rsidRPr="00DA0BBE" w14:paraId="1F176790" w14:textId="77777777" w:rsidTr="00B83C78">
        <w:trPr>
          <w:trHeight w:val="288"/>
        </w:trPr>
        <w:tc>
          <w:tcPr>
            <w:tcW w:w="5395" w:type="dxa"/>
            <w:noWrap/>
            <w:hideMark/>
          </w:tcPr>
          <w:p w14:paraId="5BDC0906" w14:textId="70DE2A0F" w:rsidR="003F2FEC" w:rsidRDefault="00BD1D94" w:rsidP="00BD1D94">
            <w:pPr>
              <w:rPr>
                <w:b/>
              </w:rPr>
            </w:pPr>
            <w:r w:rsidRPr="00BD1D94">
              <w:rPr>
                <w:b/>
              </w:rPr>
              <w:t xml:space="preserve">Industrial Control Systems </w:t>
            </w:r>
            <w:r w:rsidR="003F2FEC">
              <w:rPr>
                <w:b/>
              </w:rPr>
              <w:t>–</w:t>
            </w:r>
            <w:r w:rsidRPr="00BD1D94">
              <w:rPr>
                <w:b/>
              </w:rPr>
              <w:t xml:space="preserve"> </w:t>
            </w:r>
          </w:p>
          <w:p w14:paraId="63DBBC27" w14:textId="23531E32" w:rsidR="00BD1D94" w:rsidRPr="00BD1D94" w:rsidRDefault="00BD1D94" w:rsidP="00BD1D94">
            <w:pPr>
              <w:rPr>
                <w:b/>
              </w:rPr>
            </w:pPr>
            <w:r w:rsidRPr="00BD1D94">
              <w:rPr>
                <w:b/>
              </w:rPr>
              <w:t>Safety, Protection and Local Control</w:t>
            </w:r>
          </w:p>
        </w:tc>
        <w:tc>
          <w:tcPr>
            <w:tcW w:w="3883" w:type="dxa"/>
            <w:hideMark/>
          </w:tcPr>
          <w:p w14:paraId="7FCE0EB6" w14:textId="77777777" w:rsidR="00BD1D94" w:rsidRPr="00DA0BBE" w:rsidRDefault="00BD1D94" w:rsidP="00BD1D94"/>
        </w:tc>
      </w:tr>
      <w:tr w:rsidR="00BD1D94" w:rsidRPr="00DA0BBE" w14:paraId="7E558181" w14:textId="77777777" w:rsidTr="00B83C78">
        <w:trPr>
          <w:trHeight w:val="288"/>
        </w:trPr>
        <w:tc>
          <w:tcPr>
            <w:tcW w:w="5395" w:type="dxa"/>
            <w:noWrap/>
            <w:hideMark/>
          </w:tcPr>
          <w:p w14:paraId="5FECB423" w14:textId="77777777" w:rsidR="00BD1D94" w:rsidRPr="00BD1D94" w:rsidRDefault="00BD1D94" w:rsidP="00BD1D94">
            <w:pPr>
              <w:rPr>
                <w:b/>
              </w:rPr>
            </w:pPr>
            <w:r w:rsidRPr="00BD1D94">
              <w:rPr>
                <w:b/>
              </w:rPr>
              <w:t>Industrial Control Systems - Supervisory Control</w:t>
            </w:r>
          </w:p>
        </w:tc>
        <w:tc>
          <w:tcPr>
            <w:tcW w:w="3883" w:type="dxa"/>
            <w:hideMark/>
          </w:tcPr>
          <w:p w14:paraId="16C77EBB" w14:textId="77777777" w:rsidR="00BD1D94" w:rsidRPr="00DA0BBE" w:rsidRDefault="00BD1D94" w:rsidP="00BD1D94"/>
        </w:tc>
      </w:tr>
      <w:tr w:rsidR="00BD1D94" w:rsidRPr="00DA0BBE" w14:paraId="654C4611" w14:textId="77777777" w:rsidTr="00B83C78">
        <w:trPr>
          <w:trHeight w:val="288"/>
        </w:trPr>
        <w:tc>
          <w:tcPr>
            <w:tcW w:w="5395" w:type="dxa"/>
            <w:noWrap/>
            <w:hideMark/>
          </w:tcPr>
          <w:p w14:paraId="31562D32" w14:textId="77777777" w:rsidR="00BD1D94" w:rsidRPr="00BD1D94" w:rsidRDefault="00BD1D94" w:rsidP="00BD1D94">
            <w:pPr>
              <w:rPr>
                <w:b/>
              </w:rPr>
            </w:pPr>
            <w:r w:rsidRPr="00BD1D94">
              <w:rPr>
                <w:b/>
              </w:rPr>
              <w:t>Mobile Systems</w:t>
            </w:r>
          </w:p>
        </w:tc>
        <w:tc>
          <w:tcPr>
            <w:tcW w:w="3883" w:type="dxa"/>
            <w:hideMark/>
          </w:tcPr>
          <w:p w14:paraId="5210B067" w14:textId="77777777" w:rsidR="00BD1D94" w:rsidRPr="00DA0BBE" w:rsidRDefault="00BD1D94" w:rsidP="00BD1D94"/>
        </w:tc>
      </w:tr>
      <w:tr w:rsidR="00BD1D94" w:rsidRPr="00DA0BBE" w14:paraId="5AC57C90" w14:textId="77777777" w:rsidTr="00B83C78">
        <w:trPr>
          <w:trHeight w:val="288"/>
        </w:trPr>
        <w:tc>
          <w:tcPr>
            <w:tcW w:w="5395" w:type="dxa"/>
            <w:noWrap/>
            <w:hideMark/>
          </w:tcPr>
          <w:p w14:paraId="3A28F489" w14:textId="77777777" w:rsidR="00BD1D94" w:rsidRPr="00BD1D94" w:rsidRDefault="00BD1D94" w:rsidP="00BD1D94">
            <w:pPr>
              <w:rPr>
                <w:b/>
              </w:rPr>
            </w:pPr>
            <w:r w:rsidRPr="00BD1D94">
              <w:rPr>
                <w:b/>
              </w:rPr>
              <w:t>Mobile Systems - Mobile Operating Systems</w:t>
            </w:r>
          </w:p>
        </w:tc>
        <w:tc>
          <w:tcPr>
            <w:tcW w:w="3883" w:type="dxa"/>
            <w:hideMark/>
          </w:tcPr>
          <w:p w14:paraId="5039F6FF" w14:textId="77777777" w:rsidR="00BD1D94" w:rsidRPr="00DA0BBE" w:rsidRDefault="00BD1D94" w:rsidP="00BD1D94"/>
        </w:tc>
      </w:tr>
      <w:tr w:rsidR="00BD1D94" w:rsidRPr="00DA0BBE" w14:paraId="0CF09A1B" w14:textId="77777777" w:rsidTr="00B83C78">
        <w:trPr>
          <w:trHeight w:val="288"/>
        </w:trPr>
        <w:tc>
          <w:tcPr>
            <w:tcW w:w="5395" w:type="dxa"/>
            <w:noWrap/>
            <w:hideMark/>
          </w:tcPr>
          <w:p w14:paraId="654877AD" w14:textId="77777777" w:rsidR="00BD1D94" w:rsidRPr="00BD1D94" w:rsidRDefault="00BD1D94" w:rsidP="00BD1D94">
            <w:pPr>
              <w:rPr>
                <w:b/>
              </w:rPr>
            </w:pPr>
            <w:r w:rsidRPr="00BD1D94">
              <w:rPr>
                <w:b/>
              </w:rPr>
              <w:lastRenderedPageBreak/>
              <w:t>Mobile Systems - Near Field Communications</w:t>
            </w:r>
          </w:p>
        </w:tc>
        <w:tc>
          <w:tcPr>
            <w:tcW w:w="3883" w:type="dxa"/>
            <w:hideMark/>
          </w:tcPr>
          <w:p w14:paraId="2824201C" w14:textId="77777777" w:rsidR="00BD1D94" w:rsidRPr="00DA0BBE" w:rsidRDefault="00BD1D94" w:rsidP="00BD1D94"/>
        </w:tc>
      </w:tr>
      <w:tr w:rsidR="00BD1D94" w:rsidRPr="00DA0BBE" w14:paraId="737D0F32" w14:textId="77777777" w:rsidTr="00B83C78">
        <w:trPr>
          <w:trHeight w:val="288"/>
        </w:trPr>
        <w:tc>
          <w:tcPr>
            <w:tcW w:w="5395" w:type="dxa"/>
            <w:noWrap/>
            <w:hideMark/>
          </w:tcPr>
          <w:p w14:paraId="0554BFAD" w14:textId="77777777" w:rsidR="00BD1D94" w:rsidRPr="00BD1D94" w:rsidRDefault="00BD1D94" w:rsidP="00BD1D94">
            <w:pPr>
              <w:rPr>
                <w:b/>
              </w:rPr>
            </w:pPr>
            <w:r w:rsidRPr="00BD1D94">
              <w:rPr>
                <w:b/>
              </w:rPr>
              <w:t>Mobile Systems - Mobile Devices</w:t>
            </w:r>
          </w:p>
        </w:tc>
        <w:tc>
          <w:tcPr>
            <w:tcW w:w="3883" w:type="dxa"/>
            <w:hideMark/>
          </w:tcPr>
          <w:p w14:paraId="1F49F65D" w14:textId="77777777" w:rsidR="00BD1D94" w:rsidRPr="00DA0BBE" w:rsidRDefault="00BD1D94" w:rsidP="00BD1D94"/>
        </w:tc>
      </w:tr>
      <w:tr w:rsidR="00BD1D94" w:rsidRPr="00DA0BBE" w14:paraId="5445DF9F" w14:textId="77777777" w:rsidTr="00B83C78">
        <w:trPr>
          <w:trHeight w:val="288"/>
        </w:trPr>
        <w:tc>
          <w:tcPr>
            <w:tcW w:w="5395" w:type="dxa"/>
            <w:noWrap/>
            <w:hideMark/>
          </w:tcPr>
          <w:p w14:paraId="1FBCE0F6" w14:textId="77777777" w:rsidR="00BD1D94" w:rsidRPr="00BD1D94" w:rsidRDefault="00BD1D94" w:rsidP="00BD1D94">
            <w:pPr>
              <w:rPr>
                <w:b/>
              </w:rPr>
            </w:pPr>
            <w:r w:rsidRPr="00BD1D94">
              <w:rPr>
                <w:b/>
              </w:rPr>
              <w:t>Third-Party Services</w:t>
            </w:r>
          </w:p>
        </w:tc>
        <w:tc>
          <w:tcPr>
            <w:tcW w:w="3883" w:type="dxa"/>
            <w:hideMark/>
          </w:tcPr>
          <w:p w14:paraId="2C0EF125" w14:textId="77777777" w:rsidR="00BD1D94" w:rsidRPr="00DA0BBE" w:rsidRDefault="00BD1D94" w:rsidP="00BD1D94"/>
        </w:tc>
      </w:tr>
      <w:tr w:rsidR="00BD1D94" w:rsidRPr="00DA0BBE" w14:paraId="7CF13484" w14:textId="77777777" w:rsidTr="00B83C78">
        <w:trPr>
          <w:trHeight w:val="288"/>
        </w:trPr>
        <w:tc>
          <w:tcPr>
            <w:tcW w:w="5395" w:type="dxa"/>
            <w:noWrap/>
            <w:hideMark/>
          </w:tcPr>
          <w:p w14:paraId="17A0C608" w14:textId="77777777" w:rsidR="00BD1D94" w:rsidRPr="00BD1D94" w:rsidRDefault="00BD1D94" w:rsidP="00BD1D94">
            <w:pPr>
              <w:rPr>
                <w:b/>
              </w:rPr>
            </w:pPr>
            <w:r w:rsidRPr="00BD1D94">
              <w:rPr>
                <w:b/>
              </w:rPr>
              <w:t>Third-Party Services - Application Stores</w:t>
            </w:r>
          </w:p>
        </w:tc>
        <w:tc>
          <w:tcPr>
            <w:tcW w:w="3883" w:type="dxa"/>
            <w:hideMark/>
          </w:tcPr>
          <w:p w14:paraId="0DD9F0A2" w14:textId="77777777" w:rsidR="00BD1D94" w:rsidRPr="00DA0BBE" w:rsidRDefault="00BD1D94" w:rsidP="00BD1D94"/>
        </w:tc>
      </w:tr>
      <w:tr w:rsidR="00BD1D94" w:rsidRPr="00DA0BBE" w14:paraId="43C10A8F" w14:textId="77777777" w:rsidTr="00B83C78">
        <w:trPr>
          <w:trHeight w:val="288"/>
        </w:trPr>
        <w:tc>
          <w:tcPr>
            <w:tcW w:w="5395" w:type="dxa"/>
            <w:noWrap/>
            <w:hideMark/>
          </w:tcPr>
          <w:p w14:paraId="4C789899" w14:textId="77777777" w:rsidR="00BD1D94" w:rsidRPr="00BD1D94" w:rsidRDefault="00BD1D94" w:rsidP="00BD1D94">
            <w:pPr>
              <w:rPr>
                <w:b/>
              </w:rPr>
            </w:pPr>
            <w:r w:rsidRPr="00BD1D94">
              <w:rPr>
                <w:b/>
              </w:rPr>
              <w:t>Third-Party Services - Cloud Services</w:t>
            </w:r>
          </w:p>
        </w:tc>
        <w:tc>
          <w:tcPr>
            <w:tcW w:w="3883" w:type="dxa"/>
            <w:hideMark/>
          </w:tcPr>
          <w:p w14:paraId="49830E1B" w14:textId="77777777" w:rsidR="00BD1D94" w:rsidRPr="00DA0BBE" w:rsidRDefault="00BD1D94" w:rsidP="00BD1D94"/>
        </w:tc>
      </w:tr>
      <w:tr w:rsidR="00BD1D94" w:rsidRPr="00DA0BBE" w14:paraId="2FB02E32" w14:textId="77777777" w:rsidTr="00B83C78">
        <w:trPr>
          <w:trHeight w:val="288"/>
        </w:trPr>
        <w:tc>
          <w:tcPr>
            <w:tcW w:w="5395" w:type="dxa"/>
            <w:noWrap/>
            <w:hideMark/>
          </w:tcPr>
          <w:p w14:paraId="5FBEE73D" w14:textId="77777777" w:rsidR="00BD1D94" w:rsidRPr="00BD1D94" w:rsidRDefault="00BD1D94" w:rsidP="00BD1D94">
            <w:pPr>
              <w:rPr>
                <w:b/>
              </w:rPr>
            </w:pPr>
            <w:r w:rsidRPr="00BD1D94">
              <w:rPr>
                <w:b/>
              </w:rPr>
              <w:t>Third-Party Services - Security Vendors</w:t>
            </w:r>
          </w:p>
        </w:tc>
        <w:tc>
          <w:tcPr>
            <w:tcW w:w="3883" w:type="dxa"/>
            <w:hideMark/>
          </w:tcPr>
          <w:p w14:paraId="39BA0074" w14:textId="77777777" w:rsidR="00BD1D94" w:rsidRPr="00DA0BBE" w:rsidRDefault="00BD1D94" w:rsidP="00BD1D94"/>
        </w:tc>
      </w:tr>
      <w:tr w:rsidR="00BD1D94" w:rsidRPr="00DA0BBE" w14:paraId="4881DA31" w14:textId="77777777" w:rsidTr="00B83C78">
        <w:trPr>
          <w:trHeight w:val="288"/>
        </w:trPr>
        <w:tc>
          <w:tcPr>
            <w:tcW w:w="5395" w:type="dxa"/>
            <w:noWrap/>
            <w:hideMark/>
          </w:tcPr>
          <w:p w14:paraId="14E8F5A8" w14:textId="77777777" w:rsidR="00BD1D94" w:rsidRPr="00BD1D94" w:rsidRDefault="00BD1D94" w:rsidP="00BD1D94">
            <w:pPr>
              <w:rPr>
                <w:b/>
              </w:rPr>
            </w:pPr>
            <w:r w:rsidRPr="00BD1D94">
              <w:rPr>
                <w:b/>
              </w:rPr>
              <w:t>Third-Party Services - Social Media</w:t>
            </w:r>
          </w:p>
        </w:tc>
        <w:tc>
          <w:tcPr>
            <w:tcW w:w="3883" w:type="dxa"/>
            <w:hideMark/>
          </w:tcPr>
          <w:p w14:paraId="4824D811" w14:textId="77777777" w:rsidR="00BD1D94" w:rsidRPr="00DA0BBE" w:rsidRDefault="00BD1D94" w:rsidP="00BD1D94"/>
        </w:tc>
      </w:tr>
      <w:tr w:rsidR="00BD1D94" w:rsidRPr="00DA0BBE" w14:paraId="3B41B756" w14:textId="77777777" w:rsidTr="00B83C78">
        <w:trPr>
          <w:trHeight w:val="288"/>
        </w:trPr>
        <w:tc>
          <w:tcPr>
            <w:tcW w:w="5395" w:type="dxa"/>
            <w:noWrap/>
            <w:hideMark/>
          </w:tcPr>
          <w:p w14:paraId="389C77B9" w14:textId="77777777" w:rsidR="00BD1D94" w:rsidRPr="00BD1D94" w:rsidRDefault="00BD1D94" w:rsidP="00BD1D94">
            <w:pPr>
              <w:rPr>
                <w:b/>
              </w:rPr>
            </w:pPr>
            <w:r w:rsidRPr="00BD1D94">
              <w:rPr>
                <w:b/>
              </w:rPr>
              <w:t>Third-Party Services - Software Update</w:t>
            </w:r>
          </w:p>
        </w:tc>
        <w:tc>
          <w:tcPr>
            <w:tcW w:w="3883" w:type="dxa"/>
            <w:hideMark/>
          </w:tcPr>
          <w:p w14:paraId="65A9B997" w14:textId="77777777" w:rsidR="00BD1D94" w:rsidRPr="00DA0BBE" w:rsidRDefault="00BD1D94" w:rsidP="00BD1D94"/>
        </w:tc>
      </w:tr>
      <w:tr w:rsidR="00BD1D94" w:rsidRPr="00DA0BBE" w14:paraId="47D6AEC2" w14:textId="77777777" w:rsidTr="00B83C78">
        <w:trPr>
          <w:trHeight w:val="288"/>
        </w:trPr>
        <w:tc>
          <w:tcPr>
            <w:tcW w:w="5395" w:type="dxa"/>
            <w:noWrap/>
            <w:hideMark/>
          </w:tcPr>
          <w:p w14:paraId="63234425" w14:textId="77777777" w:rsidR="00BD1D94" w:rsidRPr="00BD1D94" w:rsidRDefault="00BD1D94" w:rsidP="00BD1D94">
            <w:pPr>
              <w:rPr>
                <w:b/>
              </w:rPr>
            </w:pPr>
            <w:r w:rsidRPr="00BD1D94">
              <w:rPr>
                <w:b/>
              </w:rPr>
              <w:t>Users</w:t>
            </w:r>
          </w:p>
        </w:tc>
        <w:tc>
          <w:tcPr>
            <w:tcW w:w="3883" w:type="dxa"/>
            <w:hideMark/>
          </w:tcPr>
          <w:p w14:paraId="5AFA1A7A" w14:textId="77777777" w:rsidR="00BD1D94" w:rsidRPr="00DA0BBE" w:rsidRDefault="00BD1D94" w:rsidP="00BD1D94"/>
        </w:tc>
      </w:tr>
      <w:tr w:rsidR="00BD1D94" w:rsidRPr="00DA0BBE" w14:paraId="7DBC6061" w14:textId="77777777" w:rsidTr="00B83C78">
        <w:trPr>
          <w:trHeight w:val="288"/>
        </w:trPr>
        <w:tc>
          <w:tcPr>
            <w:tcW w:w="5395" w:type="dxa"/>
            <w:noWrap/>
            <w:hideMark/>
          </w:tcPr>
          <w:p w14:paraId="11FB2CA9" w14:textId="77777777" w:rsidR="00BD1D94" w:rsidRPr="00BD1D94" w:rsidRDefault="00BD1D94" w:rsidP="00BD1D94">
            <w:pPr>
              <w:rPr>
                <w:b/>
              </w:rPr>
            </w:pPr>
            <w:r w:rsidRPr="00BD1D94">
              <w:rPr>
                <w:b/>
              </w:rPr>
              <w:t>Users - Application And Software</w:t>
            </w:r>
          </w:p>
        </w:tc>
        <w:tc>
          <w:tcPr>
            <w:tcW w:w="3883" w:type="dxa"/>
            <w:hideMark/>
          </w:tcPr>
          <w:p w14:paraId="6BECFD40" w14:textId="77777777" w:rsidR="00BD1D94" w:rsidRPr="00DA0BBE" w:rsidRDefault="00BD1D94" w:rsidP="00BD1D94"/>
        </w:tc>
      </w:tr>
      <w:tr w:rsidR="00BD1D94" w:rsidRPr="00DA0BBE" w14:paraId="498590D8" w14:textId="77777777" w:rsidTr="00B83C78">
        <w:trPr>
          <w:trHeight w:val="288"/>
        </w:trPr>
        <w:tc>
          <w:tcPr>
            <w:tcW w:w="5395" w:type="dxa"/>
            <w:noWrap/>
            <w:hideMark/>
          </w:tcPr>
          <w:p w14:paraId="3ECA6B3D" w14:textId="77777777" w:rsidR="00BD1D94" w:rsidRPr="00BD1D94" w:rsidRDefault="00BD1D94" w:rsidP="00BD1D94">
            <w:pPr>
              <w:rPr>
                <w:b/>
              </w:rPr>
            </w:pPr>
            <w:r w:rsidRPr="00BD1D94">
              <w:rPr>
                <w:b/>
              </w:rPr>
              <w:t>Users - Workstation</w:t>
            </w:r>
          </w:p>
        </w:tc>
        <w:tc>
          <w:tcPr>
            <w:tcW w:w="3883" w:type="dxa"/>
            <w:hideMark/>
          </w:tcPr>
          <w:p w14:paraId="7680E2B1" w14:textId="77777777" w:rsidR="00BD1D94" w:rsidRPr="00DA0BBE" w:rsidRDefault="00BD1D94" w:rsidP="00BD1D94"/>
        </w:tc>
      </w:tr>
      <w:tr w:rsidR="00BD1D94" w:rsidRPr="00DA0BBE" w14:paraId="2CC07F86" w14:textId="77777777" w:rsidTr="00B83C78">
        <w:trPr>
          <w:trHeight w:val="288"/>
        </w:trPr>
        <w:tc>
          <w:tcPr>
            <w:tcW w:w="5395" w:type="dxa"/>
            <w:noWrap/>
            <w:hideMark/>
          </w:tcPr>
          <w:p w14:paraId="241281B7" w14:textId="77777777" w:rsidR="00BD1D94" w:rsidRPr="00BD1D94" w:rsidRDefault="00BD1D94" w:rsidP="00BD1D94">
            <w:pPr>
              <w:rPr>
                <w:b/>
              </w:rPr>
            </w:pPr>
            <w:r w:rsidRPr="00BD1D94">
              <w:rPr>
                <w:b/>
              </w:rPr>
              <w:t>Users - Removable Media</w:t>
            </w:r>
          </w:p>
        </w:tc>
        <w:tc>
          <w:tcPr>
            <w:tcW w:w="3883" w:type="dxa"/>
            <w:hideMark/>
          </w:tcPr>
          <w:p w14:paraId="75071BC0" w14:textId="77777777" w:rsidR="00BD1D94" w:rsidRPr="00DA0BBE" w:rsidRDefault="00BD1D94" w:rsidP="00BD1D94"/>
        </w:tc>
      </w:tr>
    </w:tbl>
    <w:p w14:paraId="1C7868B3" w14:textId="77777777" w:rsidR="00481FC0" w:rsidRDefault="00481FC0" w:rsidP="0032667E">
      <w:pPr>
        <w:pStyle w:val="Heading2"/>
        <w:sectPr w:rsidR="00481FC0" w:rsidSect="00713DAF">
          <w:footerReference w:type="default" r:id="rId30"/>
          <w:pgSz w:w="12240" w:h="15840"/>
          <w:pgMar w:top="1440" w:right="1152" w:bottom="1440" w:left="1800" w:header="720" w:footer="720" w:gutter="0"/>
          <w:pgNumType w:start="1"/>
          <w:cols w:space="720"/>
          <w:docGrid w:linePitch="360"/>
        </w:sectPr>
      </w:pPr>
    </w:p>
    <w:p w14:paraId="67802E0F" w14:textId="68591DDA" w:rsidR="00500836" w:rsidRDefault="00500836" w:rsidP="0032667E">
      <w:pPr>
        <w:pStyle w:val="Heading2"/>
      </w:pPr>
      <w:bookmarkStart w:id="102" w:name="_Toc424650744"/>
      <w:r w:rsidRPr="00500836">
        <w:lastRenderedPageBreak/>
        <w:t>ThreatActorSophistication</w:t>
      </w:r>
      <w:r w:rsidR="00C94D25">
        <w:t>Vocab-</w:t>
      </w:r>
      <w:r w:rsidRPr="00500836">
        <w:t>1.0</w:t>
      </w:r>
      <w:r w:rsidR="00190FE5">
        <w:t xml:space="preserve"> </w:t>
      </w:r>
      <w:r w:rsidR="001B7F51">
        <w:t>Enumeration</w:t>
      </w:r>
      <w:bookmarkEnd w:id="102"/>
    </w:p>
    <w:p w14:paraId="31380047" w14:textId="2FA94B6B" w:rsidR="00190FE5" w:rsidRPr="00D32B06" w:rsidRDefault="007059DE" w:rsidP="00402956">
      <w:pPr>
        <w:spacing w:after="240"/>
      </w:pPr>
      <w:r w:rsidRPr="007059DE">
        <w:t xml:space="preserve">The </w:t>
      </w:r>
      <w:r w:rsidRPr="007059DE">
        <w:rPr>
          <w:rFonts w:ascii="Courier New" w:hAnsi="Courier New" w:cs="Courier New"/>
        </w:rPr>
        <w:t>ThreatActorSophisticationVocab</w:t>
      </w:r>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 xml:space="preserve">STIX vocabulary for </w:t>
      </w:r>
      <w:r w:rsidRPr="007059DE">
        <w:t xml:space="preserve">expressing the </w:t>
      </w:r>
      <w:r w:rsidR="00E60C11">
        <w:t xml:space="preserve">subjective </w:t>
      </w:r>
      <w:r w:rsidRPr="007059DE">
        <w:t xml:space="preserve">level </w:t>
      </w:r>
      <w:r w:rsidRPr="007059DE">
        <w:t>of sophistication of a threat actor.</w:t>
      </w:r>
      <w:r w:rsidR="007B2A6C" w:rsidRPr="007B2A6C">
        <w:t xml:space="preserve"> </w:t>
      </w:r>
      <w:r w:rsidR="007B2A6C">
        <w:t>The associated enumeration literals are provided in the table below.</w:t>
      </w:r>
    </w:p>
    <w:tbl>
      <w:tblPr>
        <w:tblStyle w:val="TableGrid"/>
        <w:tblW w:w="0" w:type="auto"/>
        <w:tblLook w:val="04A0" w:firstRow="1" w:lastRow="0" w:firstColumn="1" w:lastColumn="0" w:noHBand="0" w:noVBand="1"/>
      </w:tblPr>
      <w:tblGrid>
        <w:gridCol w:w="2155"/>
        <w:gridCol w:w="7123"/>
      </w:tblGrid>
      <w:tr w:rsidR="00500836" w:rsidRPr="00500836" w14:paraId="36B4010C" w14:textId="77777777" w:rsidTr="00402956">
        <w:trPr>
          <w:trHeight w:val="288"/>
        </w:trPr>
        <w:tc>
          <w:tcPr>
            <w:tcW w:w="2155" w:type="dxa"/>
            <w:shd w:val="clear" w:color="auto" w:fill="BFBFBF" w:themeFill="background1" w:themeFillShade="BF"/>
            <w:noWrap/>
          </w:tcPr>
          <w:p w14:paraId="75BBFCB7" w14:textId="79E71B30" w:rsidR="00500836" w:rsidRPr="00500836" w:rsidRDefault="00C94D25" w:rsidP="00500836">
            <w:r>
              <w:rPr>
                <w:b/>
                <w:bCs/>
              </w:rPr>
              <w:t>Enumeration Literal</w:t>
            </w:r>
          </w:p>
        </w:tc>
        <w:tc>
          <w:tcPr>
            <w:tcW w:w="7123" w:type="dxa"/>
            <w:shd w:val="clear" w:color="auto" w:fill="BFBFBF" w:themeFill="background1" w:themeFillShade="BF"/>
          </w:tcPr>
          <w:p w14:paraId="47DAF9F5" w14:textId="51FD76FA" w:rsidR="00500836" w:rsidRPr="00500836" w:rsidRDefault="00500836" w:rsidP="00500836">
            <w:r>
              <w:rPr>
                <w:b/>
                <w:bCs/>
              </w:rPr>
              <w:t>Description</w:t>
            </w:r>
          </w:p>
        </w:tc>
      </w:tr>
      <w:tr w:rsidR="00500836" w:rsidRPr="00500836" w14:paraId="13BA11B7" w14:textId="77777777" w:rsidTr="00402956">
        <w:trPr>
          <w:trHeight w:val="1020"/>
        </w:trPr>
        <w:tc>
          <w:tcPr>
            <w:tcW w:w="2155" w:type="dxa"/>
            <w:noWrap/>
            <w:hideMark/>
          </w:tcPr>
          <w:p w14:paraId="0F2B8B16" w14:textId="77777777" w:rsidR="00500836" w:rsidRPr="007F6575" w:rsidRDefault="00500836" w:rsidP="00500836">
            <w:pPr>
              <w:rPr>
                <w:b/>
              </w:rPr>
            </w:pPr>
            <w:r w:rsidRPr="007F6575">
              <w:rPr>
                <w:b/>
              </w:rPr>
              <w:t>Innovator</w:t>
            </w:r>
          </w:p>
        </w:tc>
        <w:tc>
          <w:tcPr>
            <w:tcW w:w="7123" w:type="dxa"/>
            <w:hideMark/>
          </w:tcPr>
          <w:p w14:paraId="14837F5F" w14:textId="77777777" w:rsidR="00500836" w:rsidRPr="00500836" w:rsidRDefault="00500836" w:rsidP="00500836">
            <w:r w:rsidRPr="00500836">
              <w:t>Demonstrates sophisticated capability. An innovator has the ability to create and script unique programs and codes targeting virtually any form of technology. At this level, this actor has a deep knowledge of networks, operating systems, programming languages, firmware, and infrastructure topologies and will demonstrate operational security when conducting his activities. Innovators are largely responsible for the discovery of 0-day vulnerabilities and the development of new attack techniques.</w:t>
            </w:r>
          </w:p>
        </w:tc>
      </w:tr>
      <w:tr w:rsidR="00500836" w:rsidRPr="00500836" w14:paraId="621AEF18" w14:textId="77777777" w:rsidTr="00402956">
        <w:trPr>
          <w:trHeight w:val="765"/>
        </w:trPr>
        <w:tc>
          <w:tcPr>
            <w:tcW w:w="2155" w:type="dxa"/>
            <w:noWrap/>
            <w:hideMark/>
          </w:tcPr>
          <w:p w14:paraId="644667C7" w14:textId="77777777" w:rsidR="00500836" w:rsidRPr="007F6575" w:rsidRDefault="00500836" w:rsidP="00500836">
            <w:pPr>
              <w:rPr>
                <w:b/>
              </w:rPr>
            </w:pPr>
            <w:r w:rsidRPr="007F6575">
              <w:rPr>
                <w:b/>
              </w:rPr>
              <w:t>Expert</w:t>
            </w:r>
          </w:p>
        </w:tc>
        <w:tc>
          <w:tcPr>
            <w:tcW w:w="7123" w:type="dxa"/>
            <w:hideMark/>
          </w:tcPr>
          <w:p w14:paraId="7C083660" w14:textId="77777777" w:rsidR="00500836" w:rsidRPr="00500836" w:rsidRDefault="00500836" w:rsidP="00500836">
            <w:r w:rsidRPr="00500836">
              <w:t>Demonstrates advanced capability. An actor possessing expert capability has the ability to modify existing programs or codes but does not have the capability to script sophisticated programs from scratch. The expert has a working knowledge of networks, operating systems, and possibly even defensive techniques and will typically exhibit some operational security.</w:t>
            </w:r>
          </w:p>
        </w:tc>
      </w:tr>
      <w:tr w:rsidR="00500836" w:rsidRPr="00500836" w14:paraId="03C31A39" w14:textId="77777777" w:rsidTr="00402956">
        <w:trPr>
          <w:trHeight w:val="765"/>
        </w:trPr>
        <w:tc>
          <w:tcPr>
            <w:tcW w:w="2155" w:type="dxa"/>
            <w:noWrap/>
            <w:hideMark/>
          </w:tcPr>
          <w:p w14:paraId="3E534D0D" w14:textId="77777777" w:rsidR="00500836" w:rsidRPr="007F6575" w:rsidRDefault="00500836" w:rsidP="00500836">
            <w:pPr>
              <w:rPr>
                <w:b/>
              </w:rPr>
            </w:pPr>
            <w:r w:rsidRPr="007F6575">
              <w:rPr>
                <w:b/>
              </w:rPr>
              <w:t>Practitioner</w:t>
            </w:r>
          </w:p>
        </w:tc>
        <w:tc>
          <w:tcPr>
            <w:tcW w:w="7123" w:type="dxa"/>
            <w:hideMark/>
          </w:tcPr>
          <w:p w14:paraId="1CBFC3B1" w14:textId="77777777" w:rsidR="00500836" w:rsidRPr="00500836" w:rsidRDefault="00500836" w:rsidP="00500836">
            <w:r w:rsidRPr="00500836">
              <w:t>Has a demonstrated, albeit low, capability. A practitioner possesses low sophistication capability. He does not have the ability to identify or exploit known vulnerabilities without the use of automated tools. He is proficient in the basic uses of publicly available hacking tools, but is unable to write or alter such programs on his own.</w:t>
            </w:r>
          </w:p>
        </w:tc>
      </w:tr>
      <w:tr w:rsidR="00500836" w:rsidRPr="00500836" w14:paraId="15AC811D" w14:textId="77777777" w:rsidTr="00402956">
        <w:trPr>
          <w:trHeight w:val="765"/>
        </w:trPr>
        <w:tc>
          <w:tcPr>
            <w:tcW w:w="2155" w:type="dxa"/>
            <w:noWrap/>
            <w:hideMark/>
          </w:tcPr>
          <w:p w14:paraId="6ED1A3AB" w14:textId="77777777" w:rsidR="00500836" w:rsidRPr="007F6575" w:rsidRDefault="00500836" w:rsidP="00500836">
            <w:pPr>
              <w:rPr>
                <w:b/>
              </w:rPr>
            </w:pPr>
            <w:r w:rsidRPr="007F6575">
              <w:rPr>
                <w:b/>
              </w:rPr>
              <w:t>Novice</w:t>
            </w:r>
          </w:p>
        </w:tc>
        <w:tc>
          <w:tcPr>
            <w:tcW w:w="7123" w:type="dxa"/>
            <w:hideMark/>
          </w:tcPr>
          <w:p w14:paraId="7B80C257" w14:textId="77777777" w:rsidR="00500836" w:rsidRPr="00500836" w:rsidRDefault="00500836" w:rsidP="00500836">
            <w:r w:rsidRPr="00500836">
              <w:t>Demonstrates a nascent capability. A novice has basic computer skills and likely requires the assistance of a Practitioner or higher to engage in hacking activity. He uses existing and frequently well known and easy-to-find techniques and programs or scripts to search for and exploit weaknesses in other computers on the Internet and lacks the ability to conduct his own reconnaissance and targeting research.</w:t>
            </w:r>
          </w:p>
        </w:tc>
      </w:tr>
    </w:tbl>
    <w:p w14:paraId="35829205" w14:textId="77777777" w:rsidR="00500836" w:rsidRDefault="00500836" w:rsidP="00500836"/>
    <w:p w14:paraId="6D28AAB2" w14:textId="77777777" w:rsidR="00500836" w:rsidRPr="00500836" w:rsidRDefault="00500836" w:rsidP="00500836"/>
    <w:p w14:paraId="74A325F0" w14:textId="18CA3487" w:rsidR="00BD1D94" w:rsidRDefault="00BD1D94" w:rsidP="0032667E">
      <w:pPr>
        <w:pStyle w:val="Heading2"/>
      </w:pPr>
      <w:bookmarkStart w:id="103" w:name="_Toc424650745"/>
      <w:r w:rsidRPr="00BD1D94">
        <w:t>ThreatActorType</w:t>
      </w:r>
      <w:r w:rsidR="00C94D25">
        <w:t>Vocab-</w:t>
      </w:r>
      <w:r w:rsidRPr="00BD1D94">
        <w:t>1.0</w:t>
      </w:r>
      <w:r w:rsidR="00190FE5">
        <w:t xml:space="preserve"> </w:t>
      </w:r>
      <w:r w:rsidR="001B7F51">
        <w:t>Enumeration</w:t>
      </w:r>
      <w:bookmarkEnd w:id="103"/>
    </w:p>
    <w:p w14:paraId="6A09D7FD" w14:textId="18F651E4" w:rsidR="003209F8" w:rsidRPr="003209F8" w:rsidRDefault="007059DE" w:rsidP="00402956">
      <w:pPr>
        <w:spacing w:after="240"/>
      </w:pPr>
      <w:r w:rsidRPr="007059DE">
        <w:t xml:space="preserve">The </w:t>
      </w:r>
      <w:r w:rsidRPr="007059DE">
        <w:rPr>
          <w:rFonts w:ascii="Courier New" w:hAnsi="Courier New" w:cs="Courier New"/>
        </w:rPr>
        <w:t>ThreatActorTypeVocab</w:t>
      </w:r>
      <w:r w:rsidRPr="007059DE">
        <w:t xml:space="preserve"> </w:t>
      </w:r>
      <w:r w:rsidR="001B7F51">
        <w:t>enumeration</w:t>
      </w:r>
      <w:r w:rsidR="003373C3">
        <w:t xml:space="preserve"> </w:t>
      </w:r>
      <w:r w:rsidR="003373C3" w:rsidRPr="00EE365F">
        <w:t xml:space="preserve">is </w:t>
      </w:r>
      <w:r w:rsidR="003373C3">
        <w:t>used to define the</w:t>
      </w:r>
      <w:r w:rsidR="003373C3" w:rsidRPr="00EE365F">
        <w:t xml:space="preserve"> default </w:t>
      </w:r>
      <w:r w:rsidRPr="007059DE">
        <w:t xml:space="preserve">STIX vocabulary for </w:t>
      </w:r>
      <w:r w:rsidRPr="007059DE">
        <w:t xml:space="preserve">expressing the </w:t>
      </w:r>
      <w:r w:rsidR="00587D15">
        <w:t xml:space="preserve">subjective </w:t>
      </w:r>
      <w:r w:rsidRPr="007059DE">
        <w:t xml:space="preserve">type </w:t>
      </w:r>
      <w:r w:rsidRPr="007059DE">
        <w:t>of a threat actor.</w:t>
      </w:r>
      <w:r w:rsidR="007B2A6C">
        <w:t xml:space="preserve"> The associated enumeration literals are provided in the table below.</w:t>
      </w:r>
    </w:p>
    <w:tbl>
      <w:tblPr>
        <w:tblStyle w:val="TableGrid"/>
        <w:tblW w:w="0" w:type="auto"/>
        <w:tblLook w:val="04A0" w:firstRow="1" w:lastRow="0" w:firstColumn="1" w:lastColumn="0" w:noHBand="0" w:noVBand="1"/>
      </w:tblPr>
      <w:tblGrid>
        <w:gridCol w:w="5740"/>
        <w:gridCol w:w="3538"/>
      </w:tblGrid>
      <w:tr w:rsidR="00BD1D94" w:rsidRPr="00BD1D94" w14:paraId="45F77239" w14:textId="77777777" w:rsidTr="00402956">
        <w:trPr>
          <w:trHeight w:val="288"/>
        </w:trPr>
        <w:tc>
          <w:tcPr>
            <w:tcW w:w="5740" w:type="dxa"/>
            <w:shd w:val="clear" w:color="auto" w:fill="BFBFBF" w:themeFill="background1" w:themeFillShade="BF"/>
            <w:noWrap/>
            <w:vAlign w:val="center"/>
          </w:tcPr>
          <w:p w14:paraId="46677D9B" w14:textId="6AC2A9B8" w:rsidR="00BD1D94" w:rsidRPr="00BD1D94" w:rsidRDefault="00C94D25" w:rsidP="00BD1D94">
            <w:r>
              <w:rPr>
                <w:b/>
                <w:bCs/>
              </w:rPr>
              <w:t>Enumeration Literal</w:t>
            </w:r>
          </w:p>
        </w:tc>
        <w:tc>
          <w:tcPr>
            <w:tcW w:w="3538" w:type="dxa"/>
            <w:shd w:val="clear" w:color="auto" w:fill="BFBFBF" w:themeFill="background1" w:themeFillShade="BF"/>
            <w:vAlign w:val="center"/>
          </w:tcPr>
          <w:p w14:paraId="0B4A8C5D" w14:textId="29616B08" w:rsidR="00BD1D94" w:rsidRPr="00BD1D94" w:rsidRDefault="00BD1D94" w:rsidP="00BD1D94">
            <w:r>
              <w:rPr>
                <w:b/>
                <w:bCs/>
              </w:rPr>
              <w:t>Description</w:t>
            </w:r>
          </w:p>
        </w:tc>
      </w:tr>
      <w:tr w:rsidR="00BD1D94" w:rsidRPr="00BD1D94" w14:paraId="18978C65" w14:textId="77777777" w:rsidTr="00402956">
        <w:trPr>
          <w:trHeight w:val="288"/>
        </w:trPr>
        <w:tc>
          <w:tcPr>
            <w:tcW w:w="5740" w:type="dxa"/>
            <w:noWrap/>
            <w:hideMark/>
          </w:tcPr>
          <w:p w14:paraId="3E1FDED7" w14:textId="77777777" w:rsidR="00BD1D94" w:rsidRPr="007F6575" w:rsidRDefault="00BD1D94" w:rsidP="00BD1D94">
            <w:pPr>
              <w:rPr>
                <w:b/>
              </w:rPr>
            </w:pPr>
            <w:r w:rsidRPr="007F6575">
              <w:rPr>
                <w:b/>
              </w:rPr>
              <w:lastRenderedPageBreak/>
              <w:t>Cyber Espionage Operations</w:t>
            </w:r>
          </w:p>
        </w:tc>
        <w:tc>
          <w:tcPr>
            <w:tcW w:w="3538" w:type="dxa"/>
            <w:hideMark/>
          </w:tcPr>
          <w:p w14:paraId="67B4A7D5" w14:textId="77777777" w:rsidR="00BD1D94" w:rsidRPr="00BD1D94" w:rsidRDefault="00BD1D94" w:rsidP="00BD1D94"/>
        </w:tc>
      </w:tr>
      <w:tr w:rsidR="00BD1D94" w:rsidRPr="00BD1D94" w14:paraId="170BF8F0" w14:textId="77777777" w:rsidTr="00402956">
        <w:trPr>
          <w:trHeight w:val="288"/>
        </w:trPr>
        <w:tc>
          <w:tcPr>
            <w:tcW w:w="5740" w:type="dxa"/>
            <w:noWrap/>
            <w:hideMark/>
          </w:tcPr>
          <w:p w14:paraId="08F1B565" w14:textId="77777777" w:rsidR="00BD1D94" w:rsidRPr="007F6575" w:rsidRDefault="00BD1D94" w:rsidP="00BD1D94">
            <w:pPr>
              <w:rPr>
                <w:b/>
              </w:rPr>
            </w:pPr>
            <w:r w:rsidRPr="007F6575">
              <w:rPr>
                <w:b/>
              </w:rPr>
              <w:t>Hacker</w:t>
            </w:r>
          </w:p>
        </w:tc>
        <w:tc>
          <w:tcPr>
            <w:tcW w:w="3538" w:type="dxa"/>
            <w:hideMark/>
          </w:tcPr>
          <w:p w14:paraId="3BC887BC" w14:textId="77777777" w:rsidR="00BD1D94" w:rsidRPr="00BD1D94" w:rsidRDefault="00BD1D94" w:rsidP="00BD1D94"/>
        </w:tc>
      </w:tr>
      <w:tr w:rsidR="00BD1D94" w:rsidRPr="00BD1D94" w14:paraId="515CB7CA" w14:textId="77777777" w:rsidTr="00402956">
        <w:trPr>
          <w:trHeight w:val="288"/>
        </w:trPr>
        <w:tc>
          <w:tcPr>
            <w:tcW w:w="5740" w:type="dxa"/>
            <w:noWrap/>
            <w:hideMark/>
          </w:tcPr>
          <w:p w14:paraId="4159C729" w14:textId="77777777" w:rsidR="00BD1D94" w:rsidRPr="007F6575" w:rsidRDefault="00BD1D94" w:rsidP="00BD1D94">
            <w:pPr>
              <w:rPr>
                <w:b/>
              </w:rPr>
            </w:pPr>
            <w:r w:rsidRPr="007F6575">
              <w:rPr>
                <w:b/>
              </w:rPr>
              <w:t>Hacker - White hat</w:t>
            </w:r>
          </w:p>
        </w:tc>
        <w:tc>
          <w:tcPr>
            <w:tcW w:w="3538" w:type="dxa"/>
            <w:hideMark/>
          </w:tcPr>
          <w:p w14:paraId="2C3A3DAC" w14:textId="77777777" w:rsidR="00BD1D94" w:rsidRPr="00BD1D94" w:rsidRDefault="00BD1D94" w:rsidP="00BD1D94"/>
        </w:tc>
      </w:tr>
      <w:tr w:rsidR="00BD1D94" w:rsidRPr="00BD1D94" w14:paraId="39EDB2D9" w14:textId="77777777" w:rsidTr="00402956">
        <w:trPr>
          <w:trHeight w:val="288"/>
        </w:trPr>
        <w:tc>
          <w:tcPr>
            <w:tcW w:w="5740" w:type="dxa"/>
            <w:noWrap/>
            <w:hideMark/>
          </w:tcPr>
          <w:p w14:paraId="6D03A516" w14:textId="77777777" w:rsidR="00BD1D94" w:rsidRPr="007F6575" w:rsidRDefault="00BD1D94" w:rsidP="00BD1D94">
            <w:pPr>
              <w:rPr>
                <w:b/>
              </w:rPr>
            </w:pPr>
            <w:r w:rsidRPr="007F6575">
              <w:rPr>
                <w:b/>
              </w:rPr>
              <w:t>Hacker - Gray hat</w:t>
            </w:r>
          </w:p>
        </w:tc>
        <w:tc>
          <w:tcPr>
            <w:tcW w:w="3538" w:type="dxa"/>
            <w:hideMark/>
          </w:tcPr>
          <w:p w14:paraId="3FE11BA1" w14:textId="77777777" w:rsidR="00BD1D94" w:rsidRPr="00BD1D94" w:rsidRDefault="00BD1D94" w:rsidP="00BD1D94"/>
        </w:tc>
      </w:tr>
      <w:tr w:rsidR="00BD1D94" w:rsidRPr="00BD1D94" w14:paraId="3FE9CD7C" w14:textId="77777777" w:rsidTr="00402956">
        <w:trPr>
          <w:trHeight w:val="288"/>
        </w:trPr>
        <w:tc>
          <w:tcPr>
            <w:tcW w:w="5740" w:type="dxa"/>
            <w:noWrap/>
            <w:hideMark/>
          </w:tcPr>
          <w:p w14:paraId="6EF313FC" w14:textId="77777777" w:rsidR="00BD1D94" w:rsidRPr="007F6575" w:rsidRDefault="00BD1D94" w:rsidP="00BD1D94">
            <w:pPr>
              <w:rPr>
                <w:b/>
              </w:rPr>
            </w:pPr>
            <w:r w:rsidRPr="007F6575">
              <w:rPr>
                <w:b/>
              </w:rPr>
              <w:t>Hacker - Black hat</w:t>
            </w:r>
          </w:p>
        </w:tc>
        <w:tc>
          <w:tcPr>
            <w:tcW w:w="3538" w:type="dxa"/>
            <w:hideMark/>
          </w:tcPr>
          <w:p w14:paraId="7E528CA0" w14:textId="77777777" w:rsidR="00BD1D94" w:rsidRPr="00BD1D94" w:rsidRDefault="00BD1D94" w:rsidP="00BD1D94"/>
        </w:tc>
      </w:tr>
      <w:tr w:rsidR="00BD1D94" w:rsidRPr="00BD1D94" w14:paraId="45857D34" w14:textId="77777777" w:rsidTr="00402956">
        <w:trPr>
          <w:trHeight w:val="288"/>
        </w:trPr>
        <w:tc>
          <w:tcPr>
            <w:tcW w:w="5740" w:type="dxa"/>
            <w:noWrap/>
            <w:hideMark/>
          </w:tcPr>
          <w:p w14:paraId="077CF587" w14:textId="77777777" w:rsidR="00BD1D94" w:rsidRPr="007F6575" w:rsidRDefault="00BD1D94" w:rsidP="00BD1D94">
            <w:pPr>
              <w:rPr>
                <w:b/>
              </w:rPr>
            </w:pPr>
            <w:r w:rsidRPr="007F6575">
              <w:rPr>
                <w:b/>
              </w:rPr>
              <w:t>Hacktivist</w:t>
            </w:r>
          </w:p>
        </w:tc>
        <w:tc>
          <w:tcPr>
            <w:tcW w:w="3538" w:type="dxa"/>
            <w:hideMark/>
          </w:tcPr>
          <w:p w14:paraId="5FE3E999" w14:textId="77777777" w:rsidR="00BD1D94" w:rsidRPr="00BD1D94" w:rsidRDefault="00BD1D94" w:rsidP="00BD1D94"/>
        </w:tc>
      </w:tr>
      <w:tr w:rsidR="00BD1D94" w:rsidRPr="00BD1D94" w14:paraId="3E46E721" w14:textId="77777777" w:rsidTr="00402956">
        <w:trPr>
          <w:trHeight w:val="288"/>
        </w:trPr>
        <w:tc>
          <w:tcPr>
            <w:tcW w:w="5740" w:type="dxa"/>
            <w:noWrap/>
            <w:hideMark/>
          </w:tcPr>
          <w:p w14:paraId="2D211FF0" w14:textId="77777777" w:rsidR="00BD1D94" w:rsidRPr="007F6575" w:rsidRDefault="00BD1D94" w:rsidP="00BD1D94">
            <w:pPr>
              <w:rPr>
                <w:b/>
              </w:rPr>
            </w:pPr>
            <w:r w:rsidRPr="007F6575">
              <w:rPr>
                <w:b/>
              </w:rPr>
              <w:t>State Actor / Agency</w:t>
            </w:r>
          </w:p>
        </w:tc>
        <w:tc>
          <w:tcPr>
            <w:tcW w:w="3538" w:type="dxa"/>
            <w:hideMark/>
          </w:tcPr>
          <w:p w14:paraId="6AD3112D" w14:textId="77777777" w:rsidR="00BD1D94" w:rsidRPr="00BD1D94" w:rsidRDefault="00BD1D94" w:rsidP="00BD1D94"/>
        </w:tc>
      </w:tr>
      <w:tr w:rsidR="00BD1D94" w:rsidRPr="00BD1D94" w14:paraId="74368163" w14:textId="77777777" w:rsidTr="00402956">
        <w:trPr>
          <w:trHeight w:val="288"/>
        </w:trPr>
        <w:tc>
          <w:tcPr>
            <w:tcW w:w="5740" w:type="dxa"/>
            <w:noWrap/>
            <w:hideMark/>
          </w:tcPr>
          <w:p w14:paraId="411DB986" w14:textId="77777777" w:rsidR="00BD1D94" w:rsidRPr="007F6575" w:rsidRDefault="00BD1D94" w:rsidP="00BD1D94">
            <w:pPr>
              <w:rPr>
                <w:b/>
              </w:rPr>
            </w:pPr>
            <w:r w:rsidRPr="007F6575">
              <w:rPr>
                <w:b/>
              </w:rPr>
              <w:t>eCrime Actor - Credential Theft Botnet Operator</w:t>
            </w:r>
          </w:p>
        </w:tc>
        <w:tc>
          <w:tcPr>
            <w:tcW w:w="3538" w:type="dxa"/>
            <w:hideMark/>
          </w:tcPr>
          <w:p w14:paraId="2C633009" w14:textId="77777777" w:rsidR="00BD1D94" w:rsidRPr="00BD1D94" w:rsidRDefault="00BD1D94" w:rsidP="00BD1D94"/>
        </w:tc>
      </w:tr>
      <w:tr w:rsidR="00BD1D94" w:rsidRPr="00BD1D94" w14:paraId="3E9B4FE7" w14:textId="77777777" w:rsidTr="00402956">
        <w:trPr>
          <w:trHeight w:val="288"/>
        </w:trPr>
        <w:tc>
          <w:tcPr>
            <w:tcW w:w="5740" w:type="dxa"/>
            <w:noWrap/>
            <w:hideMark/>
          </w:tcPr>
          <w:p w14:paraId="6A0EB50A" w14:textId="77777777" w:rsidR="00BD1D94" w:rsidRPr="007F6575" w:rsidRDefault="00BD1D94" w:rsidP="00BD1D94">
            <w:pPr>
              <w:rPr>
                <w:b/>
              </w:rPr>
            </w:pPr>
            <w:r w:rsidRPr="007F6575">
              <w:rPr>
                <w:b/>
              </w:rPr>
              <w:t>eCrime Actor - Credential Theft Botnet Service</w:t>
            </w:r>
          </w:p>
        </w:tc>
        <w:tc>
          <w:tcPr>
            <w:tcW w:w="3538" w:type="dxa"/>
            <w:hideMark/>
          </w:tcPr>
          <w:p w14:paraId="5144270F" w14:textId="77777777" w:rsidR="00BD1D94" w:rsidRPr="00BD1D94" w:rsidRDefault="00BD1D94" w:rsidP="00BD1D94"/>
        </w:tc>
      </w:tr>
      <w:tr w:rsidR="00BD1D94" w:rsidRPr="00BD1D94" w14:paraId="1CC1F07A" w14:textId="77777777" w:rsidTr="00402956">
        <w:trPr>
          <w:trHeight w:val="288"/>
        </w:trPr>
        <w:tc>
          <w:tcPr>
            <w:tcW w:w="5740" w:type="dxa"/>
            <w:noWrap/>
            <w:hideMark/>
          </w:tcPr>
          <w:p w14:paraId="67552882" w14:textId="77777777" w:rsidR="00BD1D94" w:rsidRPr="007F6575" w:rsidRDefault="00BD1D94" w:rsidP="00BD1D94">
            <w:pPr>
              <w:rPr>
                <w:b/>
              </w:rPr>
            </w:pPr>
            <w:r w:rsidRPr="007F6575">
              <w:rPr>
                <w:b/>
              </w:rPr>
              <w:t>eCrime Actor - Malware Developer</w:t>
            </w:r>
          </w:p>
        </w:tc>
        <w:tc>
          <w:tcPr>
            <w:tcW w:w="3538" w:type="dxa"/>
            <w:hideMark/>
          </w:tcPr>
          <w:p w14:paraId="48FFEA07" w14:textId="77777777" w:rsidR="00BD1D94" w:rsidRPr="00BD1D94" w:rsidRDefault="00BD1D94" w:rsidP="00BD1D94"/>
        </w:tc>
      </w:tr>
      <w:tr w:rsidR="00BD1D94" w:rsidRPr="00BD1D94" w14:paraId="687B2B69" w14:textId="77777777" w:rsidTr="00402956">
        <w:trPr>
          <w:trHeight w:val="288"/>
        </w:trPr>
        <w:tc>
          <w:tcPr>
            <w:tcW w:w="5740" w:type="dxa"/>
            <w:noWrap/>
            <w:hideMark/>
          </w:tcPr>
          <w:p w14:paraId="57333B4E" w14:textId="77777777" w:rsidR="00BD1D94" w:rsidRPr="007F6575" w:rsidRDefault="00BD1D94" w:rsidP="00BD1D94">
            <w:pPr>
              <w:rPr>
                <w:b/>
              </w:rPr>
            </w:pPr>
            <w:r w:rsidRPr="007F6575">
              <w:rPr>
                <w:b/>
              </w:rPr>
              <w:t>eCrime Actor - Money Laundering Network</w:t>
            </w:r>
          </w:p>
        </w:tc>
        <w:tc>
          <w:tcPr>
            <w:tcW w:w="3538" w:type="dxa"/>
            <w:hideMark/>
          </w:tcPr>
          <w:p w14:paraId="63770802" w14:textId="77777777" w:rsidR="00BD1D94" w:rsidRPr="00BD1D94" w:rsidRDefault="00BD1D94" w:rsidP="00BD1D94"/>
        </w:tc>
      </w:tr>
      <w:tr w:rsidR="00BD1D94" w:rsidRPr="00BD1D94" w14:paraId="473D6A7F" w14:textId="77777777" w:rsidTr="00402956">
        <w:trPr>
          <w:trHeight w:val="288"/>
        </w:trPr>
        <w:tc>
          <w:tcPr>
            <w:tcW w:w="5740" w:type="dxa"/>
            <w:noWrap/>
            <w:hideMark/>
          </w:tcPr>
          <w:p w14:paraId="583D508E" w14:textId="77777777" w:rsidR="00BD1D94" w:rsidRPr="007F6575" w:rsidRDefault="00BD1D94" w:rsidP="00BD1D94">
            <w:pPr>
              <w:rPr>
                <w:b/>
              </w:rPr>
            </w:pPr>
            <w:r w:rsidRPr="007F6575">
              <w:rPr>
                <w:b/>
              </w:rPr>
              <w:t>eCrime Actor - Organized Crime Actor</w:t>
            </w:r>
          </w:p>
        </w:tc>
        <w:tc>
          <w:tcPr>
            <w:tcW w:w="3538" w:type="dxa"/>
            <w:hideMark/>
          </w:tcPr>
          <w:p w14:paraId="434849A0" w14:textId="77777777" w:rsidR="00BD1D94" w:rsidRPr="00BD1D94" w:rsidRDefault="00BD1D94" w:rsidP="00BD1D94"/>
        </w:tc>
      </w:tr>
      <w:tr w:rsidR="00BD1D94" w:rsidRPr="00BD1D94" w14:paraId="13373FE0" w14:textId="77777777" w:rsidTr="00402956">
        <w:trPr>
          <w:trHeight w:val="288"/>
        </w:trPr>
        <w:tc>
          <w:tcPr>
            <w:tcW w:w="5740" w:type="dxa"/>
            <w:noWrap/>
            <w:hideMark/>
          </w:tcPr>
          <w:p w14:paraId="1A2B6F25" w14:textId="77777777" w:rsidR="00BD1D94" w:rsidRPr="007F6575" w:rsidRDefault="00BD1D94" w:rsidP="00BD1D94">
            <w:pPr>
              <w:rPr>
                <w:b/>
              </w:rPr>
            </w:pPr>
            <w:r w:rsidRPr="007F6575">
              <w:rPr>
                <w:b/>
              </w:rPr>
              <w:t>eCrime Actor - Spam Service</w:t>
            </w:r>
          </w:p>
        </w:tc>
        <w:tc>
          <w:tcPr>
            <w:tcW w:w="3538" w:type="dxa"/>
            <w:hideMark/>
          </w:tcPr>
          <w:p w14:paraId="0F538C3A" w14:textId="77777777" w:rsidR="00BD1D94" w:rsidRPr="00BD1D94" w:rsidRDefault="00BD1D94" w:rsidP="00BD1D94"/>
        </w:tc>
      </w:tr>
      <w:tr w:rsidR="00BD1D94" w:rsidRPr="00BD1D94" w14:paraId="06640C83" w14:textId="77777777" w:rsidTr="00402956">
        <w:trPr>
          <w:trHeight w:val="288"/>
        </w:trPr>
        <w:tc>
          <w:tcPr>
            <w:tcW w:w="5740" w:type="dxa"/>
            <w:noWrap/>
            <w:hideMark/>
          </w:tcPr>
          <w:p w14:paraId="499A2DB2" w14:textId="77777777" w:rsidR="00BD1D94" w:rsidRPr="007F6575" w:rsidRDefault="00BD1D94" w:rsidP="00BD1D94">
            <w:pPr>
              <w:rPr>
                <w:b/>
              </w:rPr>
            </w:pPr>
            <w:r w:rsidRPr="007F6575">
              <w:rPr>
                <w:b/>
              </w:rPr>
              <w:t>eCrime Actor - Traffic Service</w:t>
            </w:r>
          </w:p>
        </w:tc>
        <w:tc>
          <w:tcPr>
            <w:tcW w:w="3538" w:type="dxa"/>
            <w:hideMark/>
          </w:tcPr>
          <w:p w14:paraId="3AD7DDC8" w14:textId="77777777" w:rsidR="00BD1D94" w:rsidRPr="00BD1D94" w:rsidRDefault="00BD1D94" w:rsidP="00BD1D94"/>
        </w:tc>
      </w:tr>
      <w:tr w:rsidR="00BD1D94" w:rsidRPr="00BD1D94" w14:paraId="35AB5487" w14:textId="77777777" w:rsidTr="00402956">
        <w:trPr>
          <w:trHeight w:val="288"/>
        </w:trPr>
        <w:tc>
          <w:tcPr>
            <w:tcW w:w="5740" w:type="dxa"/>
            <w:noWrap/>
            <w:hideMark/>
          </w:tcPr>
          <w:p w14:paraId="4740C2AC" w14:textId="77777777" w:rsidR="00BD1D94" w:rsidRPr="007F6575" w:rsidRDefault="00BD1D94" w:rsidP="00BD1D94">
            <w:pPr>
              <w:rPr>
                <w:b/>
              </w:rPr>
            </w:pPr>
            <w:r w:rsidRPr="007F6575">
              <w:rPr>
                <w:b/>
              </w:rPr>
              <w:t>eCrime Actor - Underground Call Service</w:t>
            </w:r>
          </w:p>
        </w:tc>
        <w:tc>
          <w:tcPr>
            <w:tcW w:w="3538" w:type="dxa"/>
            <w:hideMark/>
          </w:tcPr>
          <w:p w14:paraId="1A792C75" w14:textId="77777777" w:rsidR="00BD1D94" w:rsidRPr="00BD1D94" w:rsidRDefault="00BD1D94" w:rsidP="00BD1D94"/>
        </w:tc>
      </w:tr>
      <w:tr w:rsidR="00BD1D94" w:rsidRPr="00BD1D94" w14:paraId="76B5C8C1" w14:textId="77777777" w:rsidTr="00402956">
        <w:trPr>
          <w:trHeight w:val="288"/>
        </w:trPr>
        <w:tc>
          <w:tcPr>
            <w:tcW w:w="5740" w:type="dxa"/>
            <w:noWrap/>
            <w:hideMark/>
          </w:tcPr>
          <w:p w14:paraId="08D69896" w14:textId="77777777" w:rsidR="00BD1D94" w:rsidRPr="007F6575" w:rsidRDefault="00BD1D94" w:rsidP="00BD1D94">
            <w:pPr>
              <w:rPr>
                <w:b/>
              </w:rPr>
            </w:pPr>
            <w:r w:rsidRPr="007F6575">
              <w:rPr>
                <w:b/>
              </w:rPr>
              <w:t>Insider Threat</w:t>
            </w:r>
          </w:p>
        </w:tc>
        <w:tc>
          <w:tcPr>
            <w:tcW w:w="3538" w:type="dxa"/>
            <w:hideMark/>
          </w:tcPr>
          <w:p w14:paraId="2BA8684B" w14:textId="77777777" w:rsidR="00BD1D94" w:rsidRPr="00BD1D94" w:rsidRDefault="00BD1D94" w:rsidP="00BD1D94"/>
        </w:tc>
      </w:tr>
      <w:tr w:rsidR="00BD1D94" w:rsidRPr="00BD1D94" w14:paraId="4E506A9B" w14:textId="77777777" w:rsidTr="00402956">
        <w:trPr>
          <w:trHeight w:val="288"/>
        </w:trPr>
        <w:tc>
          <w:tcPr>
            <w:tcW w:w="5740" w:type="dxa"/>
            <w:noWrap/>
            <w:hideMark/>
          </w:tcPr>
          <w:p w14:paraId="36E38734" w14:textId="77777777" w:rsidR="00BD1D94" w:rsidRPr="007F6575" w:rsidRDefault="00BD1D94" w:rsidP="00BD1D94">
            <w:pPr>
              <w:rPr>
                <w:b/>
              </w:rPr>
            </w:pPr>
            <w:r w:rsidRPr="007F6575">
              <w:rPr>
                <w:b/>
              </w:rPr>
              <w:t>Disgruntled Customer / User</w:t>
            </w:r>
          </w:p>
        </w:tc>
        <w:tc>
          <w:tcPr>
            <w:tcW w:w="3538" w:type="dxa"/>
            <w:hideMark/>
          </w:tcPr>
          <w:p w14:paraId="51C6AFBB" w14:textId="77777777" w:rsidR="00BD1D94" w:rsidRPr="00BD1D94" w:rsidRDefault="00BD1D94" w:rsidP="00BD1D94"/>
        </w:tc>
      </w:tr>
    </w:tbl>
    <w:p w14:paraId="2D360645" w14:textId="77777777" w:rsidR="00BD1D94" w:rsidRPr="00BD1D94" w:rsidRDefault="00BD1D94" w:rsidP="00BD1D94"/>
    <w:p w14:paraId="6E536600" w14:textId="77777777" w:rsidR="0037047C" w:rsidRDefault="0037047C" w:rsidP="0037047C">
      <w:pPr>
        <w:pStyle w:val="Heading1"/>
        <w:numPr>
          <w:ilvl w:val="0"/>
          <w:numId w:val="0"/>
        </w:numPr>
        <w:ind w:left="360" w:hanging="360"/>
        <w:sectPr w:rsidR="0037047C" w:rsidSect="00626B58">
          <w:pgSz w:w="12240" w:h="15840"/>
          <w:pgMar w:top="1440" w:right="1152" w:bottom="1440" w:left="1800" w:header="720" w:footer="720" w:gutter="0"/>
          <w:cols w:space="720"/>
          <w:docGrid w:linePitch="360"/>
        </w:sectPr>
      </w:pPr>
    </w:p>
    <w:p w14:paraId="3256B635" w14:textId="7D6B2359" w:rsidR="0037047C" w:rsidRDefault="0037047C" w:rsidP="00712EBB">
      <w:pPr>
        <w:pStyle w:val="Heading1"/>
        <w:numPr>
          <w:ilvl w:val="0"/>
          <w:numId w:val="0"/>
        </w:numPr>
        <w:ind w:right="-1260"/>
      </w:pPr>
      <w:bookmarkStart w:id="104" w:name="_Toc424650746"/>
      <w:r>
        <w:lastRenderedPageBreak/>
        <w:t>Appendix</w:t>
      </w:r>
      <w:bookmarkEnd w:id="104"/>
    </w:p>
    <w:p w14:paraId="3DCE1DD8" w14:textId="63357261" w:rsidR="00712EBB" w:rsidRPr="00712EBB" w:rsidRDefault="00712EBB" w:rsidP="00712EBB">
      <w:r>
        <w:t>T</w:t>
      </w:r>
      <w:r w:rsidR="002459E4">
        <w:t>his appendix shows the correspondence between properties in the STIX data model and the suggested default vocabularies</w:t>
      </w:r>
      <w:r>
        <w:t xml:space="preserve"> </w:t>
      </w:r>
      <w:r w:rsidR="002459E4">
        <w:t xml:space="preserve">which are </w:t>
      </w:r>
      <w:r>
        <w:t>described in the previous section.</w:t>
      </w:r>
      <w:r w:rsidR="002459E4">
        <w:t xml:space="preserve">  As discussed in section </w:t>
      </w:r>
      <w:r w:rsidR="002459E4">
        <w:fldChar w:fldCharType="begin"/>
      </w:r>
      <w:r w:rsidR="002459E4">
        <w:instrText xml:space="preserve"> REF _Ref424646874 \r \h </w:instrText>
      </w:r>
      <w:r w:rsidR="002459E4">
        <w:fldChar w:fldCharType="separate"/>
      </w:r>
      <w:r w:rsidR="002459E4">
        <w:t>2</w:t>
      </w:r>
      <w:r w:rsidR="002459E4">
        <w:fldChar w:fldCharType="end"/>
      </w:r>
      <w:r w:rsidR="002459E4">
        <w:t>, there are many different options when using vocabulary terms in STIX.</w:t>
      </w:r>
      <w:r w:rsidR="002459E4" w:rsidRPr="002459E4">
        <w:t xml:space="preserve"> </w:t>
      </w:r>
      <w:r w:rsidR="002459E4">
        <w:t xml:space="preserve"> D</w:t>
      </w:r>
      <w:r w:rsidR="002459E4" w:rsidRPr="00434BA0">
        <w:t xml:space="preserve">efault vocabularies should be used whenever possible to ensure the greatest level of compatibility between STIX users.  </w:t>
      </w:r>
    </w:p>
    <w:p w14:paraId="5A29BEB6" w14:textId="77777777" w:rsidR="0037047C" w:rsidRDefault="0037047C" w:rsidP="0037047C"/>
    <w:tbl>
      <w:tblPr>
        <w:tblStyle w:val="TableGrid"/>
        <w:tblW w:w="14035" w:type="dxa"/>
        <w:tblLayout w:type="fixed"/>
        <w:tblLook w:val="04A0" w:firstRow="1" w:lastRow="0" w:firstColumn="1" w:lastColumn="0" w:noHBand="0" w:noVBand="1"/>
      </w:tblPr>
      <w:tblGrid>
        <w:gridCol w:w="4765"/>
        <w:gridCol w:w="1530"/>
        <w:gridCol w:w="3060"/>
        <w:gridCol w:w="4680"/>
      </w:tblGrid>
      <w:tr w:rsidR="00712EBB" w14:paraId="4A98FA91" w14:textId="31841A7B" w:rsidTr="00712EBB">
        <w:tc>
          <w:tcPr>
            <w:tcW w:w="4765" w:type="dxa"/>
            <w:shd w:val="clear" w:color="auto" w:fill="D9D9D9" w:themeFill="background1" w:themeFillShade="D9"/>
          </w:tcPr>
          <w:p w14:paraId="6CE26DB0" w14:textId="69D17679" w:rsidR="00CC072B" w:rsidRPr="003F4E30" w:rsidRDefault="00CC072B" w:rsidP="0037047C">
            <w:pPr>
              <w:rPr>
                <w:b/>
              </w:rPr>
            </w:pPr>
            <w:r w:rsidRPr="003F4E30">
              <w:rPr>
                <w:b/>
              </w:rPr>
              <w:t>Enumeration</w:t>
            </w:r>
          </w:p>
        </w:tc>
        <w:tc>
          <w:tcPr>
            <w:tcW w:w="1530" w:type="dxa"/>
            <w:shd w:val="clear" w:color="auto" w:fill="D9D9D9" w:themeFill="background1" w:themeFillShade="D9"/>
          </w:tcPr>
          <w:p w14:paraId="0B6E3DBA" w14:textId="69D9ACDD" w:rsidR="00CC072B" w:rsidRPr="003F4E30" w:rsidRDefault="00CC072B" w:rsidP="0037047C">
            <w:pPr>
              <w:rPr>
                <w:b/>
              </w:rPr>
            </w:pPr>
            <w:r>
              <w:rPr>
                <w:b/>
              </w:rPr>
              <w:t>Package Prefix</w:t>
            </w:r>
          </w:p>
        </w:tc>
        <w:tc>
          <w:tcPr>
            <w:tcW w:w="3060" w:type="dxa"/>
            <w:shd w:val="clear" w:color="auto" w:fill="D9D9D9" w:themeFill="background1" w:themeFillShade="D9"/>
          </w:tcPr>
          <w:p w14:paraId="4596F099" w14:textId="088FB061" w:rsidR="00CC072B" w:rsidRPr="003F4E30" w:rsidRDefault="00CC072B" w:rsidP="0037047C">
            <w:pPr>
              <w:rPr>
                <w:b/>
              </w:rPr>
            </w:pPr>
            <w:r w:rsidRPr="003F4E30">
              <w:rPr>
                <w:b/>
              </w:rPr>
              <w:t>Class</w:t>
            </w:r>
          </w:p>
        </w:tc>
        <w:tc>
          <w:tcPr>
            <w:tcW w:w="4680" w:type="dxa"/>
            <w:shd w:val="clear" w:color="auto" w:fill="D9D9D9" w:themeFill="background1" w:themeFillShade="D9"/>
          </w:tcPr>
          <w:p w14:paraId="33F8B5BA" w14:textId="13FBE905" w:rsidR="00CC072B" w:rsidRPr="003F4E30" w:rsidRDefault="00CC072B" w:rsidP="0037047C">
            <w:pPr>
              <w:rPr>
                <w:b/>
              </w:rPr>
            </w:pPr>
            <w:r w:rsidRPr="003F4E30">
              <w:rPr>
                <w:b/>
              </w:rPr>
              <w:t>Propert</w:t>
            </w:r>
            <w:r w:rsidR="00B600DF">
              <w:rPr>
                <w:b/>
              </w:rPr>
              <w:t>ies</w:t>
            </w:r>
          </w:p>
        </w:tc>
      </w:tr>
      <w:tr w:rsidR="00712EBB" w14:paraId="61ADE528" w14:textId="676080A0" w:rsidTr="00712EBB">
        <w:tc>
          <w:tcPr>
            <w:tcW w:w="4765" w:type="dxa"/>
          </w:tcPr>
          <w:p w14:paraId="1B87EB22" w14:textId="38590672" w:rsidR="00CC072B" w:rsidRPr="00712EBB" w:rsidRDefault="00CC072B" w:rsidP="0037047C">
            <w:pPr>
              <w:rPr>
                <w:rFonts w:ascii="Courier New" w:hAnsi="Courier New" w:cs="Courier New"/>
                <w:sz w:val="20"/>
                <w:szCs w:val="20"/>
              </w:rPr>
            </w:pPr>
            <w:r w:rsidRPr="00712EBB">
              <w:rPr>
                <w:rFonts w:ascii="Courier New" w:hAnsi="Courier New" w:cs="Courier New"/>
                <w:sz w:val="20"/>
                <w:szCs w:val="20"/>
              </w:rPr>
              <w:t>AssetTypeVocab-1.0</w:t>
            </w:r>
          </w:p>
        </w:tc>
        <w:tc>
          <w:tcPr>
            <w:tcW w:w="1530" w:type="dxa"/>
          </w:tcPr>
          <w:p w14:paraId="5E51A8BD" w14:textId="6A9B571D" w:rsidR="00CC072B" w:rsidRPr="00712EBB" w:rsidRDefault="003F231F" w:rsidP="00CC072B">
            <w:pPr>
              <w:rPr>
                <w:rFonts w:ascii="Courier New" w:hAnsi="Courier New" w:cs="Courier New"/>
                <w:sz w:val="20"/>
                <w:szCs w:val="20"/>
              </w:rPr>
            </w:pPr>
            <w:r>
              <w:rPr>
                <w:rFonts w:ascii="Courier New" w:hAnsi="Courier New" w:cs="Courier New"/>
                <w:sz w:val="20"/>
                <w:szCs w:val="20"/>
              </w:rPr>
              <w:t>incident</w:t>
            </w:r>
          </w:p>
        </w:tc>
        <w:tc>
          <w:tcPr>
            <w:tcW w:w="3060" w:type="dxa"/>
          </w:tcPr>
          <w:p w14:paraId="48543624" w14:textId="6469D22B" w:rsidR="00CC072B" w:rsidRPr="00712EBB" w:rsidRDefault="003F231F" w:rsidP="00CC072B">
            <w:pPr>
              <w:rPr>
                <w:rFonts w:ascii="Courier New" w:hAnsi="Courier New" w:cs="Courier New"/>
                <w:sz w:val="20"/>
                <w:szCs w:val="20"/>
              </w:rPr>
            </w:pPr>
            <w:r>
              <w:rPr>
                <w:rFonts w:ascii="Courier New" w:hAnsi="Courier New" w:cs="Courier New"/>
                <w:sz w:val="20"/>
                <w:szCs w:val="20"/>
              </w:rPr>
              <w:t>AffectedAssetType</w:t>
            </w:r>
          </w:p>
        </w:tc>
        <w:tc>
          <w:tcPr>
            <w:tcW w:w="4680" w:type="dxa"/>
          </w:tcPr>
          <w:p w14:paraId="7C337514" w14:textId="4AB0A545" w:rsidR="00CC072B" w:rsidRPr="00712EBB" w:rsidRDefault="003F231F" w:rsidP="0037047C">
            <w:pPr>
              <w:rPr>
                <w:rFonts w:ascii="Courier New" w:hAnsi="Courier New" w:cs="Courier New"/>
                <w:sz w:val="20"/>
                <w:szCs w:val="20"/>
              </w:rPr>
            </w:pPr>
            <w:r>
              <w:rPr>
                <w:rFonts w:ascii="Courier New" w:hAnsi="Courier New" w:cs="Courier New"/>
                <w:sz w:val="20"/>
                <w:szCs w:val="20"/>
              </w:rPr>
              <w:t>Type</w:t>
            </w:r>
          </w:p>
        </w:tc>
      </w:tr>
      <w:tr w:rsidR="00712EBB" w14:paraId="17A59A7F" w14:textId="5D1F833D" w:rsidTr="00712EBB">
        <w:tc>
          <w:tcPr>
            <w:tcW w:w="4765" w:type="dxa"/>
          </w:tcPr>
          <w:p w14:paraId="673D26D1" w14:textId="49C18C3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AttackerInfrastructureTypeVocab-1.0</w:t>
            </w:r>
          </w:p>
        </w:tc>
        <w:tc>
          <w:tcPr>
            <w:tcW w:w="1530" w:type="dxa"/>
          </w:tcPr>
          <w:p w14:paraId="444369DD" w14:textId="384EB73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3007005C" w14:textId="32354907"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InfrastructureType</w:t>
            </w:r>
          </w:p>
        </w:tc>
        <w:tc>
          <w:tcPr>
            <w:tcW w:w="4680" w:type="dxa"/>
          </w:tcPr>
          <w:p w14:paraId="1CFAA87C" w14:textId="6C9371AE"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64E1C2F" w14:textId="571E510C" w:rsidTr="00712EBB">
        <w:tc>
          <w:tcPr>
            <w:tcW w:w="4765" w:type="dxa"/>
          </w:tcPr>
          <w:p w14:paraId="4724C225" w14:textId="341C7499"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AttackerToolTypeVocab-1.0</w:t>
            </w:r>
          </w:p>
        </w:tc>
        <w:tc>
          <w:tcPr>
            <w:tcW w:w="1530" w:type="dxa"/>
          </w:tcPr>
          <w:p w14:paraId="006938ED" w14:textId="58A26A6D"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6838CE45" w14:textId="413F7071"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ToolInformationType</w:t>
            </w:r>
          </w:p>
        </w:tc>
        <w:tc>
          <w:tcPr>
            <w:tcW w:w="4680" w:type="dxa"/>
          </w:tcPr>
          <w:p w14:paraId="41181572" w14:textId="6F7D12C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04F997B9" w14:textId="53FB9952" w:rsidTr="00712EBB">
        <w:tc>
          <w:tcPr>
            <w:tcW w:w="4765" w:type="dxa"/>
          </w:tcPr>
          <w:p w14:paraId="5D9C1F39" w14:textId="6E100D1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AvailabilityLossTypeVocab-1.1.1(1.0)</w:t>
            </w:r>
          </w:p>
        </w:tc>
        <w:tc>
          <w:tcPr>
            <w:tcW w:w="1530" w:type="dxa"/>
          </w:tcPr>
          <w:p w14:paraId="69A6B007" w14:textId="731EE9B3" w:rsidR="00CC072B" w:rsidRPr="00712EBB" w:rsidRDefault="00CC072B" w:rsidP="00CC072B">
            <w:pPr>
              <w:rPr>
                <w:rStyle w:val="qname"/>
                <w:rFonts w:ascii="Courier New" w:hAnsi="Courier New" w:cs="Courier New"/>
                <w:bCs/>
                <w:sz w:val="20"/>
                <w:szCs w:val="20"/>
              </w:rPr>
            </w:pPr>
            <w:r w:rsidRPr="00712EBB">
              <w:rPr>
                <w:rStyle w:val="qname"/>
                <w:rFonts w:ascii="Courier New" w:hAnsi="Courier New" w:cs="Courier New"/>
                <w:bCs/>
                <w:sz w:val="20"/>
                <w:szCs w:val="20"/>
              </w:rPr>
              <w:t>incident</w:t>
            </w:r>
          </w:p>
        </w:tc>
        <w:tc>
          <w:tcPr>
            <w:tcW w:w="3060" w:type="dxa"/>
          </w:tcPr>
          <w:p w14:paraId="4966B9FA" w14:textId="39C9678B" w:rsidR="00CC072B" w:rsidRPr="00712EBB" w:rsidRDefault="00CC072B" w:rsidP="00CC072B">
            <w:pPr>
              <w:rPr>
                <w:rFonts w:ascii="Courier New" w:hAnsi="Courier New" w:cs="Courier New"/>
                <w:sz w:val="20"/>
                <w:szCs w:val="20"/>
              </w:rPr>
            </w:pPr>
            <w:r w:rsidRPr="00712EBB">
              <w:rPr>
                <w:rStyle w:val="qname"/>
                <w:rFonts w:ascii="Courier New" w:hAnsi="Courier New" w:cs="Courier New"/>
                <w:bCs/>
                <w:sz w:val="20"/>
                <w:szCs w:val="20"/>
              </w:rPr>
              <w:t>PropertyAffectedType</w:t>
            </w:r>
          </w:p>
        </w:tc>
        <w:tc>
          <w:tcPr>
            <w:tcW w:w="4680" w:type="dxa"/>
          </w:tcPr>
          <w:p w14:paraId="7635AFA2" w14:textId="2C462BCB"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Type_Of_Availability_Loss</w:t>
            </w:r>
          </w:p>
        </w:tc>
      </w:tr>
      <w:tr w:rsidR="00712EBB" w14:paraId="109B60EC" w14:textId="049FD9AF" w:rsidTr="00712EBB">
        <w:tc>
          <w:tcPr>
            <w:tcW w:w="4765" w:type="dxa"/>
          </w:tcPr>
          <w:p w14:paraId="763E36E5" w14:textId="428D2CC2"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CampaignStatusVocab-1.0</w:t>
            </w:r>
          </w:p>
        </w:tc>
        <w:tc>
          <w:tcPr>
            <w:tcW w:w="1530" w:type="dxa"/>
          </w:tcPr>
          <w:p w14:paraId="5469B045" w14:textId="02A4C58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w:t>
            </w:r>
          </w:p>
        </w:tc>
        <w:tc>
          <w:tcPr>
            <w:tcW w:w="3060" w:type="dxa"/>
          </w:tcPr>
          <w:p w14:paraId="4BCCF337" w14:textId="7E962266"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CampaignType</w:t>
            </w:r>
          </w:p>
        </w:tc>
        <w:tc>
          <w:tcPr>
            <w:tcW w:w="4680" w:type="dxa"/>
          </w:tcPr>
          <w:p w14:paraId="036EBD8F" w14:textId="1B0AD9F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Status</w:t>
            </w:r>
          </w:p>
        </w:tc>
      </w:tr>
      <w:tr w:rsidR="00712EBB" w14:paraId="66B8EB61" w14:textId="4A6AC627" w:rsidTr="00712EBB">
        <w:tc>
          <w:tcPr>
            <w:tcW w:w="4765" w:type="dxa"/>
          </w:tcPr>
          <w:p w14:paraId="33E1EC57" w14:textId="3F8D68D3"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COAStageVocab-1.0</w:t>
            </w:r>
          </w:p>
        </w:tc>
        <w:tc>
          <w:tcPr>
            <w:tcW w:w="1530" w:type="dxa"/>
          </w:tcPr>
          <w:p w14:paraId="04AF530A" w14:textId="08D57C37"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w:t>
            </w:r>
          </w:p>
        </w:tc>
        <w:tc>
          <w:tcPr>
            <w:tcW w:w="3060" w:type="dxa"/>
          </w:tcPr>
          <w:p w14:paraId="7D349EB1" w14:textId="21035E6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w:t>
            </w:r>
          </w:p>
        </w:tc>
        <w:tc>
          <w:tcPr>
            <w:tcW w:w="4680" w:type="dxa"/>
          </w:tcPr>
          <w:p w14:paraId="7D40B0A3" w14:textId="0A57F288"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Stage</w:t>
            </w:r>
          </w:p>
        </w:tc>
      </w:tr>
      <w:tr w:rsidR="00712EBB" w14:paraId="1968EF15" w14:textId="35C561B0" w:rsidTr="00712EBB">
        <w:tc>
          <w:tcPr>
            <w:tcW w:w="4765" w:type="dxa"/>
          </w:tcPr>
          <w:p w14:paraId="5F2AC479" w14:textId="32006FC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CourseOfActionTypeVocab-1.0</w:t>
            </w:r>
          </w:p>
        </w:tc>
        <w:tc>
          <w:tcPr>
            <w:tcW w:w="1530" w:type="dxa"/>
          </w:tcPr>
          <w:p w14:paraId="15A3B6E2" w14:textId="010AFA2A"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coa</w:t>
            </w:r>
          </w:p>
        </w:tc>
        <w:tc>
          <w:tcPr>
            <w:tcW w:w="3060" w:type="dxa"/>
          </w:tcPr>
          <w:p w14:paraId="06C046CE" w14:textId="194975B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CourseOfActionType</w:t>
            </w:r>
          </w:p>
        </w:tc>
        <w:tc>
          <w:tcPr>
            <w:tcW w:w="4680" w:type="dxa"/>
          </w:tcPr>
          <w:p w14:paraId="70417C2B" w14:textId="6B00082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Type</w:t>
            </w:r>
          </w:p>
        </w:tc>
      </w:tr>
      <w:tr w:rsidR="00712EBB" w14:paraId="68D8AE86" w14:textId="1B4578A8" w:rsidTr="00712EBB">
        <w:tc>
          <w:tcPr>
            <w:tcW w:w="4765" w:type="dxa"/>
          </w:tcPr>
          <w:p w14:paraId="69A8AC7A" w14:textId="2389B1B9"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DiscoveryMethodVocab-1.0</w:t>
            </w:r>
          </w:p>
        </w:tc>
        <w:tc>
          <w:tcPr>
            <w:tcW w:w="1530" w:type="dxa"/>
          </w:tcPr>
          <w:p w14:paraId="089B5C87" w14:textId="257B8622" w:rsidR="00CC072B" w:rsidRPr="00712EBB" w:rsidRDefault="00CC072B" w:rsidP="00CC072B">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06EDB8D6" w14:textId="531CCD72"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53328266" w14:textId="380A8AD6" w:rsidR="00CC072B" w:rsidRPr="00712EBB" w:rsidRDefault="00CC072B" w:rsidP="00CC072B">
            <w:pPr>
              <w:rPr>
                <w:rFonts w:ascii="Courier New" w:hAnsi="Courier New" w:cs="Courier New"/>
                <w:sz w:val="20"/>
                <w:szCs w:val="20"/>
              </w:rPr>
            </w:pPr>
            <w:r w:rsidRPr="00712EBB">
              <w:rPr>
                <w:rStyle w:val="qname"/>
                <w:rFonts w:ascii="Courier New" w:hAnsi="Courier New" w:cs="Courier New"/>
                <w:sz w:val="20"/>
                <w:szCs w:val="20"/>
              </w:rPr>
              <w:t>incident:Discovery_Method</w:t>
            </w:r>
          </w:p>
        </w:tc>
      </w:tr>
      <w:tr w:rsidR="00712EBB" w14:paraId="4C406C88" w14:textId="53C153D4" w:rsidTr="00712EBB">
        <w:tc>
          <w:tcPr>
            <w:tcW w:w="4765" w:type="dxa"/>
          </w:tcPr>
          <w:p w14:paraId="5BAC4124" w14:textId="38C8666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HighMediumLowVocab-1.0</w:t>
            </w:r>
          </w:p>
        </w:tc>
        <w:tc>
          <w:tcPr>
            <w:tcW w:w="1530" w:type="dxa"/>
          </w:tcPr>
          <w:p w14:paraId="746ED9AC" w14:textId="1F7BAA2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stixCommon</w:t>
            </w:r>
          </w:p>
        </w:tc>
        <w:tc>
          <w:tcPr>
            <w:tcW w:w="3060" w:type="dxa"/>
          </w:tcPr>
          <w:p w14:paraId="7A4BE295" w14:textId="0BDDB2B0" w:rsidR="00CC072B" w:rsidRPr="00712EBB" w:rsidRDefault="00CC072B" w:rsidP="00B600DF">
            <w:pPr>
              <w:rPr>
                <w:rFonts w:ascii="Courier New" w:hAnsi="Courier New" w:cs="Courier New"/>
                <w:sz w:val="20"/>
                <w:szCs w:val="20"/>
              </w:rPr>
            </w:pPr>
            <w:r w:rsidRPr="00712EBB">
              <w:rPr>
                <w:rFonts w:ascii="Courier New" w:hAnsi="Courier New" w:cs="Courier New"/>
                <w:sz w:val="20"/>
                <w:szCs w:val="20"/>
              </w:rPr>
              <w:t>StatementType</w:t>
            </w:r>
          </w:p>
        </w:tc>
        <w:tc>
          <w:tcPr>
            <w:tcW w:w="4680" w:type="dxa"/>
          </w:tcPr>
          <w:p w14:paraId="3AB9BE83" w14:textId="5BAB3B65"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Value</w:t>
            </w:r>
          </w:p>
        </w:tc>
      </w:tr>
      <w:tr w:rsidR="00712EBB" w14:paraId="34CFB049" w14:textId="02CE80E9" w:rsidTr="00712EBB">
        <w:tc>
          <w:tcPr>
            <w:tcW w:w="4765" w:type="dxa"/>
          </w:tcPr>
          <w:p w14:paraId="5E9087BA" w14:textId="673E3DE4"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ImpactQualificationVocab-1.0</w:t>
            </w:r>
          </w:p>
        </w:tc>
        <w:tc>
          <w:tcPr>
            <w:tcW w:w="1530" w:type="dxa"/>
          </w:tcPr>
          <w:p w14:paraId="60ADCE64" w14:textId="615FE88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9B3E11B" w14:textId="3159548E" w:rsidR="00CC072B" w:rsidRPr="00712EBB" w:rsidRDefault="00B600DF" w:rsidP="00B600DF">
            <w:pPr>
              <w:rPr>
                <w:rFonts w:ascii="Courier New" w:hAnsi="Courier New" w:cs="Courier New"/>
                <w:sz w:val="20"/>
                <w:szCs w:val="20"/>
              </w:rPr>
            </w:pPr>
            <w:r w:rsidRPr="00712EBB">
              <w:rPr>
                <w:rStyle w:val="qname"/>
                <w:rFonts w:ascii="Courier New" w:hAnsi="Courier New" w:cs="Courier New"/>
                <w:sz w:val="20"/>
                <w:szCs w:val="20"/>
              </w:rPr>
              <w:t>ImpactAssessmentType</w:t>
            </w:r>
          </w:p>
        </w:tc>
        <w:tc>
          <w:tcPr>
            <w:tcW w:w="4680" w:type="dxa"/>
          </w:tcPr>
          <w:p w14:paraId="47340B8A" w14:textId="1702321C"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Impact_Qualification</w:t>
            </w:r>
          </w:p>
        </w:tc>
      </w:tr>
      <w:tr w:rsidR="00712EBB" w14:paraId="44601DBF" w14:textId="32AB7D03" w:rsidTr="00712EBB">
        <w:tc>
          <w:tcPr>
            <w:tcW w:w="4765" w:type="dxa"/>
          </w:tcPr>
          <w:p w14:paraId="1EAAB471" w14:textId="56942F40"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ImpactRatingVocab-1.0</w:t>
            </w:r>
          </w:p>
        </w:tc>
        <w:tc>
          <w:tcPr>
            <w:tcW w:w="1530" w:type="dxa"/>
          </w:tcPr>
          <w:p w14:paraId="04B3FA70" w14:textId="76266752" w:rsidR="00CC072B" w:rsidRPr="00712EBB" w:rsidRDefault="00B600DF" w:rsidP="00CC072B">
            <w:pPr>
              <w:rPr>
                <w:rFonts w:ascii="Courier New" w:hAnsi="Courier New" w:cs="Courier New"/>
                <w:sz w:val="20"/>
                <w:szCs w:val="20"/>
              </w:rPr>
            </w:pPr>
            <w:r w:rsidRPr="00712EBB">
              <w:rPr>
                <w:rFonts w:ascii="Courier New" w:hAnsi="Courier New" w:cs="Courier New"/>
                <w:bCs/>
                <w:sz w:val="20"/>
                <w:szCs w:val="20"/>
              </w:rPr>
              <w:t>incident</w:t>
            </w:r>
          </w:p>
        </w:tc>
        <w:tc>
          <w:tcPr>
            <w:tcW w:w="3060" w:type="dxa"/>
          </w:tcPr>
          <w:p w14:paraId="15D91750" w14:textId="7A413F9E" w:rsidR="00CC072B" w:rsidRPr="00712EBB" w:rsidRDefault="00B600DF" w:rsidP="00B600DF">
            <w:pPr>
              <w:rPr>
                <w:rFonts w:ascii="Courier New" w:hAnsi="Courier New" w:cs="Courier New"/>
                <w:sz w:val="20"/>
                <w:szCs w:val="20"/>
              </w:rPr>
            </w:pPr>
            <w:r w:rsidRPr="00712EBB">
              <w:rPr>
                <w:rFonts w:ascii="Courier New" w:hAnsi="Courier New" w:cs="Courier New"/>
                <w:bCs/>
                <w:sz w:val="20"/>
                <w:szCs w:val="20"/>
              </w:rPr>
              <w:t>DirectImpactSummaryType</w:t>
            </w:r>
            <w:r w:rsidRPr="00712EBB">
              <w:rPr>
                <w:rStyle w:val="qname"/>
                <w:rFonts w:ascii="Courier New" w:hAnsi="Courier New" w:cs="Courier New"/>
                <w:sz w:val="20"/>
                <w:szCs w:val="20"/>
              </w:rPr>
              <w:t xml:space="preserve"> </w:t>
            </w:r>
          </w:p>
        </w:tc>
        <w:tc>
          <w:tcPr>
            <w:tcW w:w="4680" w:type="dxa"/>
          </w:tcPr>
          <w:p w14:paraId="691FA0DB" w14:textId="77777777" w:rsidR="00CC072B" w:rsidRPr="00712EBB" w:rsidRDefault="00B600DF" w:rsidP="00CC072B">
            <w:pPr>
              <w:rPr>
                <w:rStyle w:val="qname"/>
                <w:rFonts w:ascii="Courier New" w:hAnsi="Courier New" w:cs="Courier New"/>
                <w:sz w:val="20"/>
                <w:szCs w:val="20"/>
              </w:rPr>
            </w:pPr>
            <w:r w:rsidRPr="00712EBB">
              <w:rPr>
                <w:rStyle w:val="qname"/>
                <w:rFonts w:ascii="Courier New" w:hAnsi="Courier New" w:cs="Courier New"/>
                <w:sz w:val="20"/>
                <w:szCs w:val="20"/>
              </w:rPr>
              <w:t>Asset_Losses</w:t>
            </w:r>
          </w:p>
          <w:p w14:paraId="0E8DD0AB" w14:textId="77777777" w:rsidR="00B600DF" w:rsidRPr="00712EBB" w:rsidRDefault="00B600DF" w:rsidP="00CC072B">
            <w:pPr>
              <w:rPr>
                <w:rStyle w:val="qname"/>
                <w:rFonts w:ascii="Courier New" w:hAnsi="Courier New" w:cs="Courier New"/>
                <w:sz w:val="20"/>
                <w:szCs w:val="20"/>
              </w:rPr>
            </w:pPr>
            <w:r w:rsidRPr="00712EBB">
              <w:rPr>
                <w:rStyle w:val="qname"/>
                <w:rFonts w:ascii="Courier New" w:hAnsi="Courier New" w:cs="Courier New"/>
                <w:sz w:val="20"/>
                <w:szCs w:val="20"/>
              </w:rPr>
              <w:t>Business-Mission_Disruption</w:t>
            </w:r>
          </w:p>
          <w:p w14:paraId="77E79854" w14:textId="718AF0B5" w:rsidR="00B600DF"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Response_And_Recovery_Costs</w:t>
            </w:r>
          </w:p>
        </w:tc>
      </w:tr>
      <w:tr w:rsidR="00712EBB" w14:paraId="513F6691" w14:textId="0ACBD038" w:rsidTr="00712EBB">
        <w:tc>
          <w:tcPr>
            <w:tcW w:w="4765" w:type="dxa"/>
          </w:tcPr>
          <w:p w14:paraId="3661FF61" w14:textId="7445C18F"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IncidentCategoryVocab-1.0</w:t>
            </w:r>
          </w:p>
        </w:tc>
        <w:tc>
          <w:tcPr>
            <w:tcW w:w="1530" w:type="dxa"/>
          </w:tcPr>
          <w:p w14:paraId="6E377A3A" w14:textId="6AE5348D" w:rsidR="00CC072B" w:rsidRPr="00712EBB" w:rsidRDefault="00B600DF" w:rsidP="00CC072B">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688F01A8" w14:textId="7157B5C6" w:rsidR="00CC072B" w:rsidRPr="00712EBB" w:rsidRDefault="00B600DF" w:rsidP="00B600DF">
            <w:pPr>
              <w:rPr>
                <w:rFonts w:ascii="Courier New" w:hAnsi="Courier New" w:cs="Courier New"/>
                <w:sz w:val="20"/>
                <w:szCs w:val="20"/>
              </w:rPr>
            </w:pPr>
            <w:r w:rsidRPr="00712EBB">
              <w:rPr>
                <w:rFonts w:ascii="Courier New" w:hAnsi="Courier New" w:cs="Courier New"/>
                <w:sz w:val="20"/>
                <w:szCs w:val="20"/>
              </w:rPr>
              <w:t>CatgoriesType</w:t>
            </w:r>
          </w:p>
        </w:tc>
        <w:tc>
          <w:tcPr>
            <w:tcW w:w="4680" w:type="dxa"/>
          </w:tcPr>
          <w:p w14:paraId="47FFB801" w14:textId="0BC3CB37"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Category</w:t>
            </w:r>
          </w:p>
        </w:tc>
      </w:tr>
      <w:tr w:rsidR="00712EBB" w14:paraId="2DF8AE42" w14:textId="3842D907" w:rsidTr="00712EBB">
        <w:tc>
          <w:tcPr>
            <w:tcW w:w="4765" w:type="dxa"/>
          </w:tcPr>
          <w:p w14:paraId="084EAF08" w14:textId="13ED796C" w:rsidR="00CC072B" w:rsidRPr="00712EBB" w:rsidRDefault="00CC072B" w:rsidP="00CC072B">
            <w:pPr>
              <w:rPr>
                <w:rFonts w:ascii="Courier New" w:hAnsi="Courier New" w:cs="Courier New"/>
                <w:sz w:val="20"/>
                <w:szCs w:val="20"/>
              </w:rPr>
            </w:pPr>
            <w:r w:rsidRPr="00712EBB">
              <w:rPr>
                <w:rFonts w:ascii="Courier New" w:hAnsi="Courier New" w:cs="Courier New"/>
                <w:sz w:val="20"/>
                <w:szCs w:val="20"/>
              </w:rPr>
              <w:t>IncidentEffectVocab-1.0</w:t>
            </w:r>
          </w:p>
        </w:tc>
        <w:tc>
          <w:tcPr>
            <w:tcW w:w="1530" w:type="dxa"/>
          </w:tcPr>
          <w:p w14:paraId="2BD46927" w14:textId="46DABA44"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4D9D7E07" w14:textId="4DD79433" w:rsidR="00CC072B" w:rsidRPr="00712EBB" w:rsidRDefault="00B600DF" w:rsidP="00B600DF">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778CB323" w14:textId="344F2A72" w:rsidR="00CC072B" w:rsidRPr="00712EBB" w:rsidRDefault="00B600DF" w:rsidP="00CC072B">
            <w:pPr>
              <w:rPr>
                <w:rFonts w:ascii="Courier New" w:hAnsi="Courier New" w:cs="Courier New"/>
                <w:sz w:val="20"/>
                <w:szCs w:val="20"/>
              </w:rPr>
            </w:pPr>
            <w:r w:rsidRPr="00712EBB">
              <w:rPr>
                <w:rStyle w:val="qname"/>
                <w:rFonts w:ascii="Courier New" w:hAnsi="Courier New" w:cs="Courier New"/>
                <w:sz w:val="20"/>
                <w:szCs w:val="20"/>
              </w:rPr>
              <w:t>Effect</w:t>
            </w:r>
          </w:p>
        </w:tc>
      </w:tr>
      <w:tr w:rsidR="00712EBB" w14:paraId="01EEFE96" w14:textId="6BC13E7F" w:rsidTr="00712EBB">
        <w:tc>
          <w:tcPr>
            <w:tcW w:w="4765" w:type="dxa"/>
          </w:tcPr>
          <w:p w14:paraId="3841DA0B" w14:textId="2601C410"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IncidentStatusVocab-1.0</w:t>
            </w:r>
          </w:p>
        </w:tc>
        <w:tc>
          <w:tcPr>
            <w:tcW w:w="1530" w:type="dxa"/>
          </w:tcPr>
          <w:p w14:paraId="44621505" w14:textId="06D85376"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1569716" w14:textId="340688E5"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6F8786D8" w14:textId="41F693E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Status</w:t>
            </w:r>
          </w:p>
        </w:tc>
      </w:tr>
      <w:tr w:rsidR="00712EBB" w14:paraId="611C58AE" w14:textId="3D4CFE49" w:rsidTr="00712EBB">
        <w:tc>
          <w:tcPr>
            <w:tcW w:w="4765" w:type="dxa"/>
          </w:tcPr>
          <w:p w14:paraId="48A980EE" w14:textId="1559CB3F"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IndicatorTypeVocab-1.1</w:t>
            </w:r>
          </w:p>
        </w:tc>
        <w:tc>
          <w:tcPr>
            <w:tcW w:w="1530" w:type="dxa"/>
          </w:tcPr>
          <w:p w14:paraId="367E912A" w14:textId="126432F7" w:rsidR="00495249" w:rsidRPr="00712EBB" w:rsidRDefault="00495249" w:rsidP="00495249">
            <w:pPr>
              <w:rPr>
                <w:rFonts w:ascii="Courier New" w:hAnsi="Courier New" w:cs="Courier New"/>
                <w:sz w:val="20"/>
                <w:szCs w:val="20"/>
              </w:rPr>
            </w:pPr>
            <w:r w:rsidRPr="00712EBB">
              <w:rPr>
                <w:rStyle w:val="qname"/>
                <w:rFonts w:ascii="Courier New" w:hAnsi="Courier New" w:cs="Courier New"/>
                <w:bCs/>
                <w:sz w:val="20"/>
                <w:szCs w:val="20"/>
              </w:rPr>
              <w:t>indicator</w:t>
            </w:r>
          </w:p>
        </w:tc>
        <w:tc>
          <w:tcPr>
            <w:tcW w:w="3060" w:type="dxa"/>
          </w:tcPr>
          <w:p w14:paraId="29C40C65" w14:textId="1C2B26DC" w:rsidR="00495249" w:rsidRPr="00712EBB" w:rsidRDefault="00495249" w:rsidP="00495249">
            <w:pPr>
              <w:rPr>
                <w:rFonts w:ascii="Courier New" w:hAnsi="Courier New" w:cs="Courier New"/>
                <w:sz w:val="20"/>
                <w:szCs w:val="20"/>
              </w:rPr>
            </w:pPr>
            <w:r w:rsidRPr="00712EBB">
              <w:rPr>
                <w:rStyle w:val="qname"/>
                <w:rFonts w:ascii="Courier New" w:hAnsi="Courier New" w:cs="Courier New"/>
                <w:bCs/>
                <w:sz w:val="20"/>
                <w:szCs w:val="20"/>
              </w:rPr>
              <w:t>IndicatorType</w:t>
            </w:r>
          </w:p>
        </w:tc>
        <w:tc>
          <w:tcPr>
            <w:tcW w:w="4680" w:type="dxa"/>
          </w:tcPr>
          <w:p w14:paraId="4DC40D10" w14:textId="58B4419E"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Type</w:t>
            </w:r>
          </w:p>
        </w:tc>
      </w:tr>
      <w:tr w:rsidR="00712EBB" w14:paraId="3F95D6AA" w14:textId="7535F0C8" w:rsidTr="00712EBB">
        <w:tc>
          <w:tcPr>
            <w:tcW w:w="4765" w:type="dxa"/>
          </w:tcPr>
          <w:p w14:paraId="1782EAD2" w14:textId="2DFA1F1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InformationSourceRoleVocab-1.0</w:t>
            </w:r>
          </w:p>
        </w:tc>
        <w:tc>
          <w:tcPr>
            <w:tcW w:w="1530" w:type="dxa"/>
          </w:tcPr>
          <w:p w14:paraId="31A814FE" w14:textId="3F46C53D"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stixCommon</w:t>
            </w:r>
          </w:p>
        </w:tc>
        <w:tc>
          <w:tcPr>
            <w:tcW w:w="3060" w:type="dxa"/>
          </w:tcPr>
          <w:p w14:paraId="14774B70" w14:textId="2E5100EA"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InformationSourceType</w:t>
            </w:r>
          </w:p>
        </w:tc>
        <w:tc>
          <w:tcPr>
            <w:tcW w:w="4680" w:type="dxa"/>
          </w:tcPr>
          <w:p w14:paraId="31631DEC" w14:textId="7767C420" w:rsidR="00495249" w:rsidRPr="00712EBB" w:rsidRDefault="00495249" w:rsidP="00495249">
            <w:pPr>
              <w:rPr>
                <w:rFonts w:ascii="Courier New" w:hAnsi="Courier New" w:cs="Courier New"/>
                <w:sz w:val="20"/>
                <w:szCs w:val="20"/>
              </w:rPr>
            </w:pPr>
            <w:r w:rsidRPr="00712EBB">
              <w:rPr>
                <w:rStyle w:val="qname"/>
                <w:rFonts w:ascii="Courier New" w:hAnsi="Courier New" w:cs="Courier New"/>
                <w:sz w:val="20"/>
                <w:szCs w:val="20"/>
              </w:rPr>
              <w:t>Role</w:t>
            </w:r>
          </w:p>
        </w:tc>
      </w:tr>
      <w:tr w:rsidR="00712EBB" w14:paraId="0457ADD7" w14:textId="427FA48D" w:rsidTr="00712EBB">
        <w:tc>
          <w:tcPr>
            <w:tcW w:w="4765" w:type="dxa"/>
          </w:tcPr>
          <w:p w14:paraId="7258FC77" w14:textId="0D648F0B"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InformationTypeVocab-1.0</w:t>
            </w:r>
          </w:p>
        </w:tc>
        <w:tc>
          <w:tcPr>
            <w:tcW w:w="1530" w:type="dxa"/>
          </w:tcPr>
          <w:p w14:paraId="07CC0575" w14:textId="7DA842D9"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5ADA50B9" w14:textId="1BBCF010"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VictimTargetingType</w:t>
            </w:r>
          </w:p>
        </w:tc>
        <w:tc>
          <w:tcPr>
            <w:tcW w:w="4680" w:type="dxa"/>
          </w:tcPr>
          <w:p w14:paraId="35D88971" w14:textId="6CFF5DC3"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Targeted_Information</w:t>
            </w:r>
          </w:p>
        </w:tc>
      </w:tr>
      <w:tr w:rsidR="00712EBB" w14:paraId="3115E809" w14:textId="4F1D942F" w:rsidTr="00712EBB">
        <w:tc>
          <w:tcPr>
            <w:tcW w:w="4765" w:type="dxa"/>
          </w:tcPr>
          <w:p w14:paraId="32B4C269" w14:textId="292130EA" w:rsidR="00495249" w:rsidRPr="00712EBB" w:rsidRDefault="00495249" w:rsidP="00495249">
            <w:pPr>
              <w:rPr>
                <w:rFonts w:ascii="Courier New" w:hAnsi="Courier New" w:cs="Courier New"/>
                <w:sz w:val="20"/>
                <w:szCs w:val="20"/>
              </w:rPr>
            </w:pPr>
            <w:r w:rsidRPr="00712EBB">
              <w:rPr>
                <w:rFonts w:ascii="Courier New" w:hAnsi="Courier New" w:cs="Courier New"/>
                <w:sz w:val="20"/>
                <w:szCs w:val="20"/>
              </w:rPr>
              <w:t>IntendedEffectVocab-1.0</w:t>
            </w:r>
          </w:p>
        </w:tc>
        <w:tc>
          <w:tcPr>
            <w:tcW w:w="1530" w:type="dxa"/>
          </w:tcPr>
          <w:p w14:paraId="6B638FC4" w14:textId="45CBCDAF" w:rsidR="00495249" w:rsidRPr="00712EBB" w:rsidRDefault="000642CA" w:rsidP="00495249">
            <w:pPr>
              <w:rPr>
                <w:rFonts w:ascii="Courier New" w:hAnsi="Courier New" w:cs="Courier New"/>
                <w:sz w:val="20"/>
                <w:szCs w:val="20"/>
              </w:rPr>
            </w:pPr>
            <w:r w:rsidRPr="00712EBB">
              <w:rPr>
                <w:rFonts w:ascii="Courier New" w:hAnsi="Courier New" w:cs="Courier New"/>
                <w:sz w:val="20"/>
                <w:szCs w:val="20"/>
              </w:rPr>
              <w:t>incident</w:t>
            </w:r>
          </w:p>
        </w:tc>
        <w:tc>
          <w:tcPr>
            <w:tcW w:w="3060" w:type="dxa"/>
          </w:tcPr>
          <w:p w14:paraId="5B92FD8D" w14:textId="6F2D5AA7" w:rsidR="00495249" w:rsidRPr="00712EBB" w:rsidRDefault="000642CA" w:rsidP="000642CA">
            <w:pPr>
              <w:rPr>
                <w:rFonts w:ascii="Courier New" w:hAnsi="Courier New" w:cs="Courier New"/>
                <w:sz w:val="20"/>
                <w:szCs w:val="20"/>
              </w:rPr>
            </w:pPr>
            <w:r w:rsidRPr="00712EBB">
              <w:rPr>
                <w:rFonts w:ascii="Courier New" w:hAnsi="Courier New" w:cs="Courier New"/>
                <w:sz w:val="20"/>
                <w:szCs w:val="20"/>
              </w:rPr>
              <w:t>IncidentType</w:t>
            </w:r>
          </w:p>
        </w:tc>
        <w:tc>
          <w:tcPr>
            <w:tcW w:w="4680" w:type="dxa"/>
          </w:tcPr>
          <w:p w14:paraId="3CCAAAA3" w14:textId="539AA80A" w:rsidR="00495249" w:rsidRPr="00712EBB" w:rsidRDefault="000642CA" w:rsidP="00495249">
            <w:pPr>
              <w:rPr>
                <w:rFonts w:ascii="Courier New" w:hAnsi="Courier New" w:cs="Courier New"/>
                <w:sz w:val="20"/>
                <w:szCs w:val="20"/>
              </w:rPr>
            </w:pPr>
            <w:r w:rsidRPr="00712EBB">
              <w:rPr>
                <w:rFonts w:ascii="Courier New" w:hAnsi="Courier New" w:cs="Courier New"/>
                <w:sz w:val="20"/>
                <w:szCs w:val="20"/>
              </w:rPr>
              <w:t>Intended_Effect/stixCommon:Value</w:t>
            </w:r>
          </w:p>
        </w:tc>
      </w:tr>
      <w:tr w:rsidR="00712EBB" w14:paraId="7E1FEEDD" w14:textId="77777777" w:rsidTr="00712EBB">
        <w:tc>
          <w:tcPr>
            <w:tcW w:w="4765" w:type="dxa"/>
          </w:tcPr>
          <w:p w14:paraId="34C952A8" w14:textId="2529AB04"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LocationClassVocab-1.0</w:t>
            </w:r>
          </w:p>
        </w:tc>
        <w:tc>
          <w:tcPr>
            <w:tcW w:w="1530" w:type="dxa"/>
          </w:tcPr>
          <w:p w14:paraId="2A74D957" w14:textId="796EE45C" w:rsidR="000642CA" w:rsidRPr="00712EBB" w:rsidRDefault="000642CA" w:rsidP="00495249">
            <w:pPr>
              <w:rPr>
                <w:rStyle w:val="qname"/>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5FC29E11" w14:textId="60908B58" w:rsidR="000642CA" w:rsidRPr="00712EBB" w:rsidRDefault="000642CA" w:rsidP="000642CA">
            <w:pPr>
              <w:rPr>
                <w:rStyle w:val="qname"/>
                <w:rFonts w:ascii="Courier New" w:hAnsi="Courier New" w:cs="Courier New"/>
                <w:sz w:val="20"/>
                <w:szCs w:val="20"/>
              </w:rPr>
            </w:pPr>
            <w:r w:rsidRPr="00712EBB">
              <w:rPr>
                <w:rStyle w:val="qname"/>
                <w:rFonts w:ascii="Courier New" w:hAnsi="Courier New" w:cs="Courier New"/>
                <w:sz w:val="20"/>
                <w:szCs w:val="20"/>
              </w:rPr>
              <w:t>AffectedAssetType</w:t>
            </w:r>
          </w:p>
        </w:tc>
        <w:tc>
          <w:tcPr>
            <w:tcW w:w="4680" w:type="dxa"/>
          </w:tcPr>
          <w:p w14:paraId="4836EC9C" w14:textId="0DBB2BEB" w:rsidR="000642CA" w:rsidRPr="00712EBB" w:rsidRDefault="000642CA" w:rsidP="00495249">
            <w:pPr>
              <w:rPr>
                <w:rStyle w:val="qname"/>
                <w:rFonts w:ascii="Courier New" w:hAnsi="Courier New" w:cs="Courier New"/>
                <w:sz w:val="20"/>
                <w:szCs w:val="20"/>
              </w:rPr>
            </w:pPr>
            <w:r w:rsidRPr="00712EBB">
              <w:rPr>
                <w:rStyle w:val="qname"/>
                <w:rFonts w:ascii="Courier New" w:hAnsi="Courier New" w:cs="Courier New"/>
                <w:sz w:val="20"/>
                <w:szCs w:val="20"/>
              </w:rPr>
              <w:t>Location_Class</w:t>
            </w:r>
          </w:p>
        </w:tc>
      </w:tr>
      <w:tr w:rsidR="00712EBB" w14:paraId="4DC3CAA9" w14:textId="460107B5" w:rsidTr="00712EBB">
        <w:tc>
          <w:tcPr>
            <w:tcW w:w="4765" w:type="dxa"/>
          </w:tcPr>
          <w:p w14:paraId="307364A2" w14:textId="0CA6558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LossDurationVocab-1.0</w:t>
            </w:r>
          </w:p>
        </w:tc>
        <w:tc>
          <w:tcPr>
            <w:tcW w:w="1530" w:type="dxa"/>
          </w:tcPr>
          <w:p w14:paraId="46C0ACDF" w14:textId="558F6ADF"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55E859A4" w14:textId="27DAC606" w:rsidR="000642CA" w:rsidRPr="00712EBB" w:rsidRDefault="000642CA" w:rsidP="000642CA">
            <w:pPr>
              <w:rPr>
                <w:rFonts w:ascii="Courier New" w:hAnsi="Courier New" w:cs="Courier New"/>
                <w:sz w:val="20"/>
                <w:szCs w:val="20"/>
              </w:rPr>
            </w:pPr>
            <w:r w:rsidRPr="00712EBB">
              <w:rPr>
                <w:rStyle w:val="qname"/>
                <w:rFonts w:ascii="Courier New" w:hAnsi="Courier New" w:cs="Courier New"/>
                <w:bCs/>
                <w:sz w:val="20"/>
                <w:szCs w:val="20"/>
              </w:rPr>
              <w:t>PropertyAffectedType</w:t>
            </w:r>
          </w:p>
        </w:tc>
        <w:tc>
          <w:tcPr>
            <w:tcW w:w="4680" w:type="dxa"/>
          </w:tcPr>
          <w:p w14:paraId="30917216" w14:textId="7730D7FC"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Duration_Of_Availability_Loss</w:t>
            </w:r>
          </w:p>
        </w:tc>
      </w:tr>
      <w:tr w:rsidR="00712EBB" w14:paraId="42C2C223" w14:textId="77777777" w:rsidTr="00712EBB">
        <w:tc>
          <w:tcPr>
            <w:tcW w:w="4765" w:type="dxa"/>
          </w:tcPr>
          <w:p w14:paraId="024F3C0E" w14:textId="0BB4763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LossPropertyVocab-1.0</w:t>
            </w:r>
          </w:p>
        </w:tc>
        <w:tc>
          <w:tcPr>
            <w:tcW w:w="1530" w:type="dxa"/>
          </w:tcPr>
          <w:p w14:paraId="34BF93EB" w14:textId="05E4C5F5" w:rsidR="000642CA" w:rsidRPr="00712EBB" w:rsidRDefault="000642CA" w:rsidP="00495249">
            <w:pPr>
              <w:rPr>
                <w:rFonts w:ascii="Courier New" w:hAnsi="Courier New" w:cs="Courier New"/>
                <w:sz w:val="20"/>
                <w:szCs w:val="20"/>
              </w:rPr>
            </w:pPr>
            <w:r w:rsidRPr="00712EBB">
              <w:rPr>
                <w:rStyle w:val="qname"/>
                <w:rFonts w:ascii="Courier New" w:hAnsi="Courier New" w:cs="Courier New"/>
                <w:bCs/>
                <w:sz w:val="20"/>
                <w:szCs w:val="20"/>
              </w:rPr>
              <w:t>incident</w:t>
            </w:r>
          </w:p>
        </w:tc>
        <w:tc>
          <w:tcPr>
            <w:tcW w:w="3060" w:type="dxa"/>
          </w:tcPr>
          <w:p w14:paraId="349A6602" w14:textId="78D8E548" w:rsidR="000642CA" w:rsidRPr="00712EBB" w:rsidRDefault="000642CA" w:rsidP="000642CA">
            <w:pPr>
              <w:rPr>
                <w:rFonts w:ascii="Courier New" w:hAnsi="Courier New" w:cs="Courier New"/>
                <w:sz w:val="20"/>
                <w:szCs w:val="20"/>
              </w:rPr>
            </w:pPr>
            <w:r w:rsidRPr="00712EBB">
              <w:rPr>
                <w:rStyle w:val="qname"/>
                <w:rFonts w:ascii="Courier New" w:hAnsi="Courier New" w:cs="Courier New"/>
                <w:bCs/>
                <w:sz w:val="20"/>
                <w:szCs w:val="20"/>
              </w:rPr>
              <w:t>PropertyAffectedType</w:t>
            </w:r>
          </w:p>
        </w:tc>
        <w:tc>
          <w:tcPr>
            <w:tcW w:w="4680" w:type="dxa"/>
          </w:tcPr>
          <w:p w14:paraId="224817B8" w14:textId="73B8F41D"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Property</w:t>
            </w:r>
          </w:p>
        </w:tc>
      </w:tr>
      <w:tr w:rsidR="00712EBB" w14:paraId="77DF1611" w14:textId="56D28CD5" w:rsidTr="00712EBB">
        <w:tc>
          <w:tcPr>
            <w:tcW w:w="4765" w:type="dxa"/>
          </w:tcPr>
          <w:p w14:paraId="6B428651" w14:textId="104C04F8" w:rsidR="000642CA" w:rsidRPr="00712EBB" w:rsidRDefault="000642CA" w:rsidP="00495249">
            <w:pPr>
              <w:ind w:right="274"/>
              <w:rPr>
                <w:rFonts w:ascii="Courier New" w:hAnsi="Courier New" w:cs="Courier New"/>
                <w:sz w:val="20"/>
                <w:szCs w:val="20"/>
              </w:rPr>
            </w:pPr>
            <w:r w:rsidRPr="00712EBB">
              <w:rPr>
                <w:rFonts w:ascii="Courier New" w:hAnsi="Courier New" w:cs="Courier New"/>
                <w:sz w:val="20"/>
                <w:szCs w:val="20"/>
              </w:rPr>
              <w:t>MalwareTypeVocab-1.0</w:t>
            </w:r>
          </w:p>
        </w:tc>
        <w:tc>
          <w:tcPr>
            <w:tcW w:w="1530" w:type="dxa"/>
          </w:tcPr>
          <w:p w14:paraId="7B14C8D2" w14:textId="0A4278B8"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7227B1DB" w14:textId="744E1AD9" w:rsidR="000642CA" w:rsidRPr="00712EBB" w:rsidRDefault="000642CA" w:rsidP="000642CA">
            <w:pPr>
              <w:rPr>
                <w:rFonts w:ascii="Courier New" w:hAnsi="Courier New" w:cs="Courier New"/>
                <w:sz w:val="20"/>
                <w:szCs w:val="20"/>
              </w:rPr>
            </w:pPr>
            <w:r w:rsidRPr="00712EBB">
              <w:rPr>
                <w:rFonts w:ascii="Courier New" w:hAnsi="Courier New" w:cs="Courier New"/>
                <w:sz w:val="20"/>
                <w:szCs w:val="20"/>
              </w:rPr>
              <w:t>MalwareInstanceType</w:t>
            </w:r>
          </w:p>
        </w:tc>
        <w:tc>
          <w:tcPr>
            <w:tcW w:w="4680" w:type="dxa"/>
          </w:tcPr>
          <w:p w14:paraId="6671B539" w14:textId="577E9CB6"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Type</w:t>
            </w:r>
          </w:p>
        </w:tc>
      </w:tr>
      <w:tr w:rsidR="00712EBB" w14:paraId="6BFF1FA6" w14:textId="3342307D" w:rsidTr="00712EBB">
        <w:tc>
          <w:tcPr>
            <w:tcW w:w="4765" w:type="dxa"/>
          </w:tcPr>
          <w:p w14:paraId="445E7F97" w14:textId="1F3495B3"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ManagementClassVocab-1.0</w:t>
            </w:r>
          </w:p>
        </w:tc>
        <w:tc>
          <w:tcPr>
            <w:tcW w:w="1530" w:type="dxa"/>
          </w:tcPr>
          <w:p w14:paraId="4341DF49" w14:textId="0084FBD4"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78518F9B" w14:textId="416714D0" w:rsidR="000642CA" w:rsidRPr="00712EBB" w:rsidRDefault="000642CA" w:rsidP="000642CA">
            <w:pPr>
              <w:rPr>
                <w:rFonts w:ascii="Courier New" w:hAnsi="Courier New" w:cs="Courier New"/>
                <w:sz w:val="20"/>
                <w:szCs w:val="20"/>
              </w:rPr>
            </w:pPr>
            <w:r w:rsidRPr="00712EBB">
              <w:rPr>
                <w:rStyle w:val="qname"/>
                <w:rFonts w:ascii="Courier New" w:hAnsi="Courier New" w:cs="Courier New"/>
                <w:sz w:val="20"/>
                <w:szCs w:val="20"/>
              </w:rPr>
              <w:t>AffectedAssetType</w:t>
            </w:r>
          </w:p>
        </w:tc>
        <w:tc>
          <w:tcPr>
            <w:tcW w:w="4680" w:type="dxa"/>
          </w:tcPr>
          <w:p w14:paraId="0D4AEAA7" w14:textId="07D7748D" w:rsidR="000642CA" w:rsidRPr="00712EBB" w:rsidRDefault="000642CA" w:rsidP="00495249">
            <w:pPr>
              <w:rPr>
                <w:rFonts w:ascii="Courier New" w:hAnsi="Courier New" w:cs="Courier New"/>
                <w:sz w:val="20"/>
                <w:szCs w:val="20"/>
              </w:rPr>
            </w:pPr>
            <w:r w:rsidRPr="00712EBB">
              <w:rPr>
                <w:rStyle w:val="qname"/>
                <w:rFonts w:ascii="Courier New" w:hAnsi="Courier New" w:cs="Courier New"/>
                <w:sz w:val="20"/>
                <w:szCs w:val="20"/>
              </w:rPr>
              <w:t>Management_Class</w:t>
            </w:r>
          </w:p>
        </w:tc>
      </w:tr>
      <w:tr w:rsidR="00712EBB" w14:paraId="6F1A354C" w14:textId="0E18C7D6" w:rsidTr="00712EBB">
        <w:tc>
          <w:tcPr>
            <w:tcW w:w="4765" w:type="dxa"/>
          </w:tcPr>
          <w:p w14:paraId="356E0456" w14:textId="5464A92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MotivationVocab-1.1. (1.0.1, 1.0)</w:t>
            </w:r>
          </w:p>
        </w:tc>
        <w:tc>
          <w:tcPr>
            <w:tcW w:w="1530" w:type="dxa"/>
          </w:tcPr>
          <w:p w14:paraId="4E691953" w14:textId="443B31F1"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8A939C6" w14:textId="043351D9" w:rsidR="000642CA" w:rsidRPr="00712EBB" w:rsidRDefault="000642CA" w:rsidP="00B02A63">
            <w:pPr>
              <w:rPr>
                <w:rFonts w:ascii="Courier New" w:hAnsi="Courier New" w:cs="Courier New"/>
                <w:sz w:val="20"/>
                <w:szCs w:val="20"/>
              </w:rPr>
            </w:pPr>
            <w:r w:rsidRPr="00712EBB">
              <w:rPr>
                <w:rFonts w:ascii="Courier New" w:hAnsi="Courier New" w:cs="Courier New"/>
                <w:sz w:val="20"/>
                <w:szCs w:val="20"/>
              </w:rPr>
              <w:t>ThreatActorType</w:t>
            </w:r>
          </w:p>
        </w:tc>
        <w:tc>
          <w:tcPr>
            <w:tcW w:w="4680" w:type="dxa"/>
          </w:tcPr>
          <w:p w14:paraId="67B714F0" w14:textId="13E1AEFE"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Motivation/stixCommon:Value</w:t>
            </w:r>
          </w:p>
        </w:tc>
      </w:tr>
      <w:tr w:rsidR="00712EBB" w14:paraId="3B394A84" w14:textId="75AB1DDD" w:rsidTr="00712EBB">
        <w:tc>
          <w:tcPr>
            <w:tcW w:w="4765" w:type="dxa"/>
          </w:tcPr>
          <w:p w14:paraId="5B7B92AD" w14:textId="3F9BA64D"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OwnershipClassVocab-1.0</w:t>
            </w:r>
          </w:p>
        </w:tc>
        <w:tc>
          <w:tcPr>
            <w:tcW w:w="1530" w:type="dxa"/>
          </w:tcPr>
          <w:p w14:paraId="01C4F860" w14:textId="6DA24D9B"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2EB6F09C" w14:textId="3D5F5C5E" w:rsidR="000642CA" w:rsidRPr="00712EBB" w:rsidRDefault="00B02A63" w:rsidP="00B02A63">
            <w:pPr>
              <w:rPr>
                <w:rFonts w:ascii="Courier New" w:hAnsi="Courier New" w:cs="Courier New"/>
                <w:sz w:val="20"/>
                <w:szCs w:val="20"/>
              </w:rPr>
            </w:pPr>
            <w:r w:rsidRPr="00712EBB">
              <w:rPr>
                <w:rStyle w:val="qname"/>
                <w:rFonts w:ascii="Courier New" w:hAnsi="Courier New" w:cs="Courier New"/>
                <w:sz w:val="20"/>
                <w:szCs w:val="20"/>
              </w:rPr>
              <w:t>AffectedAssetType</w:t>
            </w:r>
          </w:p>
        </w:tc>
        <w:tc>
          <w:tcPr>
            <w:tcW w:w="4680" w:type="dxa"/>
          </w:tcPr>
          <w:p w14:paraId="40A5AFF4" w14:textId="6BB09A5B"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Ownership_Class</w:t>
            </w:r>
          </w:p>
        </w:tc>
      </w:tr>
      <w:tr w:rsidR="00712EBB" w14:paraId="4731E194" w14:textId="2F5C0978" w:rsidTr="00712EBB">
        <w:tc>
          <w:tcPr>
            <w:tcW w:w="4765" w:type="dxa"/>
          </w:tcPr>
          <w:p w14:paraId="1FEC8C7C" w14:textId="4491C059"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lastRenderedPageBreak/>
              <w:t>PackageIntentVocab-1.0</w:t>
            </w:r>
          </w:p>
        </w:tc>
        <w:tc>
          <w:tcPr>
            <w:tcW w:w="1530" w:type="dxa"/>
          </w:tcPr>
          <w:p w14:paraId="4DD4BCD0" w14:textId="566A48A6"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stix</w:t>
            </w:r>
          </w:p>
        </w:tc>
        <w:tc>
          <w:tcPr>
            <w:tcW w:w="3060" w:type="dxa"/>
          </w:tcPr>
          <w:p w14:paraId="50D6456A" w14:textId="1DA2918A" w:rsidR="000642CA" w:rsidRPr="00712EBB" w:rsidRDefault="00B02A63" w:rsidP="00B02A63">
            <w:pPr>
              <w:rPr>
                <w:rFonts w:ascii="Courier New" w:hAnsi="Courier New" w:cs="Courier New"/>
                <w:sz w:val="20"/>
                <w:szCs w:val="20"/>
              </w:rPr>
            </w:pPr>
            <w:r w:rsidRPr="00712EBB">
              <w:rPr>
                <w:rFonts w:ascii="Courier New" w:hAnsi="Courier New" w:cs="Courier New"/>
                <w:sz w:val="20"/>
                <w:szCs w:val="20"/>
              </w:rPr>
              <w:t>STIXheaderType</w:t>
            </w:r>
          </w:p>
        </w:tc>
        <w:tc>
          <w:tcPr>
            <w:tcW w:w="4680" w:type="dxa"/>
          </w:tcPr>
          <w:p w14:paraId="78E414A9" w14:textId="2549DCA6"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Package_Intent</w:t>
            </w:r>
          </w:p>
        </w:tc>
      </w:tr>
      <w:tr w:rsidR="00712EBB" w14:paraId="096B5D17" w14:textId="60F98FF4" w:rsidTr="00712EBB">
        <w:tc>
          <w:tcPr>
            <w:tcW w:w="4765" w:type="dxa"/>
          </w:tcPr>
          <w:p w14:paraId="5FA7BE16" w14:textId="09F4A1F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PlanningAndOperationalSupportVocab-1.0.1 (1.0)</w:t>
            </w:r>
          </w:p>
        </w:tc>
        <w:tc>
          <w:tcPr>
            <w:tcW w:w="1530" w:type="dxa"/>
          </w:tcPr>
          <w:p w14:paraId="710AB554" w14:textId="0E0484C3" w:rsidR="000642CA" w:rsidRPr="00712EBB" w:rsidRDefault="00B02A6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35B730A8" w14:textId="26C5ABD1" w:rsidR="00B02A63" w:rsidRPr="00712EBB" w:rsidRDefault="00B02A63" w:rsidP="00B02A63">
            <w:pPr>
              <w:spacing w:after="240"/>
              <w:contextualSpacing/>
              <w:rPr>
                <w:rFonts w:ascii="Courier New" w:hAnsi="Courier New" w:cs="Courier New"/>
                <w:sz w:val="20"/>
                <w:szCs w:val="20"/>
              </w:rPr>
            </w:pPr>
            <w:r w:rsidRPr="00712EBB">
              <w:rPr>
                <w:rFonts w:ascii="Courier New" w:hAnsi="Courier New" w:cs="Courier New"/>
                <w:sz w:val="20"/>
                <w:szCs w:val="20"/>
              </w:rPr>
              <w:t xml:space="preserve">ThreatActorType </w:t>
            </w:r>
          </w:p>
          <w:p w14:paraId="41342B3B" w14:textId="755C4D34" w:rsidR="000642CA" w:rsidRPr="00712EBB" w:rsidRDefault="000642CA" w:rsidP="00495249">
            <w:pPr>
              <w:rPr>
                <w:rFonts w:ascii="Courier New" w:hAnsi="Courier New" w:cs="Courier New"/>
                <w:sz w:val="20"/>
                <w:szCs w:val="20"/>
              </w:rPr>
            </w:pPr>
          </w:p>
        </w:tc>
        <w:tc>
          <w:tcPr>
            <w:tcW w:w="4680" w:type="dxa"/>
          </w:tcPr>
          <w:p w14:paraId="61146785" w14:textId="2E67F4A1" w:rsidR="000642CA" w:rsidRPr="00712EBB" w:rsidRDefault="00B02A63" w:rsidP="00B02A63">
            <w:pPr>
              <w:spacing w:after="240"/>
              <w:rPr>
                <w:rFonts w:ascii="Courier New" w:hAnsi="Courier New" w:cs="Courier New"/>
                <w:sz w:val="20"/>
                <w:szCs w:val="20"/>
              </w:rPr>
            </w:pPr>
            <w:r w:rsidRPr="00712EBB">
              <w:rPr>
                <w:rFonts w:ascii="Courier New" w:hAnsi="Courier New" w:cs="Courier New"/>
                <w:sz w:val="20"/>
                <w:szCs w:val="20"/>
              </w:rPr>
              <w:t>Planning_And_Operational_Support/stixCommon:Value</w:t>
            </w:r>
          </w:p>
        </w:tc>
      </w:tr>
      <w:tr w:rsidR="00712EBB" w14:paraId="01A80FA5" w14:textId="77777777" w:rsidTr="00712EBB">
        <w:tc>
          <w:tcPr>
            <w:tcW w:w="4765" w:type="dxa"/>
          </w:tcPr>
          <w:p w14:paraId="76DEE8FC" w14:textId="1261A192"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SecurityCompromiseVocab-1.0</w:t>
            </w:r>
          </w:p>
        </w:tc>
        <w:tc>
          <w:tcPr>
            <w:tcW w:w="1530" w:type="dxa"/>
          </w:tcPr>
          <w:p w14:paraId="73CC7F12" w14:textId="4319F8CE" w:rsidR="000642CA"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incident</w:t>
            </w:r>
          </w:p>
        </w:tc>
        <w:tc>
          <w:tcPr>
            <w:tcW w:w="3060" w:type="dxa"/>
          </w:tcPr>
          <w:p w14:paraId="662A77B9" w14:textId="77777777" w:rsidR="00B02A63" w:rsidRPr="00712EBB" w:rsidRDefault="00B02A63" w:rsidP="00B02A63">
            <w:pPr>
              <w:rPr>
                <w:rStyle w:val="qname"/>
                <w:rFonts w:ascii="Courier New" w:hAnsi="Courier New" w:cs="Courier New"/>
                <w:sz w:val="20"/>
                <w:szCs w:val="20"/>
              </w:rPr>
            </w:pPr>
            <w:r w:rsidRPr="00712EBB">
              <w:rPr>
                <w:rStyle w:val="qname"/>
                <w:rFonts w:ascii="Courier New" w:hAnsi="Courier New" w:cs="Courier New"/>
                <w:sz w:val="20"/>
                <w:szCs w:val="20"/>
              </w:rPr>
              <w:t>ImpactAssessmentType</w:t>
            </w:r>
          </w:p>
          <w:p w14:paraId="22506E41" w14:textId="77777777" w:rsidR="00B02A63" w:rsidRPr="00712EBB" w:rsidRDefault="00B02A63" w:rsidP="00B02A63">
            <w:pPr>
              <w:rPr>
                <w:rStyle w:val="qname"/>
                <w:rFonts w:ascii="Courier New" w:hAnsi="Courier New" w:cs="Courier New"/>
                <w:sz w:val="20"/>
                <w:szCs w:val="20"/>
              </w:rPr>
            </w:pPr>
          </w:p>
          <w:p w14:paraId="02A2837E" w14:textId="77777777" w:rsidR="00B02A63" w:rsidRPr="00712EBB" w:rsidRDefault="00B02A63" w:rsidP="00B02A63">
            <w:pPr>
              <w:rPr>
                <w:rStyle w:val="qname"/>
                <w:rFonts w:ascii="Courier New" w:hAnsi="Courier New" w:cs="Courier New"/>
                <w:sz w:val="20"/>
                <w:szCs w:val="20"/>
              </w:rPr>
            </w:pPr>
          </w:p>
          <w:p w14:paraId="2F9B1E04" w14:textId="77777777" w:rsidR="00B02A63" w:rsidRPr="00712EBB" w:rsidRDefault="00B02A63" w:rsidP="00B02A63">
            <w:pPr>
              <w:rPr>
                <w:rStyle w:val="qname"/>
                <w:rFonts w:ascii="Courier New" w:hAnsi="Courier New" w:cs="Courier New"/>
                <w:sz w:val="20"/>
                <w:szCs w:val="20"/>
              </w:rPr>
            </w:pPr>
          </w:p>
          <w:p w14:paraId="76762ECB" w14:textId="08560AC6" w:rsidR="000642CA" w:rsidRPr="00712EBB" w:rsidRDefault="00B02A63" w:rsidP="00B02A63">
            <w:pPr>
              <w:rPr>
                <w:rFonts w:ascii="Courier New" w:hAnsi="Courier New" w:cs="Courier New"/>
                <w:sz w:val="20"/>
                <w:szCs w:val="20"/>
              </w:rPr>
            </w:pPr>
            <w:r w:rsidRPr="00712EBB">
              <w:rPr>
                <w:rStyle w:val="qname"/>
                <w:rFonts w:ascii="Courier New" w:hAnsi="Courier New" w:cs="Courier New"/>
                <w:sz w:val="20"/>
                <w:szCs w:val="20"/>
              </w:rPr>
              <w:t>IncidentType</w:t>
            </w:r>
          </w:p>
        </w:tc>
        <w:tc>
          <w:tcPr>
            <w:tcW w:w="4680" w:type="dxa"/>
          </w:tcPr>
          <w:p w14:paraId="0F62DFFC" w14:textId="77777777" w:rsidR="000642CA"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Loss_Of_Competitive_Advantage</w:t>
            </w:r>
          </w:p>
          <w:p w14:paraId="67F6DA10" w14:textId="77777777" w:rsidR="00B02A63"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Brand_And_Market_Damage</w:t>
            </w:r>
          </w:p>
          <w:p w14:paraId="69764AC3" w14:textId="77777777" w:rsidR="00B02A63"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Increased_Operating_Costs</w:t>
            </w:r>
          </w:p>
          <w:p w14:paraId="22260CA9" w14:textId="77777777" w:rsidR="00B02A63" w:rsidRPr="00712EBB" w:rsidRDefault="00B02A63" w:rsidP="00495249">
            <w:pPr>
              <w:rPr>
                <w:rStyle w:val="qname"/>
                <w:rFonts w:ascii="Courier New" w:hAnsi="Courier New" w:cs="Courier New"/>
                <w:sz w:val="20"/>
                <w:szCs w:val="20"/>
              </w:rPr>
            </w:pPr>
            <w:r w:rsidRPr="00712EBB">
              <w:rPr>
                <w:rStyle w:val="qname"/>
                <w:rFonts w:ascii="Courier New" w:hAnsi="Courier New" w:cs="Courier New"/>
                <w:sz w:val="20"/>
                <w:szCs w:val="20"/>
              </w:rPr>
              <w:t>Legal_And_Regulatory_Costs</w:t>
            </w:r>
          </w:p>
          <w:p w14:paraId="609CFD23" w14:textId="28C06173" w:rsidR="00B02A63" w:rsidRPr="00712EBB" w:rsidRDefault="00B02A63" w:rsidP="00495249">
            <w:pPr>
              <w:rPr>
                <w:rFonts w:ascii="Courier New" w:hAnsi="Courier New" w:cs="Courier New"/>
                <w:sz w:val="20"/>
                <w:szCs w:val="20"/>
              </w:rPr>
            </w:pPr>
            <w:r w:rsidRPr="00712EBB">
              <w:rPr>
                <w:rStyle w:val="qname"/>
                <w:rFonts w:ascii="Courier New" w:hAnsi="Courier New" w:cs="Courier New"/>
                <w:sz w:val="20"/>
                <w:szCs w:val="20"/>
              </w:rPr>
              <w:t>Security_Compromise</w:t>
            </w:r>
          </w:p>
        </w:tc>
      </w:tr>
      <w:tr w:rsidR="00712EBB" w14:paraId="7BC124FE" w14:textId="77777777" w:rsidTr="00712EBB">
        <w:tc>
          <w:tcPr>
            <w:tcW w:w="4765" w:type="dxa"/>
          </w:tcPr>
          <w:p w14:paraId="276CDDF2" w14:textId="3938719E"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SystemTypeVocab-1.0</w:t>
            </w:r>
          </w:p>
        </w:tc>
        <w:tc>
          <w:tcPr>
            <w:tcW w:w="1530" w:type="dxa"/>
          </w:tcPr>
          <w:p w14:paraId="691D5D0B" w14:textId="0D363AF2"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ttp</w:t>
            </w:r>
          </w:p>
        </w:tc>
        <w:tc>
          <w:tcPr>
            <w:tcW w:w="3060" w:type="dxa"/>
          </w:tcPr>
          <w:p w14:paraId="00A1D8B7" w14:textId="1123A683" w:rsidR="000642CA" w:rsidRPr="00712EBB" w:rsidRDefault="00422E93" w:rsidP="00422E93">
            <w:pPr>
              <w:rPr>
                <w:rFonts w:ascii="Courier New" w:hAnsi="Courier New" w:cs="Courier New"/>
                <w:sz w:val="20"/>
                <w:szCs w:val="20"/>
              </w:rPr>
            </w:pPr>
            <w:r w:rsidRPr="00712EBB">
              <w:rPr>
                <w:rFonts w:ascii="Courier New" w:hAnsi="Courier New" w:cs="Courier New"/>
                <w:sz w:val="20"/>
                <w:szCs w:val="20"/>
              </w:rPr>
              <w:t>VictimTargetingType</w:t>
            </w:r>
          </w:p>
        </w:tc>
        <w:tc>
          <w:tcPr>
            <w:tcW w:w="4680" w:type="dxa"/>
          </w:tcPr>
          <w:p w14:paraId="168B5ED1" w14:textId="3338FD19"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Targeted_Systems</w:t>
            </w:r>
          </w:p>
        </w:tc>
      </w:tr>
      <w:tr w:rsidR="00712EBB" w14:paraId="6AC81314" w14:textId="77777777" w:rsidTr="00712EBB">
        <w:tc>
          <w:tcPr>
            <w:tcW w:w="4765" w:type="dxa"/>
          </w:tcPr>
          <w:p w14:paraId="3BB51B26" w14:textId="4BD211F1"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ThreatActorSophisticationVocab-1.0</w:t>
            </w:r>
          </w:p>
        </w:tc>
        <w:tc>
          <w:tcPr>
            <w:tcW w:w="1530" w:type="dxa"/>
          </w:tcPr>
          <w:p w14:paraId="32AE0120" w14:textId="77ADB2FC"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111481BD" w14:textId="58AAC78C" w:rsidR="000642CA" w:rsidRPr="00712EBB" w:rsidRDefault="00422E93" w:rsidP="00422E93">
            <w:pPr>
              <w:rPr>
                <w:rFonts w:ascii="Courier New" w:hAnsi="Courier New" w:cs="Courier New"/>
                <w:sz w:val="20"/>
                <w:szCs w:val="20"/>
              </w:rPr>
            </w:pPr>
            <w:r w:rsidRPr="00712EBB">
              <w:rPr>
                <w:rFonts w:ascii="Courier New" w:hAnsi="Courier New" w:cs="Courier New"/>
                <w:sz w:val="20"/>
                <w:szCs w:val="20"/>
              </w:rPr>
              <w:t>ThreatActorType</w:t>
            </w:r>
          </w:p>
        </w:tc>
        <w:tc>
          <w:tcPr>
            <w:tcW w:w="4680" w:type="dxa"/>
          </w:tcPr>
          <w:p w14:paraId="2DDF4E35" w14:textId="5947E6A6"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Sophistication/stixCommon:Value</w:t>
            </w:r>
          </w:p>
        </w:tc>
      </w:tr>
      <w:tr w:rsidR="00712EBB" w14:paraId="43FCEB06" w14:textId="77777777" w:rsidTr="00712EBB">
        <w:tc>
          <w:tcPr>
            <w:tcW w:w="4765" w:type="dxa"/>
          </w:tcPr>
          <w:p w14:paraId="1890DF94" w14:textId="108CE52A" w:rsidR="000642CA" w:rsidRPr="00712EBB" w:rsidRDefault="000642CA" w:rsidP="00495249">
            <w:pPr>
              <w:rPr>
                <w:rFonts w:ascii="Courier New" w:hAnsi="Courier New" w:cs="Courier New"/>
                <w:sz w:val="20"/>
                <w:szCs w:val="20"/>
              </w:rPr>
            </w:pPr>
            <w:r w:rsidRPr="00712EBB">
              <w:rPr>
                <w:rFonts w:ascii="Courier New" w:hAnsi="Courier New" w:cs="Courier New"/>
                <w:sz w:val="20"/>
                <w:szCs w:val="20"/>
              </w:rPr>
              <w:t>ThreatActorTypeVocab-1.0</w:t>
            </w:r>
          </w:p>
        </w:tc>
        <w:tc>
          <w:tcPr>
            <w:tcW w:w="1530" w:type="dxa"/>
          </w:tcPr>
          <w:p w14:paraId="0E954A16" w14:textId="4245FE4B"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ta</w:t>
            </w:r>
          </w:p>
        </w:tc>
        <w:tc>
          <w:tcPr>
            <w:tcW w:w="3060" w:type="dxa"/>
          </w:tcPr>
          <w:p w14:paraId="5F161AA3" w14:textId="2FE8BB35" w:rsidR="000642CA" w:rsidRPr="00712EBB" w:rsidRDefault="00422E93" w:rsidP="00422E93">
            <w:pPr>
              <w:rPr>
                <w:rFonts w:ascii="Courier New" w:hAnsi="Courier New" w:cs="Courier New"/>
                <w:sz w:val="20"/>
                <w:szCs w:val="20"/>
              </w:rPr>
            </w:pPr>
            <w:r w:rsidRPr="00712EBB">
              <w:rPr>
                <w:rFonts w:ascii="Courier New" w:hAnsi="Courier New" w:cs="Courier New"/>
                <w:sz w:val="20"/>
                <w:szCs w:val="20"/>
              </w:rPr>
              <w:t>ThreatActorType</w:t>
            </w:r>
          </w:p>
        </w:tc>
        <w:tc>
          <w:tcPr>
            <w:tcW w:w="4680" w:type="dxa"/>
          </w:tcPr>
          <w:p w14:paraId="08DDE73E" w14:textId="26461123" w:rsidR="000642CA" w:rsidRPr="00712EBB" w:rsidRDefault="00422E93" w:rsidP="00495249">
            <w:pPr>
              <w:rPr>
                <w:rFonts w:ascii="Courier New" w:hAnsi="Courier New" w:cs="Courier New"/>
                <w:sz w:val="20"/>
                <w:szCs w:val="20"/>
              </w:rPr>
            </w:pPr>
            <w:r w:rsidRPr="00712EBB">
              <w:rPr>
                <w:rFonts w:ascii="Courier New" w:hAnsi="Courier New" w:cs="Courier New"/>
                <w:sz w:val="20"/>
                <w:szCs w:val="20"/>
              </w:rPr>
              <w:t>Type/stixCommon:Value</w:t>
            </w:r>
          </w:p>
        </w:tc>
      </w:tr>
    </w:tbl>
    <w:p w14:paraId="5412F0E5" w14:textId="77777777" w:rsidR="0037047C" w:rsidRPr="0037047C" w:rsidRDefault="0037047C" w:rsidP="0037047C">
      <w:pPr>
        <w:sectPr w:rsidR="0037047C" w:rsidRPr="0037047C" w:rsidSect="0037047C">
          <w:pgSz w:w="15840" w:h="12240" w:orient="landscape"/>
          <w:pgMar w:top="1800" w:right="1440" w:bottom="1152"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105" w:name="_Toc424650747"/>
      <w:r>
        <w:lastRenderedPageBreak/>
        <w:t>References</w:t>
      </w:r>
      <w:bookmarkEnd w:id="105"/>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73422FB3"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 Core Specification (</w:t>
      </w:r>
      <w:r w:rsidRPr="006474C1">
        <w:rPr>
          <w:i/>
          <w:szCs w:val="24"/>
        </w:rPr>
        <w:t>not yet available</w:t>
      </w:r>
      <w:r>
        <w:rPr>
          <w:szCs w:val="24"/>
        </w:rPr>
        <w:t>).</w:t>
      </w:r>
    </w:p>
    <w:p w14:paraId="7344BDD7" w14:textId="77777777" w:rsidR="00CD151B" w:rsidRDefault="00CD151B" w:rsidP="00004EB2">
      <w:pPr>
        <w:pStyle w:val="FootnoteText"/>
        <w:ind w:left="1440" w:hanging="1440"/>
        <w:rPr>
          <w:szCs w:val="24"/>
        </w:rPr>
      </w:pPr>
    </w:p>
    <w:p w14:paraId="432BE2FF" w14:textId="2F33D2B3"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3153CB" w:rsidP="00BE6C78">
      <w:pPr>
        <w:keepNext/>
        <w:keepLines/>
        <w:ind w:left="720" w:firstLine="720"/>
      </w:pPr>
      <w:hyperlink r:id="rId3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28D0EAF4" w:rsidR="00BE6C78" w:rsidRPr="00D40199" w:rsidRDefault="00BE6C78" w:rsidP="00BE6C78">
      <w:r w:rsidRPr="00D40199">
        <w:t>[STIX]</w:t>
      </w:r>
      <w:r w:rsidRPr="00D40199">
        <w:tab/>
      </w:r>
      <w:r w:rsidRPr="00D40199">
        <w:tab/>
        <w:t>STIX</w:t>
      </w:r>
      <w:r w:rsidR="008435D7">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32" w:history="1">
        <w:r w:rsidRPr="00D40199">
          <w:rPr>
            <w:rStyle w:val="Hyperlink"/>
          </w:rPr>
          <w:t>https://stix.mitre.org</w:t>
        </w:r>
      </w:hyperlink>
    </w:p>
    <w:p w14:paraId="47D35BC2" w14:textId="77777777" w:rsidR="00481FC0" w:rsidRDefault="00481FC0" w:rsidP="00BE6C78">
      <w:pPr>
        <w:pStyle w:val="FootnoteText"/>
        <w:ind w:left="1440" w:hanging="1440"/>
        <w:rPr>
          <w:rStyle w:val="Hyperlink"/>
        </w:rPr>
      </w:pPr>
    </w:p>
    <w:p w14:paraId="080F91FF" w14:textId="77777777" w:rsidR="00481FC0" w:rsidRPr="00D40199" w:rsidRDefault="00481FC0" w:rsidP="00481FC0">
      <w:r w:rsidRPr="00D40199">
        <w:t>[STIX</w:t>
      </w:r>
      <w:r>
        <w:t>-SPECS</w:t>
      </w:r>
      <w:r w:rsidRPr="00D40199">
        <w:t>]</w:t>
      </w:r>
      <w:r w:rsidRPr="00D40199">
        <w:tab/>
      </w:r>
      <w:r>
        <w:t>STIX</w:t>
      </w:r>
      <w:r>
        <w:rPr>
          <w:vertAlign w:val="superscript"/>
        </w:rPr>
        <w:t>TM</w:t>
      </w:r>
      <w:r>
        <w:t xml:space="preserve"> Project Github</w:t>
      </w:r>
      <w:r w:rsidRPr="00D40199">
        <w:t xml:space="preserve"> Site</w:t>
      </w:r>
    </w:p>
    <w:p w14:paraId="5860952A" w14:textId="77777777" w:rsidR="00481FC0" w:rsidRDefault="00481FC0" w:rsidP="00481FC0">
      <w:pPr>
        <w:pStyle w:val="FootnoteText"/>
        <w:ind w:left="1440" w:hanging="1440"/>
        <w:rPr>
          <w:szCs w:val="24"/>
        </w:rPr>
      </w:pPr>
      <w:r w:rsidRPr="00D40199">
        <w:tab/>
      </w:r>
      <w:hyperlink r:id="rId3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672666D9" w14:textId="72594E48" w:rsidR="00074397" w:rsidRPr="00D40199" w:rsidRDefault="00074397" w:rsidP="00074397">
      <w:pPr>
        <w:pStyle w:val="FootnoteText"/>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Pr>
          <w:szCs w:val="24"/>
          <w:vertAlign w:val="superscript"/>
        </w:rPr>
        <w:t>TM</w:t>
      </w:r>
      <w:r>
        <w:rPr>
          <w:szCs w:val="24"/>
        </w:rPr>
        <w:t xml:space="preserve"> 1.1.1 Campaign Specification (v1.1.1)</w:t>
      </w:r>
    </w:p>
    <w:p w14:paraId="474472BD" w14:textId="77777777" w:rsidR="00074397" w:rsidRPr="00D40199" w:rsidRDefault="00074397" w:rsidP="00074397">
      <w:pPr>
        <w:pStyle w:val="FootnoteText"/>
        <w:rPr>
          <w:szCs w:val="24"/>
        </w:rPr>
      </w:pPr>
      <w:r w:rsidRPr="00D40199">
        <w:rPr>
          <w:szCs w:val="24"/>
        </w:rPr>
        <w:tab/>
      </w:r>
      <w:r w:rsidRPr="00D40199">
        <w:rPr>
          <w:szCs w:val="24"/>
        </w:rPr>
        <w:tab/>
      </w:r>
      <w:hyperlink r:id="rId34" w:history="1">
        <w:r w:rsidRPr="00F42D1F">
          <w:rPr>
            <w:rStyle w:val="Hyperlink"/>
            <w:szCs w:val="24"/>
          </w:rPr>
          <w:t>http://stix.mitre.org/about/documents/XXXX.pdf</w:t>
        </w:r>
      </w:hyperlink>
      <w:r w:rsidRPr="00D40199">
        <w:rPr>
          <w:szCs w:val="24"/>
        </w:rPr>
        <w:t xml:space="preserve"> </w:t>
      </w:r>
    </w:p>
    <w:p w14:paraId="27F2A9AF" w14:textId="77777777" w:rsidR="00074397" w:rsidRDefault="00074397" w:rsidP="00074397">
      <w:pPr>
        <w:rPr>
          <w:b/>
        </w:rPr>
      </w:pPr>
    </w:p>
    <w:p w14:paraId="23645D11"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Pr>
          <w:szCs w:val="24"/>
          <w:vertAlign w:val="superscript"/>
        </w:rPr>
        <w:t>TM</w:t>
      </w:r>
      <w:r>
        <w:rPr>
          <w:szCs w:val="24"/>
        </w:rPr>
        <w:t xml:space="preserve"> 1.1.1 Course of Action (COA) Specification (v1.1.1)</w:t>
      </w:r>
    </w:p>
    <w:p w14:paraId="5C531B62" w14:textId="77777777" w:rsidR="00074397" w:rsidRDefault="00074397" w:rsidP="00074397">
      <w:pPr>
        <w:pStyle w:val="FootnoteText"/>
        <w:rPr>
          <w:szCs w:val="24"/>
        </w:rPr>
      </w:pPr>
      <w:r w:rsidRPr="00D40199">
        <w:rPr>
          <w:szCs w:val="24"/>
        </w:rPr>
        <w:tab/>
      </w:r>
      <w:r w:rsidRPr="00D40199">
        <w:rPr>
          <w:szCs w:val="24"/>
        </w:rPr>
        <w:tab/>
      </w:r>
      <w:hyperlink r:id="rId35" w:history="1">
        <w:r w:rsidRPr="00F42D1F">
          <w:rPr>
            <w:rStyle w:val="Hyperlink"/>
            <w:szCs w:val="24"/>
          </w:rPr>
          <w:t>http://stix.mitre.org/about/documents/XXXX.pdf</w:t>
        </w:r>
      </w:hyperlink>
      <w:r w:rsidRPr="00D40199">
        <w:rPr>
          <w:szCs w:val="24"/>
        </w:rPr>
        <w:t xml:space="preserve"> </w:t>
      </w:r>
    </w:p>
    <w:p w14:paraId="7B4E6001" w14:textId="77777777" w:rsidR="00074397" w:rsidRDefault="00074397" w:rsidP="00074397">
      <w:pPr>
        <w:pStyle w:val="FootnoteText"/>
        <w:rPr>
          <w:szCs w:val="24"/>
        </w:rPr>
      </w:pPr>
    </w:p>
    <w:p w14:paraId="08C60BAA"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COM</w:t>
      </w:r>
      <w:r w:rsidRPr="00D40199">
        <w:rPr>
          <w:szCs w:val="24"/>
        </w:rPr>
        <w:t>]</w:t>
      </w:r>
      <w:r w:rsidRPr="00D40199">
        <w:rPr>
          <w:szCs w:val="24"/>
        </w:rPr>
        <w:tab/>
      </w:r>
      <w:r>
        <w:rPr>
          <w:szCs w:val="24"/>
        </w:rPr>
        <w:t>STIX</w:t>
      </w:r>
      <w:r>
        <w:rPr>
          <w:szCs w:val="24"/>
          <w:vertAlign w:val="superscript"/>
        </w:rPr>
        <w:t>TM</w:t>
      </w:r>
      <w:r>
        <w:rPr>
          <w:szCs w:val="24"/>
        </w:rPr>
        <w:t xml:space="preserve"> 1.1.1 Common Specification (v1.1.1)</w:t>
      </w:r>
    </w:p>
    <w:p w14:paraId="30BA31A1" w14:textId="77777777" w:rsidR="00074397" w:rsidRPr="00D40199" w:rsidRDefault="00074397" w:rsidP="00074397">
      <w:pPr>
        <w:pStyle w:val="FootnoteText"/>
        <w:rPr>
          <w:szCs w:val="24"/>
        </w:rPr>
      </w:pPr>
      <w:r w:rsidRPr="00D40199">
        <w:rPr>
          <w:szCs w:val="24"/>
        </w:rPr>
        <w:tab/>
      </w:r>
      <w:r w:rsidRPr="00D40199">
        <w:rPr>
          <w:szCs w:val="24"/>
        </w:rPr>
        <w:tab/>
      </w:r>
      <w:hyperlink r:id="rId36" w:history="1">
        <w:r w:rsidRPr="00F42D1F">
          <w:rPr>
            <w:rStyle w:val="Hyperlink"/>
            <w:szCs w:val="24"/>
          </w:rPr>
          <w:t>http://stix.mitre.org/about/documents/XXXX.pdf</w:t>
        </w:r>
      </w:hyperlink>
    </w:p>
    <w:p w14:paraId="720EC228" w14:textId="77777777" w:rsidR="00074397" w:rsidRDefault="00074397" w:rsidP="00074397">
      <w:pPr>
        <w:rPr>
          <w:b/>
        </w:rPr>
      </w:pPr>
    </w:p>
    <w:p w14:paraId="3B3B5C1D" w14:textId="77777777" w:rsidR="00074397" w:rsidRPr="00D40199" w:rsidRDefault="00074397" w:rsidP="00074397">
      <w:pPr>
        <w:pStyle w:val="FootnoteText"/>
        <w:ind w:left="1440" w:hanging="1440"/>
        <w:rPr>
          <w:szCs w:val="24"/>
        </w:rPr>
      </w:pPr>
      <w:r w:rsidRPr="00D40199">
        <w:rPr>
          <w:szCs w:val="24"/>
        </w:rPr>
        <w:t>[STIX</w:t>
      </w:r>
      <w:r>
        <w:rPr>
          <w:szCs w:val="24"/>
          <w:vertAlign w:val="subscript"/>
        </w:rPr>
        <w:t>ET</w:t>
      </w:r>
      <w:r w:rsidRPr="00D40199">
        <w:rPr>
          <w:szCs w:val="24"/>
        </w:rPr>
        <w:t>]</w:t>
      </w:r>
      <w:r w:rsidRPr="00D40199">
        <w:rPr>
          <w:szCs w:val="24"/>
        </w:rPr>
        <w:tab/>
      </w:r>
      <w:r>
        <w:rPr>
          <w:szCs w:val="24"/>
        </w:rPr>
        <w:t>STIX</w:t>
      </w:r>
      <w:r>
        <w:rPr>
          <w:szCs w:val="24"/>
          <w:vertAlign w:val="superscript"/>
        </w:rPr>
        <w:t>TM</w:t>
      </w:r>
      <w:r>
        <w:rPr>
          <w:szCs w:val="24"/>
        </w:rPr>
        <w:t xml:space="preserve"> 1.1.1 Exploit Target Specification (v1.1.1)</w:t>
      </w:r>
    </w:p>
    <w:p w14:paraId="6F498772" w14:textId="77777777" w:rsidR="00074397" w:rsidRDefault="00074397" w:rsidP="00074397">
      <w:pPr>
        <w:pStyle w:val="FootnoteText"/>
        <w:rPr>
          <w:rStyle w:val="Hyperlink"/>
          <w:szCs w:val="24"/>
        </w:rPr>
      </w:pPr>
      <w:r w:rsidRPr="00D40199">
        <w:rPr>
          <w:szCs w:val="24"/>
        </w:rPr>
        <w:tab/>
      </w:r>
      <w:r w:rsidRPr="00D40199">
        <w:rPr>
          <w:szCs w:val="24"/>
        </w:rPr>
        <w:tab/>
      </w:r>
      <w:hyperlink r:id="rId37" w:history="1">
        <w:r w:rsidRPr="00F42D1F">
          <w:rPr>
            <w:rStyle w:val="Hyperlink"/>
            <w:szCs w:val="24"/>
          </w:rPr>
          <w:t>http://stix.mitre.org/about/documents/XXXX.pdf</w:t>
        </w:r>
      </w:hyperlink>
    </w:p>
    <w:p w14:paraId="72DE021E" w14:textId="77777777" w:rsidR="00074397" w:rsidRDefault="00074397" w:rsidP="00074397">
      <w:pPr>
        <w:pStyle w:val="FootnoteText"/>
        <w:rPr>
          <w:rStyle w:val="Hyperlink"/>
          <w:szCs w:val="24"/>
        </w:rPr>
      </w:pPr>
    </w:p>
    <w:p w14:paraId="4A0433B5" w14:textId="77777777" w:rsidR="00074397" w:rsidRDefault="00074397" w:rsidP="00074397">
      <w:pPr>
        <w:pStyle w:val="FootnoteText"/>
      </w:pPr>
      <w:r>
        <w:t>[</w:t>
      </w:r>
      <w:r w:rsidRPr="00FC6DFE">
        <w:t>STIX</w:t>
      </w:r>
      <w:r>
        <w:rPr>
          <w:vertAlign w:val="subscript"/>
        </w:rPr>
        <w:t>INC</w:t>
      </w:r>
      <w:r>
        <w:t>]</w:t>
      </w:r>
      <w:r>
        <w:tab/>
        <w:t>STIX</w:t>
      </w:r>
      <w:r>
        <w:rPr>
          <w:szCs w:val="24"/>
          <w:vertAlign w:val="superscript"/>
        </w:rPr>
        <w:t>TM</w:t>
      </w:r>
      <w:r>
        <w:t xml:space="preserve"> 1.1.1</w:t>
      </w:r>
      <w:r w:rsidRPr="003019BE">
        <w:t xml:space="preserve"> </w:t>
      </w:r>
      <w:r>
        <w:t>Incident Specification (v</w:t>
      </w:r>
      <w:r w:rsidRPr="003019BE">
        <w:t>1.1.1</w:t>
      </w:r>
      <w:r>
        <w:t>)</w:t>
      </w:r>
    </w:p>
    <w:p w14:paraId="1E407582" w14:textId="77777777" w:rsidR="00074397" w:rsidRDefault="00074397" w:rsidP="00074397">
      <w:pPr>
        <w:pStyle w:val="FootnoteText"/>
      </w:pPr>
      <w:r>
        <w:tab/>
      </w:r>
      <w:r>
        <w:tab/>
      </w:r>
      <w:hyperlink r:id="rId38" w:history="1">
        <w:r w:rsidRPr="00F42D1F">
          <w:rPr>
            <w:rStyle w:val="Hyperlink"/>
            <w:szCs w:val="24"/>
          </w:rPr>
          <w:t>http://stix.mitre.org/about/documents/XXXX.pdf</w:t>
        </w:r>
      </w:hyperlink>
    </w:p>
    <w:p w14:paraId="29E8AC08" w14:textId="77777777" w:rsidR="00074397" w:rsidRDefault="00074397" w:rsidP="00074397">
      <w:pPr>
        <w:pStyle w:val="FootnoteText"/>
        <w:rPr>
          <w:szCs w:val="24"/>
        </w:rPr>
      </w:pPr>
    </w:p>
    <w:p w14:paraId="5E1C8466" w14:textId="77777777" w:rsidR="00074397" w:rsidRDefault="00074397" w:rsidP="00074397">
      <w:pPr>
        <w:pStyle w:val="FootnoteText"/>
      </w:pPr>
      <w:r>
        <w:t>[</w:t>
      </w:r>
      <w:r w:rsidRPr="00FC6DFE">
        <w:t>STIX</w:t>
      </w:r>
      <w:r>
        <w:rPr>
          <w:vertAlign w:val="subscript"/>
        </w:rPr>
        <w:t>IND</w:t>
      </w:r>
      <w:r>
        <w:t>]</w:t>
      </w:r>
      <w:r>
        <w:tab/>
        <w:t>STIX</w:t>
      </w:r>
      <w:r>
        <w:rPr>
          <w:szCs w:val="24"/>
          <w:vertAlign w:val="superscript"/>
        </w:rPr>
        <w:t>TM</w:t>
      </w:r>
      <w:r>
        <w:t xml:space="preserve"> 1.1.1</w:t>
      </w:r>
      <w:r w:rsidRPr="003019BE">
        <w:t xml:space="preserve"> </w:t>
      </w:r>
      <w:r>
        <w:t>Indicator Specification (v2</w:t>
      </w:r>
      <w:r w:rsidRPr="003019BE">
        <w:t>.1.1</w:t>
      </w:r>
      <w:r>
        <w:t>)</w:t>
      </w:r>
    </w:p>
    <w:p w14:paraId="07102090" w14:textId="77777777" w:rsidR="00074397" w:rsidRDefault="00074397" w:rsidP="00074397">
      <w:pPr>
        <w:pStyle w:val="FootnoteText"/>
        <w:rPr>
          <w:rStyle w:val="Hyperlink"/>
          <w:szCs w:val="24"/>
        </w:rPr>
      </w:pPr>
      <w:r>
        <w:tab/>
      </w:r>
      <w:r>
        <w:tab/>
      </w:r>
      <w:hyperlink r:id="rId39" w:history="1">
        <w:r w:rsidRPr="00F42D1F">
          <w:rPr>
            <w:rStyle w:val="Hyperlink"/>
            <w:szCs w:val="24"/>
          </w:rPr>
          <w:t>http://stix.mitre.org/about/documents/XXXX.pdf</w:t>
        </w:r>
      </w:hyperlink>
    </w:p>
    <w:p w14:paraId="10BDF02F" w14:textId="77777777" w:rsidR="00074397" w:rsidRDefault="00074397" w:rsidP="00074397">
      <w:pPr>
        <w:pStyle w:val="FootnoteText"/>
        <w:rPr>
          <w:rStyle w:val="Hyperlink"/>
          <w:szCs w:val="24"/>
        </w:rPr>
      </w:pPr>
    </w:p>
    <w:p w14:paraId="61B3F392" w14:textId="77777777" w:rsidR="00074397" w:rsidRPr="00D40199" w:rsidRDefault="00074397" w:rsidP="00074397">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Pr>
          <w:szCs w:val="24"/>
          <w:vertAlign w:val="superscript"/>
        </w:rPr>
        <w:t>TM</w:t>
      </w:r>
      <w:r>
        <w:rPr>
          <w:szCs w:val="24"/>
        </w:rPr>
        <w:t xml:space="preserve"> 1.1.1 Specification Overview</w:t>
      </w:r>
    </w:p>
    <w:p w14:paraId="4F94003B" w14:textId="77777777" w:rsidR="00074397" w:rsidRDefault="00074397" w:rsidP="00074397">
      <w:pPr>
        <w:pStyle w:val="FootnoteText"/>
        <w:rPr>
          <w:szCs w:val="24"/>
        </w:rPr>
      </w:pPr>
      <w:r w:rsidRPr="00D40199">
        <w:rPr>
          <w:szCs w:val="24"/>
        </w:rPr>
        <w:tab/>
      </w:r>
      <w:r w:rsidRPr="00D40199">
        <w:rPr>
          <w:szCs w:val="24"/>
        </w:rPr>
        <w:tab/>
      </w:r>
      <w:hyperlink r:id="rId40" w:history="1">
        <w:r w:rsidRPr="00F42D1F">
          <w:rPr>
            <w:rStyle w:val="Hyperlink"/>
            <w:szCs w:val="24"/>
          </w:rPr>
          <w:t>http://stix.mitre.org/about/documents/XXXX.pdf</w:t>
        </w:r>
      </w:hyperlink>
      <w:r w:rsidRPr="00D40199">
        <w:rPr>
          <w:szCs w:val="24"/>
        </w:rPr>
        <w:t xml:space="preserve"> </w:t>
      </w:r>
    </w:p>
    <w:p w14:paraId="7BD9A941" w14:textId="77777777" w:rsidR="00074397" w:rsidRDefault="00074397" w:rsidP="00074397">
      <w:pPr>
        <w:pStyle w:val="FootnoteText"/>
      </w:pPr>
    </w:p>
    <w:p w14:paraId="683F09F0" w14:textId="77777777" w:rsidR="00074397" w:rsidRDefault="00074397" w:rsidP="00074397">
      <w:pPr>
        <w:pStyle w:val="FootnoteText"/>
      </w:pPr>
      <w:r>
        <w:t>[</w:t>
      </w:r>
      <w:r w:rsidRPr="00FC6DFE">
        <w:t>STIX</w:t>
      </w:r>
      <w:r>
        <w:rPr>
          <w:vertAlign w:val="subscript"/>
        </w:rPr>
        <w:t>TA</w:t>
      </w:r>
      <w:r>
        <w:t>]</w:t>
      </w:r>
      <w:r>
        <w:tab/>
        <w:t>STIX</w:t>
      </w:r>
      <w:r>
        <w:rPr>
          <w:szCs w:val="24"/>
          <w:vertAlign w:val="superscript"/>
        </w:rPr>
        <w:t>TM</w:t>
      </w:r>
      <w:r w:rsidRPr="003019BE">
        <w:t xml:space="preserve"> </w:t>
      </w:r>
      <w:r>
        <w:t>1.1.1 Threat Actor Specification (v</w:t>
      </w:r>
      <w:r w:rsidRPr="003019BE">
        <w:t>1.1.1</w:t>
      </w:r>
      <w:r>
        <w:t>)</w:t>
      </w:r>
    </w:p>
    <w:p w14:paraId="556D289C" w14:textId="77777777" w:rsidR="00074397" w:rsidRPr="00D81C79" w:rsidRDefault="00074397" w:rsidP="00074397">
      <w:pPr>
        <w:pStyle w:val="FootnoteText"/>
      </w:pPr>
      <w:r>
        <w:tab/>
      </w:r>
      <w:r>
        <w:tab/>
      </w:r>
      <w:hyperlink r:id="rId41" w:history="1">
        <w:r w:rsidRPr="00F42D1F">
          <w:rPr>
            <w:rStyle w:val="Hyperlink"/>
            <w:szCs w:val="24"/>
          </w:rPr>
          <w:t>http://stix.mitre.org/about/documents/XXXX.pdf</w:t>
        </w:r>
      </w:hyperlink>
    </w:p>
    <w:p w14:paraId="57BBBC24" w14:textId="77777777" w:rsidR="00074397" w:rsidRPr="00D40199" w:rsidRDefault="00074397" w:rsidP="00074397">
      <w:pPr>
        <w:rPr>
          <w:b/>
        </w:rPr>
      </w:pPr>
    </w:p>
    <w:p w14:paraId="582D9841" w14:textId="77777777" w:rsidR="00074397" w:rsidRPr="00D40199" w:rsidRDefault="00074397" w:rsidP="00074397">
      <w:pPr>
        <w:pStyle w:val="FootnoteText"/>
        <w:ind w:left="1440" w:hanging="1440"/>
        <w:rPr>
          <w:szCs w:val="24"/>
        </w:rPr>
      </w:pPr>
      <w:r w:rsidRPr="00D40199">
        <w:rPr>
          <w:szCs w:val="24"/>
        </w:rPr>
        <w:t xml:space="preserve"> [STIX</w:t>
      </w:r>
      <w:r>
        <w:rPr>
          <w:szCs w:val="24"/>
          <w:vertAlign w:val="subscript"/>
        </w:rPr>
        <w:t>TTP</w:t>
      </w:r>
      <w:r w:rsidRPr="00D40199">
        <w:rPr>
          <w:szCs w:val="24"/>
        </w:rPr>
        <w:t>]</w:t>
      </w:r>
      <w:r w:rsidRPr="00D40199">
        <w:rPr>
          <w:szCs w:val="24"/>
        </w:rPr>
        <w:tab/>
      </w:r>
      <w:r>
        <w:rPr>
          <w:szCs w:val="24"/>
        </w:rPr>
        <w:t>STIX</w:t>
      </w:r>
      <w:r>
        <w:rPr>
          <w:szCs w:val="24"/>
          <w:vertAlign w:val="superscript"/>
        </w:rPr>
        <w:t>TM</w:t>
      </w:r>
      <w:r>
        <w:rPr>
          <w:szCs w:val="24"/>
        </w:rPr>
        <w:t xml:space="preserve"> 1.1.1 TTP Specification (v1.1.1)</w:t>
      </w:r>
    </w:p>
    <w:p w14:paraId="6836D405" w14:textId="77777777" w:rsidR="00074397" w:rsidRDefault="00074397" w:rsidP="00074397">
      <w:pPr>
        <w:pStyle w:val="FootnoteText"/>
        <w:rPr>
          <w:szCs w:val="24"/>
        </w:rPr>
      </w:pPr>
      <w:r w:rsidRPr="00D40199">
        <w:rPr>
          <w:szCs w:val="24"/>
        </w:rPr>
        <w:tab/>
      </w:r>
      <w:r w:rsidRPr="00D40199">
        <w:rPr>
          <w:szCs w:val="24"/>
        </w:rPr>
        <w:tab/>
      </w:r>
      <w:hyperlink r:id="rId42" w:history="1">
        <w:r w:rsidRPr="00F42D1F">
          <w:rPr>
            <w:rStyle w:val="Hyperlink"/>
            <w:szCs w:val="24"/>
          </w:rPr>
          <w:t>http://stix.mitre.org/about/documents/XXXX.pdf</w:t>
        </w:r>
      </w:hyperlink>
      <w:r w:rsidRPr="00D40199">
        <w:rPr>
          <w:szCs w:val="24"/>
        </w:rPr>
        <w:t xml:space="preserve"> </w:t>
      </w:r>
    </w:p>
    <w:p w14:paraId="3FD05F38" w14:textId="77777777" w:rsidR="004B6044" w:rsidRDefault="004B6044" w:rsidP="001A5389"/>
    <w:sectPr w:rsidR="004B6044" w:rsidSect="00626B58">
      <w:pgSz w:w="12240" w:h="15840"/>
      <w:pgMar w:top="1440" w:right="1152"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4EA09CF" w14:textId="77777777" w:rsidR="00997473" w:rsidRDefault="00997473" w:rsidP="00126F8F">
      <w:r>
        <w:separator/>
      </w:r>
    </w:p>
  </w:endnote>
  <w:endnote w:type="continuationSeparator" w:id="0">
    <w:p w14:paraId="51AAB3EF" w14:textId="77777777" w:rsidR="00997473" w:rsidRDefault="00997473"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3153CB" w:rsidRDefault="003153C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3153CB" w:rsidRDefault="003153C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10007"/>
      <w:docPartObj>
        <w:docPartGallery w:val="Page Numbers (Bottom of Page)"/>
        <w:docPartUnique/>
      </w:docPartObj>
    </w:sdtPr>
    <w:sdtEndPr>
      <w:rPr>
        <w:noProof/>
      </w:rPr>
    </w:sdtEndPr>
    <w:sdtContent>
      <w:p w14:paraId="0E305EF9" w14:textId="77777777" w:rsidR="003153CB" w:rsidRDefault="003153CB">
        <w:pPr>
          <w:pStyle w:val="Footer"/>
          <w:jc w:val="right"/>
        </w:pPr>
        <w:r>
          <w:fldChar w:fldCharType="begin"/>
        </w:r>
        <w:r>
          <w:instrText xml:space="preserve"> PAGE   \* MERGEFORMAT </w:instrText>
        </w:r>
        <w:r>
          <w:fldChar w:fldCharType="separate"/>
        </w:r>
        <w:r w:rsidR="00BA0DAB">
          <w:rPr>
            <w:noProof/>
          </w:rPr>
          <w:t>iv</w:t>
        </w:r>
        <w:r>
          <w:rPr>
            <w:noProof/>
          </w:rPr>
          <w:fldChar w:fldCharType="end"/>
        </w:r>
      </w:p>
    </w:sdtContent>
  </w:sdt>
  <w:p w14:paraId="70B83565" w14:textId="4CA81D1F" w:rsidR="003153CB" w:rsidRPr="00302F13" w:rsidRDefault="003153C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3118866"/>
      <w:docPartObj>
        <w:docPartGallery w:val="Page Numbers (Bottom of Page)"/>
        <w:docPartUnique/>
      </w:docPartObj>
    </w:sdtPr>
    <w:sdtEndPr>
      <w:rPr>
        <w:noProof/>
      </w:rPr>
    </w:sdtEndPr>
    <w:sdtContent>
      <w:p w14:paraId="2313FF97" w14:textId="77777777" w:rsidR="003153CB" w:rsidRDefault="003153CB">
        <w:pPr>
          <w:pStyle w:val="Footer"/>
          <w:jc w:val="right"/>
          <w:rPr>
            <w:noProof/>
          </w:rPr>
        </w:pPr>
        <w:r>
          <w:fldChar w:fldCharType="begin"/>
        </w:r>
        <w:r>
          <w:instrText xml:space="preserve"> PAGE   \* MERGEFORMAT </w:instrText>
        </w:r>
        <w:r>
          <w:fldChar w:fldCharType="separate"/>
        </w:r>
        <w:r w:rsidR="00BA0DAB">
          <w:rPr>
            <w:noProof/>
          </w:rPr>
          <w:t>ii</w:t>
        </w:r>
        <w:r>
          <w:rPr>
            <w:noProof/>
          </w:rPr>
          <w:fldChar w:fldCharType="end"/>
        </w:r>
      </w:p>
      <w:p w14:paraId="5140FB3A" w14:textId="308E319B" w:rsidR="003153CB" w:rsidRDefault="003153CB"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3153CB" w:rsidRPr="002A7CAC" w:rsidRDefault="003153C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3328398"/>
      <w:docPartObj>
        <w:docPartGallery w:val="Page Numbers (Bottom of Page)"/>
        <w:docPartUnique/>
      </w:docPartObj>
    </w:sdtPr>
    <w:sdtContent>
      <w:p w14:paraId="45AC9BF2" w14:textId="77777777" w:rsidR="003153CB" w:rsidRDefault="003153CB" w:rsidP="00126F8F">
        <w:pPr>
          <w:pStyle w:val="Footer"/>
        </w:pPr>
      </w:p>
      <w:p w14:paraId="09E77A3E" w14:textId="77777777" w:rsidR="003153CB" w:rsidRDefault="003153CB" w:rsidP="00167573">
        <w:pPr>
          <w:pStyle w:val="Footer"/>
          <w:jc w:val="right"/>
        </w:pPr>
        <w:r>
          <w:fldChar w:fldCharType="begin"/>
        </w:r>
        <w:r>
          <w:instrText xml:space="preserve"> PAGE   \* MERGEFORMAT </w:instrText>
        </w:r>
        <w:r>
          <w:fldChar w:fldCharType="separate"/>
        </w:r>
        <w:r w:rsidR="00BA0DAB">
          <w:rPr>
            <w:noProof/>
          </w:rPr>
          <w:t>35</w:t>
        </w:r>
        <w:r>
          <w:rPr>
            <w:noProof/>
          </w:rPr>
          <w:fldChar w:fldCharType="end"/>
        </w:r>
      </w:p>
    </w:sdtContent>
  </w:sdt>
  <w:p w14:paraId="10496282" w14:textId="75930CDC" w:rsidR="003153CB" w:rsidRPr="00406CE9" w:rsidRDefault="003153C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DA6EC8" w14:textId="77777777" w:rsidR="00997473" w:rsidRDefault="00997473" w:rsidP="00126F8F">
      <w:r>
        <w:separator/>
      </w:r>
    </w:p>
  </w:footnote>
  <w:footnote w:type="continuationSeparator" w:id="0">
    <w:p w14:paraId="61710EBD" w14:textId="77777777" w:rsidR="00997473" w:rsidRDefault="00997473" w:rsidP="00126F8F">
      <w:r>
        <w:continuationSeparator/>
      </w:r>
    </w:p>
  </w:footnote>
  <w:footnote w:id="1">
    <w:p w14:paraId="0CBD2DB0" w14:textId="77777777" w:rsidR="003153CB" w:rsidRPr="000B5B15" w:rsidRDefault="003153CB">
      <w:pPr>
        <w:pStyle w:val="FootnoteText"/>
        <w:rPr>
          <w:sz w:val="20"/>
        </w:rPr>
      </w:pPr>
      <w:r w:rsidRPr="000B5B15">
        <w:rPr>
          <w:rStyle w:val="FootnoteReference"/>
          <w:sz w:val="20"/>
        </w:rPr>
        <w:footnoteRef/>
      </w:r>
      <w:r w:rsidRPr="000B5B15">
        <w:rPr>
          <w:sz w:val="20"/>
        </w:rPr>
        <w:t xml:space="preserve"> For detailed information see [TOU]. </w:t>
      </w:r>
    </w:p>
  </w:footnote>
  <w:footnote w:id="2">
    <w:p w14:paraId="508E6AD7" w14:textId="77777777" w:rsidR="003153CB" w:rsidRDefault="003153CB">
      <w:pPr>
        <w:pStyle w:val="FootnoteText"/>
      </w:pPr>
      <w:r w:rsidRPr="000B5B15">
        <w:rPr>
          <w:rStyle w:val="FootnoteReference"/>
          <w:sz w:val="20"/>
        </w:rPr>
        <w:footnoteRef/>
      </w:r>
      <w:r w:rsidRPr="000B5B15">
        <w:rPr>
          <w:sz w:val="20"/>
        </w:rPr>
        <w:t xml:space="preserve"> For more information about the STIX Language, please visit [STIX].</w:t>
      </w:r>
      <w:r>
        <w:t xml:space="preserve"> </w:t>
      </w:r>
    </w:p>
  </w:footnote>
  <w:footnote w:id="3">
    <w:p w14:paraId="0386CC87" w14:textId="02181B12" w:rsidR="003153CB" w:rsidRPr="000B5B15" w:rsidRDefault="003153CB">
      <w:pPr>
        <w:pStyle w:val="FootnoteText"/>
        <w:rPr>
          <w:sz w:val="20"/>
        </w:rPr>
      </w:pPr>
      <w:r w:rsidRPr="000B5B15">
        <w:rPr>
          <w:rStyle w:val="FootnoteReference"/>
          <w:sz w:val="20"/>
        </w:rPr>
        <w:footnoteRef/>
      </w:r>
      <w:r w:rsidRPr="000B5B15">
        <w:rPr>
          <w:sz w:val="20"/>
        </w:rPr>
        <w:t xml:space="preserve"> The CybOX Observable data model is actually defined in the CybOX Language, not in STIX.</w:t>
      </w:r>
    </w:p>
  </w:footnote>
  <w:footnote w:id="4">
    <w:p w14:paraId="0499C297" w14:textId="423A80C2" w:rsidR="003153CB" w:rsidRPr="00847F10" w:rsidRDefault="003153CB">
      <w:pPr>
        <w:pStyle w:val="FootnoteText"/>
        <w:rPr>
          <w:sz w:val="20"/>
        </w:rPr>
      </w:pPr>
      <w:r w:rsidRPr="00847F10">
        <w:rPr>
          <w:rStyle w:val="FootnoteReference"/>
          <w:sz w:val="20"/>
        </w:rPr>
        <w:footnoteRef/>
      </w:r>
      <w:r w:rsidRPr="00847F10">
        <w:rPr>
          <w:sz w:val="20"/>
        </w:rPr>
        <w:t xml:space="preserve"> This is discussed further in Section </w:t>
      </w:r>
      <w:r w:rsidRPr="00847F10">
        <w:rPr>
          <w:sz w:val="20"/>
        </w:rPr>
        <w:fldChar w:fldCharType="begin"/>
      </w:r>
      <w:r w:rsidRPr="00847F10">
        <w:rPr>
          <w:sz w:val="20"/>
        </w:rPr>
        <w:instrText xml:space="preserve"> REF _Ref421628350 \r \h </w:instrText>
      </w:r>
      <w:r>
        <w:rPr>
          <w:sz w:val="20"/>
        </w:rPr>
        <w:instrText xml:space="preserve"> \* MERGEFORMAT </w:instrText>
      </w:r>
      <w:r w:rsidRPr="00847F10">
        <w:rPr>
          <w:sz w:val="20"/>
        </w:rPr>
      </w:r>
      <w:r w:rsidRPr="00847F10">
        <w:rPr>
          <w:sz w:val="20"/>
        </w:rPr>
        <w:fldChar w:fldCharType="separate"/>
      </w:r>
      <w:r w:rsidRPr="00847F10">
        <w:rPr>
          <w:sz w:val="20"/>
        </w:rPr>
        <w:t>3</w:t>
      </w:r>
      <w:r w:rsidRPr="00847F10">
        <w:rPr>
          <w:sz w:val="20"/>
        </w:rPr>
        <w:fldChar w:fldCharType="end"/>
      </w:r>
      <w:r>
        <w:rPr>
          <w:sz w:val="20"/>
        </w:rPr>
        <w:t>.</w:t>
      </w:r>
    </w:p>
  </w:footnote>
  <w:footnote w:id="5">
    <w:p w14:paraId="403659DD" w14:textId="57C26385" w:rsidR="003153CB" w:rsidRPr="00582F43" w:rsidRDefault="003153CB" w:rsidP="000C7F34">
      <w:pPr>
        <w:pStyle w:val="FootnoteText"/>
        <w:rPr>
          <w:sz w:val="20"/>
        </w:rPr>
      </w:pPr>
      <w:r w:rsidRPr="00582F43">
        <w:rPr>
          <w:rStyle w:val="FootnoteReference"/>
          <w:sz w:val="20"/>
        </w:rPr>
        <w:footnoteRef/>
      </w:r>
      <w:r w:rsidRPr="00582F43">
        <w:rPr>
          <w:sz w:val="20"/>
        </w:rPr>
        <w:t xml:space="preserve"> The vocabulary-related data types </w:t>
      </w:r>
      <w:r>
        <w:rPr>
          <w:sz w:val="20"/>
        </w:rPr>
        <w:t>discussed</w:t>
      </w:r>
      <w:r w:rsidRPr="00582F43">
        <w:rPr>
          <w:sz w:val="20"/>
        </w:rPr>
        <w:t xml:space="preserve"> here are different than those defined for vocabularies in the STIX 1.1.1 XSD implementation.</w:t>
      </w:r>
    </w:p>
  </w:footnote>
  <w:footnote w:id="6">
    <w:p w14:paraId="00223826" w14:textId="77777777" w:rsidR="003153CB" w:rsidRPr="00582F43" w:rsidRDefault="003153CB" w:rsidP="000C7F34">
      <w:pPr>
        <w:pStyle w:val="FootnoteText"/>
        <w:rPr>
          <w:sz w:val="20"/>
        </w:rPr>
      </w:pPr>
      <w:r w:rsidRPr="00582F43">
        <w:rPr>
          <w:rStyle w:val="FootnoteReference"/>
          <w:sz w:val="20"/>
        </w:rPr>
        <w:footnoteRef/>
      </w:r>
      <w:r w:rsidRPr="00582F43">
        <w:rPr>
          <w:sz w:val="20"/>
        </w:rPr>
        <w:t xml:space="preserve"> Note that in the XSD implementation, </w:t>
      </w:r>
      <w:r w:rsidRPr="00582F43">
        <w:rPr>
          <w:rFonts w:cs="Courier New"/>
          <w:sz w:val="20"/>
        </w:rPr>
        <w:t>ControlledVocabularyStringType</w:t>
      </w:r>
      <w:r w:rsidRPr="00582F43">
        <w:rPr>
          <w:sz w:val="20"/>
        </w:rPr>
        <w:t xml:space="preserve"> is not an abstract concept.</w:t>
      </w:r>
    </w:p>
  </w:footnote>
  <w:footnote w:id="7">
    <w:p w14:paraId="3DE29B82" w14:textId="45887579" w:rsidR="00427CC1" w:rsidRPr="00427CC1" w:rsidRDefault="00427CC1">
      <w:pPr>
        <w:pStyle w:val="FootnoteText"/>
        <w:rPr>
          <w:sz w:val="20"/>
        </w:rPr>
      </w:pPr>
      <w:r w:rsidRPr="00427CC1">
        <w:rPr>
          <w:rStyle w:val="FootnoteReference"/>
          <w:sz w:val="20"/>
        </w:rPr>
        <w:footnoteRef/>
      </w:r>
      <w:r w:rsidRPr="00427CC1">
        <w:rPr>
          <w:sz w:val="20"/>
        </w:rPr>
        <w:t xml:space="preserve"> </w:t>
      </w:r>
      <w:r>
        <w:rPr>
          <w:sz w:val="20"/>
        </w:rPr>
        <w:t xml:space="preserve">The descriptions of the enumeration literals found in this section are incomplete.  Some are missing entirely, and the writing style is not consistent.  </w:t>
      </w:r>
    </w:p>
  </w:footnote>
  <w:footnote w:id="8">
    <w:p w14:paraId="56C6EA89" w14:textId="7E2E32F1" w:rsidR="003153CB" w:rsidRPr="00432EA5" w:rsidRDefault="003153CB">
      <w:pPr>
        <w:pStyle w:val="FootnoteText"/>
        <w:rPr>
          <w:sz w:val="20"/>
        </w:rPr>
      </w:pPr>
      <w:r w:rsidRPr="00432EA5">
        <w:rPr>
          <w:rStyle w:val="FootnoteReference"/>
          <w:sz w:val="20"/>
        </w:rPr>
        <w:footnoteRef/>
      </w:r>
      <w:r w:rsidRPr="00432EA5">
        <w:rPr>
          <w:sz w:val="20"/>
        </w:rPr>
        <w:t xml:space="preserve"> Appears twice in the vocabulary in error</w:t>
      </w:r>
    </w:p>
  </w:footnote>
  <w:footnote w:id="9">
    <w:p w14:paraId="435BBEEE" w14:textId="3DA7F63B" w:rsidR="003153CB" w:rsidRDefault="003153CB">
      <w:pPr>
        <w:pStyle w:val="FootnoteText"/>
      </w:pPr>
      <w:r w:rsidRPr="00432EA5">
        <w:rPr>
          <w:rStyle w:val="FootnoteReference"/>
          <w:sz w:val="20"/>
        </w:rPr>
        <w:footnoteRef/>
      </w:r>
      <w:r w:rsidRPr="00432EA5">
        <w:rPr>
          <w:sz w:val="20"/>
        </w:rPr>
        <w:t xml:space="preserve"> Appears twice in the vocabulary in error</w:t>
      </w:r>
    </w:p>
  </w:footnote>
  <w:footnote w:id="10">
    <w:p w14:paraId="0A02F150" w14:textId="786B7B5E" w:rsidR="001A292C" w:rsidRPr="001A292C" w:rsidRDefault="001A292C">
      <w:pPr>
        <w:pStyle w:val="FootnoteText"/>
        <w:rPr>
          <w:sz w:val="20"/>
        </w:rPr>
      </w:pPr>
      <w:r w:rsidRPr="001A292C">
        <w:rPr>
          <w:rStyle w:val="FootnoteReference"/>
          <w:sz w:val="20"/>
        </w:rPr>
        <w:footnoteRef/>
      </w:r>
      <w:r w:rsidRPr="001A292C">
        <w:rPr>
          <w:sz w:val="20"/>
        </w:rPr>
        <w:t xml:space="preserve"> </w:t>
      </w:r>
      <w:r w:rsidRPr="001A292C">
        <w:rPr>
          <w:sz w:val="20"/>
        </w:rPr>
        <w:t xml:space="preserve">Corrected in </w:t>
      </w:r>
      <w:r w:rsidRPr="001A292C">
        <w:rPr>
          <w:rFonts w:ascii="Courier New" w:hAnsi="Courier New" w:cs="Courier New"/>
          <w:sz w:val="20"/>
        </w:rPr>
        <w:t>AvailabilityLossType</w:t>
      </w:r>
      <w:r w:rsidRPr="001A292C">
        <w:rPr>
          <w:rFonts w:ascii="Courier New" w:hAnsi="Courier New" w:cs="Courier New"/>
          <w:sz w:val="20"/>
        </w:rPr>
        <w:t>Vocab-1.1</w:t>
      </w:r>
      <w:r w:rsidRPr="001A292C">
        <w:rPr>
          <w:rFonts w:ascii="Courier New" w:hAnsi="Courier New" w:cs="Courier New"/>
          <w:sz w:val="20"/>
        </w:rPr>
        <w:t>.1</w:t>
      </w:r>
    </w:p>
  </w:footnote>
  <w:footnote w:id="11">
    <w:p w14:paraId="79FC8BDD" w14:textId="105A1CE8" w:rsidR="00583842" w:rsidRPr="00583842" w:rsidRDefault="00583842">
      <w:pPr>
        <w:pStyle w:val="FootnoteText"/>
        <w:rPr>
          <w:sz w:val="20"/>
        </w:rPr>
      </w:pPr>
      <w:r w:rsidRPr="00583842">
        <w:rPr>
          <w:rStyle w:val="FootnoteReference"/>
          <w:sz w:val="20"/>
        </w:rPr>
        <w:footnoteRef/>
      </w:r>
      <w:r w:rsidRPr="00583842">
        <w:rPr>
          <w:sz w:val="20"/>
        </w:rPr>
        <w:t xml:space="preserve"> Corrected in </w:t>
      </w:r>
      <w:r w:rsidRPr="00583842">
        <w:rPr>
          <w:rFonts w:ascii="Courier New" w:hAnsi="Courier New" w:cs="Courier New"/>
          <w:sz w:val="20"/>
        </w:rPr>
        <w:t>MotivationVocab</w:t>
      </w:r>
      <w:r w:rsidRPr="00583842">
        <w:rPr>
          <w:rFonts w:ascii="Courier New" w:hAnsi="Courier New" w:cs="Courier New"/>
          <w:sz w:val="20"/>
        </w:rPr>
        <w:t>-1.1</w:t>
      </w:r>
    </w:p>
  </w:footnote>
  <w:footnote w:id="12">
    <w:p w14:paraId="1F082188" w14:textId="136ACDE9" w:rsidR="00583842" w:rsidRPr="00583842" w:rsidRDefault="00583842">
      <w:pPr>
        <w:pStyle w:val="FootnoteText"/>
        <w:rPr>
          <w:sz w:val="20"/>
        </w:rPr>
      </w:pPr>
      <w:r w:rsidRPr="00583842">
        <w:rPr>
          <w:rStyle w:val="FootnoteReference"/>
          <w:sz w:val="20"/>
        </w:rPr>
        <w:footnoteRef/>
      </w:r>
      <w:r w:rsidRPr="00583842">
        <w:rPr>
          <w:sz w:val="20"/>
        </w:rPr>
        <w:t xml:space="preserve"> </w:t>
      </w:r>
      <w:r w:rsidRPr="00583842">
        <w:rPr>
          <w:sz w:val="20"/>
        </w:rPr>
        <w:t xml:space="preserve">Corrected in </w:t>
      </w:r>
      <w:r w:rsidRPr="00583842">
        <w:rPr>
          <w:rFonts w:ascii="Courier New" w:hAnsi="Courier New" w:cs="Courier New"/>
          <w:sz w:val="20"/>
        </w:rPr>
        <w:t>MotivationVocab-1.</w:t>
      </w:r>
      <w:r w:rsidRPr="00583842">
        <w:rPr>
          <w:rFonts w:ascii="Courier New" w:hAnsi="Courier New" w:cs="Courier New"/>
          <w:sz w:val="20"/>
        </w:rPr>
        <w:t>0.1</w:t>
      </w:r>
    </w:p>
  </w:footnote>
  <w:footnote w:id="13">
    <w:p w14:paraId="6C2D1AAD" w14:textId="74BD9A9D" w:rsidR="00583842" w:rsidRDefault="00583842">
      <w:pPr>
        <w:pStyle w:val="FootnoteText"/>
      </w:pPr>
      <w:r w:rsidRPr="00583842">
        <w:rPr>
          <w:rStyle w:val="FootnoteReference"/>
          <w:sz w:val="20"/>
        </w:rPr>
        <w:footnoteRef/>
      </w:r>
      <w:r w:rsidRPr="00583842">
        <w:rPr>
          <w:sz w:val="20"/>
        </w:rPr>
        <w:t xml:space="preserve"> </w:t>
      </w:r>
      <w:r w:rsidRPr="00583842">
        <w:rPr>
          <w:sz w:val="20"/>
        </w:rPr>
        <w:t xml:space="preserve">Corrected in </w:t>
      </w:r>
      <w:r w:rsidRPr="00583842">
        <w:rPr>
          <w:rFonts w:ascii="Courier New" w:hAnsi="Courier New" w:cs="Courier New"/>
          <w:sz w:val="20"/>
        </w:rPr>
        <w:t>MotivationVocab-1.1</w:t>
      </w:r>
    </w:p>
  </w:footnote>
  <w:footnote w:id="14">
    <w:p w14:paraId="122585F2" w14:textId="17C1A5FB" w:rsidR="00314428" w:rsidRDefault="00314428">
      <w:pPr>
        <w:pStyle w:val="FootnoteText"/>
      </w:pPr>
      <w:r>
        <w:rPr>
          <w:rStyle w:val="FootnoteReference"/>
        </w:rPr>
        <w:footnoteRef/>
      </w:r>
      <w:r>
        <w:t xml:space="preserve"> </w:t>
      </w:r>
      <w:r w:rsidRPr="00583842">
        <w:rPr>
          <w:sz w:val="20"/>
        </w:rPr>
        <w:t xml:space="preserve">Corrected in </w:t>
      </w:r>
      <w:r w:rsidRPr="00314428">
        <w:rPr>
          <w:rFonts w:ascii="Courier New" w:hAnsi="Courier New" w:cs="Courier New"/>
          <w:sz w:val="20"/>
        </w:rPr>
        <w:t>PlanningAndOperationalSupportVocab</w:t>
      </w:r>
      <w:r w:rsidRPr="00583842">
        <w:rPr>
          <w:rFonts w:ascii="Courier New" w:hAnsi="Courier New" w:cs="Courier New"/>
          <w:sz w:val="20"/>
        </w:rPr>
        <w:t>-1.</w:t>
      </w:r>
      <w:r>
        <w:rPr>
          <w:rFonts w:ascii="Courier New" w:hAnsi="Courier New" w:cs="Courier New"/>
          <w:sz w:val="20"/>
        </w:rPr>
        <w:t>0.</w:t>
      </w:r>
      <w:r w:rsidRPr="00583842">
        <w:rPr>
          <w:rFonts w:ascii="Courier New" w:hAnsi="Courier New" w:cs="Courier New"/>
          <w:sz w:val="20"/>
        </w:rPr>
        <w:t>1</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2D7C3234" w:rsidR="003153CB" w:rsidRDefault="003153CB" w:rsidP="00DA7830">
    <w:pPr>
      <w:pStyle w:val="Header"/>
      <w:jc w:val="right"/>
    </w:pPr>
    <w:r>
      <w:t>STIX</w:t>
    </w:r>
    <w:r>
      <w:rPr>
        <w:vertAlign w:val="superscript"/>
      </w:rPr>
      <w:t>TM</w:t>
    </w:r>
    <w:r>
      <w:t xml:space="preserve"> 1.1.1 VOCABULARIES SPECIFICATION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3153CB" w:rsidRDefault="003153CB"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59161376" w:rsidR="003153CB" w:rsidRPr="00625ED4" w:rsidRDefault="003153CB" w:rsidP="00625ED4">
    <w:pPr>
      <w:pStyle w:val="Header"/>
      <w:jc w:val="right"/>
    </w:pPr>
    <w:r>
      <w:t>STIX</w:t>
    </w:r>
    <w:r>
      <w:rPr>
        <w:vertAlign w:val="superscript"/>
      </w:rPr>
      <w:t>TM</w:t>
    </w:r>
    <w:r>
      <w:t xml:space="preserve"> 1.1.1 VOCABULARIES SPECIFICATION</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3153CB" w:rsidRDefault="003153CB" w:rsidP="00126F8F">
    <w:pPr>
      <w:pStyle w:val="Header"/>
    </w:pPr>
    <w:r>
      <w:t>UNCLASSIFIED//FOUO</w:t>
    </w:r>
  </w:p>
  <w:p w14:paraId="303BC2CE" w14:textId="77777777" w:rsidR="003153CB" w:rsidRDefault="003153CB"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310B7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AAB8D2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1D7817"/>
    <w:multiLevelType w:val="hybridMultilevel"/>
    <w:tmpl w:val="A22E3B40"/>
    <w:lvl w:ilvl="0" w:tplc="5F5E09AC">
      <w:start w:val="1"/>
      <w:numFmt w:val="decimal"/>
      <w:pStyle w:val="Heading5"/>
      <w:lvlText w:val="3.3.5.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0"/>
  </w:num>
  <w:num w:numId="3">
    <w:abstractNumId w:val="16"/>
  </w:num>
  <w:num w:numId="4">
    <w:abstractNumId w:val="4"/>
  </w:num>
  <w:num w:numId="5">
    <w:abstractNumId w:val="5"/>
  </w:num>
  <w:num w:numId="6">
    <w:abstractNumId w:val="3"/>
  </w:num>
  <w:num w:numId="7">
    <w:abstractNumId w:val="9"/>
  </w:num>
  <w:num w:numId="8">
    <w:abstractNumId w:val="19"/>
  </w:num>
  <w:num w:numId="9">
    <w:abstractNumId w:val="13"/>
  </w:num>
  <w:num w:numId="10">
    <w:abstractNumId w:val="21"/>
  </w:num>
  <w:num w:numId="11">
    <w:abstractNumId w:val="23"/>
  </w:num>
  <w:num w:numId="12">
    <w:abstractNumId w:val="2"/>
  </w:num>
  <w:num w:numId="13">
    <w:abstractNumId w:val="8"/>
  </w:num>
  <w:num w:numId="14">
    <w:abstractNumId w:val="17"/>
  </w:num>
  <w:num w:numId="15">
    <w:abstractNumId w:val="7"/>
  </w:num>
  <w:num w:numId="16">
    <w:abstractNumId w:val="22"/>
  </w:num>
  <w:num w:numId="17">
    <w:abstractNumId w:val="0"/>
  </w:num>
  <w:num w:numId="18">
    <w:abstractNumId w:val="10"/>
  </w:num>
  <w:num w:numId="19">
    <w:abstractNumId w:val="9"/>
  </w:num>
  <w:num w:numId="20">
    <w:abstractNumId w:val="9"/>
  </w:num>
  <w:num w:numId="21">
    <w:abstractNumId w:val="24"/>
  </w:num>
  <w:num w:numId="22">
    <w:abstractNumId w:val="25"/>
  </w:num>
  <w:num w:numId="23">
    <w:abstractNumId w:val="18"/>
  </w:num>
  <w:num w:numId="24">
    <w:abstractNumId w:val="12"/>
  </w:num>
  <w:num w:numId="25">
    <w:abstractNumId w:val="9"/>
  </w:num>
  <w:num w:numId="26">
    <w:abstractNumId w:val="9"/>
  </w:num>
  <w:num w:numId="27">
    <w:abstractNumId w:val="9"/>
  </w:num>
  <w:num w:numId="28">
    <w:abstractNumId w:val="9"/>
  </w:num>
  <w:num w:numId="29">
    <w:abstractNumId w:val="1"/>
  </w:num>
  <w:num w:numId="30">
    <w:abstractNumId w:val="6"/>
  </w:num>
  <w:num w:numId="31">
    <w:abstractNumId w:val="14"/>
  </w:num>
  <w:num w:numId="32">
    <w:abstractNumId w:val="11"/>
  </w:num>
  <w:num w:numId="3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C"/>
    <w:rsid w:val="00010AF8"/>
    <w:rsid w:val="00010DAD"/>
    <w:rsid w:val="00010F72"/>
    <w:rsid w:val="0001103D"/>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48"/>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404"/>
    <w:rsid w:val="0004176E"/>
    <w:rsid w:val="0004187B"/>
    <w:rsid w:val="00041CD8"/>
    <w:rsid w:val="00041E16"/>
    <w:rsid w:val="000421C5"/>
    <w:rsid w:val="000422C8"/>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313"/>
    <w:rsid w:val="0005048C"/>
    <w:rsid w:val="00050640"/>
    <w:rsid w:val="00050955"/>
    <w:rsid w:val="00050C6A"/>
    <w:rsid w:val="00051032"/>
    <w:rsid w:val="000514CA"/>
    <w:rsid w:val="000517A9"/>
    <w:rsid w:val="000519F0"/>
    <w:rsid w:val="00051CAB"/>
    <w:rsid w:val="00051E34"/>
    <w:rsid w:val="00051FC3"/>
    <w:rsid w:val="000525A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493"/>
    <w:rsid w:val="00057837"/>
    <w:rsid w:val="00057BB1"/>
    <w:rsid w:val="00057BC6"/>
    <w:rsid w:val="00057C92"/>
    <w:rsid w:val="00057FD3"/>
    <w:rsid w:val="0006050D"/>
    <w:rsid w:val="00060BF8"/>
    <w:rsid w:val="00060E1E"/>
    <w:rsid w:val="00061366"/>
    <w:rsid w:val="00061803"/>
    <w:rsid w:val="0006182E"/>
    <w:rsid w:val="00061961"/>
    <w:rsid w:val="00062936"/>
    <w:rsid w:val="00062BF1"/>
    <w:rsid w:val="00062D32"/>
    <w:rsid w:val="00062D68"/>
    <w:rsid w:val="00062ED6"/>
    <w:rsid w:val="0006337E"/>
    <w:rsid w:val="00063FF9"/>
    <w:rsid w:val="000642CA"/>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397"/>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AD3"/>
    <w:rsid w:val="00085B1F"/>
    <w:rsid w:val="000860D9"/>
    <w:rsid w:val="00086217"/>
    <w:rsid w:val="000863C8"/>
    <w:rsid w:val="000867BF"/>
    <w:rsid w:val="00086B19"/>
    <w:rsid w:val="00086E93"/>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A5A"/>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15"/>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6D6"/>
    <w:rsid w:val="000C2D51"/>
    <w:rsid w:val="000C3230"/>
    <w:rsid w:val="000C3746"/>
    <w:rsid w:val="000C37C9"/>
    <w:rsid w:val="000C4654"/>
    <w:rsid w:val="000C48D2"/>
    <w:rsid w:val="000C4C5D"/>
    <w:rsid w:val="000C4EBA"/>
    <w:rsid w:val="000C5B0C"/>
    <w:rsid w:val="000C5FBD"/>
    <w:rsid w:val="000C67BD"/>
    <w:rsid w:val="000C6A28"/>
    <w:rsid w:val="000C6D18"/>
    <w:rsid w:val="000C7176"/>
    <w:rsid w:val="000C735A"/>
    <w:rsid w:val="000C7861"/>
    <w:rsid w:val="000C7F34"/>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924"/>
    <w:rsid w:val="000E7BED"/>
    <w:rsid w:val="000F043B"/>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387"/>
    <w:rsid w:val="001037D2"/>
    <w:rsid w:val="00103CE9"/>
    <w:rsid w:val="00104F3C"/>
    <w:rsid w:val="001053CF"/>
    <w:rsid w:val="00105B6A"/>
    <w:rsid w:val="0010601D"/>
    <w:rsid w:val="00106F93"/>
    <w:rsid w:val="00107285"/>
    <w:rsid w:val="00107CE2"/>
    <w:rsid w:val="00110923"/>
    <w:rsid w:val="00110B33"/>
    <w:rsid w:val="00110B59"/>
    <w:rsid w:val="00110DF7"/>
    <w:rsid w:val="00110FA0"/>
    <w:rsid w:val="001113F8"/>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2DE"/>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24C"/>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85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57ED0"/>
    <w:rsid w:val="001600A6"/>
    <w:rsid w:val="00160715"/>
    <w:rsid w:val="00160775"/>
    <w:rsid w:val="00160B85"/>
    <w:rsid w:val="00160F90"/>
    <w:rsid w:val="001617AB"/>
    <w:rsid w:val="0016183E"/>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6E7"/>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0A4"/>
    <w:rsid w:val="0018732F"/>
    <w:rsid w:val="001876BC"/>
    <w:rsid w:val="00187C35"/>
    <w:rsid w:val="00190036"/>
    <w:rsid w:val="00190421"/>
    <w:rsid w:val="001905E3"/>
    <w:rsid w:val="00190FE5"/>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5CA"/>
    <w:rsid w:val="001977C7"/>
    <w:rsid w:val="001978AA"/>
    <w:rsid w:val="00197A4F"/>
    <w:rsid w:val="00197E03"/>
    <w:rsid w:val="001A0052"/>
    <w:rsid w:val="001A00C8"/>
    <w:rsid w:val="001A0702"/>
    <w:rsid w:val="001A0B43"/>
    <w:rsid w:val="001A1443"/>
    <w:rsid w:val="001A18AB"/>
    <w:rsid w:val="001A1CB4"/>
    <w:rsid w:val="001A26B2"/>
    <w:rsid w:val="001A272F"/>
    <w:rsid w:val="001A292C"/>
    <w:rsid w:val="001A2ADF"/>
    <w:rsid w:val="001A3320"/>
    <w:rsid w:val="001A3379"/>
    <w:rsid w:val="001A361E"/>
    <w:rsid w:val="001A3657"/>
    <w:rsid w:val="001A3950"/>
    <w:rsid w:val="001A3B06"/>
    <w:rsid w:val="001A44F5"/>
    <w:rsid w:val="001A48B9"/>
    <w:rsid w:val="001A4907"/>
    <w:rsid w:val="001A5389"/>
    <w:rsid w:val="001A53FD"/>
    <w:rsid w:val="001A58AA"/>
    <w:rsid w:val="001A58AD"/>
    <w:rsid w:val="001A59B3"/>
    <w:rsid w:val="001A5C82"/>
    <w:rsid w:val="001A609B"/>
    <w:rsid w:val="001A636F"/>
    <w:rsid w:val="001A6F35"/>
    <w:rsid w:val="001A76CA"/>
    <w:rsid w:val="001A7C8A"/>
    <w:rsid w:val="001A7E3D"/>
    <w:rsid w:val="001B004B"/>
    <w:rsid w:val="001B018A"/>
    <w:rsid w:val="001B03C5"/>
    <w:rsid w:val="001B07B6"/>
    <w:rsid w:val="001B0BDB"/>
    <w:rsid w:val="001B1186"/>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3FD"/>
    <w:rsid w:val="001B6463"/>
    <w:rsid w:val="001B6B7F"/>
    <w:rsid w:val="001B6E4F"/>
    <w:rsid w:val="001B7362"/>
    <w:rsid w:val="001B7B57"/>
    <w:rsid w:val="001B7E26"/>
    <w:rsid w:val="001B7F50"/>
    <w:rsid w:val="001B7F51"/>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5A3"/>
    <w:rsid w:val="001E47EE"/>
    <w:rsid w:val="001E551A"/>
    <w:rsid w:val="001E57B8"/>
    <w:rsid w:val="001E5938"/>
    <w:rsid w:val="001E5C9F"/>
    <w:rsid w:val="001E5E89"/>
    <w:rsid w:val="001E5F76"/>
    <w:rsid w:val="001E6250"/>
    <w:rsid w:val="001E65B9"/>
    <w:rsid w:val="001E68D4"/>
    <w:rsid w:val="001E7029"/>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6C1"/>
    <w:rsid w:val="002179E8"/>
    <w:rsid w:val="00217EDB"/>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88D"/>
    <w:rsid w:val="00227A14"/>
    <w:rsid w:val="00227CB5"/>
    <w:rsid w:val="00230415"/>
    <w:rsid w:val="00230783"/>
    <w:rsid w:val="002309B1"/>
    <w:rsid w:val="00230B9B"/>
    <w:rsid w:val="00231117"/>
    <w:rsid w:val="00231351"/>
    <w:rsid w:val="002319BC"/>
    <w:rsid w:val="00231E52"/>
    <w:rsid w:val="002323A0"/>
    <w:rsid w:val="002325F7"/>
    <w:rsid w:val="002326A0"/>
    <w:rsid w:val="00232E3F"/>
    <w:rsid w:val="002331B1"/>
    <w:rsid w:val="00233477"/>
    <w:rsid w:val="00233519"/>
    <w:rsid w:val="00233878"/>
    <w:rsid w:val="00233A3F"/>
    <w:rsid w:val="00233A61"/>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78C"/>
    <w:rsid w:val="002418C8"/>
    <w:rsid w:val="00241B3F"/>
    <w:rsid w:val="00242439"/>
    <w:rsid w:val="002424D3"/>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9E4"/>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E29"/>
    <w:rsid w:val="002521F1"/>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2F29"/>
    <w:rsid w:val="002733B8"/>
    <w:rsid w:val="00273AB2"/>
    <w:rsid w:val="002749EA"/>
    <w:rsid w:val="00274A37"/>
    <w:rsid w:val="00274BEB"/>
    <w:rsid w:val="00275444"/>
    <w:rsid w:val="002754C2"/>
    <w:rsid w:val="002757C9"/>
    <w:rsid w:val="00275BD2"/>
    <w:rsid w:val="00275C99"/>
    <w:rsid w:val="00275E3C"/>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3F69"/>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385"/>
    <w:rsid w:val="002A17CA"/>
    <w:rsid w:val="002A182C"/>
    <w:rsid w:val="002A1D6B"/>
    <w:rsid w:val="002A2064"/>
    <w:rsid w:val="002A2118"/>
    <w:rsid w:val="002A211A"/>
    <w:rsid w:val="002A216E"/>
    <w:rsid w:val="002A2B15"/>
    <w:rsid w:val="002A2C41"/>
    <w:rsid w:val="002A32C0"/>
    <w:rsid w:val="002A364C"/>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979"/>
    <w:rsid w:val="002B6C38"/>
    <w:rsid w:val="002B6D1A"/>
    <w:rsid w:val="002B6F50"/>
    <w:rsid w:val="002B6F8F"/>
    <w:rsid w:val="002B6FC7"/>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C83"/>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974"/>
    <w:rsid w:val="002F1BDB"/>
    <w:rsid w:val="002F1C4F"/>
    <w:rsid w:val="002F20E8"/>
    <w:rsid w:val="002F2908"/>
    <w:rsid w:val="002F2A04"/>
    <w:rsid w:val="002F2D82"/>
    <w:rsid w:val="002F2FE0"/>
    <w:rsid w:val="002F30AB"/>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482"/>
    <w:rsid w:val="002F7D9C"/>
    <w:rsid w:val="00300350"/>
    <w:rsid w:val="00300442"/>
    <w:rsid w:val="00301EA0"/>
    <w:rsid w:val="0030218B"/>
    <w:rsid w:val="00302372"/>
    <w:rsid w:val="00302AF7"/>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10CB8"/>
    <w:rsid w:val="00312434"/>
    <w:rsid w:val="00312ED3"/>
    <w:rsid w:val="00313A9E"/>
    <w:rsid w:val="00314428"/>
    <w:rsid w:val="003146F5"/>
    <w:rsid w:val="00314C98"/>
    <w:rsid w:val="00314FC1"/>
    <w:rsid w:val="003152D9"/>
    <w:rsid w:val="003153CB"/>
    <w:rsid w:val="00315709"/>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9F8"/>
    <w:rsid w:val="00320C1E"/>
    <w:rsid w:val="00320D8A"/>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67E"/>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3C3"/>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367"/>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9D1"/>
    <w:rsid w:val="00356A94"/>
    <w:rsid w:val="00356E3F"/>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47C"/>
    <w:rsid w:val="0037066C"/>
    <w:rsid w:val="00370809"/>
    <w:rsid w:val="00370F15"/>
    <w:rsid w:val="0037179A"/>
    <w:rsid w:val="00371839"/>
    <w:rsid w:val="00371B20"/>
    <w:rsid w:val="0037209B"/>
    <w:rsid w:val="00372130"/>
    <w:rsid w:val="0037217C"/>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9"/>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0D28"/>
    <w:rsid w:val="00391846"/>
    <w:rsid w:val="0039207C"/>
    <w:rsid w:val="003928B5"/>
    <w:rsid w:val="00392B4C"/>
    <w:rsid w:val="00392EC3"/>
    <w:rsid w:val="00393063"/>
    <w:rsid w:val="00393622"/>
    <w:rsid w:val="00393BFB"/>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96E"/>
    <w:rsid w:val="003A3B7F"/>
    <w:rsid w:val="003A436B"/>
    <w:rsid w:val="003A43D4"/>
    <w:rsid w:val="003A448D"/>
    <w:rsid w:val="003A4A90"/>
    <w:rsid w:val="003A501D"/>
    <w:rsid w:val="003A5F54"/>
    <w:rsid w:val="003A667B"/>
    <w:rsid w:val="003A6A55"/>
    <w:rsid w:val="003A706A"/>
    <w:rsid w:val="003A711C"/>
    <w:rsid w:val="003A7496"/>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F4"/>
    <w:rsid w:val="003B543F"/>
    <w:rsid w:val="003B5CE2"/>
    <w:rsid w:val="003B5ECC"/>
    <w:rsid w:val="003B605C"/>
    <w:rsid w:val="003B66DC"/>
    <w:rsid w:val="003B6831"/>
    <w:rsid w:val="003B713F"/>
    <w:rsid w:val="003B737D"/>
    <w:rsid w:val="003B764C"/>
    <w:rsid w:val="003B78E0"/>
    <w:rsid w:val="003B7D8C"/>
    <w:rsid w:val="003C00B4"/>
    <w:rsid w:val="003C03D8"/>
    <w:rsid w:val="003C050F"/>
    <w:rsid w:val="003C0681"/>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836"/>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D4C"/>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17F"/>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1F"/>
    <w:rsid w:val="003F2350"/>
    <w:rsid w:val="003F24B6"/>
    <w:rsid w:val="003F2C3A"/>
    <w:rsid w:val="003F2D9F"/>
    <w:rsid w:val="003F2DAF"/>
    <w:rsid w:val="003F2FEC"/>
    <w:rsid w:val="003F3009"/>
    <w:rsid w:val="003F3DCD"/>
    <w:rsid w:val="003F3DFD"/>
    <w:rsid w:val="003F41BF"/>
    <w:rsid w:val="003F4442"/>
    <w:rsid w:val="003F4BF4"/>
    <w:rsid w:val="003F4E30"/>
    <w:rsid w:val="003F4EBD"/>
    <w:rsid w:val="003F4ECB"/>
    <w:rsid w:val="003F51EF"/>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499"/>
    <w:rsid w:val="00401773"/>
    <w:rsid w:val="00402799"/>
    <w:rsid w:val="00402956"/>
    <w:rsid w:val="00403212"/>
    <w:rsid w:val="004036B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2E93"/>
    <w:rsid w:val="004231B1"/>
    <w:rsid w:val="00423309"/>
    <w:rsid w:val="00423388"/>
    <w:rsid w:val="004243F5"/>
    <w:rsid w:val="00424569"/>
    <w:rsid w:val="00424C42"/>
    <w:rsid w:val="00424E82"/>
    <w:rsid w:val="004252B4"/>
    <w:rsid w:val="00425796"/>
    <w:rsid w:val="004257E2"/>
    <w:rsid w:val="00425D67"/>
    <w:rsid w:val="004266E6"/>
    <w:rsid w:val="00427204"/>
    <w:rsid w:val="004272A4"/>
    <w:rsid w:val="004276B8"/>
    <w:rsid w:val="00427801"/>
    <w:rsid w:val="00427808"/>
    <w:rsid w:val="00427926"/>
    <w:rsid w:val="00427CC1"/>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2EA5"/>
    <w:rsid w:val="00433415"/>
    <w:rsid w:val="0043351A"/>
    <w:rsid w:val="004339B1"/>
    <w:rsid w:val="00433AD6"/>
    <w:rsid w:val="00433B36"/>
    <w:rsid w:val="00433B77"/>
    <w:rsid w:val="00434599"/>
    <w:rsid w:val="004349AC"/>
    <w:rsid w:val="00434B83"/>
    <w:rsid w:val="00434CA1"/>
    <w:rsid w:val="00434E6F"/>
    <w:rsid w:val="004351E9"/>
    <w:rsid w:val="004356CA"/>
    <w:rsid w:val="00435B41"/>
    <w:rsid w:val="00435E7F"/>
    <w:rsid w:val="00436014"/>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2F"/>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42F"/>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F15"/>
    <w:rsid w:val="00463F18"/>
    <w:rsid w:val="0046425D"/>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0EA7"/>
    <w:rsid w:val="004813F0"/>
    <w:rsid w:val="00481580"/>
    <w:rsid w:val="0048199D"/>
    <w:rsid w:val="00481C4D"/>
    <w:rsid w:val="00481E01"/>
    <w:rsid w:val="00481FC0"/>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49"/>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325"/>
    <w:rsid w:val="004B54CB"/>
    <w:rsid w:val="004B58E0"/>
    <w:rsid w:val="004B5A6D"/>
    <w:rsid w:val="004B6044"/>
    <w:rsid w:val="004B604A"/>
    <w:rsid w:val="004B63CC"/>
    <w:rsid w:val="004B6511"/>
    <w:rsid w:val="004B6542"/>
    <w:rsid w:val="004B6891"/>
    <w:rsid w:val="004B74FB"/>
    <w:rsid w:val="004B797E"/>
    <w:rsid w:val="004B7C6C"/>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67"/>
    <w:rsid w:val="004D5271"/>
    <w:rsid w:val="004D5353"/>
    <w:rsid w:val="004D5DBE"/>
    <w:rsid w:val="004D5E0A"/>
    <w:rsid w:val="004D6778"/>
    <w:rsid w:val="004D6EAB"/>
    <w:rsid w:val="004D76B6"/>
    <w:rsid w:val="004D7809"/>
    <w:rsid w:val="004D7917"/>
    <w:rsid w:val="004D7B2F"/>
    <w:rsid w:val="004D7C58"/>
    <w:rsid w:val="004D7FAE"/>
    <w:rsid w:val="004E02A8"/>
    <w:rsid w:val="004E034C"/>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7D4"/>
    <w:rsid w:val="004E681A"/>
    <w:rsid w:val="004E6AF5"/>
    <w:rsid w:val="004E6CA7"/>
    <w:rsid w:val="004E6CBE"/>
    <w:rsid w:val="004E6D21"/>
    <w:rsid w:val="004E76FE"/>
    <w:rsid w:val="004E7B2E"/>
    <w:rsid w:val="004E7BF2"/>
    <w:rsid w:val="004E7C03"/>
    <w:rsid w:val="004F0900"/>
    <w:rsid w:val="004F0BDF"/>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36"/>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3C5"/>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1B"/>
    <w:rsid w:val="00534A6A"/>
    <w:rsid w:val="005351F2"/>
    <w:rsid w:val="00535AE1"/>
    <w:rsid w:val="00535E00"/>
    <w:rsid w:val="00535E57"/>
    <w:rsid w:val="005360B6"/>
    <w:rsid w:val="005364A8"/>
    <w:rsid w:val="00536C34"/>
    <w:rsid w:val="00536CBB"/>
    <w:rsid w:val="00536D1D"/>
    <w:rsid w:val="0053721E"/>
    <w:rsid w:val="0053773E"/>
    <w:rsid w:val="00537C04"/>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6EAA"/>
    <w:rsid w:val="00547C39"/>
    <w:rsid w:val="00547D1F"/>
    <w:rsid w:val="00547FE4"/>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95"/>
    <w:rsid w:val="005555FE"/>
    <w:rsid w:val="005559B5"/>
    <w:rsid w:val="00555F74"/>
    <w:rsid w:val="00556181"/>
    <w:rsid w:val="0055645E"/>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4"/>
    <w:rsid w:val="00563285"/>
    <w:rsid w:val="005634B7"/>
    <w:rsid w:val="00563C36"/>
    <w:rsid w:val="005649C3"/>
    <w:rsid w:val="00564C87"/>
    <w:rsid w:val="00564D1E"/>
    <w:rsid w:val="00564E09"/>
    <w:rsid w:val="00564F16"/>
    <w:rsid w:val="00564FE2"/>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280"/>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998"/>
    <w:rsid w:val="00576FC2"/>
    <w:rsid w:val="00577063"/>
    <w:rsid w:val="0057777B"/>
    <w:rsid w:val="005777D1"/>
    <w:rsid w:val="00577BF0"/>
    <w:rsid w:val="005802BA"/>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842"/>
    <w:rsid w:val="005839B5"/>
    <w:rsid w:val="00583CC3"/>
    <w:rsid w:val="00583CF5"/>
    <w:rsid w:val="00584145"/>
    <w:rsid w:val="0058426E"/>
    <w:rsid w:val="005842EE"/>
    <w:rsid w:val="005846F7"/>
    <w:rsid w:val="00584A5F"/>
    <w:rsid w:val="00584B28"/>
    <w:rsid w:val="00584CDF"/>
    <w:rsid w:val="00585107"/>
    <w:rsid w:val="005853BD"/>
    <w:rsid w:val="00585984"/>
    <w:rsid w:val="005859D2"/>
    <w:rsid w:val="00585A90"/>
    <w:rsid w:val="00585D7F"/>
    <w:rsid w:val="005865B1"/>
    <w:rsid w:val="00586897"/>
    <w:rsid w:val="00586CFB"/>
    <w:rsid w:val="00586FC9"/>
    <w:rsid w:val="00587678"/>
    <w:rsid w:val="00587D15"/>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B0"/>
    <w:rsid w:val="005B136F"/>
    <w:rsid w:val="005B1389"/>
    <w:rsid w:val="005B166A"/>
    <w:rsid w:val="005B16ED"/>
    <w:rsid w:val="005B19EC"/>
    <w:rsid w:val="005B1CC8"/>
    <w:rsid w:val="005B1CF5"/>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7E2"/>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AFE"/>
    <w:rsid w:val="005D3127"/>
    <w:rsid w:val="005D3469"/>
    <w:rsid w:val="005D3BA6"/>
    <w:rsid w:val="005D3BF5"/>
    <w:rsid w:val="005D4418"/>
    <w:rsid w:val="005D4AAF"/>
    <w:rsid w:val="005D4B6F"/>
    <w:rsid w:val="005D4EE9"/>
    <w:rsid w:val="005D589C"/>
    <w:rsid w:val="005D59F7"/>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42A"/>
    <w:rsid w:val="00601830"/>
    <w:rsid w:val="00601955"/>
    <w:rsid w:val="00601B37"/>
    <w:rsid w:val="00601D59"/>
    <w:rsid w:val="00601D63"/>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35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4BC0"/>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5ED4"/>
    <w:rsid w:val="006260D2"/>
    <w:rsid w:val="00626131"/>
    <w:rsid w:val="00626569"/>
    <w:rsid w:val="0062664A"/>
    <w:rsid w:val="00626673"/>
    <w:rsid w:val="00626863"/>
    <w:rsid w:val="00626B58"/>
    <w:rsid w:val="0062712F"/>
    <w:rsid w:val="0062717B"/>
    <w:rsid w:val="006274B2"/>
    <w:rsid w:val="006277CA"/>
    <w:rsid w:val="006277F0"/>
    <w:rsid w:val="00627849"/>
    <w:rsid w:val="00627882"/>
    <w:rsid w:val="00630A3C"/>
    <w:rsid w:val="00630C34"/>
    <w:rsid w:val="006312FA"/>
    <w:rsid w:val="006313C8"/>
    <w:rsid w:val="0063171F"/>
    <w:rsid w:val="00631D80"/>
    <w:rsid w:val="006322EA"/>
    <w:rsid w:val="00632308"/>
    <w:rsid w:val="00632997"/>
    <w:rsid w:val="00633136"/>
    <w:rsid w:val="00633287"/>
    <w:rsid w:val="006336F5"/>
    <w:rsid w:val="006338C2"/>
    <w:rsid w:val="00633FDB"/>
    <w:rsid w:val="00634246"/>
    <w:rsid w:val="00634330"/>
    <w:rsid w:val="006343EF"/>
    <w:rsid w:val="00635067"/>
    <w:rsid w:val="00635088"/>
    <w:rsid w:val="00635A87"/>
    <w:rsid w:val="00635D0D"/>
    <w:rsid w:val="00635EC5"/>
    <w:rsid w:val="006360D3"/>
    <w:rsid w:val="0063610F"/>
    <w:rsid w:val="0063611D"/>
    <w:rsid w:val="006365BA"/>
    <w:rsid w:val="006368C4"/>
    <w:rsid w:val="00636CE6"/>
    <w:rsid w:val="006372EF"/>
    <w:rsid w:val="00637329"/>
    <w:rsid w:val="006402B6"/>
    <w:rsid w:val="0064093E"/>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6C6"/>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210"/>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1FE"/>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525"/>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C9B"/>
    <w:rsid w:val="00694E6B"/>
    <w:rsid w:val="00695338"/>
    <w:rsid w:val="00695612"/>
    <w:rsid w:val="00695C39"/>
    <w:rsid w:val="00696DD1"/>
    <w:rsid w:val="0069755B"/>
    <w:rsid w:val="00697624"/>
    <w:rsid w:val="00697A74"/>
    <w:rsid w:val="00697CE8"/>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CB"/>
    <w:rsid w:val="006A4DFC"/>
    <w:rsid w:val="006A4E45"/>
    <w:rsid w:val="006A4F2A"/>
    <w:rsid w:val="006A537E"/>
    <w:rsid w:val="006A551D"/>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C88"/>
    <w:rsid w:val="006B2DDA"/>
    <w:rsid w:val="006B2F7B"/>
    <w:rsid w:val="006B3177"/>
    <w:rsid w:val="006B36B3"/>
    <w:rsid w:val="006B3932"/>
    <w:rsid w:val="006B3BE2"/>
    <w:rsid w:val="006B3CC6"/>
    <w:rsid w:val="006B4180"/>
    <w:rsid w:val="006B4292"/>
    <w:rsid w:val="006B42C2"/>
    <w:rsid w:val="006B451F"/>
    <w:rsid w:val="006B4742"/>
    <w:rsid w:val="006B479E"/>
    <w:rsid w:val="006B4BE3"/>
    <w:rsid w:val="006B520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315"/>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B71"/>
    <w:rsid w:val="00701D7F"/>
    <w:rsid w:val="00701F05"/>
    <w:rsid w:val="00702581"/>
    <w:rsid w:val="007026FD"/>
    <w:rsid w:val="00702EB8"/>
    <w:rsid w:val="00702F28"/>
    <w:rsid w:val="00703020"/>
    <w:rsid w:val="0070303C"/>
    <w:rsid w:val="007033B7"/>
    <w:rsid w:val="007035A3"/>
    <w:rsid w:val="0070385B"/>
    <w:rsid w:val="00704B9E"/>
    <w:rsid w:val="00704CC2"/>
    <w:rsid w:val="0070569B"/>
    <w:rsid w:val="007059DE"/>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2EBB"/>
    <w:rsid w:val="00713060"/>
    <w:rsid w:val="0071306B"/>
    <w:rsid w:val="0071383F"/>
    <w:rsid w:val="00713BA7"/>
    <w:rsid w:val="00713DAF"/>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A8E"/>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E50"/>
    <w:rsid w:val="00734F10"/>
    <w:rsid w:val="00735312"/>
    <w:rsid w:val="00735A15"/>
    <w:rsid w:val="00735DA6"/>
    <w:rsid w:val="00735F66"/>
    <w:rsid w:val="00736004"/>
    <w:rsid w:val="007365DB"/>
    <w:rsid w:val="00736A2D"/>
    <w:rsid w:val="00736F87"/>
    <w:rsid w:val="0074051D"/>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8A0"/>
    <w:rsid w:val="00757AC8"/>
    <w:rsid w:val="00757CD9"/>
    <w:rsid w:val="00757D42"/>
    <w:rsid w:val="00757EC7"/>
    <w:rsid w:val="00760C9F"/>
    <w:rsid w:val="00760EAD"/>
    <w:rsid w:val="007611A4"/>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6D4"/>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A6C"/>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1E93"/>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CC1"/>
    <w:rsid w:val="007F1D61"/>
    <w:rsid w:val="007F2454"/>
    <w:rsid w:val="007F247C"/>
    <w:rsid w:val="007F34F4"/>
    <w:rsid w:val="007F36C8"/>
    <w:rsid w:val="007F3F92"/>
    <w:rsid w:val="007F4022"/>
    <w:rsid w:val="007F441A"/>
    <w:rsid w:val="007F472B"/>
    <w:rsid w:val="007F488D"/>
    <w:rsid w:val="007F496A"/>
    <w:rsid w:val="007F4BFD"/>
    <w:rsid w:val="007F6297"/>
    <w:rsid w:val="007F6575"/>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0DF"/>
    <w:rsid w:val="00812339"/>
    <w:rsid w:val="008128F6"/>
    <w:rsid w:val="00812AC7"/>
    <w:rsid w:val="00812B2A"/>
    <w:rsid w:val="00812E02"/>
    <w:rsid w:val="00812FC4"/>
    <w:rsid w:val="008130B8"/>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C6B"/>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E05"/>
    <w:rsid w:val="008331D1"/>
    <w:rsid w:val="00834243"/>
    <w:rsid w:val="00834FFF"/>
    <w:rsid w:val="008354B4"/>
    <w:rsid w:val="00835AE9"/>
    <w:rsid w:val="0083623A"/>
    <w:rsid w:val="008366CA"/>
    <w:rsid w:val="008368A0"/>
    <w:rsid w:val="00836FE8"/>
    <w:rsid w:val="00837176"/>
    <w:rsid w:val="00837391"/>
    <w:rsid w:val="008373FB"/>
    <w:rsid w:val="00837611"/>
    <w:rsid w:val="008376E7"/>
    <w:rsid w:val="00840260"/>
    <w:rsid w:val="008419AD"/>
    <w:rsid w:val="008420C8"/>
    <w:rsid w:val="00842524"/>
    <w:rsid w:val="00842662"/>
    <w:rsid w:val="00843252"/>
    <w:rsid w:val="008435D7"/>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087"/>
    <w:rsid w:val="00847530"/>
    <w:rsid w:val="0084769D"/>
    <w:rsid w:val="008478E9"/>
    <w:rsid w:val="00847AD0"/>
    <w:rsid w:val="00847E76"/>
    <w:rsid w:val="00847EBF"/>
    <w:rsid w:val="00847F10"/>
    <w:rsid w:val="0085041F"/>
    <w:rsid w:val="0085076B"/>
    <w:rsid w:val="00850A6C"/>
    <w:rsid w:val="00850B23"/>
    <w:rsid w:val="00851B02"/>
    <w:rsid w:val="0085273A"/>
    <w:rsid w:val="0085330E"/>
    <w:rsid w:val="00853937"/>
    <w:rsid w:val="00853E55"/>
    <w:rsid w:val="00853F16"/>
    <w:rsid w:val="00854114"/>
    <w:rsid w:val="00854A5A"/>
    <w:rsid w:val="00854B08"/>
    <w:rsid w:val="00854F54"/>
    <w:rsid w:val="00854FD3"/>
    <w:rsid w:val="008557C0"/>
    <w:rsid w:val="00855B7D"/>
    <w:rsid w:val="00855D58"/>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17F"/>
    <w:rsid w:val="00864592"/>
    <w:rsid w:val="00864843"/>
    <w:rsid w:val="00864A2D"/>
    <w:rsid w:val="00864AA5"/>
    <w:rsid w:val="00864E99"/>
    <w:rsid w:val="00865ADE"/>
    <w:rsid w:val="00865D48"/>
    <w:rsid w:val="00865DEF"/>
    <w:rsid w:val="00865F68"/>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77EFA"/>
    <w:rsid w:val="008806C2"/>
    <w:rsid w:val="00880736"/>
    <w:rsid w:val="008807FB"/>
    <w:rsid w:val="00880918"/>
    <w:rsid w:val="00880A32"/>
    <w:rsid w:val="00880B8F"/>
    <w:rsid w:val="00881ABB"/>
    <w:rsid w:val="00881D52"/>
    <w:rsid w:val="008821BB"/>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2C6E"/>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5FE"/>
    <w:rsid w:val="008A288A"/>
    <w:rsid w:val="008A2C3E"/>
    <w:rsid w:val="008A309F"/>
    <w:rsid w:val="008A30EC"/>
    <w:rsid w:val="008A38AE"/>
    <w:rsid w:val="008A3934"/>
    <w:rsid w:val="008A3B98"/>
    <w:rsid w:val="008A45B4"/>
    <w:rsid w:val="008A495A"/>
    <w:rsid w:val="008A4C11"/>
    <w:rsid w:val="008A5BE3"/>
    <w:rsid w:val="008A5CEC"/>
    <w:rsid w:val="008A5D55"/>
    <w:rsid w:val="008A5F3B"/>
    <w:rsid w:val="008A6353"/>
    <w:rsid w:val="008A63E1"/>
    <w:rsid w:val="008A63FA"/>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56D"/>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0A2"/>
    <w:rsid w:val="008D2474"/>
    <w:rsid w:val="008D280F"/>
    <w:rsid w:val="008D3426"/>
    <w:rsid w:val="008D35E7"/>
    <w:rsid w:val="008D3718"/>
    <w:rsid w:val="008D3FCB"/>
    <w:rsid w:val="008D4208"/>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3F58"/>
    <w:rsid w:val="009044DA"/>
    <w:rsid w:val="0090450C"/>
    <w:rsid w:val="009048B3"/>
    <w:rsid w:val="00904BC3"/>
    <w:rsid w:val="00904E02"/>
    <w:rsid w:val="00905A51"/>
    <w:rsid w:val="00905ADD"/>
    <w:rsid w:val="00906335"/>
    <w:rsid w:val="009065D9"/>
    <w:rsid w:val="009066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4B8"/>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39A"/>
    <w:rsid w:val="009327B0"/>
    <w:rsid w:val="00932A1B"/>
    <w:rsid w:val="00932B92"/>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F97"/>
    <w:rsid w:val="009440D3"/>
    <w:rsid w:val="0094460C"/>
    <w:rsid w:val="009447FD"/>
    <w:rsid w:val="009450BD"/>
    <w:rsid w:val="00945134"/>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2F92"/>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9D"/>
    <w:rsid w:val="00971BAD"/>
    <w:rsid w:val="00971CAF"/>
    <w:rsid w:val="0097232F"/>
    <w:rsid w:val="00972F58"/>
    <w:rsid w:val="009739B4"/>
    <w:rsid w:val="00973C8E"/>
    <w:rsid w:val="0097401C"/>
    <w:rsid w:val="00974078"/>
    <w:rsid w:val="009744E3"/>
    <w:rsid w:val="00974823"/>
    <w:rsid w:val="00974A05"/>
    <w:rsid w:val="00974AF0"/>
    <w:rsid w:val="00974E14"/>
    <w:rsid w:val="00975105"/>
    <w:rsid w:val="00975156"/>
    <w:rsid w:val="0097535F"/>
    <w:rsid w:val="00975DBD"/>
    <w:rsid w:val="0097609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EED"/>
    <w:rsid w:val="009841A8"/>
    <w:rsid w:val="0098438B"/>
    <w:rsid w:val="0098457C"/>
    <w:rsid w:val="00984600"/>
    <w:rsid w:val="0098472C"/>
    <w:rsid w:val="0098489E"/>
    <w:rsid w:val="009850AE"/>
    <w:rsid w:val="009851A4"/>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BE8"/>
    <w:rsid w:val="00994F96"/>
    <w:rsid w:val="009954B0"/>
    <w:rsid w:val="0099569D"/>
    <w:rsid w:val="00995BB6"/>
    <w:rsid w:val="00996006"/>
    <w:rsid w:val="0099642F"/>
    <w:rsid w:val="009968EB"/>
    <w:rsid w:val="00996B1D"/>
    <w:rsid w:val="00996C04"/>
    <w:rsid w:val="00996D15"/>
    <w:rsid w:val="009970DA"/>
    <w:rsid w:val="00997473"/>
    <w:rsid w:val="00997A3B"/>
    <w:rsid w:val="009A0199"/>
    <w:rsid w:val="009A045D"/>
    <w:rsid w:val="009A04D2"/>
    <w:rsid w:val="009A0808"/>
    <w:rsid w:val="009A0CCF"/>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1F1"/>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BC1"/>
    <w:rsid w:val="009B6D02"/>
    <w:rsid w:val="009B773C"/>
    <w:rsid w:val="009B7BFC"/>
    <w:rsid w:val="009B7C43"/>
    <w:rsid w:val="009B7D39"/>
    <w:rsid w:val="009C0666"/>
    <w:rsid w:val="009C0769"/>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B6E"/>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567"/>
    <w:rsid w:val="00A02B25"/>
    <w:rsid w:val="00A02C4C"/>
    <w:rsid w:val="00A02CAA"/>
    <w:rsid w:val="00A02FEA"/>
    <w:rsid w:val="00A03543"/>
    <w:rsid w:val="00A0390F"/>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027"/>
    <w:rsid w:val="00A104E7"/>
    <w:rsid w:val="00A10BFB"/>
    <w:rsid w:val="00A10C79"/>
    <w:rsid w:val="00A10CA5"/>
    <w:rsid w:val="00A11158"/>
    <w:rsid w:val="00A11481"/>
    <w:rsid w:val="00A116C3"/>
    <w:rsid w:val="00A11DB6"/>
    <w:rsid w:val="00A11E6A"/>
    <w:rsid w:val="00A12482"/>
    <w:rsid w:val="00A127C6"/>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6B1"/>
    <w:rsid w:val="00A23B96"/>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CAD"/>
    <w:rsid w:val="00A32028"/>
    <w:rsid w:val="00A32309"/>
    <w:rsid w:val="00A3244C"/>
    <w:rsid w:val="00A32ADD"/>
    <w:rsid w:val="00A32B82"/>
    <w:rsid w:val="00A32E6F"/>
    <w:rsid w:val="00A32EF0"/>
    <w:rsid w:val="00A331BD"/>
    <w:rsid w:val="00A333B6"/>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6CE"/>
    <w:rsid w:val="00A43807"/>
    <w:rsid w:val="00A438BE"/>
    <w:rsid w:val="00A43FEE"/>
    <w:rsid w:val="00A440E2"/>
    <w:rsid w:val="00A44AD7"/>
    <w:rsid w:val="00A44EB4"/>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47A"/>
    <w:rsid w:val="00A7155E"/>
    <w:rsid w:val="00A716C9"/>
    <w:rsid w:val="00A71976"/>
    <w:rsid w:val="00A7262C"/>
    <w:rsid w:val="00A73513"/>
    <w:rsid w:val="00A73EC5"/>
    <w:rsid w:val="00A74015"/>
    <w:rsid w:val="00A74108"/>
    <w:rsid w:val="00A7544D"/>
    <w:rsid w:val="00A75509"/>
    <w:rsid w:val="00A75C68"/>
    <w:rsid w:val="00A762BC"/>
    <w:rsid w:val="00A76CFE"/>
    <w:rsid w:val="00A7708C"/>
    <w:rsid w:val="00A770A2"/>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4E"/>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1C0E"/>
    <w:rsid w:val="00AA205B"/>
    <w:rsid w:val="00AA222B"/>
    <w:rsid w:val="00AA23B0"/>
    <w:rsid w:val="00AA2A6A"/>
    <w:rsid w:val="00AA2C17"/>
    <w:rsid w:val="00AA304A"/>
    <w:rsid w:val="00AA3FB3"/>
    <w:rsid w:val="00AA43A1"/>
    <w:rsid w:val="00AA44D6"/>
    <w:rsid w:val="00AA4FDA"/>
    <w:rsid w:val="00AA5BC9"/>
    <w:rsid w:val="00AA5EEB"/>
    <w:rsid w:val="00AA669C"/>
    <w:rsid w:val="00AA69DB"/>
    <w:rsid w:val="00AA6C96"/>
    <w:rsid w:val="00AA6F72"/>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41C"/>
    <w:rsid w:val="00AC5521"/>
    <w:rsid w:val="00AC5B29"/>
    <w:rsid w:val="00AC5C30"/>
    <w:rsid w:val="00AC62F1"/>
    <w:rsid w:val="00AC64CA"/>
    <w:rsid w:val="00AC6A68"/>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AD"/>
    <w:rsid w:val="00AD3EF4"/>
    <w:rsid w:val="00AD3F7A"/>
    <w:rsid w:val="00AD4083"/>
    <w:rsid w:val="00AD4169"/>
    <w:rsid w:val="00AD431E"/>
    <w:rsid w:val="00AD4486"/>
    <w:rsid w:val="00AD48DB"/>
    <w:rsid w:val="00AD4AF3"/>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FB8"/>
    <w:rsid w:val="00AF40F7"/>
    <w:rsid w:val="00AF446A"/>
    <w:rsid w:val="00AF48B6"/>
    <w:rsid w:val="00AF49E3"/>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A6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567"/>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39C"/>
    <w:rsid w:val="00B224DB"/>
    <w:rsid w:val="00B2267A"/>
    <w:rsid w:val="00B22B1B"/>
    <w:rsid w:val="00B248F2"/>
    <w:rsid w:val="00B252DC"/>
    <w:rsid w:val="00B2557F"/>
    <w:rsid w:val="00B258E0"/>
    <w:rsid w:val="00B25EDE"/>
    <w:rsid w:val="00B26308"/>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6DAE"/>
    <w:rsid w:val="00B3718B"/>
    <w:rsid w:val="00B372F4"/>
    <w:rsid w:val="00B375E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161"/>
    <w:rsid w:val="00B562CA"/>
    <w:rsid w:val="00B56617"/>
    <w:rsid w:val="00B569B5"/>
    <w:rsid w:val="00B569D7"/>
    <w:rsid w:val="00B56AB1"/>
    <w:rsid w:val="00B572CB"/>
    <w:rsid w:val="00B575BC"/>
    <w:rsid w:val="00B60036"/>
    <w:rsid w:val="00B600DF"/>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E6A"/>
    <w:rsid w:val="00B65F3D"/>
    <w:rsid w:val="00B660B8"/>
    <w:rsid w:val="00B66378"/>
    <w:rsid w:val="00B666E6"/>
    <w:rsid w:val="00B66D08"/>
    <w:rsid w:val="00B67267"/>
    <w:rsid w:val="00B6733A"/>
    <w:rsid w:val="00B675E5"/>
    <w:rsid w:val="00B67625"/>
    <w:rsid w:val="00B7010A"/>
    <w:rsid w:val="00B701C5"/>
    <w:rsid w:val="00B7099F"/>
    <w:rsid w:val="00B70C26"/>
    <w:rsid w:val="00B71669"/>
    <w:rsid w:val="00B716B1"/>
    <w:rsid w:val="00B716FF"/>
    <w:rsid w:val="00B71A2E"/>
    <w:rsid w:val="00B720A1"/>
    <w:rsid w:val="00B720FF"/>
    <w:rsid w:val="00B721FA"/>
    <w:rsid w:val="00B725B7"/>
    <w:rsid w:val="00B729ED"/>
    <w:rsid w:val="00B73456"/>
    <w:rsid w:val="00B73A4F"/>
    <w:rsid w:val="00B75947"/>
    <w:rsid w:val="00B759EF"/>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C78"/>
    <w:rsid w:val="00B83D3A"/>
    <w:rsid w:val="00B84219"/>
    <w:rsid w:val="00B847D7"/>
    <w:rsid w:val="00B8502E"/>
    <w:rsid w:val="00B85F83"/>
    <w:rsid w:val="00B86147"/>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841"/>
    <w:rsid w:val="00B97989"/>
    <w:rsid w:val="00B97B71"/>
    <w:rsid w:val="00B97DDD"/>
    <w:rsid w:val="00B97E9A"/>
    <w:rsid w:val="00BA0103"/>
    <w:rsid w:val="00BA0425"/>
    <w:rsid w:val="00BA05F4"/>
    <w:rsid w:val="00BA0647"/>
    <w:rsid w:val="00BA06A1"/>
    <w:rsid w:val="00BA079D"/>
    <w:rsid w:val="00BA086F"/>
    <w:rsid w:val="00BA088D"/>
    <w:rsid w:val="00BA0DAB"/>
    <w:rsid w:val="00BA10EA"/>
    <w:rsid w:val="00BA1102"/>
    <w:rsid w:val="00BA1136"/>
    <w:rsid w:val="00BA13A2"/>
    <w:rsid w:val="00BA15E5"/>
    <w:rsid w:val="00BA191C"/>
    <w:rsid w:val="00BA1EE6"/>
    <w:rsid w:val="00BA2B1A"/>
    <w:rsid w:val="00BA38B6"/>
    <w:rsid w:val="00BA38C6"/>
    <w:rsid w:val="00BA3AE8"/>
    <w:rsid w:val="00BA5105"/>
    <w:rsid w:val="00BA53B8"/>
    <w:rsid w:val="00BA53FC"/>
    <w:rsid w:val="00BA5674"/>
    <w:rsid w:val="00BA5873"/>
    <w:rsid w:val="00BA5A82"/>
    <w:rsid w:val="00BA5E12"/>
    <w:rsid w:val="00BA5EE9"/>
    <w:rsid w:val="00BA6B4F"/>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1D94"/>
    <w:rsid w:val="00BD21B8"/>
    <w:rsid w:val="00BD2270"/>
    <w:rsid w:val="00BD249C"/>
    <w:rsid w:val="00BD25FB"/>
    <w:rsid w:val="00BD2927"/>
    <w:rsid w:val="00BD2AD6"/>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2DE"/>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14"/>
    <w:rsid w:val="00C15799"/>
    <w:rsid w:val="00C15EA0"/>
    <w:rsid w:val="00C16594"/>
    <w:rsid w:val="00C16BF3"/>
    <w:rsid w:val="00C16EFF"/>
    <w:rsid w:val="00C16F68"/>
    <w:rsid w:val="00C174FC"/>
    <w:rsid w:val="00C177A4"/>
    <w:rsid w:val="00C17A7B"/>
    <w:rsid w:val="00C17F2F"/>
    <w:rsid w:val="00C203D8"/>
    <w:rsid w:val="00C20926"/>
    <w:rsid w:val="00C20CEB"/>
    <w:rsid w:val="00C21138"/>
    <w:rsid w:val="00C2133B"/>
    <w:rsid w:val="00C21E85"/>
    <w:rsid w:val="00C22689"/>
    <w:rsid w:val="00C231BC"/>
    <w:rsid w:val="00C23210"/>
    <w:rsid w:val="00C233B3"/>
    <w:rsid w:val="00C233C1"/>
    <w:rsid w:val="00C23474"/>
    <w:rsid w:val="00C236C8"/>
    <w:rsid w:val="00C23DEF"/>
    <w:rsid w:val="00C24507"/>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DFC"/>
    <w:rsid w:val="00C30E61"/>
    <w:rsid w:val="00C30FD9"/>
    <w:rsid w:val="00C315E0"/>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7E"/>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2B3"/>
    <w:rsid w:val="00C5558D"/>
    <w:rsid w:val="00C55D51"/>
    <w:rsid w:val="00C56916"/>
    <w:rsid w:val="00C569FA"/>
    <w:rsid w:val="00C570EA"/>
    <w:rsid w:val="00C57687"/>
    <w:rsid w:val="00C576C6"/>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909"/>
    <w:rsid w:val="00C73AD1"/>
    <w:rsid w:val="00C73B0B"/>
    <w:rsid w:val="00C73C9B"/>
    <w:rsid w:val="00C73CAB"/>
    <w:rsid w:val="00C73D70"/>
    <w:rsid w:val="00C73EF2"/>
    <w:rsid w:val="00C73FF0"/>
    <w:rsid w:val="00C744A6"/>
    <w:rsid w:val="00C74545"/>
    <w:rsid w:val="00C745B9"/>
    <w:rsid w:val="00C74834"/>
    <w:rsid w:val="00C74BE3"/>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486"/>
    <w:rsid w:val="00C9295C"/>
    <w:rsid w:val="00C92B5E"/>
    <w:rsid w:val="00C92FA1"/>
    <w:rsid w:val="00C938BB"/>
    <w:rsid w:val="00C93CF4"/>
    <w:rsid w:val="00C93EF3"/>
    <w:rsid w:val="00C94616"/>
    <w:rsid w:val="00C9477C"/>
    <w:rsid w:val="00C94D25"/>
    <w:rsid w:val="00C95442"/>
    <w:rsid w:val="00C95641"/>
    <w:rsid w:val="00C95C83"/>
    <w:rsid w:val="00C967EC"/>
    <w:rsid w:val="00C96873"/>
    <w:rsid w:val="00C96A2E"/>
    <w:rsid w:val="00C9720D"/>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FB7"/>
    <w:rsid w:val="00CA3047"/>
    <w:rsid w:val="00CA30C9"/>
    <w:rsid w:val="00CA3247"/>
    <w:rsid w:val="00CA344D"/>
    <w:rsid w:val="00CA3BE0"/>
    <w:rsid w:val="00CA3C27"/>
    <w:rsid w:val="00CA3D59"/>
    <w:rsid w:val="00CA4496"/>
    <w:rsid w:val="00CA4597"/>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0EBA"/>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2B"/>
    <w:rsid w:val="00CC07B6"/>
    <w:rsid w:val="00CC1100"/>
    <w:rsid w:val="00CC1A55"/>
    <w:rsid w:val="00CC2032"/>
    <w:rsid w:val="00CC240D"/>
    <w:rsid w:val="00CC2496"/>
    <w:rsid w:val="00CC2CCA"/>
    <w:rsid w:val="00CC2DB8"/>
    <w:rsid w:val="00CC304D"/>
    <w:rsid w:val="00CC322A"/>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51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3ED"/>
    <w:rsid w:val="00CF048A"/>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A31"/>
    <w:rsid w:val="00D17A6B"/>
    <w:rsid w:val="00D17AD3"/>
    <w:rsid w:val="00D17C47"/>
    <w:rsid w:val="00D2060F"/>
    <w:rsid w:val="00D20BE0"/>
    <w:rsid w:val="00D21E1C"/>
    <w:rsid w:val="00D22306"/>
    <w:rsid w:val="00D23229"/>
    <w:rsid w:val="00D232FF"/>
    <w:rsid w:val="00D23A70"/>
    <w:rsid w:val="00D23D1B"/>
    <w:rsid w:val="00D23DDE"/>
    <w:rsid w:val="00D247DB"/>
    <w:rsid w:val="00D249B9"/>
    <w:rsid w:val="00D24BE7"/>
    <w:rsid w:val="00D255ED"/>
    <w:rsid w:val="00D267C2"/>
    <w:rsid w:val="00D269B6"/>
    <w:rsid w:val="00D26D21"/>
    <w:rsid w:val="00D271EB"/>
    <w:rsid w:val="00D279B2"/>
    <w:rsid w:val="00D27A62"/>
    <w:rsid w:val="00D27BC2"/>
    <w:rsid w:val="00D27BF6"/>
    <w:rsid w:val="00D27E62"/>
    <w:rsid w:val="00D30885"/>
    <w:rsid w:val="00D3096B"/>
    <w:rsid w:val="00D3160F"/>
    <w:rsid w:val="00D323DC"/>
    <w:rsid w:val="00D324E0"/>
    <w:rsid w:val="00D32875"/>
    <w:rsid w:val="00D3293B"/>
    <w:rsid w:val="00D32B06"/>
    <w:rsid w:val="00D33319"/>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664"/>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B1B"/>
    <w:rsid w:val="00D92ECF"/>
    <w:rsid w:val="00D936C0"/>
    <w:rsid w:val="00D939B9"/>
    <w:rsid w:val="00D93C0E"/>
    <w:rsid w:val="00D943B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BBE"/>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243"/>
    <w:rsid w:val="00DB6254"/>
    <w:rsid w:val="00DB6690"/>
    <w:rsid w:val="00DB6818"/>
    <w:rsid w:val="00DB6B01"/>
    <w:rsid w:val="00DB6BDD"/>
    <w:rsid w:val="00DB6CC0"/>
    <w:rsid w:val="00DB714C"/>
    <w:rsid w:val="00DB71A6"/>
    <w:rsid w:val="00DB773A"/>
    <w:rsid w:val="00DB773D"/>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39F"/>
    <w:rsid w:val="00DC65AE"/>
    <w:rsid w:val="00DC667E"/>
    <w:rsid w:val="00DC6749"/>
    <w:rsid w:val="00DC70C8"/>
    <w:rsid w:val="00DC750A"/>
    <w:rsid w:val="00DC789C"/>
    <w:rsid w:val="00DC7AD5"/>
    <w:rsid w:val="00DC7BD7"/>
    <w:rsid w:val="00DD015D"/>
    <w:rsid w:val="00DD01AB"/>
    <w:rsid w:val="00DD0ABF"/>
    <w:rsid w:val="00DD172A"/>
    <w:rsid w:val="00DD1E6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3E38"/>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27C"/>
    <w:rsid w:val="00DF3483"/>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606"/>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3D3"/>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3D52"/>
    <w:rsid w:val="00E14036"/>
    <w:rsid w:val="00E1450D"/>
    <w:rsid w:val="00E14598"/>
    <w:rsid w:val="00E146D2"/>
    <w:rsid w:val="00E14C1E"/>
    <w:rsid w:val="00E15598"/>
    <w:rsid w:val="00E15D94"/>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6D7"/>
    <w:rsid w:val="00E23BF8"/>
    <w:rsid w:val="00E241DC"/>
    <w:rsid w:val="00E24414"/>
    <w:rsid w:val="00E2460C"/>
    <w:rsid w:val="00E24796"/>
    <w:rsid w:val="00E24B23"/>
    <w:rsid w:val="00E25ADC"/>
    <w:rsid w:val="00E25BD2"/>
    <w:rsid w:val="00E26187"/>
    <w:rsid w:val="00E2653F"/>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108"/>
    <w:rsid w:val="00E40F1E"/>
    <w:rsid w:val="00E412F8"/>
    <w:rsid w:val="00E417E3"/>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5D1"/>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11"/>
    <w:rsid w:val="00E60CFF"/>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0CCD"/>
    <w:rsid w:val="00E71135"/>
    <w:rsid w:val="00E7131D"/>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9D5"/>
    <w:rsid w:val="00E92CC8"/>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8D6"/>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58D"/>
    <w:rsid w:val="00EA494E"/>
    <w:rsid w:val="00EA582E"/>
    <w:rsid w:val="00EA597B"/>
    <w:rsid w:val="00EA5D87"/>
    <w:rsid w:val="00EA6443"/>
    <w:rsid w:val="00EA7061"/>
    <w:rsid w:val="00EA7291"/>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74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11B2"/>
    <w:rsid w:val="00EE2431"/>
    <w:rsid w:val="00EE2598"/>
    <w:rsid w:val="00EE292E"/>
    <w:rsid w:val="00EE2AFB"/>
    <w:rsid w:val="00EE325C"/>
    <w:rsid w:val="00EE365F"/>
    <w:rsid w:val="00EE3974"/>
    <w:rsid w:val="00EE3C08"/>
    <w:rsid w:val="00EE4131"/>
    <w:rsid w:val="00EE46E5"/>
    <w:rsid w:val="00EE489E"/>
    <w:rsid w:val="00EE48BD"/>
    <w:rsid w:val="00EE4AC5"/>
    <w:rsid w:val="00EE4EE9"/>
    <w:rsid w:val="00EE54EE"/>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15C8"/>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A6F"/>
    <w:rsid w:val="00F06C17"/>
    <w:rsid w:val="00F06CF9"/>
    <w:rsid w:val="00F06DC7"/>
    <w:rsid w:val="00F07BB8"/>
    <w:rsid w:val="00F07D7A"/>
    <w:rsid w:val="00F07F1D"/>
    <w:rsid w:val="00F07FDF"/>
    <w:rsid w:val="00F10223"/>
    <w:rsid w:val="00F1063A"/>
    <w:rsid w:val="00F10A79"/>
    <w:rsid w:val="00F10D17"/>
    <w:rsid w:val="00F10ED1"/>
    <w:rsid w:val="00F111A2"/>
    <w:rsid w:val="00F1173A"/>
    <w:rsid w:val="00F12373"/>
    <w:rsid w:val="00F12983"/>
    <w:rsid w:val="00F12A3E"/>
    <w:rsid w:val="00F12E88"/>
    <w:rsid w:val="00F13CF9"/>
    <w:rsid w:val="00F13DF8"/>
    <w:rsid w:val="00F13F78"/>
    <w:rsid w:val="00F14428"/>
    <w:rsid w:val="00F144FA"/>
    <w:rsid w:val="00F14D96"/>
    <w:rsid w:val="00F159DE"/>
    <w:rsid w:val="00F15B70"/>
    <w:rsid w:val="00F16ABF"/>
    <w:rsid w:val="00F16ACF"/>
    <w:rsid w:val="00F16B49"/>
    <w:rsid w:val="00F16F6C"/>
    <w:rsid w:val="00F17110"/>
    <w:rsid w:val="00F17519"/>
    <w:rsid w:val="00F175F1"/>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40"/>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5C5"/>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7E7"/>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F6F"/>
    <w:rsid w:val="00F73392"/>
    <w:rsid w:val="00F7339E"/>
    <w:rsid w:val="00F73457"/>
    <w:rsid w:val="00F73560"/>
    <w:rsid w:val="00F73B15"/>
    <w:rsid w:val="00F73BBF"/>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A17"/>
    <w:rsid w:val="00F83C46"/>
    <w:rsid w:val="00F83F27"/>
    <w:rsid w:val="00F8419D"/>
    <w:rsid w:val="00F8558C"/>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BC"/>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8F"/>
    <w:rsid w:val="00FA77E4"/>
    <w:rsid w:val="00FA78CA"/>
    <w:rsid w:val="00FA7AE8"/>
    <w:rsid w:val="00FA7C55"/>
    <w:rsid w:val="00FB063D"/>
    <w:rsid w:val="00FB0D27"/>
    <w:rsid w:val="00FB0DD8"/>
    <w:rsid w:val="00FB1458"/>
    <w:rsid w:val="00FB19AD"/>
    <w:rsid w:val="00FB2031"/>
    <w:rsid w:val="00FB206C"/>
    <w:rsid w:val="00FB2534"/>
    <w:rsid w:val="00FB266D"/>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6A6"/>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33F"/>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52C"/>
    <w:rsid w:val="00FC6C97"/>
    <w:rsid w:val="00FC6D8E"/>
    <w:rsid w:val="00FC6DFE"/>
    <w:rsid w:val="00FC6F09"/>
    <w:rsid w:val="00FC7195"/>
    <w:rsid w:val="00FC79FD"/>
    <w:rsid w:val="00FC7EF8"/>
    <w:rsid w:val="00FC7FD6"/>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282"/>
    <w:rsid w:val="00FE19F5"/>
    <w:rsid w:val="00FE1E23"/>
    <w:rsid w:val="00FE1FC6"/>
    <w:rsid w:val="00FE27FD"/>
    <w:rsid w:val="00FE3265"/>
    <w:rsid w:val="00FE34AC"/>
    <w:rsid w:val="00FE4404"/>
    <w:rsid w:val="00FE44B7"/>
    <w:rsid w:val="00FE44C5"/>
    <w:rsid w:val="00FE44D4"/>
    <w:rsid w:val="00FE558F"/>
    <w:rsid w:val="00FE566F"/>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32667E"/>
    <w:pPr>
      <w:keepNext/>
      <w:numPr>
        <w:ilvl w:val="1"/>
        <w:numId w:val="7"/>
      </w:numPr>
      <w:spacing w:before="360" w:after="60"/>
      <w:outlineLvl w:val="1"/>
    </w:pPr>
    <w:rPr>
      <w:b/>
      <w:bCs/>
      <w:sz w:val="28"/>
    </w:rPr>
  </w:style>
  <w:style w:type="paragraph" w:styleId="Heading3">
    <w:name w:val="heading 3"/>
    <w:basedOn w:val="Normal"/>
    <w:next w:val="Normal"/>
    <w:autoRedefine/>
    <w:qFormat/>
    <w:rsid w:val="00007D9F"/>
    <w:pPr>
      <w:keepNext/>
      <w:numPr>
        <w:ilvl w:val="2"/>
        <w:numId w:val="7"/>
      </w:numPr>
      <w:tabs>
        <w:tab w:val="left" w:pos="900"/>
      </w:tabs>
      <w:spacing w:before="360" w:after="6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C94616"/>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2B6FC7"/>
    <w:pPr>
      <w:tabs>
        <w:tab w:val="left" w:pos="880"/>
        <w:tab w:val="right" w:leader="dot" w:pos="10800"/>
      </w:tabs>
      <w:jc w:val="both"/>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qname">
    <w:name w:val="qname"/>
    <w:basedOn w:val="DefaultParagraphFont"/>
    <w:rsid w:val="008A63FA"/>
  </w:style>
  <w:style w:type="paragraph" w:styleId="NoSpacing">
    <w:name w:val="No Spacing"/>
    <w:uiPriority w:val="1"/>
    <w:qFormat/>
    <w:rsid w:val="000C7F34"/>
    <w:rPr>
      <w:rFonts w:asciiTheme="minorHAnsi" w:hAnsiTheme="minorHAnsi" w:cstheme="minorHAnsi"/>
      <w:sz w:val="24"/>
      <w:szCs w:val="24"/>
    </w:rPr>
  </w:style>
  <w:style w:type="paragraph" w:styleId="EndnoteText">
    <w:name w:val="endnote text"/>
    <w:basedOn w:val="Normal"/>
    <w:link w:val="EndnoteTextChar"/>
    <w:semiHidden/>
    <w:unhideWhenUsed/>
    <w:rsid w:val="00432EA5"/>
    <w:rPr>
      <w:sz w:val="20"/>
      <w:szCs w:val="20"/>
    </w:rPr>
  </w:style>
  <w:style w:type="character" w:customStyle="1" w:styleId="EndnoteTextChar">
    <w:name w:val="Endnote Text Char"/>
    <w:basedOn w:val="DefaultParagraphFont"/>
    <w:link w:val="EndnoteText"/>
    <w:semiHidden/>
    <w:rsid w:val="00432EA5"/>
    <w:rPr>
      <w:rFonts w:asciiTheme="minorHAnsi" w:hAnsiTheme="minorHAnsi" w:cstheme="minorHAnsi"/>
    </w:rPr>
  </w:style>
  <w:style w:type="character" w:styleId="EndnoteReference">
    <w:name w:val="endnote reference"/>
    <w:basedOn w:val="DefaultParagraphFont"/>
    <w:semiHidden/>
    <w:unhideWhenUsed/>
    <w:rsid w:val="00432E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3631">
      <w:bodyDiv w:val="1"/>
      <w:marLeft w:val="0"/>
      <w:marRight w:val="0"/>
      <w:marTop w:val="0"/>
      <w:marBottom w:val="0"/>
      <w:divBdr>
        <w:top w:val="none" w:sz="0" w:space="0" w:color="auto"/>
        <w:left w:val="none" w:sz="0" w:space="0" w:color="auto"/>
        <w:bottom w:val="none" w:sz="0" w:space="0" w:color="auto"/>
        <w:right w:val="none" w:sz="0" w:space="0" w:color="auto"/>
      </w:divBdr>
    </w:div>
    <w:div w:id="37164926">
      <w:bodyDiv w:val="1"/>
      <w:marLeft w:val="0"/>
      <w:marRight w:val="0"/>
      <w:marTop w:val="0"/>
      <w:marBottom w:val="0"/>
      <w:divBdr>
        <w:top w:val="none" w:sz="0" w:space="0" w:color="auto"/>
        <w:left w:val="none" w:sz="0" w:space="0" w:color="auto"/>
        <w:bottom w:val="none" w:sz="0" w:space="0" w:color="auto"/>
        <w:right w:val="none" w:sz="0" w:space="0" w:color="auto"/>
      </w:divBdr>
    </w:div>
    <w:div w:id="81872996">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9772011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1944965">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39349600">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5561743">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69573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1750632">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3953650">
      <w:bodyDiv w:val="1"/>
      <w:marLeft w:val="0"/>
      <w:marRight w:val="0"/>
      <w:marTop w:val="0"/>
      <w:marBottom w:val="0"/>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75909770">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8245104">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250827">
      <w:bodyDiv w:val="1"/>
      <w:marLeft w:val="0"/>
      <w:marRight w:val="0"/>
      <w:marTop w:val="0"/>
      <w:marBottom w:val="0"/>
      <w:divBdr>
        <w:top w:val="none" w:sz="0" w:space="0" w:color="auto"/>
        <w:left w:val="none" w:sz="0" w:space="0" w:color="auto"/>
        <w:bottom w:val="none" w:sz="0" w:space="0" w:color="auto"/>
        <w:right w:val="none" w:sz="0" w:space="0" w:color="auto"/>
      </w:divBdr>
    </w:div>
    <w:div w:id="318583298">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4303049">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1855441">
      <w:bodyDiv w:val="1"/>
      <w:marLeft w:val="0"/>
      <w:marRight w:val="0"/>
      <w:marTop w:val="0"/>
      <w:marBottom w:val="0"/>
      <w:divBdr>
        <w:top w:val="none" w:sz="0" w:space="0" w:color="auto"/>
        <w:left w:val="none" w:sz="0" w:space="0" w:color="auto"/>
        <w:bottom w:val="none" w:sz="0" w:space="0" w:color="auto"/>
        <w:right w:val="none" w:sz="0" w:space="0" w:color="auto"/>
      </w:divBdr>
    </w:div>
    <w:div w:id="396586157">
      <w:bodyDiv w:val="1"/>
      <w:marLeft w:val="0"/>
      <w:marRight w:val="0"/>
      <w:marTop w:val="0"/>
      <w:marBottom w:val="0"/>
      <w:divBdr>
        <w:top w:val="none" w:sz="0" w:space="0" w:color="auto"/>
        <w:left w:val="none" w:sz="0" w:space="0" w:color="auto"/>
        <w:bottom w:val="none" w:sz="0" w:space="0" w:color="auto"/>
        <w:right w:val="none" w:sz="0" w:space="0" w:color="auto"/>
      </w:divBdr>
    </w:div>
    <w:div w:id="408885805">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38914742">
      <w:bodyDiv w:val="1"/>
      <w:marLeft w:val="0"/>
      <w:marRight w:val="0"/>
      <w:marTop w:val="0"/>
      <w:marBottom w:val="0"/>
      <w:divBdr>
        <w:top w:val="none" w:sz="0" w:space="0" w:color="auto"/>
        <w:left w:val="none" w:sz="0" w:space="0" w:color="auto"/>
        <w:bottom w:val="none" w:sz="0" w:space="0" w:color="auto"/>
        <w:right w:val="none" w:sz="0" w:space="0" w:color="auto"/>
      </w:divBdr>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75881870">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493497843">
      <w:bodyDiv w:val="1"/>
      <w:marLeft w:val="0"/>
      <w:marRight w:val="0"/>
      <w:marTop w:val="0"/>
      <w:marBottom w:val="0"/>
      <w:divBdr>
        <w:top w:val="none" w:sz="0" w:space="0" w:color="auto"/>
        <w:left w:val="none" w:sz="0" w:space="0" w:color="auto"/>
        <w:bottom w:val="none" w:sz="0" w:space="0" w:color="auto"/>
        <w:right w:val="none" w:sz="0" w:space="0" w:color="auto"/>
      </w:divBdr>
    </w:div>
    <w:div w:id="505021002">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572658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8030069">
      <w:bodyDiv w:val="1"/>
      <w:marLeft w:val="0"/>
      <w:marRight w:val="0"/>
      <w:marTop w:val="0"/>
      <w:marBottom w:val="0"/>
      <w:divBdr>
        <w:top w:val="none" w:sz="0" w:space="0" w:color="auto"/>
        <w:left w:val="none" w:sz="0" w:space="0" w:color="auto"/>
        <w:bottom w:val="none" w:sz="0" w:space="0" w:color="auto"/>
        <w:right w:val="none" w:sz="0" w:space="0" w:color="auto"/>
      </w:divBdr>
    </w:div>
    <w:div w:id="535511304">
      <w:bodyDiv w:val="1"/>
      <w:marLeft w:val="0"/>
      <w:marRight w:val="0"/>
      <w:marTop w:val="0"/>
      <w:marBottom w:val="0"/>
      <w:divBdr>
        <w:top w:val="none" w:sz="0" w:space="0" w:color="auto"/>
        <w:left w:val="none" w:sz="0" w:space="0" w:color="auto"/>
        <w:bottom w:val="none" w:sz="0" w:space="0" w:color="auto"/>
        <w:right w:val="none" w:sz="0" w:space="0" w:color="auto"/>
      </w:divBdr>
    </w:div>
    <w:div w:id="539249832">
      <w:bodyDiv w:val="1"/>
      <w:marLeft w:val="0"/>
      <w:marRight w:val="0"/>
      <w:marTop w:val="0"/>
      <w:marBottom w:val="0"/>
      <w:divBdr>
        <w:top w:val="none" w:sz="0" w:space="0" w:color="auto"/>
        <w:left w:val="none" w:sz="0" w:space="0" w:color="auto"/>
        <w:bottom w:val="none" w:sz="0" w:space="0" w:color="auto"/>
        <w:right w:val="none" w:sz="0" w:space="0" w:color="auto"/>
      </w:divBdr>
    </w:div>
    <w:div w:id="543100943">
      <w:bodyDiv w:val="1"/>
      <w:marLeft w:val="0"/>
      <w:marRight w:val="0"/>
      <w:marTop w:val="0"/>
      <w:marBottom w:val="0"/>
      <w:divBdr>
        <w:top w:val="none" w:sz="0" w:space="0" w:color="auto"/>
        <w:left w:val="none" w:sz="0" w:space="0" w:color="auto"/>
        <w:bottom w:val="none" w:sz="0" w:space="0" w:color="auto"/>
        <w:right w:val="none" w:sz="0" w:space="0" w:color="auto"/>
      </w:divBdr>
    </w:div>
    <w:div w:id="547226305">
      <w:bodyDiv w:val="1"/>
      <w:marLeft w:val="0"/>
      <w:marRight w:val="0"/>
      <w:marTop w:val="0"/>
      <w:marBottom w:val="0"/>
      <w:divBdr>
        <w:top w:val="none" w:sz="0" w:space="0" w:color="auto"/>
        <w:left w:val="none" w:sz="0" w:space="0" w:color="auto"/>
        <w:bottom w:val="none" w:sz="0" w:space="0" w:color="auto"/>
        <w:right w:val="none" w:sz="0" w:space="0" w:color="auto"/>
      </w:divBdr>
    </w:div>
    <w:div w:id="550383652">
      <w:bodyDiv w:val="1"/>
      <w:marLeft w:val="0"/>
      <w:marRight w:val="0"/>
      <w:marTop w:val="0"/>
      <w:marBottom w:val="0"/>
      <w:divBdr>
        <w:top w:val="none" w:sz="0" w:space="0" w:color="auto"/>
        <w:left w:val="none" w:sz="0" w:space="0" w:color="auto"/>
        <w:bottom w:val="none" w:sz="0" w:space="0" w:color="auto"/>
        <w:right w:val="none" w:sz="0" w:space="0" w:color="auto"/>
      </w:divBdr>
    </w:div>
    <w:div w:id="551234413">
      <w:bodyDiv w:val="1"/>
      <w:marLeft w:val="0"/>
      <w:marRight w:val="0"/>
      <w:marTop w:val="0"/>
      <w:marBottom w:val="0"/>
      <w:divBdr>
        <w:top w:val="none" w:sz="0" w:space="0" w:color="auto"/>
        <w:left w:val="none" w:sz="0" w:space="0" w:color="auto"/>
        <w:bottom w:val="none" w:sz="0" w:space="0" w:color="auto"/>
        <w:right w:val="none" w:sz="0" w:space="0" w:color="auto"/>
      </w:divBdr>
    </w:div>
    <w:div w:id="594901890">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26550142">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47169878">
      <w:bodyDiv w:val="1"/>
      <w:marLeft w:val="0"/>
      <w:marRight w:val="0"/>
      <w:marTop w:val="0"/>
      <w:marBottom w:val="0"/>
      <w:divBdr>
        <w:top w:val="none" w:sz="0" w:space="0" w:color="auto"/>
        <w:left w:val="none" w:sz="0" w:space="0" w:color="auto"/>
        <w:bottom w:val="none" w:sz="0" w:space="0" w:color="auto"/>
        <w:right w:val="none" w:sz="0" w:space="0" w:color="auto"/>
      </w:divBdr>
    </w:div>
    <w:div w:id="648945478">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1268244">
      <w:bodyDiv w:val="1"/>
      <w:marLeft w:val="0"/>
      <w:marRight w:val="0"/>
      <w:marTop w:val="0"/>
      <w:marBottom w:val="0"/>
      <w:divBdr>
        <w:top w:val="none" w:sz="0" w:space="0" w:color="auto"/>
        <w:left w:val="none" w:sz="0" w:space="0" w:color="auto"/>
        <w:bottom w:val="none" w:sz="0" w:space="0" w:color="auto"/>
        <w:right w:val="none" w:sz="0" w:space="0" w:color="auto"/>
      </w:divBdr>
    </w:div>
    <w:div w:id="723524470">
      <w:bodyDiv w:val="1"/>
      <w:marLeft w:val="0"/>
      <w:marRight w:val="0"/>
      <w:marTop w:val="0"/>
      <w:marBottom w:val="0"/>
      <w:divBdr>
        <w:top w:val="none" w:sz="0" w:space="0" w:color="auto"/>
        <w:left w:val="none" w:sz="0" w:space="0" w:color="auto"/>
        <w:bottom w:val="none" w:sz="0" w:space="0" w:color="auto"/>
        <w:right w:val="none" w:sz="0" w:space="0" w:color="auto"/>
      </w:divBdr>
    </w:div>
    <w:div w:id="739138940">
      <w:bodyDiv w:val="1"/>
      <w:marLeft w:val="0"/>
      <w:marRight w:val="0"/>
      <w:marTop w:val="0"/>
      <w:marBottom w:val="0"/>
      <w:divBdr>
        <w:top w:val="none" w:sz="0" w:space="0" w:color="auto"/>
        <w:left w:val="none" w:sz="0" w:space="0" w:color="auto"/>
        <w:bottom w:val="none" w:sz="0" w:space="0" w:color="auto"/>
        <w:right w:val="none" w:sz="0" w:space="0" w:color="auto"/>
      </w:divBdr>
    </w:div>
    <w:div w:id="741755655">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4973541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689643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17842206">
      <w:bodyDiv w:val="1"/>
      <w:marLeft w:val="0"/>
      <w:marRight w:val="0"/>
      <w:marTop w:val="0"/>
      <w:marBottom w:val="0"/>
      <w:divBdr>
        <w:top w:val="none" w:sz="0" w:space="0" w:color="auto"/>
        <w:left w:val="none" w:sz="0" w:space="0" w:color="auto"/>
        <w:bottom w:val="none" w:sz="0" w:space="0" w:color="auto"/>
        <w:right w:val="none" w:sz="0" w:space="0" w:color="auto"/>
      </w:divBdr>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8470460">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964088">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465375">
      <w:bodyDiv w:val="1"/>
      <w:marLeft w:val="0"/>
      <w:marRight w:val="0"/>
      <w:marTop w:val="0"/>
      <w:marBottom w:val="0"/>
      <w:divBdr>
        <w:top w:val="none" w:sz="0" w:space="0" w:color="auto"/>
        <w:left w:val="none" w:sz="0" w:space="0" w:color="auto"/>
        <w:bottom w:val="none" w:sz="0" w:space="0" w:color="auto"/>
        <w:right w:val="none" w:sz="0" w:space="0" w:color="auto"/>
      </w:divBdr>
    </w:div>
    <w:div w:id="918249933">
      <w:bodyDiv w:val="1"/>
      <w:marLeft w:val="0"/>
      <w:marRight w:val="0"/>
      <w:marTop w:val="0"/>
      <w:marBottom w:val="0"/>
      <w:divBdr>
        <w:top w:val="none" w:sz="0" w:space="0" w:color="auto"/>
        <w:left w:val="none" w:sz="0" w:space="0" w:color="auto"/>
        <w:bottom w:val="none" w:sz="0" w:space="0" w:color="auto"/>
        <w:right w:val="none" w:sz="0" w:space="0" w:color="auto"/>
      </w:divBdr>
    </w:div>
    <w:div w:id="921062372">
      <w:bodyDiv w:val="1"/>
      <w:marLeft w:val="0"/>
      <w:marRight w:val="0"/>
      <w:marTop w:val="0"/>
      <w:marBottom w:val="0"/>
      <w:divBdr>
        <w:top w:val="none" w:sz="0" w:space="0" w:color="auto"/>
        <w:left w:val="none" w:sz="0" w:space="0" w:color="auto"/>
        <w:bottom w:val="none" w:sz="0" w:space="0" w:color="auto"/>
        <w:right w:val="none" w:sz="0" w:space="0" w:color="auto"/>
      </w:divBdr>
    </w:div>
    <w:div w:id="953755256">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76691431">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1979984">
      <w:bodyDiv w:val="1"/>
      <w:marLeft w:val="0"/>
      <w:marRight w:val="0"/>
      <w:marTop w:val="0"/>
      <w:marBottom w:val="0"/>
      <w:divBdr>
        <w:top w:val="none" w:sz="0" w:space="0" w:color="auto"/>
        <w:left w:val="none" w:sz="0" w:space="0" w:color="auto"/>
        <w:bottom w:val="none" w:sz="0" w:space="0" w:color="auto"/>
        <w:right w:val="none" w:sz="0" w:space="0" w:color="auto"/>
      </w:divBdr>
    </w:div>
    <w:div w:id="992951299">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02124069">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1644522">
      <w:bodyDiv w:val="1"/>
      <w:marLeft w:val="0"/>
      <w:marRight w:val="0"/>
      <w:marTop w:val="0"/>
      <w:marBottom w:val="0"/>
      <w:divBdr>
        <w:top w:val="none" w:sz="0" w:space="0" w:color="auto"/>
        <w:left w:val="none" w:sz="0" w:space="0" w:color="auto"/>
        <w:bottom w:val="none" w:sz="0" w:space="0" w:color="auto"/>
        <w:right w:val="none" w:sz="0" w:space="0" w:color="auto"/>
      </w:divBdr>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4111281">
      <w:bodyDiv w:val="1"/>
      <w:marLeft w:val="0"/>
      <w:marRight w:val="0"/>
      <w:marTop w:val="0"/>
      <w:marBottom w:val="0"/>
      <w:divBdr>
        <w:top w:val="none" w:sz="0" w:space="0" w:color="auto"/>
        <w:left w:val="none" w:sz="0" w:space="0" w:color="auto"/>
        <w:bottom w:val="none" w:sz="0" w:space="0" w:color="auto"/>
        <w:right w:val="none" w:sz="0" w:space="0" w:color="auto"/>
      </w:divBdr>
    </w:div>
    <w:div w:id="1047148261">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5352520">
      <w:bodyDiv w:val="1"/>
      <w:marLeft w:val="0"/>
      <w:marRight w:val="0"/>
      <w:marTop w:val="0"/>
      <w:marBottom w:val="0"/>
      <w:divBdr>
        <w:top w:val="none" w:sz="0" w:space="0" w:color="auto"/>
        <w:left w:val="none" w:sz="0" w:space="0" w:color="auto"/>
        <w:bottom w:val="none" w:sz="0" w:space="0" w:color="auto"/>
        <w:right w:val="none" w:sz="0" w:space="0" w:color="auto"/>
      </w:divBdr>
    </w:div>
    <w:div w:id="1060638320">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8333796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096294789">
      <w:bodyDiv w:val="1"/>
      <w:marLeft w:val="0"/>
      <w:marRight w:val="0"/>
      <w:marTop w:val="0"/>
      <w:marBottom w:val="0"/>
      <w:divBdr>
        <w:top w:val="none" w:sz="0" w:space="0" w:color="auto"/>
        <w:left w:val="none" w:sz="0" w:space="0" w:color="auto"/>
        <w:bottom w:val="none" w:sz="0" w:space="0" w:color="auto"/>
        <w:right w:val="none" w:sz="0" w:space="0" w:color="auto"/>
      </w:divBdr>
    </w:div>
    <w:div w:id="1119908112">
      <w:bodyDiv w:val="1"/>
      <w:marLeft w:val="0"/>
      <w:marRight w:val="0"/>
      <w:marTop w:val="0"/>
      <w:marBottom w:val="0"/>
      <w:divBdr>
        <w:top w:val="none" w:sz="0" w:space="0" w:color="auto"/>
        <w:left w:val="none" w:sz="0" w:space="0" w:color="auto"/>
        <w:bottom w:val="none" w:sz="0" w:space="0" w:color="auto"/>
        <w:right w:val="none" w:sz="0" w:space="0" w:color="auto"/>
      </w:divBdr>
    </w:div>
    <w:div w:id="1125612771">
      <w:bodyDiv w:val="1"/>
      <w:marLeft w:val="0"/>
      <w:marRight w:val="0"/>
      <w:marTop w:val="0"/>
      <w:marBottom w:val="0"/>
      <w:divBdr>
        <w:top w:val="none" w:sz="0" w:space="0" w:color="auto"/>
        <w:left w:val="none" w:sz="0" w:space="0" w:color="auto"/>
        <w:bottom w:val="none" w:sz="0" w:space="0" w:color="auto"/>
        <w:right w:val="none" w:sz="0" w:space="0" w:color="auto"/>
      </w:divBdr>
    </w:div>
    <w:div w:id="1133711679">
      <w:bodyDiv w:val="1"/>
      <w:marLeft w:val="0"/>
      <w:marRight w:val="0"/>
      <w:marTop w:val="0"/>
      <w:marBottom w:val="0"/>
      <w:divBdr>
        <w:top w:val="none" w:sz="0" w:space="0" w:color="auto"/>
        <w:left w:val="none" w:sz="0" w:space="0" w:color="auto"/>
        <w:bottom w:val="none" w:sz="0" w:space="0" w:color="auto"/>
        <w:right w:val="none" w:sz="0" w:space="0" w:color="auto"/>
      </w:divBdr>
    </w:div>
    <w:div w:id="1149130642">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3859159">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4153382">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653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1113738">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39898127">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0508255">
      <w:bodyDiv w:val="1"/>
      <w:marLeft w:val="0"/>
      <w:marRight w:val="0"/>
      <w:marTop w:val="0"/>
      <w:marBottom w:val="0"/>
      <w:divBdr>
        <w:top w:val="none" w:sz="0" w:space="0" w:color="auto"/>
        <w:left w:val="none" w:sz="0" w:space="0" w:color="auto"/>
        <w:bottom w:val="none" w:sz="0" w:space="0" w:color="auto"/>
        <w:right w:val="none" w:sz="0" w:space="0" w:color="auto"/>
      </w:divBdr>
    </w:div>
    <w:div w:id="1254434658">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87701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3312742">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241620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3260927">
      <w:bodyDiv w:val="1"/>
      <w:marLeft w:val="0"/>
      <w:marRight w:val="0"/>
      <w:marTop w:val="0"/>
      <w:marBottom w:val="0"/>
      <w:divBdr>
        <w:top w:val="none" w:sz="0" w:space="0" w:color="auto"/>
        <w:left w:val="none" w:sz="0" w:space="0" w:color="auto"/>
        <w:bottom w:val="none" w:sz="0" w:space="0" w:color="auto"/>
        <w:right w:val="none" w:sz="0" w:space="0" w:color="auto"/>
      </w:divBdr>
    </w:div>
    <w:div w:id="1370455539">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0248229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5323098">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44151435">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58450103">
      <w:bodyDiv w:val="1"/>
      <w:marLeft w:val="0"/>
      <w:marRight w:val="0"/>
      <w:marTop w:val="0"/>
      <w:marBottom w:val="0"/>
      <w:divBdr>
        <w:top w:val="none" w:sz="0" w:space="0" w:color="auto"/>
        <w:left w:val="none" w:sz="0" w:space="0" w:color="auto"/>
        <w:bottom w:val="none" w:sz="0" w:space="0" w:color="auto"/>
        <w:right w:val="none" w:sz="0" w:space="0" w:color="auto"/>
      </w:divBdr>
    </w:div>
    <w:div w:id="1459765302">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03158296">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116790">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7813635">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4556">
      <w:bodyDiv w:val="1"/>
      <w:marLeft w:val="0"/>
      <w:marRight w:val="0"/>
      <w:marTop w:val="0"/>
      <w:marBottom w:val="0"/>
      <w:divBdr>
        <w:top w:val="none" w:sz="0" w:space="0" w:color="auto"/>
        <w:left w:val="none" w:sz="0" w:space="0" w:color="auto"/>
        <w:bottom w:val="none" w:sz="0" w:space="0" w:color="auto"/>
        <w:right w:val="none" w:sz="0" w:space="0" w:color="auto"/>
      </w:divBdr>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875433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0619513">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83044948">
      <w:bodyDiv w:val="1"/>
      <w:marLeft w:val="0"/>
      <w:marRight w:val="0"/>
      <w:marTop w:val="0"/>
      <w:marBottom w:val="0"/>
      <w:divBdr>
        <w:top w:val="none" w:sz="0" w:space="0" w:color="auto"/>
        <w:left w:val="none" w:sz="0" w:space="0" w:color="auto"/>
        <w:bottom w:val="none" w:sz="0" w:space="0" w:color="auto"/>
        <w:right w:val="none" w:sz="0" w:space="0" w:color="auto"/>
      </w:divBdr>
    </w:div>
    <w:div w:id="1698044478">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1175561">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5761434">
      <w:bodyDiv w:val="1"/>
      <w:marLeft w:val="0"/>
      <w:marRight w:val="0"/>
      <w:marTop w:val="0"/>
      <w:marBottom w:val="0"/>
      <w:divBdr>
        <w:top w:val="none" w:sz="0" w:space="0" w:color="auto"/>
        <w:left w:val="none" w:sz="0" w:space="0" w:color="auto"/>
        <w:bottom w:val="none" w:sz="0" w:space="0" w:color="auto"/>
        <w:right w:val="none" w:sz="0" w:space="0" w:color="auto"/>
      </w:divBdr>
    </w:div>
    <w:div w:id="172910882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78910484">
      <w:bodyDiv w:val="1"/>
      <w:marLeft w:val="0"/>
      <w:marRight w:val="0"/>
      <w:marTop w:val="0"/>
      <w:marBottom w:val="0"/>
      <w:divBdr>
        <w:top w:val="none" w:sz="0" w:space="0" w:color="auto"/>
        <w:left w:val="none" w:sz="0" w:space="0" w:color="auto"/>
        <w:bottom w:val="none" w:sz="0" w:space="0" w:color="auto"/>
        <w:right w:val="none" w:sz="0" w:space="0" w:color="auto"/>
      </w:divBdr>
    </w:div>
    <w:div w:id="1787040495">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48397397">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2838872">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11239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08804272">
      <w:bodyDiv w:val="1"/>
      <w:marLeft w:val="0"/>
      <w:marRight w:val="0"/>
      <w:marTop w:val="0"/>
      <w:marBottom w:val="0"/>
      <w:divBdr>
        <w:top w:val="none" w:sz="0" w:space="0" w:color="auto"/>
        <w:left w:val="none" w:sz="0" w:space="0" w:color="auto"/>
        <w:bottom w:val="none" w:sz="0" w:space="0" w:color="auto"/>
        <w:right w:val="none" w:sz="0" w:space="0" w:color="auto"/>
      </w:divBdr>
    </w:div>
    <w:div w:id="1911693556">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843444">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1710618">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8743451">
      <w:bodyDiv w:val="1"/>
      <w:marLeft w:val="0"/>
      <w:marRight w:val="0"/>
      <w:marTop w:val="0"/>
      <w:marBottom w:val="0"/>
      <w:divBdr>
        <w:top w:val="none" w:sz="0" w:space="0" w:color="auto"/>
        <w:left w:val="none" w:sz="0" w:space="0" w:color="auto"/>
        <w:bottom w:val="none" w:sz="0" w:space="0" w:color="auto"/>
        <w:right w:val="none" w:sz="0" w:space="0" w:color="auto"/>
      </w:divBdr>
    </w:div>
    <w:div w:id="2094038433">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 w:id="2141066955">
      <w:bodyDiv w:val="1"/>
      <w:marLeft w:val="0"/>
      <w:marRight w:val="0"/>
      <w:marTop w:val="0"/>
      <w:marBottom w:val="0"/>
      <w:divBdr>
        <w:top w:val="none" w:sz="0" w:space="0" w:color="auto"/>
        <w:left w:val="none" w:sz="0" w:space="0" w:color="auto"/>
        <w:bottom w:val="none" w:sz="0" w:space="0" w:color="auto"/>
        <w:right w:val="none" w:sz="0" w:space="0" w:color="auto"/>
      </w:divBdr>
    </w:div>
    <w:div w:id="214207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cid:image003.png@01CFC8F2.37AD2A50" TargetMode="External"/><Relationship Id="rId26" Type="http://schemas.openxmlformats.org/officeDocument/2006/relationships/image" Target="media/image7.pn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stix.mitre.org/about/documents/XXXX.pdf" TargetMode="External"/><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gif"/><Relationship Id="rId25" Type="http://schemas.openxmlformats.org/officeDocument/2006/relationships/oleObject" Target="embeddings/oleObject3.bin"/><Relationship Id="rId33" Type="http://schemas.openxmlformats.org/officeDocument/2006/relationships/hyperlink" Target="http://github.com/STIXProject/specifications" TargetMode="External"/><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oleObject" Target="embeddings/oleObject1.bin"/><Relationship Id="rId29" Type="http://schemas.openxmlformats.org/officeDocument/2006/relationships/image" Target="media/image9.jpg"/><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yperlink" Target="https://stix.mitre.org" TargetMode="External"/><Relationship Id="rId37" Type="http://schemas.openxmlformats.org/officeDocument/2006/relationships/hyperlink" Target="http://stix.mitre.org/about/documents/XXXX.pdf" TargetMode="External"/><Relationship Id="rId40"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oleObject" Target="embeddings/oleObject2.bin"/><Relationship Id="rId28" Type="http://schemas.openxmlformats.org/officeDocument/2006/relationships/image" Target="media/image8.png"/><Relationship Id="rId36" Type="http://schemas.openxmlformats.org/officeDocument/2006/relationships/hyperlink" Target="http://stix.mitre.org/about/documents/XXXX.pdf" TargetMode="Externa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www.ietf.org/rfc/rfc2119.txt"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oleObject" Target="embeddings/oleObject4.bin"/><Relationship Id="rId30" Type="http://schemas.openxmlformats.org/officeDocument/2006/relationships/footer" Target="footer5.xml"/><Relationship Id="rId35" Type="http://schemas.openxmlformats.org/officeDocument/2006/relationships/hyperlink" Target="http://stix.mitre.org/about/documents/XXXX.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8EE073-9D1E-440E-B05E-C38DBF5FD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10359</Words>
  <Characters>59049</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69270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2015-06-09T13:19:00Z</dcterms:created>
  <dcterms:modified xsi:type="dcterms:W3CDTF">2015-07-14T19:26:00Z</dcterms:modified>
</cp:coreProperties>
</file>