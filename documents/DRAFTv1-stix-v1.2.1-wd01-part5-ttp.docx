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AF76D8" w:rsidP="008C100C">
      <w:pPr>
        <w:pStyle w:val="Title"/>
        <w:rPr>
          <w:sz w:val="28"/>
          <w:szCs w:val="28"/>
        </w:rPr>
      </w:pPr>
      <w:bookmarkStart w:id="0" w:name="_GoBack"/>
      <w:bookmarkEnd w:id="0"/>
      <w:r w:rsidRPr="00AF76D8">
        <w:rPr>
          <w:sz w:val="28"/>
          <w:szCs w:val="28"/>
        </w:rPr>
        <w:t>STIX Version 1.2.1 Part 5: TTP</w:t>
      </w:r>
    </w:p>
    <w:p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rsidR="00E01912" w:rsidRDefault="00CE21F8" w:rsidP="00E01912">
      <w:pPr>
        <w:pStyle w:val="Subtitle"/>
        <w:rPr>
          <w:sz w:val="24"/>
          <w:szCs w:val="24"/>
        </w:rPr>
      </w:pPr>
      <w:bookmarkStart w:id="1" w:name="_Toc85472892"/>
      <w:r>
        <w:rPr>
          <w:sz w:val="24"/>
          <w:szCs w:val="24"/>
        </w:rPr>
        <w:t>02 September</w:t>
      </w:r>
      <w:r w:rsidR="007D079E">
        <w:rPr>
          <w:sz w:val="24"/>
          <w:szCs w:val="24"/>
        </w:rPr>
        <w:t xml:space="preserve"> 201</w:t>
      </w:r>
      <w:r w:rsidR="00960D49">
        <w:rPr>
          <w:sz w:val="24"/>
          <w:szCs w:val="24"/>
        </w:rPr>
        <w:t>5</w:t>
      </w:r>
    </w:p>
    <w:p w:rsidR="00D17F06" w:rsidRDefault="00D17F06" w:rsidP="00D17F06">
      <w:pPr>
        <w:pStyle w:val="Titlepageinfo"/>
      </w:pPr>
      <w:r>
        <w:t>Technical Committee:</w:t>
      </w:r>
    </w:p>
    <w:p w:rsidR="00D17F06" w:rsidRDefault="00FD6416" w:rsidP="00D17F06">
      <w:pPr>
        <w:pStyle w:val="Titlepageinfodescription"/>
      </w:pPr>
      <w:hyperlink r:id="rId8" w:history="1">
        <w:r w:rsidR="009608FD">
          <w:rPr>
            <w:rStyle w:val="Hyperlink"/>
          </w:rPr>
          <w:t>OASIS Cyber Threat Intelligence (CTI) TC</w:t>
        </w:r>
      </w:hyperlink>
    </w:p>
    <w:p w:rsidR="00D17F06" w:rsidRDefault="009608FD" w:rsidP="00D17F06">
      <w:pPr>
        <w:pStyle w:val="Titlepageinfo"/>
      </w:pPr>
      <w:r>
        <w:t>Chair</w:t>
      </w:r>
      <w:r w:rsidR="00D17F06">
        <w:t>:</w:t>
      </w:r>
    </w:p>
    <w:p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CE21F8" w:rsidRDefault="00CE21F8" w:rsidP="00CE21F8">
      <w:pPr>
        <w:pStyle w:val="Contributor"/>
        <w:rPr>
          <w:rStyle w:val="Hyperlink"/>
        </w:rPr>
      </w:pPr>
      <w:bookmarkStart w:id="2" w:name="AdditionalArtifacts"/>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rsidR="00CE21F8" w:rsidRDefault="00CE21F8" w:rsidP="00CE21F8">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rsidR="00CE21F8" w:rsidRDefault="00CE21F8" w:rsidP="00CE21F8">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rsidR="00CE21F8" w:rsidRDefault="00CE21F8" w:rsidP="00CE21F8">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rsidR="006B65C7" w:rsidRDefault="006B65C7" w:rsidP="006B65C7">
      <w:pPr>
        <w:pStyle w:val="Titlepageinfo"/>
      </w:pPr>
      <w:r>
        <w:t>Additional artifacts</w:t>
      </w:r>
      <w:bookmarkEnd w:id="2"/>
      <w:r>
        <w:t>:</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 Version 1.2.1 Part 3: Core</w:t>
      </w:r>
      <w:r w:rsidR="00E62DFD">
        <w:t xml:space="preserve">. </w:t>
      </w:r>
      <w:r w:rsidR="00D20183">
        <w:t>[URI]</w:t>
      </w:r>
    </w:p>
    <w:p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 Version 1.2.1 Part 5: TTP</w:t>
      </w:r>
      <w:r>
        <w:t xml:space="preserve">. </w:t>
      </w:r>
      <w:r w:rsidR="00AF76D8">
        <w:t>(this document)</w:t>
      </w:r>
    </w:p>
    <w:p w:rsidR="00F94051" w:rsidRDefault="00F94051" w:rsidP="00F94051">
      <w:pPr>
        <w:pStyle w:val="RelatedWork"/>
      </w:pPr>
      <w:r w:rsidRPr="00F94051">
        <w:rPr>
          <w:i/>
        </w:rPr>
        <w:t>STIX Version 1.2.1 Part 6: Incident</w:t>
      </w:r>
      <w:r>
        <w:t>. [URI]</w:t>
      </w:r>
    </w:p>
    <w:p w:rsidR="00F94051" w:rsidRDefault="00F94051" w:rsidP="00F94051">
      <w:pPr>
        <w:pStyle w:val="RelatedWork"/>
      </w:pPr>
      <w:r w:rsidRPr="00F94051">
        <w:rPr>
          <w:i/>
        </w:rPr>
        <w:t>STIX Version 1.2.1 Part 7: Threat Actor</w:t>
      </w:r>
      <w:r>
        <w:t>. [URI]</w:t>
      </w:r>
    </w:p>
    <w:p w:rsidR="00F94051" w:rsidRDefault="00F94051" w:rsidP="00F94051">
      <w:pPr>
        <w:pStyle w:val="RelatedWork"/>
      </w:pPr>
      <w:r w:rsidRPr="00F94051">
        <w:rPr>
          <w:i/>
        </w:rPr>
        <w:t>STIX Version 1.2.1 Part 8: Campaign</w:t>
      </w:r>
      <w:r>
        <w:t>. [URI]</w:t>
      </w:r>
    </w:p>
    <w:p w:rsidR="00F94051" w:rsidRDefault="00F94051" w:rsidP="00F94051">
      <w:pPr>
        <w:pStyle w:val="RelatedWork"/>
      </w:pPr>
      <w:r w:rsidRPr="00F94051">
        <w:rPr>
          <w:i/>
        </w:rPr>
        <w:t>STIX Version 1.2.1 Part 9: Course of Action</w:t>
      </w:r>
      <w:r>
        <w:t>. [URI]</w:t>
      </w:r>
    </w:p>
    <w:p w:rsidR="00F94051" w:rsidRDefault="00F94051" w:rsidP="00F94051">
      <w:pPr>
        <w:pStyle w:val="RelatedWork"/>
      </w:pPr>
      <w:r w:rsidRPr="00F94051">
        <w:rPr>
          <w:i/>
        </w:rPr>
        <w:t>STIX Version 1.2.1 Part 10: Exploit Target</w:t>
      </w:r>
      <w:r>
        <w:t>. [URI]</w:t>
      </w:r>
    </w:p>
    <w:p w:rsidR="00F94051" w:rsidRDefault="00F94051" w:rsidP="00F94051">
      <w:pPr>
        <w:pStyle w:val="RelatedWork"/>
      </w:pPr>
      <w:r w:rsidRPr="00F94051">
        <w:rPr>
          <w:i/>
        </w:rPr>
        <w:t>STIX Version 1.2.1 Part 11: Report</w:t>
      </w:r>
      <w:r>
        <w:t>. [URI]</w:t>
      </w:r>
    </w:p>
    <w:p w:rsidR="00F94051" w:rsidRDefault="00F94051" w:rsidP="00F94051">
      <w:pPr>
        <w:pStyle w:val="RelatedWork"/>
      </w:pPr>
      <w:r w:rsidRPr="00F94051">
        <w:rPr>
          <w:i/>
        </w:rPr>
        <w:t xml:space="preserve">STIX Version 1.2.1 Part 12: </w:t>
      </w:r>
      <w:r w:rsidR="00BF55F9">
        <w:rPr>
          <w:i/>
        </w:rPr>
        <w:t xml:space="preserve">Default </w:t>
      </w:r>
      <w:r w:rsidRPr="00F94051">
        <w:rPr>
          <w:i/>
        </w:rPr>
        <w:t>Extensions</w:t>
      </w:r>
      <w:r>
        <w:t>. [URI]</w:t>
      </w:r>
    </w:p>
    <w:p w:rsidR="00F94051" w:rsidRDefault="00F94051" w:rsidP="00F94051">
      <w:pPr>
        <w:pStyle w:val="RelatedWork"/>
      </w:pPr>
      <w:r w:rsidRPr="00F94051">
        <w:rPr>
          <w:i/>
        </w:rPr>
        <w:t>STIX Version 1.2.1 Part 13: Data Marking</w:t>
      </w:r>
      <w:r>
        <w:t>. [URI]</w:t>
      </w:r>
    </w:p>
    <w:p w:rsidR="00F94051" w:rsidRDefault="00F94051" w:rsidP="00F94051">
      <w:pPr>
        <w:pStyle w:val="RelatedWork"/>
      </w:pPr>
      <w:r w:rsidRPr="00F94051">
        <w:rPr>
          <w:i/>
        </w:rPr>
        <w:t>STIX Version 1.2.1 Part 14: Vocabularies</w:t>
      </w:r>
      <w:r>
        <w:t>. [URI]</w:t>
      </w:r>
    </w:p>
    <w:p w:rsidR="00E62DFD" w:rsidRDefault="00F94051" w:rsidP="00F94051">
      <w:pPr>
        <w:pStyle w:val="RelatedWork"/>
      </w:pPr>
      <w:r w:rsidRPr="00F94051">
        <w:rPr>
          <w:i/>
        </w:rPr>
        <w:t>STIX Version 1.2.1 Part 15: UML Model</w:t>
      </w:r>
      <w:r>
        <w:t>. [URI]</w:t>
      </w:r>
    </w:p>
    <w:p w:rsidR="00D17F06" w:rsidRDefault="00D17F06" w:rsidP="00D17F06">
      <w:pPr>
        <w:pStyle w:val="Titlepageinfo"/>
      </w:pPr>
      <w:bookmarkStart w:id="3" w:name="RelatedWork"/>
      <w:r>
        <w:t>Related work</w:t>
      </w:r>
      <w:bookmarkEnd w:id="3"/>
      <w:r>
        <w:t>:</w:t>
      </w:r>
    </w:p>
    <w:p w:rsidR="00D17F06" w:rsidRPr="004C4D7C" w:rsidRDefault="00D17F06" w:rsidP="00D17F06">
      <w:pPr>
        <w:pStyle w:val="Titlepageinfodescription"/>
      </w:pPr>
      <w:r>
        <w:t>This specification is related to:</w:t>
      </w:r>
    </w:p>
    <w:p w:rsidR="008F61FB" w:rsidRDefault="0023482D" w:rsidP="0023482D">
      <w:pPr>
        <w:pStyle w:val="RelatedWork"/>
      </w:pPr>
      <w:r>
        <w:t>R</w:t>
      </w:r>
      <w:r w:rsidR="007D079E">
        <w:t xml:space="preserve">elated specifications </w:t>
      </w:r>
      <w:r w:rsidR="008F61FB">
        <w:t>(</w:t>
      </w:r>
      <w:r w:rsidR="00D17F06">
        <w:t>hyperl</w:t>
      </w:r>
      <w:r w:rsidR="008F61FB">
        <w:t xml:space="preserve">ink, </w:t>
      </w:r>
      <w:r w:rsidR="006B65C7">
        <w:t>if available</w:t>
      </w:r>
      <w:r w:rsidR="008F61FB">
        <w:t>)</w:t>
      </w:r>
    </w:p>
    <w:p w:rsidR="00735E3A" w:rsidRDefault="00735E3A" w:rsidP="00735E3A">
      <w:pPr>
        <w:pStyle w:val="Titlepageinfo"/>
      </w:pPr>
      <w:r>
        <w:t>Abstract:</w:t>
      </w:r>
    </w:p>
    <w:p w:rsidR="00735E3A" w:rsidRPr="005E3EEE" w:rsidRDefault="005E3EEE" w:rsidP="00735E3A">
      <w:pPr>
        <w:pStyle w:val="Abstract"/>
      </w:pPr>
      <w:r w:rsidRPr="005E3EEE">
        <w:rPr>
          <w:iCs/>
        </w:rPr>
        <w:t>The</w:t>
      </w:r>
      <w:r>
        <w:rPr>
          <w:iCs/>
        </w:rPr>
        <w:t xml:space="preserve"> Structured Threat Information Ex</w:t>
      </w:r>
      <w:r w:rsidRPr="005E3EEE">
        <w:rPr>
          <w:iCs/>
        </w:rPr>
        <w:t>pression (STIX) framework defines nine core constructs and the relationships between them for the purposes of modeling cyber threat information and enabling cyber threat information analysis and sharing.  This specification document defines the Tactics, Techniques, and Procedures (TTP) construct, which captures the behavior or modus operandi of cyber adversaries.</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t>URI pattern</w:t>
      </w:r>
      <w:r w:rsidR="00CA025D">
        <w:t>s</w:t>
      </w:r>
      <w:r>
        <w:t>:</w:t>
      </w:r>
    </w:p>
    <w:p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AF76D8" w:rsidRPr="00835415">
        <w:rPr>
          <w:rFonts w:cs="Arial"/>
        </w:rPr>
        <w:t>part5-ttp</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AF76D8" w:rsidRPr="00835415">
        <w:rPr>
          <w:rFonts w:cs="Arial"/>
        </w:rPr>
        <w:t>part5-ttp</w:t>
      </w:r>
      <w:r w:rsidR="00163EB3" w:rsidRPr="00163EB3">
        <w:rPr>
          <w:rStyle w:val="Hyperlink"/>
          <w:color w:val="auto"/>
        </w:rPr>
        <w:t>.docx</w:t>
      </w:r>
    </w:p>
    <w:p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AF76D8" w:rsidRPr="00835415">
        <w:rPr>
          <w:rFonts w:cs="Arial"/>
        </w:rPr>
        <w:t>part5-ttp</w:t>
      </w:r>
      <w:r w:rsidR="00163EB3" w:rsidRPr="00163EB3">
        <w:rPr>
          <w:rStyle w:val="Hyperlink"/>
          <w:color w:val="auto"/>
        </w:rPr>
        <w:t>.docx</w:t>
      </w:r>
    </w:p>
    <w:p w:rsidR="00544386" w:rsidRDefault="001057D2" w:rsidP="001057D2">
      <w:pPr>
        <w:pStyle w:val="Abstract"/>
      </w:pPr>
      <w:r>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1847BD" w:rsidRPr="00852E10" w:rsidRDefault="001847BD" w:rsidP="001847BD">
      <w:pPr>
        <w:pStyle w:val="Notices"/>
      </w:pPr>
      <w:r>
        <w:lastRenderedPageBreak/>
        <w:t>Table of Contents</w:t>
      </w:r>
    </w:p>
    <w:p w:rsidR="005D0429"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676636" w:history="1">
        <w:r w:rsidR="005D0429" w:rsidRPr="00FC5A20">
          <w:rPr>
            <w:rStyle w:val="Hyperlink"/>
            <w:noProof/>
          </w:rPr>
          <w:t>1</w:t>
        </w:r>
        <w:r w:rsidR="005D0429">
          <w:rPr>
            <w:rFonts w:asciiTheme="minorHAnsi" w:eastAsiaTheme="minorEastAsia" w:hAnsiTheme="minorHAnsi" w:cstheme="minorBidi"/>
            <w:noProof/>
            <w:sz w:val="22"/>
            <w:szCs w:val="22"/>
          </w:rPr>
          <w:tab/>
        </w:r>
        <w:r w:rsidR="005D0429" w:rsidRPr="00FC5A20">
          <w:rPr>
            <w:rStyle w:val="Hyperlink"/>
            <w:noProof/>
          </w:rPr>
          <w:t>Introduction</w:t>
        </w:r>
        <w:r w:rsidR="005D0429">
          <w:rPr>
            <w:noProof/>
            <w:webHidden/>
          </w:rPr>
          <w:tab/>
        </w:r>
        <w:r w:rsidR="005D0429">
          <w:rPr>
            <w:noProof/>
            <w:webHidden/>
          </w:rPr>
          <w:fldChar w:fldCharType="begin"/>
        </w:r>
        <w:r w:rsidR="005D0429">
          <w:rPr>
            <w:noProof/>
            <w:webHidden/>
          </w:rPr>
          <w:instrText xml:space="preserve"> PAGEREF _Toc429676636 \h </w:instrText>
        </w:r>
        <w:r w:rsidR="005D0429">
          <w:rPr>
            <w:noProof/>
            <w:webHidden/>
          </w:rPr>
        </w:r>
        <w:r w:rsidR="005D0429">
          <w:rPr>
            <w:noProof/>
            <w:webHidden/>
          </w:rPr>
          <w:fldChar w:fldCharType="separate"/>
        </w:r>
        <w:r w:rsidR="005D0429">
          <w:rPr>
            <w:noProof/>
            <w:webHidden/>
          </w:rPr>
          <w:t>4</w:t>
        </w:r>
        <w:r w:rsidR="005D0429">
          <w:rPr>
            <w:noProof/>
            <w:webHidden/>
          </w:rPr>
          <w:fldChar w:fldCharType="end"/>
        </w:r>
      </w:hyperlink>
    </w:p>
    <w:p w:rsidR="005D0429" w:rsidRDefault="00FD6416">
      <w:pPr>
        <w:pStyle w:val="TOC2"/>
        <w:tabs>
          <w:tab w:val="right" w:leader="dot" w:pos="9350"/>
        </w:tabs>
        <w:rPr>
          <w:rFonts w:asciiTheme="minorHAnsi" w:eastAsiaTheme="minorEastAsia" w:hAnsiTheme="minorHAnsi" w:cstheme="minorBidi"/>
          <w:noProof/>
          <w:sz w:val="22"/>
          <w:szCs w:val="22"/>
        </w:rPr>
      </w:pPr>
      <w:hyperlink w:anchor="_Toc429676637" w:history="1">
        <w:r w:rsidR="005D0429" w:rsidRPr="00FC5A20">
          <w:rPr>
            <w:rStyle w:val="Hyperlink"/>
            <w:noProof/>
          </w:rPr>
          <w:t>1.1 STIX Specification Documents</w:t>
        </w:r>
        <w:r w:rsidR="005D0429">
          <w:rPr>
            <w:noProof/>
            <w:webHidden/>
          </w:rPr>
          <w:tab/>
        </w:r>
        <w:r w:rsidR="005D0429">
          <w:rPr>
            <w:noProof/>
            <w:webHidden/>
          </w:rPr>
          <w:fldChar w:fldCharType="begin"/>
        </w:r>
        <w:r w:rsidR="005D0429">
          <w:rPr>
            <w:noProof/>
            <w:webHidden/>
          </w:rPr>
          <w:instrText xml:space="preserve"> PAGEREF _Toc429676637 \h </w:instrText>
        </w:r>
        <w:r w:rsidR="005D0429">
          <w:rPr>
            <w:noProof/>
            <w:webHidden/>
          </w:rPr>
        </w:r>
        <w:r w:rsidR="005D0429">
          <w:rPr>
            <w:noProof/>
            <w:webHidden/>
          </w:rPr>
          <w:fldChar w:fldCharType="separate"/>
        </w:r>
        <w:r w:rsidR="005D0429">
          <w:rPr>
            <w:noProof/>
            <w:webHidden/>
          </w:rPr>
          <w:t>4</w:t>
        </w:r>
        <w:r w:rsidR="005D0429">
          <w:rPr>
            <w:noProof/>
            <w:webHidden/>
          </w:rPr>
          <w:fldChar w:fldCharType="end"/>
        </w:r>
      </w:hyperlink>
    </w:p>
    <w:p w:rsidR="005D0429" w:rsidRDefault="00FD6416">
      <w:pPr>
        <w:pStyle w:val="TOC2"/>
        <w:tabs>
          <w:tab w:val="right" w:leader="dot" w:pos="9350"/>
        </w:tabs>
        <w:rPr>
          <w:rFonts w:asciiTheme="minorHAnsi" w:eastAsiaTheme="minorEastAsia" w:hAnsiTheme="minorHAnsi" w:cstheme="minorBidi"/>
          <w:noProof/>
          <w:sz w:val="22"/>
          <w:szCs w:val="22"/>
        </w:rPr>
      </w:pPr>
      <w:hyperlink w:anchor="_Toc429676638" w:history="1">
        <w:r w:rsidR="005D0429" w:rsidRPr="00FC5A20">
          <w:rPr>
            <w:rStyle w:val="Hyperlink"/>
            <w:noProof/>
          </w:rPr>
          <w:t>1.2 Document Conventions</w:t>
        </w:r>
        <w:r w:rsidR="005D0429">
          <w:rPr>
            <w:noProof/>
            <w:webHidden/>
          </w:rPr>
          <w:tab/>
        </w:r>
        <w:r w:rsidR="005D0429">
          <w:rPr>
            <w:noProof/>
            <w:webHidden/>
          </w:rPr>
          <w:fldChar w:fldCharType="begin"/>
        </w:r>
        <w:r w:rsidR="005D0429">
          <w:rPr>
            <w:noProof/>
            <w:webHidden/>
          </w:rPr>
          <w:instrText xml:space="preserve"> PAGEREF _Toc429676638 \h </w:instrText>
        </w:r>
        <w:r w:rsidR="005D0429">
          <w:rPr>
            <w:noProof/>
            <w:webHidden/>
          </w:rPr>
        </w:r>
        <w:r w:rsidR="005D0429">
          <w:rPr>
            <w:noProof/>
            <w:webHidden/>
          </w:rPr>
          <w:fldChar w:fldCharType="separate"/>
        </w:r>
        <w:r w:rsidR="005D0429">
          <w:rPr>
            <w:noProof/>
            <w:webHidden/>
          </w:rPr>
          <w:t>5</w:t>
        </w:r>
        <w:r w:rsidR="005D0429">
          <w:rPr>
            <w:noProof/>
            <w:webHidden/>
          </w:rPr>
          <w:fldChar w:fldCharType="end"/>
        </w:r>
      </w:hyperlink>
    </w:p>
    <w:p w:rsidR="005D0429" w:rsidRDefault="00FD6416">
      <w:pPr>
        <w:pStyle w:val="TOC3"/>
        <w:tabs>
          <w:tab w:val="right" w:leader="dot" w:pos="9350"/>
        </w:tabs>
        <w:rPr>
          <w:rFonts w:asciiTheme="minorHAnsi" w:eastAsiaTheme="minorEastAsia" w:hAnsiTheme="minorHAnsi" w:cstheme="minorBidi"/>
          <w:noProof/>
          <w:sz w:val="22"/>
          <w:szCs w:val="22"/>
        </w:rPr>
      </w:pPr>
      <w:hyperlink w:anchor="_Toc429676639" w:history="1">
        <w:r w:rsidR="005D0429" w:rsidRPr="00FC5A20">
          <w:rPr>
            <w:rStyle w:val="Hyperlink"/>
            <w:noProof/>
          </w:rPr>
          <w:t>1.2.1 Fonts</w:t>
        </w:r>
        <w:r w:rsidR="005D0429">
          <w:rPr>
            <w:noProof/>
            <w:webHidden/>
          </w:rPr>
          <w:tab/>
        </w:r>
        <w:r w:rsidR="005D0429">
          <w:rPr>
            <w:noProof/>
            <w:webHidden/>
          </w:rPr>
          <w:fldChar w:fldCharType="begin"/>
        </w:r>
        <w:r w:rsidR="005D0429">
          <w:rPr>
            <w:noProof/>
            <w:webHidden/>
          </w:rPr>
          <w:instrText xml:space="preserve"> PAGEREF _Toc429676639 \h </w:instrText>
        </w:r>
        <w:r w:rsidR="005D0429">
          <w:rPr>
            <w:noProof/>
            <w:webHidden/>
          </w:rPr>
        </w:r>
        <w:r w:rsidR="005D0429">
          <w:rPr>
            <w:noProof/>
            <w:webHidden/>
          </w:rPr>
          <w:fldChar w:fldCharType="separate"/>
        </w:r>
        <w:r w:rsidR="005D0429">
          <w:rPr>
            <w:noProof/>
            <w:webHidden/>
          </w:rPr>
          <w:t>5</w:t>
        </w:r>
        <w:r w:rsidR="005D0429">
          <w:rPr>
            <w:noProof/>
            <w:webHidden/>
          </w:rPr>
          <w:fldChar w:fldCharType="end"/>
        </w:r>
      </w:hyperlink>
    </w:p>
    <w:p w:rsidR="005D0429" w:rsidRDefault="00FD6416">
      <w:pPr>
        <w:pStyle w:val="TOC3"/>
        <w:tabs>
          <w:tab w:val="right" w:leader="dot" w:pos="9350"/>
        </w:tabs>
        <w:rPr>
          <w:rFonts w:asciiTheme="minorHAnsi" w:eastAsiaTheme="minorEastAsia" w:hAnsiTheme="minorHAnsi" w:cstheme="minorBidi"/>
          <w:noProof/>
          <w:sz w:val="22"/>
          <w:szCs w:val="22"/>
        </w:rPr>
      </w:pPr>
      <w:hyperlink w:anchor="_Toc429676640" w:history="1">
        <w:r w:rsidR="005D0429" w:rsidRPr="00FC5A20">
          <w:rPr>
            <w:rStyle w:val="Hyperlink"/>
            <w:noProof/>
          </w:rPr>
          <w:t>1.2.2 UML Package References</w:t>
        </w:r>
        <w:r w:rsidR="005D0429">
          <w:rPr>
            <w:noProof/>
            <w:webHidden/>
          </w:rPr>
          <w:tab/>
        </w:r>
        <w:r w:rsidR="005D0429">
          <w:rPr>
            <w:noProof/>
            <w:webHidden/>
          </w:rPr>
          <w:fldChar w:fldCharType="begin"/>
        </w:r>
        <w:r w:rsidR="005D0429">
          <w:rPr>
            <w:noProof/>
            <w:webHidden/>
          </w:rPr>
          <w:instrText xml:space="preserve"> PAGEREF _Toc429676640 \h </w:instrText>
        </w:r>
        <w:r w:rsidR="005D0429">
          <w:rPr>
            <w:noProof/>
            <w:webHidden/>
          </w:rPr>
        </w:r>
        <w:r w:rsidR="005D0429">
          <w:rPr>
            <w:noProof/>
            <w:webHidden/>
          </w:rPr>
          <w:fldChar w:fldCharType="separate"/>
        </w:r>
        <w:r w:rsidR="005D0429">
          <w:rPr>
            <w:noProof/>
            <w:webHidden/>
          </w:rPr>
          <w:t>5</w:t>
        </w:r>
        <w:r w:rsidR="005D0429">
          <w:rPr>
            <w:noProof/>
            <w:webHidden/>
          </w:rPr>
          <w:fldChar w:fldCharType="end"/>
        </w:r>
      </w:hyperlink>
    </w:p>
    <w:p w:rsidR="005D0429" w:rsidRDefault="00FD6416">
      <w:pPr>
        <w:pStyle w:val="TOC3"/>
        <w:tabs>
          <w:tab w:val="right" w:leader="dot" w:pos="9350"/>
        </w:tabs>
        <w:rPr>
          <w:rFonts w:asciiTheme="minorHAnsi" w:eastAsiaTheme="minorEastAsia" w:hAnsiTheme="minorHAnsi" w:cstheme="minorBidi"/>
          <w:noProof/>
          <w:sz w:val="22"/>
          <w:szCs w:val="22"/>
        </w:rPr>
      </w:pPr>
      <w:hyperlink w:anchor="_Toc429676641" w:history="1">
        <w:r w:rsidR="005D0429" w:rsidRPr="00FC5A20">
          <w:rPr>
            <w:rStyle w:val="Hyperlink"/>
            <w:noProof/>
          </w:rPr>
          <w:t>1.2.3 UML Diagrams</w:t>
        </w:r>
        <w:r w:rsidR="005D0429">
          <w:rPr>
            <w:noProof/>
            <w:webHidden/>
          </w:rPr>
          <w:tab/>
        </w:r>
        <w:r w:rsidR="005D0429">
          <w:rPr>
            <w:noProof/>
            <w:webHidden/>
          </w:rPr>
          <w:fldChar w:fldCharType="begin"/>
        </w:r>
        <w:r w:rsidR="005D0429">
          <w:rPr>
            <w:noProof/>
            <w:webHidden/>
          </w:rPr>
          <w:instrText xml:space="preserve"> PAGEREF _Toc429676641 \h </w:instrText>
        </w:r>
        <w:r w:rsidR="005D0429">
          <w:rPr>
            <w:noProof/>
            <w:webHidden/>
          </w:rPr>
        </w:r>
        <w:r w:rsidR="005D0429">
          <w:rPr>
            <w:noProof/>
            <w:webHidden/>
          </w:rPr>
          <w:fldChar w:fldCharType="separate"/>
        </w:r>
        <w:r w:rsidR="005D0429">
          <w:rPr>
            <w:noProof/>
            <w:webHidden/>
          </w:rPr>
          <w:t>5</w:t>
        </w:r>
        <w:r w:rsidR="005D0429">
          <w:rPr>
            <w:noProof/>
            <w:webHidden/>
          </w:rPr>
          <w:fldChar w:fldCharType="end"/>
        </w:r>
      </w:hyperlink>
    </w:p>
    <w:p w:rsidR="005D0429" w:rsidRDefault="00FD6416">
      <w:pPr>
        <w:pStyle w:val="TOC4"/>
        <w:tabs>
          <w:tab w:val="right" w:leader="dot" w:pos="9350"/>
        </w:tabs>
        <w:rPr>
          <w:rFonts w:asciiTheme="minorHAnsi" w:eastAsiaTheme="minorEastAsia" w:hAnsiTheme="minorHAnsi" w:cstheme="minorBidi"/>
          <w:noProof/>
          <w:sz w:val="22"/>
          <w:szCs w:val="22"/>
        </w:rPr>
      </w:pPr>
      <w:hyperlink w:anchor="_Toc429676642" w:history="1">
        <w:r w:rsidR="005D0429" w:rsidRPr="00FC5A20">
          <w:rPr>
            <w:rStyle w:val="Hyperlink"/>
            <w:noProof/>
          </w:rPr>
          <w:t>1.2.3.1 Class Properties</w:t>
        </w:r>
        <w:r w:rsidR="005D0429">
          <w:rPr>
            <w:noProof/>
            <w:webHidden/>
          </w:rPr>
          <w:tab/>
        </w:r>
        <w:r w:rsidR="005D0429">
          <w:rPr>
            <w:noProof/>
            <w:webHidden/>
          </w:rPr>
          <w:fldChar w:fldCharType="begin"/>
        </w:r>
        <w:r w:rsidR="005D0429">
          <w:rPr>
            <w:noProof/>
            <w:webHidden/>
          </w:rPr>
          <w:instrText xml:space="preserve"> PAGEREF _Toc429676642 \h </w:instrText>
        </w:r>
        <w:r w:rsidR="005D0429">
          <w:rPr>
            <w:noProof/>
            <w:webHidden/>
          </w:rPr>
        </w:r>
        <w:r w:rsidR="005D0429">
          <w:rPr>
            <w:noProof/>
            <w:webHidden/>
          </w:rPr>
          <w:fldChar w:fldCharType="separate"/>
        </w:r>
        <w:r w:rsidR="005D0429">
          <w:rPr>
            <w:noProof/>
            <w:webHidden/>
          </w:rPr>
          <w:t>6</w:t>
        </w:r>
        <w:r w:rsidR="005D0429">
          <w:rPr>
            <w:noProof/>
            <w:webHidden/>
          </w:rPr>
          <w:fldChar w:fldCharType="end"/>
        </w:r>
      </w:hyperlink>
    </w:p>
    <w:p w:rsidR="005D0429" w:rsidRDefault="00FD6416">
      <w:pPr>
        <w:pStyle w:val="TOC4"/>
        <w:tabs>
          <w:tab w:val="right" w:leader="dot" w:pos="9350"/>
        </w:tabs>
        <w:rPr>
          <w:rFonts w:asciiTheme="minorHAnsi" w:eastAsiaTheme="minorEastAsia" w:hAnsiTheme="minorHAnsi" w:cstheme="minorBidi"/>
          <w:noProof/>
          <w:sz w:val="22"/>
          <w:szCs w:val="22"/>
        </w:rPr>
      </w:pPr>
      <w:hyperlink w:anchor="_Toc429676643" w:history="1">
        <w:r w:rsidR="005D0429" w:rsidRPr="00FC5A20">
          <w:rPr>
            <w:rStyle w:val="Hyperlink"/>
            <w:noProof/>
          </w:rPr>
          <w:t>1.2.3.2 Diagram Icons and Arrow Types</w:t>
        </w:r>
        <w:r w:rsidR="005D0429">
          <w:rPr>
            <w:noProof/>
            <w:webHidden/>
          </w:rPr>
          <w:tab/>
        </w:r>
        <w:r w:rsidR="005D0429">
          <w:rPr>
            <w:noProof/>
            <w:webHidden/>
          </w:rPr>
          <w:fldChar w:fldCharType="begin"/>
        </w:r>
        <w:r w:rsidR="005D0429">
          <w:rPr>
            <w:noProof/>
            <w:webHidden/>
          </w:rPr>
          <w:instrText xml:space="preserve"> PAGEREF _Toc429676643 \h </w:instrText>
        </w:r>
        <w:r w:rsidR="005D0429">
          <w:rPr>
            <w:noProof/>
            <w:webHidden/>
          </w:rPr>
        </w:r>
        <w:r w:rsidR="005D0429">
          <w:rPr>
            <w:noProof/>
            <w:webHidden/>
          </w:rPr>
          <w:fldChar w:fldCharType="separate"/>
        </w:r>
        <w:r w:rsidR="005D0429">
          <w:rPr>
            <w:noProof/>
            <w:webHidden/>
          </w:rPr>
          <w:t>6</w:t>
        </w:r>
        <w:r w:rsidR="005D0429">
          <w:rPr>
            <w:noProof/>
            <w:webHidden/>
          </w:rPr>
          <w:fldChar w:fldCharType="end"/>
        </w:r>
      </w:hyperlink>
    </w:p>
    <w:p w:rsidR="005D0429" w:rsidRDefault="00FD6416">
      <w:pPr>
        <w:pStyle w:val="TOC4"/>
        <w:tabs>
          <w:tab w:val="right" w:leader="dot" w:pos="9350"/>
        </w:tabs>
        <w:rPr>
          <w:rFonts w:asciiTheme="minorHAnsi" w:eastAsiaTheme="minorEastAsia" w:hAnsiTheme="minorHAnsi" w:cstheme="minorBidi"/>
          <w:noProof/>
          <w:sz w:val="22"/>
          <w:szCs w:val="22"/>
        </w:rPr>
      </w:pPr>
      <w:hyperlink w:anchor="_Toc429676644" w:history="1">
        <w:r w:rsidR="005D0429" w:rsidRPr="00FC5A20">
          <w:rPr>
            <w:rStyle w:val="Hyperlink"/>
            <w:noProof/>
          </w:rPr>
          <w:t>1.2.3.3 Color Coding</w:t>
        </w:r>
        <w:r w:rsidR="005D0429">
          <w:rPr>
            <w:noProof/>
            <w:webHidden/>
          </w:rPr>
          <w:tab/>
        </w:r>
        <w:r w:rsidR="005D0429">
          <w:rPr>
            <w:noProof/>
            <w:webHidden/>
          </w:rPr>
          <w:fldChar w:fldCharType="begin"/>
        </w:r>
        <w:r w:rsidR="005D0429">
          <w:rPr>
            <w:noProof/>
            <w:webHidden/>
          </w:rPr>
          <w:instrText xml:space="preserve"> PAGEREF _Toc429676644 \h </w:instrText>
        </w:r>
        <w:r w:rsidR="005D0429">
          <w:rPr>
            <w:noProof/>
            <w:webHidden/>
          </w:rPr>
        </w:r>
        <w:r w:rsidR="005D0429">
          <w:rPr>
            <w:noProof/>
            <w:webHidden/>
          </w:rPr>
          <w:fldChar w:fldCharType="separate"/>
        </w:r>
        <w:r w:rsidR="005D0429">
          <w:rPr>
            <w:noProof/>
            <w:webHidden/>
          </w:rPr>
          <w:t>6</w:t>
        </w:r>
        <w:r w:rsidR="005D0429">
          <w:rPr>
            <w:noProof/>
            <w:webHidden/>
          </w:rPr>
          <w:fldChar w:fldCharType="end"/>
        </w:r>
      </w:hyperlink>
    </w:p>
    <w:p w:rsidR="005D0429" w:rsidRDefault="00FD6416">
      <w:pPr>
        <w:pStyle w:val="TOC3"/>
        <w:tabs>
          <w:tab w:val="right" w:leader="dot" w:pos="9350"/>
        </w:tabs>
        <w:rPr>
          <w:rFonts w:asciiTheme="minorHAnsi" w:eastAsiaTheme="minorEastAsia" w:hAnsiTheme="minorHAnsi" w:cstheme="minorBidi"/>
          <w:noProof/>
          <w:sz w:val="22"/>
          <w:szCs w:val="22"/>
        </w:rPr>
      </w:pPr>
      <w:hyperlink w:anchor="_Toc429676645" w:history="1">
        <w:r w:rsidR="005D0429" w:rsidRPr="00FC5A20">
          <w:rPr>
            <w:rStyle w:val="Hyperlink"/>
            <w:noProof/>
          </w:rPr>
          <w:t>1.2.4 Property Table Notation</w:t>
        </w:r>
        <w:r w:rsidR="005D0429">
          <w:rPr>
            <w:noProof/>
            <w:webHidden/>
          </w:rPr>
          <w:tab/>
        </w:r>
        <w:r w:rsidR="005D0429">
          <w:rPr>
            <w:noProof/>
            <w:webHidden/>
          </w:rPr>
          <w:fldChar w:fldCharType="begin"/>
        </w:r>
        <w:r w:rsidR="005D0429">
          <w:rPr>
            <w:noProof/>
            <w:webHidden/>
          </w:rPr>
          <w:instrText xml:space="preserve"> PAGEREF _Toc429676645 \h </w:instrText>
        </w:r>
        <w:r w:rsidR="005D0429">
          <w:rPr>
            <w:noProof/>
            <w:webHidden/>
          </w:rPr>
        </w:r>
        <w:r w:rsidR="005D0429">
          <w:rPr>
            <w:noProof/>
            <w:webHidden/>
          </w:rPr>
          <w:fldChar w:fldCharType="separate"/>
        </w:r>
        <w:r w:rsidR="005D0429">
          <w:rPr>
            <w:noProof/>
            <w:webHidden/>
          </w:rPr>
          <w:t>7</w:t>
        </w:r>
        <w:r w:rsidR="005D0429">
          <w:rPr>
            <w:noProof/>
            <w:webHidden/>
          </w:rPr>
          <w:fldChar w:fldCharType="end"/>
        </w:r>
      </w:hyperlink>
    </w:p>
    <w:p w:rsidR="005D0429" w:rsidRDefault="00FD6416">
      <w:pPr>
        <w:pStyle w:val="TOC3"/>
        <w:tabs>
          <w:tab w:val="right" w:leader="dot" w:pos="9350"/>
        </w:tabs>
        <w:rPr>
          <w:rFonts w:asciiTheme="minorHAnsi" w:eastAsiaTheme="minorEastAsia" w:hAnsiTheme="minorHAnsi" w:cstheme="minorBidi"/>
          <w:noProof/>
          <w:sz w:val="22"/>
          <w:szCs w:val="22"/>
        </w:rPr>
      </w:pPr>
      <w:hyperlink w:anchor="_Toc429676646" w:history="1">
        <w:r w:rsidR="005D0429" w:rsidRPr="00FC5A20">
          <w:rPr>
            <w:rStyle w:val="Hyperlink"/>
            <w:noProof/>
          </w:rPr>
          <w:t>1.2.5 Property and Class Descriptions</w:t>
        </w:r>
        <w:r w:rsidR="005D0429">
          <w:rPr>
            <w:noProof/>
            <w:webHidden/>
          </w:rPr>
          <w:tab/>
        </w:r>
        <w:r w:rsidR="005D0429">
          <w:rPr>
            <w:noProof/>
            <w:webHidden/>
          </w:rPr>
          <w:fldChar w:fldCharType="begin"/>
        </w:r>
        <w:r w:rsidR="005D0429">
          <w:rPr>
            <w:noProof/>
            <w:webHidden/>
          </w:rPr>
          <w:instrText xml:space="preserve"> PAGEREF _Toc429676646 \h </w:instrText>
        </w:r>
        <w:r w:rsidR="005D0429">
          <w:rPr>
            <w:noProof/>
            <w:webHidden/>
          </w:rPr>
        </w:r>
        <w:r w:rsidR="005D0429">
          <w:rPr>
            <w:noProof/>
            <w:webHidden/>
          </w:rPr>
          <w:fldChar w:fldCharType="separate"/>
        </w:r>
        <w:r w:rsidR="005D0429">
          <w:rPr>
            <w:noProof/>
            <w:webHidden/>
          </w:rPr>
          <w:t>7</w:t>
        </w:r>
        <w:r w:rsidR="005D0429">
          <w:rPr>
            <w:noProof/>
            <w:webHidden/>
          </w:rPr>
          <w:fldChar w:fldCharType="end"/>
        </w:r>
      </w:hyperlink>
    </w:p>
    <w:p w:rsidR="005D0429" w:rsidRDefault="00FD6416">
      <w:pPr>
        <w:pStyle w:val="TOC2"/>
        <w:tabs>
          <w:tab w:val="right" w:leader="dot" w:pos="9350"/>
        </w:tabs>
        <w:rPr>
          <w:rFonts w:asciiTheme="minorHAnsi" w:eastAsiaTheme="minorEastAsia" w:hAnsiTheme="minorHAnsi" w:cstheme="minorBidi"/>
          <w:noProof/>
          <w:sz w:val="22"/>
          <w:szCs w:val="22"/>
        </w:rPr>
      </w:pPr>
      <w:hyperlink w:anchor="_Toc429676647" w:history="1">
        <w:r w:rsidR="005D0429" w:rsidRPr="00FC5A20">
          <w:rPr>
            <w:rStyle w:val="Hyperlink"/>
            <w:noProof/>
          </w:rPr>
          <w:t>1.3 Terminology</w:t>
        </w:r>
        <w:r w:rsidR="005D0429">
          <w:rPr>
            <w:noProof/>
            <w:webHidden/>
          </w:rPr>
          <w:tab/>
        </w:r>
        <w:r w:rsidR="005D0429">
          <w:rPr>
            <w:noProof/>
            <w:webHidden/>
          </w:rPr>
          <w:fldChar w:fldCharType="begin"/>
        </w:r>
        <w:r w:rsidR="005D0429">
          <w:rPr>
            <w:noProof/>
            <w:webHidden/>
          </w:rPr>
          <w:instrText xml:space="preserve"> PAGEREF _Toc429676647 \h </w:instrText>
        </w:r>
        <w:r w:rsidR="005D0429">
          <w:rPr>
            <w:noProof/>
            <w:webHidden/>
          </w:rPr>
        </w:r>
        <w:r w:rsidR="005D0429">
          <w:rPr>
            <w:noProof/>
            <w:webHidden/>
          </w:rPr>
          <w:fldChar w:fldCharType="separate"/>
        </w:r>
        <w:r w:rsidR="005D0429">
          <w:rPr>
            <w:noProof/>
            <w:webHidden/>
          </w:rPr>
          <w:t>8</w:t>
        </w:r>
        <w:r w:rsidR="005D0429">
          <w:rPr>
            <w:noProof/>
            <w:webHidden/>
          </w:rPr>
          <w:fldChar w:fldCharType="end"/>
        </w:r>
      </w:hyperlink>
    </w:p>
    <w:p w:rsidR="005D0429" w:rsidRDefault="00FD6416">
      <w:pPr>
        <w:pStyle w:val="TOC2"/>
        <w:tabs>
          <w:tab w:val="right" w:leader="dot" w:pos="9350"/>
        </w:tabs>
        <w:rPr>
          <w:rFonts w:asciiTheme="minorHAnsi" w:eastAsiaTheme="minorEastAsia" w:hAnsiTheme="minorHAnsi" w:cstheme="minorBidi"/>
          <w:noProof/>
          <w:sz w:val="22"/>
          <w:szCs w:val="22"/>
        </w:rPr>
      </w:pPr>
      <w:hyperlink w:anchor="_Toc429676648" w:history="1">
        <w:r w:rsidR="005D0429" w:rsidRPr="00FC5A20">
          <w:rPr>
            <w:rStyle w:val="Hyperlink"/>
            <w:noProof/>
          </w:rPr>
          <w:t>1.4 Normative References</w:t>
        </w:r>
        <w:r w:rsidR="005D0429">
          <w:rPr>
            <w:noProof/>
            <w:webHidden/>
          </w:rPr>
          <w:tab/>
        </w:r>
        <w:r w:rsidR="005D0429">
          <w:rPr>
            <w:noProof/>
            <w:webHidden/>
          </w:rPr>
          <w:fldChar w:fldCharType="begin"/>
        </w:r>
        <w:r w:rsidR="005D0429">
          <w:rPr>
            <w:noProof/>
            <w:webHidden/>
          </w:rPr>
          <w:instrText xml:space="preserve"> PAGEREF _Toc429676648 \h </w:instrText>
        </w:r>
        <w:r w:rsidR="005D0429">
          <w:rPr>
            <w:noProof/>
            <w:webHidden/>
          </w:rPr>
        </w:r>
        <w:r w:rsidR="005D0429">
          <w:rPr>
            <w:noProof/>
            <w:webHidden/>
          </w:rPr>
          <w:fldChar w:fldCharType="separate"/>
        </w:r>
        <w:r w:rsidR="005D0429">
          <w:rPr>
            <w:noProof/>
            <w:webHidden/>
          </w:rPr>
          <w:t>8</w:t>
        </w:r>
        <w:r w:rsidR="005D0429">
          <w:rPr>
            <w:noProof/>
            <w:webHidden/>
          </w:rPr>
          <w:fldChar w:fldCharType="end"/>
        </w:r>
      </w:hyperlink>
    </w:p>
    <w:p w:rsidR="005D0429" w:rsidRDefault="00FD6416">
      <w:pPr>
        <w:pStyle w:val="TOC1"/>
        <w:rPr>
          <w:rFonts w:asciiTheme="minorHAnsi" w:eastAsiaTheme="minorEastAsia" w:hAnsiTheme="minorHAnsi" w:cstheme="minorBidi"/>
          <w:noProof/>
          <w:sz w:val="22"/>
          <w:szCs w:val="22"/>
        </w:rPr>
      </w:pPr>
      <w:hyperlink w:anchor="_Toc429676649" w:history="1">
        <w:r w:rsidR="005D0429" w:rsidRPr="00FC5A20">
          <w:rPr>
            <w:rStyle w:val="Hyperlink"/>
            <w:noProof/>
          </w:rPr>
          <w:t>2</w:t>
        </w:r>
        <w:r w:rsidR="005D0429">
          <w:rPr>
            <w:rFonts w:asciiTheme="minorHAnsi" w:eastAsiaTheme="minorEastAsia" w:hAnsiTheme="minorHAnsi" w:cstheme="minorBidi"/>
            <w:noProof/>
            <w:sz w:val="22"/>
            <w:szCs w:val="22"/>
          </w:rPr>
          <w:tab/>
        </w:r>
        <w:r w:rsidR="005D0429" w:rsidRPr="00FC5A20">
          <w:rPr>
            <w:rStyle w:val="Hyperlink"/>
            <w:noProof/>
          </w:rPr>
          <w:t>Background</w:t>
        </w:r>
        <w:r w:rsidR="005D0429">
          <w:rPr>
            <w:noProof/>
            <w:webHidden/>
          </w:rPr>
          <w:tab/>
        </w:r>
        <w:r w:rsidR="005D0429">
          <w:rPr>
            <w:noProof/>
            <w:webHidden/>
          </w:rPr>
          <w:fldChar w:fldCharType="begin"/>
        </w:r>
        <w:r w:rsidR="005D0429">
          <w:rPr>
            <w:noProof/>
            <w:webHidden/>
          </w:rPr>
          <w:instrText xml:space="preserve"> PAGEREF _Toc429676649 \h </w:instrText>
        </w:r>
        <w:r w:rsidR="005D0429">
          <w:rPr>
            <w:noProof/>
            <w:webHidden/>
          </w:rPr>
        </w:r>
        <w:r w:rsidR="005D0429">
          <w:rPr>
            <w:noProof/>
            <w:webHidden/>
          </w:rPr>
          <w:fldChar w:fldCharType="separate"/>
        </w:r>
        <w:r w:rsidR="005D0429">
          <w:rPr>
            <w:noProof/>
            <w:webHidden/>
          </w:rPr>
          <w:t>9</w:t>
        </w:r>
        <w:r w:rsidR="005D0429">
          <w:rPr>
            <w:noProof/>
            <w:webHidden/>
          </w:rPr>
          <w:fldChar w:fldCharType="end"/>
        </w:r>
      </w:hyperlink>
    </w:p>
    <w:p w:rsidR="005D0429" w:rsidRDefault="00FD6416">
      <w:pPr>
        <w:pStyle w:val="TOC2"/>
        <w:tabs>
          <w:tab w:val="right" w:leader="dot" w:pos="9350"/>
        </w:tabs>
        <w:rPr>
          <w:rFonts w:asciiTheme="minorHAnsi" w:eastAsiaTheme="minorEastAsia" w:hAnsiTheme="minorHAnsi" w:cstheme="minorBidi"/>
          <w:noProof/>
          <w:sz w:val="22"/>
          <w:szCs w:val="22"/>
        </w:rPr>
      </w:pPr>
      <w:hyperlink w:anchor="_Toc429676650" w:history="1">
        <w:r w:rsidR="005D0429" w:rsidRPr="00FC5A20">
          <w:rPr>
            <w:rStyle w:val="Hyperlink"/>
            <w:noProof/>
          </w:rPr>
          <w:t>2.1 TTP-Related Component Data Models</w:t>
        </w:r>
        <w:r w:rsidR="005D0429">
          <w:rPr>
            <w:noProof/>
            <w:webHidden/>
          </w:rPr>
          <w:tab/>
        </w:r>
        <w:r w:rsidR="005D0429">
          <w:rPr>
            <w:noProof/>
            <w:webHidden/>
          </w:rPr>
          <w:fldChar w:fldCharType="begin"/>
        </w:r>
        <w:r w:rsidR="005D0429">
          <w:rPr>
            <w:noProof/>
            <w:webHidden/>
          </w:rPr>
          <w:instrText xml:space="preserve"> PAGEREF _Toc429676650 \h </w:instrText>
        </w:r>
        <w:r w:rsidR="005D0429">
          <w:rPr>
            <w:noProof/>
            <w:webHidden/>
          </w:rPr>
        </w:r>
        <w:r w:rsidR="005D0429">
          <w:rPr>
            <w:noProof/>
            <w:webHidden/>
          </w:rPr>
          <w:fldChar w:fldCharType="separate"/>
        </w:r>
        <w:r w:rsidR="005D0429">
          <w:rPr>
            <w:noProof/>
            <w:webHidden/>
          </w:rPr>
          <w:t>9</w:t>
        </w:r>
        <w:r w:rsidR="005D0429">
          <w:rPr>
            <w:noProof/>
            <w:webHidden/>
          </w:rPr>
          <w:fldChar w:fldCharType="end"/>
        </w:r>
      </w:hyperlink>
    </w:p>
    <w:p w:rsidR="005D0429" w:rsidRDefault="00FD6416">
      <w:pPr>
        <w:pStyle w:val="TOC1"/>
        <w:rPr>
          <w:rFonts w:asciiTheme="minorHAnsi" w:eastAsiaTheme="minorEastAsia" w:hAnsiTheme="minorHAnsi" w:cstheme="minorBidi"/>
          <w:noProof/>
          <w:sz w:val="22"/>
          <w:szCs w:val="22"/>
        </w:rPr>
      </w:pPr>
      <w:hyperlink w:anchor="_Toc429676651" w:history="1">
        <w:r w:rsidR="005D0429" w:rsidRPr="00FC5A20">
          <w:rPr>
            <w:rStyle w:val="Hyperlink"/>
            <w:noProof/>
          </w:rPr>
          <w:t>3</w:t>
        </w:r>
        <w:r w:rsidR="005D0429">
          <w:rPr>
            <w:rFonts w:asciiTheme="minorHAnsi" w:eastAsiaTheme="minorEastAsia" w:hAnsiTheme="minorHAnsi" w:cstheme="minorBidi"/>
            <w:noProof/>
            <w:sz w:val="22"/>
            <w:szCs w:val="22"/>
          </w:rPr>
          <w:tab/>
        </w:r>
        <w:r w:rsidR="005D0429" w:rsidRPr="00FC5A20">
          <w:rPr>
            <w:rStyle w:val="Hyperlink"/>
            <w:noProof/>
          </w:rPr>
          <w:t>STIX TTP Data Model</w:t>
        </w:r>
        <w:r w:rsidR="005D0429">
          <w:rPr>
            <w:noProof/>
            <w:webHidden/>
          </w:rPr>
          <w:tab/>
        </w:r>
        <w:r w:rsidR="005D0429">
          <w:rPr>
            <w:noProof/>
            <w:webHidden/>
          </w:rPr>
          <w:fldChar w:fldCharType="begin"/>
        </w:r>
        <w:r w:rsidR="005D0429">
          <w:rPr>
            <w:noProof/>
            <w:webHidden/>
          </w:rPr>
          <w:instrText xml:space="preserve"> PAGEREF _Toc429676651 \h </w:instrText>
        </w:r>
        <w:r w:rsidR="005D0429">
          <w:rPr>
            <w:noProof/>
            <w:webHidden/>
          </w:rPr>
        </w:r>
        <w:r w:rsidR="005D0429">
          <w:rPr>
            <w:noProof/>
            <w:webHidden/>
          </w:rPr>
          <w:fldChar w:fldCharType="separate"/>
        </w:r>
        <w:r w:rsidR="005D0429">
          <w:rPr>
            <w:noProof/>
            <w:webHidden/>
          </w:rPr>
          <w:t>10</w:t>
        </w:r>
        <w:r w:rsidR="005D0429">
          <w:rPr>
            <w:noProof/>
            <w:webHidden/>
          </w:rPr>
          <w:fldChar w:fldCharType="end"/>
        </w:r>
      </w:hyperlink>
    </w:p>
    <w:p w:rsidR="005D0429" w:rsidRDefault="00FD6416">
      <w:pPr>
        <w:pStyle w:val="TOC2"/>
        <w:tabs>
          <w:tab w:val="right" w:leader="dot" w:pos="9350"/>
        </w:tabs>
        <w:rPr>
          <w:rFonts w:asciiTheme="minorHAnsi" w:eastAsiaTheme="minorEastAsia" w:hAnsiTheme="minorHAnsi" w:cstheme="minorBidi"/>
          <w:noProof/>
          <w:sz w:val="22"/>
          <w:szCs w:val="22"/>
        </w:rPr>
      </w:pPr>
      <w:hyperlink w:anchor="_Toc429676652" w:history="1">
        <w:r w:rsidR="005D0429" w:rsidRPr="00FC5A20">
          <w:rPr>
            <w:rStyle w:val="Hyperlink"/>
            <w:noProof/>
          </w:rPr>
          <w:t>3.1 TTPVersionType Enumeration</w:t>
        </w:r>
        <w:r w:rsidR="005D0429">
          <w:rPr>
            <w:noProof/>
            <w:webHidden/>
          </w:rPr>
          <w:tab/>
        </w:r>
        <w:r w:rsidR="005D0429">
          <w:rPr>
            <w:noProof/>
            <w:webHidden/>
          </w:rPr>
          <w:fldChar w:fldCharType="begin"/>
        </w:r>
        <w:r w:rsidR="005D0429">
          <w:rPr>
            <w:noProof/>
            <w:webHidden/>
          </w:rPr>
          <w:instrText xml:space="preserve"> PAGEREF _Toc429676652 \h </w:instrText>
        </w:r>
        <w:r w:rsidR="005D0429">
          <w:rPr>
            <w:noProof/>
            <w:webHidden/>
          </w:rPr>
        </w:r>
        <w:r w:rsidR="005D0429">
          <w:rPr>
            <w:noProof/>
            <w:webHidden/>
          </w:rPr>
          <w:fldChar w:fldCharType="separate"/>
        </w:r>
        <w:r w:rsidR="005D0429">
          <w:rPr>
            <w:noProof/>
            <w:webHidden/>
          </w:rPr>
          <w:t>13</w:t>
        </w:r>
        <w:r w:rsidR="005D0429">
          <w:rPr>
            <w:noProof/>
            <w:webHidden/>
          </w:rPr>
          <w:fldChar w:fldCharType="end"/>
        </w:r>
      </w:hyperlink>
    </w:p>
    <w:p w:rsidR="005D0429" w:rsidRDefault="00FD6416">
      <w:pPr>
        <w:pStyle w:val="TOC2"/>
        <w:tabs>
          <w:tab w:val="right" w:leader="dot" w:pos="9350"/>
        </w:tabs>
        <w:rPr>
          <w:rFonts w:asciiTheme="minorHAnsi" w:eastAsiaTheme="minorEastAsia" w:hAnsiTheme="minorHAnsi" w:cstheme="minorBidi"/>
          <w:noProof/>
          <w:sz w:val="22"/>
          <w:szCs w:val="22"/>
        </w:rPr>
      </w:pPr>
      <w:hyperlink w:anchor="_Toc429676653" w:history="1">
        <w:r w:rsidR="005D0429" w:rsidRPr="00FC5A20">
          <w:rPr>
            <w:rStyle w:val="Hyperlink"/>
            <w:noProof/>
          </w:rPr>
          <w:t>3.2 BehaviorType Class</w:t>
        </w:r>
        <w:r w:rsidR="005D0429">
          <w:rPr>
            <w:noProof/>
            <w:webHidden/>
          </w:rPr>
          <w:tab/>
        </w:r>
        <w:r w:rsidR="005D0429">
          <w:rPr>
            <w:noProof/>
            <w:webHidden/>
          </w:rPr>
          <w:fldChar w:fldCharType="begin"/>
        </w:r>
        <w:r w:rsidR="005D0429">
          <w:rPr>
            <w:noProof/>
            <w:webHidden/>
          </w:rPr>
          <w:instrText xml:space="preserve"> PAGEREF _Toc429676653 \h </w:instrText>
        </w:r>
        <w:r w:rsidR="005D0429">
          <w:rPr>
            <w:noProof/>
            <w:webHidden/>
          </w:rPr>
        </w:r>
        <w:r w:rsidR="005D0429">
          <w:rPr>
            <w:noProof/>
            <w:webHidden/>
          </w:rPr>
          <w:fldChar w:fldCharType="separate"/>
        </w:r>
        <w:r w:rsidR="005D0429">
          <w:rPr>
            <w:noProof/>
            <w:webHidden/>
          </w:rPr>
          <w:t>13</w:t>
        </w:r>
        <w:r w:rsidR="005D0429">
          <w:rPr>
            <w:noProof/>
            <w:webHidden/>
          </w:rPr>
          <w:fldChar w:fldCharType="end"/>
        </w:r>
      </w:hyperlink>
    </w:p>
    <w:p w:rsidR="005D0429" w:rsidRDefault="00FD6416">
      <w:pPr>
        <w:pStyle w:val="TOC3"/>
        <w:tabs>
          <w:tab w:val="right" w:leader="dot" w:pos="9350"/>
        </w:tabs>
        <w:rPr>
          <w:rFonts w:asciiTheme="minorHAnsi" w:eastAsiaTheme="minorEastAsia" w:hAnsiTheme="minorHAnsi" w:cstheme="minorBidi"/>
          <w:noProof/>
          <w:sz w:val="22"/>
          <w:szCs w:val="22"/>
        </w:rPr>
      </w:pPr>
      <w:hyperlink w:anchor="_Toc429676654" w:history="1">
        <w:r w:rsidR="005D0429" w:rsidRPr="00FC5A20">
          <w:rPr>
            <w:rStyle w:val="Hyperlink"/>
            <w:noProof/>
          </w:rPr>
          <w:t>3.2.1 AttackPatternsType Class</w:t>
        </w:r>
        <w:r w:rsidR="005D0429">
          <w:rPr>
            <w:noProof/>
            <w:webHidden/>
          </w:rPr>
          <w:tab/>
        </w:r>
        <w:r w:rsidR="005D0429">
          <w:rPr>
            <w:noProof/>
            <w:webHidden/>
          </w:rPr>
          <w:fldChar w:fldCharType="begin"/>
        </w:r>
        <w:r w:rsidR="005D0429">
          <w:rPr>
            <w:noProof/>
            <w:webHidden/>
          </w:rPr>
          <w:instrText xml:space="preserve"> PAGEREF _Toc429676654 \h </w:instrText>
        </w:r>
        <w:r w:rsidR="005D0429">
          <w:rPr>
            <w:noProof/>
            <w:webHidden/>
          </w:rPr>
        </w:r>
        <w:r w:rsidR="005D0429">
          <w:rPr>
            <w:noProof/>
            <w:webHidden/>
          </w:rPr>
          <w:fldChar w:fldCharType="separate"/>
        </w:r>
        <w:r w:rsidR="005D0429">
          <w:rPr>
            <w:noProof/>
            <w:webHidden/>
          </w:rPr>
          <w:t>15</w:t>
        </w:r>
        <w:r w:rsidR="005D0429">
          <w:rPr>
            <w:noProof/>
            <w:webHidden/>
          </w:rPr>
          <w:fldChar w:fldCharType="end"/>
        </w:r>
      </w:hyperlink>
    </w:p>
    <w:p w:rsidR="005D0429" w:rsidRDefault="00FD6416">
      <w:pPr>
        <w:pStyle w:val="TOC4"/>
        <w:tabs>
          <w:tab w:val="right" w:leader="dot" w:pos="9350"/>
        </w:tabs>
        <w:rPr>
          <w:rFonts w:asciiTheme="minorHAnsi" w:eastAsiaTheme="minorEastAsia" w:hAnsiTheme="minorHAnsi" w:cstheme="minorBidi"/>
          <w:noProof/>
          <w:sz w:val="22"/>
          <w:szCs w:val="22"/>
        </w:rPr>
      </w:pPr>
      <w:hyperlink w:anchor="_Toc429676655" w:history="1">
        <w:r w:rsidR="005D0429" w:rsidRPr="00FC5A20">
          <w:rPr>
            <w:rStyle w:val="Hyperlink"/>
            <w:noProof/>
          </w:rPr>
          <w:t>3.2.1.1 AttackPatternType Class</w:t>
        </w:r>
        <w:r w:rsidR="005D0429">
          <w:rPr>
            <w:noProof/>
            <w:webHidden/>
          </w:rPr>
          <w:tab/>
        </w:r>
        <w:r w:rsidR="005D0429">
          <w:rPr>
            <w:noProof/>
            <w:webHidden/>
          </w:rPr>
          <w:fldChar w:fldCharType="begin"/>
        </w:r>
        <w:r w:rsidR="005D0429">
          <w:rPr>
            <w:noProof/>
            <w:webHidden/>
          </w:rPr>
          <w:instrText xml:space="preserve"> PAGEREF _Toc429676655 \h </w:instrText>
        </w:r>
        <w:r w:rsidR="005D0429">
          <w:rPr>
            <w:noProof/>
            <w:webHidden/>
          </w:rPr>
        </w:r>
        <w:r w:rsidR="005D0429">
          <w:rPr>
            <w:noProof/>
            <w:webHidden/>
          </w:rPr>
          <w:fldChar w:fldCharType="separate"/>
        </w:r>
        <w:r w:rsidR="005D0429">
          <w:rPr>
            <w:noProof/>
            <w:webHidden/>
          </w:rPr>
          <w:t>15</w:t>
        </w:r>
        <w:r w:rsidR="005D0429">
          <w:rPr>
            <w:noProof/>
            <w:webHidden/>
          </w:rPr>
          <w:fldChar w:fldCharType="end"/>
        </w:r>
      </w:hyperlink>
    </w:p>
    <w:p w:rsidR="005D0429" w:rsidRDefault="00FD6416">
      <w:pPr>
        <w:pStyle w:val="TOC3"/>
        <w:tabs>
          <w:tab w:val="right" w:leader="dot" w:pos="9350"/>
        </w:tabs>
        <w:rPr>
          <w:rFonts w:asciiTheme="minorHAnsi" w:eastAsiaTheme="minorEastAsia" w:hAnsiTheme="minorHAnsi" w:cstheme="minorBidi"/>
          <w:noProof/>
          <w:sz w:val="22"/>
          <w:szCs w:val="22"/>
        </w:rPr>
      </w:pPr>
      <w:hyperlink w:anchor="_Toc429676656" w:history="1">
        <w:r w:rsidR="005D0429" w:rsidRPr="00FC5A20">
          <w:rPr>
            <w:rStyle w:val="Hyperlink"/>
            <w:noProof/>
          </w:rPr>
          <w:t>3.2.2 MalwareType Class</w:t>
        </w:r>
        <w:r w:rsidR="005D0429">
          <w:rPr>
            <w:noProof/>
            <w:webHidden/>
          </w:rPr>
          <w:tab/>
        </w:r>
        <w:r w:rsidR="005D0429">
          <w:rPr>
            <w:noProof/>
            <w:webHidden/>
          </w:rPr>
          <w:fldChar w:fldCharType="begin"/>
        </w:r>
        <w:r w:rsidR="005D0429">
          <w:rPr>
            <w:noProof/>
            <w:webHidden/>
          </w:rPr>
          <w:instrText xml:space="preserve"> PAGEREF _Toc429676656 \h </w:instrText>
        </w:r>
        <w:r w:rsidR="005D0429">
          <w:rPr>
            <w:noProof/>
            <w:webHidden/>
          </w:rPr>
        </w:r>
        <w:r w:rsidR="005D0429">
          <w:rPr>
            <w:noProof/>
            <w:webHidden/>
          </w:rPr>
          <w:fldChar w:fldCharType="separate"/>
        </w:r>
        <w:r w:rsidR="005D0429">
          <w:rPr>
            <w:noProof/>
            <w:webHidden/>
          </w:rPr>
          <w:t>17</w:t>
        </w:r>
        <w:r w:rsidR="005D0429">
          <w:rPr>
            <w:noProof/>
            <w:webHidden/>
          </w:rPr>
          <w:fldChar w:fldCharType="end"/>
        </w:r>
      </w:hyperlink>
    </w:p>
    <w:p w:rsidR="005D0429" w:rsidRDefault="00FD6416">
      <w:pPr>
        <w:pStyle w:val="TOC4"/>
        <w:tabs>
          <w:tab w:val="left" w:pos="1540"/>
          <w:tab w:val="right" w:leader="dot" w:pos="9350"/>
        </w:tabs>
        <w:rPr>
          <w:rFonts w:asciiTheme="minorHAnsi" w:eastAsiaTheme="minorEastAsia" w:hAnsiTheme="minorHAnsi" w:cstheme="minorBidi"/>
          <w:noProof/>
          <w:sz w:val="22"/>
          <w:szCs w:val="22"/>
        </w:rPr>
      </w:pPr>
      <w:hyperlink w:anchor="_Toc429676657" w:history="1">
        <w:r w:rsidR="005D0429" w:rsidRPr="00FC5A20">
          <w:rPr>
            <w:rStyle w:val="Hyperlink"/>
            <w:noProof/>
          </w:rPr>
          <w:t>1.1.1.1</w:t>
        </w:r>
        <w:r w:rsidR="005D0429">
          <w:rPr>
            <w:rFonts w:asciiTheme="minorHAnsi" w:eastAsiaTheme="minorEastAsia" w:hAnsiTheme="minorHAnsi" w:cstheme="minorBidi"/>
            <w:noProof/>
            <w:sz w:val="22"/>
            <w:szCs w:val="22"/>
          </w:rPr>
          <w:tab/>
        </w:r>
        <w:r w:rsidR="005D0429" w:rsidRPr="00FC5A20">
          <w:rPr>
            <w:rStyle w:val="Hyperlink"/>
            <w:noProof/>
          </w:rPr>
          <w:t>MalwareInstanceType Class</w:t>
        </w:r>
        <w:r w:rsidR="005D0429">
          <w:rPr>
            <w:noProof/>
            <w:webHidden/>
          </w:rPr>
          <w:tab/>
        </w:r>
        <w:r w:rsidR="005D0429">
          <w:rPr>
            <w:noProof/>
            <w:webHidden/>
          </w:rPr>
          <w:fldChar w:fldCharType="begin"/>
        </w:r>
        <w:r w:rsidR="005D0429">
          <w:rPr>
            <w:noProof/>
            <w:webHidden/>
          </w:rPr>
          <w:instrText xml:space="preserve"> PAGEREF _Toc429676657 \h </w:instrText>
        </w:r>
        <w:r w:rsidR="005D0429">
          <w:rPr>
            <w:noProof/>
            <w:webHidden/>
          </w:rPr>
        </w:r>
        <w:r w:rsidR="005D0429">
          <w:rPr>
            <w:noProof/>
            <w:webHidden/>
          </w:rPr>
          <w:fldChar w:fldCharType="separate"/>
        </w:r>
        <w:r w:rsidR="005D0429">
          <w:rPr>
            <w:noProof/>
            <w:webHidden/>
          </w:rPr>
          <w:t>17</w:t>
        </w:r>
        <w:r w:rsidR="005D0429">
          <w:rPr>
            <w:noProof/>
            <w:webHidden/>
          </w:rPr>
          <w:fldChar w:fldCharType="end"/>
        </w:r>
      </w:hyperlink>
    </w:p>
    <w:p w:rsidR="005D0429" w:rsidRDefault="00FD6416">
      <w:pPr>
        <w:pStyle w:val="TOC3"/>
        <w:tabs>
          <w:tab w:val="right" w:leader="dot" w:pos="9350"/>
        </w:tabs>
        <w:rPr>
          <w:rFonts w:asciiTheme="minorHAnsi" w:eastAsiaTheme="minorEastAsia" w:hAnsiTheme="minorHAnsi" w:cstheme="minorBidi"/>
          <w:noProof/>
          <w:sz w:val="22"/>
          <w:szCs w:val="22"/>
        </w:rPr>
      </w:pPr>
      <w:hyperlink w:anchor="_Toc429676658" w:history="1">
        <w:r w:rsidR="005D0429" w:rsidRPr="00FC5A20">
          <w:rPr>
            <w:rStyle w:val="Hyperlink"/>
            <w:noProof/>
          </w:rPr>
          <w:t>3.2.3 ExploitsType Class</w:t>
        </w:r>
        <w:r w:rsidR="005D0429">
          <w:rPr>
            <w:noProof/>
            <w:webHidden/>
          </w:rPr>
          <w:tab/>
        </w:r>
        <w:r w:rsidR="005D0429">
          <w:rPr>
            <w:noProof/>
            <w:webHidden/>
          </w:rPr>
          <w:fldChar w:fldCharType="begin"/>
        </w:r>
        <w:r w:rsidR="005D0429">
          <w:rPr>
            <w:noProof/>
            <w:webHidden/>
          </w:rPr>
          <w:instrText xml:space="preserve"> PAGEREF _Toc429676658 \h </w:instrText>
        </w:r>
        <w:r w:rsidR="005D0429">
          <w:rPr>
            <w:noProof/>
            <w:webHidden/>
          </w:rPr>
        </w:r>
        <w:r w:rsidR="005D0429">
          <w:rPr>
            <w:noProof/>
            <w:webHidden/>
          </w:rPr>
          <w:fldChar w:fldCharType="separate"/>
        </w:r>
        <w:r w:rsidR="005D0429">
          <w:rPr>
            <w:noProof/>
            <w:webHidden/>
          </w:rPr>
          <w:t>19</w:t>
        </w:r>
        <w:r w:rsidR="005D0429">
          <w:rPr>
            <w:noProof/>
            <w:webHidden/>
          </w:rPr>
          <w:fldChar w:fldCharType="end"/>
        </w:r>
      </w:hyperlink>
    </w:p>
    <w:p w:rsidR="005D0429" w:rsidRDefault="00FD6416">
      <w:pPr>
        <w:pStyle w:val="TOC4"/>
        <w:tabs>
          <w:tab w:val="right" w:leader="dot" w:pos="9350"/>
        </w:tabs>
        <w:rPr>
          <w:rFonts w:asciiTheme="minorHAnsi" w:eastAsiaTheme="minorEastAsia" w:hAnsiTheme="minorHAnsi" w:cstheme="minorBidi"/>
          <w:noProof/>
          <w:sz w:val="22"/>
          <w:szCs w:val="22"/>
        </w:rPr>
      </w:pPr>
      <w:hyperlink w:anchor="_Toc429676659" w:history="1">
        <w:r w:rsidR="005D0429" w:rsidRPr="00FC5A20">
          <w:rPr>
            <w:rStyle w:val="Hyperlink"/>
            <w:noProof/>
          </w:rPr>
          <w:t>3.2.3.1 ExploitType Class</w:t>
        </w:r>
        <w:r w:rsidR="005D0429">
          <w:rPr>
            <w:noProof/>
            <w:webHidden/>
          </w:rPr>
          <w:tab/>
        </w:r>
        <w:r w:rsidR="005D0429">
          <w:rPr>
            <w:noProof/>
            <w:webHidden/>
          </w:rPr>
          <w:fldChar w:fldCharType="begin"/>
        </w:r>
        <w:r w:rsidR="005D0429">
          <w:rPr>
            <w:noProof/>
            <w:webHidden/>
          </w:rPr>
          <w:instrText xml:space="preserve"> PAGEREF _Toc429676659 \h </w:instrText>
        </w:r>
        <w:r w:rsidR="005D0429">
          <w:rPr>
            <w:noProof/>
            <w:webHidden/>
          </w:rPr>
        </w:r>
        <w:r w:rsidR="005D0429">
          <w:rPr>
            <w:noProof/>
            <w:webHidden/>
          </w:rPr>
          <w:fldChar w:fldCharType="separate"/>
        </w:r>
        <w:r w:rsidR="005D0429">
          <w:rPr>
            <w:noProof/>
            <w:webHidden/>
          </w:rPr>
          <w:t>20</w:t>
        </w:r>
        <w:r w:rsidR="005D0429">
          <w:rPr>
            <w:noProof/>
            <w:webHidden/>
          </w:rPr>
          <w:fldChar w:fldCharType="end"/>
        </w:r>
      </w:hyperlink>
    </w:p>
    <w:p w:rsidR="005D0429" w:rsidRDefault="00FD6416">
      <w:pPr>
        <w:pStyle w:val="TOC2"/>
        <w:tabs>
          <w:tab w:val="right" w:leader="dot" w:pos="9350"/>
        </w:tabs>
        <w:rPr>
          <w:rFonts w:asciiTheme="minorHAnsi" w:eastAsiaTheme="minorEastAsia" w:hAnsiTheme="minorHAnsi" w:cstheme="minorBidi"/>
          <w:noProof/>
          <w:sz w:val="22"/>
          <w:szCs w:val="22"/>
        </w:rPr>
      </w:pPr>
      <w:hyperlink w:anchor="_Toc429676660" w:history="1">
        <w:r w:rsidR="005D0429" w:rsidRPr="00FC5A20">
          <w:rPr>
            <w:rStyle w:val="Hyperlink"/>
            <w:noProof/>
          </w:rPr>
          <w:t>3.3 ResourceType Class</w:t>
        </w:r>
        <w:r w:rsidR="005D0429">
          <w:rPr>
            <w:noProof/>
            <w:webHidden/>
          </w:rPr>
          <w:tab/>
        </w:r>
        <w:r w:rsidR="005D0429">
          <w:rPr>
            <w:noProof/>
            <w:webHidden/>
          </w:rPr>
          <w:fldChar w:fldCharType="begin"/>
        </w:r>
        <w:r w:rsidR="005D0429">
          <w:rPr>
            <w:noProof/>
            <w:webHidden/>
          </w:rPr>
          <w:instrText xml:space="preserve"> PAGEREF _Toc429676660 \h </w:instrText>
        </w:r>
        <w:r w:rsidR="005D0429">
          <w:rPr>
            <w:noProof/>
            <w:webHidden/>
          </w:rPr>
        </w:r>
        <w:r w:rsidR="005D0429">
          <w:rPr>
            <w:noProof/>
            <w:webHidden/>
          </w:rPr>
          <w:fldChar w:fldCharType="separate"/>
        </w:r>
        <w:r w:rsidR="005D0429">
          <w:rPr>
            <w:noProof/>
            <w:webHidden/>
          </w:rPr>
          <w:t>21</w:t>
        </w:r>
        <w:r w:rsidR="005D0429">
          <w:rPr>
            <w:noProof/>
            <w:webHidden/>
          </w:rPr>
          <w:fldChar w:fldCharType="end"/>
        </w:r>
      </w:hyperlink>
    </w:p>
    <w:p w:rsidR="005D0429" w:rsidRDefault="00FD6416">
      <w:pPr>
        <w:pStyle w:val="TOC3"/>
        <w:tabs>
          <w:tab w:val="right" w:leader="dot" w:pos="9350"/>
        </w:tabs>
        <w:rPr>
          <w:rFonts w:asciiTheme="minorHAnsi" w:eastAsiaTheme="minorEastAsia" w:hAnsiTheme="minorHAnsi" w:cstheme="minorBidi"/>
          <w:noProof/>
          <w:sz w:val="22"/>
          <w:szCs w:val="22"/>
        </w:rPr>
      </w:pPr>
      <w:hyperlink w:anchor="_Toc429676661" w:history="1">
        <w:r w:rsidR="005D0429" w:rsidRPr="00FC5A20">
          <w:rPr>
            <w:rStyle w:val="Hyperlink"/>
            <w:noProof/>
          </w:rPr>
          <w:t>3.3.1 ToolsType Class</w:t>
        </w:r>
        <w:r w:rsidR="005D0429">
          <w:rPr>
            <w:noProof/>
            <w:webHidden/>
          </w:rPr>
          <w:tab/>
        </w:r>
        <w:r w:rsidR="005D0429">
          <w:rPr>
            <w:noProof/>
            <w:webHidden/>
          </w:rPr>
          <w:fldChar w:fldCharType="begin"/>
        </w:r>
        <w:r w:rsidR="005D0429">
          <w:rPr>
            <w:noProof/>
            <w:webHidden/>
          </w:rPr>
          <w:instrText xml:space="preserve"> PAGEREF _Toc429676661 \h </w:instrText>
        </w:r>
        <w:r w:rsidR="005D0429">
          <w:rPr>
            <w:noProof/>
            <w:webHidden/>
          </w:rPr>
        </w:r>
        <w:r w:rsidR="005D0429">
          <w:rPr>
            <w:noProof/>
            <w:webHidden/>
          </w:rPr>
          <w:fldChar w:fldCharType="separate"/>
        </w:r>
        <w:r w:rsidR="005D0429">
          <w:rPr>
            <w:noProof/>
            <w:webHidden/>
          </w:rPr>
          <w:t>22</w:t>
        </w:r>
        <w:r w:rsidR="005D0429">
          <w:rPr>
            <w:noProof/>
            <w:webHidden/>
          </w:rPr>
          <w:fldChar w:fldCharType="end"/>
        </w:r>
      </w:hyperlink>
    </w:p>
    <w:p w:rsidR="005D0429" w:rsidRDefault="00FD6416">
      <w:pPr>
        <w:pStyle w:val="TOC3"/>
        <w:tabs>
          <w:tab w:val="right" w:leader="dot" w:pos="9350"/>
        </w:tabs>
        <w:rPr>
          <w:rFonts w:asciiTheme="minorHAnsi" w:eastAsiaTheme="minorEastAsia" w:hAnsiTheme="minorHAnsi" w:cstheme="minorBidi"/>
          <w:noProof/>
          <w:sz w:val="22"/>
          <w:szCs w:val="22"/>
        </w:rPr>
      </w:pPr>
      <w:hyperlink w:anchor="_Toc429676662" w:history="1">
        <w:r w:rsidR="005D0429" w:rsidRPr="00FC5A20">
          <w:rPr>
            <w:rStyle w:val="Hyperlink"/>
            <w:noProof/>
          </w:rPr>
          <w:t>3.3.2 InfrastructureType Class</w:t>
        </w:r>
        <w:r w:rsidR="005D0429">
          <w:rPr>
            <w:noProof/>
            <w:webHidden/>
          </w:rPr>
          <w:tab/>
        </w:r>
        <w:r w:rsidR="005D0429">
          <w:rPr>
            <w:noProof/>
            <w:webHidden/>
          </w:rPr>
          <w:fldChar w:fldCharType="begin"/>
        </w:r>
        <w:r w:rsidR="005D0429">
          <w:rPr>
            <w:noProof/>
            <w:webHidden/>
          </w:rPr>
          <w:instrText xml:space="preserve"> PAGEREF _Toc429676662 \h </w:instrText>
        </w:r>
        <w:r w:rsidR="005D0429">
          <w:rPr>
            <w:noProof/>
            <w:webHidden/>
          </w:rPr>
        </w:r>
        <w:r w:rsidR="005D0429">
          <w:rPr>
            <w:noProof/>
            <w:webHidden/>
          </w:rPr>
          <w:fldChar w:fldCharType="separate"/>
        </w:r>
        <w:r w:rsidR="005D0429">
          <w:rPr>
            <w:noProof/>
            <w:webHidden/>
          </w:rPr>
          <w:t>22</w:t>
        </w:r>
        <w:r w:rsidR="005D0429">
          <w:rPr>
            <w:noProof/>
            <w:webHidden/>
          </w:rPr>
          <w:fldChar w:fldCharType="end"/>
        </w:r>
      </w:hyperlink>
    </w:p>
    <w:p w:rsidR="005D0429" w:rsidRDefault="00FD6416">
      <w:pPr>
        <w:pStyle w:val="TOC3"/>
        <w:tabs>
          <w:tab w:val="right" w:leader="dot" w:pos="9350"/>
        </w:tabs>
        <w:rPr>
          <w:rFonts w:asciiTheme="minorHAnsi" w:eastAsiaTheme="minorEastAsia" w:hAnsiTheme="minorHAnsi" w:cstheme="minorBidi"/>
          <w:noProof/>
          <w:sz w:val="22"/>
          <w:szCs w:val="22"/>
        </w:rPr>
      </w:pPr>
      <w:hyperlink w:anchor="_Toc429676663" w:history="1">
        <w:r w:rsidR="005D0429" w:rsidRPr="00FC5A20">
          <w:rPr>
            <w:rStyle w:val="Hyperlink"/>
            <w:noProof/>
          </w:rPr>
          <w:t>3.3.3 PersonasType Class</w:t>
        </w:r>
        <w:r w:rsidR="005D0429">
          <w:rPr>
            <w:noProof/>
            <w:webHidden/>
          </w:rPr>
          <w:tab/>
        </w:r>
        <w:r w:rsidR="005D0429">
          <w:rPr>
            <w:noProof/>
            <w:webHidden/>
          </w:rPr>
          <w:fldChar w:fldCharType="begin"/>
        </w:r>
        <w:r w:rsidR="005D0429">
          <w:rPr>
            <w:noProof/>
            <w:webHidden/>
          </w:rPr>
          <w:instrText xml:space="preserve"> PAGEREF _Toc429676663 \h </w:instrText>
        </w:r>
        <w:r w:rsidR="005D0429">
          <w:rPr>
            <w:noProof/>
            <w:webHidden/>
          </w:rPr>
        </w:r>
        <w:r w:rsidR="005D0429">
          <w:rPr>
            <w:noProof/>
            <w:webHidden/>
          </w:rPr>
          <w:fldChar w:fldCharType="separate"/>
        </w:r>
        <w:r w:rsidR="005D0429">
          <w:rPr>
            <w:noProof/>
            <w:webHidden/>
          </w:rPr>
          <w:t>24</w:t>
        </w:r>
        <w:r w:rsidR="005D0429">
          <w:rPr>
            <w:noProof/>
            <w:webHidden/>
          </w:rPr>
          <w:fldChar w:fldCharType="end"/>
        </w:r>
      </w:hyperlink>
    </w:p>
    <w:p w:rsidR="005D0429" w:rsidRDefault="00FD6416">
      <w:pPr>
        <w:pStyle w:val="TOC2"/>
        <w:tabs>
          <w:tab w:val="right" w:leader="dot" w:pos="9350"/>
        </w:tabs>
        <w:rPr>
          <w:rFonts w:asciiTheme="minorHAnsi" w:eastAsiaTheme="minorEastAsia" w:hAnsiTheme="minorHAnsi" w:cstheme="minorBidi"/>
          <w:noProof/>
          <w:sz w:val="22"/>
          <w:szCs w:val="22"/>
        </w:rPr>
      </w:pPr>
      <w:hyperlink w:anchor="_Toc429676664" w:history="1">
        <w:r w:rsidR="005D0429" w:rsidRPr="00FC5A20">
          <w:rPr>
            <w:rStyle w:val="Hyperlink"/>
            <w:noProof/>
          </w:rPr>
          <w:t>3.4 VictimTargetingType Class</w:t>
        </w:r>
        <w:r w:rsidR="005D0429">
          <w:rPr>
            <w:noProof/>
            <w:webHidden/>
          </w:rPr>
          <w:tab/>
        </w:r>
        <w:r w:rsidR="005D0429">
          <w:rPr>
            <w:noProof/>
            <w:webHidden/>
          </w:rPr>
          <w:fldChar w:fldCharType="begin"/>
        </w:r>
        <w:r w:rsidR="005D0429">
          <w:rPr>
            <w:noProof/>
            <w:webHidden/>
          </w:rPr>
          <w:instrText xml:space="preserve"> PAGEREF _Toc429676664 \h </w:instrText>
        </w:r>
        <w:r w:rsidR="005D0429">
          <w:rPr>
            <w:noProof/>
            <w:webHidden/>
          </w:rPr>
        </w:r>
        <w:r w:rsidR="005D0429">
          <w:rPr>
            <w:noProof/>
            <w:webHidden/>
          </w:rPr>
          <w:fldChar w:fldCharType="separate"/>
        </w:r>
        <w:r w:rsidR="005D0429">
          <w:rPr>
            <w:noProof/>
            <w:webHidden/>
          </w:rPr>
          <w:t>24</w:t>
        </w:r>
        <w:r w:rsidR="005D0429">
          <w:rPr>
            <w:noProof/>
            <w:webHidden/>
          </w:rPr>
          <w:fldChar w:fldCharType="end"/>
        </w:r>
      </w:hyperlink>
    </w:p>
    <w:p w:rsidR="005D0429" w:rsidRDefault="00FD6416">
      <w:pPr>
        <w:pStyle w:val="TOC2"/>
        <w:tabs>
          <w:tab w:val="right" w:leader="dot" w:pos="9350"/>
        </w:tabs>
        <w:rPr>
          <w:rFonts w:asciiTheme="minorHAnsi" w:eastAsiaTheme="minorEastAsia" w:hAnsiTheme="minorHAnsi" w:cstheme="minorBidi"/>
          <w:noProof/>
          <w:sz w:val="22"/>
          <w:szCs w:val="22"/>
        </w:rPr>
      </w:pPr>
      <w:hyperlink w:anchor="_Toc429676665" w:history="1">
        <w:r w:rsidR="005D0429" w:rsidRPr="00FC5A20">
          <w:rPr>
            <w:rStyle w:val="Hyperlink"/>
            <w:noProof/>
          </w:rPr>
          <w:t>3.5 ExploitTargetsType Class</w:t>
        </w:r>
        <w:r w:rsidR="005D0429">
          <w:rPr>
            <w:noProof/>
            <w:webHidden/>
          </w:rPr>
          <w:tab/>
        </w:r>
        <w:r w:rsidR="005D0429">
          <w:rPr>
            <w:noProof/>
            <w:webHidden/>
          </w:rPr>
          <w:fldChar w:fldCharType="begin"/>
        </w:r>
        <w:r w:rsidR="005D0429">
          <w:rPr>
            <w:noProof/>
            <w:webHidden/>
          </w:rPr>
          <w:instrText xml:space="preserve"> PAGEREF _Toc429676665 \h </w:instrText>
        </w:r>
        <w:r w:rsidR="005D0429">
          <w:rPr>
            <w:noProof/>
            <w:webHidden/>
          </w:rPr>
        </w:r>
        <w:r w:rsidR="005D0429">
          <w:rPr>
            <w:noProof/>
            <w:webHidden/>
          </w:rPr>
          <w:fldChar w:fldCharType="separate"/>
        </w:r>
        <w:r w:rsidR="005D0429">
          <w:rPr>
            <w:noProof/>
            <w:webHidden/>
          </w:rPr>
          <w:t>26</w:t>
        </w:r>
        <w:r w:rsidR="005D0429">
          <w:rPr>
            <w:noProof/>
            <w:webHidden/>
          </w:rPr>
          <w:fldChar w:fldCharType="end"/>
        </w:r>
      </w:hyperlink>
    </w:p>
    <w:p w:rsidR="005D0429" w:rsidRDefault="00FD6416">
      <w:pPr>
        <w:pStyle w:val="TOC2"/>
        <w:tabs>
          <w:tab w:val="right" w:leader="dot" w:pos="9350"/>
        </w:tabs>
        <w:rPr>
          <w:rFonts w:asciiTheme="minorHAnsi" w:eastAsiaTheme="minorEastAsia" w:hAnsiTheme="minorHAnsi" w:cstheme="minorBidi"/>
          <w:noProof/>
          <w:sz w:val="22"/>
          <w:szCs w:val="22"/>
        </w:rPr>
      </w:pPr>
      <w:hyperlink w:anchor="_Toc429676666" w:history="1">
        <w:r w:rsidR="005D0429" w:rsidRPr="00FC5A20">
          <w:rPr>
            <w:rStyle w:val="Hyperlink"/>
            <w:noProof/>
          </w:rPr>
          <w:t>3.6 RelatedTTPsType Class</w:t>
        </w:r>
        <w:r w:rsidR="005D0429">
          <w:rPr>
            <w:noProof/>
            <w:webHidden/>
          </w:rPr>
          <w:tab/>
        </w:r>
        <w:r w:rsidR="005D0429">
          <w:rPr>
            <w:noProof/>
            <w:webHidden/>
          </w:rPr>
          <w:fldChar w:fldCharType="begin"/>
        </w:r>
        <w:r w:rsidR="005D0429">
          <w:rPr>
            <w:noProof/>
            <w:webHidden/>
          </w:rPr>
          <w:instrText xml:space="preserve"> PAGEREF _Toc429676666 \h </w:instrText>
        </w:r>
        <w:r w:rsidR="005D0429">
          <w:rPr>
            <w:noProof/>
            <w:webHidden/>
          </w:rPr>
        </w:r>
        <w:r w:rsidR="005D0429">
          <w:rPr>
            <w:noProof/>
            <w:webHidden/>
          </w:rPr>
          <w:fldChar w:fldCharType="separate"/>
        </w:r>
        <w:r w:rsidR="005D0429">
          <w:rPr>
            <w:noProof/>
            <w:webHidden/>
          </w:rPr>
          <w:t>27</w:t>
        </w:r>
        <w:r w:rsidR="005D0429">
          <w:rPr>
            <w:noProof/>
            <w:webHidden/>
          </w:rPr>
          <w:fldChar w:fldCharType="end"/>
        </w:r>
      </w:hyperlink>
    </w:p>
    <w:p w:rsidR="005D0429" w:rsidRDefault="00FD6416">
      <w:pPr>
        <w:pStyle w:val="TOC1"/>
        <w:rPr>
          <w:rFonts w:asciiTheme="minorHAnsi" w:eastAsiaTheme="minorEastAsia" w:hAnsiTheme="minorHAnsi" w:cstheme="minorBidi"/>
          <w:noProof/>
          <w:sz w:val="22"/>
          <w:szCs w:val="22"/>
        </w:rPr>
      </w:pPr>
      <w:hyperlink w:anchor="_Toc429676667" w:history="1">
        <w:r w:rsidR="005D0429" w:rsidRPr="00FC5A20">
          <w:rPr>
            <w:rStyle w:val="Hyperlink"/>
            <w:noProof/>
          </w:rPr>
          <w:t>4</w:t>
        </w:r>
        <w:r w:rsidR="005D0429">
          <w:rPr>
            <w:rFonts w:asciiTheme="minorHAnsi" w:eastAsiaTheme="minorEastAsia" w:hAnsiTheme="minorHAnsi" w:cstheme="minorBidi"/>
            <w:noProof/>
            <w:sz w:val="22"/>
            <w:szCs w:val="22"/>
          </w:rPr>
          <w:tab/>
        </w:r>
        <w:r w:rsidR="005D0429" w:rsidRPr="00FC5A20">
          <w:rPr>
            <w:rStyle w:val="Hyperlink"/>
            <w:noProof/>
          </w:rPr>
          <w:t>Conformance</w:t>
        </w:r>
        <w:r w:rsidR="005D0429">
          <w:rPr>
            <w:noProof/>
            <w:webHidden/>
          </w:rPr>
          <w:tab/>
        </w:r>
        <w:r w:rsidR="005D0429">
          <w:rPr>
            <w:noProof/>
            <w:webHidden/>
          </w:rPr>
          <w:fldChar w:fldCharType="begin"/>
        </w:r>
        <w:r w:rsidR="005D0429">
          <w:rPr>
            <w:noProof/>
            <w:webHidden/>
          </w:rPr>
          <w:instrText xml:space="preserve"> PAGEREF _Toc429676667 \h </w:instrText>
        </w:r>
        <w:r w:rsidR="005D0429">
          <w:rPr>
            <w:noProof/>
            <w:webHidden/>
          </w:rPr>
        </w:r>
        <w:r w:rsidR="005D0429">
          <w:rPr>
            <w:noProof/>
            <w:webHidden/>
          </w:rPr>
          <w:fldChar w:fldCharType="separate"/>
        </w:r>
        <w:r w:rsidR="005D0429">
          <w:rPr>
            <w:noProof/>
            <w:webHidden/>
          </w:rPr>
          <w:t>29</w:t>
        </w:r>
        <w:r w:rsidR="005D0429">
          <w:rPr>
            <w:noProof/>
            <w:webHidden/>
          </w:rPr>
          <w:fldChar w:fldCharType="end"/>
        </w:r>
      </w:hyperlink>
    </w:p>
    <w:p w:rsidR="005D0429" w:rsidRDefault="00FD6416">
      <w:pPr>
        <w:pStyle w:val="TOC1"/>
        <w:rPr>
          <w:rFonts w:asciiTheme="minorHAnsi" w:eastAsiaTheme="minorEastAsia" w:hAnsiTheme="minorHAnsi" w:cstheme="minorBidi"/>
          <w:noProof/>
          <w:sz w:val="22"/>
          <w:szCs w:val="22"/>
        </w:rPr>
      </w:pPr>
      <w:hyperlink w:anchor="_Toc429676668" w:history="1">
        <w:r w:rsidR="005D0429" w:rsidRPr="00FC5A20">
          <w:rPr>
            <w:rStyle w:val="Hyperlink"/>
            <w:noProof/>
          </w:rPr>
          <w:t>Appendix A. Acknowledgments</w:t>
        </w:r>
        <w:r w:rsidR="005D0429">
          <w:rPr>
            <w:noProof/>
            <w:webHidden/>
          </w:rPr>
          <w:tab/>
        </w:r>
        <w:r w:rsidR="005D0429">
          <w:rPr>
            <w:noProof/>
            <w:webHidden/>
          </w:rPr>
          <w:fldChar w:fldCharType="begin"/>
        </w:r>
        <w:r w:rsidR="005D0429">
          <w:rPr>
            <w:noProof/>
            <w:webHidden/>
          </w:rPr>
          <w:instrText xml:space="preserve"> PAGEREF _Toc429676668 \h </w:instrText>
        </w:r>
        <w:r w:rsidR="005D0429">
          <w:rPr>
            <w:noProof/>
            <w:webHidden/>
          </w:rPr>
        </w:r>
        <w:r w:rsidR="005D0429">
          <w:rPr>
            <w:noProof/>
            <w:webHidden/>
          </w:rPr>
          <w:fldChar w:fldCharType="separate"/>
        </w:r>
        <w:r w:rsidR="005D0429">
          <w:rPr>
            <w:noProof/>
            <w:webHidden/>
          </w:rPr>
          <w:t>30</w:t>
        </w:r>
        <w:r w:rsidR="005D0429">
          <w:rPr>
            <w:noProof/>
            <w:webHidden/>
          </w:rPr>
          <w:fldChar w:fldCharType="end"/>
        </w:r>
      </w:hyperlink>
    </w:p>
    <w:p w:rsidR="005D0429" w:rsidRDefault="00FD6416">
      <w:pPr>
        <w:pStyle w:val="TOC1"/>
        <w:rPr>
          <w:rFonts w:asciiTheme="minorHAnsi" w:eastAsiaTheme="minorEastAsia" w:hAnsiTheme="minorHAnsi" w:cstheme="minorBidi"/>
          <w:noProof/>
          <w:sz w:val="22"/>
          <w:szCs w:val="22"/>
        </w:rPr>
      </w:pPr>
      <w:hyperlink w:anchor="_Toc429676669" w:history="1">
        <w:r w:rsidR="005D0429" w:rsidRPr="00FC5A20">
          <w:rPr>
            <w:rStyle w:val="Hyperlink"/>
            <w:noProof/>
          </w:rPr>
          <w:t>Appendix B. Revision History</w:t>
        </w:r>
        <w:r w:rsidR="005D0429">
          <w:rPr>
            <w:noProof/>
            <w:webHidden/>
          </w:rPr>
          <w:tab/>
        </w:r>
        <w:r w:rsidR="005D0429">
          <w:rPr>
            <w:noProof/>
            <w:webHidden/>
          </w:rPr>
          <w:fldChar w:fldCharType="begin"/>
        </w:r>
        <w:r w:rsidR="005D0429">
          <w:rPr>
            <w:noProof/>
            <w:webHidden/>
          </w:rPr>
          <w:instrText xml:space="preserve"> PAGEREF _Toc429676669 \h </w:instrText>
        </w:r>
        <w:r w:rsidR="005D0429">
          <w:rPr>
            <w:noProof/>
            <w:webHidden/>
          </w:rPr>
        </w:r>
        <w:r w:rsidR="005D0429">
          <w:rPr>
            <w:noProof/>
            <w:webHidden/>
          </w:rPr>
          <w:fldChar w:fldCharType="separate"/>
        </w:r>
        <w:r w:rsidR="005D0429">
          <w:rPr>
            <w:noProof/>
            <w:webHidden/>
          </w:rPr>
          <w:t>32</w:t>
        </w:r>
        <w:r w:rsidR="005D0429">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footerReference w:type="default" r:id="rId23"/>
          <w:endnotePr>
            <w:numFmt w:val="decimal"/>
          </w:endnotePr>
          <w:pgSz w:w="12240" w:h="15840" w:code="1"/>
          <w:pgMar w:top="1440" w:right="1440" w:bottom="720" w:left="1440" w:header="720" w:footer="720" w:gutter="0"/>
          <w:cols w:space="720"/>
          <w:docGrid w:linePitch="360"/>
        </w:sectPr>
      </w:pPr>
      <w:bookmarkStart w:id="4" w:name="_Toc287332006"/>
    </w:p>
    <w:p w:rsidR="00C71349" w:rsidRPr="00C52EFC" w:rsidRDefault="00177DED" w:rsidP="0076113A">
      <w:pPr>
        <w:pStyle w:val="Heading1"/>
      </w:pPr>
      <w:bookmarkStart w:id="5" w:name="_Toc429676636"/>
      <w:r>
        <w:lastRenderedPageBreak/>
        <w:t>Introduction</w:t>
      </w:r>
      <w:bookmarkEnd w:id="1"/>
      <w:bookmarkEnd w:id="4"/>
      <w:bookmarkEnd w:id="5"/>
    </w:p>
    <w:p w:rsidR="0012387E" w:rsidRDefault="00EE3C80" w:rsidP="008C100C">
      <w:r w:rsidRPr="00EE3C80">
        <w:t>[All text is norm</w:t>
      </w:r>
      <w:r>
        <w:t>ative unless otherwise labeled]</w:t>
      </w:r>
    </w:p>
    <w:p w:rsidR="005E3EEE" w:rsidRDefault="005E3EEE" w:rsidP="005E3EEE">
      <w:pPr>
        <w:autoSpaceDE w:val="0"/>
        <w:autoSpaceDN w:val="0"/>
        <w:adjustRightInd w:val="0"/>
        <w:spacing w:after="240"/>
        <w:ind w:right="-270"/>
      </w:pPr>
      <w:r w:rsidRPr="00986D3B">
        <w:t xml:space="preserve">The </w:t>
      </w:r>
      <w:r w:rsidR="00CE21F8">
        <w:t>Structured Threat Information Ex</w:t>
      </w:r>
      <w:r>
        <w:t xml:space="preserve">pression (STIX) </w:t>
      </w:r>
      <w:r w:rsidRPr="00986D3B">
        <w:t>framework defines</w:t>
      </w:r>
      <w:r>
        <w:t xml:space="preserve"> nine top-level component data models:  </w:t>
      </w:r>
      <w:r w:rsidRPr="00FC6DFE">
        <w:t>Observable</w:t>
      </w:r>
      <w:r w:rsidR="00CE21F8">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This document serves as the specification for the STIX Tactics, Techniques, and Procedures (TTP) data model.  </w:t>
      </w:r>
    </w:p>
    <w:p w:rsidR="00CE21F8" w:rsidRDefault="005E3EEE" w:rsidP="005E3EEE">
      <w:pPr>
        <w:spacing w:after="240"/>
      </w:pPr>
      <w:r>
        <w:t xml:space="preserve">As defined within the STIX language, a TTP construct </w:t>
      </w:r>
      <w:r w:rsidRPr="006C1B48">
        <w:t xml:space="preserve">characterizes adversarial mode of operations (often referred to as the adversary’s “Tactics, </w:t>
      </w:r>
      <w:r>
        <w:t>Techniques, and Procedures</w:t>
      </w:r>
      <w:r w:rsidRPr="006C1B48">
        <w:t>”</w:t>
      </w:r>
      <w:r>
        <w:t xml:space="preserve">), such as </w:t>
      </w:r>
      <w:r w:rsidRPr="006C1B48">
        <w:t>the victims targeted, the attack patterns and malware used, and the resources (infrastructure, tools, and personas) leveraged</w:t>
      </w:r>
      <w:r>
        <w:t xml:space="preserve">. </w:t>
      </w:r>
      <w:r w:rsidRPr="00980441">
        <w:t xml:space="preserve">Because </w:t>
      </w:r>
      <w:r>
        <w:t xml:space="preserve">the TTP construct </w:t>
      </w:r>
      <w:r w:rsidRPr="00980441">
        <w:t xml:space="preserve">describes adversary behavior, </w:t>
      </w:r>
      <w:r>
        <w:t xml:space="preserve">which is a central objective </w:t>
      </w:r>
      <w:r w:rsidRPr="00980441">
        <w:t xml:space="preserve">of STIX, </w:t>
      </w:r>
      <w:r>
        <w:t>it</w:t>
      </w:r>
      <w:r w:rsidRPr="00980441">
        <w:t xml:space="preserve"> is one of the most commonly used and expressive constructs.</w:t>
      </w:r>
    </w:p>
    <w:p w:rsidR="005E3EEE" w:rsidRDefault="00CE21F8" w:rsidP="00CE21F8">
      <w:pPr>
        <w:spacing w:after="240"/>
      </w:pPr>
      <w:bookmarkStart w:id="6" w:name="_Toc401131317"/>
      <w:r>
        <w:t xml:space="preserve">In Section </w:t>
      </w:r>
      <w:r w:rsidRPr="00CE21F8">
        <w:rPr>
          <w:b/>
          <w:color w:val="0000EE"/>
        </w:rPr>
        <w:fldChar w:fldCharType="begin"/>
      </w:r>
      <w:r w:rsidRPr="00CE21F8">
        <w:rPr>
          <w:b/>
          <w:color w:val="0000EE"/>
        </w:rPr>
        <w:instrText xml:space="preserve"> REF _Ref428998006 \r \h  \* MERGEFORMAT </w:instrText>
      </w:r>
      <w:r w:rsidRPr="00CE21F8">
        <w:rPr>
          <w:b/>
          <w:color w:val="0000EE"/>
        </w:rPr>
      </w:r>
      <w:r w:rsidRPr="00CE21F8">
        <w:rPr>
          <w:b/>
          <w:color w:val="0000EE"/>
        </w:rPr>
        <w:fldChar w:fldCharType="separate"/>
      </w:r>
      <w:r w:rsidR="005D0429">
        <w:rPr>
          <w:b/>
          <w:color w:val="0000EE"/>
        </w:rPr>
        <w:t>1.1</w:t>
      </w:r>
      <w:r w:rsidRPr="00CE21F8">
        <w:rPr>
          <w:b/>
          <w:color w:val="0000EE"/>
        </w:rPr>
        <w:fldChar w:fldCharType="end"/>
      </w:r>
      <w:r>
        <w:t xml:space="preserve"> we discuss additional specification documents, in Section </w:t>
      </w:r>
      <w:r w:rsidRPr="00CE21F8">
        <w:rPr>
          <w:b/>
          <w:color w:val="0000EE"/>
        </w:rPr>
        <w:fldChar w:fldCharType="begin"/>
      </w:r>
      <w:r w:rsidRPr="00CE21F8">
        <w:rPr>
          <w:b/>
          <w:color w:val="0000EE"/>
        </w:rPr>
        <w:instrText xml:space="preserve"> REF _Ref415047504 \r \h </w:instrText>
      </w:r>
      <w:r>
        <w:rPr>
          <w:b/>
          <w:color w:val="0000EE"/>
        </w:rPr>
        <w:instrText xml:space="preserve"> \* MERGEFORMAT </w:instrText>
      </w:r>
      <w:r w:rsidRPr="00CE21F8">
        <w:rPr>
          <w:b/>
          <w:color w:val="0000EE"/>
        </w:rPr>
      </w:r>
      <w:r w:rsidRPr="00CE21F8">
        <w:rPr>
          <w:b/>
          <w:color w:val="0000EE"/>
        </w:rPr>
        <w:fldChar w:fldCharType="separate"/>
      </w:r>
      <w:r w:rsidR="005D0429">
        <w:rPr>
          <w:b/>
          <w:color w:val="0000EE"/>
        </w:rPr>
        <w:t>1.2</w:t>
      </w:r>
      <w:r w:rsidRPr="00CE21F8">
        <w:rPr>
          <w:b/>
          <w:color w:val="0000EE"/>
        </w:rPr>
        <w:fldChar w:fldCharType="end"/>
      </w:r>
      <w:r>
        <w:rPr>
          <w:b/>
          <w:color w:val="0000EE"/>
        </w:rPr>
        <w:t xml:space="preserve"> </w:t>
      </w:r>
      <w:r>
        <w:t>we provide document conventions</w:t>
      </w:r>
      <w:r w:rsidRPr="00AD7BF2">
        <w:t xml:space="preserve">, </w:t>
      </w:r>
      <w:r>
        <w:t>and i</w:t>
      </w:r>
      <w:r w:rsidRPr="00AD7BF2">
        <w:t xml:space="preserve">n Section </w:t>
      </w:r>
      <w:r w:rsidRPr="00CE21F8">
        <w:rPr>
          <w:b/>
          <w:color w:val="0000EE"/>
        </w:rPr>
        <w:fldChar w:fldCharType="begin"/>
      </w:r>
      <w:r w:rsidRPr="00CE21F8">
        <w:rPr>
          <w:b/>
          <w:color w:val="0000EE"/>
        </w:rPr>
        <w:instrText xml:space="preserve"> REF _Ref428998020 \r \h </w:instrText>
      </w:r>
      <w:r>
        <w:rPr>
          <w:b/>
          <w:color w:val="0000EE"/>
        </w:rPr>
        <w:instrText xml:space="preserve"> \* MERGEFORMAT </w:instrText>
      </w:r>
      <w:r w:rsidRPr="00CE21F8">
        <w:rPr>
          <w:b/>
          <w:color w:val="0000EE"/>
        </w:rPr>
      </w:r>
      <w:r w:rsidRPr="00CE21F8">
        <w:rPr>
          <w:b/>
          <w:color w:val="0000EE"/>
        </w:rPr>
        <w:fldChar w:fldCharType="separate"/>
      </w:r>
      <w:r w:rsidR="005D0429">
        <w:rPr>
          <w:b/>
          <w:color w:val="0000EE"/>
        </w:rPr>
        <w:t>1.3</w:t>
      </w:r>
      <w:r w:rsidRPr="00CE21F8">
        <w:rPr>
          <w:b/>
          <w:color w:val="0000EE"/>
        </w:rPr>
        <w:fldChar w:fldCharType="end"/>
      </w:r>
      <w:r>
        <w:t xml:space="preserve"> we provide terminology. References are given </w:t>
      </w:r>
      <w:r w:rsidRPr="007D03B1">
        <w:t xml:space="preserve">in </w:t>
      </w:r>
      <w:r>
        <w:t xml:space="preserve">Section </w:t>
      </w:r>
      <w:r w:rsidRPr="00CE21F8">
        <w:rPr>
          <w:b/>
          <w:color w:val="0000EE"/>
        </w:rPr>
        <w:fldChar w:fldCharType="begin"/>
      </w:r>
      <w:r w:rsidRPr="00CE21F8">
        <w:rPr>
          <w:b/>
          <w:color w:val="0000EE"/>
        </w:rPr>
        <w:instrText xml:space="preserve"> REF _Ref428998028 \r \h </w:instrText>
      </w:r>
      <w:r>
        <w:rPr>
          <w:b/>
          <w:color w:val="0000EE"/>
        </w:rPr>
        <w:instrText xml:space="preserve"> \* MERGEFORMAT </w:instrText>
      </w:r>
      <w:r w:rsidRPr="00CE21F8">
        <w:rPr>
          <w:b/>
          <w:color w:val="0000EE"/>
        </w:rPr>
      </w:r>
      <w:r w:rsidRPr="00CE21F8">
        <w:rPr>
          <w:b/>
          <w:color w:val="0000EE"/>
        </w:rPr>
        <w:fldChar w:fldCharType="separate"/>
      </w:r>
      <w:r w:rsidR="005D0429">
        <w:rPr>
          <w:b/>
          <w:color w:val="0000EE"/>
        </w:rPr>
        <w:t>1.4</w:t>
      </w:r>
      <w:r w:rsidRPr="00CE21F8">
        <w:rPr>
          <w:b/>
          <w:color w:val="0000EE"/>
        </w:rPr>
        <w:fldChar w:fldCharType="end"/>
      </w:r>
      <w:r>
        <w:t xml:space="preserve">. </w:t>
      </w:r>
      <w:bookmarkEnd w:id="6"/>
      <w:r>
        <w:t xml:space="preserve">In Section </w:t>
      </w:r>
      <w:r w:rsidRPr="00CE21F8">
        <w:rPr>
          <w:b/>
          <w:color w:val="0000EE"/>
        </w:rPr>
        <w:fldChar w:fldCharType="begin"/>
      </w:r>
      <w:r w:rsidRPr="00CE21F8">
        <w:rPr>
          <w:b/>
          <w:color w:val="0000EE"/>
        </w:rPr>
        <w:instrText xml:space="preserve"> REF _Ref428998041 \r \h </w:instrText>
      </w:r>
      <w:r>
        <w:rPr>
          <w:b/>
          <w:color w:val="0000EE"/>
        </w:rPr>
        <w:instrText xml:space="preserve"> \* MERGEFORMAT </w:instrText>
      </w:r>
      <w:r w:rsidRPr="00CE21F8">
        <w:rPr>
          <w:b/>
          <w:color w:val="0000EE"/>
        </w:rPr>
      </w:r>
      <w:r w:rsidRPr="00CE21F8">
        <w:rPr>
          <w:b/>
          <w:color w:val="0000EE"/>
        </w:rPr>
        <w:fldChar w:fldCharType="separate"/>
      </w:r>
      <w:r w:rsidR="005D0429">
        <w:rPr>
          <w:b/>
          <w:color w:val="0000EE"/>
        </w:rPr>
        <w:t>2</w:t>
      </w:r>
      <w:r w:rsidRPr="00CE21F8">
        <w:rPr>
          <w:b/>
          <w:color w:val="0000EE"/>
        </w:rPr>
        <w:fldChar w:fldCharType="end"/>
      </w:r>
      <w:r>
        <w:t xml:space="preserve">, we give background information necessary to fully understand the Course of Action data model. We present the TTP data model specification details in Section </w:t>
      </w:r>
      <w:r w:rsidRPr="00CE21F8">
        <w:rPr>
          <w:b/>
          <w:color w:val="0000EE"/>
        </w:rPr>
        <w:fldChar w:fldCharType="begin"/>
      </w:r>
      <w:r w:rsidRPr="00CE21F8">
        <w:rPr>
          <w:b/>
          <w:color w:val="0000EE"/>
        </w:rPr>
        <w:instrText xml:space="preserve"> REF _Ref428998048 \r \h </w:instrText>
      </w:r>
      <w:r>
        <w:rPr>
          <w:b/>
          <w:color w:val="0000EE"/>
        </w:rPr>
        <w:instrText xml:space="preserve"> \* MERGEFORMAT </w:instrText>
      </w:r>
      <w:r w:rsidRPr="00CE21F8">
        <w:rPr>
          <w:b/>
          <w:color w:val="0000EE"/>
        </w:rPr>
      </w:r>
      <w:r w:rsidRPr="00CE21F8">
        <w:rPr>
          <w:b/>
          <w:color w:val="0000EE"/>
        </w:rPr>
        <w:fldChar w:fldCharType="separate"/>
      </w:r>
      <w:r w:rsidR="005D0429">
        <w:rPr>
          <w:b/>
          <w:color w:val="0000EE"/>
        </w:rPr>
        <w:t>3</w:t>
      </w:r>
      <w:r w:rsidRPr="00CE21F8">
        <w:rPr>
          <w:b/>
          <w:color w:val="0000EE"/>
        </w:rPr>
        <w:fldChar w:fldCharType="end"/>
      </w:r>
      <w:r>
        <w:rPr>
          <w:b/>
          <w:color w:val="0000EE"/>
        </w:rPr>
        <w:t xml:space="preserve"> </w:t>
      </w:r>
      <w:r>
        <w:t xml:space="preserve">and conformance information in Section </w:t>
      </w:r>
      <w:r w:rsidRPr="00CE21F8">
        <w:rPr>
          <w:b/>
          <w:color w:val="0000EE"/>
        </w:rPr>
        <w:fldChar w:fldCharType="begin"/>
      </w:r>
      <w:r w:rsidRPr="00CE21F8">
        <w:rPr>
          <w:b/>
          <w:color w:val="0000EE"/>
        </w:rPr>
        <w:instrText xml:space="preserve"> REF _Ref428998059 \r \h </w:instrText>
      </w:r>
      <w:r>
        <w:rPr>
          <w:b/>
          <w:color w:val="0000EE"/>
        </w:rPr>
        <w:instrText xml:space="preserve"> \* MERGEFORMAT </w:instrText>
      </w:r>
      <w:r w:rsidRPr="00CE21F8">
        <w:rPr>
          <w:b/>
          <w:color w:val="0000EE"/>
        </w:rPr>
      </w:r>
      <w:r w:rsidRPr="00CE21F8">
        <w:rPr>
          <w:b/>
          <w:color w:val="0000EE"/>
        </w:rPr>
        <w:fldChar w:fldCharType="separate"/>
      </w:r>
      <w:r w:rsidR="005D0429">
        <w:rPr>
          <w:b/>
          <w:color w:val="0000EE"/>
        </w:rPr>
        <w:t>4</w:t>
      </w:r>
      <w:r w:rsidRPr="00CE21F8">
        <w:rPr>
          <w:b/>
          <w:color w:val="0000EE"/>
        </w:rPr>
        <w:fldChar w:fldCharType="end"/>
      </w:r>
      <w:r>
        <w:t>.</w:t>
      </w:r>
      <w:r w:rsidR="005E3EEE">
        <w:t xml:space="preserve">     </w:t>
      </w:r>
    </w:p>
    <w:p w:rsidR="005E3EEE" w:rsidRPr="002D7380" w:rsidRDefault="005E3EEE" w:rsidP="005E3EEE">
      <w:pPr>
        <w:pStyle w:val="Heading2"/>
      </w:pPr>
      <w:bookmarkStart w:id="7" w:name="_Toc412634006"/>
      <w:bookmarkStart w:id="8" w:name="_Toc413938720"/>
      <w:bookmarkStart w:id="9" w:name="_Ref415046808"/>
      <w:bookmarkStart w:id="10" w:name="_Toc421619001"/>
      <w:bookmarkStart w:id="11" w:name="_Ref428998006"/>
      <w:bookmarkStart w:id="12" w:name="_Toc429676637"/>
      <w:bookmarkStart w:id="13" w:name="_Ref394437867"/>
      <w:r>
        <w:t>STIX Specification Documents</w:t>
      </w:r>
      <w:bookmarkEnd w:id="7"/>
      <w:bookmarkEnd w:id="8"/>
      <w:bookmarkEnd w:id="9"/>
      <w:bookmarkEnd w:id="10"/>
      <w:bookmarkEnd w:id="11"/>
      <w:bookmarkEnd w:id="12"/>
    </w:p>
    <w:p w:rsidR="005E3EEE" w:rsidRDefault="005E3EEE" w:rsidP="005E3EEE">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rsidR="005E3EEE" w:rsidRDefault="005E3EEE" w:rsidP="005E3EEE">
      <w:pPr>
        <w:autoSpaceDE w:val="0"/>
        <w:autoSpaceDN w:val="0"/>
        <w:adjustRightInd w:val="0"/>
        <w:spacing w:after="240"/>
      </w:pPr>
      <w:r>
        <w:t xml:space="preserve">The </w:t>
      </w:r>
      <w:hyperlink w:anchor="AdditionalArtifacts" w:history="1">
        <w:r w:rsidR="00841658" w:rsidRPr="00841658">
          <w:rPr>
            <w:rStyle w:val="Hyperlink"/>
            <w:i/>
          </w:rPr>
          <w:t>STIX Version 1.2.1 Part 1: Overview</w:t>
        </w:r>
      </w:hyperlink>
      <w:r w:rsidR="00841658">
        <w:t xml:space="preserve"> </w:t>
      </w:r>
      <w:r>
        <w:t>document provides a comprehensive overview of t</w:t>
      </w:r>
      <w:r w:rsidR="00841658">
        <w:t>he full set of STIX data models</w:t>
      </w:r>
      <w:r>
        <w:t xml:space="preserve">,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841658" w:rsidRPr="00841658">
          <w:rPr>
            <w:rStyle w:val="Hyperlink"/>
            <w:i/>
          </w:rPr>
          <w:t>STIX Version 1.2.1 Part 1: Overview</w:t>
        </w:r>
      </w:hyperlink>
      <w:r>
        <w:t xml:space="preserve"> also summarizes the relationship of STIX to other languages, and outlines general STIX data model conventions.</w:t>
      </w:r>
    </w:p>
    <w:p w:rsidR="005E3EEE" w:rsidRDefault="005E3EEE" w:rsidP="005E3EEE">
      <w:pPr>
        <w:autoSpaceDE w:val="0"/>
        <w:autoSpaceDN w:val="0"/>
        <w:adjustRightInd w:val="0"/>
        <w:spacing w:after="240"/>
      </w:pPr>
      <w:r w:rsidRPr="00841658">
        <w:rPr>
          <w:b/>
          <w:color w:val="0000EE"/>
        </w:rPr>
        <w:fldChar w:fldCharType="begin"/>
      </w:r>
      <w:r w:rsidRPr="00841658">
        <w:rPr>
          <w:b/>
          <w:color w:val="0000EE"/>
        </w:rPr>
        <w:instrText xml:space="preserve"> REF _Ref389819936 \h  \* MERGEFORMAT </w:instrText>
      </w:r>
      <w:r w:rsidRPr="00841658">
        <w:rPr>
          <w:b/>
          <w:color w:val="0000EE"/>
        </w:rPr>
      </w:r>
      <w:r w:rsidRPr="00841658">
        <w:rPr>
          <w:b/>
          <w:color w:val="0000EE"/>
        </w:rPr>
        <w:fldChar w:fldCharType="separate"/>
      </w:r>
      <w:r w:rsidR="005D0429" w:rsidRPr="005D0429">
        <w:rPr>
          <w:b/>
          <w:color w:val="0000EE"/>
        </w:rPr>
        <w:t>Figure 1</w:t>
      </w:r>
      <w:r w:rsidR="005D0429" w:rsidRPr="005D0429">
        <w:rPr>
          <w:b/>
          <w:color w:val="0000EE"/>
        </w:rPr>
        <w:noBreakHyphen/>
        <w:t>1</w:t>
      </w:r>
      <w:r w:rsidRPr="00841658">
        <w:rPr>
          <w:b/>
          <w:color w:val="0000EE"/>
        </w:rPr>
        <w:fldChar w:fldCharType="end"/>
      </w:r>
      <w:r>
        <w:t xml:space="preserve"> illustrates the </w:t>
      </w:r>
      <w:hyperlink w:anchor="AdditionalArtifacts" w:history="1">
        <w:r w:rsidRPr="00CD3788">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(vocabularies, data marking, and </w:t>
      </w:r>
      <w:r w:rsidR="00AF1AD3">
        <w:t xml:space="preserve">default </w:t>
      </w:r>
      <w:r>
        <w:t>extensions), and the color white indica</w:t>
      </w:r>
      <w:r w:rsidR="00F72227">
        <w:t>tes the component data models. The solid grey color denotes the overall STIX Language UML model</w:t>
      </w:r>
      <w:r w:rsidR="00F72227" w:rsidRPr="00434BA0">
        <w:t>.</w:t>
      </w:r>
      <w:r>
        <w:t xml:space="preserve"> This TTP specification document is highlighted in its associated color (see Section </w:t>
      </w:r>
      <w:r w:rsidRPr="001227FC">
        <w:rPr>
          <w:b/>
          <w:color w:val="0000EE"/>
        </w:rPr>
        <w:fldChar w:fldCharType="begin"/>
      </w:r>
      <w:r w:rsidRPr="001227FC">
        <w:rPr>
          <w:b/>
          <w:color w:val="0000EE"/>
        </w:rPr>
        <w:instrText xml:space="preserve"> REF _Ref417301504 \r \h </w:instrText>
      </w:r>
      <w:r w:rsidR="001227FC">
        <w:rPr>
          <w:b/>
          <w:color w:val="0000EE"/>
        </w:rPr>
        <w:instrText xml:space="preserve"> \* MERGEFORMAT </w:instrText>
      </w:r>
      <w:r w:rsidRPr="001227FC">
        <w:rPr>
          <w:b/>
          <w:color w:val="0000EE"/>
        </w:rPr>
      </w:r>
      <w:r w:rsidRPr="001227FC">
        <w:rPr>
          <w:b/>
          <w:color w:val="0000EE"/>
        </w:rPr>
        <w:fldChar w:fldCharType="separate"/>
      </w:r>
      <w:r w:rsidR="005D0429">
        <w:rPr>
          <w:b/>
          <w:color w:val="0000EE"/>
        </w:rPr>
        <w:t>1.2.3.3</w:t>
      </w:r>
      <w:r w:rsidRPr="001227FC">
        <w:rPr>
          <w:b/>
          <w:color w:val="0000EE"/>
        </w:rPr>
        <w:fldChar w:fldCharType="end"/>
      </w:r>
      <w:r>
        <w:t xml:space="preserve">).  For a list of all STIX documents and related information sources, please see </w:t>
      </w:r>
      <w:hyperlink w:anchor="AdditionalArtifacts" w:history="1">
        <w:r w:rsidR="00841658" w:rsidRPr="00841658">
          <w:rPr>
            <w:rStyle w:val="Hyperlink"/>
            <w:i/>
          </w:rPr>
          <w:t>STIX Version 1.2.1 Part 1: Overview</w:t>
        </w:r>
      </w:hyperlink>
      <w:r>
        <w:t>.</w:t>
      </w:r>
    </w:p>
    <w:p w:rsidR="005E3EEE" w:rsidRPr="00CB4BF9" w:rsidRDefault="00917557" w:rsidP="00917557">
      <w:pPr>
        <w:keepNext/>
        <w:keepLines/>
        <w:spacing w:after="120"/>
        <w:jc w:val="center"/>
      </w:pPr>
      <w:r>
        <w:rPr>
          <w:noProof/>
        </w:rPr>
        <w:lastRenderedPageBreak/>
        <w:drawing>
          <wp:inline distT="0" distB="0" distL="0" distR="0">
            <wp:extent cx="3886200" cy="189027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lide5.JPG"/>
                    <pic:cNvPicPr/>
                  </pic:nvPicPr>
                  <pic:blipFill rotWithShape="1">
                    <a:blip r:embed="rId24">
                      <a:extLst>
                        <a:ext uri="{28A0092B-C50C-407E-A947-70E740481C1C}">
                          <a14:useLocalDpi xmlns:a14="http://schemas.microsoft.com/office/drawing/2010/main" val="0"/>
                        </a:ext>
                      </a:extLst>
                    </a:blip>
                    <a:srcRect l="7896" t="19800" r="8218" b="25796"/>
                    <a:stretch/>
                  </pic:blipFill>
                  <pic:spPr bwMode="auto">
                    <a:xfrm>
                      <a:off x="0" y="0"/>
                      <a:ext cx="3886200" cy="1890279"/>
                    </a:xfrm>
                    <a:prstGeom prst="rect">
                      <a:avLst/>
                    </a:prstGeom>
                    <a:ln>
                      <a:noFill/>
                    </a:ln>
                    <a:extLst>
                      <a:ext uri="{53640926-AAD7-44D8-BBD7-CCE9431645EC}">
                        <a14:shadowObscured xmlns:a14="http://schemas.microsoft.com/office/drawing/2010/main"/>
                      </a:ext>
                    </a:extLst>
                  </pic:spPr>
                </pic:pic>
              </a:graphicData>
            </a:graphic>
          </wp:inline>
        </w:drawing>
      </w:r>
    </w:p>
    <w:p w:rsidR="005E3EEE" w:rsidRPr="005E3EEE" w:rsidRDefault="005E3EEE" w:rsidP="00917557">
      <w:pPr>
        <w:pStyle w:val="Caption"/>
        <w:keepNext/>
        <w:keepLines/>
        <w:rPr>
          <w:b/>
        </w:rPr>
      </w:pPr>
      <w:bookmarkStart w:id="14" w:name="_Ref389819936"/>
      <w:bookmarkStart w:id="15" w:name="_Ref390077491"/>
      <w:r w:rsidRPr="005E3EEE">
        <w:t xml:space="preserve">Figure </w:t>
      </w:r>
      <w:fldSimple w:instr=" STYLEREF 1 \s ">
        <w:r w:rsidR="005D0429">
          <w:rPr>
            <w:noProof/>
          </w:rPr>
          <w:t>1</w:t>
        </w:r>
      </w:fldSimple>
      <w:r w:rsidRPr="005E3EEE">
        <w:noBreakHyphen/>
      </w:r>
      <w:fldSimple w:instr=" SEQ Figure \* ARABIC \s 1 ">
        <w:r w:rsidR="005D0429">
          <w:rPr>
            <w:noProof/>
          </w:rPr>
          <w:t>1</w:t>
        </w:r>
      </w:fldSimple>
      <w:bookmarkEnd w:id="14"/>
      <w:r w:rsidRPr="005E3EEE">
        <w:t>.  STIX Language v1.2</w:t>
      </w:r>
      <w:r>
        <w:t>.1</w:t>
      </w:r>
      <w:r w:rsidRPr="005E3EEE">
        <w:t xml:space="preserve"> specification documents</w:t>
      </w:r>
      <w:bookmarkEnd w:id="15"/>
    </w:p>
    <w:p w:rsidR="005E3EEE" w:rsidRDefault="005E3EEE" w:rsidP="005E3EEE">
      <w:pPr>
        <w:pStyle w:val="Heading2"/>
      </w:pPr>
      <w:bookmarkStart w:id="16" w:name="_Ref415047504"/>
      <w:bookmarkStart w:id="17" w:name="_Toc421619002"/>
      <w:bookmarkStart w:id="18" w:name="_Toc429676638"/>
      <w:r>
        <w:t>Document Conventions</w:t>
      </w:r>
      <w:bookmarkEnd w:id="13"/>
      <w:bookmarkEnd w:id="16"/>
      <w:bookmarkEnd w:id="17"/>
      <w:bookmarkEnd w:id="18"/>
    </w:p>
    <w:p w:rsidR="005E3EEE" w:rsidRPr="00B10014" w:rsidRDefault="005E3EEE" w:rsidP="005E3EEE">
      <w:r>
        <w:t>The following conventions are used in this document.</w:t>
      </w:r>
    </w:p>
    <w:p w:rsidR="005E3EEE" w:rsidRDefault="005E3EEE" w:rsidP="005E3EEE">
      <w:pPr>
        <w:pStyle w:val="Heading3"/>
        <w:tabs>
          <w:tab w:val="num" w:pos="720"/>
        </w:tabs>
        <w:spacing w:before="360" w:after="60"/>
      </w:pPr>
      <w:bookmarkStart w:id="19" w:name="_Toc389570603"/>
      <w:bookmarkStart w:id="20" w:name="_Toc389581073"/>
      <w:bookmarkStart w:id="21" w:name="_Toc421619004"/>
      <w:bookmarkStart w:id="22" w:name="_Toc429676639"/>
      <w:r>
        <w:t>Fonts</w:t>
      </w:r>
      <w:bookmarkEnd w:id="19"/>
      <w:bookmarkEnd w:id="20"/>
      <w:bookmarkEnd w:id="21"/>
      <w:bookmarkEnd w:id="22"/>
    </w:p>
    <w:p w:rsidR="005E3EEE" w:rsidRPr="00CE21F8" w:rsidRDefault="005E3EEE" w:rsidP="005E3EEE">
      <w:pPr>
        <w:pStyle w:val="Default"/>
        <w:spacing w:after="240"/>
        <w:rPr>
          <w:rFonts w:ascii="Arial" w:hAnsi="Arial"/>
          <w:sz w:val="20"/>
          <w:szCs w:val="22"/>
        </w:rPr>
      </w:pPr>
      <w:r w:rsidRPr="00CE21F8">
        <w:rPr>
          <w:rFonts w:ascii="Arial" w:hAnsi="Arial"/>
          <w:sz w:val="20"/>
          <w:szCs w:val="22"/>
        </w:rPr>
        <w:t xml:space="preserve">The following font and font style conventions are used in the document: </w:t>
      </w:r>
    </w:p>
    <w:p w:rsidR="005E3EEE" w:rsidRPr="00841658" w:rsidRDefault="005E3EEE" w:rsidP="005E3EEE">
      <w:pPr>
        <w:pStyle w:val="Default"/>
        <w:numPr>
          <w:ilvl w:val="0"/>
          <w:numId w:val="6"/>
        </w:numPr>
        <w:spacing w:after="240"/>
        <w:ind w:left="720"/>
        <w:rPr>
          <w:rFonts w:ascii="Arial" w:hAnsi="Arial" w:cs="Arial"/>
          <w:sz w:val="20"/>
          <w:szCs w:val="20"/>
        </w:rPr>
      </w:pPr>
      <w:r w:rsidRPr="00CE21F8">
        <w:rPr>
          <w:rFonts w:ascii="Arial" w:hAnsi="Arial"/>
          <w:sz w:val="20"/>
        </w:rPr>
        <w:t xml:space="preserve">Capitalization is used for STIX high level concepts, which are </w:t>
      </w:r>
      <w:r w:rsidRPr="00841658">
        <w:rPr>
          <w:rFonts w:ascii="Arial" w:hAnsi="Arial" w:cs="Arial"/>
          <w:sz w:val="20"/>
          <w:szCs w:val="20"/>
        </w:rPr>
        <w:t xml:space="preserve">defined in </w:t>
      </w:r>
      <w:hyperlink w:anchor="AdditionalArtifacts" w:history="1">
        <w:r w:rsidR="00841658" w:rsidRPr="00841658">
          <w:rPr>
            <w:rStyle w:val="Hyperlink"/>
            <w:rFonts w:ascii="Arial" w:hAnsi="Arial" w:cs="Arial"/>
            <w:i/>
            <w:sz w:val="20"/>
            <w:szCs w:val="20"/>
          </w:rPr>
          <w:t>STIX Version 1.2.1 Part 1: Overview</w:t>
        </w:r>
      </w:hyperlink>
      <w:r w:rsidRPr="00841658">
        <w:rPr>
          <w:rFonts w:ascii="Arial" w:hAnsi="Arial" w:cs="Arial"/>
          <w:sz w:val="20"/>
          <w:szCs w:val="20"/>
        </w:rPr>
        <w:t>.</w:t>
      </w:r>
    </w:p>
    <w:p w:rsidR="005E3EEE" w:rsidRPr="008B2787" w:rsidRDefault="005E3EEE" w:rsidP="005E3EEE">
      <w:pPr>
        <w:pStyle w:val="Default"/>
        <w:spacing w:after="240"/>
        <w:ind w:left="720"/>
        <w:rPr>
          <w:rFonts w:ascii="Arial" w:hAnsi="Arial"/>
          <w:sz w:val="20"/>
          <w:szCs w:val="22"/>
        </w:rPr>
      </w:pPr>
      <w:r w:rsidRPr="00CE21F8">
        <w:rPr>
          <w:rFonts w:ascii="Arial" w:hAnsi="Arial"/>
          <w:sz w:val="20"/>
          <w:u w:val="single"/>
        </w:rPr>
        <w:t>Examples</w:t>
      </w:r>
      <w:r w:rsidRPr="00CE21F8">
        <w:rPr>
          <w:rFonts w:ascii="Arial" w:hAnsi="Arial"/>
          <w:sz w:val="20"/>
        </w:rPr>
        <w:t>: Indicator, Course of Action, Threat Actor</w:t>
      </w:r>
    </w:p>
    <w:p w:rsidR="005E3EEE" w:rsidRPr="008B2787" w:rsidRDefault="005E3EEE" w:rsidP="005E3EEE">
      <w:pPr>
        <w:pStyle w:val="Default"/>
        <w:numPr>
          <w:ilvl w:val="0"/>
          <w:numId w:val="6"/>
        </w:numPr>
        <w:spacing w:after="240"/>
        <w:ind w:left="720"/>
        <w:rPr>
          <w:rFonts w:ascii="Arial" w:hAnsi="Arial"/>
          <w:sz w:val="20"/>
          <w:szCs w:val="22"/>
        </w:rPr>
      </w:pPr>
      <w:r w:rsidRPr="00CE21F8">
        <w:rPr>
          <w:rFonts w:ascii="Arial" w:hAnsi="Arial"/>
          <w:sz w:val="20"/>
        </w:rPr>
        <w:t>The</w:t>
      </w:r>
      <w:r w:rsidRPr="00CE21F8">
        <w:rPr>
          <w:rFonts w:ascii="Arial" w:hAnsi="Arial" w:cs="Courier New"/>
          <w:sz w:val="20"/>
        </w:rPr>
        <w:t xml:space="preserve"> </w:t>
      </w:r>
      <w:r w:rsidRPr="00CE21F8">
        <w:rPr>
          <w:rFonts w:ascii="Courier New" w:hAnsi="Courier New" w:cs="Courier New"/>
          <w:sz w:val="20"/>
        </w:rPr>
        <w:t>Courier</w:t>
      </w:r>
      <w:r w:rsidRPr="00CE21F8">
        <w:rPr>
          <w:rFonts w:ascii="Arial" w:hAnsi="Arial" w:cs="Courier New"/>
          <w:sz w:val="20"/>
        </w:rPr>
        <w:t xml:space="preserve"> </w:t>
      </w:r>
      <w:r w:rsidRPr="00CE21F8">
        <w:rPr>
          <w:rFonts w:ascii="Courier New" w:hAnsi="Courier New" w:cs="Courier New"/>
          <w:sz w:val="20"/>
        </w:rPr>
        <w:t>New</w:t>
      </w:r>
      <w:r w:rsidRPr="00CE21F8">
        <w:rPr>
          <w:rFonts w:ascii="Arial" w:hAnsi="Arial" w:cs="Courier New"/>
          <w:sz w:val="20"/>
        </w:rPr>
        <w:t xml:space="preserve"> </w:t>
      </w:r>
      <w:r w:rsidRPr="00CE21F8">
        <w:rPr>
          <w:rFonts w:ascii="Arial" w:hAnsi="Arial"/>
          <w:sz w:val="20"/>
        </w:rPr>
        <w:t>font</w:t>
      </w:r>
      <w:r w:rsidRPr="00CE21F8">
        <w:rPr>
          <w:rFonts w:ascii="Arial" w:hAnsi="Arial"/>
          <w:sz w:val="20"/>
          <w:szCs w:val="22"/>
        </w:rPr>
        <w:t xml:space="preserve"> is used for writing UML objects. </w:t>
      </w:r>
    </w:p>
    <w:p w:rsidR="005E3EEE" w:rsidRPr="00CE21F8" w:rsidRDefault="005E3EEE" w:rsidP="005E3EEE">
      <w:pPr>
        <w:pStyle w:val="Default"/>
        <w:spacing w:after="240"/>
        <w:ind w:firstLine="720"/>
        <w:rPr>
          <w:rFonts w:ascii="Courier New" w:hAnsi="Courier New" w:cs="Courier New"/>
          <w:sz w:val="20"/>
        </w:rPr>
      </w:pPr>
      <w:r w:rsidRPr="00CE21F8">
        <w:rPr>
          <w:rFonts w:ascii="Arial" w:hAnsi="Arial"/>
          <w:sz w:val="20"/>
          <w:u w:val="single"/>
        </w:rPr>
        <w:t>Examples</w:t>
      </w:r>
      <w:r w:rsidRPr="00CE21F8">
        <w:rPr>
          <w:rFonts w:ascii="Arial" w:hAnsi="Arial"/>
          <w:sz w:val="20"/>
        </w:rPr>
        <w:t xml:space="preserve">: </w:t>
      </w:r>
      <w:r w:rsidRPr="00CE21F8">
        <w:rPr>
          <w:rFonts w:ascii="Courier New" w:hAnsi="Courier New" w:cs="Courier New"/>
          <w:sz w:val="20"/>
        </w:rPr>
        <w:t>RelatedIndicatorsType</w:t>
      </w:r>
      <w:r w:rsidRPr="00CE21F8">
        <w:rPr>
          <w:rFonts w:ascii="Arial" w:hAnsi="Arial" w:cs="Courier New"/>
          <w:sz w:val="20"/>
        </w:rPr>
        <w:t xml:space="preserve">, </w:t>
      </w:r>
      <w:r w:rsidRPr="00CE21F8">
        <w:rPr>
          <w:rFonts w:ascii="Courier New" w:hAnsi="Courier New" w:cs="Courier New"/>
          <w:sz w:val="20"/>
        </w:rPr>
        <w:t xml:space="preserve">stixCommon:StatementType </w:t>
      </w:r>
    </w:p>
    <w:p w:rsidR="005E3EEE" w:rsidRPr="00CE21F8" w:rsidRDefault="005E3EEE" w:rsidP="005E3EEE">
      <w:pPr>
        <w:pStyle w:val="Default"/>
        <w:spacing w:after="240"/>
        <w:ind w:left="720"/>
        <w:rPr>
          <w:rFonts w:ascii="Arial" w:hAnsi="Arial" w:cs="Courier New"/>
          <w:sz w:val="20"/>
        </w:rPr>
      </w:pPr>
      <w:r w:rsidRPr="00CE21F8">
        <w:rPr>
          <w:rFonts w:ascii="Arial" w:hAnsi="Arial" w:cs="Courier New"/>
          <w:sz w:val="20"/>
        </w:rPr>
        <w:t xml:space="preserve">Note that all high level concepts have a corresponding UML object.  For example, the Course of Action high level concept is associated with a UML class named, </w:t>
      </w:r>
      <w:r w:rsidRPr="00CE21F8">
        <w:rPr>
          <w:rFonts w:ascii="Courier New" w:hAnsi="Courier New" w:cs="Courier New"/>
          <w:sz w:val="20"/>
        </w:rPr>
        <w:t>CourseOfActionType</w:t>
      </w:r>
      <w:r w:rsidRPr="00CE21F8">
        <w:rPr>
          <w:rFonts w:ascii="Arial" w:hAnsi="Arial" w:cs="Courier New"/>
          <w:sz w:val="20"/>
        </w:rPr>
        <w:t>.</w:t>
      </w:r>
    </w:p>
    <w:p w:rsidR="005E3EEE" w:rsidRPr="00CE21F8" w:rsidRDefault="005E3EEE" w:rsidP="005E3EEE">
      <w:pPr>
        <w:pStyle w:val="Default"/>
        <w:numPr>
          <w:ilvl w:val="0"/>
          <w:numId w:val="6"/>
        </w:numPr>
        <w:spacing w:after="240"/>
        <w:ind w:left="720"/>
        <w:rPr>
          <w:rFonts w:ascii="Arial" w:hAnsi="Arial"/>
          <w:sz w:val="20"/>
          <w:szCs w:val="22"/>
        </w:rPr>
      </w:pPr>
      <w:r w:rsidRPr="00CE21F8">
        <w:rPr>
          <w:rFonts w:ascii="Arial" w:hAnsi="Arial"/>
          <w:sz w:val="20"/>
          <w:szCs w:val="22"/>
        </w:rPr>
        <w:t>The ‘</w:t>
      </w:r>
      <w:r w:rsidRPr="00CE21F8">
        <w:rPr>
          <w:rFonts w:ascii="Arial" w:hAnsi="Arial"/>
          <w:i/>
          <w:sz w:val="20"/>
          <w:szCs w:val="22"/>
        </w:rPr>
        <w:t xml:space="preserve">italic’ </w:t>
      </w:r>
      <w:r w:rsidRPr="00CE21F8">
        <w:rPr>
          <w:rFonts w:ascii="Arial" w:hAnsi="Arial"/>
          <w:sz w:val="20"/>
          <w:szCs w:val="22"/>
        </w:rPr>
        <w:t>font (with</w:t>
      </w:r>
      <w:r w:rsidRPr="00CE21F8">
        <w:rPr>
          <w:rFonts w:ascii="Arial" w:hAnsi="Arial"/>
          <w:i/>
          <w:sz w:val="20"/>
          <w:szCs w:val="22"/>
        </w:rPr>
        <w:t xml:space="preserve"> </w:t>
      </w:r>
      <w:r w:rsidRPr="00CE21F8">
        <w:rPr>
          <w:rFonts w:ascii="Arial" w:hAnsi="Arial"/>
          <w:sz w:val="20"/>
          <w:szCs w:val="22"/>
        </w:rPr>
        <w:t xml:space="preserve">single quotes) is used for noting actual, explicit values for STIX Language properties. The </w:t>
      </w:r>
      <w:r w:rsidRPr="00CE21F8">
        <w:rPr>
          <w:rFonts w:ascii="Arial" w:hAnsi="Arial"/>
          <w:i/>
          <w:sz w:val="20"/>
          <w:szCs w:val="22"/>
        </w:rPr>
        <w:t xml:space="preserve">italic </w:t>
      </w:r>
      <w:r w:rsidRPr="00CE21F8">
        <w:rPr>
          <w:rFonts w:ascii="Arial" w:hAnsi="Arial"/>
          <w:sz w:val="20"/>
          <w:szCs w:val="22"/>
        </w:rPr>
        <w:t xml:space="preserve">font (without quotes) is used for noting example values. </w:t>
      </w:r>
    </w:p>
    <w:p w:rsidR="005E3EEE" w:rsidRDefault="005E3EEE" w:rsidP="005E3EEE">
      <w:pPr>
        <w:ind w:firstLine="720"/>
        <w:rPr>
          <w:i/>
        </w:rPr>
      </w:pP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rsidR="005E3EEE" w:rsidRDefault="005E3EEE" w:rsidP="005E3EEE">
      <w:pPr>
        <w:pStyle w:val="Heading3"/>
        <w:tabs>
          <w:tab w:val="num" w:pos="720"/>
        </w:tabs>
        <w:spacing w:before="360" w:after="60"/>
      </w:pPr>
      <w:bookmarkStart w:id="23" w:name="_Ref394486021"/>
      <w:bookmarkStart w:id="24" w:name="_Toc398815619"/>
      <w:bookmarkStart w:id="25" w:name="_Toc421619005"/>
      <w:bookmarkStart w:id="26" w:name="_Toc429676640"/>
      <w:r>
        <w:t>UML Package References</w:t>
      </w:r>
      <w:bookmarkEnd w:id="23"/>
      <w:bookmarkEnd w:id="24"/>
      <w:bookmarkEnd w:id="25"/>
      <w:bookmarkEnd w:id="26"/>
    </w:p>
    <w:p w:rsidR="005E3EEE" w:rsidRDefault="005E3EEE" w:rsidP="005E3EEE">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CE21F8">
        <w:rPr>
          <w:rFonts w:ascii="Courier New" w:hAnsi="Courier New" w:cs="Courier New"/>
        </w:rPr>
        <w:t>package_prefix:class</w:t>
      </w:r>
      <w:r w:rsidRPr="00981CAF">
        <w:t>, where</w:t>
      </w:r>
      <w:r>
        <w:t xml:space="preserve"> </w:t>
      </w:r>
      <w:r w:rsidRPr="00CE21F8">
        <w:rPr>
          <w:rFonts w:ascii="Courier New" w:hAnsi="Courier New" w:cs="Courier New"/>
        </w:rPr>
        <w:t>package_prefix</w:t>
      </w:r>
      <w:r w:rsidRPr="008B2787">
        <w:t xml:space="preserve"> </w:t>
      </w:r>
      <w:r>
        <w:t>corresponds to the appropriate UML package.</w:t>
      </w:r>
      <w:r w:rsidR="00841658">
        <w:t xml:space="preserve"> </w:t>
      </w:r>
      <w:hyperlink w:anchor="AdditionalArtifacts" w:history="1">
        <w:r w:rsidR="00841658" w:rsidRPr="00841658">
          <w:rPr>
            <w:rStyle w:val="Hyperlink"/>
            <w:i/>
          </w:rPr>
          <w:t>STIX Version 1.2.1 Part 1: Overview</w:t>
        </w:r>
      </w:hyperlink>
      <w:r>
        <w:t xml:space="preserve"> contains a list of the packages used by the TTP data model, </w:t>
      </w:r>
      <w:r w:rsidRPr="00434BA0">
        <w:t>along with the associated prefix notations, descriptions, examples</w:t>
      </w:r>
      <w:r>
        <w:t xml:space="preserve">. </w:t>
      </w:r>
    </w:p>
    <w:p w:rsidR="005E3EEE" w:rsidRDefault="005E3EEE" w:rsidP="005E3EEE">
      <w:pPr>
        <w:spacing w:after="240"/>
      </w:pPr>
      <w:r>
        <w:t xml:space="preserve">Note that in this specification document, we do not explicitly specify the package prefix for any classes that </w:t>
      </w:r>
      <w:r w:rsidRPr="00B77F78">
        <w:t xml:space="preserve">originate from the </w:t>
      </w:r>
      <w:r>
        <w:t>TTP</w:t>
      </w:r>
      <w:r w:rsidRPr="00B77F78">
        <w:t xml:space="preserve"> </w:t>
      </w:r>
      <w:r>
        <w:t xml:space="preserve">data model.  </w:t>
      </w:r>
    </w:p>
    <w:p w:rsidR="005E3EEE" w:rsidRPr="00904E02" w:rsidRDefault="005E3EEE" w:rsidP="005E3EEE">
      <w:pPr>
        <w:pStyle w:val="Heading3"/>
        <w:tabs>
          <w:tab w:val="num" w:pos="720"/>
        </w:tabs>
        <w:spacing w:before="360" w:after="60"/>
      </w:pPr>
      <w:bookmarkStart w:id="27" w:name="_Toc389570605"/>
      <w:bookmarkStart w:id="28" w:name="_Toc389581075"/>
      <w:bookmarkStart w:id="29" w:name="_Toc398815620"/>
      <w:bookmarkStart w:id="30" w:name="_Toc421619006"/>
      <w:bookmarkStart w:id="31" w:name="_Toc429676641"/>
      <w:r w:rsidRPr="00904E02">
        <w:t>UML Diagrams</w:t>
      </w:r>
      <w:bookmarkEnd w:id="27"/>
      <w:bookmarkEnd w:id="28"/>
      <w:bookmarkEnd w:id="29"/>
      <w:bookmarkEnd w:id="30"/>
      <w:bookmarkEnd w:id="31"/>
    </w:p>
    <w:p w:rsidR="005E3EEE" w:rsidRDefault="005E3EEE" w:rsidP="005E3EEE">
      <w:pPr>
        <w:spacing w:after="240"/>
      </w:pPr>
      <w:r>
        <w:t xml:space="preserve">This specification makes use of UML diagrams to visually depict relationships between STIX Language constructs. Note that the diagrams have been extracted directly from the full UML model for STIX; they </w:t>
      </w:r>
      <w:r>
        <w:lastRenderedPageBreak/>
        <w:t xml:space="preserve">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rsidR="005E3EEE" w:rsidRDefault="005E3EEE" w:rsidP="005E3EEE">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rsidR="005E3EEE" w:rsidRDefault="005E3EEE" w:rsidP="005E3EEE">
      <w:pPr>
        <w:pStyle w:val="Heading4"/>
        <w:tabs>
          <w:tab w:val="num" w:pos="1008"/>
        </w:tabs>
        <w:spacing w:before="360" w:after="0"/>
        <w:ind w:left="720" w:hanging="720"/>
      </w:pPr>
      <w:bookmarkStart w:id="32" w:name="_Toc398815621"/>
      <w:bookmarkStart w:id="33" w:name="_Toc421619007"/>
      <w:bookmarkStart w:id="34" w:name="_Toc429676642"/>
      <w:r>
        <w:t>Class Properties</w:t>
      </w:r>
      <w:bookmarkEnd w:id="32"/>
      <w:bookmarkEnd w:id="33"/>
      <w:bookmarkEnd w:id="34"/>
    </w:p>
    <w:p w:rsidR="005E3EEE" w:rsidRDefault="005E3EEE" w:rsidP="005E3EEE">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rsidR="005E3EEE" w:rsidRDefault="005E3EEE" w:rsidP="005E3EEE">
      <w:pPr>
        <w:pStyle w:val="Heading4"/>
        <w:tabs>
          <w:tab w:val="num" w:pos="1008"/>
        </w:tabs>
        <w:spacing w:before="360" w:after="0"/>
        <w:ind w:left="720" w:hanging="720"/>
      </w:pPr>
      <w:bookmarkStart w:id="35" w:name="_Toc398815622"/>
      <w:bookmarkStart w:id="36" w:name="_Toc421619008"/>
      <w:bookmarkStart w:id="37" w:name="_Toc429676643"/>
      <w:r>
        <w:t>Diagram Icons and Arrow Types</w:t>
      </w:r>
      <w:bookmarkEnd w:id="35"/>
      <w:bookmarkEnd w:id="36"/>
      <w:bookmarkEnd w:id="37"/>
    </w:p>
    <w:p w:rsidR="005E3EEE" w:rsidRDefault="005E3EEE" w:rsidP="005E3EEE">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08014A">
        <w:rPr>
          <w:b/>
          <w:color w:val="0000EE"/>
        </w:rPr>
        <w:fldChar w:fldCharType="begin"/>
      </w:r>
      <w:r w:rsidRPr="0008014A">
        <w:rPr>
          <w:b/>
          <w:color w:val="0000EE"/>
        </w:rPr>
        <w:instrText xml:space="preserve"> REF _Ref397637630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 xml:space="preserve">Table </w:t>
      </w:r>
      <w:r w:rsidR="005D0429" w:rsidRPr="005D0429">
        <w:rPr>
          <w:b/>
          <w:noProof/>
          <w:color w:val="0000EE"/>
        </w:rPr>
        <w:t>1</w:t>
      </w:r>
      <w:r w:rsidR="005D0429" w:rsidRPr="005D0429">
        <w:rPr>
          <w:b/>
          <w:noProof/>
          <w:color w:val="0000EE"/>
        </w:rPr>
        <w:noBreakHyphen/>
        <w:t>1</w:t>
      </w:r>
      <w:r w:rsidRPr="0008014A">
        <w:rPr>
          <w:b/>
          <w:color w:val="0000EE"/>
        </w:rPr>
        <w:fldChar w:fldCharType="end"/>
      </w:r>
      <w:r>
        <w:t>.</w:t>
      </w:r>
    </w:p>
    <w:p w:rsidR="005E3EEE" w:rsidRPr="00386258" w:rsidRDefault="005E3EEE" w:rsidP="005E3EEE">
      <w:pPr>
        <w:pStyle w:val="Caption"/>
        <w:rPr>
          <w:b/>
        </w:rPr>
      </w:pPr>
      <w:bookmarkStart w:id="38" w:name="_Ref397637630"/>
      <w:r w:rsidRPr="00305518">
        <w:t xml:space="preserve">Table </w:t>
      </w:r>
      <w:fldSimple w:instr=" STYLEREF 1 \s ">
        <w:r w:rsidR="005D0429">
          <w:rPr>
            <w:noProof/>
          </w:rPr>
          <w:t>1</w:t>
        </w:r>
      </w:fldSimple>
      <w:r>
        <w:noBreakHyphen/>
      </w:r>
      <w:fldSimple w:instr=" SEQ Table \* ARABIC \s 1 ">
        <w:r w:rsidR="005D0429">
          <w:rPr>
            <w:noProof/>
          </w:rPr>
          <w:t>1</w:t>
        </w:r>
      </w:fldSimple>
      <w:bookmarkEnd w:id="38"/>
      <w:r w:rsidRPr="00305518">
        <w:t xml:space="preserve">.  </w:t>
      </w:r>
      <w:r>
        <w:t>UML diagram icons</w:t>
      </w:r>
      <w:bookmarkStart w:id="39" w:name="_Ref397935245"/>
      <w:bookmarkStart w:id="40" w:name="_Toc398815623"/>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E3EEE" w:rsidTr="00A214D6">
        <w:trPr>
          <w:jc w:val="center"/>
        </w:trPr>
        <w:tc>
          <w:tcPr>
            <w:tcW w:w="2065" w:type="dxa"/>
            <w:shd w:val="clear" w:color="auto" w:fill="BFBFBF" w:themeFill="background1" w:themeFillShade="BF"/>
            <w:tcMar>
              <w:top w:w="0" w:type="dxa"/>
              <w:left w:w="108" w:type="dxa"/>
              <w:bottom w:w="0" w:type="dxa"/>
              <w:right w:w="108" w:type="dxa"/>
            </w:tcMar>
            <w:vAlign w:val="center"/>
            <w:hideMark/>
          </w:tcPr>
          <w:p w:rsidR="005E3EEE" w:rsidRDefault="005E3EEE" w:rsidP="00A214D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rsidR="005E3EEE" w:rsidRDefault="005E3EEE" w:rsidP="00A214D6">
            <w:pPr>
              <w:keepNext/>
              <w:keepLines/>
              <w:rPr>
                <w:rFonts w:ascii="Times New Roman" w:hAnsi="Times New Roman"/>
                <w:b/>
                <w:bCs/>
                <w:szCs w:val="20"/>
              </w:rPr>
            </w:pPr>
            <w:r w:rsidRPr="00DD35BA">
              <w:rPr>
                <w:b/>
              </w:rPr>
              <w:t>Description</w:t>
            </w:r>
          </w:p>
        </w:tc>
      </w:tr>
      <w:tr w:rsidR="005E3EEE" w:rsidTr="00A214D6">
        <w:trPr>
          <w:trHeight w:val="611"/>
          <w:jc w:val="center"/>
        </w:trPr>
        <w:tc>
          <w:tcPr>
            <w:tcW w:w="2065" w:type="dxa"/>
            <w:tcMar>
              <w:top w:w="0" w:type="dxa"/>
              <w:left w:w="108" w:type="dxa"/>
              <w:bottom w:w="0" w:type="dxa"/>
              <w:right w:w="108" w:type="dxa"/>
            </w:tcMar>
            <w:vAlign w:val="center"/>
          </w:tcPr>
          <w:p w:rsidR="005E3EEE" w:rsidRDefault="00E84EFF" w:rsidP="00A214D6">
            <w:pPr>
              <w:keepNext/>
              <w:keepLines/>
              <w:jc w:val="center"/>
              <w:rPr>
                <w:rFonts w:ascii="Times New Roman" w:hAnsi="Times New Roman"/>
                <w:noProof/>
                <w:szCs w:val="20"/>
              </w:rPr>
            </w:pPr>
            <w:r>
              <w:rPr>
                <w:noProof/>
              </w:rPr>
              <w:drawing>
                <wp:inline distT="0" distB="0" distL="0" distR="0" wp14:anchorId="65FCB615" wp14:editId="4231F801">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rsidR="005E3EEE" w:rsidRPr="008B2787" w:rsidRDefault="005E3EEE" w:rsidP="00A214D6">
            <w:pPr>
              <w:keepNext/>
              <w:keepLines/>
              <w:rPr>
                <w:szCs w:val="22"/>
              </w:rPr>
            </w:pPr>
            <w:r w:rsidRPr="008B2787">
              <w:rPr>
                <w:szCs w:val="22"/>
              </w:rPr>
              <w:t>This diagram icon indicates a class.  If the name is in italics, it is an abstract class.</w:t>
            </w:r>
          </w:p>
        </w:tc>
      </w:tr>
      <w:tr w:rsidR="005E3EEE" w:rsidTr="00A214D6">
        <w:trPr>
          <w:trHeight w:val="611"/>
          <w:jc w:val="center"/>
        </w:trPr>
        <w:tc>
          <w:tcPr>
            <w:tcW w:w="2065" w:type="dxa"/>
            <w:tcMar>
              <w:top w:w="0" w:type="dxa"/>
              <w:left w:w="108" w:type="dxa"/>
              <w:bottom w:w="0" w:type="dxa"/>
              <w:right w:w="108" w:type="dxa"/>
            </w:tcMar>
            <w:vAlign w:val="center"/>
          </w:tcPr>
          <w:p w:rsidR="005E3EEE" w:rsidRDefault="005E3EEE" w:rsidP="00A214D6">
            <w:pPr>
              <w:jc w:val="center"/>
              <w:rPr>
                <w:rFonts w:ascii="Times New Roman" w:hAnsi="Times New Roman"/>
                <w:noProof/>
                <w:szCs w:val="20"/>
              </w:rPr>
            </w:pPr>
            <w:r>
              <w:object w:dxaOrig="225"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pt;height:21.05pt" o:ole="">
                  <v:imagedata r:id="rId26" o:title=""/>
                </v:shape>
                <o:OLEObject Type="Embed" ProgID="PBrush" ShapeID="_x0000_i1025" DrawAspect="Content" ObjectID="_1503991361" r:id="rId27"/>
              </w:object>
            </w:r>
          </w:p>
        </w:tc>
        <w:tc>
          <w:tcPr>
            <w:tcW w:w="4770" w:type="dxa"/>
            <w:tcMar>
              <w:top w:w="0" w:type="dxa"/>
              <w:left w:w="108" w:type="dxa"/>
              <w:bottom w:w="0" w:type="dxa"/>
              <w:right w:w="108" w:type="dxa"/>
            </w:tcMar>
            <w:vAlign w:val="center"/>
          </w:tcPr>
          <w:p w:rsidR="005E3EEE" w:rsidRPr="008B2787" w:rsidRDefault="005E3EEE" w:rsidP="00A214D6">
            <w:pPr>
              <w:rPr>
                <w:szCs w:val="22"/>
              </w:rPr>
            </w:pPr>
            <w:r w:rsidRPr="008B2787">
              <w:rPr>
                <w:szCs w:val="22"/>
              </w:rPr>
              <w:t>This diagram icon indicates an enumeration.</w:t>
            </w:r>
          </w:p>
        </w:tc>
      </w:tr>
      <w:tr w:rsidR="005E3EEE" w:rsidTr="00A214D6">
        <w:trPr>
          <w:trHeight w:val="611"/>
          <w:jc w:val="center"/>
        </w:trPr>
        <w:tc>
          <w:tcPr>
            <w:tcW w:w="2065" w:type="dxa"/>
            <w:tcMar>
              <w:top w:w="0" w:type="dxa"/>
              <w:left w:w="108" w:type="dxa"/>
              <w:bottom w:w="0" w:type="dxa"/>
              <w:right w:w="108" w:type="dxa"/>
            </w:tcMar>
            <w:vAlign w:val="center"/>
          </w:tcPr>
          <w:p w:rsidR="005E3EEE" w:rsidRDefault="005E3EEE" w:rsidP="00A214D6">
            <w:pPr>
              <w:jc w:val="center"/>
            </w:pPr>
            <w:r w:rsidRPr="008B2787">
              <w:rPr>
                <w:noProof/>
                <w:szCs w:val="22"/>
              </w:rPr>
              <w:drawing>
                <wp:inline distT="0" distB="0" distL="0" distR="0" wp14:anchorId="6E5292F8" wp14:editId="70DD22D6">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rsidR="005E3EEE" w:rsidRPr="008B2787" w:rsidRDefault="005E3EEE" w:rsidP="00A214D6">
            <w:pPr>
              <w:rPr>
                <w:szCs w:val="22"/>
              </w:rPr>
            </w:pPr>
            <w:r w:rsidRPr="008B2787">
              <w:rPr>
                <w:szCs w:val="22"/>
              </w:rPr>
              <w:t>This diagram icon indicates a data type.</w:t>
            </w:r>
            <w:r w:rsidRPr="00974896">
              <w:rPr>
                <w:noProof/>
              </w:rPr>
              <w:t xml:space="preserve"> </w:t>
            </w:r>
          </w:p>
        </w:tc>
      </w:tr>
      <w:tr w:rsidR="005E3EEE" w:rsidTr="00A214D6">
        <w:trPr>
          <w:trHeight w:val="611"/>
          <w:jc w:val="center"/>
        </w:trPr>
        <w:tc>
          <w:tcPr>
            <w:tcW w:w="2065" w:type="dxa"/>
            <w:tcMar>
              <w:top w:w="0" w:type="dxa"/>
              <w:left w:w="108" w:type="dxa"/>
              <w:bottom w:w="0" w:type="dxa"/>
              <w:right w:w="108" w:type="dxa"/>
            </w:tcMar>
            <w:vAlign w:val="center"/>
          </w:tcPr>
          <w:p w:rsidR="005E3EEE" w:rsidRDefault="005E3EEE" w:rsidP="00A214D6">
            <w:pPr>
              <w:jc w:val="center"/>
              <w:rPr>
                <w:rFonts w:ascii="Times New Roman" w:hAnsi="Times New Roman"/>
                <w:noProof/>
                <w:szCs w:val="20"/>
              </w:rPr>
            </w:pPr>
            <w:r>
              <w:object w:dxaOrig="270" w:dyaOrig="195">
                <v:shape id="_x0000_i1026" type="#_x0000_t75" style="width:14.25pt;height:14.25pt" o:ole="">
                  <v:imagedata r:id="rId29" o:title=""/>
                </v:shape>
                <o:OLEObject Type="Embed" ProgID="PBrush" ShapeID="_x0000_i1026" DrawAspect="Content" ObjectID="_1503991362" r:id="rId30"/>
              </w:object>
            </w:r>
          </w:p>
        </w:tc>
        <w:tc>
          <w:tcPr>
            <w:tcW w:w="4770" w:type="dxa"/>
            <w:tcMar>
              <w:top w:w="0" w:type="dxa"/>
              <w:left w:w="108" w:type="dxa"/>
              <w:bottom w:w="0" w:type="dxa"/>
              <w:right w:w="108" w:type="dxa"/>
            </w:tcMar>
            <w:vAlign w:val="center"/>
          </w:tcPr>
          <w:p w:rsidR="005E3EEE" w:rsidRPr="008B2787" w:rsidRDefault="005E3EEE" w:rsidP="00A214D6">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5E3EEE" w:rsidTr="00A214D6">
        <w:trPr>
          <w:trHeight w:val="611"/>
          <w:jc w:val="center"/>
        </w:trPr>
        <w:tc>
          <w:tcPr>
            <w:tcW w:w="2065" w:type="dxa"/>
            <w:tcMar>
              <w:top w:w="0" w:type="dxa"/>
              <w:left w:w="108" w:type="dxa"/>
              <w:bottom w:w="0" w:type="dxa"/>
              <w:right w:w="108" w:type="dxa"/>
            </w:tcMar>
            <w:vAlign w:val="center"/>
          </w:tcPr>
          <w:p w:rsidR="005E3EEE" w:rsidRDefault="005E3EEE" w:rsidP="00A214D6">
            <w:pPr>
              <w:jc w:val="center"/>
              <w:rPr>
                <w:rFonts w:ascii="Times New Roman" w:hAnsi="Times New Roman"/>
                <w:noProof/>
                <w:szCs w:val="20"/>
              </w:rPr>
            </w:pPr>
            <w:r>
              <w:object w:dxaOrig="210" w:dyaOrig="150">
                <v:shape id="_x0000_i1027" type="#_x0000_t75" style="width:14.25pt;height:14.25pt" o:ole="">
                  <v:imagedata r:id="rId31" o:title=""/>
                </v:shape>
                <o:OLEObject Type="Embed" ProgID="PBrush" ShapeID="_x0000_i1027" DrawAspect="Content" ObjectID="_1503991363" r:id="rId32"/>
              </w:object>
            </w:r>
          </w:p>
        </w:tc>
        <w:tc>
          <w:tcPr>
            <w:tcW w:w="4770" w:type="dxa"/>
            <w:tcMar>
              <w:top w:w="0" w:type="dxa"/>
              <w:left w:w="108" w:type="dxa"/>
              <w:bottom w:w="0" w:type="dxa"/>
              <w:right w:w="108" w:type="dxa"/>
            </w:tcMar>
            <w:vAlign w:val="center"/>
          </w:tcPr>
          <w:p w:rsidR="005E3EEE" w:rsidRPr="008B2787" w:rsidRDefault="005E3EEE" w:rsidP="00A214D6">
            <w:pPr>
              <w:rPr>
                <w:szCs w:val="22"/>
              </w:rPr>
            </w:pPr>
            <w:r w:rsidRPr="008B2787">
              <w:rPr>
                <w:szCs w:val="22"/>
              </w:rPr>
              <w:t>This decorator icon indicates an enumeration literal.</w:t>
            </w:r>
          </w:p>
        </w:tc>
      </w:tr>
      <w:tr w:rsidR="005E3EEE" w:rsidTr="00A214D6">
        <w:trPr>
          <w:trHeight w:val="620"/>
          <w:jc w:val="center"/>
        </w:trPr>
        <w:tc>
          <w:tcPr>
            <w:tcW w:w="2065" w:type="dxa"/>
            <w:tcMar>
              <w:top w:w="0" w:type="dxa"/>
              <w:left w:w="108" w:type="dxa"/>
              <w:bottom w:w="0" w:type="dxa"/>
              <w:right w:w="108" w:type="dxa"/>
            </w:tcMar>
            <w:vAlign w:val="center"/>
          </w:tcPr>
          <w:p w:rsidR="005E3EEE" w:rsidRDefault="005E3EEE" w:rsidP="00A214D6">
            <w:pPr>
              <w:jc w:val="center"/>
            </w:pPr>
            <w:r>
              <w:rPr>
                <w:noProof/>
              </w:rPr>
              <mc:AlternateContent>
                <mc:Choice Requires="wps">
                  <w:drawing>
                    <wp:anchor distT="0" distB="0" distL="114300" distR="114300" simplePos="0" relativeHeight="251658240" behindDoc="0" locked="0" layoutInCell="1" allowOverlap="1" wp14:anchorId="6E8E5790" wp14:editId="65C217D6">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B2D7F6"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BGXmVW7AEAAD4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rsidR="005E3EEE" w:rsidRPr="008B2787" w:rsidRDefault="005E3EEE" w:rsidP="00A214D6">
            <w:pPr>
              <w:rPr>
                <w:szCs w:val="22"/>
              </w:rPr>
            </w:pPr>
            <w:r w:rsidRPr="008B2787">
              <w:rPr>
                <w:szCs w:val="22"/>
              </w:rPr>
              <w:t>This arrow type indicates a directed association relationship.</w:t>
            </w:r>
          </w:p>
        </w:tc>
      </w:tr>
      <w:tr w:rsidR="005E3EEE" w:rsidTr="00A214D6">
        <w:trPr>
          <w:trHeight w:val="620"/>
          <w:jc w:val="center"/>
        </w:trPr>
        <w:tc>
          <w:tcPr>
            <w:tcW w:w="2065" w:type="dxa"/>
            <w:tcMar>
              <w:top w:w="0" w:type="dxa"/>
              <w:left w:w="108" w:type="dxa"/>
              <w:bottom w:w="0" w:type="dxa"/>
              <w:right w:w="108" w:type="dxa"/>
            </w:tcMar>
            <w:vAlign w:val="center"/>
          </w:tcPr>
          <w:p w:rsidR="005E3EEE" w:rsidRDefault="005E3EEE" w:rsidP="00A214D6">
            <w:pPr>
              <w:jc w:val="center"/>
            </w:pPr>
            <w:r w:rsidRPr="00FD2389">
              <w:rPr>
                <w:color w:val="000000" w:themeColor="text1"/>
              </w:rPr>
              <w:object w:dxaOrig="1140" w:dyaOrig="780">
                <v:shape id="_x0000_i1028" type="#_x0000_t75" style="width:57.75pt;height:35.3pt" o:ole="">
                  <v:imagedata r:id="rId33" o:title=""/>
                </v:shape>
                <o:OLEObject Type="Embed" ProgID="PBrush" ShapeID="_x0000_i1028" DrawAspect="Content" ObjectID="_1503991364" r:id="rId34"/>
              </w:object>
            </w:r>
          </w:p>
        </w:tc>
        <w:tc>
          <w:tcPr>
            <w:tcW w:w="4770" w:type="dxa"/>
            <w:tcMar>
              <w:top w:w="0" w:type="dxa"/>
              <w:left w:w="108" w:type="dxa"/>
              <w:bottom w:w="0" w:type="dxa"/>
              <w:right w:w="108" w:type="dxa"/>
            </w:tcMar>
            <w:vAlign w:val="center"/>
          </w:tcPr>
          <w:p w:rsidR="005E3EEE" w:rsidRPr="008B2787" w:rsidRDefault="005E3EEE" w:rsidP="00A214D6">
            <w:pPr>
              <w:rPr>
                <w:szCs w:val="22"/>
              </w:rPr>
            </w:pPr>
            <w:r w:rsidRPr="008B2787">
              <w:rPr>
                <w:szCs w:val="22"/>
              </w:rPr>
              <w:t xml:space="preserve">This arrow type indicates a generalization relationship.  </w:t>
            </w:r>
          </w:p>
        </w:tc>
      </w:tr>
    </w:tbl>
    <w:p w:rsidR="005E3EEE" w:rsidRDefault="005E3EEE" w:rsidP="005E3EEE">
      <w:pPr>
        <w:pStyle w:val="Heading4"/>
        <w:tabs>
          <w:tab w:val="num" w:pos="1008"/>
        </w:tabs>
        <w:spacing w:before="360" w:after="0"/>
        <w:ind w:left="720" w:hanging="720"/>
      </w:pPr>
      <w:bookmarkStart w:id="41" w:name="_Ref417301504"/>
      <w:bookmarkStart w:id="42" w:name="_Toc421619009"/>
      <w:bookmarkStart w:id="43" w:name="_Toc429676644"/>
      <w:r>
        <w:lastRenderedPageBreak/>
        <w:t>Color Coding</w:t>
      </w:r>
      <w:bookmarkEnd w:id="39"/>
      <w:bookmarkEnd w:id="40"/>
      <w:bookmarkEnd w:id="41"/>
      <w:bookmarkEnd w:id="42"/>
      <w:bookmarkEnd w:id="43"/>
    </w:p>
    <w:p w:rsidR="005E3EEE" w:rsidRDefault="005E3EEE" w:rsidP="005E3EEE">
      <w:pPr>
        <w:spacing w:after="240"/>
      </w:pPr>
      <w:r>
        <w:t xml:space="preserve">The shapes of the UML diagrams are color coded to indicate the data model associated with a class.  The colors used in the TTP specification are illustrated in </w:t>
      </w:r>
      <w:r w:rsidRPr="009159CB">
        <w:rPr>
          <w:b/>
          <w:color w:val="0000EE"/>
        </w:rPr>
        <w:fldChar w:fldCharType="begin"/>
      </w:r>
      <w:r w:rsidRPr="009159CB">
        <w:rPr>
          <w:b/>
          <w:color w:val="0000EE"/>
        </w:rPr>
        <w:instrText xml:space="preserve"> REF _Ref397676401 \h </w:instrText>
      </w:r>
      <w:r w:rsidR="009159CB">
        <w:rPr>
          <w:b/>
          <w:color w:val="0000EE"/>
        </w:rPr>
        <w:instrText xml:space="preserve"> \* MERGEFORMAT </w:instrText>
      </w:r>
      <w:r w:rsidRPr="009159CB">
        <w:rPr>
          <w:b/>
          <w:color w:val="0000EE"/>
        </w:rPr>
      </w:r>
      <w:r w:rsidRPr="009159CB">
        <w:rPr>
          <w:b/>
          <w:color w:val="0000EE"/>
        </w:rPr>
        <w:fldChar w:fldCharType="separate"/>
      </w:r>
      <w:r w:rsidR="005D0429" w:rsidRPr="005D0429">
        <w:rPr>
          <w:b/>
          <w:color w:val="0000EE"/>
        </w:rPr>
        <w:t xml:space="preserve">Figure </w:t>
      </w:r>
      <w:r w:rsidR="005D0429" w:rsidRPr="005D0429">
        <w:rPr>
          <w:b/>
          <w:noProof/>
          <w:color w:val="0000EE"/>
        </w:rPr>
        <w:t>1</w:t>
      </w:r>
      <w:r w:rsidR="005D0429" w:rsidRPr="005D0429">
        <w:rPr>
          <w:b/>
          <w:noProof/>
          <w:color w:val="0000EE"/>
        </w:rPr>
        <w:noBreakHyphen/>
        <w:t>2</w:t>
      </w:r>
      <w:r w:rsidRPr="009159CB">
        <w:rPr>
          <w:b/>
          <w:color w:val="0000EE"/>
        </w:rPr>
        <w:fldChar w:fldCharType="end"/>
      </w:r>
      <w:r>
        <w:t>.</w:t>
      </w:r>
    </w:p>
    <w:p w:rsidR="005E3EEE" w:rsidRDefault="005E3EEE" w:rsidP="005E3EEE">
      <w:pPr>
        <w:jc w:val="center"/>
      </w:pPr>
      <w:r w:rsidRPr="008C2A4C">
        <w:rPr>
          <w:noProof/>
        </w:rPr>
        <w:drawing>
          <wp:inline distT="0" distB="0" distL="0" distR="0" wp14:anchorId="62195591" wp14:editId="00F479F1">
            <wp:extent cx="5657850" cy="7340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57850" cy="734060"/>
                    </a:xfrm>
                    <a:prstGeom prst="rect">
                      <a:avLst/>
                    </a:prstGeom>
                  </pic:spPr>
                </pic:pic>
              </a:graphicData>
            </a:graphic>
          </wp:inline>
        </w:drawing>
      </w:r>
    </w:p>
    <w:p w:rsidR="005E3EEE" w:rsidRPr="00CB4BF9" w:rsidRDefault="005E3EEE" w:rsidP="005E3EEE">
      <w:pPr>
        <w:pStyle w:val="Caption"/>
        <w:rPr>
          <w:b/>
        </w:rPr>
      </w:pPr>
      <w:bookmarkStart w:id="44" w:name="_Ref397676401"/>
      <w:r w:rsidRPr="000C4865">
        <w:t xml:space="preserve">Figure </w:t>
      </w:r>
      <w:fldSimple w:instr=" STYLEREF 1 \s ">
        <w:r w:rsidR="005D0429">
          <w:rPr>
            <w:noProof/>
          </w:rPr>
          <w:t>1</w:t>
        </w:r>
      </w:fldSimple>
      <w:r>
        <w:noBreakHyphen/>
      </w:r>
      <w:fldSimple w:instr=" SEQ Figure \* ARABIC \s 1 ">
        <w:r w:rsidR="005D0429">
          <w:rPr>
            <w:noProof/>
          </w:rPr>
          <w:t>2</w:t>
        </w:r>
      </w:fldSimple>
      <w:bookmarkEnd w:id="44"/>
      <w:r w:rsidRPr="000C4865">
        <w:t xml:space="preserve">.  </w:t>
      </w:r>
      <w:r>
        <w:t>Data model color coding</w:t>
      </w:r>
    </w:p>
    <w:p w:rsidR="005E3EEE" w:rsidRPr="00210E1E" w:rsidRDefault="005E3EEE" w:rsidP="005E3EEE">
      <w:pPr>
        <w:pStyle w:val="Heading3"/>
        <w:tabs>
          <w:tab w:val="num" w:pos="720"/>
        </w:tabs>
        <w:spacing w:before="360" w:after="60"/>
      </w:pPr>
      <w:bookmarkStart w:id="45" w:name="_Toc389570606"/>
      <w:bookmarkStart w:id="46" w:name="_Toc389581076"/>
      <w:bookmarkStart w:id="47" w:name="_Ref394436861"/>
      <w:bookmarkStart w:id="48" w:name="_Toc398815624"/>
      <w:bookmarkStart w:id="49" w:name="_Toc421619010"/>
      <w:bookmarkStart w:id="50" w:name="_Toc429676645"/>
      <w:r>
        <w:t>Property Table Notation</w:t>
      </w:r>
      <w:bookmarkEnd w:id="45"/>
      <w:bookmarkEnd w:id="46"/>
      <w:bookmarkEnd w:id="47"/>
      <w:bookmarkEnd w:id="48"/>
      <w:bookmarkEnd w:id="49"/>
      <w:bookmarkEnd w:id="50"/>
    </w:p>
    <w:p w:rsidR="005E3EEE" w:rsidRDefault="005E3EEE" w:rsidP="005E3EEE">
      <w:pPr>
        <w:spacing w:after="240"/>
      </w:pPr>
      <w:r w:rsidRPr="00210E1E">
        <w:t xml:space="preserve">Throughout </w:t>
      </w:r>
      <w:r>
        <w:t>Section</w:t>
      </w:r>
      <w:r w:rsidR="0008014A">
        <w:t xml:space="preserve"> </w:t>
      </w:r>
      <w:r w:rsidR="0008014A" w:rsidRPr="0008014A">
        <w:rPr>
          <w:b/>
          <w:color w:val="0000EE"/>
        </w:rPr>
        <w:fldChar w:fldCharType="begin"/>
      </w:r>
      <w:r w:rsidR="0008014A" w:rsidRPr="0008014A">
        <w:rPr>
          <w:b/>
          <w:color w:val="0000EE"/>
        </w:rPr>
        <w:instrText xml:space="preserve"> REF _Ref428998048 \r \h </w:instrText>
      </w:r>
      <w:r w:rsidR="0008014A">
        <w:rPr>
          <w:b/>
          <w:color w:val="0000EE"/>
        </w:rPr>
        <w:instrText xml:space="preserve"> \* MERGEFORMAT </w:instrText>
      </w:r>
      <w:r w:rsidR="0008014A" w:rsidRPr="0008014A">
        <w:rPr>
          <w:b/>
          <w:color w:val="0000EE"/>
        </w:rPr>
      </w:r>
      <w:r w:rsidR="0008014A" w:rsidRPr="0008014A">
        <w:rPr>
          <w:b/>
          <w:color w:val="0000EE"/>
        </w:rPr>
        <w:fldChar w:fldCharType="separate"/>
      </w:r>
      <w:r w:rsidR="005D0429">
        <w:rPr>
          <w:b/>
          <w:color w:val="0000EE"/>
        </w:rPr>
        <w:t>3</w:t>
      </w:r>
      <w:r w:rsidR="0008014A" w:rsidRPr="0008014A">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TTP data model (see Section </w:t>
      </w:r>
      <w:r w:rsidRPr="00A214D6">
        <w:rPr>
          <w:b/>
          <w:color w:val="0000EE"/>
        </w:rPr>
        <w:fldChar w:fldCharType="begin"/>
      </w:r>
      <w:r w:rsidRPr="00A214D6">
        <w:rPr>
          <w:b/>
          <w:color w:val="0000EE"/>
        </w:rPr>
        <w:instrText xml:space="preserve"> REF _Ref394486021 \r \h </w:instrText>
      </w:r>
      <w:r w:rsidR="00A214D6">
        <w:rPr>
          <w:b/>
          <w:color w:val="0000EE"/>
        </w:rPr>
        <w:instrText xml:space="preserve"> \* MERGEFORMAT </w:instrText>
      </w:r>
      <w:r w:rsidRPr="00A214D6">
        <w:rPr>
          <w:b/>
          <w:color w:val="0000EE"/>
        </w:rPr>
      </w:r>
      <w:r w:rsidRPr="00A214D6">
        <w:rPr>
          <w:b/>
          <w:color w:val="0000EE"/>
        </w:rPr>
        <w:fldChar w:fldCharType="separate"/>
      </w:r>
      <w:r w:rsidR="005D0429">
        <w:rPr>
          <w:b/>
          <w:color w:val="0000EE"/>
        </w:rPr>
        <w:t>1.2.2</w:t>
      </w:r>
      <w:r w:rsidRPr="00A214D6">
        <w:rPr>
          <w:b/>
          <w:color w:val="0000EE"/>
        </w:rPr>
        <w:fldChar w:fldCharType="end"/>
      </w:r>
      <w:r>
        <w:t>).</w:t>
      </w:r>
    </w:p>
    <w:p w:rsidR="005E3EEE" w:rsidRDefault="005E3EEE" w:rsidP="005E3EEE">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rsidR="005E3EEE" w:rsidRDefault="005E3EEE" w:rsidP="005E3EEE">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bookmarkStart w:id="51" w:name="_Ref394327838"/>
      <w:bookmarkStart w:id="52" w:name="_Toc398815625"/>
      <w:bookmarkEnd w:id="51"/>
      <w:bookmarkEnd w:id="52"/>
    </w:p>
    <w:p w:rsidR="005E3EEE" w:rsidRDefault="005E3EEE" w:rsidP="005E3EEE">
      <w:pPr>
        <w:pStyle w:val="Heading3"/>
        <w:tabs>
          <w:tab w:val="num" w:pos="720"/>
        </w:tabs>
        <w:spacing w:before="360" w:after="60"/>
      </w:pPr>
      <w:bookmarkStart w:id="53" w:name="_Toc412634016"/>
      <w:bookmarkStart w:id="54" w:name="_Toc413938730"/>
      <w:bookmarkStart w:id="55" w:name="_Toc421619011"/>
      <w:bookmarkStart w:id="56" w:name="_Toc429676646"/>
      <w:r>
        <w:t>Property and Class Descriptions</w:t>
      </w:r>
      <w:bookmarkEnd w:id="53"/>
      <w:bookmarkEnd w:id="54"/>
      <w:bookmarkEnd w:id="55"/>
      <w:bookmarkEnd w:id="56"/>
    </w:p>
    <w:p w:rsidR="005E3EEE" w:rsidRDefault="005E3EEE" w:rsidP="005E3EEE">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rsidR="005E3EEE" w:rsidRDefault="005E3EEE" w:rsidP="005E3EEE">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rsidR="005E3EEE" w:rsidRDefault="005E3EEE" w:rsidP="005E3EEE">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5E3EEE" w:rsidTr="00A214D6">
        <w:tc>
          <w:tcPr>
            <w:tcW w:w="1435" w:type="dxa"/>
            <w:shd w:val="clear" w:color="auto" w:fill="BFBFBF" w:themeFill="background1" w:themeFillShade="BF"/>
            <w:vAlign w:val="center"/>
          </w:tcPr>
          <w:p w:rsidR="005E3EEE" w:rsidRPr="005330B0" w:rsidRDefault="005E3EEE" w:rsidP="00A214D6">
            <w:pPr>
              <w:rPr>
                <w:b/>
              </w:rPr>
            </w:pPr>
            <w:r w:rsidRPr="005330B0">
              <w:rPr>
                <w:b/>
              </w:rPr>
              <w:t>Verb</w:t>
            </w:r>
          </w:p>
        </w:tc>
        <w:tc>
          <w:tcPr>
            <w:tcW w:w="7470" w:type="dxa"/>
            <w:shd w:val="clear" w:color="auto" w:fill="BFBFBF" w:themeFill="background1" w:themeFillShade="BF"/>
            <w:vAlign w:val="center"/>
          </w:tcPr>
          <w:p w:rsidR="005E3EEE" w:rsidRPr="005330B0" w:rsidRDefault="005E3EEE" w:rsidP="00A214D6">
            <w:pPr>
              <w:rPr>
                <w:b/>
              </w:rPr>
            </w:pPr>
            <w:r w:rsidRPr="005330B0">
              <w:rPr>
                <w:b/>
              </w:rPr>
              <w:t>STIX Definition</w:t>
            </w:r>
          </w:p>
        </w:tc>
      </w:tr>
      <w:tr w:rsidR="005E3EEE" w:rsidTr="00A214D6">
        <w:tc>
          <w:tcPr>
            <w:tcW w:w="1435" w:type="dxa"/>
            <w:vAlign w:val="center"/>
          </w:tcPr>
          <w:p w:rsidR="005E3EEE" w:rsidRPr="00366C71" w:rsidRDefault="005E3EEE" w:rsidP="00A214D6">
            <w:pPr>
              <w:rPr>
                <w:u w:val="single"/>
              </w:rPr>
            </w:pPr>
            <w:r w:rsidRPr="00366C71">
              <w:rPr>
                <w:u w:val="single"/>
              </w:rPr>
              <w:t>capture</w:t>
            </w:r>
            <w:r>
              <w:rPr>
                <w:u w:val="single"/>
              </w:rPr>
              <w:t>s</w:t>
            </w:r>
          </w:p>
        </w:tc>
        <w:tc>
          <w:tcPr>
            <w:tcW w:w="7470" w:type="dxa"/>
            <w:vAlign w:val="center"/>
          </w:tcPr>
          <w:p w:rsidR="005E3EEE" w:rsidRDefault="005E3EEE" w:rsidP="00A214D6">
            <w:r>
              <w:t xml:space="preserve">Used to record and preserve information without implying anything about the structure of a class or property.  Often used for properties that encompass general content.  This is the least precise of the three verbs.  </w:t>
            </w:r>
          </w:p>
        </w:tc>
      </w:tr>
      <w:tr w:rsidR="005E3EEE" w:rsidTr="00A214D6">
        <w:tc>
          <w:tcPr>
            <w:tcW w:w="1435" w:type="dxa"/>
            <w:vAlign w:val="center"/>
          </w:tcPr>
          <w:p w:rsidR="005E3EEE" w:rsidRDefault="005E3EEE" w:rsidP="00A214D6"/>
        </w:tc>
        <w:tc>
          <w:tcPr>
            <w:tcW w:w="7470" w:type="dxa"/>
            <w:vAlign w:val="center"/>
          </w:tcPr>
          <w:p w:rsidR="005E3EEE" w:rsidRPr="00280B55" w:rsidRDefault="005E3EEE" w:rsidP="00A214D6">
            <w:pPr>
              <w:rPr>
                <w:i/>
              </w:rPr>
            </w:pPr>
            <w:r w:rsidRPr="00280B55">
              <w:rPr>
                <w:i/>
              </w:rPr>
              <w:t xml:space="preserve">Examples: </w:t>
            </w:r>
          </w:p>
          <w:p w:rsidR="005E3EEE" w:rsidRDefault="005E3EEE" w:rsidP="00A214D6">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w:t>
            </w:r>
            <w:r w:rsidRPr="00B90F5C">
              <w:lastRenderedPageBreak/>
              <w:t>attributes, and a list of the tools used to collect the information.</w:t>
            </w:r>
          </w:p>
          <w:p w:rsidR="005E3EEE" w:rsidRPr="0008014A" w:rsidRDefault="005E3EEE" w:rsidP="00A214D6">
            <w:r w:rsidRPr="0008014A">
              <w:t xml:space="preserve">The </w:t>
            </w:r>
            <w:r>
              <w:rPr>
                <w:rFonts w:ascii="Courier New" w:hAnsi="Courier New" w:cs="Courier New"/>
              </w:rPr>
              <w:t>Description</w:t>
            </w:r>
            <w:r w:rsidRPr="0008014A">
              <w:t xml:space="preserve"> property </w:t>
            </w:r>
            <w:r w:rsidRPr="0008014A">
              <w:rPr>
                <w:u w:val="single"/>
              </w:rPr>
              <w:t>captures</w:t>
            </w:r>
            <w:r w:rsidRPr="0008014A">
              <w:t xml:space="preserve"> a textual description of the Indicator.  </w:t>
            </w:r>
          </w:p>
        </w:tc>
      </w:tr>
      <w:tr w:rsidR="005E3EEE" w:rsidTr="00A214D6">
        <w:tc>
          <w:tcPr>
            <w:tcW w:w="1435" w:type="dxa"/>
            <w:vAlign w:val="center"/>
          </w:tcPr>
          <w:p w:rsidR="005E3EEE" w:rsidRPr="00366C71" w:rsidRDefault="005E3EEE" w:rsidP="00A214D6">
            <w:pPr>
              <w:rPr>
                <w:u w:val="single"/>
              </w:rPr>
            </w:pPr>
            <w:r w:rsidRPr="00366C71">
              <w:rPr>
                <w:u w:val="single"/>
              </w:rPr>
              <w:lastRenderedPageBreak/>
              <w:t>characterize</w:t>
            </w:r>
            <w:r>
              <w:rPr>
                <w:u w:val="single"/>
              </w:rPr>
              <w:t>s</w:t>
            </w:r>
          </w:p>
        </w:tc>
        <w:tc>
          <w:tcPr>
            <w:tcW w:w="7470" w:type="dxa"/>
            <w:vAlign w:val="center"/>
          </w:tcPr>
          <w:p w:rsidR="005E3EEE" w:rsidRPr="005330B0" w:rsidRDefault="005E3EEE" w:rsidP="00A214D6">
            <w:r>
              <w:t>Describes the distinctive nature or features of a class or property.  Often used to describe classes and properties that themselves comprise one or more other properties.</w:t>
            </w:r>
          </w:p>
        </w:tc>
      </w:tr>
      <w:tr w:rsidR="005E3EEE" w:rsidTr="00A214D6">
        <w:tc>
          <w:tcPr>
            <w:tcW w:w="1435" w:type="dxa"/>
            <w:vAlign w:val="center"/>
          </w:tcPr>
          <w:p w:rsidR="005E3EEE" w:rsidRPr="00DD38CD" w:rsidRDefault="005E3EEE" w:rsidP="00A214D6"/>
        </w:tc>
        <w:tc>
          <w:tcPr>
            <w:tcW w:w="7470" w:type="dxa"/>
            <w:vAlign w:val="center"/>
          </w:tcPr>
          <w:p w:rsidR="005E3EEE" w:rsidRPr="00A027D2" w:rsidRDefault="005E3EEE" w:rsidP="00A214D6">
            <w:pPr>
              <w:rPr>
                <w:i/>
              </w:rPr>
            </w:pPr>
            <w:r w:rsidRPr="00A027D2">
              <w:rPr>
                <w:i/>
              </w:rPr>
              <w:t>Examples:</w:t>
            </w:r>
          </w:p>
          <w:p w:rsidR="005E3EEE" w:rsidRDefault="005E3EEE" w:rsidP="00A214D6">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rsidR="005E3EEE" w:rsidRPr="0008014A" w:rsidRDefault="005E3EEE" w:rsidP="00A214D6">
            <w:pPr>
              <w:rPr>
                <w:color w:val="000000"/>
              </w:rPr>
            </w:pPr>
            <w:r w:rsidRPr="0008014A">
              <w:rPr>
                <w:color w:val="000000"/>
              </w:rPr>
              <w:t xml:space="preserve">The </w:t>
            </w:r>
            <w:r>
              <w:rPr>
                <w:rFonts w:ascii="Courier New" w:hAnsi="Courier New" w:cs="Courier New"/>
                <w:color w:val="000000"/>
              </w:rPr>
              <w:t>ActivityType</w:t>
            </w:r>
            <w:r>
              <w:rPr>
                <w:color w:val="000000"/>
              </w:rPr>
              <w:t xml:space="preserve"> </w:t>
            </w:r>
            <w:r w:rsidRPr="0008014A">
              <w:rPr>
                <w:color w:val="000000"/>
              </w:rPr>
              <w:t xml:space="preserve">class </w:t>
            </w:r>
            <w:r w:rsidRPr="0008014A">
              <w:rPr>
                <w:color w:val="000000"/>
                <w:u w:val="single"/>
              </w:rPr>
              <w:t>characterizes</w:t>
            </w:r>
            <w:r w:rsidRPr="0008014A">
              <w:rPr>
                <w:color w:val="000000"/>
              </w:rPr>
              <w:t xml:space="preserve"> basic information about an activity a defender might use in response to a Campaign. </w:t>
            </w:r>
          </w:p>
        </w:tc>
      </w:tr>
      <w:tr w:rsidR="005E3EEE" w:rsidTr="00A214D6">
        <w:tc>
          <w:tcPr>
            <w:tcW w:w="1435" w:type="dxa"/>
            <w:vAlign w:val="center"/>
          </w:tcPr>
          <w:p w:rsidR="005E3EEE" w:rsidRPr="00366C71" w:rsidRDefault="005E3EEE" w:rsidP="00A214D6">
            <w:pPr>
              <w:rPr>
                <w:u w:val="single"/>
              </w:rPr>
            </w:pPr>
            <w:r w:rsidRPr="00366C71">
              <w:rPr>
                <w:u w:val="single"/>
              </w:rPr>
              <w:t>specif</w:t>
            </w:r>
            <w:r>
              <w:rPr>
                <w:u w:val="single"/>
              </w:rPr>
              <w:t>ies</w:t>
            </w:r>
          </w:p>
        </w:tc>
        <w:tc>
          <w:tcPr>
            <w:tcW w:w="7470" w:type="dxa"/>
            <w:vAlign w:val="center"/>
          </w:tcPr>
          <w:p w:rsidR="005E3EEE" w:rsidRPr="00DD38CD" w:rsidRDefault="005E3EEE" w:rsidP="00A214D6">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3EEE" w:rsidTr="00A214D6">
        <w:tc>
          <w:tcPr>
            <w:tcW w:w="1435" w:type="dxa"/>
            <w:vAlign w:val="center"/>
          </w:tcPr>
          <w:p w:rsidR="005E3EEE" w:rsidRPr="00D3144C" w:rsidRDefault="005E3EEE" w:rsidP="00A214D6"/>
        </w:tc>
        <w:tc>
          <w:tcPr>
            <w:tcW w:w="7470" w:type="dxa"/>
            <w:vAlign w:val="center"/>
          </w:tcPr>
          <w:p w:rsidR="005E3EEE" w:rsidRPr="00280B55" w:rsidRDefault="005E3EEE" w:rsidP="00A214D6">
            <w:pPr>
              <w:rPr>
                <w:i/>
              </w:rPr>
            </w:pPr>
            <w:r w:rsidRPr="00280B55">
              <w:rPr>
                <w:i/>
              </w:rPr>
              <w:t>Example:</w:t>
            </w:r>
          </w:p>
          <w:p w:rsidR="005E3EEE" w:rsidRDefault="005E3EEE" w:rsidP="00A214D6">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rsidR="00C71349" w:rsidRDefault="00C02DEC" w:rsidP="00A710C8">
      <w:pPr>
        <w:pStyle w:val="Heading2"/>
      </w:pPr>
      <w:bookmarkStart w:id="57" w:name="_Toc85472893"/>
      <w:bookmarkStart w:id="58" w:name="_Toc287332007"/>
      <w:bookmarkStart w:id="59" w:name="_Ref428998020"/>
      <w:bookmarkStart w:id="60" w:name="_Toc429676647"/>
      <w:r>
        <w:t>Terminology</w:t>
      </w:r>
      <w:bookmarkEnd w:id="57"/>
      <w:bookmarkEnd w:id="58"/>
      <w:bookmarkEnd w:id="59"/>
      <w:bookmarkEnd w:id="60"/>
    </w:p>
    <w:p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5E3EEE">
        <w:rPr>
          <w:color w:val="0000EE"/>
        </w:rPr>
        <w:fldChar w:fldCharType="begin"/>
      </w:r>
      <w:r w:rsidR="00C02DEC" w:rsidRPr="005E3EEE">
        <w:rPr>
          <w:color w:val="0000EE"/>
        </w:rPr>
        <w:instrText xml:space="preserve"> REF rfc2119 \h </w:instrText>
      </w:r>
      <w:r w:rsidR="005E3EEE" w:rsidRPr="005E3EEE">
        <w:rPr>
          <w:color w:val="0000EE"/>
        </w:rPr>
        <w:instrText xml:space="preserve"> \* MERGEFORMAT </w:instrText>
      </w:r>
      <w:r w:rsidR="00C02DEC" w:rsidRPr="005E3EEE">
        <w:rPr>
          <w:color w:val="0000EE"/>
        </w:rPr>
      </w:r>
      <w:r w:rsidR="00C02DEC" w:rsidRPr="005E3EEE">
        <w:rPr>
          <w:color w:val="0000EE"/>
        </w:rPr>
        <w:fldChar w:fldCharType="separate"/>
      </w:r>
      <w:r w:rsidR="005D0429" w:rsidRPr="005D0429">
        <w:rPr>
          <w:rStyle w:val="Refterm"/>
          <w:color w:val="0000EE"/>
        </w:rPr>
        <w:t>[RFC2119]</w:t>
      </w:r>
      <w:r w:rsidR="00C02DEC" w:rsidRPr="005E3EEE">
        <w:rPr>
          <w:color w:val="0000EE"/>
        </w:rPr>
        <w:fldChar w:fldCharType="end"/>
      </w:r>
      <w:r w:rsidR="00C02DEC">
        <w:t>.</w:t>
      </w:r>
    </w:p>
    <w:p w:rsidR="00C02DEC" w:rsidRDefault="00C02DEC" w:rsidP="00A710C8">
      <w:pPr>
        <w:pStyle w:val="Heading2"/>
      </w:pPr>
      <w:bookmarkStart w:id="61" w:name="_Ref7502892"/>
      <w:bookmarkStart w:id="62" w:name="_Toc12011611"/>
      <w:bookmarkStart w:id="63" w:name="_Toc85472894"/>
      <w:bookmarkStart w:id="64" w:name="_Toc287332008"/>
      <w:bookmarkStart w:id="65" w:name="_Ref428998028"/>
      <w:bookmarkStart w:id="66" w:name="_Toc429676648"/>
      <w:r>
        <w:t>Normative</w:t>
      </w:r>
      <w:bookmarkEnd w:id="61"/>
      <w:bookmarkEnd w:id="62"/>
      <w:r>
        <w:t xml:space="preserve"> References</w:t>
      </w:r>
      <w:bookmarkEnd w:id="63"/>
      <w:bookmarkEnd w:id="64"/>
      <w:bookmarkEnd w:id="65"/>
      <w:bookmarkEnd w:id="66"/>
    </w:p>
    <w:p w:rsidR="00D5207A" w:rsidRDefault="00C02DEC" w:rsidP="001554F5">
      <w:pPr>
        <w:pStyle w:val="Ref"/>
      </w:pPr>
      <w:bookmarkStart w:id="67" w:name="rfc2119"/>
      <w:r>
        <w:rPr>
          <w:rStyle w:val="Refterm"/>
        </w:rPr>
        <w:t>[RFC2119]</w:t>
      </w:r>
      <w:bookmarkEnd w:id="67"/>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p>
    <w:p w:rsidR="00D5207A" w:rsidRPr="00960D49" w:rsidRDefault="00D5207A" w:rsidP="005E3EEE">
      <w:pPr>
        <w:pStyle w:val="Ref"/>
        <w:ind w:left="0" w:firstLine="0"/>
        <w:rPr>
          <w:rFonts w:cs="Arial"/>
          <w:szCs w:val="20"/>
        </w:rPr>
      </w:pPr>
    </w:p>
    <w:p w:rsidR="006D31DB" w:rsidRDefault="005E3EEE" w:rsidP="00FD22AC">
      <w:pPr>
        <w:pStyle w:val="Heading1"/>
      </w:pPr>
      <w:bookmarkStart w:id="68" w:name="_Ref428998041"/>
      <w:bookmarkStart w:id="69" w:name="_Toc429676649"/>
      <w:r>
        <w:lastRenderedPageBreak/>
        <w:t>Background</w:t>
      </w:r>
      <w:bookmarkEnd w:id="68"/>
      <w:bookmarkEnd w:id="69"/>
    </w:p>
    <w:p w:rsidR="005E3EEE" w:rsidRPr="0059493F" w:rsidRDefault="005E3EEE" w:rsidP="005E3EEE">
      <w:pPr>
        <w:spacing w:after="240"/>
      </w:pPr>
      <w:r>
        <w:t>In this section, we provide high level information about the TTP data model that is necessary to fully understand the TTP data model specification details given in Section</w:t>
      </w:r>
      <w:r w:rsidR="0008014A">
        <w:t xml:space="preserve"> </w:t>
      </w:r>
      <w:r w:rsidR="0008014A" w:rsidRPr="0008014A">
        <w:rPr>
          <w:b/>
          <w:color w:val="0000EE"/>
        </w:rPr>
        <w:fldChar w:fldCharType="begin"/>
      </w:r>
      <w:r w:rsidR="0008014A" w:rsidRPr="0008014A">
        <w:rPr>
          <w:b/>
          <w:color w:val="0000EE"/>
        </w:rPr>
        <w:instrText xml:space="preserve"> REF _Ref428998048 \r \h </w:instrText>
      </w:r>
      <w:r w:rsidR="0008014A">
        <w:rPr>
          <w:b/>
          <w:color w:val="0000EE"/>
        </w:rPr>
        <w:instrText xml:space="preserve"> \* MERGEFORMAT </w:instrText>
      </w:r>
      <w:r w:rsidR="0008014A" w:rsidRPr="0008014A">
        <w:rPr>
          <w:b/>
          <w:color w:val="0000EE"/>
        </w:rPr>
      </w:r>
      <w:r w:rsidR="0008014A" w:rsidRPr="0008014A">
        <w:rPr>
          <w:b/>
          <w:color w:val="0000EE"/>
        </w:rPr>
        <w:fldChar w:fldCharType="separate"/>
      </w:r>
      <w:r w:rsidR="005D0429">
        <w:rPr>
          <w:b/>
          <w:color w:val="0000EE"/>
        </w:rPr>
        <w:t>3</w:t>
      </w:r>
      <w:r w:rsidR="0008014A" w:rsidRPr="0008014A">
        <w:rPr>
          <w:b/>
          <w:color w:val="0000EE"/>
        </w:rPr>
        <w:fldChar w:fldCharType="end"/>
      </w:r>
      <w:r>
        <w:t>.</w:t>
      </w:r>
    </w:p>
    <w:p w:rsidR="005E3EEE" w:rsidRPr="002D7380" w:rsidRDefault="005E3EEE" w:rsidP="005E3EEE">
      <w:pPr>
        <w:pStyle w:val="Heading2"/>
        <w:tabs>
          <w:tab w:val="num" w:pos="864"/>
        </w:tabs>
        <w:spacing w:before="360" w:after="60"/>
        <w:ind w:left="720" w:hanging="720"/>
      </w:pPr>
      <w:bookmarkStart w:id="70" w:name="_Toc398797583"/>
      <w:bookmarkStart w:id="71" w:name="_Toc421619013"/>
      <w:bookmarkStart w:id="72" w:name="_Toc429676650"/>
      <w:r>
        <w:t xml:space="preserve">TTP-Related </w:t>
      </w:r>
      <w:r w:rsidRPr="002D7380">
        <w:t xml:space="preserve">Component </w:t>
      </w:r>
      <w:r>
        <w:t>Data Models</w:t>
      </w:r>
      <w:bookmarkEnd w:id="70"/>
      <w:bookmarkEnd w:id="71"/>
      <w:bookmarkEnd w:id="72"/>
    </w:p>
    <w:p w:rsidR="005E3EEE" w:rsidRDefault="005E3EEE" w:rsidP="005E3EEE">
      <w:pPr>
        <w:spacing w:after="120"/>
      </w:pPr>
      <w:r>
        <w:t>As will be explicitly detailed in Section</w:t>
      </w:r>
      <w:r w:rsidR="0008014A">
        <w:t xml:space="preserve"> </w:t>
      </w:r>
      <w:r w:rsidR="0008014A" w:rsidRPr="0008014A">
        <w:rPr>
          <w:b/>
          <w:color w:val="0000EE"/>
        </w:rPr>
        <w:fldChar w:fldCharType="begin"/>
      </w:r>
      <w:r w:rsidR="0008014A" w:rsidRPr="0008014A">
        <w:rPr>
          <w:b/>
          <w:color w:val="0000EE"/>
        </w:rPr>
        <w:instrText xml:space="preserve"> REF _Ref428998048 \r \h </w:instrText>
      </w:r>
      <w:r w:rsidR="0008014A">
        <w:rPr>
          <w:b/>
          <w:color w:val="0000EE"/>
        </w:rPr>
        <w:instrText xml:space="preserve"> \* MERGEFORMAT </w:instrText>
      </w:r>
      <w:r w:rsidR="0008014A" w:rsidRPr="0008014A">
        <w:rPr>
          <w:b/>
          <w:color w:val="0000EE"/>
        </w:rPr>
      </w:r>
      <w:r w:rsidR="0008014A" w:rsidRPr="0008014A">
        <w:rPr>
          <w:b/>
          <w:color w:val="0000EE"/>
        </w:rPr>
        <w:fldChar w:fldCharType="separate"/>
      </w:r>
      <w:r w:rsidR="005D0429">
        <w:rPr>
          <w:b/>
          <w:color w:val="0000EE"/>
        </w:rPr>
        <w:t>3</w:t>
      </w:r>
      <w:r w:rsidR="0008014A" w:rsidRPr="0008014A">
        <w:rPr>
          <w:b/>
          <w:color w:val="0000EE"/>
        </w:rPr>
        <w:fldChar w:fldCharType="end"/>
      </w:r>
      <w:r>
        <w:t xml:space="preserve">, a STIX TTP leverages the Exploit Target data model (as indicated by the outward-oriented arrow).  </w:t>
      </w:r>
      <w:r w:rsidRPr="0008014A">
        <w:rPr>
          <w:b/>
          <w:color w:val="0000EE"/>
        </w:rPr>
        <w:fldChar w:fldCharType="begin"/>
      </w:r>
      <w:r w:rsidRPr="0008014A">
        <w:rPr>
          <w:b/>
          <w:color w:val="0000EE"/>
        </w:rPr>
        <w:instrText xml:space="preserve"> REF _Ref397765510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 xml:space="preserve">Figure </w:t>
      </w:r>
      <w:r w:rsidR="005D0429" w:rsidRPr="005D0429">
        <w:rPr>
          <w:b/>
          <w:noProof/>
          <w:color w:val="0000EE"/>
        </w:rPr>
        <w:t>2</w:t>
      </w:r>
      <w:r w:rsidR="005D0429" w:rsidRPr="005D0429">
        <w:rPr>
          <w:b/>
          <w:noProof/>
          <w:color w:val="0000EE"/>
        </w:rPr>
        <w:noBreakHyphen/>
        <w:t>1</w:t>
      </w:r>
      <w:r w:rsidRPr="0008014A">
        <w:rPr>
          <w:b/>
          <w:color w:val="0000EE"/>
        </w:rPr>
        <w:fldChar w:fldCharType="end"/>
      </w:r>
      <w:r>
        <w:t xml:space="preserve"> illustrates the relationship between the TTP and the other core constructs. As stated in Section </w:t>
      </w:r>
      <w:r w:rsidRPr="0008014A">
        <w:rPr>
          <w:b/>
          <w:color w:val="0000EE"/>
        </w:rPr>
        <w:fldChar w:fldCharType="begin"/>
      </w:r>
      <w:r w:rsidRPr="0008014A">
        <w:rPr>
          <w:b/>
          <w:color w:val="0000EE"/>
        </w:rPr>
        <w:instrText xml:space="preserve"> REF _Ref415046808 \r \h </w:instrText>
      </w:r>
      <w:r w:rsidR="0008014A">
        <w:rPr>
          <w:b/>
          <w:color w:val="0000EE"/>
        </w:rPr>
        <w:instrText xml:space="preserve"> \* MERGEFORMAT </w:instrText>
      </w:r>
      <w:r w:rsidRPr="0008014A">
        <w:rPr>
          <w:b/>
          <w:color w:val="0000EE"/>
        </w:rPr>
      </w:r>
      <w:r w:rsidRPr="0008014A">
        <w:rPr>
          <w:b/>
          <w:color w:val="0000EE"/>
        </w:rPr>
        <w:fldChar w:fldCharType="separate"/>
      </w:r>
      <w:r w:rsidR="005D0429">
        <w:rPr>
          <w:b/>
          <w:color w:val="0000EE"/>
        </w:rPr>
        <w:t>1.1</w:t>
      </w:r>
      <w:r w:rsidRPr="0008014A">
        <w:rPr>
          <w:b/>
          <w:color w:val="0000EE"/>
        </w:rPr>
        <w:fldChar w:fldCharType="end"/>
      </w:r>
      <w:r>
        <w:t xml:space="preserve">, each of these components is defined in a separate specification document.      </w:t>
      </w:r>
    </w:p>
    <w:p w:rsidR="005E3EEE" w:rsidRDefault="005E3EEE" w:rsidP="005E3EEE">
      <w:pPr>
        <w:spacing w:after="120"/>
        <w:jc w:val="center"/>
      </w:pPr>
      <w:r>
        <w:rPr>
          <w:noProof/>
        </w:rPr>
        <w:drawing>
          <wp:inline distT="0" distB="0" distL="0" distR="0" wp14:anchorId="5AF33CAA" wp14:editId="406B2298">
            <wp:extent cx="3743206" cy="27336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TP2-1b.jpg"/>
                    <pic:cNvPicPr/>
                  </pic:nvPicPr>
                  <pic:blipFill rotWithShape="1">
                    <a:blip r:embed="rId37">
                      <a:extLst>
                        <a:ext uri="{28A0092B-C50C-407E-A947-70E740481C1C}">
                          <a14:useLocalDpi xmlns:a14="http://schemas.microsoft.com/office/drawing/2010/main" val="0"/>
                        </a:ext>
                      </a:extLst>
                    </a:blip>
                    <a:srcRect/>
                    <a:stretch/>
                  </pic:blipFill>
                  <pic:spPr bwMode="auto">
                    <a:xfrm>
                      <a:off x="0" y="0"/>
                      <a:ext cx="3753000" cy="2740828"/>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5E3EEE" w:rsidRPr="00CB4BF9" w:rsidRDefault="005E3EEE" w:rsidP="005E3EEE">
      <w:pPr>
        <w:pStyle w:val="Caption"/>
        <w:rPr>
          <w:b/>
        </w:rPr>
      </w:pPr>
      <w:bookmarkStart w:id="73" w:name="_Ref397765510"/>
      <w:r w:rsidRPr="000C4865">
        <w:t xml:space="preserve">Figure </w:t>
      </w:r>
      <w:fldSimple w:instr=" STYLEREF 1 \s ">
        <w:r w:rsidR="005D0429">
          <w:rPr>
            <w:noProof/>
          </w:rPr>
          <w:t>2</w:t>
        </w:r>
      </w:fldSimple>
      <w:r>
        <w:noBreakHyphen/>
      </w:r>
      <w:fldSimple w:instr=" SEQ Figure \* ARABIC \s 1 ">
        <w:r w:rsidR="005D0429">
          <w:rPr>
            <w:noProof/>
          </w:rPr>
          <w:t>1</w:t>
        </w:r>
      </w:fldSimple>
      <w:bookmarkEnd w:id="73"/>
      <w:r w:rsidRPr="000C4865">
        <w:t xml:space="preserve">.  </w:t>
      </w:r>
      <w:r w:rsidRPr="007879DE">
        <w:t>High</w:t>
      </w:r>
      <w:r>
        <w:t xml:space="preserve"> </w:t>
      </w:r>
      <w:r w:rsidRPr="007879DE">
        <w:t>level view of the Campaign data model</w:t>
      </w:r>
    </w:p>
    <w:p w:rsidR="005E3EEE" w:rsidRDefault="005E3EEE" w:rsidP="005E3EEE">
      <w:pPr>
        <w:spacing w:after="120"/>
      </w:pPr>
      <w:r>
        <w:t>In this section, we give a high level summary of the relationship between the TTP data model and the Exploit Target data model to which a TTP may refer.  We also make note of the fact that the TTP data model can be self-referential. Other relationships are defined in the specification of the component from which they originate.</w:t>
      </w:r>
    </w:p>
    <w:p w:rsidR="005E3EEE" w:rsidRPr="00CE21F8" w:rsidRDefault="005E3EEE" w:rsidP="005E3EEE">
      <w:pPr>
        <w:pStyle w:val="ListParagraph"/>
        <w:numPr>
          <w:ilvl w:val="0"/>
          <w:numId w:val="7"/>
        </w:numPr>
        <w:autoSpaceDE w:val="0"/>
        <w:autoSpaceDN w:val="0"/>
        <w:adjustRightInd w:val="0"/>
        <w:ind w:firstLine="0"/>
        <w:rPr>
          <w:rFonts w:ascii="Arial" w:hAnsi="Arial"/>
          <w:b/>
          <w:sz w:val="20"/>
        </w:rPr>
      </w:pPr>
      <w:r w:rsidRPr="00CE21F8">
        <w:rPr>
          <w:rFonts w:ascii="Arial" w:hAnsi="Arial"/>
          <w:b/>
          <w:sz w:val="20"/>
        </w:rPr>
        <w:t>TTP</w:t>
      </w:r>
    </w:p>
    <w:p w:rsidR="005E3EEE" w:rsidRPr="002C487A" w:rsidRDefault="005E3EEE" w:rsidP="00C45A6D">
      <w:pPr>
        <w:ind w:left="720"/>
      </w:pPr>
      <w:r>
        <w:t>The TTP data model is self-referential, enabling one TTP to reference other TTPs that are asserted to be related. Self-referential relationships between TTPs may indicate general associativity or can be used to indicate relationships between diff</w:t>
      </w:r>
      <w:r w:rsidR="00C45A6D">
        <w:t>erent versions of the same TTP.</w:t>
      </w:r>
    </w:p>
    <w:p w:rsidR="005E3EEE" w:rsidRPr="00CE21F8" w:rsidRDefault="005E3EEE" w:rsidP="005E3EEE">
      <w:pPr>
        <w:pStyle w:val="ListParagraph"/>
        <w:numPr>
          <w:ilvl w:val="0"/>
          <w:numId w:val="7"/>
        </w:numPr>
        <w:autoSpaceDE w:val="0"/>
        <w:autoSpaceDN w:val="0"/>
        <w:adjustRightInd w:val="0"/>
        <w:ind w:firstLine="0"/>
        <w:rPr>
          <w:rFonts w:ascii="Arial" w:hAnsi="Arial"/>
          <w:b/>
          <w:sz w:val="20"/>
        </w:rPr>
      </w:pPr>
      <w:r w:rsidRPr="00CE21F8">
        <w:rPr>
          <w:rFonts w:ascii="Arial" w:hAnsi="Arial"/>
          <w:b/>
          <w:sz w:val="20"/>
        </w:rPr>
        <w:t>Exploit Target</w:t>
      </w:r>
    </w:p>
    <w:p w:rsidR="005E3EEE" w:rsidRDefault="005E3EEE" w:rsidP="005E3EEE">
      <w:pPr>
        <w:spacing w:after="120"/>
        <w:ind w:left="720"/>
      </w:pPr>
      <w:r>
        <w:t>A STIX Exploit Target</w:t>
      </w:r>
      <w:r w:rsidRPr="00D803B4">
        <w:t xml:space="preserve"> </w:t>
      </w:r>
      <w:r>
        <w:t xml:space="preserve">conveys information about a vulnerability, weakness, or misconfiguration in software, systems, networks, or configurations that may be targeted for exploitation by an adversary.  Please see </w:t>
      </w:r>
      <w:hyperlink w:anchor="AdditionalArtifacts" w:history="1">
        <w:r w:rsidR="00841658" w:rsidRPr="00841658">
          <w:rPr>
            <w:rStyle w:val="Hyperlink"/>
            <w:i/>
          </w:rPr>
          <w:t>STIX Version 1.2.1 Part 1</w:t>
        </w:r>
        <w:r w:rsidR="00841658">
          <w:rPr>
            <w:rStyle w:val="Hyperlink"/>
            <w:i/>
          </w:rPr>
          <w:t>0: Exploit Target</w:t>
        </w:r>
      </w:hyperlink>
      <w:r>
        <w:t xml:space="preserve"> for details.</w:t>
      </w:r>
    </w:p>
    <w:p w:rsidR="00AE0702" w:rsidRDefault="005E3EEE" w:rsidP="005E3EEE">
      <w:pPr>
        <w:ind w:left="720"/>
      </w:pPr>
      <w:r>
        <w:t>The TTP data model references the Exploit Target data model in order to identify possible targets for exploitation by the TTP.</w:t>
      </w:r>
    </w:p>
    <w:p w:rsidR="005E3EEE" w:rsidRDefault="005E3EEE" w:rsidP="00FD22AC">
      <w:pPr>
        <w:pStyle w:val="Heading1"/>
        <w:sectPr w:rsidR="005E3EEE" w:rsidSect="0012387E">
          <w:endnotePr>
            <w:numFmt w:val="decimal"/>
          </w:endnotePr>
          <w:pgSz w:w="12240" w:h="15840" w:code="1"/>
          <w:pgMar w:top="1440" w:right="1440" w:bottom="720" w:left="1440" w:header="720" w:footer="720" w:gutter="0"/>
          <w:cols w:space="720"/>
          <w:docGrid w:linePitch="360"/>
        </w:sectPr>
      </w:pPr>
      <w:bookmarkStart w:id="74" w:name="_Toc287332011"/>
    </w:p>
    <w:p w:rsidR="005E3EEE" w:rsidRDefault="005E3EEE" w:rsidP="00FD22AC">
      <w:pPr>
        <w:pStyle w:val="Heading1"/>
      </w:pPr>
      <w:bookmarkStart w:id="75" w:name="_Ref428998048"/>
      <w:bookmarkStart w:id="76" w:name="_Toc429676651"/>
      <w:r>
        <w:lastRenderedPageBreak/>
        <w:t>STIX TTP Data Model</w:t>
      </w:r>
      <w:bookmarkEnd w:id="75"/>
      <w:bookmarkEnd w:id="76"/>
    </w:p>
    <w:p w:rsidR="005E3EEE" w:rsidRDefault="005E3EEE" w:rsidP="005E3EEE">
      <w:pPr>
        <w:spacing w:after="240"/>
      </w:pPr>
      <w:r w:rsidRPr="006C1B48">
        <w:t xml:space="preserve">The primary class of the STIX TTP package is the </w:t>
      </w:r>
      <w:r w:rsidRPr="006C1B48">
        <w:rPr>
          <w:rFonts w:ascii="Courier New" w:hAnsi="Courier New" w:cs="Courier New"/>
        </w:rPr>
        <w:t>TTPType</w:t>
      </w:r>
      <w:r w:rsidRPr="006C1B48">
        <w:t xml:space="preserve"> class, which characterizes adversarial mode of operations </w:t>
      </w:r>
      <w:r>
        <w:t>(</w:t>
      </w:r>
      <w:r w:rsidRPr="006C1B48">
        <w:t>often referred to as the adversary’s “Tactics, Techniques, and Procedures”</w:t>
      </w:r>
      <w:r>
        <w:t>)</w:t>
      </w:r>
      <w:r w:rsidRPr="006C1B48">
        <w:t xml:space="preserve">.  The </w:t>
      </w:r>
      <w:r w:rsidRPr="006C1B48">
        <w:rPr>
          <w:rFonts w:ascii="Courier New" w:hAnsi="Courier New" w:cs="Courier New"/>
        </w:rPr>
        <w:t>TTPType</w:t>
      </w:r>
      <w:r w:rsidRPr="006C1B48">
        <w:t xml:space="preserve"> class captures information that includes the victims targeted, the attack patterns and malware used, and the resources (infrastructure, tools, and personas) leveraged. Similar to the primary classes of all the component data models in STIX, the </w:t>
      </w:r>
      <w:r w:rsidRPr="006C1B48">
        <w:rPr>
          <w:rFonts w:ascii="Courier New" w:hAnsi="Courier New" w:cs="Courier New"/>
        </w:rPr>
        <w:t>TTPType</w:t>
      </w:r>
      <w:r w:rsidRPr="006C1B48">
        <w:t xml:space="preserve"> class </w:t>
      </w:r>
      <w:r>
        <w:t>extends</w:t>
      </w:r>
      <w:r w:rsidRPr="006C1B48">
        <w:t xml:space="preserve"> a base class defined in the STIX Common data model; more specifically, it </w:t>
      </w:r>
      <w:r>
        <w:t>extends</w:t>
      </w:r>
      <w:r w:rsidRPr="006C1B48">
        <w:t xml:space="preserve"> the </w:t>
      </w:r>
      <w:r w:rsidRPr="006C1B48">
        <w:rPr>
          <w:rFonts w:ascii="Courier New" w:hAnsi="Courier New" w:cs="Courier New"/>
        </w:rPr>
        <w:t>TTPBaseType</w:t>
      </w:r>
      <w:r w:rsidRPr="006C1B48">
        <w:t xml:space="preserve"> base class, which provides the essential identifier (</w:t>
      </w:r>
      <w:r w:rsidRPr="006C1B48">
        <w:rPr>
          <w:rFonts w:ascii="Courier New" w:hAnsi="Courier New" w:cs="Courier New"/>
        </w:rPr>
        <w:t>id</w:t>
      </w:r>
      <w:r w:rsidRPr="006C1B48">
        <w:t>) and identifier reference (</w:t>
      </w:r>
      <w:r w:rsidRPr="006C1B48">
        <w:rPr>
          <w:rFonts w:ascii="Courier New" w:hAnsi="Courier New" w:cs="Courier New"/>
        </w:rPr>
        <w:t>idref</w:t>
      </w:r>
      <w:r w:rsidRPr="006C1B48">
        <w:t>) properties.</w:t>
      </w:r>
    </w:p>
    <w:p w:rsidR="005E3EEE" w:rsidRPr="0086379B" w:rsidRDefault="005E3EEE" w:rsidP="005E3EEE">
      <w:pPr>
        <w:spacing w:after="240"/>
      </w:pPr>
      <w:r>
        <w:t>The</w:t>
      </w:r>
      <w:r w:rsidRPr="00AD2DC4">
        <w:t xml:space="preserve"> relationship</w:t>
      </w:r>
      <w:r>
        <w:t xml:space="preserve"> between the </w:t>
      </w:r>
      <w:r w:rsidRPr="00B3718B">
        <w:rPr>
          <w:rFonts w:ascii="Courier New" w:hAnsi="Courier New" w:cs="Courier New"/>
        </w:rPr>
        <w:t>TTP</w:t>
      </w:r>
      <w:r w:rsidRPr="00AD2DC4">
        <w:rPr>
          <w:rFonts w:ascii="Courier New" w:hAnsi="Courier New" w:cs="Courier New"/>
        </w:rPr>
        <w:t>Type</w:t>
      </w:r>
      <w:r w:rsidRPr="00AD2DC4">
        <w:t xml:space="preserve"> class</w:t>
      </w:r>
      <w:r>
        <w:t xml:space="preserve"> and the </w:t>
      </w:r>
      <w:r w:rsidRPr="00117679">
        <w:rPr>
          <w:rFonts w:ascii="Courier New" w:hAnsi="Courier New" w:cs="Courier New"/>
        </w:rPr>
        <w:t>TTPBaseType</w:t>
      </w:r>
      <w:r>
        <w:t xml:space="preserve"> base class, as well as the properties of the </w:t>
      </w:r>
      <w:r w:rsidRPr="00117679">
        <w:rPr>
          <w:rFonts w:ascii="Courier New" w:hAnsi="Courier New" w:cs="Courier New"/>
        </w:rPr>
        <w:t>TTPType</w:t>
      </w:r>
      <w:r>
        <w:t xml:space="preserve"> class,</w:t>
      </w:r>
      <w:r w:rsidRPr="00AD2DC4">
        <w:t xml:space="preserve"> are illustrated in the UML diagram given in </w:t>
      </w:r>
      <w:r w:rsidRPr="0008014A">
        <w:rPr>
          <w:b/>
          <w:color w:val="0000EE"/>
        </w:rPr>
        <w:fldChar w:fldCharType="begin"/>
      </w:r>
      <w:r w:rsidRPr="0008014A">
        <w:rPr>
          <w:b/>
          <w:color w:val="0000EE"/>
        </w:rPr>
        <w:instrText xml:space="preserve"> REF _Ref394447695 \h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1</w:t>
      </w:r>
      <w:r w:rsidRPr="0008014A">
        <w:rPr>
          <w:b/>
          <w:color w:val="0000EE"/>
        </w:rPr>
        <w:fldChar w:fldCharType="end"/>
      </w:r>
      <w:r>
        <w:t>.</w:t>
      </w:r>
      <w:r w:rsidRPr="0086379B">
        <w:t xml:space="preserve">   </w:t>
      </w:r>
    </w:p>
    <w:p w:rsidR="005E3EEE" w:rsidRDefault="005E3EEE" w:rsidP="005E3EEE">
      <w:pPr>
        <w:jc w:val="center"/>
        <w:rPr>
          <w:noProof/>
        </w:rPr>
      </w:pPr>
      <w:r>
        <w:rPr>
          <w:noProof/>
        </w:rPr>
        <w:drawing>
          <wp:inline distT="0" distB="0" distL="0" distR="0" wp14:anchorId="691AFD14" wp14:editId="4B6BDCA1">
            <wp:extent cx="7067550" cy="311633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IX_toplevel.png"/>
                    <pic:cNvPicPr/>
                  </pic:nvPicPr>
                  <pic:blipFill>
                    <a:blip r:embed="rId38">
                      <a:extLst>
                        <a:ext uri="{28A0092B-C50C-407E-A947-70E740481C1C}">
                          <a14:useLocalDpi xmlns:a14="http://schemas.microsoft.com/office/drawing/2010/main" val="0"/>
                        </a:ext>
                      </a:extLst>
                    </a:blip>
                    <a:stretch>
                      <a:fillRect/>
                    </a:stretch>
                  </pic:blipFill>
                  <pic:spPr>
                    <a:xfrm>
                      <a:off x="0" y="0"/>
                      <a:ext cx="7128546" cy="3143230"/>
                    </a:xfrm>
                    <a:prstGeom prst="rect">
                      <a:avLst/>
                    </a:prstGeom>
                  </pic:spPr>
                </pic:pic>
              </a:graphicData>
            </a:graphic>
          </wp:inline>
        </w:drawing>
      </w:r>
    </w:p>
    <w:p w:rsidR="005E3EEE" w:rsidRDefault="005E3EEE" w:rsidP="005E3EEE">
      <w:pPr>
        <w:pStyle w:val="Caption"/>
        <w:rPr>
          <w:b/>
        </w:rPr>
      </w:pPr>
      <w:bookmarkStart w:id="77" w:name="_Ref394447695"/>
      <w:r w:rsidRPr="0086379B">
        <w:t xml:space="preserve">Figure </w:t>
      </w:r>
      <w:fldSimple w:instr=" STYLEREF 1 \s ">
        <w:r w:rsidR="005D0429">
          <w:rPr>
            <w:noProof/>
          </w:rPr>
          <w:t>3</w:t>
        </w:r>
      </w:fldSimple>
      <w:r>
        <w:noBreakHyphen/>
      </w:r>
      <w:fldSimple w:instr=" SEQ Figure \* ARABIC \s 1 ">
        <w:r w:rsidR="005D0429">
          <w:rPr>
            <w:noProof/>
          </w:rPr>
          <w:t>1</w:t>
        </w:r>
      </w:fldSimple>
      <w:bookmarkEnd w:id="77"/>
      <w:r>
        <w:t xml:space="preserve">. UML diagram of the </w:t>
      </w:r>
      <w:r>
        <w:rPr>
          <w:rFonts w:ascii="Courier New" w:hAnsi="Courier New" w:cs="Courier New"/>
        </w:rPr>
        <w:t>TTPType</w:t>
      </w:r>
      <w:r>
        <w:t xml:space="preserve"> class</w:t>
      </w:r>
    </w:p>
    <w:p w:rsidR="005E3EEE" w:rsidRDefault="005E3EEE" w:rsidP="005E3EEE">
      <w:pPr>
        <w:spacing w:after="240"/>
      </w:pPr>
      <w:r>
        <w:t xml:space="preserve">The property table, which includes property descriptions and corresonds to the UML Lmodel above, is given in </w:t>
      </w:r>
      <w:r w:rsidRPr="0008014A">
        <w:rPr>
          <w:b/>
          <w:color w:val="0000EE"/>
        </w:rPr>
        <w:fldChar w:fldCharType="begin"/>
      </w:r>
      <w:r w:rsidRPr="0008014A">
        <w:rPr>
          <w:b/>
          <w:color w:val="0000EE"/>
        </w:rPr>
        <w:instrText xml:space="preserve"> REF _Ref391380115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1</w:t>
      </w:r>
      <w:r w:rsidRPr="0008014A">
        <w:rPr>
          <w:b/>
          <w:color w:val="0000EE"/>
        </w:rPr>
        <w:fldChar w:fldCharType="end"/>
      </w:r>
      <w:r>
        <w:t>.</w:t>
      </w:r>
    </w:p>
    <w:p w:rsidR="005E3EEE" w:rsidRDefault="005E3EEE" w:rsidP="005E3EEE">
      <w:pPr>
        <w:spacing w:after="240"/>
      </w:pPr>
      <w:r w:rsidRPr="0086379B">
        <w:lastRenderedPageBreak/>
        <w:t xml:space="preserve">All classes </w:t>
      </w:r>
      <w:r>
        <w:t>defined in</w:t>
      </w:r>
      <w:r w:rsidRPr="0086379B">
        <w:t xml:space="preserve"> the </w:t>
      </w:r>
      <w:r>
        <w:t>TTP</w:t>
      </w:r>
      <w:r w:rsidRPr="0086379B">
        <w:t xml:space="preserve"> data model are </w:t>
      </w:r>
      <w:r w:rsidRPr="00AD2DC4">
        <w:t xml:space="preserve">described in detail in Sections </w:t>
      </w:r>
      <w:r w:rsidRPr="0008014A">
        <w:rPr>
          <w:b/>
          <w:color w:val="0000EE"/>
        </w:rPr>
        <w:fldChar w:fldCharType="begin"/>
      </w:r>
      <w:r w:rsidRPr="0008014A">
        <w:rPr>
          <w:b/>
          <w:color w:val="0000EE"/>
        </w:rPr>
        <w:instrText xml:space="preserve"> REF _Ref394446305 \r \h  \* MERGEFORMAT </w:instrText>
      </w:r>
      <w:r w:rsidRPr="0008014A">
        <w:rPr>
          <w:b/>
          <w:color w:val="0000EE"/>
        </w:rPr>
      </w:r>
      <w:r w:rsidRPr="0008014A">
        <w:rPr>
          <w:b/>
          <w:color w:val="0000EE"/>
        </w:rPr>
        <w:fldChar w:fldCharType="separate"/>
      </w:r>
      <w:r w:rsidR="005D0429">
        <w:rPr>
          <w:b/>
          <w:color w:val="0000EE"/>
        </w:rPr>
        <w:t>3.1</w:t>
      </w:r>
      <w:r w:rsidRPr="0008014A">
        <w:rPr>
          <w:b/>
          <w:color w:val="0000EE"/>
        </w:rPr>
        <w:fldChar w:fldCharType="end"/>
      </w:r>
      <w:r w:rsidRPr="00AD2DC4">
        <w:t xml:space="preserve"> through Section </w:t>
      </w:r>
      <w:r w:rsidRPr="0008014A">
        <w:rPr>
          <w:b/>
          <w:color w:val="0000EE"/>
        </w:rPr>
        <w:fldChar w:fldCharType="begin"/>
      </w:r>
      <w:r w:rsidRPr="0008014A">
        <w:rPr>
          <w:b/>
          <w:color w:val="0000EE"/>
        </w:rPr>
        <w:instrText xml:space="preserve"> REF _Ref396251607 \r \h  \* MERGEFORMAT </w:instrText>
      </w:r>
      <w:r w:rsidRPr="0008014A">
        <w:rPr>
          <w:b/>
          <w:color w:val="0000EE"/>
        </w:rPr>
      </w:r>
      <w:r w:rsidRPr="0008014A">
        <w:rPr>
          <w:b/>
          <w:color w:val="0000EE"/>
        </w:rPr>
        <w:fldChar w:fldCharType="separate"/>
      </w:r>
      <w:r w:rsidR="005D0429">
        <w:rPr>
          <w:b/>
          <w:color w:val="0000EE"/>
        </w:rPr>
        <w:t>3.6</w:t>
      </w:r>
      <w:r w:rsidRPr="0008014A">
        <w:rPr>
          <w:b/>
          <w:color w:val="0000EE"/>
        </w:rPr>
        <w:fldChar w:fldCharType="end"/>
      </w:r>
      <w:r w:rsidRPr="00AD2DC4">
        <w:t>.  Details are not provided</w:t>
      </w:r>
      <w:r>
        <w:t xml:space="preserve"> for c</w:t>
      </w:r>
      <w:r w:rsidRPr="0086379B">
        <w:t xml:space="preserve">lasses </w:t>
      </w:r>
      <w:r>
        <w:t>defined in</w:t>
      </w:r>
      <w:r w:rsidRPr="0086379B">
        <w:t xml:space="preserve"> </w:t>
      </w:r>
      <w:r>
        <w:t xml:space="preserve">non-TTP data models; instead, the reader is refered to the corresponding </w:t>
      </w:r>
      <w:r w:rsidRPr="0086379B">
        <w:t>data model specification</w:t>
      </w:r>
      <w:r>
        <w:t xml:space="preserve"> as indicated by the package prefix specified in the Type column of the table</w:t>
      </w:r>
      <w:r w:rsidRPr="0086379B">
        <w:t>.</w:t>
      </w:r>
    </w:p>
    <w:p w:rsidR="005E3EEE" w:rsidRPr="00C96A2E" w:rsidRDefault="005E3EEE" w:rsidP="005E3EEE">
      <w:pPr>
        <w:pStyle w:val="Caption"/>
        <w:rPr>
          <w:b/>
        </w:rPr>
      </w:pPr>
      <w:bookmarkStart w:id="78" w:name="_Ref391380115"/>
      <w:r w:rsidRPr="00C96A2E">
        <w:t xml:space="preserve">Table </w:t>
      </w:r>
      <w:fldSimple w:instr=" STYLEREF 1 \s ">
        <w:r w:rsidR="005D0429">
          <w:rPr>
            <w:noProof/>
          </w:rPr>
          <w:t>3</w:t>
        </w:r>
      </w:fldSimple>
      <w:r>
        <w:noBreakHyphen/>
      </w:r>
      <w:fldSimple w:instr=" SEQ Table \* ARABIC \s 1 ">
        <w:r w:rsidR="005D0429">
          <w:rPr>
            <w:noProof/>
          </w:rPr>
          <w:t>1</w:t>
        </w:r>
      </w:fldSimple>
      <w:bookmarkEnd w:id="78"/>
      <w:r>
        <w:t xml:space="preserve">. Properties </w:t>
      </w:r>
      <w:r w:rsidRPr="00C96A2E">
        <w:t xml:space="preserve">of </w:t>
      </w:r>
      <w:r>
        <w:t xml:space="preserve">the </w:t>
      </w:r>
      <w:r>
        <w:rPr>
          <w:rFonts w:ascii="Courier New" w:hAnsi="Courier New" w:cs="Courier New"/>
        </w:rPr>
        <w:t>TTPType</w:t>
      </w:r>
      <w:r w:rsidRPr="00C96A2E">
        <w:t xml:space="preserve"> </w:t>
      </w:r>
      <w: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600"/>
        <w:gridCol w:w="1440"/>
        <w:gridCol w:w="5981"/>
      </w:tblGrid>
      <w:tr w:rsidR="005E3EEE" w:rsidRPr="00693F21" w:rsidTr="00A214D6">
        <w:trPr>
          <w:cantSplit/>
          <w:trHeight w:val="547"/>
        </w:trPr>
        <w:tc>
          <w:tcPr>
            <w:tcW w:w="2155" w:type="dxa"/>
            <w:tcBorders>
              <w:bottom w:val="single" w:sz="4" w:space="0" w:color="auto"/>
            </w:tcBorders>
            <w:shd w:val="clear" w:color="auto" w:fill="BFBFBF" w:themeFill="background1" w:themeFillShade="BF"/>
            <w:vAlign w:val="center"/>
          </w:tcPr>
          <w:p w:rsidR="005E3EEE" w:rsidRPr="00693F21" w:rsidRDefault="005E3EEE" w:rsidP="00A214D6">
            <w:pPr>
              <w:keepNext/>
              <w:keepLines/>
              <w:rPr>
                <w:b/>
              </w:rPr>
            </w:pPr>
            <w:r>
              <w:rPr>
                <w:b/>
              </w:rPr>
              <w:t>Name</w:t>
            </w:r>
          </w:p>
        </w:tc>
        <w:tc>
          <w:tcPr>
            <w:tcW w:w="3600" w:type="dxa"/>
            <w:tcBorders>
              <w:bottom w:val="single" w:sz="4" w:space="0" w:color="auto"/>
            </w:tcBorders>
            <w:shd w:val="clear" w:color="auto" w:fill="BFBFBF" w:themeFill="background1" w:themeFillShade="BF"/>
            <w:vAlign w:val="center"/>
          </w:tcPr>
          <w:p w:rsidR="005E3EEE" w:rsidRPr="00693F21" w:rsidRDefault="005E3EEE" w:rsidP="00A214D6">
            <w:pPr>
              <w:keepNext/>
              <w:keepLines/>
              <w:rPr>
                <w:b/>
              </w:rPr>
            </w:pPr>
            <w:r w:rsidRPr="00693F21">
              <w:rPr>
                <w:b/>
              </w:rPr>
              <w:t>Type</w:t>
            </w:r>
          </w:p>
        </w:tc>
        <w:tc>
          <w:tcPr>
            <w:tcW w:w="1440" w:type="dxa"/>
            <w:tcBorders>
              <w:bottom w:val="single" w:sz="4" w:space="0" w:color="auto"/>
            </w:tcBorders>
            <w:shd w:val="clear" w:color="auto" w:fill="BFBFBF" w:themeFill="background1" w:themeFillShade="BF"/>
            <w:vAlign w:val="center"/>
          </w:tcPr>
          <w:p w:rsidR="005E3EEE" w:rsidRPr="00693F21" w:rsidRDefault="005E3EEE" w:rsidP="00A214D6">
            <w:pPr>
              <w:keepNext/>
              <w:keepLines/>
              <w:jc w:val="center"/>
              <w:rPr>
                <w:b/>
              </w:rPr>
            </w:pPr>
            <w:r w:rsidRPr="00693F21">
              <w:rPr>
                <w:b/>
              </w:rPr>
              <w:t>Multiplicity</w:t>
            </w:r>
          </w:p>
        </w:tc>
        <w:tc>
          <w:tcPr>
            <w:tcW w:w="5981" w:type="dxa"/>
            <w:tcBorders>
              <w:bottom w:val="single" w:sz="4" w:space="0" w:color="auto"/>
            </w:tcBorders>
            <w:shd w:val="clear" w:color="auto" w:fill="BFBFBF" w:themeFill="background1" w:themeFillShade="BF"/>
            <w:vAlign w:val="center"/>
          </w:tcPr>
          <w:p w:rsidR="005E3EEE" w:rsidRPr="00693F21" w:rsidRDefault="005E3EEE" w:rsidP="00A214D6">
            <w:pPr>
              <w:keepNext/>
              <w:keepLines/>
              <w:rPr>
                <w:b/>
              </w:rPr>
            </w:pPr>
            <w:r w:rsidRPr="00693F21">
              <w:rPr>
                <w:b/>
              </w:rPr>
              <w:t>Description</w:t>
            </w:r>
          </w:p>
        </w:tc>
      </w:tr>
      <w:tr w:rsidR="005E3EEE" w:rsidTr="00A214D6">
        <w:trPr>
          <w:trHeight w:val="547"/>
        </w:trPr>
        <w:tc>
          <w:tcPr>
            <w:tcW w:w="2155" w:type="dxa"/>
            <w:vAlign w:val="center"/>
          </w:tcPr>
          <w:p w:rsidR="005E3EEE" w:rsidRPr="008B2787" w:rsidRDefault="005E3EEE" w:rsidP="00A214D6">
            <w:pPr>
              <w:rPr>
                <w:b/>
              </w:rPr>
            </w:pPr>
            <w:r w:rsidRPr="008B2787">
              <w:rPr>
                <w:b/>
              </w:rPr>
              <w:t>version</w:t>
            </w:r>
          </w:p>
        </w:tc>
        <w:tc>
          <w:tcPr>
            <w:tcW w:w="3600" w:type="dxa"/>
            <w:vAlign w:val="center"/>
          </w:tcPr>
          <w:p w:rsidR="005E3EEE" w:rsidRPr="009B3EC0" w:rsidRDefault="005E3EEE" w:rsidP="00A214D6">
            <w:pPr>
              <w:rPr>
                <w:rFonts w:ascii="Courier New" w:hAnsi="Courier New" w:cs="Courier New"/>
              </w:rPr>
            </w:pPr>
            <w:r>
              <w:rPr>
                <w:rFonts w:ascii="Courier New" w:hAnsi="Courier New" w:cs="Courier New"/>
              </w:rPr>
              <w:t>TTPVersionType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version</w:t>
            </w:r>
            <w:r w:rsidRPr="008B2787">
              <w:rPr>
                <w:color w:val="000000"/>
                <w:szCs w:val="22"/>
              </w:rPr>
              <w:t xml:space="preserve"> property specifies the version identifier of the STIX TTP data model </w:t>
            </w:r>
            <w:r w:rsidR="0008014A">
              <w:rPr>
                <w:color w:val="000000"/>
                <w:szCs w:val="22"/>
              </w:rPr>
              <w:t xml:space="preserve">for STIX v1.2.1 </w:t>
            </w:r>
            <w:r w:rsidRPr="008B2787">
              <w:rPr>
                <w:color w:val="000000"/>
                <w:szCs w:val="22"/>
              </w:rPr>
              <w:t>used to capture the information associated with the TTP.</w:t>
            </w:r>
          </w:p>
        </w:tc>
      </w:tr>
      <w:tr w:rsidR="005E3EEE" w:rsidTr="00A214D6">
        <w:trPr>
          <w:trHeight w:val="547"/>
        </w:trPr>
        <w:tc>
          <w:tcPr>
            <w:tcW w:w="2155" w:type="dxa"/>
            <w:vAlign w:val="center"/>
          </w:tcPr>
          <w:p w:rsidR="005E3EEE" w:rsidRPr="008B2787" w:rsidRDefault="005E3EEE" w:rsidP="00A214D6">
            <w:pPr>
              <w:rPr>
                <w:b/>
              </w:rPr>
            </w:pPr>
            <w:r w:rsidRPr="008B2787">
              <w:rPr>
                <w:b/>
              </w:rPr>
              <w:t>Title</w:t>
            </w:r>
          </w:p>
        </w:tc>
        <w:tc>
          <w:tcPr>
            <w:tcW w:w="3600" w:type="dxa"/>
            <w:vAlign w:val="center"/>
          </w:tcPr>
          <w:p w:rsidR="005E3EEE" w:rsidRPr="00D5217A" w:rsidRDefault="005E3EEE" w:rsidP="00A214D6">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Title</w:t>
            </w:r>
            <w:r w:rsidRPr="008B2787">
              <w:rPr>
                <w:color w:val="000000"/>
                <w:szCs w:val="22"/>
              </w:rPr>
              <w:t xml:space="preserve"> property captures a title for the TTP and reflects what the content producer thinks the TTP as a whole should be called.  The </w:t>
            </w:r>
            <w:r w:rsidRPr="00CE21F8">
              <w:rPr>
                <w:rFonts w:ascii="Courier New" w:hAnsi="Courier New" w:cs="Courier New"/>
                <w:color w:val="000000"/>
                <w:szCs w:val="22"/>
              </w:rPr>
              <w:t>Title</w:t>
            </w:r>
            <w:r w:rsidRPr="008B2787">
              <w:rPr>
                <w:color w:val="000000"/>
                <w:szCs w:val="22"/>
              </w:rPr>
              <w:t xml:space="preserve"> property is typically used by humans to reference a particular TTP; however, it is not suggested for correlation. </w:t>
            </w:r>
          </w:p>
        </w:tc>
      </w:tr>
      <w:tr w:rsidR="005E3EEE" w:rsidTr="00A214D6">
        <w:trPr>
          <w:trHeight w:val="547"/>
        </w:trPr>
        <w:tc>
          <w:tcPr>
            <w:tcW w:w="2155" w:type="dxa"/>
            <w:vAlign w:val="center"/>
          </w:tcPr>
          <w:p w:rsidR="005E3EEE" w:rsidRPr="008B2787" w:rsidRDefault="005E3EEE" w:rsidP="00A214D6">
            <w:pPr>
              <w:rPr>
                <w:b/>
              </w:rPr>
            </w:pPr>
            <w:r w:rsidRPr="008B2787">
              <w:rPr>
                <w:b/>
              </w:rPr>
              <w:t>Description</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StructuredTextType</w:t>
            </w:r>
          </w:p>
        </w:tc>
        <w:tc>
          <w:tcPr>
            <w:tcW w:w="1440" w:type="dxa"/>
            <w:vAlign w:val="center"/>
          </w:tcPr>
          <w:p w:rsidR="005E3EEE" w:rsidRPr="008B2787" w:rsidRDefault="005E3EEE" w:rsidP="00A214D6">
            <w:pPr>
              <w:jc w:val="center"/>
            </w:pPr>
            <w:r w:rsidRPr="008B2787">
              <w:t>0..*</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Description</w:t>
            </w:r>
            <w:r w:rsidRPr="008B2787">
              <w:rPr>
                <w:color w:val="000000"/>
                <w:szCs w:val="22"/>
              </w:rPr>
              <w:t xml:space="preserve"> property captures a textual description of the TTP.  Any length is permitted.  Optional formatting is supported via the </w:t>
            </w:r>
            <w:r w:rsidRPr="00CE21F8">
              <w:rPr>
                <w:rFonts w:ascii="Courier New" w:hAnsi="Courier New" w:cs="Courier New"/>
                <w:color w:val="000000"/>
                <w:szCs w:val="22"/>
              </w:rPr>
              <w:t>structuring_format</w:t>
            </w:r>
            <w:r w:rsidRPr="008B2787">
              <w:rPr>
                <w:color w:val="000000"/>
                <w:szCs w:val="22"/>
              </w:rPr>
              <w:t xml:space="preserve"> property of the </w:t>
            </w:r>
            <w:r w:rsidRPr="00CE21F8">
              <w:rPr>
                <w:rFonts w:ascii="Courier New" w:hAnsi="Courier New" w:cs="Courier New"/>
                <w:color w:val="000000"/>
                <w:szCs w:val="22"/>
              </w:rPr>
              <w:t>StructuredTextType</w:t>
            </w:r>
            <w:r w:rsidRPr="008B2787">
              <w:rPr>
                <w:color w:val="000000"/>
                <w:szCs w:val="22"/>
              </w:rPr>
              <w:t xml:space="preserve"> class.</w:t>
            </w:r>
          </w:p>
        </w:tc>
      </w:tr>
      <w:tr w:rsidR="005E3EEE" w:rsidTr="00A214D6">
        <w:trPr>
          <w:trHeight w:val="547"/>
        </w:trPr>
        <w:tc>
          <w:tcPr>
            <w:tcW w:w="2155" w:type="dxa"/>
            <w:vAlign w:val="center"/>
          </w:tcPr>
          <w:p w:rsidR="005E3EEE" w:rsidRPr="008B2787" w:rsidRDefault="005E3EEE" w:rsidP="00A214D6">
            <w:pPr>
              <w:rPr>
                <w:b/>
              </w:rPr>
            </w:pPr>
            <w:r w:rsidRPr="008B2787">
              <w:rPr>
                <w:b/>
              </w:rPr>
              <w:t>Short_Description</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StructuredTextType</w:t>
            </w:r>
          </w:p>
        </w:tc>
        <w:tc>
          <w:tcPr>
            <w:tcW w:w="1440" w:type="dxa"/>
            <w:vAlign w:val="center"/>
          </w:tcPr>
          <w:p w:rsidR="005E3EEE" w:rsidRPr="008B2787" w:rsidRDefault="005E3EEE" w:rsidP="00A214D6">
            <w:pPr>
              <w:jc w:val="center"/>
            </w:pPr>
            <w:r w:rsidRPr="008B2787">
              <w:t>0..*</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Short_Description</w:t>
            </w:r>
            <w:r w:rsidRPr="008B2787">
              <w:rPr>
                <w:color w:val="000000"/>
                <w:szCs w:val="22"/>
              </w:rPr>
              <w:t xml:space="preserve"> property captures a short textual description of the TTP.   This property is secondary and should only be used if the </w:t>
            </w:r>
            <w:r w:rsidRPr="00CE21F8">
              <w:rPr>
                <w:rFonts w:ascii="Courier New" w:hAnsi="Courier New" w:cs="Courier New"/>
                <w:color w:val="000000"/>
                <w:szCs w:val="22"/>
              </w:rPr>
              <w:t>Description</w:t>
            </w:r>
            <w:r w:rsidRPr="008B2787">
              <w:rPr>
                <w:color w:val="000000"/>
                <w:szCs w:val="22"/>
              </w:rPr>
              <w:t xml:space="preserve"> property is already populated and another, shorter description is available.</w:t>
            </w:r>
          </w:p>
        </w:tc>
      </w:tr>
      <w:tr w:rsidR="005E3EEE" w:rsidTr="00A214D6">
        <w:trPr>
          <w:trHeight w:val="547"/>
        </w:trPr>
        <w:tc>
          <w:tcPr>
            <w:tcW w:w="2155" w:type="dxa"/>
            <w:vAlign w:val="center"/>
          </w:tcPr>
          <w:p w:rsidR="005E3EEE" w:rsidRPr="008B2787" w:rsidRDefault="005E3EEE" w:rsidP="00A214D6">
            <w:pPr>
              <w:rPr>
                <w:b/>
              </w:rPr>
            </w:pPr>
            <w:r w:rsidRPr="008B2787">
              <w:rPr>
                <w:b/>
              </w:rPr>
              <w:t>Intended_Effect</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StatementType</w:t>
            </w:r>
          </w:p>
        </w:tc>
        <w:tc>
          <w:tcPr>
            <w:tcW w:w="1440" w:type="dxa"/>
            <w:vAlign w:val="center"/>
          </w:tcPr>
          <w:p w:rsidR="005E3EEE" w:rsidRPr="008B2787" w:rsidRDefault="005E3EEE" w:rsidP="00A214D6">
            <w:pPr>
              <w:jc w:val="center"/>
            </w:pPr>
            <w:r w:rsidRPr="008B2787">
              <w:t>0..*</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Intended_Effect</w:t>
            </w:r>
            <w:r w:rsidRPr="008B2787">
              <w:rPr>
                <w:color w:val="000000"/>
                <w:szCs w:val="22"/>
              </w:rPr>
              <w:t xml:space="preserve"> property characterizes t</w:t>
            </w:r>
            <w:r w:rsidRPr="008B2787">
              <w:rPr>
                <w:szCs w:val="22"/>
              </w:rPr>
              <w:t xml:space="preserve">he suspected </w:t>
            </w:r>
            <w:r w:rsidRPr="008B2787">
              <w:rPr>
                <w:color w:val="000000"/>
                <w:szCs w:val="22"/>
              </w:rPr>
              <w:t xml:space="preserve">intended effect of the TTP, which includes a </w:t>
            </w:r>
            <w:r w:rsidRPr="00CE21F8">
              <w:rPr>
                <w:rFonts w:ascii="Courier New" w:hAnsi="Courier New" w:cs="Courier New"/>
                <w:color w:val="000000"/>
                <w:szCs w:val="22"/>
              </w:rPr>
              <w:t>Value</w:t>
            </w:r>
            <w:r w:rsidRPr="008B2787">
              <w:rPr>
                <w:color w:val="000000"/>
                <w:szCs w:val="22"/>
              </w:rPr>
              <w:t xml:space="preserve"> property that specifies the type of the effect</w:t>
            </w:r>
            <w:r w:rsidRPr="008B2787">
              <w:rPr>
                <w:szCs w:val="22"/>
              </w:rPr>
              <w:t xml:space="preserve">. Examples of potential types include </w:t>
            </w:r>
            <w:r w:rsidRPr="008B2787">
              <w:rPr>
                <w:i/>
                <w:iCs/>
                <w:szCs w:val="22"/>
              </w:rPr>
              <w:t>theft</w:t>
            </w:r>
            <w:r w:rsidRPr="008B2787">
              <w:rPr>
                <w:szCs w:val="22"/>
              </w:rPr>
              <w:t xml:space="preserve">, </w:t>
            </w:r>
            <w:r w:rsidRPr="008B2787">
              <w:rPr>
                <w:i/>
                <w:iCs/>
                <w:szCs w:val="22"/>
              </w:rPr>
              <w:t>disruption</w:t>
            </w:r>
            <w:r w:rsidRPr="008B2787">
              <w:rPr>
                <w:szCs w:val="22"/>
              </w:rPr>
              <w:t xml:space="preserve">, and </w:t>
            </w:r>
            <w:r w:rsidRPr="008B2787">
              <w:rPr>
                <w:i/>
                <w:iCs/>
                <w:szCs w:val="22"/>
              </w:rPr>
              <w:t>unauthorized access</w:t>
            </w:r>
            <w:r w:rsidRPr="008B2787">
              <w:rPr>
                <w:szCs w:val="22"/>
              </w:rPr>
              <w:t xml:space="preserve"> (these specific values</w:t>
            </w:r>
            <w:r w:rsidRPr="008B2787">
              <w:rPr>
                <w:color w:val="000000"/>
                <w:szCs w:val="22"/>
              </w:rPr>
              <w:t xml:space="preserve"> are only provided to help explain the </w:t>
            </w:r>
            <w:r w:rsidRPr="00CE21F8">
              <w:rPr>
                <w:rFonts w:ascii="Courier New" w:hAnsi="Courier New" w:cs="Courier New"/>
                <w:szCs w:val="22"/>
              </w:rPr>
              <w:t>Value</w:t>
            </w:r>
            <w:r w:rsidRPr="008B2787">
              <w:rPr>
                <w:szCs w:val="22"/>
              </w:rPr>
              <w:t xml:space="preserv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E21F8">
              <w:rPr>
                <w:rFonts w:ascii="Courier New" w:hAnsi="Courier New" w:cs="Courier New"/>
                <w:szCs w:val="22"/>
              </w:rPr>
              <w:t>stixCommon:ControlledVocabularyStringType</w:t>
            </w:r>
            <w:r w:rsidRPr="008B2787">
              <w:rPr>
                <w:szCs w:val="22"/>
              </w:rPr>
              <w:t xml:space="preserve"> class</w:t>
            </w:r>
            <w:r w:rsidRPr="008B2787">
              <w:rPr>
                <w:color w:val="000000"/>
                <w:szCs w:val="22"/>
              </w:rPr>
              <w:t xml:space="preserve">. The STIX default vocabulary class for use in the </w:t>
            </w:r>
            <w:r w:rsidRPr="00CE21F8">
              <w:rPr>
                <w:rFonts w:ascii="Courier New" w:hAnsi="Courier New" w:cs="Courier New"/>
                <w:color w:val="000000"/>
                <w:szCs w:val="22"/>
              </w:rPr>
              <w:t>Value</w:t>
            </w:r>
            <w:r w:rsidRPr="008B2787">
              <w:rPr>
                <w:color w:val="000000"/>
                <w:szCs w:val="22"/>
              </w:rPr>
              <w:t xml:space="preserve"> property </w:t>
            </w:r>
            <w:r w:rsidRPr="008B2787">
              <w:rPr>
                <w:color w:val="000000"/>
                <w:szCs w:val="22"/>
              </w:rPr>
              <w:lastRenderedPageBreak/>
              <w:t>is ‘</w:t>
            </w:r>
            <w:r w:rsidRPr="008B2787">
              <w:rPr>
                <w:i/>
                <w:iCs/>
                <w:color w:val="000000"/>
                <w:szCs w:val="22"/>
              </w:rPr>
              <w:t>IntendedEffectVocab-1.0</w:t>
            </w:r>
            <w:r w:rsidRPr="008B2787">
              <w:rPr>
                <w:color w:val="000000"/>
                <w:szCs w:val="22"/>
              </w:rPr>
              <w:t xml:space="preserve">’ (which is different than the default vocabulary provided for the </w:t>
            </w:r>
            <w:r w:rsidRPr="00CE21F8">
              <w:rPr>
                <w:rFonts w:ascii="Courier New" w:hAnsi="Courier New" w:cs="Courier New"/>
                <w:color w:val="000000"/>
                <w:szCs w:val="22"/>
              </w:rPr>
              <w:t>StatementType</w:t>
            </w:r>
            <w:r w:rsidRPr="008B2787">
              <w:rPr>
                <w:color w:val="000000"/>
                <w:szCs w:val="22"/>
              </w:rPr>
              <w:t xml:space="preserve"> class).</w:t>
            </w:r>
          </w:p>
        </w:tc>
      </w:tr>
      <w:tr w:rsidR="005E3EEE" w:rsidTr="00A214D6">
        <w:trPr>
          <w:trHeight w:val="547"/>
        </w:trPr>
        <w:tc>
          <w:tcPr>
            <w:tcW w:w="2155" w:type="dxa"/>
            <w:vAlign w:val="center"/>
          </w:tcPr>
          <w:p w:rsidR="005E3EEE" w:rsidRPr="008B2787" w:rsidRDefault="005E3EEE" w:rsidP="00A214D6">
            <w:pPr>
              <w:rPr>
                <w:b/>
              </w:rPr>
            </w:pPr>
            <w:r w:rsidRPr="008B2787">
              <w:rPr>
                <w:b/>
              </w:rPr>
              <w:lastRenderedPageBreak/>
              <w:t>Behavior</w:t>
            </w:r>
          </w:p>
        </w:tc>
        <w:tc>
          <w:tcPr>
            <w:tcW w:w="3600" w:type="dxa"/>
            <w:vAlign w:val="center"/>
          </w:tcPr>
          <w:p w:rsidR="005E3EEE" w:rsidRDefault="005E3EEE" w:rsidP="00A214D6">
            <w:pPr>
              <w:rPr>
                <w:rFonts w:ascii="Courier New" w:hAnsi="Courier New" w:cs="Courier New"/>
              </w:rPr>
            </w:pPr>
            <w:r>
              <w:rPr>
                <w:rFonts w:ascii="Courier New" w:hAnsi="Courier New" w:cs="Courier New"/>
              </w:rPr>
              <w:t>BehaviorType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szCs w:val="22"/>
              </w:rPr>
            </w:pPr>
            <w:r w:rsidRPr="008B2787">
              <w:rPr>
                <w:rFonts w:cs="Arial"/>
                <w:szCs w:val="22"/>
              </w:rPr>
              <w:t xml:space="preserve">The </w:t>
            </w:r>
            <w:r w:rsidRPr="00CE21F8">
              <w:rPr>
                <w:rFonts w:ascii="Courier New" w:hAnsi="Courier New" w:cs="Courier New"/>
                <w:szCs w:val="22"/>
              </w:rPr>
              <w:t>Behavior</w:t>
            </w:r>
            <w:r w:rsidRPr="008B2787">
              <w:rPr>
                <w:rFonts w:cs="Arial"/>
                <w:szCs w:val="22"/>
              </w:rPr>
              <w:t xml:space="preserve"> property characterizes forms of adversarial behavior by capturing the attack patterns, malware, and/or exploits that the adversary may leverage.</w:t>
            </w:r>
          </w:p>
        </w:tc>
      </w:tr>
      <w:tr w:rsidR="005E3EEE" w:rsidTr="00A214D6">
        <w:trPr>
          <w:trHeight w:val="547"/>
        </w:trPr>
        <w:tc>
          <w:tcPr>
            <w:tcW w:w="2155" w:type="dxa"/>
            <w:vAlign w:val="center"/>
          </w:tcPr>
          <w:p w:rsidR="005E3EEE" w:rsidRPr="008B2787" w:rsidRDefault="005E3EEE" w:rsidP="00A214D6">
            <w:pPr>
              <w:rPr>
                <w:b/>
              </w:rPr>
            </w:pPr>
            <w:r w:rsidRPr="008B2787">
              <w:rPr>
                <w:b/>
              </w:rPr>
              <w:t>Resources</w:t>
            </w:r>
          </w:p>
        </w:tc>
        <w:tc>
          <w:tcPr>
            <w:tcW w:w="3600" w:type="dxa"/>
            <w:vAlign w:val="center"/>
          </w:tcPr>
          <w:p w:rsidR="005E3EEE" w:rsidRPr="00E15EB1" w:rsidRDefault="005E3EEE" w:rsidP="00A214D6">
            <w:pPr>
              <w:rPr>
                <w:rFonts w:ascii="Courier New" w:hAnsi="Courier New" w:cs="Courier New"/>
              </w:rPr>
            </w:pPr>
            <w:r>
              <w:rPr>
                <w:rFonts w:ascii="Courier New" w:hAnsi="Courier New" w:cs="Courier New"/>
              </w:rPr>
              <w:t>ResourceType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szCs w:val="22"/>
              </w:rPr>
            </w:pPr>
            <w:r w:rsidRPr="008B2787">
              <w:rPr>
                <w:rFonts w:cs="Arial"/>
                <w:szCs w:val="22"/>
              </w:rPr>
              <w:t xml:space="preserve">The </w:t>
            </w:r>
            <w:r w:rsidRPr="00CE21F8">
              <w:rPr>
                <w:rFonts w:ascii="Courier New" w:hAnsi="Courier New" w:cs="Courier New"/>
                <w:szCs w:val="22"/>
              </w:rPr>
              <w:t>Resources</w:t>
            </w:r>
            <w:r w:rsidRPr="008B2787">
              <w:rPr>
                <w:rFonts w:cs="Arial"/>
                <w:szCs w:val="22"/>
              </w:rPr>
              <w:t xml:space="preserve"> property characterizes adversarial resources by capturing the tools, infrastructure, or personas that the adversary may leverage.</w:t>
            </w:r>
          </w:p>
        </w:tc>
      </w:tr>
      <w:tr w:rsidR="005E3EEE" w:rsidTr="00A214D6">
        <w:trPr>
          <w:trHeight w:val="547"/>
        </w:trPr>
        <w:tc>
          <w:tcPr>
            <w:tcW w:w="2155" w:type="dxa"/>
            <w:vAlign w:val="center"/>
          </w:tcPr>
          <w:p w:rsidR="005E3EEE" w:rsidRPr="008B2787" w:rsidRDefault="005E3EEE" w:rsidP="00A214D6">
            <w:pPr>
              <w:rPr>
                <w:b/>
              </w:rPr>
            </w:pPr>
            <w:r w:rsidRPr="008B2787">
              <w:rPr>
                <w:b/>
              </w:rPr>
              <w:t>Victim_Targeting</w:t>
            </w:r>
          </w:p>
        </w:tc>
        <w:tc>
          <w:tcPr>
            <w:tcW w:w="3600" w:type="dxa"/>
            <w:vAlign w:val="center"/>
          </w:tcPr>
          <w:p w:rsidR="005E3EEE" w:rsidRPr="00E15EB1" w:rsidRDefault="005E3EEE" w:rsidP="00A214D6">
            <w:pPr>
              <w:rPr>
                <w:rFonts w:ascii="Courier New" w:hAnsi="Courier New" w:cs="Courier New"/>
              </w:rPr>
            </w:pPr>
            <w:r>
              <w:rPr>
                <w:rFonts w:ascii="Courier New" w:hAnsi="Courier New" w:cs="Courier New"/>
              </w:rPr>
              <w:t>VictimTargetingType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szCs w:val="22"/>
              </w:rPr>
            </w:pPr>
            <w:r w:rsidRPr="008B2787">
              <w:rPr>
                <w:rFonts w:cs="Arial"/>
                <w:szCs w:val="22"/>
              </w:rPr>
              <w:t xml:space="preserve">The </w:t>
            </w:r>
            <w:r w:rsidRPr="00CE21F8">
              <w:rPr>
                <w:rFonts w:ascii="Courier New" w:hAnsi="Courier New" w:cs="Courier New"/>
                <w:szCs w:val="22"/>
              </w:rPr>
              <w:t>Victim_Targeting</w:t>
            </w:r>
            <w:r w:rsidRPr="008B2787">
              <w:rPr>
                <w:rFonts w:cs="Arial"/>
                <w:szCs w:val="22"/>
              </w:rPr>
              <w:t xml:space="preserve"> property characterizes the sort of victims that an adversary may target including details of identity, systems, and/or information types targeted.</w:t>
            </w:r>
          </w:p>
        </w:tc>
      </w:tr>
      <w:tr w:rsidR="005E3EEE" w:rsidTr="00A214D6">
        <w:trPr>
          <w:trHeight w:val="547"/>
        </w:trPr>
        <w:tc>
          <w:tcPr>
            <w:tcW w:w="2155" w:type="dxa"/>
            <w:vAlign w:val="center"/>
          </w:tcPr>
          <w:p w:rsidR="005E3EEE" w:rsidRPr="008B2787" w:rsidRDefault="005E3EEE" w:rsidP="00A214D6">
            <w:pPr>
              <w:rPr>
                <w:b/>
              </w:rPr>
            </w:pPr>
            <w:r w:rsidRPr="008B2787">
              <w:rPr>
                <w:b/>
              </w:rPr>
              <w:t>Exploit_Targets</w:t>
            </w:r>
          </w:p>
        </w:tc>
        <w:tc>
          <w:tcPr>
            <w:tcW w:w="3600" w:type="dxa"/>
            <w:vAlign w:val="center"/>
          </w:tcPr>
          <w:p w:rsidR="005E3EEE" w:rsidRPr="00E15EB1" w:rsidRDefault="005E3EEE" w:rsidP="00A214D6">
            <w:pPr>
              <w:rPr>
                <w:rFonts w:ascii="Courier New" w:hAnsi="Courier New" w:cs="Courier New"/>
              </w:rPr>
            </w:pPr>
            <w:r>
              <w:rPr>
                <w:rFonts w:ascii="Courier New" w:hAnsi="Courier New" w:cs="Courier New"/>
              </w:rPr>
              <w:t>ExploitTargetsType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Exploit_Targets</w:t>
            </w:r>
            <w:r w:rsidRPr="008B2787">
              <w:rPr>
                <w:color w:val="000000"/>
                <w:szCs w:val="22"/>
              </w:rPr>
              <w:t xml:space="preserve"> property specifies a set of one or more Exploit Targets potentially targeted by the TTP.  </w:t>
            </w:r>
          </w:p>
        </w:tc>
      </w:tr>
      <w:tr w:rsidR="005E3EEE" w:rsidTr="00A214D6">
        <w:trPr>
          <w:trHeight w:val="547"/>
        </w:trPr>
        <w:tc>
          <w:tcPr>
            <w:tcW w:w="2155" w:type="dxa"/>
            <w:vAlign w:val="center"/>
          </w:tcPr>
          <w:p w:rsidR="005E3EEE" w:rsidRPr="008B2787" w:rsidRDefault="005E3EEE" w:rsidP="00A214D6">
            <w:pPr>
              <w:rPr>
                <w:b/>
              </w:rPr>
            </w:pPr>
            <w:r w:rsidRPr="008B2787">
              <w:rPr>
                <w:b/>
              </w:rPr>
              <w:t>Related_TTPs</w:t>
            </w:r>
          </w:p>
        </w:tc>
        <w:tc>
          <w:tcPr>
            <w:tcW w:w="3600" w:type="dxa"/>
            <w:vAlign w:val="center"/>
          </w:tcPr>
          <w:p w:rsidR="005E3EEE" w:rsidRPr="00E15EB1" w:rsidRDefault="005E3EEE" w:rsidP="00A214D6">
            <w:pPr>
              <w:rPr>
                <w:rFonts w:ascii="Courier New" w:hAnsi="Courier New" w:cs="Courier New"/>
              </w:rPr>
            </w:pPr>
            <w:r w:rsidRPr="00E15EB1">
              <w:rPr>
                <w:rFonts w:ascii="Courier New" w:hAnsi="Courier New" w:cs="Courier New"/>
              </w:rPr>
              <w:t>RelatedTTPsType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Related_TTPs</w:t>
            </w:r>
            <w:r w:rsidRPr="008B2787">
              <w:rPr>
                <w:color w:val="000000"/>
                <w:szCs w:val="22"/>
              </w:rPr>
              <w:t xml:space="preserve"> property specifies a set of one or more other TTPs related to this TTP.</w:t>
            </w:r>
          </w:p>
        </w:tc>
      </w:tr>
      <w:tr w:rsidR="005E3EEE" w:rsidTr="00A214D6">
        <w:trPr>
          <w:trHeight w:val="547"/>
        </w:trPr>
        <w:tc>
          <w:tcPr>
            <w:tcW w:w="2155" w:type="dxa"/>
            <w:vAlign w:val="center"/>
          </w:tcPr>
          <w:p w:rsidR="005E3EEE" w:rsidRPr="008B2787" w:rsidRDefault="005E3EEE" w:rsidP="00A214D6">
            <w:pPr>
              <w:rPr>
                <w:b/>
              </w:rPr>
            </w:pPr>
            <w:r w:rsidRPr="008B2787">
              <w:rPr>
                <w:b/>
              </w:rPr>
              <w:t>Kill_Chain_Phases</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KillChainPhasesReferenceType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A cyber kill chain is a phase-based model to describe the stages of an attack, and a cyber kill chain phase is an individual phase within a kill chain definition. The </w:t>
            </w:r>
            <w:r w:rsidRPr="00CE21F8">
              <w:rPr>
                <w:rFonts w:ascii="Courier New" w:hAnsi="Courier New" w:cs="Courier New"/>
                <w:color w:val="000000"/>
                <w:szCs w:val="22"/>
              </w:rPr>
              <w:t>Kill_Chain_Phases</w:t>
            </w:r>
            <w:r w:rsidRPr="008B2787">
              <w:rPr>
                <w:color w:val="000000"/>
                <w:szCs w:val="22"/>
              </w:rPr>
              <w:t xml:space="preserve"> property specifies a set of one or more kill chain phases (from one or more kill chains defined elsewhere) for which the TTP is asserted to be representative.  The kill chain property is further defined in the STIX Common specification document.</w:t>
            </w:r>
          </w:p>
        </w:tc>
      </w:tr>
      <w:tr w:rsidR="005E3EEE" w:rsidTr="00A214D6">
        <w:trPr>
          <w:trHeight w:val="547"/>
        </w:trPr>
        <w:tc>
          <w:tcPr>
            <w:tcW w:w="2155" w:type="dxa"/>
            <w:vAlign w:val="center"/>
          </w:tcPr>
          <w:p w:rsidR="005E3EEE" w:rsidRPr="008B2787" w:rsidRDefault="005E3EEE" w:rsidP="00A214D6">
            <w:pPr>
              <w:rPr>
                <w:b/>
              </w:rPr>
            </w:pPr>
            <w:r w:rsidRPr="008B2787">
              <w:rPr>
                <w:b/>
              </w:rPr>
              <w:t>Information_Source</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InformationSourceType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Information_Source</w:t>
            </w:r>
            <w:r w:rsidRPr="008B2787">
              <w:rPr>
                <w:color w:val="000000"/>
                <w:szCs w:val="22"/>
              </w:rPr>
              <w:t xml:space="preserve"> property characterizes the source of the TTP information.  Examples of details captured include identitifying characteristics, time-related attributes, and a list of the tools used to collect the information.  </w:t>
            </w:r>
          </w:p>
        </w:tc>
      </w:tr>
      <w:tr w:rsidR="005E3EEE" w:rsidTr="00A214D6">
        <w:trPr>
          <w:trHeight w:val="547"/>
        </w:trPr>
        <w:tc>
          <w:tcPr>
            <w:tcW w:w="2155" w:type="dxa"/>
            <w:vAlign w:val="center"/>
          </w:tcPr>
          <w:p w:rsidR="005E3EEE" w:rsidRPr="008B2787" w:rsidRDefault="005E3EEE" w:rsidP="00A214D6">
            <w:pPr>
              <w:rPr>
                <w:b/>
              </w:rPr>
            </w:pPr>
            <w:r w:rsidRPr="008B2787">
              <w:rPr>
                <w:b/>
              </w:rPr>
              <w:t>Kill_Chains</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stixCommon:KillChainsType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A cyber kill chain is a phase-based model to describe the stages of an attack. The </w:t>
            </w:r>
            <w:r w:rsidRPr="00CE21F8">
              <w:rPr>
                <w:rFonts w:ascii="Courier New" w:hAnsi="Courier New" w:cs="Courier New"/>
                <w:color w:val="000000"/>
                <w:szCs w:val="22"/>
              </w:rPr>
              <w:t>Kill_Chains</w:t>
            </w:r>
            <w:r w:rsidRPr="008B2787">
              <w:rPr>
                <w:color w:val="000000"/>
                <w:szCs w:val="22"/>
              </w:rPr>
              <w:t xml:space="preserve"> property specifies a set of one or more specific kill chain definitions.  The kill chain property is further defined in the STIX Common specification document.</w:t>
            </w:r>
          </w:p>
        </w:tc>
      </w:tr>
      <w:tr w:rsidR="005E3EEE" w:rsidTr="00A214D6">
        <w:trPr>
          <w:trHeight w:val="547"/>
        </w:trPr>
        <w:tc>
          <w:tcPr>
            <w:tcW w:w="2155" w:type="dxa"/>
            <w:vAlign w:val="center"/>
          </w:tcPr>
          <w:p w:rsidR="005E3EEE" w:rsidRPr="008B2787" w:rsidRDefault="005E3EEE" w:rsidP="00A214D6">
            <w:pPr>
              <w:rPr>
                <w:b/>
              </w:rPr>
            </w:pPr>
            <w:r w:rsidRPr="008B2787">
              <w:rPr>
                <w:b/>
              </w:rPr>
              <w:t>Handling</w:t>
            </w:r>
          </w:p>
        </w:tc>
        <w:tc>
          <w:tcPr>
            <w:tcW w:w="3600" w:type="dxa"/>
            <w:vAlign w:val="center"/>
          </w:tcPr>
          <w:p w:rsidR="005E3EEE" w:rsidRDefault="005E3EEE" w:rsidP="00A214D6">
            <w:pPr>
              <w:rPr>
                <w:rFonts w:ascii="Courier New" w:hAnsi="Courier New" w:cs="Courier New"/>
              </w:rPr>
            </w:pPr>
            <w:r>
              <w:rPr>
                <w:rFonts w:ascii="Courier New" w:hAnsi="Courier New" w:cs="Courier New"/>
              </w:rPr>
              <w:t>marking:MarkingType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Handling</w:t>
            </w:r>
            <w:r w:rsidRPr="008B2787">
              <w:rPr>
                <w:color w:val="000000"/>
                <w:szCs w:val="22"/>
              </w:rPr>
              <w:t xml:space="preserve"> property specifies data handling markings for the properties of this TTP. The marking scope is limited to the TTP and the content is contains. Note that data handling markings </w:t>
            </w:r>
            <w:r w:rsidRPr="008B2787">
              <w:rPr>
                <w:color w:val="000000"/>
                <w:szCs w:val="22"/>
              </w:rPr>
              <w:lastRenderedPageBreak/>
              <w:t>can also be specified at a higher level.</w:t>
            </w:r>
          </w:p>
        </w:tc>
      </w:tr>
      <w:tr w:rsidR="005E3EEE" w:rsidTr="00A214D6">
        <w:trPr>
          <w:trHeight w:val="547"/>
        </w:trPr>
        <w:tc>
          <w:tcPr>
            <w:tcW w:w="2155" w:type="dxa"/>
            <w:vAlign w:val="center"/>
          </w:tcPr>
          <w:p w:rsidR="005E3EEE" w:rsidRPr="008B2787" w:rsidRDefault="005E3EEE" w:rsidP="00A214D6">
            <w:pPr>
              <w:rPr>
                <w:b/>
              </w:rPr>
            </w:pPr>
            <w:r w:rsidRPr="008B2787">
              <w:rPr>
                <w:b/>
              </w:rPr>
              <w:lastRenderedPageBreak/>
              <w:t>Related_Packages</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RelatedPackagesRefsType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Related_Packages</w:t>
            </w:r>
            <w:r w:rsidRPr="008B2787">
              <w:rPr>
                <w:color w:val="000000"/>
                <w:szCs w:val="22"/>
              </w:rPr>
              <w:t xml:space="preserve"> property specifies a set of one or more Packages for which the TTP may be relevant.  </w:t>
            </w:r>
          </w:p>
        </w:tc>
      </w:tr>
    </w:tbl>
    <w:p w:rsidR="005E3EEE" w:rsidRDefault="005E3EEE" w:rsidP="005E3EEE">
      <w:pPr>
        <w:pStyle w:val="Heading2"/>
      </w:pPr>
      <w:bookmarkStart w:id="79" w:name="_Ref394446305"/>
      <w:bookmarkStart w:id="80" w:name="_Toc421619015"/>
      <w:bookmarkStart w:id="81" w:name="_Toc429676652"/>
      <w:r>
        <w:t>TTPVersion</w:t>
      </w:r>
      <w:bookmarkEnd w:id="79"/>
      <w:r>
        <w:t>Type Enumeration</w:t>
      </w:r>
      <w:bookmarkEnd w:id="80"/>
      <w:bookmarkEnd w:id="81"/>
    </w:p>
    <w:p w:rsidR="005E3EEE" w:rsidRDefault="005E3EEE" w:rsidP="005E3EEE">
      <w:pPr>
        <w:spacing w:after="240"/>
      </w:pPr>
      <w:r>
        <w:t xml:space="preserve">The </w:t>
      </w:r>
      <w:r>
        <w:rPr>
          <w:rFonts w:ascii="Courier New" w:hAnsi="Courier New" w:cs="Courier New"/>
        </w:rPr>
        <w:t>TTP</w:t>
      </w:r>
      <w:r w:rsidRPr="00017E55">
        <w:rPr>
          <w:rFonts w:ascii="Courier New" w:hAnsi="Courier New" w:cs="Courier New"/>
        </w:rPr>
        <w:t>Version</w:t>
      </w:r>
      <w:r>
        <w:rPr>
          <w:rFonts w:ascii="Courier New" w:hAnsi="Courier New" w:cs="Courier New"/>
        </w:rPr>
        <w:t>Type</w:t>
      </w:r>
      <w:r>
        <w:rPr>
          <w:rFonts w:ascii="Times New Roman" w:hAnsi="Times New Roman"/>
        </w:rPr>
        <w:t xml:space="preserve"> </w:t>
      </w:r>
      <w:r>
        <w:t xml:space="preserve">enumeration is an inventory of all versions of </w:t>
      </w:r>
      <w:r w:rsidRPr="002A4A1D">
        <w:t xml:space="preserve">the </w:t>
      </w:r>
      <w:r>
        <w:rPr>
          <w:rFonts w:cs="Courier New"/>
        </w:rPr>
        <w:t>TTP</w:t>
      </w:r>
      <w:r w:rsidRPr="002A4A1D">
        <w:t xml:space="preserve"> data</w:t>
      </w:r>
      <w:r>
        <w:t xml:space="preserve"> model </w:t>
      </w:r>
      <w:r w:rsidR="0008014A">
        <w:t>for</w:t>
      </w:r>
      <w:r>
        <w:t xml:space="preserve"> STIX Version 1.2</w:t>
      </w:r>
      <w:r w:rsidR="0008014A">
        <w:t>.1</w:t>
      </w:r>
      <w:r>
        <w:t xml:space="preserve">.  The enumeration literals are given in </w:t>
      </w:r>
      <w:r w:rsidRPr="0008014A">
        <w:rPr>
          <w:b/>
          <w:color w:val="0000EE"/>
        </w:rPr>
        <w:fldChar w:fldCharType="begin"/>
      </w:r>
      <w:r w:rsidRPr="0008014A">
        <w:rPr>
          <w:b/>
          <w:color w:val="0000EE"/>
        </w:rPr>
        <w:instrText xml:space="preserve"> REF _Ref395084581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 xml:space="preserve">Table </w:t>
      </w:r>
      <w:r w:rsidR="005D0429" w:rsidRPr="005D0429">
        <w:rPr>
          <w:b/>
          <w:noProof/>
          <w:color w:val="0000EE"/>
        </w:rPr>
        <w:t>3</w:t>
      </w:r>
      <w:r w:rsidR="005D0429" w:rsidRPr="005D0429">
        <w:rPr>
          <w:b/>
          <w:noProof/>
          <w:color w:val="0000EE"/>
        </w:rPr>
        <w:noBreakHyphen/>
        <w:t>2</w:t>
      </w:r>
      <w:r w:rsidRPr="0008014A">
        <w:rPr>
          <w:b/>
          <w:color w:val="0000EE"/>
        </w:rPr>
        <w:fldChar w:fldCharType="end"/>
      </w:r>
      <w:r>
        <w:t>.</w:t>
      </w:r>
    </w:p>
    <w:p w:rsidR="005E3EEE" w:rsidRDefault="005E3EEE" w:rsidP="005E3EEE">
      <w:pPr>
        <w:pStyle w:val="Caption"/>
      </w:pPr>
      <w:bookmarkStart w:id="82" w:name="_Ref395084581"/>
      <w:r w:rsidRPr="00C96A2E">
        <w:t xml:space="preserve">Table </w:t>
      </w:r>
      <w:fldSimple w:instr=" STYLEREF 1 \s ">
        <w:r w:rsidR="005D0429">
          <w:rPr>
            <w:noProof/>
          </w:rPr>
          <w:t>3</w:t>
        </w:r>
      </w:fldSimple>
      <w:r>
        <w:noBreakHyphen/>
      </w:r>
      <w:fldSimple w:instr=" SEQ Table \* ARABIC \s 1 ">
        <w:r w:rsidR="005D0429">
          <w:rPr>
            <w:noProof/>
          </w:rPr>
          <w:t>2</w:t>
        </w:r>
      </w:fldSimple>
      <w:bookmarkEnd w:id="82"/>
      <w:r>
        <w:t xml:space="preserve">. Literals of the </w:t>
      </w:r>
      <w:r>
        <w:rPr>
          <w:rFonts w:ascii="Courier New" w:hAnsi="Courier New" w:cs="Courier New"/>
        </w:rPr>
        <w:t>TTPVersionType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400"/>
      </w:tblGrid>
      <w:tr w:rsidR="005E3EEE" w:rsidRPr="00693F21" w:rsidTr="0008014A">
        <w:trPr>
          <w:trHeight w:val="547"/>
          <w:jc w:val="center"/>
        </w:trPr>
        <w:tc>
          <w:tcPr>
            <w:tcW w:w="2358" w:type="dxa"/>
            <w:shd w:val="clear" w:color="auto" w:fill="BFBFBF" w:themeFill="background1" w:themeFillShade="BF"/>
            <w:vAlign w:val="center"/>
          </w:tcPr>
          <w:p w:rsidR="005E3EEE" w:rsidRPr="00693F21" w:rsidRDefault="005E3EEE" w:rsidP="00A214D6">
            <w:pPr>
              <w:rPr>
                <w:b/>
              </w:rPr>
            </w:pPr>
            <w:r>
              <w:rPr>
                <w:b/>
              </w:rPr>
              <w:t>Enumeration Literal</w:t>
            </w:r>
          </w:p>
        </w:tc>
        <w:tc>
          <w:tcPr>
            <w:tcW w:w="3400"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08014A">
        <w:trPr>
          <w:trHeight w:val="547"/>
          <w:jc w:val="center"/>
        </w:trPr>
        <w:tc>
          <w:tcPr>
            <w:tcW w:w="2358" w:type="dxa"/>
            <w:vAlign w:val="center"/>
          </w:tcPr>
          <w:p w:rsidR="005E3EEE" w:rsidRPr="008D6A3A" w:rsidRDefault="0008014A" w:rsidP="00A214D6">
            <w:pPr>
              <w:rPr>
                <w:b/>
                <w:sz w:val="22"/>
              </w:rPr>
            </w:pPr>
            <w:r>
              <w:rPr>
                <w:b/>
              </w:rPr>
              <w:t>stix-1.2.1</w:t>
            </w:r>
          </w:p>
        </w:tc>
        <w:tc>
          <w:tcPr>
            <w:tcW w:w="3400" w:type="dxa"/>
            <w:vAlign w:val="center"/>
          </w:tcPr>
          <w:p w:rsidR="005E3EEE" w:rsidRPr="008B2787" w:rsidRDefault="005E3EEE" w:rsidP="0008014A">
            <w:r w:rsidRPr="008B2787">
              <w:t xml:space="preserve">TTP data model </w:t>
            </w:r>
            <w:r w:rsidR="0008014A">
              <w:t>for STIX v1.2.1</w:t>
            </w:r>
          </w:p>
        </w:tc>
      </w:tr>
    </w:tbl>
    <w:p w:rsidR="005E3EEE" w:rsidRDefault="005E3EEE" w:rsidP="005E3EEE">
      <w:pPr>
        <w:pStyle w:val="Heading2"/>
      </w:pPr>
      <w:bookmarkStart w:id="83" w:name="_Toc421619016"/>
      <w:bookmarkStart w:id="84" w:name="_Toc429676653"/>
      <w:r>
        <w:t>BehaviorType Class</w:t>
      </w:r>
      <w:bookmarkEnd w:id="83"/>
      <w:bookmarkEnd w:id="84"/>
    </w:p>
    <w:p w:rsidR="005E3EEE" w:rsidRDefault="005E3EEE" w:rsidP="005E3EEE">
      <w:r>
        <w:t xml:space="preserve">The </w:t>
      </w:r>
      <w:r>
        <w:rPr>
          <w:rFonts w:ascii="Courier New" w:hAnsi="Courier New" w:cs="Courier New"/>
        </w:rPr>
        <w:t>BehaviorType</w:t>
      </w:r>
      <w:r>
        <w:t xml:space="preserve"> </w:t>
      </w:r>
      <w:r w:rsidRPr="00921DE8">
        <w:t>class characterizes adversarial behavior by capturing details of cyber attack patterns, malware</w:t>
      </w:r>
      <w:r>
        <w:t xml:space="preserve"> </w:t>
      </w:r>
      <w:r w:rsidRPr="00921DE8">
        <w:t>or exploits that the adversary may leverage.</w:t>
      </w:r>
    </w:p>
    <w:p w:rsidR="005E3EEE" w:rsidRDefault="005E3EEE" w:rsidP="005E3EEE"/>
    <w:p w:rsidR="005E3EEE" w:rsidRDefault="005E3EEE" w:rsidP="005E3EEE">
      <w:pPr>
        <w:spacing w:after="240"/>
      </w:pPr>
      <w:r>
        <w:t xml:space="preserve">The UML diagram corresponding to the </w:t>
      </w:r>
      <w:r>
        <w:rPr>
          <w:rFonts w:ascii="Courier New" w:hAnsi="Courier New" w:cs="Courier New"/>
        </w:rPr>
        <w:t>Behavior</w:t>
      </w:r>
      <w:r w:rsidRPr="007D12DE">
        <w:rPr>
          <w:rFonts w:ascii="Courier New" w:hAnsi="Courier New" w:cs="Courier New"/>
        </w:rPr>
        <w:t>Type</w:t>
      </w:r>
      <w:r>
        <w:t xml:space="preserve"> class is shown in</w:t>
      </w:r>
      <w:bookmarkStart w:id="85" w:name="_Ref391382215"/>
      <w:r>
        <w:t xml:space="preserve"> </w:t>
      </w:r>
      <w:r w:rsidRPr="0008014A">
        <w:rPr>
          <w:b/>
          <w:color w:val="0000EE"/>
        </w:rPr>
        <w:fldChar w:fldCharType="begin"/>
      </w:r>
      <w:r w:rsidRPr="0008014A">
        <w:rPr>
          <w:b/>
          <w:color w:val="0000EE"/>
        </w:rPr>
        <w:instrText xml:space="preserve"> REF _Ref414960310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2</w:t>
      </w:r>
      <w:r w:rsidRPr="0008014A">
        <w:rPr>
          <w:b/>
          <w:color w:val="0000EE"/>
        </w:rPr>
        <w:fldChar w:fldCharType="end"/>
      </w:r>
      <w:r>
        <w:t>.</w:t>
      </w:r>
    </w:p>
    <w:p w:rsidR="005E3EEE" w:rsidRDefault="005E3EEE" w:rsidP="005E3EEE">
      <w:pPr>
        <w:spacing w:after="240"/>
        <w:jc w:val="center"/>
      </w:pPr>
      <w:r>
        <w:rPr>
          <w:noProof/>
        </w:rPr>
        <w:lastRenderedPageBreak/>
        <w:drawing>
          <wp:inline distT="0" distB="0" distL="0" distR="0" wp14:anchorId="03FBE9B4" wp14:editId="7241505D">
            <wp:extent cx="7191375" cy="34697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IX_Behavior.png"/>
                    <pic:cNvPicPr/>
                  </pic:nvPicPr>
                  <pic:blipFill>
                    <a:blip r:embed="rId39">
                      <a:extLst>
                        <a:ext uri="{28A0092B-C50C-407E-A947-70E740481C1C}">
                          <a14:useLocalDpi xmlns:a14="http://schemas.microsoft.com/office/drawing/2010/main" val="0"/>
                        </a:ext>
                      </a:extLst>
                    </a:blip>
                    <a:stretch>
                      <a:fillRect/>
                    </a:stretch>
                  </pic:blipFill>
                  <pic:spPr>
                    <a:xfrm>
                      <a:off x="0" y="0"/>
                      <a:ext cx="7226780" cy="3486810"/>
                    </a:xfrm>
                    <a:prstGeom prst="rect">
                      <a:avLst/>
                    </a:prstGeom>
                  </pic:spPr>
                </pic:pic>
              </a:graphicData>
            </a:graphic>
          </wp:inline>
        </w:drawing>
      </w:r>
    </w:p>
    <w:p w:rsidR="005E3EEE" w:rsidRDefault="005E3EEE" w:rsidP="005E3EEE">
      <w:pPr>
        <w:pStyle w:val="Caption"/>
        <w:rPr>
          <w:b/>
        </w:rPr>
      </w:pPr>
      <w:bookmarkStart w:id="86" w:name="_Ref414960310"/>
      <w:r w:rsidRPr="0086379B">
        <w:t xml:space="preserve">Figure </w:t>
      </w:r>
      <w:fldSimple w:instr=" STYLEREF 1 \s ">
        <w:r w:rsidR="005D0429">
          <w:rPr>
            <w:noProof/>
          </w:rPr>
          <w:t>3</w:t>
        </w:r>
      </w:fldSimple>
      <w:r>
        <w:noBreakHyphen/>
      </w:r>
      <w:fldSimple w:instr=" SEQ Figure \* ARABIC \s 1 ">
        <w:r w:rsidR="005D0429">
          <w:rPr>
            <w:noProof/>
          </w:rPr>
          <w:t>2</w:t>
        </w:r>
      </w:fldSimple>
      <w:bookmarkEnd w:id="86"/>
      <w:r>
        <w:t xml:space="preserve">. UML diagram of the </w:t>
      </w:r>
      <w:r>
        <w:rPr>
          <w:rFonts w:ascii="Courier New" w:hAnsi="Courier New" w:cs="Courier New"/>
        </w:rPr>
        <w:t>BehaviorType</w:t>
      </w:r>
      <w:r>
        <w:t xml:space="preserve"> class</w:t>
      </w:r>
    </w:p>
    <w:p w:rsidR="005E3EEE" w:rsidRDefault="005E3EEE" w:rsidP="0008014A">
      <w:pPr>
        <w:spacing w:before="240" w:after="240"/>
      </w:pPr>
      <w:r w:rsidRPr="001D72B4">
        <w:t xml:space="preserve">The property table given in </w:t>
      </w:r>
      <w:r w:rsidRPr="0008014A">
        <w:rPr>
          <w:b/>
          <w:color w:val="0000EE"/>
        </w:rPr>
        <w:fldChar w:fldCharType="begin"/>
      </w:r>
      <w:r w:rsidRPr="0008014A">
        <w:rPr>
          <w:b/>
          <w:color w:val="0000EE"/>
        </w:rPr>
        <w:instrText xml:space="preserve"> REF _Ref398894213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 xml:space="preserve">Table </w:t>
      </w:r>
      <w:r w:rsidR="005D0429" w:rsidRPr="005D0429">
        <w:rPr>
          <w:b/>
          <w:noProof/>
          <w:color w:val="0000EE"/>
        </w:rPr>
        <w:t>3</w:t>
      </w:r>
      <w:r w:rsidR="005D0429" w:rsidRPr="005D0429">
        <w:rPr>
          <w:b/>
          <w:noProof/>
          <w:color w:val="0000EE"/>
        </w:rPr>
        <w:noBreakHyphen/>
        <w:t>3</w:t>
      </w:r>
      <w:r w:rsidRPr="0008014A">
        <w:rPr>
          <w:b/>
          <w:color w:val="0000EE"/>
        </w:rPr>
        <w:fldChar w:fldCharType="end"/>
      </w:r>
      <w:r>
        <w:t xml:space="preserve"> </w:t>
      </w:r>
      <w:r w:rsidRPr="001D72B4">
        <w:t xml:space="preserve">corresponds to the UML diagram </w:t>
      </w:r>
      <w:r>
        <w:t>shown</w:t>
      </w:r>
      <w:r w:rsidRPr="001D72B4">
        <w:t xml:space="preserve"> in</w:t>
      </w:r>
      <w:r>
        <w:rPr>
          <w:b/>
          <w:bCs/>
        </w:rPr>
        <w:t xml:space="preserve"> </w:t>
      </w:r>
      <w:r w:rsidRPr="0008014A">
        <w:rPr>
          <w:b/>
          <w:color w:val="0000EE"/>
        </w:rPr>
        <w:fldChar w:fldCharType="begin"/>
      </w:r>
      <w:r w:rsidRPr="0008014A">
        <w:rPr>
          <w:b/>
          <w:color w:val="0000EE"/>
        </w:rPr>
        <w:instrText xml:space="preserve"> REF _Ref414960310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2</w:t>
      </w:r>
      <w:r w:rsidRPr="0008014A">
        <w:rPr>
          <w:b/>
          <w:color w:val="0000EE"/>
        </w:rPr>
        <w:fldChar w:fldCharType="end"/>
      </w:r>
      <w:r>
        <w:rPr>
          <w:b/>
          <w:bCs/>
        </w:rPr>
        <w:t xml:space="preserve">, </w:t>
      </w:r>
      <w:r>
        <w:t xml:space="preserve">and the associated classes defining the property types are discussed in Sections </w:t>
      </w:r>
      <w:r w:rsidRPr="0008014A">
        <w:rPr>
          <w:b/>
          <w:color w:val="0000EE"/>
        </w:rPr>
        <w:fldChar w:fldCharType="begin"/>
      </w:r>
      <w:r w:rsidRPr="0008014A">
        <w:rPr>
          <w:b/>
          <w:color w:val="0000EE"/>
        </w:rPr>
        <w:instrText xml:space="preserve"> REF _Ref396313089 \r \h </w:instrText>
      </w:r>
      <w:r w:rsidR="0008014A">
        <w:rPr>
          <w:b/>
          <w:color w:val="0000EE"/>
        </w:rPr>
        <w:instrText xml:space="preserve"> \* MERGEFORMAT </w:instrText>
      </w:r>
      <w:r w:rsidRPr="0008014A">
        <w:rPr>
          <w:b/>
          <w:color w:val="0000EE"/>
        </w:rPr>
      </w:r>
      <w:r w:rsidRPr="0008014A">
        <w:rPr>
          <w:b/>
          <w:color w:val="0000EE"/>
        </w:rPr>
        <w:fldChar w:fldCharType="separate"/>
      </w:r>
      <w:r w:rsidR="005D0429">
        <w:rPr>
          <w:b/>
          <w:color w:val="0000EE"/>
        </w:rPr>
        <w:t>3.2.1</w:t>
      </w:r>
      <w:r w:rsidRPr="0008014A">
        <w:rPr>
          <w:b/>
          <w:color w:val="0000EE"/>
        </w:rPr>
        <w:fldChar w:fldCharType="end"/>
      </w:r>
      <w:r>
        <w:t xml:space="preserve"> through </w:t>
      </w:r>
      <w:r w:rsidRPr="0008014A">
        <w:rPr>
          <w:b/>
          <w:color w:val="0000EE"/>
        </w:rPr>
        <w:fldChar w:fldCharType="begin"/>
      </w:r>
      <w:r w:rsidRPr="0008014A">
        <w:rPr>
          <w:b/>
          <w:color w:val="0000EE"/>
        </w:rPr>
        <w:instrText xml:space="preserve"> REF _Ref396313102 \r \h </w:instrText>
      </w:r>
      <w:r w:rsidR="0008014A">
        <w:rPr>
          <w:b/>
          <w:color w:val="0000EE"/>
        </w:rPr>
        <w:instrText xml:space="preserve"> \* MERGEFORMAT </w:instrText>
      </w:r>
      <w:r w:rsidRPr="0008014A">
        <w:rPr>
          <w:b/>
          <w:color w:val="0000EE"/>
        </w:rPr>
      </w:r>
      <w:r w:rsidRPr="0008014A">
        <w:rPr>
          <w:b/>
          <w:color w:val="0000EE"/>
        </w:rPr>
        <w:fldChar w:fldCharType="separate"/>
      </w:r>
      <w:r w:rsidR="005D0429">
        <w:rPr>
          <w:b/>
          <w:color w:val="0000EE"/>
        </w:rPr>
        <w:t>3.2.3</w:t>
      </w:r>
      <w:r w:rsidRPr="0008014A">
        <w:rPr>
          <w:b/>
          <w:color w:val="0000EE"/>
        </w:rPr>
        <w:fldChar w:fldCharType="end"/>
      </w:r>
      <w:r>
        <w:t>.</w:t>
      </w:r>
    </w:p>
    <w:p w:rsidR="005E3EEE" w:rsidRDefault="005E3EEE" w:rsidP="005E3EEE">
      <w:pPr>
        <w:pStyle w:val="Caption"/>
      </w:pPr>
      <w:bookmarkStart w:id="87" w:name="_Ref398894213"/>
      <w:r w:rsidRPr="00C96A2E">
        <w:t xml:space="preserve">Table </w:t>
      </w:r>
      <w:fldSimple w:instr=" STYLEREF 1 \s ">
        <w:r w:rsidR="005D0429">
          <w:rPr>
            <w:noProof/>
          </w:rPr>
          <w:t>3</w:t>
        </w:r>
      </w:fldSimple>
      <w:r>
        <w:noBreakHyphen/>
      </w:r>
      <w:fldSimple w:instr=" SEQ Table \* ARABIC \s 1 ">
        <w:r w:rsidR="005D0429">
          <w:rPr>
            <w:noProof/>
          </w:rPr>
          <w:t>3</w:t>
        </w:r>
      </w:fldSimple>
      <w:bookmarkEnd w:id="85"/>
      <w:bookmarkEnd w:id="87"/>
      <w:r>
        <w:t xml:space="preserve">. Properties </w:t>
      </w:r>
      <w:r w:rsidRPr="00C96A2E">
        <w:t>of</w:t>
      </w:r>
      <w:r>
        <w:t xml:space="preserve"> the</w:t>
      </w:r>
      <w:r w:rsidRPr="00C96A2E">
        <w:t xml:space="preserve"> </w:t>
      </w:r>
      <w:r>
        <w:rPr>
          <w:rFonts w:ascii="Courier New" w:hAnsi="Courier New" w:cs="Courier New"/>
        </w:rPr>
        <w:t>BehaviorType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5E3EEE" w:rsidRPr="00693F21" w:rsidTr="00A214D6">
        <w:trPr>
          <w:cantSplit/>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3577"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801"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cantSplit/>
          <w:trHeight w:val="547"/>
        </w:trPr>
        <w:tc>
          <w:tcPr>
            <w:tcW w:w="2358" w:type="dxa"/>
            <w:vAlign w:val="center"/>
          </w:tcPr>
          <w:p w:rsidR="005E3EEE" w:rsidRPr="008B2787" w:rsidRDefault="005E3EEE" w:rsidP="00A214D6">
            <w:pPr>
              <w:rPr>
                <w:b/>
              </w:rPr>
            </w:pPr>
            <w:r w:rsidRPr="008B2787">
              <w:rPr>
                <w:b/>
              </w:rPr>
              <w:t>Attack_Patterns</w:t>
            </w:r>
          </w:p>
        </w:tc>
        <w:tc>
          <w:tcPr>
            <w:tcW w:w="3577" w:type="dxa"/>
            <w:vAlign w:val="center"/>
          </w:tcPr>
          <w:p w:rsidR="005E3EEE" w:rsidRPr="009B3EC0" w:rsidRDefault="005E3EEE" w:rsidP="00A214D6">
            <w:pPr>
              <w:rPr>
                <w:rFonts w:ascii="Courier New" w:hAnsi="Courier New" w:cs="Courier New"/>
              </w:rPr>
            </w:pPr>
            <w:r>
              <w:rPr>
                <w:rFonts w:ascii="Courier New" w:hAnsi="Courier New" w:cs="Courier New"/>
              </w:rPr>
              <w:t>AttackPatternsType</w:t>
            </w:r>
          </w:p>
        </w:tc>
        <w:tc>
          <w:tcPr>
            <w:tcW w:w="1440" w:type="dxa"/>
            <w:vAlign w:val="center"/>
          </w:tcPr>
          <w:p w:rsidR="005E3EEE" w:rsidRPr="008B2787" w:rsidRDefault="005E3EEE" w:rsidP="00A214D6">
            <w:pPr>
              <w:jc w:val="center"/>
            </w:pPr>
            <w:r w:rsidRPr="008B2787">
              <w:t>0..1</w:t>
            </w:r>
          </w:p>
        </w:tc>
        <w:tc>
          <w:tcPr>
            <w:tcW w:w="5801" w:type="dxa"/>
            <w:vAlign w:val="center"/>
          </w:tcPr>
          <w:p w:rsidR="005E3EEE" w:rsidRPr="008B2787" w:rsidRDefault="005E3EEE" w:rsidP="00A214D6">
            <w:r w:rsidRPr="008B2787">
              <w:rPr>
                <w:rFonts w:cs="Arial"/>
                <w:szCs w:val="22"/>
              </w:rPr>
              <w:t xml:space="preserve">The </w:t>
            </w:r>
            <w:r w:rsidRPr="00CE21F8">
              <w:rPr>
                <w:rFonts w:ascii="Courier New" w:hAnsi="Courier New" w:cs="Courier New"/>
                <w:szCs w:val="22"/>
              </w:rPr>
              <w:t>Attack_Patterns</w:t>
            </w:r>
            <w:r w:rsidRPr="008B2787">
              <w:rPr>
                <w:rFonts w:cs="Arial"/>
                <w:szCs w:val="22"/>
              </w:rPr>
              <w:t xml:space="preserve"> property specifies a set of one or more attack patterns that an adversary may leverage.</w:t>
            </w:r>
          </w:p>
        </w:tc>
      </w:tr>
      <w:tr w:rsidR="005E3EEE" w:rsidTr="00A214D6">
        <w:trPr>
          <w:trHeight w:val="547"/>
        </w:trPr>
        <w:tc>
          <w:tcPr>
            <w:tcW w:w="2358" w:type="dxa"/>
            <w:vAlign w:val="center"/>
          </w:tcPr>
          <w:p w:rsidR="005E3EEE" w:rsidRPr="008B2787" w:rsidRDefault="005E3EEE" w:rsidP="00A214D6">
            <w:pPr>
              <w:rPr>
                <w:b/>
              </w:rPr>
            </w:pPr>
            <w:r w:rsidRPr="008B2787">
              <w:rPr>
                <w:b/>
              </w:rPr>
              <w:t>Malware</w:t>
            </w:r>
          </w:p>
        </w:tc>
        <w:tc>
          <w:tcPr>
            <w:tcW w:w="3577" w:type="dxa"/>
            <w:vAlign w:val="center"/>
          </w:tcPr>
          <w:p w:rsidR="005E3EEE" w:rsidRDefault="005E3EEE" w:rsidP="00A214D6">
            <w:pPr>
              <w:rPr>
                <w:rFonts w:ascii="Courier New" w:hAnsi="Courier New" w:cs="Courier New"/>
              </w:rPr>
            </w:pPr>
            <w:r>
              <w:rPr>
                <w:rFonts w:ascii="Courier New" w:hAnsi="Courier New" w:cs="Courier New"/>
              </w:rPr>
              <w:t>MalwareType</w:t>
            </w:r>
          </w:p>
        </w:tc>
        <w:tc>
          <w:tcPr>
            <w:tcW w:w="1440" w:type="dxa"/>
            <w:vAlign w:val="center"/>
          </w:tcPr>
          <w:p w:rsidR="005E3EEE" w:rsidRPr="008B2787" w:rsidRDefault="005E3EEE" w:rsidP="00A214D6">
            <w:pPr>
              <w:jc w:val="center"/>
            </w:pPr>
            <w:r w:rsidRPr="008B2787">
              <w:t>0..1</w:t>
            </w:r>
          </w:p>
        </w:tc>
        <w:tc>
          <w:tcPr>
            <w:tcW w:w="5801" w:type="dxa"/>
            <w:vAlign w:val="center"/>
          </w:tcPr>
          <w:p w:rsidR="005E3EEE" w:rsidRPr="008B2787" w:rsidRDefault="005E3EEE" w:rsidP="00A214D6">
            <w:r w:rsidRPr="008B2787">
              <w:rPr>
                <w:rFonts w:cs="Arial"/>
                <w:szCs w:val="22"/>
              </w:rPr>
              <w:t xml:space="preserve">The </w:t>
            </w:r>
            <w:r w:rsidRPr="00CE21F8">
              <w:rPr>
                <w:rFonts w:ascii="Courier New" w:hAnsi="Courier New" w:cs="Courier New"/>
                <w:szCs w:val="22"/>
              </w:rPr>
              <w:t>Malware</w:t>
            </w:r>
            <w:r w:rsidRPr="008B2787">
              <w:rPr>
                <w:rFonts w:cs="Arial"/>
                <w:szCs w:val="22"/>
              </w:rPr>
              <w:t xml:space="preserve"> property specifies a set of one or more instances of malware that an adversary may leverage.</w:t>
            </w:r>
          </w:p>
        </w:tc>
      </w:tr>
      <w:tr w:rsidR="005E3EEE" w:rsidTr="00A214D6">
        <w:trPr>
          <w:trHeight w:val="547"/>
        </w:trPr>
        <w:tc>
          <w:tcPr>
            <w:tcW w:w="2358" w:type="dxa"/>
            <w:vAlign w:val="center"/>
          </w:tcPr>
          <w:p w:rsidR="005E3EEE" w:rsidRPr="008B2787" w:rsidRDefault="005E3EEE" w:rsidP="00A214D6">
            <w:pPr>
              <w:rPr>
                <w:b/>
              </w:rPr>
            </w:pPr>
            <w:r w:rsidRPr="008B2787">
              <w:rPr>
                <w:b/>
              </w:rPr>
              <w:lastRenderedPageBreak/>
              <w:t>Exploits</w:t>
            </w:r>
          </w:p>
        </w:tc>
        <w:tc>
          <w:tcPr>
            <w:tcW w:w="3577" w:type="dxa"/>
            <w:vAlign w:val="center"/>
          </w:tcPr>
          <w:p w:rsidR="005E3EEE" w:rsidRDefault="005E3EEE" w:rsidP="00A214D6">
            <w:pPr>
              <w:rPr>
                <w:rFonts w:ascii="Courier New" w:hAnsi="Courier New" w:cs="Courier New"/>
              </w:rPr>
            </w:pPr>
            <w:r>
              <w:rPr>
                <w:rFonts w:ascii="Courier New" w:hAnsi="Courier New" w:cs="Courier New"/>
              </w:rPr>
              <w:t>ExploitsType</w:t>
            </w:r>
          </w:p>
        </w:tc>
        <w:tc>
          <w:tcPr>
            <w:tcW w:w="1440" w:type="dxa"/>
            <w:vAlign w:val="center"/>
          </w:tcPr>
          <w:p w:rsidR="005E3EEE" w:rsidRPr="008B2787" w:rsidRDefault="005E3EEE" w:rsidP="00A214D6">
            <w:pPr>
              <w:jc w:val="center"/>
            </w:pPr>
            <w:r w:rsidRPr="008B2787">
              <w:t>0..1</w:t>
            </w:r>
          </w:p>
        </w:tc>
        <w:tc>
          <w:tcPr>
            <w:tcW w:w="5801" w:type="dxa"/>
            <w:vAlign w:val="center"/>
          </w:tcPr>
          <w:p w:rsidR="005E3EEE" w:rsidRPr="008B2787" w:rsidRDefault="005E3EEE" w:rsidP="00A214D6">
            <w:r w:rsidRPr="008B2787">
              <w:rPr>
                <w:rFonts w:cs="Arial"/>
                <w:szCs w:val="22"/>
              </w:rPr>
              <w:t xml:space="preserve">The </w:t>
            </w:r>
            <w:r w:rsidRPr="00CE21F8">
              <w:rPr>
                <w:rFonts w:ascii="Courier New" w:hAnsi="Courier New" w:cs="Courier New"/>
                <w:szCs w:val="22"/>
              </w:rPr>
              <w:t>Exploits</w:t>
            </w:r>
            <w:r w:rsidRPr="008B2787">
              <w:rPr>
                <w:rFonts w:cs="Arial"/>
                <w:szCs w:val="22"/>
              </w:rPr>
              <w:t xml:space="preserve"> property specifies a set of one or more exploits that an adversary may leverage.</w:t>
            </w:r>
          </w:p>
        </w:tc>
      </w:tr>
    </w:tbl>
    <w:p w:rsidR="005E3EEE" w:rsidRPr="006554E7" w:rsidRDefault="005E3EEE" w:rsidP="005E3EEE">
      <w:pPr>
        <w:pStyle w:val="Heading3"/>
      </w:pPr>
      <w:bookmarkStart w:id="88" w:name="_Ref396313089"/>
      <w:bookmarkStart w:id="89" w:name="_Toc421619017"/>
      <w:bookmarkStart w:id="90" w:name="_Toc429676654"/>
      <w:r w:rsidRPr="006554E7">
        <w:t>AttackPatternsType Class</w:t>
      </w:r>
      <w:bookmarkEnd w:id="88"/>
      <w:bookmarkEnd w:id="89"/>
      <w:bookmarkEnd w:id="90"/>
    </w:p>
    <w:p w:rsidR="005E3EEE" w:rsidRDefault="005E3EEE" w:rsidP="005E3EEE">
      <w:pPr>
        <w:spacing w:after="240"/>
      </w:pPr>
      <w:r w:rsidRPr="007A7072">
        <w:t xml:space="preserve">The </w:t>
      </w:r>
      <w:r w:rsidRPr="007A7072">
        <w:rPr>
          <w:rFonts w:ascii="Courier New" w:hAnsi="Courier New" w:cs="Courier New"/>
        </w:rPr>
        <w:t>AttackPatternsType</w:t>
      </w:r>
      <w:r w:rsidRPr="007A7072">
        <w:t xml:space="preserve"> class specifies a set of one or more attack patterns that </w:t>
      </w:r>
      <w:r>
        <w:t>an</w:t>
      </w:r>
      <w:r w:rsidRPr="007A7072">
        <w:t xml:space="preserve"> adversary may leverage.</w:t>
      </w:r>
    </w:p>
    <w:p w:rsidR="005E3EEE" w:rsidRDefault="005E3EEE" w:rsidP="005E3EEE">
      <w:pPr>
        <w:spacing w:after="240"/>
      </w:pPr>
      <w:r>
        <w:t xml:space="preserve">The property of the </w:t>
      </w:r>
      <w:r w:rsidRPr="00BA5501">
        <w:rPr>
          <w:rFonts w:ascii="Courier New" w:hAnsi="Courier New" w:cs="Courier New"/>
        </w:rPr>
        <w:t>AttackPatternsType</w:t>
      </w:r>
      <w:r>
        <w:t xml:space="preserve"> class is shown in </w:t>
      </w:r>
      <w:r w:rsidRPr="0008014A">
        <w:rPr>
          <w:b/>
          <w:color w:val="0000EE"/>
        </w:rPr>
        <w:fldChar w:fldCharType="begin"/>
      </w:r>
      <w:r w:rsidRPr="0008014A">
        <w:rPr>
          <w:b/>
          <w:color w:val="0000EE"/>
        </w:rPr>
        <w:instrText xml:space="preserve"> REF _Ref396313476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4</w:t>
      </w:r>
      <w:r w:rsidRPr="0008014A">
        <w:rPr>
          <w:b/>
          <w:color w:val="0000EE"/>
        </w:rPr>
        <w:fldChar w:fldCharType="end"/>
      </w:r>
      <w:r>
        <w:t>.</w:t>
      </w:r>
    </w:p>
    <w:p w:rsidR="005E3EEE" w:rsidRDefault="005E3EEE" w:rsidP="005E3EEE">
      <w:pPr>
        <w:pStyle w:val="Caption"/>
      </w:pPr>
      <w:bookmarkStart w:id="91" w:name="_Ref396313476"/>
      <w:r w:rsidRPr="00C96A2E">
        <w:t xml:space="preserve">Table </w:t>
      </w:r>
      <w:fldSimple w:instr=" STYLEREF 1 \s ">
        <w:r w:rsidR="005D0429">
          <w:rPr>
            <w:noProof/>
          </w:rPr>
          <w:t>3</w:t>
        </w:r>
      </w:fldSimple>
      <w:r>
        <w:noBreakHyphen/>
      </w:r>
      <w:fldSimple w:instr=" SEQ Table \* ARABIC \s 1 ">
        <w:r w:rsidR="005D0429">
          <w:rPr>
            <w:noProof/>
          </w:rPr>
          <w:t>4</w:t>
        </w:r>
      </w:fldSimple>
      <w:bookmarkEnd w:id="91"/>
      <w:r>
        <w:t xml:space="preserve">. Properties </w:t>
      </w:r>
      <w:r w:rsidRPr="00C96A2E">
        <w:t>of</w:t>
      </w:r>
      <w:r>
        <w:t xml:space="preserve"> the</w:t>
      </w:r>
      <w:r w:rsidRPr="00C96A2E">
        <w:t xml:space="preserve"> </w:t>
      </w:r>
      <w:r>
        <w:rPr>
          <w:rFonts w:ascii="Courier New" w:hAnsi="Courier New" w:cs="Courier New"/>
        </w:rPr>
        <w:t>AttackPatternsType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3577"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801"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rPr>
                <w:b/>
              </w:rPr>
            </w:pPr>
            <w:r w:rsidRPr="008B2787">
              <w:rPr>
                <w:b/>
              </w:rPr>
              <w:t>Attack_Pattern</w:t>
            </w:r>
          </w:p>
        </w:tc>
        <w:tc>
          <w:tcPr>
            <w:tcW w:w="3577" w:type="dxa"/>
            <w:vAlign w:val="center"/>
          </w:tcPr>
          <w:p w:rsidR="005E3EEE" w:rsidRPr="009B3EC0" w:rsidRDefault="005E3EEE" w:rsidP="00A214D6">
            <w:pPr>
              <w:rPr>
                <w:rFonts w:ascii="Courier New" w:hAnsi="Courier New" w:cs="Courier New"/>
              </w:rPr>
            </w:pPr>
            <w:r>
              <w:rPr>
                <w:rFonts w:ascii="Courier New" w:hAnsi="Courier New" w:cs="Courier New"/>
              </w:rPr>
              <w:t>AttackPatternType</w:t>
            </w:r>
          </w:p>
        </w:tc>
        <w:tc>
          <w:tcPr>
            <w:tcW w:w="1440" w:type="dxa"/>
            <w:vAlign w:val="center"/>
          </w:tcPr>
          <w:p w:rsidR="005E3EEE" w:rsidRPr="00E65B09" w:rsidRDefault="005E3EEE" w:rsidP="00A214D6">
            <w:pPr>
              <w:jc w:val="center"/>
              <w:rPr>
                <w:sz w:val="22"/>
              </w:rPr>
            </w:pPr>
            <w:r w:rsidRPr="008B2787">
              <w:t>1..*</w:t>
            </w:r>
          </w:p>
        </w:tc>
        <w:tc>
          <w:tcPr>
            <w:tcW w:w="5801" w:type="dxa"/>
            <w:vAlign w:val="center"/>
          </w:tcPr>
          <w:p w:rsidR="005E3EEE" w:rsidRPr="008B2787" w:rsidRDefault="005E3EEE" w:rsidP="00A214D6">
            <w:r w:rsidRPr="008B2787">
              <w:t xml:space="preserve">The </w:t>
            </w:r>
            <w:r w:rsidRPr="00CE21F8">
              <w:rPr>
                <w:rFonts w:ascii="Courier New" w:hAnsi="Courier New" w:cs="Courier New"/>
              </w:rPr>
              <w:t>Attack_Pattern</w:t>
            </w:r>
            <w:r w:rsidRPr="008B2787">
              <w:t xml:space="preserve"> property specifies a single Attack Pattern that an adversary may leverage.</w:t>
            </w:r>
          </w:p>
        </w:tc>
      </w:tr>
    </w:tbl>
    <w:p w:rsidR="005E3EEE" w:rsidRDefault="005E3EEE" w:rsidP="005E3EEE">
      <w:pPr>
        <w:pStyle w:val="Heading4"/>
      </w:pPr>
      <w:bookmarkStart w:id="92" w:name="_Toc421619018"/>
      <w:bookmarkStart w:id="93" w:name="_Toc429676655"/>
      <w:r>
        <w:t>AttackPatternType Class</w:t>
      </w:r>
      <w:bookmarkEnd w:id="92"/>
      <w:bookmarkEnd w:id="93"/>
    </w:p>
    <w:p w:rsidR="005E3EEE" w:rsidRDefault="005E3EEE" w:rsidP="005E3EEE">
      <w:pPr>
        <w:spacing w:after="240"/>
      </w:pPr>
      <w:r w:rsidRPr="00523FBC">
        <w:t xml:space="preserve">The </w:t>
      </w:r>
      <w:r w:rsidRPr="00523FBC">
        <w:rPr>
          <w:rFonts w:ascii="Courier New" w:hAnsi="Courier New" w:cs="Courier New"/>
        </w:rPr>
        <w:t>AttackPatternType</w:t>
      </w:r>
      <w:r w:rsidRPr="00523FBC">
        <w:t xml:space="preserve"> class characterizes an individual attack pattern</w:t>
      </w:r>
      <w:r w:rsidR="00B0348E">
        <w:rPr>
          <w:rStyle w:val="EndnoteReference"/>
        </w:rPr>
        <w:endnoteReference w:id="2"/>
      </w:r>
      <w:r w:rsidRPr="00523FBC">
        <w:t xml:space="preserve"> through the capture of information such as a textual description and a Common Attack Pattern Enumeration and Classification (CAPEC) reference.  The </w:t>
      </w:r>
      <w:r w:rsidRPr="00523FBC">
        <w:rPr>
          <w:rFonts w:ascii="Courier New" w:hAnsi="Courier New" w:cs="Courier New"/>
        </w:rPr>
        <w:t>AttackPatternType</w:t>
      </w:r>
      <w:r w:rsidRPr="00523FBC">
        <w:t xml:space="preserve"> class is intended to be extended as appropriate to enable the structured description of an attack pattern.  STIX v</w:t>
      </w:r>
      <w:r>
        <w:t>1.2</w:t>
      </w:r>
      <w:r w:rsidR="000628C0">
        <w:t>.1</w:t>
      </w:r>
      <w:r w:rsidRPr="00523FBC">
        <w:t xml:space="preserve"> defines a default extension to the </w:t>
      </w:r>
      <w:r w:rsidRPr="00523FBC">
        <w:rPr>
          <w:rFonts w:ascii="Courier New" w:hAnsi="Courier New" w:cs="Courier New"/>
        </w:rPr>
        <w:t>AttackPatternType</w:t>
      </w:r>
      <w:r w:rsidRPr="00523FBC">
        <w:t xml:space="preserve"> class to leverage the Common Attack Pattern Enumeration and Classification (CAPEC) data model.</w:t>
      </w:r>
    </w:p>
    <w:p w:rsidR="005E3EEE" w:rsidRDefault="005E3EEE" w:rsidP="005E3EEE">
      <w:pPr>
        <w:spacing w:after="240"/>
      </w:pPr>
      <w:r>
        <w:rPr>
          <w:rFonts w:cs="Courier New"/>
        </w:rPr>
        <w:t xml:space="preserve">The UML diagram corresponding to the </w:t>
      </w:r>
      <w:r>
        <w:rPr>
          <w:rFonts w:ascii="Courier New" w:hAnsi="Courier New" w:cs="Courier New"/>
        </w:rPr>
        <w:t>SuggestedCOA</w:t>
      </w:r>
      <w:r w:rsidRPr="00817F69">
        <w:rPr>
          <w:rFonts w:ascii="Courier New" w:hAnsi="Courier New" w:cs="Courier New"/>
        </w:rPr>
        <w:t>sType</w:t>
      </w:r>
      <w:r>
        <w:rPr>
          <w:rFonts w:cs="Courier New"/>
        </w:rPr>
        <w:t xml:space="preserve"> class is shown </w:t>
      </w:r>
      <w:r w:rsidRPr="006C1B48">
        <w:t xml:space="preserve">in </w:t>
      </w:r>
      <w:r w:rsidRPr="0008014A">
        <w:rPr>
          <w:b/>
          <w:color w:val="0000EE"/>
        </w:rPr>
        <w:fldChar w:fldCharType="begin"/>
      </w:r>
      <w:r w:rsidRPr="0008014A">
        <w:rPr>
          <w:b/>
          <w:color w:val="0000EE"/>
        </w:rPr>
        <w:instrText xml:space="preserve"> REF _Ref396390868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3</w:t>
      </w:r>
      <w:r w:rsidRPr="0008014A">
        <w:rPr>
          <w:b/>
          <w:color w:val="0000EE"/>
        </w:rPr>
        <w:fldChar w:fldCharType="end"/>
      </w:r>
      <w:r w:rsidRPr="006C1B48">
        <w:t xml:space="preserve">.  Please see </w:t>
      </w:r>
      <w:hyperlink w:anchor="AdditionalArtifacts" w:history="1">
        <w:r w:rsidR="00841658" w:rsidRPr="00841658">
          <w:rPr>
            <w:rStyle w:val="Hyperlink"/>
            <w:i/>
          </w:rPr>
          <w:t>STIX Version 1.2.1 Part 1</w:t>
        </w:r>
        <w:r w:rsidR="00841658">
          <w:rPr>
            <w:rStyle w:val="Hyperlink"/>
            <w:i/>
          </w:rPr>
          <w:t xml:space="preserve">2: </w:t>
        </w:r>
        <w:r w:rsidR="00BF55F9">
          <w:rPr>
            <w:rStyle w:val="Hyperlink"/>
            <w:i/>
          </w:rPr>
          <w:t xml:space="preserve">Default </w:t>
        </w:r>
        <w:r w:rsidR="00841658">
          <w:rPr>
            <w:rStyle w:val="Hyperlink"/>
            <w:i/>
          </w:rPr>
          <w:t>Extensions</w:t>
        </w:r>
      </w:hyperlink>
      <w:r w:rsidRPr="006C1B48">
        <w:t xml:space="preserve"> for extension-related details.</w:t>
      </w:r>
    </w:p>
    <w:p w:rsidR="005E3EEE" w:rsidRDefault="005E3EEE" w:rsidP="005E3EEE">
      <w:pPr>
        <w:jc w:val="center"/>
        <w:rPr>
          <w:noProof/>
        </w:rPr>
      </w:pPr>
      <w:r w:rsidRPr="008C2A4C">
        <w:rPr>
          <w:noProof/>
        </w:rPr>
        <w:lastRenderedPageBreak/>
        <w:drawing>
          <wp:inline distT="0" distB="0" distL="0" distR="0" wp14:anchorId="4EB505E8" wp14:editId="11B07485">
            <wp:extent cx="3895725" cy="2790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95725" cy="2790825"/>
                    </a:xfrm>
                    <a:prstGeom prst="rect">
                      <a:avLst/>
                    </a:prstGeom>
                  </pic:spPr>
                </pic:pic>
              </a:graphicData>
            </a:graphic>
          </wp:inline>
        </w:drawing>
      </w:r>
    </w:p>
    <w:p w:rsidR="005E3EEE" w:rsidRDefault="005E3EEE" w:rsidP="005E3EEE">
      <w:pPr>
        <w:pStyle w:val="Caption"/>
        <w:rPr>
          <w:b/>
        </w:rPr>
      </w:pPr>
      <w:bookmarkStart w:id="94" w:name="_Ref396390868"/>
      <w:r w:rsidRPr="0086379B">
        <w:t xml:space="preserve">Figure </w:t>
      </w:r>
      <w:fldSimple w:instr=" STYLEREF 1 \s ">
        <w:r w:rsidR="005D0429">
          <w:rPr>
            <w:noProof/>
          </w:rPr>
          <w:t>3</w:t>
        </w:r>
      </w:fldSimple>
      <w:r>
        <w:noBreakHyphen/>
      </w:r>
      <w:fldSimple w:instr=" SEQ Figure \* ARABIC \s 1 ">
        <w:r w:rsidR="005D0429">
          <w:rPr>
            <w:noProof/>
          </w:rPr>
          <w:t>3</w:t>
        </w:r>
      </w:fldSimple>
      <w:bookmarkEnd w:id="94"/>
      <w:r>
        <w:t xml:space="preserve">. UML diagram of the </w:t>
      </w:r>
      <w:r>
        <w:rPr>
          <w:rFonts w:ascii="Courier New" w:hAnsi="Courier New" w:cs="Courier New"/>
        </w:rPr>
        <w:t>AttackPatternType</w:t>
      </w:r>
      <w:r>
        <w:t xml:space="preserve"> class</w:t>
      </w:r>
    </w:p>
    <w:p w:rsidR="005E3EEE" w:rsidRDefault="005E3EEE" w:rsidP="0008014A">
      <w:pPr>
        <w:spacing w:before="240" w:after="240"/>
      </w:pPr>
      <w:r>
        <w:t xml:space="preserve">The property table given in </w:t>
      </w:r>
      <w:r w:rsidRPr="0008014A">
        <w:rPr>
          <w:b/>
          <w:color w:val="0000EE"/>
        </w:rPr>
        <w:fldChar w:fldCharType="begin"/>
      </w:r>
      <w:r w:rsidRPr="0008014A">
        <w:rPr>
          <w:b/>
          <w:color w:val="0000EE"/>
        </w:rPr>
        <w:instrText xml:space="preserve"> REF _Ref396390845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5</w:t>
      </w:r>
      <w:r w:rsidRPr="0008014A">
        <w:rPr>
          <w:b/>
          <w:color w:val="0000EE"/>
        </w:rPr>
        <w:fldChar w:fldCharType="end"/>
      </w:r>
      <w:r>
        <w:t xml:space="preserve"> corresponds to the UML diagram given in </w:t>
      </w:r>
      <w:r w:rsidRPr="0008014A">
        <w:rPr>
          <w:b/>
          <w:color w:val="0000EE"/>
        </w:rPr>
        <w:fldChar w:fldCharType="begin"/>
      </w:r>
      <w:r w:rsidRPr="0008014A">
        <w:rPr>
          <w:b/>
          <w:color w:val="0000EE"/>
        </w:rPr>
        <w:instrText xml:space="preserve"> REF _Ref396390868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3</w:t>
      </w:r>
      <w:r w:rsidRPr="0008014A">
        <w:rPr>
          <w:b/>
          <w:color w:val="0000EE"/>
        </w:rPr>
        <w:fldChar w:fldCharType="end"/>
      </w:r>
      <w:r>
        <w:t>.</w:t>
      </w:r>
    </w:p>
    <w:p w:rsidR="005E3EEE" w:rsidRDefault="005E3EEE" w:rsidP="005E3EEE">
      <w:pPr>
        <w:pStyle w:val="Caption"/>
      </w:pPr>
      <w:bookmarkStart w:id="95" w:name="_Ref396390845"/>
      <w:r w:rsidRPr="00C96A2E">
        <w:t xml:space="preserve">Table </w:t>
      </w:r>
      <w:fldSimple w:instr=" STYLEREF 1 \s ">
        <w:r w:rsidR="005D0429">
          <w:rPr>
            <w:noProof/>
          </w:rPr>
          <w:t>3</w:t>
        </w:r>
      </w:fldSimple>
      <w:r>
        <w:noBreakHyphen/>
      </w:r>
      <w:fldSimple w:instr=" SEQ Table \* ARABIC \s 1 ">
        <w:r w:rsidR="005D0429">
          <w:rPr>
            <w:noProof/>
          </w:rPr>
          <w:t>5</w:t>
        </w:r>
      </w:fldSimple>
      <w:bookmarkEnd w:id="95"/>
      <w:r>
        <w:t xml:space="preserve">. Properties </w:t>
      </w:r>
      <w:r w:rsidRPr="00C96A2E">
        <w:t>of</w:t>
      </w:r>
      <w:r>
        <w:t xml:space="preserve"> the</w:t>
      </w:r>
      <w:r w:rsidRPr="00C96A2E">
        <w:t xml:space="preserve"> </w:t>
      </w:r>
      <w:r>
        <w:rPr>
          <w:rFonts w:ascii="Courier New" w:hAnsi="Courier New" w:cs="Courier New"/>
        </w:rPr>
        <w:t>AttackPatternType</w:t>
      </w:r>
      <w:r w:rsidRPr="00CA7DA1">
        <w:rPr>
          <w:rFonts w:cs="Courier New"/>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3870"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508"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rPr>
                <w:b/>
              </w:rPr>
            </w:pPr>
            <w:r w:rsidRPr="008B2787">
              <w:rPr>
                <w:b/>
              </w:rPr>
              <w:t>id</w:t>
            </w:r>
          </w:p>
        </w:tc>
        <w:tc>
          <w:tcPr>
            <w:tcW w:w="3870" w:type="dxa"/>
            <w:vAlign w:val="center"/>
          </w:tcPr>
          <w:p w:rsidR="005E3EEE" w:rsidRPr="009B3EC0" w:rsidRDefault="005E3EEE" w:rsidP="00A214D6">
            <w:pPr>
              <w:keepNext/>
              <w:keepLines/>
              <w:rPr>
                <w:rFonts w:ascii="Courier New" w:hAnsi="Courier New" w:cs="Courier New"/>
              </w:rPr>
            </w:pPr>
            <w:r w:rsidRPr="003162E1">
              <w:rPr>
                <w:rFonts w:ascii="Courier New" w:hAnsi="Courier New" w:cs="Courier New"/>
              </w:rPr>
              <w:t>basicDataTypes:QualifiedName</w:t>
            </w:r>
          </w:p>
        </w:tc>
        <w:tc>
          <w:tcPr>
            <w:tcW w:w="1440" w:type="dxa"/>
            <w:vAlign w:val="center"/>
          </w:tcPr>
          <w:p w:rsidR="005E3EEE" w:rsidRPr="008B2787" w:rsidRDefault="005E3EEE" w:rsidP="00A214D6">
            <w:pPr>
              <w:jc w:val="center"/>
            </w:pPr>
            <w:r w:rsidRPr="008B2787">
              <w:t>0..1</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id</w:t>
            </w:r>
            <w:r w:rsidRPr="008B2787">
              <w:rPr>
                <w:color w:val="000000"/>
                <w:szCs w:val="22"/>
              </w:rPr>
              <w:t xml:space="preserve"> property specifies a globally unique identifier for the attack pattern.</w:t>
            </w:r>
          </w:p>
        </w:tc>
      </w:tr>
      <w:tr w:rsidR="005E3EEE" w:rsidTr="00A214D6">
        <w:trPr>
          <w:trHeight w:val="547"/>
        </w:trPr>
        <w:tc>
          <w:tcPr>
            <w:tcW w:w="2358" w:type="dxa"/>
            <w:vAlign w:val="center"/>
          </w:tcPr>
          <w:p w:rsidR="005E3EEE" w:rsidRPr="008B2787" w:rsidRDefault="005E3EEE" w:rsidP="00A214D6">
            <w:pPr>
              <w:rPr>
                <w:b/>
              </w:rPr>
            </w:pPr>
            <w:r w:rsidRPr="008B2787">
              <w:rPr>
                <w:b/>
              </w:rPr>
              <w:t>idref</w:t>
            </w:r>
          </w:p>
        </w:tc>
        <w:tc>
          <w:tcPr>
            <w:tcW w:w="3870" w:type="dxa"/>
            <w:vAlign w:val="center"/>
          </w:tcPr>
          <w:p w:rsidR="005E3EEE" w:rsidRDefault="005E3EEE" w:rsidP="00A214D6">
            <w:pPr>
              <w:keepNext/>
              <w:keepLines/>
              <w:rPr>
                <w:rFonts w:ascii="Courier New" w:hAnsi="Courier New" w:cs="Courier New"/>
              </w:rPr>
            </w:pPr>
            <w:r w:rsidRPr="003162E1">
              <w:rPr>
                <w:rFonts w:ascii="Courier New" w:hAnsi="Courier New" w:cs="Courier New"/>
              </w:rPr>
              <w:t>basicDataTypes:QualifiedName</w:t>
            </w:r>
          </w:p>
        </w:tc>
        <w:tc>
          <w:tcPr>
            <w:tcW w:w="1440" w:type="dxa"/>
            <w:vAlign w:val="center"/>
          </w:tcPr>
          <w:p w:rsidR="005E3EEE" w:rsidRPr="008B2787" w:rsidRDefault="005E3EEE" w:rsidP="00A214D6">
            <w:pPr>
              <w:jc w:val="center"/>
            </w:pPr>
            <w:r w:rsidRPr="008B2787">
              <w:t>0..1</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idref</w:t>
            </w:r>
            <w:r w:rsidRPr="008B2787">
              <w:rPr>
                <w:color w:val="000000"/>
                <w:szCs w:val="22"/>
              </w:rPr>
              <w:t xml:space="preserve"> property specifies an identifier reference to an attack pattern specified elsewhere. When the </w:t>
            </w:r>
            <w:r w:rsidRPr="00CE21F8">
              <w:rPr>
                <w:rFonts w:ascii="Courier New" w:hAnsi="Courier New" w:cs="Courier New"/>
                <w:color w:val="000000"/>
                <w:szCs w:val="22"/>
              </w:rPr>
              <w:t>idref</w:t>
            </w:r>
            <w:r w:rsidRPr="008B2787">
              <w:rPr>
                <w:color w:val="000000"/>
                <w:szCs w:val="22"/>
              </w:rPr>
              <w:t xml:space="preserve"> property is used, the </w:t>
            </w:r>
            <w:r w:rsidRPr="00CE21F8">
              <w:rPr>
                <w:rFonts w:ascii="Courier New" w:hAnsi="Courier New" w:cs="Courier New"/>
                <w:color w:val="000000"/>
                <w:szCs w:val="22"/>
              </w:rPr>
              <w:t>id</w:t>
            </w:r>
            <w:r w:rsidRPr="008B2787">
              <w:rPr>
                <w:color w:val="000000"/>
                <w:szCs w:val="22"/>
              </w:rPr>
              <w:t xml:space="preserve"> property MUST NOT also be specified and the other properties of the </w:t>
            </w:r>
            <w:r w:rsidRPr="00CE21F8">
              <w:rPr>
                <w:rFonts w:ascii="Courier New" w:hAnsi="Courier New" w:cs="Courier New"/>
                <w:color w:val="000000"/>
                <w:szCs w:val="22"/>
              </w:rPr>
              <w:t>AttackPatternType</w:t>
            </w:r>
            <w:r w:rsidRPr="008B2787">
              <w:rPr>
                <w:color w:val="000000"/>
                <w:szCs w:val="22"/>
              </w:rPr>
              <w:t xml:space="preserve"> class SHOULD NOT hold any content.</w:t>
            </w:r>
          </w:p>
        </w:tc>
      </w:tr>
      <w:tr w:rsidR="005E3EEE" w:rsidTr="00A214D6">
        <w:trPr>
          <w:trHeight w:val="547"/>
        </w:trPr>
        <w:tc>
          <w:tcPr>
            <w:tcW w:w="2358" w:type="dxa"/>
            <w:vAlign w:val="center"/>
          </w:tcPr>
          <w:p w:rsidR="005E3EEE" w:rsidRPr="008B2787" w:rsidRDefault="005E3EEE" w:rsidP="00A214D6">
            <w:pPr>
              <w:rPr>
                <w:b/>
              </w:rPr>
            </w:pPr>
            <w:r w:rsidRPr="008B2787">
              <w:rPr>
                <w:b/>
              </w:rPr>
              <w:t>capec_id</w:t>
            </w:r>
          </w:p>
        </w:tc>
        <w:tc>
          <w:tcPr>
            <w:tcW w:w="3870" w:type="dxa"/>
            <w:vAlign w:val="center"/>
          </w:tcPr>
          <w:p w:rsidR="005E3EEE" w:rsidRPr="00E41B63" w:rsidRDefault="005E3EEE" w:rsidP="00A214D6">
            <w:pPr>
              <w:keepNext/>
              <w:keepLines/>
              <w:rPr>
                <w:rFonts w:ascii="Courier New" w:hAnsi="Courier New" w:cs="Courier New"/>
                <w:i/>
              </w:rPr>
            </w:pPr>
            <w:r w:rsidRPr="003162E1">
              <w:rPr>
                <w:rFonts w:ascii="Courier New" w:hAnsi="Courier New" w:cs="Courier New"/>
              </w:rPr>
              <w:t>basicDataTypes:</w:t>
            </w:r>
            <w:r>
              <w:rPr>
                <w:rFonts w:ascii="Courier New" w:hAnsi="Courier New" w:cs="Courier New"/>
              </w:rPr>
              <w:t>CAPEC_ID</w:t>
            </w:r>
          </w:p>
        </w:tc>
        <w:tc>
          <w:tcPr>
            <w:tcW w:w="1440" w:type="dxa"/>
            <w:vAlign w:val="center"/>
          </w:tcPr>
          <w:p w:rsidR="005E3EEE" w:rsidRPr="008B2787" w:rsidRDefault="005E3EEE" w:rsidP="00A214D6">
            <w:pPr>
              <w:jc w:val="center"/>
            </w:pPr>
            <w:r w:rsidRPr="008B2787">
              <w:t>0..1</w:t>
            </w:r>
          </w:p>
        </w:tc>
        <w:tc>
          <w:tcPr>
            <w:tcW w:w="5508"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capec_id</w:t>
            </w:r>
            <w:r w:rsidRPr="008B2787">
              <w:rPr>
                <w:rFonts w:cs="Arial"/>
                <w:szCs w:val="22"/>
              </w:rPr>
              <w:t xml:space="preserve"> property specifies a particular attack pattern (via identifier) in the Common Attack Pattern </w:t>
            </w:r>
            <w:r w:rsidRPr="008B2787">
              <w:rPr>
                <w:rFonts w:cs="Arial"/>
                <w:szCs w:val="22"/>
              </w:rPr>
              <w:lastRenderedPageBreak/>
              <w:t>Enumeration and Classification (CAPEC) registry.</w:t>
            </w:r>
          </w:p>
        </w:tc>
      </w:tr>
      <w:tr w:rsidR="005E3EEE" w:rsidTr="00A214D6">
        <w:trPr>
          <w:trHeight w:val="547"/>
        </w:trPr>
        <w:tc>
          <w:tcPr>
            <w:tcW w:w="2358" w:type="dxa"/>
            <w:vAlign w:val="center"/>
          </w:tcPr>
          <w:p w:rsidR="005E3EEE" w:rsidRPr="008B2787" w:rsidRDefault="005E3EEE" w:rsidP="00A214D6">
            <w:pPr>
              <w:rPr>
                <w:b/>
              </w:rPr>
            </w:pPr>
            <w:r w:rsidRPr="008B2787">
              <w:rPr>
                <w:b/>
              </w:rPr>
              <w:lastRenderedPageBreak/>
              <w:t>Title</w:t>
            </w:r>
          </w:p>
        </w:tc>
        <w:tc>
          <w:tcPr>
            <w:tcW w:w="3870" w:type="dxa"/>
            <w:vAlign w:val="center"/>
          </w:tcPr>
          <w:p w:rsidR="005E3EEE" w:rsidRPr="00E41B63" w:rsidRDefault="005E3EEE" w:rsidP="00A214D6">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rsidR="005E3EEE" w:rsidRPr="008B2787" w:rsidRDefault="005E3EEE" w:rsidP="00A214D6">
            <w:pPr>
              <w:jc w:val="center"/>
            </w:pPr>
            <w:r w:rsidRPr="008B2787">
              <w:t>0..1</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Title</w:t>
            </w:r>
            <w:r w:rsidRPr="008B2787">
              <w:rPr>
                <w:color w:val="000000"/>
                <w:szCs w:val="22"/>
              </w:rPr>
              <w:t xml:space="preserve"> property captures a title for the attack pattern and reflects what the content producer thinks the attack pattern as a whole should be called.  The </w:t>
            </w:r>
            <w:r w:rsidRPr="00CE21F8">
              <w:rPr>
                <w:rFonts w:ascii="Courier New" w:hAnsi="Courier New" w:cs="Courier New"/>
                <w:color w:val="000000"/>
                <w:szCs w:val="22"/>
              </w:rPr>
              <w:t>Title</w:t>
            </w:r>
            <w:r w:rsidRPr="008B2787">
              <w:rPr>
                <w:color w:val="000000"/>
                <w:szCs w:val="22"/>
              </w:rPr>
              <w:t xml:space="preserve"> property is typically used by humans to reference a particular attack pattern; however, it is not suggested for correlation. </w:t>
            </w:r>
          </w:p>
        </w:tc>
      </w:tr>
      <w:tr w:rsidR="005E3EEE" w:rsidTr="00A214D6">
        <w:trPr>
          <w:trHeight w:val="547"/>
        </w:trPr>
        <w:tc>
          <w:tcPr>
            <w:tcW w:w="2358" w:type="dxa"/>
            <w:vAlign w:val="center"/>
          </w:tcPr>
          <w:p w:rsidR="005E3EEE" w:rsidRPr="008B2787" w:rsidRDefault="005E3EEE" w:rsidP="00A214D6">
            <w:pPr>
              <w:rPr>
                <w:b/>
              </w:rPr>
            </w:pPr>
            <w:r w:rsidRPr="008B2787">
              <w:rPr>
                <w:b/>
              </w:rPr>
              <w:t>Description</w:t>
            </w:r>
          </w:p>
        </w:tc>
        <w:tc>
          <w:tcPr>
            <w:tcW w:w="3870" w:type="dxa"/>
            <w:vAlign w:val="center"/>
          </w:tcPr>
          <w:p w:rsidR="005E3EEE" w:rsidRDefault="005E3EEE" w:rsidP="00A214D6">
            <w:pPr>
              <w:rPr>
                <w:rFonts w:ascii="Courier New" w:hAnsi="Courier New" w:cs="Courier New"/>
              </w:rPr>
            </w:pPr>
            <w:r>
              <w:rPr>
                <w:rFonts w:ascii="Courier New" w:hAnsi="Courier New" w:cs="Courier New"/>
              </w:rPr>
              <w:t>stixCommon:StructuredTextType</w:t>
            </w:r>
          </w:p>
        </w:tc>
        <w:tc>
          <w:tcPr>
            <w:tcW w:w="1440" w:type="dxa"/>
            <w:vAlign w:val="center"/>
          </w:tcPr>
          <w:p w:rsidR="005E3EEE" w:rsidRPr="008B2787" w:rsidRDefault="005E3EEE" w:rsidP="00A214D6">
            <w:pPr>
              <w:jc w:val="center"/>
            </w:pPr>
            <w:r w:rsidRPr="008B2787">
              <w:t>0..*</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Description</w:t>
            </w:r>
            <w:r w:rsidRPr="008B2787">
              <w:rPr>
                <w:color w:val="000000"/>
                <w:szCs w:val="22"/>
              </w:rPr>
              <w:t xml:space="preserve"> property captures a textual description of the attack pattern.  Any length is permitted.  Optional formatting is supported via the </w:t>
            </w:r>
            <w:r w:rsidRPr="00CE21F8">
              <w:rPr>
                <w:rFonts w:ascii="Courier New" w:hAnsi="Courier New" w:cs="Courier New"/>
                <w:color w:val="000000"/>
                <w:szCs w:val="22"/>
              </w:rPr>
              <w:t>structuring_format</w:t>
            </w:r>
            <w:r w:rsidRPr="008B2787">
              <w:rPr>
                <w:color w:val="000000"/>
                <w:szCs w:val="22"/>
              </w:rPr>
              <w:t xml:space="preserve"> property of the </w:t>
            </w:r>
            <w:r w:rsidRPr="00CE21F8">
              <w:rPr>
                <w:rFonts w:ascii="Courier New" w:hAnsi="Courier New" w:cs="Courier New"/>
                <w:color w:val="000000"/>
                <w:szCs w:val="22"/>
              </w:rPr>
              <w:t>StructuredTextType</w:t>
            </w:r>
            <w:r w:rsidRPr="008B2787">
              <w:rPr>
                <w:color w:val="000000"/>
                <w:szCs w:val="22"/>
              </w:rPr>
              <w:t xml:space="preserve"> class.</w:t>
            </w:r>
          </w:p>
        </w:tc>
      </w:tr>
      <w:tr w:rsidR="005E3EEE" w:rsidTr="00A214D6">
        <w:trPr>
          <w:trHeight w:val="547"/>
        </w:trPr>
        <w:tc>
          <w:tcPr>
            <w:tcW w:w="2358" w:type="dxa"/>
            <w:vAlign w:val="center"/>
          </w:tcPr>
          <w:p w:rsidR="005E3EEE" w:rsidRPr="008B2787" w:rsidRDefault="005E3EEE" w:rsidP="00A214D6">
            <w:pPr>
              <w:rPr>
                <w:b/>
              </w:rPr>
            </w:pPr>
            <w:r w:rsidRPr="008B2787">
              <w:rPr>
                <w:b/>
              </w:rPr>
              <w:t>Short_Description</w:t>
            </w:r>
          </w:p>
        </w:tc>
        <w:tc>
          <w:tcPr>
            <w:tcW w:w="3870" w:type="dxa"/>
            <w:vAlign w:val="center"/>
          </w:tcPr>
          <w:p w:rsidR="005E3EEE" w:rsidRDefault="005E3EEE" w:rsidP="00A214D6">
            <w:pPr>
              <w:rPr>
                <w:rFonts w:ascii="Courier New" w:hAnsi="Courier New" w:cs="Courier New"/>
              </w:rPr>
            </w:pPr>
            <w:r>
              <w:rPr>
                <w:rFonts w:ascii="Courier New" w:hAnsi="Courier New" w:cs="Courier New"/>
              </w:rPr>
              <w:t>stixCommon:StructuredTextType</w:t>
            </w:r>
          </w:p>
        </w:tc>
        <w:tc>
          <w:tcPr>
            <w:tcW w:w="1440" w:type="dxa"/>
            <w:vAlign w:val="center"/>
          </w:tcPr>
          <w:p w:rsidR="005E3EEE" w:rsidRPr="008B2787" w:rsidRDefault="005E3EEE" w:rsidP="00A214D6">
            <w:pPr>
              <w:jc w:val="center"/>
            </w:pPr>
            <w:r w:rsidRPr="008B2787">
              <w:t>0..*</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Short_Description</w:t>
            </w:r>
            <w:r w:rsidRPr="008B2787">
              <w:rPr>
                <w:color w:val="000000"/>
                <w:szCs w:val="22"/>
              </w:rPr>
              <w:t xml:space="preserve"> property captures a short textual description of the attack pattern.   This property is secondary and should only be used if the </w:t>
            </w:r>
            <w:r w:rsidRPr="00CE21F8">
              <w:rPr>
                <w:rFonts w:ascii="Courier New" w:hAnsi="Courier New" w:cs="Courier New"/>
                <w:color w:val="000000"/>
                <w:szCs w:val="22"/>
              </w:rPr>
              <w:t>Description</w:t>
            </w:r>
            <w:r w:rsidRPr="008B2787">
              <w:rPr>
                <w:color w:val="000000"/>
                <w:szCs w:val="22"/>
              </w:rPr>
              <w:t xml:space="preserve"> property is already populated and another, shorter description is available.</w:t>
            </w:r>
          </w:p>
        </w:tc>
      </w:tr>
    </w:tbl>
    <w:p w:rsidR="005E3EEE" w:rsidRDefault="005E3EEE" w:rsidP="005E3EEE">
      <w:pPr>
        <w:pStyle w:val="Heading3"/>
      </w:pPr>
      <w:bookmarkStart w:id="96" w:name="_Toc421619019"/>
      <w:bookmarkStart w:id="97" w:name="_Toc429676656"/>
      <w:r>
        <w:t>MalwareType Class</w:t>
      </w:r>
      <w:bookmarkEnd w:id="96"/>
      <w:bookmarkEnd w:id="97"/>
    </w:p>
    <w:p w:rsidR="005E3EEE" w:rsidRDefault="005E3EEE" w:rsidP="005E3EEE">
      <w:pPr>
        <w:spacing w:after="240"/>
      </w:pPr>
      <w:r w:rsidRPr="00566B4D">
        <w:t xml:space="preserve">The </w:t>
      </w:r>
      <w:r w:rsidRPr="00566B4D">
        <w:rPr>
          <w:rFonts w:ascii="Courier New" w:hAnsi="Courier New" w:cs="Courier New"/>
        </w:rPr>
        <w:t>MalwareType</w:t>
      </w:r>
      <w:r w:rsidRPr="00566B4D">
        <w:t xml:space="preserve"> class </w:t>
      </w:r>
      <w:r>
        <w:t>characterizes</w:t>
      </w:r>
      <w:r w:rsidRPr="00566B4D">
        <w:t xml:space="preserve"> a set of one or more malware instances that </w:t>
      </w:r>
      <w:r>
        <w:t>an</w:t>
      </w:r>
      <w:r w:rsidRPr="00566B4D">
        <w:t xml:space="preserve"> adversary may leverage.</w:t>
      </w:r>
    </w:p>
    <w:p w:rsidR="005E3EEE" w:rsidRDefault="005E3EEE" w:rsidP="005E3EEE">
      <w:pPr>
        <w:spacing w:after="240"/>
      </w:pPr>
      <w:r>
        <w:t xml:space="preserve">The property of the </w:t>
      </w:r>
      <w:r>
        <w:rPr>
          <w:rFonts w:ascii="Courier New" w:hAnsi="Courier New" w:cs="Courier New"/>
        </w:rPr>
        <w:t>Malware</w:t>
      </w:r>
      <w:r w:rsidRPr="00BA5501">
        <w:rPr>
          <w:rFonts w:ascii="Courier New" w:hAnsi="Courier New" w:cs="Courier New"/>
        </w:rPr>
        <w:t>Type</w:t>
      </w:r>
      <w:r>
        <w:t xml:space="preserve"> class is shown in </w:t>
      </w:r>
      <w:r w:rsidRPr="0008014A">
        <w:rPr>
          <w:b/>
          <w:color w:val="0000EE"/>
        </w:rPr>
        <w:fldChar w:fldCharType="begin"/>
      </w:r>
      <w:r w:rsidRPr="0008014A">
        <w:rPr>
          <w:b/>
          <w:color w:val="0000EE"/>
        </w:rPr>
        <w:instrText xml:space="preserve"> REF _Ref398895274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6</w:t>
      </w:r>
      <w:r w:rsidRPr="0008014A">
        <w:rPr>
          <w:b/>
          <w:color w:val="0000EE"/>
        </w:rPr>
        <w:fldChar w:fldCharType="end"/>
      </w:r>
      <w:r>
        <w:t>.</w:t>
      </w:r>
    </w:p>
    <w:p w:rsidR="005E3EEE" w:rsidRDefault="005E3EEE" w:rsidP="005E3EEE">
      <w:pPr>
        <w:pStyle w:val="Caption"/>
      </w:pPr>
      <w:bookmarkStart w:id="98" w:name="_Ref398895274"/>
      <w:r w:rsidRPr="00C96A2E">
        <w:t xml:space="preserve">Table </w:t>
      </w:r>
      <w:fldSimple w:instr=" STYLEREF 1 \s ">
        <w:r w:rsidR="005D0429">
          <w:rPr>
            <w:noProof/>
          </w:rPr>
          <w:t>3</w:t>
        </w:r>
      </w:fldSimple>
      <w:r>
        <w:noBreakHyphen/>
      </w:r>
      <w:fldSimple w:instr=" SEQ Table \* ARABIC \s 1 ">
        <w:r w:rsidR="005D0429">
          <w:rPr>
            <w:noProof/>
          </w:rPr>
          <w:t>6</w:t>
        </w:r>
      </w:fldSimple>
      <w:bookmarkEnd w:id="98"/>
      <w:r>
        <w:t xml:space="preserve">. Properties </w:t>
      </w:r>
      <w:r w:rsidRPr="00C96A2E">
        <w:t>of</w:t>
      </w:r>
      <w:r>
        <w:t xml:space="preserve"> the</w:t>
      </w:r>
      <w:r w:rsidRPr="00C96A2E">
        <w:t xml:space="preserve"> </w:t>
      </w:r>
      <w:r>
        <w:rPr>
          <w:rFonts w:ascii="Courier New" w:hAnsi="Courier New" w:cs="Courier New"/>
        </w:rPr>
        <w:t>MalwareType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keepNext/>
              <w:keepLines/>
              <w:rPr>
                <w:b/>
              </w:rPr>
            </w:pPr>
            <w:r>
              <w:rPr>
                <w:b/>
              </w:rPr>
              <w:t>Name</w:t>
            </w:r>
          </w:p>
        </w:tc>
        <w:tc>
          <w:tcPr>
            <w:tcW w:w="3870" w:type="dxa"/>
            <w:shd w:val="clear" w:color="auto" w:fill="BFBFBF" w:themeFill="background1" w:themeFillShade="BF"/>
            <w:vAlign w:val="center"/>
          </w:tcPr>
          <w:p w:rsidR="005E3EEE" w:rsidRPr="00693F21" w:rsidRDefault="005E3EEE" w:rsidP="00A214D6">
            <w:pPr>
              <w:keepNext/>
              <w:keepLines/>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keepNext/>
              <w:keepLines/>
              <w:rPr>
                <w:b/>
              </w:rPr>
            </w:pPr>
            <w:r w:rsidRPr="00693F21">
              <w:rPr>
                <w:b/>
              </w:rPr>
              <w:t>Multiplicity</w:t>
            </w:r>
          </w:p>
        </w:tc>
        <w:tc>
          <w:tcPr>
            <w:tcW w:w="5508" w:type="dxa"/>
            <w:shd w:val="clear" w:color="auto" w:fill="BFBFBF" w:themeFill="background1" w:themeFillShade="BF"/>
            <w:vAlign w:val="center"/>
          </w:tcPr>
          <w:p w:rsidR="005E3EEE" w:rsidRPr="00693F21" w:rsidRDefault="005E3EEE" w:rsidP="00A214D6">
            <w:pPr>
              <w:keepNext/>
              <w:keepLines/>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keepNext/>
              <w:keepLines/>
              <w:rPr>
                <w:b/>
              </w:rPr>
            </w:pPr>
            <w:r w:rsidRPr="008B2787">
              <w:rPr>
                <w:b/>
              </w:rPr>
              <w:t>Malware_Instance</w:t>
            </w:r>
          </w:p>
        </w:tc>
        <w:tc>
          <w:tcPr>
            <w:tcW w:w="3870" w:type="dxa"/>
            <w:vAlign w:val="center"/>
          </w:tcPr>
          <w:p w:rsidR="005E3EEE" w:rsidRPr="009B3EC0" w:rsidRDefault="005E3EEE" w:rsidP="00A214D6">
            <w:pPr>
              <w:keepNext/>
              <w:keepLines/>
              <w:rPr>
                <w:rFonts w:ascii="Courier New" w:hAnsi="Courier New" w:cs="Courier New"/>
              </w:rPr>
            </w:pPr>
            <w:r>
              <w:rPr>
                <w:rFonts w:ascii="Courier New" w:hAnsi="Courier New" w:cs="Courier New"/>
              </w:rPr>
              <w:t>MalwareInstanceType</w:t>
            </w:r>
          </w:p>
        </w:tc>
        <w:tc>
          <w:tcPr>
            <w:tcW w:w="1440" w:type="dxa"/>
            <w:vAlign w:val="center"/>
          </w:tcPr>
          <w:p w:rsidR="005E3EEE" w:rsidRPr="00E65B09" w:rsidRDefault="005E3EEE" w:rsidP="00A214D6">
            <w:pPr>
              <w:keepNext/>
              <w:keepLines/>
              <w:jc w:val="center"/>
              <w:rPr>
                <w:sz w:val="22"/>
              </w:rPr>
            </w:pPr>
            <w:r w:rsidRPr="008B2787">
              <w:t>1..*</w:t>
            </w:r>
          </w:p>
        </w:tc>
        <w:tc>
          <w:tcPr>
            <w:tcW w:w="5508" w:type="dxa"/>
            <w:vAlign w:val="center"/>
          </w:tcPr>
          <w:p w:rsidR="005E3EEE" w:rsidRPr="008B2787" w:rsidRDefault="005E3EEE" w:rsidP="00A214D6">
            <w:pPr>
              <w:keepNext/>
              <w:keepLines/>
            </w:pPr>
            <w:r w:rsidRPr="008B2787">
              <w:t xml:space="preserve">The </w:t>
            </w:r>
            <w:r w:rsidRPr="00CE21F8">
              <w:rPr>
                <w:rFonts w:ascii="Courier New" w:hAnsi="Courier New" w:cs="Courier New"/>
              </w:rPr>
              <w:t>Malware_Instance</w:t>
            </w:r>
            <w:r w:rsidRPr="008B2787">
              <w:t xml:space="preserve"> property characterizes a single malware instance that an adversary may leverage.</w:t>
            </w:r>
          </w:p>
        </w:tc>
      </w:tr>
    </w:tbl>
    <w:p w:rsidR="005E3EEE" w:rsidRDefault="005E3EEE" w:rsidP="005E3EEE">
      <w:pPr>
        <w:pStyle w:val="Heading4"/>
        <w:numPr>
          <w:ilvl w:val="3"/>
          <w:numId w:val="11"/>
        </w:numPr>
        <w:spacing w:before="360" w:after="0"/>
      </w:pPr>
      <w:bookmarkStart w:id="99" w:name="_Toc421619020"/>
      <w:bookmarkStart w:id="100" w:name="_Toc429676657"/>
      <w:r>
        <w:t>MalwareInstanceType Class</w:t>
      </w:r>
      <w:bookmarkEnd w:id="99"/>
      <w:bookmarkEnd w:id="100"/>
    </w:p>
    <w:p w:rsidR="005E3EEE" w:rsidRPr="0008014A" w:rsidRDefault="005E3EEE" w:rsidP="005E3EEE">
      <w:pPr>
        <w:spacing w:after="240"/>
        <w:rPr>
          <w:rFonts w:cs="Arial"/>
        </w:rPr>
      </w:pPr>
      <w:r w:rsidRPr="0008014A">
        <w:rPr>
          <w:rFonts w:cs="Arial"/>
        </w:rPr>
        <w:t xml:space="preserve">The </w:t>
      </w:r>
      <w:r w:rsidRPr="006C1B48">
        <w:rPr>
          <w:rFonts w:ascii="Courier New" w:hAnsi="Courier New" w:cs="Courier New"/>
        </w:rPr>
        <w:t>MalwareInstanceType</w:t>
      </w:r>
      <w:r w:rsidRPr="0008014A">
        <w:rPr>
          <w:rFonts w:cs="Arial"/>
        </w:rPr>
        <w:t xml:space="preserve"> class characterizes a malware instance through the capture of basic information such as the type, name, and description of the malware.  A malware instance may characterize anything from a specific malware sample to an entire family. The </w:t>
      </w:r>
      <w:r w:rsidRPr="006C1B48">
        <w:rPr>
          <w:rFonts w:ascii="Courier New" w:hAnsi="Courier New" w:cs="Courier New"/>
        </w:rPr>
        <w:t>MalwareInstanceType</w:t>
      </w:r>
      <w:r w:rsidRPr="0008014A">
        <w:rPr>
          <w:rFonts w:cs="Arial"/>
        </w:rPr>
        <w:t xml:space="preserve"> class is intended to be extended as appropriate to enable the structured description of a malware instance.  STIX v1.2</w:t>
      </w:r>
      <w:r w:rsidR="0008014A">
        <w:rPr>
          <w:rFonts w:cs="Arial"/>
        </w:rPr>
        <w:t>.1</w:t>
      </w:r>
      <w:r w:rsidRPr="0008014A">
        <w:rPr>
          <w:rFonts w:cs="Arial"/>
        </w:rPr>
        <w:t xml:space="preserve"> defines a default extension to the </w:t>
      </w:r>
      <w:r w:rsidRPr="006C1B48">
        <w:rPr>
          <w:rFonts w:ascii="Courier New" w:hAnsi="Courier New" w:cs="Courier New"/>
        </w:rPr>
        <w:t>MalwareInstanceType</w:t>
      </w:r>
      <w:r w:rsidRPr="0008014A">
        <w:rPr>
          <w:rFonts w:cs="Arial"/>
        </w:rPr>
        <w:t xml:space="preserve"> class to leverage the Malware Attribute Enumeration and Classification (MAEC) data model.</w:t>
      </w:r>
    </w:p>
    <w:p w:rsidR="005E3EEE" w:rsidRDefault="005E3EEE" w:rsidP="005E3EEE">
      <w:pPr>
        <w:spacing w:after="120"/>
      </w:pPr>
      <w:r>
        <w:rPr>
          <w:rFonts w:cs="Courier New"/>
        </w:rPr>
        <w:lastRenderedPageBreak/>
        <w:t xml:space="preserve">The UML diagram corresponding to the </w:t>
      </w:r>
      <w:r>
        <w:rPr>
          <w:rFonts w:ascii="Courier New" w:hAnsi="Courier New" w:cs="Courier New"/>
        </w:rPr>
        <w:t>MalwareInstance</w:t>
      </w:r>
      <w:r w:rsidRPr="00817F69">
        <w:rPr>
          <w:rFonts w:ascii="Courier New" w:hAnsi="Courier New" w:cs="Courier New"/>
        </w:rPr>
        <w:t>Type</w:t>
      </w:r>
      <w:r>
        <w:rPr>
          <w:rFonts w:cs="Courier New"/>
        </w:rPr>
        <w:t xml:space="preserve"> class is shown in </w:t>
      </w:r>
      <w:r w:rsidRPr="0008014A">
        <w:rPr>
          <w:b/>
          <w:color w:val="0000EE"/>
        </w:rPr>
        <w:fldChar w:fldCharType="begin"/>
      </w:r>
      <w:r w:rsidRPr="0008014A">
        <w:rPr>
          <w:b/>
          <w:color w:val="0000EE"/>
        </w:rPr>
        <w:instrText xml:space="preserve"> REF _Ref396392542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4</w:t>
      </w:r>
      <w:r w:rsidRPr="0008014A">
        <w:rPr>
          <w:b/>
          <w:color w:val="0000EE"/>
        </w:rPr>
        <w:fldChar w:fldCharType="end"/>
      </w:r>
      <w:r w:rsidRPr="006C1B48">
        <w:t xml:space="preserve">.  Please see </w:t>
      </w:r>
      <w:hyperlink w:anchor="AdditionalArtifacts" w:history="1">
        <w:r w:rsidR="00841658" w:rsidRPr="00841658">
          <w:rPr>
            <w:rStyle w:val="Hyperlink"/>
            <w:i/>
          </w:rPr>
          <w:t>STIX Version 1.2.1 Part 1</w:t>
        </w:r>
        <w:r w:rsidR="00841658">
          <w:rPr>
            <w:rStyle w:val="Hyperlink"/>
            <w:i/>
          </w:rPr>
          <w:t xml:space="preserve">2: </w:t>
        </w:r>
        <w:r w:rsidR="00BF55F9">
          <w:rPr>
            <w:rStyle w:val="Hyperlink"/>
            <w:i/>
          </w:rPr>
          <w:t xml:space="preserve">Default </w:t>
        </w:r>
        <w:r w:rsidR="00841658">
          <w:rPr>
            <w:rStyle w:val="Hyperlink"/>
            <w:i/>
          </w:rPr>
          <w:t>Extensions</w:t>
        </w:r>
      </w:hyperlink>
      <w:r w:rsidRPr="006C1B48">
        <w:t xml:space="preserve"> for extension-related details.</w:t>
      </w:r>
    </w:p>
    <w:p w:rsidR="005E3EEE" w:rsidRDefault="005E3EEE" w:rsidP="005E3EEE">
      <w:pPr>
        <w:jc w:val="center"/>
        <w:rPr>
          <w:noProof/>
        </w:rPr>
      </w:pPr>
      <w:r w:rsidRPr="00825D08">
        <w:rPr>
          <w:noProof/>
        </w:rPr>
        <w:t xml:space="preserve"> </w:t>
      </w:r>
      <w:r w:rsidRPr="00825D08">
        <w:rPr>
          <w:noProof/>
        </w:rPr>
        <w:drawing>
          <wp:inline distT="0" distB="0" distL="0" distR="0" wp14:anchorId="7AB77DDC" wp14:editId="6C64677E">
            <wp:extent cx="3750220" cy="239077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t="2974" b="3693"/>
                    <a:stretch/>
                  </pic:blipFill>
                  <pic:spPr bwMode="auto">
                    <a:xfrm>
                      <a:off x="0" y="0"/>
                      <a:ext cx="3787513" cy="2414549"/>
                    </a:xfrm>
                    <a:prstGeom prst="rect">
                      <a:avLst/>
                    </a:prstGeom>
                    <a:ln>
                      <a:noFill/>
                    </a:ln>
                    <a:extLst>
                      <a:ext uri="{53640926-AAD7-44D8-BBD7-CCE9431645EC}">
                        <a14:shadowObscured xmlns:a14="http://schemas.microsoft.com/office/drawing/2010/main"/>
                      </a:ext>
                    </a:extLst>
                  </pic:spPr>
                </pic:pic>
              </a:graphicData>
            </a:graphic>
          </wp:inline>
        </w:drawing>
      </w:r>
    </w:p>
    <w:p w:rsidR="005E3EEE" w:rsidRDefault="005E3EEE" w:rsidP="005E3EEE">
      <w:pPr>
        <w:pStyle w:val="Caption"/>
        <w:rPr>
          <w:b/>
        </w:rPr>
      </w:pPr>
      <w:bookmarkStart w:id="101" w:name="_Ref396392542"/>
      <w:r w:rsidRPr="0086379B">
        <w:t xml:space="preserve">Figure </w:t>
      </w:r>
      <w:fldSimple w:instr=" STYLEREF 1 \s ">
        <w:r w:rsidR="005D0429">
          <w:rPr>
            <w:noProof/>
          </w:rPr>
          <w:t>3</w:t>
        </w:r>
      </w:fldSimple>
      <w:r>
        <w:noBreakHyphen/>
      </w:r>
      <w:fldSimple w:instr=" SEQ Figure \* ARABIC \s 1 ">
        <w:r w:rsidR="005D0429">
          <w:rPr>
            <w:noProof/>
          </w:rPr>
          <w:t>4</w:t>
        </w:r>
      </w:fldSimple>
      <w:bookmarkEnd w:id="101"/>
      <w:r>
        <w:t xml:space="preserve">. UML diagram of the </w:t>
      </w:r>
      <w:r>
        <w:rPr>
          <w:rFonts w:ascii="Courier New" w:hAnsi="Courier New" w:cs="Courier New"/>
        </w:rPr>
        <w:t>MalwareInstanceType</w:t>
      </w:r>
      <w:r>
        <w:t xml:space="preserve"> class</w:t>
      </w:r>
    </w:p>
    <w:p w:rsidR="005E3EEE" w:rsidRDefault="005E3EEE" w:rsidP="0008014A">
      <w:pPr>
        <w:spacing w:before="240" w:after="240"/>
      </w:pPr>
      <w:r>
        <w:t xml:space="preserve">The property table given in </w:t>
      </w:r>
      <w:r w:rsidRPr="0008014A">
        <w:rPr>
          <w:b/>
          <w:color w:val="0000EE"/>
        </w:rPr>
        <w:fldChar w:fldCharType="begin"/>
      </w:r>
      <w:r w:rsidRPr="0008014A">
        <w:rPr>
          <w:b/>
          <w:color w:val="0000EE"/>
        </w:rPr>
        <w:instrText xml:space="preserve"> REF _Ref396392511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 xml:space="preserve">Table </w:t>
      </w:r>
      <w:r w:rsidR="005D0429" w:rsidRPr="005D0429">
        <w:rPr>
          <w:b/>
          <w:noProof/>
          <w:color w:val="0000EE"/>
        </w:rPr>
        <w:t>3</w:t>
      </w:r>
      <w:r w:rsidR="005D0429" w:rsidRPr="005D0429">
        <w:rPr>
          <w:b/>
          <w:noProof/>
          <w:color w:val="0000EE"/>
        </w:rPr>
        <w:noBreakHyphen/>
        <w:t>7</w:t>
      </w:r>
      <w:r w:rsidRPr="0008014A">
        <w:rPr>
          <w:b/>
          <w:color w:val="0000EE"/>
        </w:rPr>
        <w:fldChar w:fldCharType="end"/>
      </w:r>
      <w:r>
        <w:t xml:space="preserve"> corresponds to the UML diagram given in </w:t>
      </w:r>
      <w:r w:rsidRPr="0008014A">
        <w:rPr>
          <w:b/>
          <w:color w:val="0000EE"/>
        </w:rPr>
        <w:fldChar w:fldCharType="begin"/>
      </w:r>
      <w:r w:rsidRPr="0008014A">
        <w:rPr>
          <w:b/>
          <w:color w:val="0000EE"/>
        </w:rPr>
        <w:instrText xml:space="preserve"> REF _Ref396392542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4</w:t>
      </w:r>
      <w:r w:rsidRPr="0008014A">
        <w:rPr>
          <w:b/>
          <w:color w:val="0000EE"/>
        </w:rPr>
        <w:fldChar w:fldCharType="end"/>
      </w:r>
      <w:r>
        <w:t>.</w:t>
      </w:r>
    </w:p>
    <w:p w:rsidR="005E3EEE" w:rsidRDefault="005E3EEE" w:rsidP="005E3EEE">
      <w:pPr>
        <w:pStyle w:val="Caption"/>
      </w:pPr>
      <w:bookmarkStart w:id="102" w:name="_Ref396392511"/>
      <w:r w:rsidRPr="00C96A2E">
        <w:t xml:space="preserve">Table </w:t>
      </w:r>
      <w:fldSimple w:instr=" STYLEREF 1 \s ">
        <w:r w:rsidR="005D0429">
          <w:rPr>
            <w:noProof/>
          </w:rPr>
          <w:t>3</w:t>
        </w:r>
      </w:fldSimple>
      <w:r>
        <w:noBreakHyphen/>
      </w:r>
      <w:fldSimple w:instr=" SEQ Table \* ARABIC \s 1 ">
        <w:r w:rsidR="005D0429">
          <w:rPr>
            <w:noProof/>
          </w:rPr>
          <w:t>7</w:t>
        </w:r>
      </w:fldSimple>
      <w:bookmarkEnd w:id="102"/>
      <w:r>
        <w:t xml:space="preserve">. Properties </w:t>
      </w:r>
      <w:r w:rsidRPr="00C96A2E">
        <w:t>of</w:t>
      </w:r>
      <w:r>
        <w:t xml:space="preserve"> the</w:t>
      </w:r>
      <w:r w:rsidRPr="00C96A2E">
        <w:t xml:space="preserve"> </w:t>
      </w:r>
      <w:r>
        <w:rPr>
          <w:rFonts w:ascii="Courier New" w:hAnsi="Courier New" w:cs="Courier New"/>
        </w:rPr>
        <w:t>MalwareInstanceType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700"/>
        <w:gridCol w:w="1327"/>
        <w:gridCol w:w="7151"/>
      </w:tblGrid>
      <w:tr w:rsidR="005E3EEE" w:rsidRPr="00693F21" w:rsidTr="00B0348E">
        <w:trPr>
          <w:cantSplit/>
          <w:trHeight w:val="547"/>
        </w:trPr>
        <w:tc>
          <w:tcPr>
            <w:tcW w:w="1998" w:type="dxa"/>
            <w:shd w:val="clear" w:color="auto" w:fill="BFBFBF" w:themeFill="background1" w:themeFillShade="BF"/>
            <w:vAlign w:val="center"/>
          </w:tcPr>
          <w:p w:rsidR="005E3EEE" w:rsidRPr="00693F21" w:rsidRDefault="005E3EEE" w:rsidP="00A214D6">
            <w:pPr>
              <w:keepNext/>
              <w:keepLines/>
              <w:rPr>
                <w:b/>
              </w:rPr>
            </w:pPr>
            <w:r>
              <w:rPr>
                <w:b/>
              </w:rPr>
              <w:t>Name</w:t>
            </w:r>
          </w:p>
        </w:tc>
        <w:tc>
          <w:tcPr>
            <w:tcW w:w="2700" w:type="dxa"/>
            <w:shd w:val="clear" w:color="auto" w:fill="BFBFBF" w:themeFill="background1" w:themeFillShade="BF"/>
            <w:vAlign w:val="center"/>
          </w:tcPr>
          <w:p w:rsidR="005E3EEE" w:rsidRPr="00693F21" w:rsidRDefault="005E3EEE" w:rsidP="00A214D6">
            <w:pPr>
              <w:keepNext/>
              <w:keepLines/>
              <w:rPr>
                <w:b/>
              </w:rPr>
            </w:pPr>
            <w:r w:rsidRPr="00693F21">
              <w:rPr>
                <w:b/>
              </w:rPr>
              <w:t>Type</w:t>
            </w:r>
          </w:p>
        </w:tc>
        <w:tc>
          <w:tcPr>
            <w:tcW w:w="1327" w:type="dxa"/>
            <w:shd w:val="clear" w:color="auto" w:fill="BFBFBF" w:themeFill="background1" w:themeFillShade="BF"/>
            <w:vAlign w:val="center"/>
          </w:tcPr>
          <w:p w:rsidR="005E3EEE" w:rsidRPr="00693F21" w:rsidRDefault="005E3EEE" w:rsidP="00A214D6">
            <w:pPr>
              <w:keepNext/>
              <w:keepLines/>
              <w:rPr>
                <w:b/>
              </w:rPr>
            </w:pPr>
            <w:r w:rsidRPr="00693F21">
              <w:rPr>
                <w:b/>
              </w:rPr>
              <w:t>Multiplicity</w:t>
            </w:r>
          </w:p>
        </w:tc>
        <w:tc>
          <w:tcPr>
            <w:tcW w:w="7151" w:type="dxa"/>
            <w:shd w:val="clear" w:color="auto" w:fill="BFBFBF" w:themeFill="background1" w:themeFillShade="BF"/>
            <w:vAlign w:val="center"/>
          </w:tcPr>
          <w:p w:rsidR="005E3EEE" w:rsidRPr="00693F21" w:rsidRDefault="005E3EEE" w:rsidP="00A214D6">
            <w:pPr>
              <w:keepNext/>
              <w:keepLines/>
              <w:rPr>
                <w:b/>
              </w:rPr>
            </w:pPr>
            <w:r w:rsidRPr="00693F21">
              <w:rPr>
                <w:b/>
              </w:rPr>
              <w:t>Description</w:t>
            </w:r>
          </w:p>
        </w:tc>
      </w:tr>
      <w:tr w:rsidR="005E3EEE" w:rsidTr="00B0348E">
        <w:trPr>
          <w:cantSplit/>
          <w:trHeight w:val="547"/>
        </w:trPr>
        <w:tc>
          <w:tcPr>
            <w:tcW w:w="1998" w:type="dxa"/>
            <w:vAlign w:val="center"/>
          </w:tcPr>
          <w:p w:rsidR="005E3EEE" w:rsidRPr="008B2787" w:rsidRDefault="005E3EEE" w:rsidP="00A214D6">
            <w:pPr>
              <w:keepNext/>
              <w:keepLines/>
              <w:rPr>
                <w:b/>
              </w:rPr>
            </w:pPr>
            <w:r w:rsidRPr="008B2787">
              <w:rPr>
                <w:b/>
              </w:rPr>
              <w:t>id</w:t>
            </w:r>
          </w:p>
        </w:tc>
        <w:tc>
          <w:tcPr>
            <w:tcW w:w="2700" w:type="dxa"/>
            <w:vAlign w:val="center"/>
          </w:tcPr>
          <w:p w:rsidR="005E3EEE" w:rsidRDefault="005E3EEE" w:rsidP="00A214D6">
            <w:pPr>
              <w:keepNext/>
              <w:keepLines/>
              <w:rPr>
                <w:rFonts w:ascii="Courier New" w:hAnsi="Courier New" w:cs="Courier New"/>
              </w:rPr>
            </w:pPr>
            <w:r w:rsidRPr="003162E1">
              <w:rPr>
                <w:rFonts w:ascii="Courier New" w:hAnsi="Courier New" w:cs="Courier New"/>
              </w:rPr>
              <w:t>basicDataTypes:</w:t>
            </w:r>
          </w:p>
          <w:p w:rsidR="005E3EEE" w:rsidRPr="009B3EC0" w:rsidRDefault="005E3EEE" w:rsidP="00A214D6">
            <w:pPr>
              <w:keepNext/>
              <w:keepLines/>
              <w:rPr>
                <w:rFonts w:ascii="Courier New" w:hAnsi="Courier New" w:cs="Courier New"/>
              </w:rPr>
            </w:pPr>
            <w:r w:rsidRPr="003162E1">
              <w:rPr>
                <w:rFonts w:ascii="Courier New" w:hAnsi="Courier New" w:cs="Courier New"/>
              </w:rPr>
              <w:t>QualifiedName</w:t>
            </w:r>
          </w:p>
        </w:tc>
        <w:tc>
          <w:tcPr>
            <w:tcW w:w="1327" w:type="dxa"/>
            <w:vAlign w:val="center"/>
          </w:tcPr>
          <w:p w:rsidR="005E3EEE" w:rsidRPr="008B2787" w:rsidRDefault="005E3EEE" w:rsidP="00A214D6">
            <w:pPr>
              <w:keepNext/>
              <w:keepLines/>
              <w:jc w:val="center"/>
            </w:pPr>
            <w:r w:rsidRPr="008B2787">
              <w:t>0..1</w:t>
            </w:r>
          </w:p>
        </w:tc>
        <w:tc>
          <w:tcPr>
            <w:tcW w:w="7151" w:type="dxa"/>
            <w:vAlign w:val="center"/>
          </w:tcPr>
          <w:p w:rsidR="005E3EEE" w:rsidRPr="008B2787" w:rsidRDefault="005E3EEE" w:rsidP="00A214D6">
            <w:pPr>
              <w:keepNext/>
              <w:keepLines/>
              <w:rPr>
                <w:color w:val="000000"/>
                <w:szCs w:val="22"/>
              </w:rPr>
            </w:pPr>
            <w:r w:rsidRPr="008B2787">
              <w:rPr>
                <w:color w:val="000000"/>
                <w:szCs w:val="22"/>
              </w:rPr>
              <w:t xml:space="preserve">The </w:t>
            </w:r>
            <w:r w:rsidRPr="00CE21F8">
              <w:rPr>
                <w:rFonts w:ascii="Courier New" w:hAnsi="Courier New" w:cs="Courier New"/>
                <w:color w:val="000000"/>
                <w:szCs w:val="22"/>
              </w:rPr>
              <w:t>id</w:t>
            </w:r>
            <w:r w:rsidRPr="008B2787">
              <w:rPr>
                <w:color w:val="000000"/>
                <w:szCs w:val="22"/>
              </w:rPr>
              <w:t xml:space="preserve"> property specifies a globally unique identifier for the malware instance.</w:t>
            </w:r>
          </w:p>
        </w:tc>
      </w:tr>
      <w:tr w:rsidR="005E3EEE" w:rsidTr="00B0348E">
        <w:trPr>
          <w:trHeight w:val="547"/>
        </w:trPr>
        <w:tc>
          <w:tcPr>
            <w:tcW w:w="1998" w:type="dxa"/>
            <w:vAlign w:val="center"/>
          </w:tcPr>
          <w:p w:rsidR="005E3EEE" w:rsidRPr="008B2787" w:rsidRDefault="005E3EEE" w:rsidP="00A214D6">
            <w:pPr>
              <w:rPr>
                <w:b/>
              </w:rPr>
            </w:pPr>
            <w:r w:rsidRPr="008B2787">
              <w:rPr>
                <w:b/>
              </w:rPr>
              <w:t>idref</w:t>
            </w:r>
          </w:p>
        </w:tc>
        <w:tc>
          <w:tcPr>
            <w:tcW w:w="2700" w:type="dxa"/>
            <w:vAlign w:val="center"/>
          </w:tcPr>
          <w:p w:rsidR="005E3EEE" w:rsidRDefault="005E3EEE" w:rsidP="00A214D6">
            <w:pPr>
              <w:rPr>
                <w:rFonts w:ascii="Courier New" w:hAnsi="Courier New" w:cs="Courier New"/>
              </w:rPr>
            </w:pPr>
            <w:r w:rsidRPr="003162E1">
              <w:rPr>
                <w:rFonts w:ascii="Courier New" w:hAnsi="Courier New" w:cs="Courier New"/>
              </w:rPr>
              <w:t>basicDataTypes:</w:t>
            </w:r>
          </w:p>
          <w:p w:rsidR="005E3EEE" w:rsidRDefault="005E3EEE" w:rsidP="00A214D6">
            <w:pPr>
              <w:rPr>
                <w:rFonts w:ascii="Courier New" w:hAnsi="Courier New" w:cs="Courier New"/>
              </w:rPr>
            </w:pPr>
            <w:r w:rsidRPr="003162E1">
              <w:rPr>
                <w:rFonts w:ascii="Courier New" w:hAnsi="Courier New" w:cs="Courier New"/>
              </w:rPr>
              <w:t>QualifiedName</w:t>
            </w:r>
          </w:p>
        </w:tc>
        <w:tc>
          <w:tcPr>
            <w:tcW w:w="1327" w:type="dxa"/>
            <w:vAlign w:val="center"/>
          </w:tcPr>
          <w:p w:rsidR="005E3EEE" w:rsidRPr="008B2787" w:rsidRDefault="005E3EEE" w:rsidP="00A214D6">
            <w:pPr>
              <w:jc w:val="center"/>
            </w:pPr>
            <w:r w:rsidRPr="008B2787">
              <w:t>0..1</w:t>
            </w:r>
          </w:p>
        </w:tc>
        <w:tc>
          <w:tcPr>
            <w:tcW w:w="715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idref</w:t>
            </w:r>
            <w:r w:rsidRPr="008B2787">
              <w:rPr>
                <w:color w:val="000000"/>
                <w:szCs w:val="22"/>
              </w:rPr>
              <w:t xml:space="preserve"> property specifies an identifier reference to a malware instance specified elsewhere. When the </w:t>
            </w:r>
            <w:r w:rsidRPr="00CE21F8">
              <w:rPr>
                <w:rFonts w:ascii="Courier New" w:hAnsi="Courier New" w:cs="Courier New"/>
                <w:color w:val="000000"/>
                <w:szCs w:val="22"/>
              </w:rPr>
              <w:t>idref</w:t>
            </w:r>
            <w:r w:rsidRPr="008B2787">
              <w:rPr>
                <w:color w:val="000000"/>
                <w:szCs w:val="22"/>
              </w:rPr>
              <w:t xml:space="preserve"> property is used, the </w:t>
            </w:r>
            <w:r w:rsidRPr="00CE21F8">
              <w:rPr>
                <w:rFonts w:ascii="Courier New" w:hAnsi="Courier New" w:cs="Courier New"/>
                <w:color w:val="000000"/>
                <w:szCs w:val="22"/>
              </w:rPr>
              <w:t>id</w:t>
            </w:r>
            <w:r w:rsidRPr="008B2787">
              <w:rPr>
                <w:color w:val="000000"/>
                <w:szCs w:val="22"/>
              </w:rPr>
              <w:t xml:space="preserve"> property MUST NOT also be specified and the other properties of the </w:t>
            </w:r>
            <w:r w:rsidRPr="00CE21F8">
              <w:rPr>
                <w:rFonts w:ascii="Courier New" w:hAnsi="Courier New" w:cs="Courier New"/>
                <w:color w:val="000000"/>
                <w:szCs w:val="22"/>
              </w:rPr>
              <w:t>MalwareInstanceType</w:t>
            </w:r>
            <w:r w:rsidRPr="008B2787">
              <w:rPr>
                <w:color w:val="000000"/>
                <w:szCs w:val="22"/>
              </w:rPr>
              <w:t xml:space="preserve"> class SHOULD NOT hold any content.</w:t>
            </w:r>
          </w:p>
        </w:tc>
      </w:tr>
      <w:tr w:rsidR="005E3EEE" w:rsidTr="00B0348E">
        <w:trPr>
          <w:trHeight w:val="547"/>
        </w:trPr>
        <w:tc>
          <w:tcPr>
            <w:tcW w:w="1998" w:type="dxa"/>
            <w:vAlign w:val="center"/>
          </w:tcPr>
          <w:p w:rsidR="005E3EEE" w:rsidRPr="008B2787" w:rsidRDefault="005E3EEE" w:rsidP="00A214D6">
            <w:pPr>
              <w:rPr>
                <w:b/>
              </w:rPr>
            </w:pPr>
            <w:r w:rsidRPr="008B2787">
              <w:rPr>
                <w:b/>
              </w:rPr>
              <w:t>Type</w:t>
            </w:r>
          </w:p>
        </w:tc>
        <w:tc>
          <w:tcPr>
            <w:tcW w:w="27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VocabularyStringType</w:t>
            </w:r>
          </w:p>
        </w:tc>
        <w:tc>
          <w:tcPr>
            <w:tcW w:w="1327" w:type="dxa"/>
            <w:vAlign w:val="center"/>
          </w:tcPr>
          <w:p w:rsidR="005E3EEE" w:rsidRPr="008B2787" w:rsidRDefault="005E3EEE" w:rsidP="00A214D6">
            <w:pPr>
              <w:jc w:val="center"/>
            </w:pPr>
            <w:r w:rsidRPr="008B2787">
              <w:t>0..*</w:t>
            </w:r>
          </w:p>
        </w:tc>
        <w:tc>
          <w:tcPr>
            <w:tcW w:w="7151"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Type</w:t>
            </w:r>
            <w:r w:rsidRPr="008B2787">
              <w:rPr>
                <w:rFonts w:cs="Arial"/>
                <w:szCs w:val="22"/>
              </w:rPr>
              <w:t xml:space="preserve"> property specifies the type of the malware instance being characterized. Examples of potential types include </w:t>
            </w:r>
            <w:r w:rsidRPr="008B2787">
              <w:rPr>
                <w:rFonts w:cs="Arial"/>
                <w:i/>
                <w:iCs/>
                <w:szCs w:val="22"/>
              </w:rPr>
              <w:t>bot,</w:t>
            </w:r>
            <w:r w:rsidRPr="008B2787">
              <w:rPr>
                <w:rFonts w:cs="Arial"/>
                <w:szCs w:val="22"/>
              </w:rPr>
              <w:t xml:space="preserve"> e</w:t>
            </w:r>
            <w:r w:rsidRPr="008B2787">
              <w:rPr>
                <w:rFonts w:cs="Arial"/>
                <w:i/>
                <w:iCs/>
                <w:szCs w:val="22"/>
              </w:rPr>
              <w:t>xploit kit</w:t>
            </w:r>
            <w:r w:rsidRPr="008B2787">
              <w:rPr>
                <w:rFonts w:cs="Arial"/>
                <w:szCs w:val="22"/>
              </w:rPr>
              <w:t xml:space="preserve">, and </w:t>
            </w:r>
            <w:r w:rsidRPr="008B2787">
              <w:rPr>
                <w:rFonts w:cs="Arial"/>
                <w:i/>
                <w:iCs/>
                <w:szCs w:val="22"/>
              </w:rPr>
              <w:t>ransomware</w:t>
            </w:r>
            <w:r w:rsidRPr="008B2787">
              <w:rPr>
                <w:rFonts w:cs="Arial"/>
                <w:szCs w:val="22"/>
              </w:rPr>
              <w:t xml:space="preserve"> </w:t>
            </w:r>
            <w:r w:rsidRPr="008B2787">
              <w:rPr>
                <w:szCs w:val="22"/>
              </w:rPr>
              <w:t>(these specific values</w:t>
            </w:r>
            <w:r w:rsidRPr="008B2787">
              <w:rPr>
                <w:color w:val="000000"/>
                <w:szCs w:val="22"/>
              </w:rPr>
              <w:t xml:space="preserve"> are only provided to help explain the </w:t>
            </w:r>
            <w:r w:rsidRPr="008B2787">
              <w:rPr>
                <w:szCs w:val="22"/>
              </w:rPr>
              <w:t xml:space="preserve">property: they are neither recommended types nor necessarily part of any </w:t>
            </w:r>
            <w:r w:rsidRPr="008B2787">
              <w:rPr>
                <w:szCs w:val="22"/>
              </w:rPr>
              <w:lastRenderedPageBreak/>
              <w:t xml:space="preserve">existing vocabulary).  The content creator may choose any arbitrary value or may constrain the set of possible values by referencing an externally-defined vocabulary or leveraging a formally defined vocabulary extending from the </w:t>
            </w:r>
            <w:r w:rsidRPr="00CE21F8">
              <w:rPr>
                <w:rFonts w:ascii="Courier New" w:hAnsi="Courier New" w:cs="Courier New"/>
                <w:szCs w:val="22"/>
              </w:rPr>
              <w:t>stixCommon:ControlledVocabularyStringType</w:t>
            </w:r>
            <w:r w:rsidRPr="008B2787">
              <w:rPr>
                <w:szCs w:val="22"/>
              </w:rPr>
              <w:t xml:space="preserve"> class</w:t>
            </w:r>
            <w:r w:rsidRPr="008B2787">
              <w:rPr>
                <w:color w:val="000000"/>
                <w:szCs w:val="22"/>
              </w:rPr>
              <w:t xml:space="preserve">. The STIX default vocabulary class for use in the property is </w:t>
            </w:r>
            <w:r w:rsidRPr="008B2787">
              <w:rPr>
                <w:rFonts w:cs="Arial"/>
                <w:szCs w:val="22"/>
              </w:rPr>
              <w:t>‘</w:t>
            </w:r>
            <w:r w:rsidRPr="008B2787">
              <w:rPr>
                <w:rFonts w:cs="Arial"/>
                <w:i/>
                <w:iCs/>
                <w:szCs w:val="22"/>
              </w:rPr>
              <w:t>MalwareTypeVocab-1.0.</w:t>
            </w:r>
            <w:r w:rsidRPr="008B2787">
              <w:rPr>
                <w:rFonts w:cs="Arial"/>
                <w:szCs w:val="22"/>
              </w:rPr>
              <w:t xml:space="preserve">’  </w:t>
            </w:r>
          </w:p>
        </w:tc>
      </w:tr>
      <w:tr w:rsidR="005E3EEE" w:rsidTr="00B0348E">
        <w:trPr>
          <w:trHeight w:val="547"/>
        </w:trPr>
        <w:tc>
          <w:tcPr>
            <w:tcW w:w="1998" w:type="dxa"/>
            <w:vAlign w:val="center"/>
          </w:tcPr>
          <w:p w:rsidR="005E3EEE" w:rsidRPr="008B2787" w:rsidRDefault="005E3EEE" w:rsidP="00A214D6">
            <w:pPr>
              <w:rPr>
                <w:b/>
              </w:rPr>
            </w:pPr>
            <w:r w:rsidRPr="008B2787">
              <w:rPr>
                <w:b/>
              </w:rPr>
              <w:lastRenderedPageBreak/>
              <w:t>Name</w:t>
            </w:r>
          </w:p>
        </w:tc>
        <w:tc>
          <w:tcPr>
            <w:tcW w:w="27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VocabularyStringType</w:t>
            </w:r>
          </w:p>
        </w:tc>
        <w:tc>
          <w:tcPr>
            <w:tcW w:w="1327" w:type="dxa"/>
            <w:vAlign w:val="center"/>
          </w:tcPr>
          <w:p w:rsidR="005E3EEE" w:rsidRPr="008B2787" w:rsidRDefault="005E3EEE" w:rsidP="00A214D6">
            <w:pPr>
              <w:jc w:val="center"/>
            </w:pPr>
            <w:r w:rsidRPr="008B2787">
              <w:t>0..*</w:t>
            </w:r>
          </w:p>
        </w:tc>
        <w:tc>
          <w:tcPr>
            <w:tcW w:w="715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Name</w:t>
            </w:r>
            <w:r w:rsidRPr="008B2787">
              <w:rPr>
                <w:color w:val="000000"/>
                <w:szCs w:val="22"/>
              </w:rPr>
              <w:t xml:space="preserve"> property is used to specify a single name or alias that identifies the malware instance. The content creator may choose any arbitrary name or may constrain the set of possible names by referencing an externally-defined vocabulary or leveraging a formally defined vocabulary extending from the </w:t>
            </w:r>
            <w:r w:rsidRPr="00CE21F8">
              <w:rPr>
                <w:rFonts w:ascii="Courier New" w:hAnsi="Courier New" w:cs="Courier New"/>
                <w:szCs w:val="22"/>
              </w:rPr>
              <w:t>stixCommon:ControlledVocab</w:t>
            </w:r>
            <w:r w:rsidRPr="00CE21F8">
              <w:rPr>
                <w:rFonts w:ascii="Courier New" w:hAnsi="Courier New" w:cs="Courier New"/>
                <w:color w:val="000000"/>
                <w:szCs w:val="22"/>
              </w:rPr>
              <w:t>ularyStringType</w:t>
            </w:r>
            <w:r w:rsidRPr="008B2787">
              <w:rPr>
                <w:color w:val="000000"/>
                <w:szCs w:val="22"/>
              </w:rPr>
              <w:t xml:space="preserve"> class. No default vocabulary class for use in the property has been defined for STIX 1.2.</w:t>
            </w:r>
          </w:p>
        </w:tc>
      </w:tr>
      <w:tr w:rsidR="005E3EEE" w:rsidTr="00B0348E">
        <w:trPr>
          <w:trHeight w:val="547"/>
        </w:trPr>
        <w:tc>
          <w:tcPr>
            <w:tcW w:w="1998" w:type="dxa"/>
            <w:vAlign w:val="center"/>
          </w:tcPr>
          <w:p w:rsidR="005E3EEE" w:rsidRPr="008B2787" w:rsidRDefault="005E3EEE" w:rsidP="00A214D6">
            <w:pPr>
              <w:rPr>
                <w:b/>
              </w:rPr>
            </w:pPr>
            <w:r w:rsidRPr="008B2787">
              <w:rPr>
                <w:b/>
              </w:rPr>
              <w:t>Title</w:t>
            </w:r>
          </w:p>
        </w:tc>
        <w:tc>
          <w:tcPr>
            <w:tcW w:w="2700" w:type="dxa"/>
            <w:vAlign w:val="center"/>
          </w:tcPr>
          <w:p w:rsidR="005E3EEE" w:rsidRDefault="005E3EEE" w:rsidP="00A214D6">
            <w:pPr>
              <w:rPr>
                <w:rFonts w:ascii="Courier New" w:hAnsi="Courier New" w:cs="Courier New"/>
              </w:rPr>
            </w:pPr>
            <w:r>
              <w:rPr>
                <w:rFonts w:ascii="Courier New" w:hAnsi="Courier New" w:cs="Courier New"/>
              </w:rPr>
              <w:t>basicDataTypes:</w:t>
            </w:r>
          </w:p>
          <w:p w:rsidR="005E3EEE" w:rsidRDefault="005E3EEE" w:rsidP="00A214D6">
            <w:pPr>
              <w:rPr>
                <w:rFonts w:ascii="Courier New" w:hAnsi="Courier New" w:cs="Courier New"/>
              </w:rPr>
            </w:pPr>
            <w:r>
              <w:rPr>
                <w:rFonts w:ascii="Courier New" w:hAnsi="Courier New" w:cs="Courier New"/>
              </w:rPr>
              <w:t>Basic</w:t>
            </w:r>
            <w:r w:rsidRPr="00BA1690">
              <w:rPr>
                <w:rFonts w:ascii="Courier New" w:hAnsi="Courier New" w:cs="Courier New"/>
              </w:rPr>
              <w:t>String</w:t>
            </w:r>
          </w:p>
        </w:tc>
        <w:tc>
          <w:tcPr>
            <w:tcW w:w="1327" w:type="dxa"/>
            <w:vAlign w:val="center"/>
          </w:tcPr>
          <w:p w:rsidR="005E3EEE" w:rsidRPr="008B2787" w:rsidRDefault="005E3EEE" w:rsidP="00A214D6">
            <w:pPr>
              <w:jc w:val="center"/>
            </w:pPr>
            <w:r w:rsidRPr="008B2787">
              <w:t>0..1</w:t>
            </w:r>
          </w:p>
        </w:tc>
        <w:tc>
          <w:tcPr>
            <w:tcW w:w="715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Title</w:t>
            </w:r>
            <w:r w:rsidRPr="008B2787">
              <w:rPr>
                <w:color w:val="000000"/>
                <w:szCs w:val="22"/>
              </w:rPr>
              <w:t xml:space="preserve"> property captures a title for the malware instance and reflects what the content producer thinks the malware instance as a whole should be called.  The </w:t>
            </w:r>
            <w:r w:rsidRPr="00CE21F8">
              <w:rPr>
                <w:rFonts w:ascii="Courier New" w:hAnsi="Courier New" w:cs="Courier New"/>
                <w:color w:val="000000"/>
                <w:szCs w:val="22"/>
              </w:rPr>
              <w:t>Title</w:t>
            </w:r>
            <w:r w:rsidRPr="008B2787">
              <w:rPr>
                <w:color w:val="000000"/>
                <w:szCs w:val="22"/>
              </w:rPr>
              <w:t xml:space="preserve"> property is typically used by humans to reference a particular malware instance; however, it is not suggested for correlation. </w:t>
            </w:r>
          </w:p>
        </w:tc>
      </w:tr>
      <w:tr w:rsidR="005E3EEE" w:rsidTr="00B0348E">
        <w:trPr>
          <w:trHeight w:val="547"/>
        </w:trPr>
        <w:tc>
          <w:tcPr>
            <w:tcW w:w="1998" w:type="dxa"/>
            <w:vAlign w:val="center"/>
          </w:tcPr>
          <w:p w:rsidR="005E3EEE" w:rsidRPr="008B2787" w:rsidRDefault="005E3EEE" w:rsidP="00A214D6">
            <w:pPr>
              <w:rPr>
                <w:b/>
              </w:rPr>
            </w:pPr>
            <w:r w:rsidRPr="008B2787">
              <w:rPr>
                <w:b/>
              </w:rPr>
              <w:t>Description</w:t>
            </w:r>
          </w:p>
        </w:tc>
        <w:tc>
          <w:tcPr>
            <w:tcW w:w="27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StructuredTextType</w:t>
            </w:r>
          </w:p>
        </w:tc>
        <w:tc>
          <w:tcPr>
            <w:tcW w:w="1327" w:type="dxa"/>
            <w:vAlign w:val="center"/>
          </w:tcPr>
          <w:p w:rsidR="005E3EEE" w:rsidRPr="008B2787" w:rsidRDefault="005E3EEE" w:rsidP="00A214D6">
            <w:pPr>
              <w:jc w:val="center"/>
            </w:pPr>
            <w:r w:rsidRPr="008B2787">
              <w:t>0..*</w:t>
            </w:r>
          </w:p>
        </w:tc>
        <w:tc>
          <w:tcPr>
            <w:tcW w:w="715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Description</w:t>
            </w:r>
            <w:r w:rsidRPr="008B2787">
              <w:rPr>
                <w:color w:val="000000"/>
                <w:szCs w:val="22"/>
              </w:rPr>
              <w:t xml:space="preserve"> property captures a textual description of the malware instance.  Any length is permitted.  Optional formatting is supported via the </w:t>
            </w:r>
            <w:r w:rsidRPr="00CE21F8">
              <w:rPr>
                <w:rFonts w:ascii="Courier New" w:hAnsi="Courier New" w:cs="Courier New"/>
                <w:color w:val="000000"/>
                <w:szCs w:val="22"/>
              </w:rPr>
              <w:t>structuring_format</w:t>
            </w:r>
            <w:r w:rsidRPr="008B2787">
              <w:rPr>
                <w:color w:val="000000"/>
                <w:szCs w:val="22"/>
              </w:rPr>
              <w:t xml:space="preserve"> property of the </w:t>
            </w:r>
            <w:r w:rsidRPr="00CE21F8">
              <w:rPr>
                <w:rFonts w:ascii="Courier New" w:hAnsi="Courier New" w:cs="Courier New"/>
                <w:color w:val="000000"/>
                <w:szCs w:val="22"/>
              </w:rPr>
              <w:t>StructuredTextType</w:t>
            </w:r>
            <w:r w:rsidRPr="008B2787">
              <w:rPr>
                <w:color w:val="000000"/>
                <w:szCs w:val="22"/>
              </w:rPr>
              <w:t xml:space="preserve"> class.</w:t>
            </w:r>
          </w:p>
        </w:tc>
      </w:tr>
      <w:tr w:rsidR="005E3EEE" w:rsidTr="00B0348E">
        <w:trPr>
          <w:trHeight w:val="547"/>
        </w:trPr>
        <w:tc>
          <w:tcPr>
            <w:tcW w:w="1998" w:type="dxa"/>
            <w:vAlign w:val="center"/>
          </w:tcPr>
          <w:p w:rsidR="005E3EEE" w:rsidRPr="008B2787" w:rsidRDefault="005E3EEE" w:rsidP="00A214D6">
            <w:pPr>
              <w:rPr>
                <w:b/>
              </w:rPr>
            </w:pPr>
            <w:r w:rsidRPr="008B2787">
              <w:rPr>
                <w:b/>
              </w:rPr>
              <w:t>Short_Description</w:t>
            </w:r>
          </w:p>
        </w:tc>
        <w:tc>
          <w:tcPr>
            <w:tcW w:w="27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StructuredTextType</w:t>
            </w:r>
          </w:p>
        </w:tc>
        <w:tc>
          <w:tcPr>
            <w:tcW w:w="1327" w:type="dxa"/>
            <w:vAlign w:val="center"/>
          </w:tcPr>
          <w:p w:rsidR="005E3EEE" w:rsidRPr="008B2787" w:rsidRDefault="005E3EEE" w:rsidP="00A214D6">
            <w:pPr>
              <w:jc w:val="center"/>
            </w:pPr>
            <w:r w:rsidRPr="008B2787">
              <w:t>0..*</w:t>
            </w:r>
          </w:p>
        </w:tc>
        <w:tc>
          <w:tcPr>
            <w:tcW w:w="715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Short_Description</w:t>
            </w:r>
            <w:r w:rsidRPr="008B2787">
              <w:rPr>
                <w:color w:val="000000"/>
                <w:szCs w:val="22"/>
              </w:rPr>
              <w:t xml:space="preserve"> property captures a short textual description of the malware instance.   This property is secondary and should only be used if the </w:t>
            </w:r>
            <w:r w:rsidRPr="00CE21F8">
              <w:rPr>
                <w:rFonts w:ascii="Courier New" w:hAnsi="Courier New" w:cs="Courier New"/>
                <w:color w:val="000000"/>
                <w:szCs w:val="22"/>
              </w:rPr>
              <w:t>Description</w:t>
            </w:r>
            <w:r w:rsidRPr="008B2787">
              <w:rPr>
                <w:color w:val="000000"/>
                <w:szCs w:val="22"/>
              </w:rPr>
              <w:t xml:space="preserve"> property is already populated and another, shorter description is available.</w:t>
            </w:r>
          </w:p>
        </w:tc>
      </w:tr>
    </w:tbl>
    <w:p w:rsidR="005E3EEE" w:rsidRDefault="005E3EEE" w:rsidP="005E3EEE">
      <w:pPr>
        <w:pStyle w:val="Heading3"/>
      </w:pPr>
      <w:bookmarkStart w:id="103" w:name="_Ref396313102"/>
      <w:bookmarkStart w:id="104" w:name="_Toc421619021"/>
      <w:bookmarkStart w:id="105" w:name="_Toc429676658"/>
      <w:r>
        <w:t>ExploitsType Class</w:t>
      </w:r>
      <w:bookmarkEnd w:id="103"/>
      <w:bookmarkEnd w:id="104"/>
      <w:bookmarkEnd w:id="105"/>
    </w:p>
    <w:p w:rsidR="005E3EEE" w:rsidRDefault="005E3EEE" w:rsidP="005E3EEE">
      <w:pPr>
        <w:spacing w:after="240"/>
      </w:pPr>
      <w:r>
        <w:t>T</w:t>
      </w:r>
      <w:r w:rsidRPr="00325EAB">
        <w:t xml:space="preserve">he </w:t>
      </w:r>
      <w:r w:rsidRPr="00325EAB">
        <w:rPr>
          <w:rFonts w:ascii="Courier New" w:hAnsi="Courier New" w:cs="Courier New"/>
        </w:rPr>
        <w:t>ExploitsType</w:t>
      </w:r>
      <w:r w:rsidRPr="00325EAB">
        <w:t xml:space="preserve"> class specifies a set of one or more exploits that </w:t>
      </w:r>
      <w:r>
        <w:t>an</w:t>
      </w:r>
      <w:r w:rsidRPr="00325EAB">
        <w:t xml:space="preserve"> adversary may leverage.</w:t>
      </w:r>
    </w:p>
    <w:p w:rsidR="005E3EEE" w:rsidRDefault="005E3EEE" w:rsidP="005E3EEE">
      <w:pPr>
        <w:spacing w:after="240"/>
      </w:pPr>
      <w:r>
        <w:t xml:space="preserve">The property of the </w:t>
      </w:r>
      <w:r w:rsidRPr="00BA5501">
        <w:rPr>
          <w:rFonts w:ascii="Courier New" w:hAnsi="Courier New" w:cs="Courier New"/>
        </w:rPr>
        <w:t>ExploitsType</w:t>
      </w:r>
      <w:r>
        <w:t xml:space="preserve"> class is shown in </w:t>
      </w:r>
      <w:r w:rsidRPr="0008014A">
        <w:rPr>
          <w:b/>
          <w:color w:val="0000EE"/>
        </w:rPr>
        <w:fldChar w:fldCharType="begin"/>
      </w:r>
      <w:r w:rsidRPr="0008014A">
        <w:rPr>
          <w:b/>
          <w:color w:val="0000EE"/>
        </w:rPr>
        <w:instrText xml:space="preserve"> REF _Ref398895468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 xml:space="preserve">Table </w:t>
      </w:r>
      <w:r w:rsidR="005D0429" w:rsidRPr="005D0429">
        <w:rPr>
          <w:b/>
          <w:noProof/>
          <w:color w:val="0000EE"/>
        </w:rPr>
        <w:t>3</w:t>
      </w:r>
      <w:r w:rsidR="005D0429" w:rsidRPr="005D0429">
        <w:rPr>
          <w:b/>
          <w:noProof/>
          <w:color w:val="0000EE"/>
        </w:rPr>
        <w:noBreakHyphen/>
        <w:t>8</w:t>
      </w:r>
      <w:r w:rsidRPr="0008014A">
        <w:rPr>
          <w:b/>
          <w:color w:val="0000EE"/>
        </w:rPr>
        <w:fldChar w:fldCharType="end"/>
      </w:r>
      <w:r>
        <w:t>.</w:t>
      </w:r>
    </w:p>
    <w:p w:rsidR="005E3EEE" w:rsidRDefault="005E3EEE" w:rsidP="005E3EEE">
      <w:pPr>
        <w:pStyle w:val="Caption"/>
      </w:pPr>
      <w:bookmarkStart w:id="106" w:name="_Ref398895468"/>
      <w:r w:rsidRPr="00C96A2E">
        <w:t xml:space="preserve">Table </w:t>
      </w:r>
      <w:fldSimple w:instr=" STYLEREF 1 \s ">
        <w:r w:rsidR="005D0429">
          <w:rPr>
            <w:noProof/>
          </w:rPr>
          <w:t>3</w:t>
        </w:r>
      </w:fldSimple>
      <w:r>
        <w:noBreakHyphen/>
      </w:r>
      <w:fldSimple w:instr=" SEQ Table \* ARABIC \s 1 ">
        <w:r w:rsidR="005D0429">
          <w:rPr>
            <w:noProof/>
          </w:rPr>
          <w:t>8</w:t>
        </w:r>
      </w:fldSimple>
      <w:bookmarkEnd w:id="106"/>
      <w:r>
        <w:t xml:space="preserve">. Properties </w:t>
      </w:r>
      <w:r w:rsidRPr="00C96A2E">
        <w:t>of</w:t>
      </w:r>
      <w:r>
        <w:t xml:space="preserve"> the</w:t>
      </w:r>
      <w:r w:rsidRPr="00C96A2E">
        <w:t xml:space="preserve"> </w:t>
      </w:r>
      <w:r>
        <w:rPr>
          <w:rFonts w:ascii="Courier New" w:hAnsi="Courier New" w:cs="Courier New"/>
        </w:rPr>
        <w:t>ExploitsType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027"/>
        <w:gridCol w:w="1440"/>
        <w:gridCol w:w="5351"/>
      </w:tblGrid>
      <w:tr w:rsidR="005E3EEE" w:rsidRPr="00693F21" w:rsidTr="00A214D6">
        <w:trPr>
          <w:cantSplit/>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4027"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351"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cantSplit/>
          <w:trHeight w:val="547"/>
        </w:trPr>
        <w:tc>
          <w:tcPr>
            <w:tcW w:w="2358" w:type="dxa"/>
            <w:vAlign w:val="center"/>
          </w:tcPr>
          <w:p w:rsidR="005E3EEE" w:rsidRPr="008B2787" w:rsidRDefault="005E3EEE" w:rsidP="00A214D6">
            <w:pPr>
              <w:rPr>
                <w:b/>
              </w:rPr>
            </w:pPr>
            <w:r w:rsidRPr="008B2787">
              <w:rPr>
                <w:b/>
              </w:rPr>
              <w:t>Exploit</w:t>
            </w:r>
          </w:p>
        </w:tc>
        <w:tc>
          <w:tcPr>
            <w:tcW w:w="4027" w:type="dxa"/>
            <w:vAlign w:val="center"/>
          </w:tcPr>
          <w:p w:rsidR="005E3EEE" w:rsidRPr="009B3EC0" w:rsidRDefault="005E3EEE" w:rsidP="00A214D6">
            <w:pPr>
              <w:rPr>
                <w:rFonts w:ascii="Courier New" w:hAnsi="Courier New" w:cs="Courier New"/>
              </w:rPr>
            </w:pPr>
            <w:r>
              <w:rPr>
                <w:rFonts w:ascii="Courier New" w:hAnsi="Courier New" w:cs="Courier New"/>
              </w:rPr>
              <w:t>ExploitType</w:t>
            </w:r>
          </w:p>
        </w:tc>
        <w:tc>
          <w:tcPr>
            <w:tcW w:w="1440" w:type="dxa"/>
            <w:vAlign w:val="center"/>
          </w:tcPr>
          <w:p w:rsidR="005E3EEE" w:rsidRPr="008B2787" w:rsidRDefault="005E3EEE" w:rsidP="00A214D6">
            <w:pPr>
              <w:jc w:val="center"/>
            </w:pPr>
            <w:r w:rsidRPr="008B2787">
              <w:t>1..*</w:t>
            </w:r>
          </w:p>
        </w:tc>
        <w:tc>
          <w:tcPr>
            <w:tcW w:w="5351"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Exploit</w:t>
            </w:r>
            <w:r w:rsidRPr="008B2787">
              <w:rPr>
                <w:rFonts w:cs="Arial"/>
                <w:szCs w:val="22"/>
              </w:rPr>
              <w:t xml:space="preserve"> property specifies a single exploit that an adversary may leverage.</w:t>
            </w:r>
          </w:p>
        </w:tc>
      </w:tr>
    </w:tbl>
    <w:p w:rsidR="005E3EEE" w:rsidRDefault="005E3EEE" w:rsidP="005E3EEE">
      <w:pPr>
        <w:pStyle w:val="Heading4"/>
      </w:pPr>
      <w:bookmarkStart w:id="107" w:name="_Toc421619022"/>
      <w:bookmarkStart w:id="108" w:name="_Toc429676659"/>
      <w:r w:rsidRPr="005E3EEE">
        <w:lastRenderedPageBreak/>
        <w:t>ExploitType</w:t>
      </w:r>
      <w:r>
        <w:t xml:space="preserve"> Class</w:t>
      </w:r>
      <w:bookmarkEnd w:id="107"/>
      <w:bookmarkEnd w:id="108"/>
    </w:p>
    <w:p w:rsidR="005E3EEE" w:rsidRPr="0008014A" w:rsidRDefault="005E3EEE" w:rsidP="005E3EEE">
      <w:pPr>
        <w:spacing w:after="240"/>
        <w:rPr>
          <w:rFonts w:cs="Arial"/>
        </w:rPr>
      </w:pPr>
      <w:r>
        <w:t xml:space="preserve">The </w:t>
      </w:r>
      <w:r w:rsidRPr="004F4671">
        <w:rPr>
          <w:rFonts w:ascii="Courier New" w:hAnsi="Courier New" w:cs="Courier New"/>
        </w:rPr>
        <w:t>ExploitType</w:t>
      </w:r>
      <w:r>
        <w:t xml:space="preserve"> class c</w:t>
      </w:r>
      <w:r w:rsidRPr="004A17C4">
        <w:t>haracterizes an individual exploit</w:t>
      </w:r>
      <w:r>
        <w:t xml:space="preserve"> instance through the capture of basic information such as the title and description of the exploit</w:t>
      </w:r>
      <w:r w:rsidRPr="004A17C4">
        <w:t>.</w:t>
      </w:r>
      <w:r>
        <w:t xml:space="preserve">  The </w:t>
      </w:r>
      <w:r w:rsidRPr="004F4671">
        <w:rPr>
          <w:rFonts w:ascii="Courier New" w:hAnsi="Courier New" w:cs="Courier New"/>
        </w:rPr>
        <w:t>ExploitType</w:t>
      </w:r>
      <w:r>
        <w:t xml:space="preserve"> class is intended to be extended to enable the structured description of an exploit instance.  </w:t>
      </w:r>
      <w:r w:rsidRPr="0008014A">
        <w:rPr>
          <w:rFonts w:cs="Arial"/>
        </w:rPr>
        <w:t>However, no extension is provided by STIX v 1.2; producers wanting to represent structured exploit instance information are encouraged to develop such an extension.</w:t>
      </w:r>
    </w:p>
    <w:p w:rsidR="005E3EEE" w:rsidRDefault="005E3EEE" w:rsidP="005E3EEE">
      <w:pPr>
        <w:spacing w:after="240"/>
      </w:pPr>
      <w:r>
        <w:t xml:space="preserve">The properties of the </w:t>
      </w:r>
      <w:r>
        <w:rPr>
          <w:rFonts w:ascii="Courier New" w:hAnsi="Courier New" w:cs="Courier New"/>
        </w:rPr>
        <w:t>Exploit</w:t>
      </w:r>
      <w:r w:rsidRPr="00BA5501">
        <w:rPr>
          <w:rFonts w:ascii="Courier New" w:hAnsi="Courier New" w:cs="Courier New"/>
        </w:rPr>
        <w:t>Type</w:t>
      </w:r>
      <w:r>
        <w:t xml:space="preserve"> class are shown in </w:t>
      </w:r>
      <w:r w:rsidRPr="0008014A">
        <w:rPr>
          <w:b/>
          <w:color w:val="0000EE"/>
        </w:rPr>
        <w:fldChar w:fldCharType="begin"/>
      </w:r>
      <w:r w:rsidRPr="0008014A">
        <w:rPr>
          <w:b/>
          <w:color w:val="0000EE"/>
        </w:rPr>
        <w:instrText xml:space="preserve"> REF _Ref398895450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 xml:space="preserve">Table </w:t>
      </w:r>
      <w:r w:rsidR="005D0429" w:rsidRPr="005D0429">
        <w:rPr>
          <w:b/>
          <w:noProof/>
          <w:color w:val="0000EE"/>
        </w:rPr>
        <w:t>3</w:t>
      </w:r>
      <w:r w:rsidR="005D0429" w:rsidRPr="005D0429">
        <w:rPr>
          <w:b/>
          <w:noProof/>
          <w:color w:val="0000EE"/>
        </w:rPr>
        <w:noBreakHyphen/>
        <w:t>9</w:t>
      </w:r>
      <w:r w:rsidRPr="0008014A">
        <w:rPr>
          <w:b/>
          <w:color w:val="0000EE"/>
        </w:rPr>
        <w:fldChar w:fldCharType="end"/>
      </w:r>
      <w:r>
        <w:t>.</w:t>
      </w:r>
    </w:p>
    <w:p w:rsidR="005E3EEE" w:rsidRDefault="005E3EEE" w:rsidP="005E3EEE">
      <w:pPr>
        <w:pStyle w:val="Caption"/>
      </w:pPr>
      <w:bookmarkStart w:id="109" w:name="_Ref398895450"/>
      <w:r w:rsidRPr="00C96A2E">
        <w:t xml:space="preserve">Table </w:t>
      </w:r>
      <w:fldSimple w:instr=" STYLEREF 1 \s ">
        <w:r w:rsidR="005D0429">
          <w:rPr>
            <w:noProof/>
          </w:rPr>
          <w:t>3</w:t>
        </w:r>
      </w:fldSimple>
      <w:r>
        <w:noBreakHyphen/>
      </w:r>
      <w:fldSimple w:instr=" SEQ Table \* ARABIC \s 1 ">
        <w:r w:rsidR="005D0429">
          <w:rPr>
            <w:noProof/>
          </w:rPr>
          <w:t>9</w:t>
        </w:r>
      </w:fldSimple>
      <w:bookmarkEnd w:id="109"/>
      <w:r>
        <w:t xml:space="preserve">. Properties </w:t>
      </w:r>
      <w:r w:rsidRPr="00C96A2E">
        <w:t>of</w:t>
      </w:r>
      <w:r>
        <w:t xml:space="preserve"> the</w:t>
      </w:r>
      <w:r w:rsidRPr="00C96A2E">
        <w:t xml:space="preserve"> </w:t>
      </w:r>
      <w:r>
        <w:rPr>
          <w:rFonts w:ascii="Courier New" w:hAnsi="Courier New" w:cs="Courier New"/>
        </w:rPr>
        <w:t>ExploitType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keepNext/>
              <w:keepLines/>
              <w:rPr>
                <w:b/>
              </w:rPr>
            </w:pPr>
            <w:r>
              <w:rPr>
                <w:b/>
              </w:rPr>
              <w:t>Name</w:t>
            </w:r>
          </w:p>
        </w:tc>
        <w:tc>
          <w:tcPr>
            <w:tcW w:w="3870" w:type="dxa"/>
            <w:shd w:val="clear" w:color="auto" w:fill="BFBFBF" w:themeFill="background1" w:themeFillShade="BF"/>
            <w:vAlign w:val="center"/>
          </w:tcPr>
          <w:p w:rsidR="005E3EEE" w:rsidRPr="00693F21" w:rsidRDefault="005E3EEE" w:rsidP="00A214D6">
            <w:pPr>
              <w:keepNext/>
              <w:keepLines/>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keepNext/>
              <w:keepLines/>
              <w:rPr>
                <w:b/>
              </w:rPr>
            </w:pPr>
            <w:r w:rsidRPr="00693F21">
              <w:rPr>
                <w:b/>
              </w:rPr>
              <w:t>Multiplicity</w:t>
            </w:r>
          </w:p>
        </w:tc>
        <w:tc>
          <w:tcPr>
            <w:tcW w:w="5508" w:type="dxa"/>
            <w:shd w:val="clear" w:color="auto" w:fill="BFBFBF" w:themeFill="background1" w:themeFillShade="BF"/>
            <w:vAlign w:val="center"/>
          </w:tcPr>
          <w:p w:rsidR="005E3EEE" w:rsidRPr="00693F21" w:rsidRDefault="005E3EEE" w:rsidP="00A214D6">
            <w:pPr>
              <w:keepNext/>
              <w:keepLines/>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keepNext/>
              <w:keepLines/>
              <w:rPr>
                <w:b/>
              </w:rPr>
            </w:pPr>
            <w:r w:rsidRPr="008B2787">
              <w:rPr>
                <w:b/>
              </w:rPr>
              <w:t>id</w:t>
            </w:r>
          </w:p>
        </w:tc>
        <w:tc>
          <w:tcPr>
            <w:tcW w:w="3870" w:type="dxa"/>
            <w:vAlign w:val="center"/>
          </w:tcPr>
          <w:p w:rsidR="005E3EEE" w:rsidRPr="009B3EC0" w:rsidRDefault="005E3EEE" w:rsidP="00A214D6">
            <w:pPr>
              <w:keepNext/>
              <w:keepLines/>
              <w:rPr>
                <w:rFonts w:ascii="Courier New" w:hAnsi="Courier New" w:cs="Courier New"/>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rsidR="005E3EEE" w:rsidRPr="008B2787" w:rsidRDefault="005E3EEE" w:rsidP="00A214D6">
            <w:pPr>
              <w:keepNext/>
              <w:keepLines/>
              <w:jc w:val="center"/>
            </w:pPr>
            <w:r w:rsidRPr="008B2787">
              <w:t>0..1</w:t>
            </w:r>
          </w:p>
        </w:tc>
        <w:tc>
          <w:tcPr>
            <w:tcW w:w="5508" w:type="dxa"/>
            <w:vAlign w:val="center"/>
          </w:tcPr>
          <w:p w:rsidR="005E3EEE" w:rsidRPr="008B2787" w:rsidRDefault="005E3EEE" w:rsidP="00A214D6">
            <w:pPr>
              <w:keepNext/>
              <w:keepLines/>
              <w:rPr>
                <w:color w:val="000000"/>
                <w:szCs w:val="22"/>
              </w:rPr>
            </w:pPr>
            <w:r w:rsidRPr="008B2787">
              <w:rPr>
                <w:color w:val="000000"/>
                <w:szCs w:val="22"/>
              </w:rPr>
              <w:t xml:space="preserve">The </w:t>
            </w:r>
            <w:r w:rsidRPr="00CE21F8">
              <w:rPr>
                <w:rFonts w:ascii="Courier New" w:hAnsi="Courier New" w:cs="Courier New"/>
                <w:color w:val="000000"/>
                <w:szCs w:val="22"/>
              </w:rPr>
              <w:t>id</w:t>
            </w:r>
            <w:r w:rsidRPr="008B2787">
              <w:rPr>
                <w:color w:val="000000"/>
                <w:szCs w:val="22"/>
              </w:rPr>
              <w:t xml:space="preserve"> property specifies a globally unique identifier for the exploit instance.</w:t>
            </w:r>
          </w:p>
        </w:tc>
      </w:tr>
      <w:tr w:rsidR="005E3EEE" w:rsidTr="00A214D6">
        <w:trPr>
          <w:trHeight w:val="547"/>
        </w:trPr>
        <w:tc>
          <w:tcPr>
            <w:tcW w:w="2358" w:type="dxa"/>
            <w:vAlign w:val="center"/>
          </w:tcPr>
          <w:p w:rsidR="005E3EEE" w:rsidRPr="008B2787" w:rsidRDefault="005E3EEE" w:rsidP="00A214D6">
            <w:pPr>
              <w:rPr>
                <w:b/>
              </w:rPr>
            </w:pPr>
            <w:r w:rsidRPr="008B2787">
              <w:rPr>
                <w:b/>
              </w:rPr>
              <w:t>idref</w:t>
            </w:r>
          </w:p>
        </w:tc>
        <w:tc>
          <w:tcPr>
            <w:tcW w:w="3870" w:type="dxa"/>
            <w:vAlign w:val="center"/>
          </w:tcPr>
          <w:p w:rsidR="005E3EEE" w:rsidRDefault="005E3EEE" w:rsidP="00A214D6">
            <w:pPr>
              <w:rPr>
                <w:rFonts w:ascii="Courier New" w:hAnsi="Courier New" w:cs="Courier New"/>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rsidR="005E3EEE" w:rsidRPr="008B2787" w:rsidRDefault="005E3EEE" w:rsidP="00A214D6">
            <w:pPr>
              <w:jc w:val="center"/>
            </w:pPr>
            <w:r w:rsidRPr="008B2787">
              <w:t>0..1</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idref</w:t>
            </w:r>
            <w:r w:rsidRPr="008B2787">
              <w:rPr>
                <w:color w:val="000000"/>
                <w:szCs w:val="22"/>
              </w:rPr>
              <w:t xml:space="preserve"> property specifies an identifier reference to an exploit instance specified elsewhere. When the </w:t>
            </w:r>
            <w:r w:rsidRPr="00CE21F8">
              <w:rPr>
                <w:rFonts w:ascii="Courier New" w:hAnsi="Courier New" w:cs="Courier New"/>
                <w:color w:val="000000"/>
                <w:szCs w:val="22"/>
              </w:rPr>
              <w:t>idref</w:t>
            </w:r>
            <w:r w:rsidRPr="008B2787">
              <w:rPr>
                <w:color w:val="000000"/>
                <w:szCs w:val="22"/>
              </w:rPr>
              <w:t xml:space="preserve"> property is used, the </w:t>
            </w:r>
            <w:r w:rsidRPr="00CE21F8">
              <w:rPr>
                <w:rFonts w:ascii="Courier New" w:hAnsi="Courier New" w:cs="Courier New"/>
                <w:color w:val="000000"/>
                <w:szCs w:val="22"/>
              </w:rPr>
              <w:t>id</w:t>
            </w:r>
            <w:r w:rsidRPr="008B2787">
              <w:rPr>
                <w:color w:val="000000"/>
                <w:szCs w:val="22"/>
              </w:rPr>
              <w:t xml:space="preserve"> property MUST NOT also be specified and the other properties of the </w:t>
            </w:r>
            <w:r w:rsidRPr="00CE21F8">
              <w:rPr>
                <w:rFonts w:ascii="Courier New" w:hAnsi="Courier New" w:cs="Courier New"/>
                <w:color w:val="000000"/>
                <w:szCs w:val="22"/>
              </w:rPr>
              <w:t>ExploitType</w:t>
            </w:r>
            <w:r w:rsidRPr="008B2787">
              <w:rPr>
                <w:color w:val="000000"/>
                <w:szCs w:val="22"/>
              </w:rPr>
              <w:t xml:space="preserve"> class SHOULD NOT hold any content.</w:t>
            </w:r>
          </w:p>
        </w:tc>
      </w:tr>
      <w:tr w:rsidR="005E3EEE" w:rsidTr="00A214D6">
        <w:trPr>
          <w:trHeight w:val="547"/>
        </w:trPr>
        <w:tc>
          <w:tcPr>
            <w:tcW w:w="2358" w:type="dxa"/>
            <w:vAlign w:val="center"/>
          </w:tcPr>
          <w:p w:rsidR="005E3EEE" w:rsidRPr="008B2787" w:rsidRDefault="005E3EEE" w:rsidP="00A214D6">
            <w:pPr>
              <w:rPr>
                <w:b/>
              </w:rPr>
            </w:pPr>
            <w:r w:rsidRPr="008B2787">
              <w:rPr>
                <w:b/>
              </w:rPr>
              <w:t>Title</w:t>
            </w:r>
          </w:p>
        </w:tc>
        <w:tc>
          <w:tcPr>
            <w:tcW w:w="3870" w:type="dxa"/>
            <w:vAlign w:val="center"/>
          </w:tcPr>
          <w:p w:rsidR="005E3EEE" w:rsidRDefault="005E3EEE" w:rsidP="00A214D6">
            <w:pPr>
              <w:rPr>
                <w:rFonts w:ascii="Courier New" w:hAnsi="Courier New" w:cs="Courier New"/>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rsidR="005E3EEE" w:rsidRPr="008B2787" w:rsidRDefault="005E3EEE" w:rsidP="00A214D6">
            <w:pPr>
              <w:jc w:val="center"/>
            </w:pPr>
            <w:r w:rsidRPr="008B2787">
              <w:t>0..1</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Title</w:t>
            </w:r>
            <w:r w:rsidRPr="008B2787">
              <w:rPr>
                <w:color w:val="000000"/>
                <w:szCs w:val="22"/>
              </w:rPr>
              <w:t xml:space="preserve"> property captures a title for the exploit instance and reflects what the content producer thinks the exploit instance as a whole should be called.  The </w:t>
            </w:r>
            <w:r w:rsidRPr="00CE21F8">
              <w:rPr>
                <w:rFonts w:ascii="Courier New" w:hAnsi="Courier New" w:cs="Courier New"/>
                <w:color w:val="000000"/>
                <w:szCs w:val="22"/>
              </w:rPr>
              <w:t>Title</w:t>
            </w:r>
            <w:r w:rsidRPr="008B2787">
              <w:rPr>
                <w:color w:val="000000"/>
                <w:szCs w:val="22"/>
              </w:rPr>
              <w:t xml:space="preserve"> property is typically used by humans to reference a particular exploit instance; however, it is not suggested for correlation. </w:t>
            </w:r>
          </w:p>
        </w:tc>
      </w:tr>
      <w:tr w:rsidR="005E3EEE" w:rsidTr="00A214D6">
        <w:trPr>
          <w:trHeight w:val="547"/>
        </w:trPr>
        <w:tc>
          <w:tcPr>
            <w:tcW w:w="2358" w:type="dxa"/>
            <w:vAlign w:val="center"/>
          </w:tcPr>
          <w:p w:rsidR="005E3EEE" w:rsidRPr="008B2787" w:rsidRDefault="005E3EEE" w:rsidP="00A214D6">
            <w:pPr>
              <w:rPr>
                <w:b/>
              </w:rPr>
            </w:pPr>
            <w:r w:rsidRPr="008B2787">
              <w:rPr>
                <w:b/>
              </w:rPr>
              <w:t>Description</w:t>
            </w:r>
          </w:p>
        </w:tc>
        <w:tc>
          <w:tcPr>
            <w:tcW w:w="3870" w:type="dxa"/>
            <w:vAlign w:val="center"/>
          </w:tcPr>
          <w:p w:rsidR="005E3EEE" w:rsidRDefault="005E3EEE" w:rsidP="00A214D6">
            <w:pPr>
              <w:rPr>
                <w:rFonts w:ascii="Courier New" w:hAnsi="Courier New" w:cs="Courier New"/>
              </w:rPr>
            </w:pPr>
            <w:r>
              <w:rPr>
                <w:rFonts w:ascii="Courier New" w:hAnsi="Courier New" w:cs="Courier New"/>
              </w:rPr>
              <w:t>stixCommon:StructuredTextType</w:t>
            </w:r>
          </w:p>
        </w:tc>
        <w:tc>
          <w:tcPr>
            <w:tcW w:w="1440" w:type="dxa"/>
            <w:vAlign w:val="center"/>
          </w:tcPr>
          <w:p w:rsidR="005E3EEE" w:rsidRPr="008B2787" w:rsidRDefault="005E3EEE" w:rsidP="00A214D6">
            <w:pPr>
              <w:jc w:val="center"/>
            </w:pPr>
            <w:r w:rsidRPr="008B2787">
              <w:t>0..*</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Description</w:t>
            </w:r>
            <w:r w:rsidRPr="008B2787">
              <w:rPr>
                <w:color w:val="000000"/>
                <w:szCs w:val="22"/>
              </w:rPr>
              <w:t xml:space="preserve"> property captures a textual description of the exploit instance.  Any length is permitted.  Optional formatting is supported via the </w:t>
            </w:r>
            <w:r w:rsidRPr="00CE21F8">
              <w:rPr>
                <w:rFonts w:ascii="Courier New" w:hAnsi="Courier New" w:cs="Courier New"/>
                <w:color w:val="000000"/>
                <w:szCs w:val="22"/>
              </w:rPr>
              <w:t>structuring_format</w:t>
            </w:r>
            <w:r w:rsidRPr="008B2787">
              <w:rPr>
                <w:color w:val="000000"/>
                <w:szCs w:val="22"/>
              </w:rPr>
              <w:t xml:space="preserve"> property of the </w:t>
            </w:r>
            <w:r w:rsidRPr="00CE21F8">
              <w:rPr>
                <w:rFonts w:ascii="Courier New" w:hAnsi="Courier New" w:cs="Courier New"/>
                <w:color w:val="000000"/>
                <w:szCs w:val="22"/>
              </w:rPr>
              <w:t>StructuredTextType</w:t>
            </w:r>
            <w:r w:rsidRPr="008B2787">
              <w:rPr>
                <w:color w:val="000000"/>
                <w:szCs w:val="22"/>
              </w:rPr>
              <w:t xml:space="preserve"> class.</w:t>
            </w:r>
          </w:p>
        </w:tc>
      </w:tr>
      <w:tr w:rsidR="005E3EEE" w:rsidTr="00A214D6">
        <w:trPr>
          <w:trHeight w:val="547"/>
        </w:trPr>
        <w:tc>
          <w:tcPr>
            <w:tcW w:w="2358" w:type="dxa"/>
            <w:vAlign w:val="center"/>
          </w:tcPr>
          <w:p w:rsidR="005E3EEE" w:rsidRPr="008B2787" w:rsidRDefault="005E3EEE" w:rsidP="00A214D6">
            <w:pPr>
              <w:rPr>
                <w:b/>
              </w:rPr>
            </w:pPr>
            <w:r w:rsidRPr="008B2787">
              <w:rPr>
                <w:b/>
              </w:rPr>
              <w:t>Short_Description</w:t>
            </w:r>
          </w:p>
        </w:tc>
        <w:tc>
          <w:tcPr>
            <w:tcW w:w="3870" w:type="dxa"/>
            <w:vAlign w:val="center"/>
          </w:tcPr>
          <w:p w:rsidR="005E3EEE" w:rsidRDefault="005E3EEE" w:rsidP="00A214D6">
            <w:pPr>
              <w:rPr>
                <w:rFonts w:ascii="Courier New" w:hAnsi="Courier New" w:cs="Courier New"/>
              </w:rPr>
            </w:pPr>
            <w:r>
              <w:rPr>
                <w:rFonts w:ascii="Courier New" w:hAnsi="Courier New" w:cs="Courier New"/>
              </w:rPr>
              <w:t>stixCommon:StructuredTextType</w:t>
            </w:r>
          </w:p>
        </w:tc>
        <w:tc>
          <w:tcPr>
            <w:tcW w:w="1440" w:type="dxa"/>
            <w:vAlign w:val="center"/>
          </w:tcPr>
          <w:p w:rsidR="005E3EEE" w:rsidRPr="008B2787" w:rsidRDefault="005E3EEE" w:rsidP="00A214D6">
            <w:pPr>
              <w:jc w:val="center"/>
            </w:pPr>
            <w:r w:rsidRPr="008B2787">
              <w:t>0..*</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Short_Description</w:t>
            </w:r>
            <w:r w:rsidRPr="008B2787">
              <w:rPr>
                <w:color w:val="000000"/>
                <w:szCs w:val="22"/>
              </w:rPr>
              <w:t xml:space="preserve"> property captures a short textual description of the exploit instance.   This property is secondary and should only be used if the </w:t>
            </w:r>
            <w:r w:rsidRPr="00CE21F8">
              <w:rPr>
                <w:rFonts w:ascii="Courier New" w:hAnsi="Courier New" w:cs="Courier New"/>
                <w:color w:val="000000"/>
                <w:szCs w:val="22"/>
              </w:rPr>
              <w:t>Description</w:t>
            </w:r>
            <w:r w:rsidRPr="008B2787">
              <w:rPr>
                <w:color w:val="000000"/>
                <w:szCs w:val="22"/>
              </w:rPr>
              <w:t xml:space="preserve"> property is already populated and another, shorter description is available.</w:t>
            </w:r>
          </w:p>
        </w:tc>
      </w:tr>
    </w:tbl>
    <w:p w:rsidR="005E3EEE" w:rsidRDefault="005E3EEE" w:rsidP="005E3EEE">
      <w:pPr>
        <w:pStyle w:val="Heading2"/>
      </w:pPr>
      <w:bookmarkStart w:id="110" w:name="_Toc421619023"/>
      <w:bookmarkStart w:id="111" w:name="_Toc429676660"/>
      <w:r w:rsidRPr="005E3EEE">
        <w:lastRenderedPageBreak/>
        <w:t>ResourceType</w:t>
      </w:r>
      <w:r>
        <w:t xml:space="preserve"> Class</w:t>
      </w:r>
      <w:bookmarkEnd w:id="110"/>
      <w:bookmarkEnd w:id="111"/>
    </w:p>
    <w:p w:rsidR="005E3EEE" w:rsidRDefault="005E3EEE" w:rsidP="005E3EEE">
      <w:pPr>
        <w:spacing w:after="240"/>
      </w:pPr>
      <w:r w:rsidRPr="00921DE8">
        <w:t xml:space="preserve">The </w:t>
      </w:r>
      <w:r w:rsidRPr="00921DE8">
        <w:rPr>
          <w:rFonts w:ascii="Courier New" w:hAnsi="Courier New" w:cs="Courier New"/>
        </w:rPr>
        <w:t>ResourceType</w:t>
      </w:r>
      <w:r w:rsidRPr="00921DE8">
        <w:t xml:space="preserve"> class characterizes resources the adversary may leverage.</w:t>
      </w:r>
    </w:p>
    <w:p w:rsidR="005E3EEE" w:rsidRDefault="005E3EEE" w:rsidP="005E3EEE">
      <w:pPr>
        <w:spacing w:after="240"/>
      </w:pPr>
      <w:r>
        <w:rPr>
          <w:rFonts w:cs="Courier New"/>
        </w:rPr>
        <w:t xml:space="preserve">The UML </w:t>
      </w:r>
      <w:r w:rsidRPr="006A4501">
        <w:rPr>
          <w:rFonts w:cs="Courier New"/>
        </w:rPr>
        <w:t xml:space="preserve">diagram corresponding to the </w:t>
      </w:r>
      <w:r>
        <w:rPr>
          <w:rFonts w:ascii="Courier New" w:hAnsi="Courier New" w:cs="Courier New"/>
        </w:rPr>
        <w:t>Resource</w:t>
      </w:r>
      <w:r w:rsidRPr="006A4501">
        <w:rPr>
          <w:rFonts w:ascii="Courier New" w:hAnsi="Courier New" w:cs="Courier New"/>
        </w:rPr>
        <w:t>Type</w:t>
      </w:r>
      <w:r w:rsidRPr="006A4501">
        <w:rPr>
          <w:rFonts w:cs="Courier New"/>
        </w:rPr>
        <w:t xml:space="preserve"> class is shown </w:t>
      </w:r>
      <w:r w:rsidRPr="006A4501">
        <w:t>in</w:t>
      </w:r>
      <w:r>
        <w:t xml:space="preserve"> </w:t>
      </w:r>
      <w:r w:rsidRPr="0008014A">
        <w:rPr>
          <w:b/>
          <w:color w:val="0000EE"/>
        </w:rPr>
        <w:fldChar w:fldCharType="begin"/>
      </w:r>
      <w:r w:rsidRPr="0008014A">
        <w:rPr>
          <w:b/>
          <w:color w:val="0000EE"/>
        </w:rPr>
        <w:instrText xml:space="preserve"> REF _Ref415046052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5</w:t>
      </w:r>
      <w:r w:rsidRPr="0008014A">
        <w:rPr>
          <w:b/>
          <w:color w:val="0000EE"/>
        </w:rPr>
        <w:fldChar w:fldCharType="end"/>
      </w:r>
      <w:r w:rsidRPr="006A4501">
        <w:t>.</w:t>
      </w:r>
    </w:p>
    <w:p w:rsidR="005E3EEE" w:rsidRDefault="005E3EEE" w:rsidP="005E3EEE">
      <w:pPr>
        <w:spacing w:after="120"/>
        <w:jc w:val="center"/>
      </w:pPr>
      <w:r>
        <w:rPr>
          <w:noProof/>
        </w:rPr>
        <w:drawing>
          <wp:inline distT="0" distB="0" distL="0" distR="0" wp14:anchorId="62E32F4D" wp14:editId="409A97C8">
            <wp:extent cx="8229600" cy="23641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IX_Resource.png"/>
                    <pic:cNvPicPr/>
                  </pic:nvPicPr>
                  <pic:blipFill>
                    <a:blip r:embed="rId42">
                      <a:extLst>
                        <a:ext uri="{28A0092B-C50C-407E-A947-70E740481C1C}">
                          <a14:useLocalDpi xmlns:a14="http://schemas.microsoft.com/office/drawing/2010/main" val="0"/>
                        </a:ext>
                      </a:extLst>
                    </a:blip>
                    <a:stretch>
                      <a:fillRect/>
                    </a:stretch>
                  </pic:blipFill>
                  <pic:spPr>
                    <a:xfrm>
                      <a:off x="0" y="0"/>
                      <a:ext cx="8229600" cy="2364105"/>
                    </a:xfrm>
                    <a:prstGeom prst="rect">
                      <a:avLst/>
                    </a:prstGeom>
                  </pic:spPr>
                </pic:pic>
              </a:graphicData>
            </a:graphic>
          </wp:inline>
        </w:drawing>
      </w:r>
    </w:p>
    <w:p w:rsidR="005E3EEE" w:rsidRDefault="005E3EEE" w:rsidP="005E3EEE">
      <w:pPr>
        <w:pStyle w:val="Caption"/>
        <w:rPr>
          <w:b/>
        </w:rPr>
      </w:pPr>
      <w:bookmarkStart w:id="112" w:name="_Ref415046052"/>
      <w:r w:rsidRPr="0086379B">
        <w:t xml:space="preserve">Figure </w:t>
      </w:r>
      <w:fldSimple w:instr=" STYLEREF 1 \s ">
        <w:r w:rsidR="005D0429">
          <w:rPr>
            <w:noProof/>
          </w:rPr>
          <w:t>3</w:t>
        </w:r>
      </w:fldSimple>
      <w:r>
        <w:noBreakHyphen/>
      </w:r>
      <w:fldSimple w:instr=" SEQ Figure \* ARABIC \s 1 ">
        <w:r w:rsidR="005D0429">
          <w:rPr>
            <w:noProof/>
          </w:rPr>
          <w:t>5</w:t>
        </w:r>
      </w:fldSimple>
      <w:bookmarkEnd w:id="112"/>
      <w:r>
        <w:t xml:space="preserve">. UML diagram of the </w:t>
      </w:r>
      <w:r>
        <w:rPr>
          <w:rFonts w:ascii="Courier New" w:hAnsi="Courier New" w:cs="Courier New"/>
        </w:rPr>
        <w:t>ResourceType</w:t>
      </w:r>
      <w:r>
        <w:t xml:space="preserve"> class</w:t>
      </w:r>
    </w:p>
    <w:p w:rsidR="005E3EEE" w:rsidRDefault="005E3EEE" w:rsidP="0008014A">
      <w:pPr>
        <w:spacing w:before="240" w:after="240"/>
      </w:pPr>
      <w:r>
        <w:t xml:space="preserve">The property table given in </w:t>
      </w:r>
      <w:r w:rsidRPr="0008014A">
        <w:rPr>
          <w:b/>
          <w:color w:val="0000EE"/>
        </w:rPr>
        <w:fldChar w:fldCharType="begin"/>
      </w:r>
      <w:r w:rsidRPr="0008014A">
        <w:rPr>
          <w:b/>
          <w:color w:val="0000EE"/>
        </w:rPr>
        <w:instrText xml:space="preserve"> REF _Ref391382493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10</w:t>
      </w:r>
      <w:r w:rsidRPr="0008014A">
        <w:rPr>
          <w:b/>
          <w:color w:val="0000EE"/>
        </w:rPr>
        <w:fldChar w:fldCharType="end"/>
      </w:r>
      <w:r>
        <w:t xml:space="preserve"> corresponds to the UML diagram given in </w:t>
      </w:r>
      <w:r w:rsidRPr="0008014A">
        <w:rPr>
          <w:b/>
          <w:color w:val="0000EE"/>
        </w:rPr>
        <w:fldChar w:fldCharType="begin"/>
      </w:r>
      <w:r w:rsidRPr="0008014A">
        <w:rPr>
          <w:b/>
          <w:color w:val="0000EE"/>
        </w:rPr>
        <w:instrText xml:space="preserve"> REF _Ref415046052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5</w:t>
      </w:r>
      <w:r w:rsidRPr="0008014A">
        <w:rPr>
          <w:b/>
          <w:color w:val="0000EE"/>
        </w:rPr>
        <w:fldChar w:fldCharType="end"/>
      </w:r>
      <w:r>
        <w:t>.</w:t>
      </w:r>
    </w:p>
    <w:p w:rsidR="005E3EEE" w:rsidRDefault="005E3EEE" w:rsidP="005E3EEE">
      <w:pPr>
        <w:pStyle w:val="Caption"/>
      </w:pPr>
      <w:bookmarkStart w:id="113" w:name="_Ref391382493"/>
      <w:r w:rsidRPr="00C96A2E">
        <w:t xml:space="preserve">Table </w:t>
      </w:r>
      <w:fldSimple w:instr=" STYLEREF 1 \s ">
        <w:r w:rsidR="005D0429">
          <w:rPr>
            <w:noProof/>
          </w:rPr>
          <w:t>3</w:t>
        </w:r>
      </w:fldSimple>
      <w:r>
        <w:noBreakHyphen/>
      </w:r>
      <w:fldSimple w:instr=" SEQ Table \* ARABIC \s 1 ">
        <w:r w:rsidR="005D0429">
          <w:rPr>
            <w:noProof/>
          </w:rPr>
          <w:t>10</w:t>
        </w:r>
      </w:fldSimple>
      <w:bookmarkEnd w:id="113"/>
      <w:r>
        <w:t xml:space="preserve">. Properties </w:t>
      </w:r>
      <w:r w:rsidRPr="00C96A2E">
        <w:t>of</w:t>
      </w:r>
      <w:r>
        <w:t xml:space="preserve"> the</w:t>
      </w:r>
      <w:r w:rsidRPr="00C96A2E">
        <w:t xml:space="preserve"> </w:t>
      </w:r>
      <w:r>
        <w:rPr>
          <w:rFonts w:ascii="Courier New" w:hAnsi="Courier New" w:cs="Courier New"/>
        </w:rPr>
        <w:t>ResourceType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3690"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688"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rPr>
                <w:b/>
              </w:rPr>
            </w:pPr>
            <w:r w:rsidRPr="008B2787">
              <w:rPr>
                <w:b/>
              </w:rPr>
              <w:t>Tools</w:t>
            </w:r>
          </w:p>
        </w:tc>
        <w:tc>
          <w:tcPr>
            <w:tcW w:w="3690" w:type="dxa"/>
            <w:vAlign w:val="center"/>
          </w:tcPr>
          <w:p w:rsidR="005E3EEE" w:rsidRPr="009B3EC0" w:rsidRDefault="005E3EEE" w:rsidP="00A214D6">
            <w:pPr>
              <w:rPr>
                <w:rFonts w:ascii="Courier New" w:hAnsi="Courier New" w:cs="Courier New"/>
              </w:rPr>
            </w:pPr>
            <w:r>
              <w:rPr>
                <w:rFonts w:ascii="Courier New" w:hAnsi="Courier New" w:cs="Courier New"/>
              </w:rPr>
              <w:t>ToolsType</w:t>
            </w:r>
          </w:p>
        </w:tc>
        <w:tc>
          <w:tcPr>
            <w:tcW w:w="1440" w:type="dxa"/>
            <w:vAlign w:val="center"/>
          </w:tcPr>
          <w:p w:rsidR="005E3EEE" w:rsidRPr="00E65B09" w:rsidRDefault="005E3EEE" w:rsidP="00A214D6">
            <w:pPr>
              <w:jc w:val="center"/>
              <w:rPr>
                <w:sz w:val="22"/>
              </w:rPr>
            </w:pPr>
            <w:r w:rsidRPr="008B2787">
              <w:t>0..1</w:t>
            </w:r>
          </w:p>
        </w:tc>
        <w:tc>
          <w:tcPr>
            <w:tcW w:w="5688" w:type="dxa"/>
            <w:vAlign w:val="center"/>
          </w:tcPr>
          <w:p w:rsidR="005E3EEE" w:rsidRPr="008B2787" w:rsidRDefault="005E3EEE" w:rsidP="00A214D6">
            <w:pPr>
              <w:rPr>
                <w:szCs w:val="22"/>
              </w:rPr>
            </w:pPr>
            <w:r w:rsidRPr="008B2787">
              <w:rPr>
                <w:szCs w:val="22"/>
              </w:rPr>
              <w:t xml:space="preserve">The </w:t>
            </w:r>
            <w:r w:rsidRPr="00CE21F8">
              <w:rPr>
                <w:rFonts w:ascii="Courier New" w:hAnsi="Courier New" w:cs="Courier New"/>
                <w:szCs w:val="22"/>
              </w:rPr>
              <w:t>Tools</w:t>
            </w:r>
            <w:r w:rsidRPr="008B2787">
              <w:rPr>
                <w:szCs w:val="22"/>
              </w:rPr>
              <w:t xml:space="preserve"> property specifies a set of one or more tools that an adversary may leverage.</w:t>
            </w:r>
          </w:p>
        </w:tc>
      </w:tr>
      <w:tr w:rsidR="005E3EEE" w:rsidTr="00A214D6">
        <w:trPr>
          <w:trHeight w:val="547"/>
        </w:trPr>
        <w:tc>
          <w:tcPr>
            <w:tcW w:w="2358" w:type="dxa"/>
            <w:vAlign w:val="center"/>
          </w:tcPr>
          <w:p w:rsidR="005E3EEE" w:rsidRPr="008B2787" w:rsidRDefault="005E3EEE" w:rsidP="00A214D6">
            <w:pPr>
              <w:rPr>
                <w:b/>
              </w:rPr>
            </w:pPr>
            <w:r w:rsidRPr="008B2787">
              <w:rPr>
                <w:b/>
              </w:rPr>
              <w:t>Infrastructure</w:t>
            </w:r>
          </w:p>
        </w:tc>
        <w:tc>
          <w:tcPr>
            <w:tcW w:w="3690" w:type="dxa"/>
            <w:vAlign w:val="center"/>
          </w:tcPr>
          <w:p w:rsidR="005E3EEE" w:rsidRDefault="005E3EEE" w:rsidP="00A214D6">
            <w:pPr>
              <w:rPr>
                <w:rFonts w:ascii="Courier New" w:hAnsi="Courier New" w:cs="Courier New"/>
              </w:rPr>
            </w:pPr>
            <w:r>
              <w:rPr>
                <w:rFonts w:ascii="Courier New" w:hAnsi="Courier New" w:cs="Courier New"/>
              </w:rPr>
              <w:t>InfrastructureType</w:t>
            </w:r>
          </w:p>
        </w:tc>
        <w:tc>
          <w:tcPr>
            <w:tcW w:w="1440" w:type="dxa"/>
            <w:vAlign w:val="center"/>
          </w:tcPr>
          <w:p w:rsidR="005E3EEE" w:rsidRPr="008B2787" w:rsidRDefault="005E3EEE" w:rsidP="00A214D6">
            <w:pPr>
              <w:jc w:val="center"/>
            </w:pPr>
            <w:r w:rsidRPr="008B2787">
              <w:t>0..1</w:t>
            </w:r>
          </w:p>
        </w:tc>
        <w:tc>
          <w:tcPr>
            <w:tcW w:w="5688" w:type="dxa"/>
            <w:vAlign w:val="center"/>
          </w:tcPr>
          <w:p w:rsidR="005E3EEE" w:rsidRPr="008B2787" w:rsidRDefault="005E3EEE" w:rsidP="00A214D6">
            <w:pPr>
              <w:rPr>
                <w:szCs w:val="22"/>
              </w:rPr>
            </w:pPr>
            <w:r w:rsidRPr="008B2787">
              <w:rPr>
                <w:rFonts w:cs="Arial"/>
                <w:szCs w:val="22"/>
              </w:rPr>
              <w:t xml:space="preserve">The </w:t>
            </w:r>
            <w:r w:rsidRPr="00CE21F8">
              <w:rPr>
                <w:rFonts w:ascii="Courier New" w:hAnsi="Courier New" w:cs="Courier New"/>
                <w:szCs w:val="22"/>
              </w:rPr>
              <w:t>Infrastructure</w:t>
            </w:r>
            <w:r w:rsidRPr="008B2787">
              <w:rPr>
                <w:rFonts w:cs="Arial"/>
                <w:szCs w:val="22"/>
              </w:rPr>
              <w:t xml:space="preserve"> property characterizes infrastructure that an adversary may leverage.</w:t>
            </w:r>
          </w:p>
        </w:tc>
      </w:tr>
      <w:tr w:rsidR="005E3EEE" w:rsidTr="00A214D6">
        <w:trPr>
          <w:trHeight w:val="547"/>
        </w:trPr>
        <w:tc>
          <w:tcPr>
            <w:tcW w:w="2358" w:type="dxa"/>
            <w:vAlign w:val="center"/>
          </w:tcPr>
          <w:p w:rsidR="005E3EEE" w:rsidRPr="008B2787" w:rsidRDefault="005E3EEE" w:rsidP="00A214D6">
            <w:pPr>
              <w:rPr>
                <w:b/>
              </w:rPr>
            </w:pPr>
            <w:r w:rsidRPr="008B2787">
              <w:rPr>
                <w:b/>
              </w:rPr>
              <w:t>Personas</w:t>
            </w:r>
          </w:p>
        </w:tc>
        <w:tc>
          <w:tcPr>
            <w:tcW w:w="3690" w:type="dxa"/>
            <w:vAlign w:val="center"/>
          </w:tcPr>
          <w:p w:rsidR="005E3EEE" w:rsidRDefault="005E3EEE" w:rsidP="00A214D6">
            <w:pPr>
              <w:rPr>
                <w:rFonts w:ascii="Courier New" w:hAnsi="Courier New" w:cs="Courier New"/>
              </w:rPr>
            </w:pPr>
            <w:r>
              <w:rPr>
                <w:rFonts w:ascii="Courier New" w:hAnsi="Courier New" w:cs="Courier New"/>
              </w:rPr>
              <w:t>PersonasType</w:t>
            </w:r>
          </w:p>
        </w:tc>
        <w:tc>
          <w:tcPr>
            <w:tcW w:w="1440" w:type="dxa"/>
            <w:vAlign w:val="center"/>
          </w:tcPr>
          <w:p w:rsidR="005E3EEE" w:rsidRPr="008B2787" w:rsidRDefault="005E3EEE" w:rsidP="00A214D6">
            <w:pPr>
              <w:jc w:val="center"/>
            </w:pPr>
            <w:r w:rsidRPr="008B2787">
              <w:t>0..1</w:t>
            </w:r>
          </w:p>
        </w:tc>
        <w:tc>
          <w:tcPr>
            <w:tcW w:w="5688" w:type="dxa"/>
            <w:vAlign w:val="center"/>
          </w:tcPr>
          <w:p w:rsidR="005E3EEE" w:rsidRPr="008B2787" w:rsidRDefault="005E3EEE" w:rsidP="00A214D6">
            <w:pPr>
              <w:rPr>
                <w:szCs w:val="22"/>
              </w:rPr>
            </w:pPr>
            <w:r w:rsidRPr="008B2787">
              <w:rPr>
                <w:rFonts w:cs="Arial"/>
                <w:szCs w:val="22"/>
              </w:rPr>
              <w:t xml:space="preserve">The </w:t>
            </w:r>
            <w:r w:rsidRPr="00CE21F8">
              <w:rPr>
                <w:rFonts w:ascii="Courier New" w:hAnsi="Courier New" w:cs="Courier New"/>
                <w:szCs w:val="22"/>
              </w:rPr>
              <w:t>Personas</w:t>
            </w:r>
            <w:r w:rsidRPr="008B2787">
              <w:rPr>
                <w:rFonts w:cs="Arial"/>
                <w:szCs w:val="22"/>
              </w:rPr>
              <w:t xml:space="preserve"> property specifies a set of one or more personas that an adversary may leverage.  Different personas are often used as a method of masquerade.</w:t>
            </w:r>
          </w:p>
        </w:tc>
      </w:tr>
    </w:tbl>
    <w:p w:rsidR="005E3EEE" w:rsidRDefault="005E3EEE" w:rsidP="005E3EEE">
      <w:pPr>
        <w:pStyle w:val="Heading3"/>
      </w:pPr>
      <w:bookmarkStart w:id="114" w:name="_Toc421619024"/>
      <w:bookmarkStart w:id="115" w:name="_Toc429676661"/>
      <w:bookmarkStart w:id="116" w:name="_Ref394941555"/>
      <w:r w:rsidRPr="005E3EEE">
        <w:lastRenderedPageBreak/>
        <w:t>ToolsType</w:t>
      </w:r>
      <w:r>
        <w:t xml:space="preserve"> Class</w:t>
      </w:r>
      <w:bookmarkEnd w:id="114"/>
      <w:bookmarkEnd w:id="115"/>
    </w:p>
    <w:p w:rsidR="005E3EEE" w:rsidRDefault="005E3EEE" w:rsidP="005E3EEE">
      <w:pPr>
        <w:spacing w:after="240"/>
      </w:pPr>
      <w:r w:rsidRPr="00374F78">
        <w:t xml:space="preserve">The </w:t>
      </w:r>
      <w:r w:rsidRPr="00374F78">
        <w:rPr>
          <w:rFonts w:ascii="Courier New" w:hAnsi="Courier New" w:cs="Courier New"/>
        </w:rPr>
        <w:t>ToolsType</w:t>
      </w:r>
      <w:r w:rsidRPr="00374F78">
        <w:t xml:space="preserve"> class specifies a set of one or more tools that </w:t>
      </w:r>
      <w:r>
        <w:t>an</w:t>
      </w:r>
      <w:r w:rsidRPr="00374F78">
        <w:t xml:space="preserve"> adversary may leverage.</w:t>
      </w:r>
      <w:r>
        <w:t xml:space="preserve"> Tools specified may cover a wide range of types (DDOS tools, exploit kits, packers, communications tools, etc.). While </w:t>
      </w:r>
      <w:r w:rsidRPr="00BA61D4">
        <w:rPr>
          <w:rFonts w:ascii="Courier New" w:hAnsi="Courier New" w:cs="Courier New"/>
        </w:rPr>
        <w:t>ToolsType</w:t>
      </w:r>
      <w:r>
        <w:t xml:space="preserve"> may be appropriate for characterizing the use of a particular malware as an attack tool including details of specific version or configuration, it is not appropriate for characterizing the structure or behavior of malware which is more appropriately characterized using </w:t>
      </w:r>
      <w:r w:rsidRPr="00BA61D4">
        <w:rPr>
          <w:rFonts w:ascii="Courier New" w:hAnsi="Courier New" w:cs="Courier New"/>
        </w:rPr>
        <w:t>MalwareInstanceType</w:t>
      </w:r>
      <w:r>
        <w:rPr>
          <w:rFonts w:ascii="Courier New" w:hAnsi="Courier New" w:cs="Courier New"/>
        </w:rPr>
        <w:t>.</w:t>
      </w:r>
    </w:p>
    <w:p w:rsidR="005E3EEE" w:rsidRDefault="005E3EEE" w:rsidP="005E3EEE">
      <w:pPr>
        <w:spacing w:after="240"/>
      </w:pPr>
      <w:r>
        <w:t xml:space="preserve">The property of the </w:t>
      </w:r>
      <w:r w:rsidRPr="006F4008">
        <w:rPr>
          <w:rFonts w:ascii="Courier New" w:hAnsi="Courier New" w:cs="Courier New"/>
        </w:rPr>
        <w:t>ToolsType</w:t>
      </w:r>
      <w:r>
        <w:t xml:space="preserve"> class is shown in </w:t>
      </w:r>
      <w:r w:rsidRPr="0008014A">
        <w:rPr>
          <w:b/>
          <w:color w:val="0000EE"/>
        </w:rPr>
        <w:fldChar w:fldCharType="begin"/>
      </w:r>
      <w:r w:rsidRPr="0008014A">
        <w:rPr>
          <w:b/>
          <w:color w:val="0000EE"/>
        </w:rPr>
        <w:instrText xml:space="preserve"> REF _Ref398977548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11</w:t>
      </w:r>
      <w:r w:rsidRPr="0008014A">
        <w:rPr>
          <w:b/>
          <w:color w:val="0000EE"/>
        </w:rPr>
        <w:fldChar w:fldCharType="end"/>
      </w:r>
      <w:r>
        <w:t xml:space="preserve">. </w:t>
      </w:r>
    </w:p>
    <w:p w:rsidR="005E3EEE" w:rsidRDefault="005E3EEE" w:rsidP="005E3EEE">
      <w:pPr>
        <w:pStyle w:val="Caption"/>
      </w:pPr>
      <w:bookmarkStart w:id="117" w:name="_Ref398977548"/>
      <w:r w:rsidRPr="00C96A2E">
        <w:t xml:space="preserve">Table </w:t>
      </w:r>
      <w:fldSimple w:instr=" STYLEREF 1 \s ">
        <w:r w:rsidR="005D0429">
          <w:rPr>
            <w:noProof/>
          </w:rPr>
          <w:t>3</w:t>
        </w:r>
      </w:fldSimple>
      <w:r>
        <w:noBreakHyphen/>
      </w:r>
      <w:fldSimple w:instr=" SEQ Table \* ARABIC \s 1 ">
        <w:r w:rsidR="005D0429">
          <w:rPr>
            <w:noProof/>
          </w:rPr>
          <w:t>11</w:t>
        </w:r>
      </w:fldSimple>
      <w:bookmarkEnd w:id="117"/>
      <w:r>
        <w:t xml:space="preserve">. Properties </w:t>
      </w:r>
      <w:r w:rsidRPr="00C96A2E">
        <w:t>of</w:t>
      </w:r>
      <w:r>
        <w:t xml:space="preserve"> the</w:t>
      </w:r>
      <w:r w:rsidRPr="00C96A2E">
        <w:t xml:space="preserve"> </w:t>
      </w:r>
      <w:r>
        <w:rPr>
          <w:rFonts w:ascii="Courier New" w:hAnsi="Courier New" w:cs="Courier New"/>
        </w:rPr>
        <w:t>ToolsType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2610"/>
        <w:gridCol w:w="1440"/>
        <w:gridCol w:w="7871"/>
      </w:tblGrid>
      <w:tr w:rsidR="005E3EEE" w:rsidRPr="00693F21" w:rsidTr="00A214D6">
        <w:trPr>
          <w:trHeight w:val="547"/>
        </w:trPr>
        <w:tc>
          <w:tcPr>
            <w:tcW w:w="1255" w:type="dxa"/>
            <w:shd w:val="clear" w:color="auto" w:fill="BFBFBF" w:themeFill="background1" w:themeFillShade="BF"/>
            <w:vAlign w:val="center"/>
          </w:tcPr>
          <w:p w:rsidR="005E3EEE" w:rsidRPr="00693F21" w:rsidRDefault="005E3EEE" w:rsidP="00A214D6">
            <w:pPr>
              <w:rPr>
                <w:b/>
              </w:rPr>
            </w:pPr>
            <w:r>
              <w:rPr>
                <w:b/>
              </w:rPr>
              <w:t>Name</w:t>
            </w:r>
          </w:p>
        </w:tc>
        <w:tc>
          <w:tcPr>
            <w:tcW w:w="2610"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7871"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1255" w:type="dxa"/>
            <w:vAlign w:val="center"/>
          </w:tcPr>
          <w:p w:rsidR="005E3EEE" w:rsidRPr="008B2787" w:rsidRDefault="005E3EEE" w:rsidP="00A214D6">
            <w:pPr>
              <w:rPr>
                <w:b/>
              </w:rPr>
            </w:pPr>
            <w:r w:rsidRPr="008B2787">
              <w:rPr>
                <w:b/>
              </w:rPr>
              <w:t>Tool</w:t>
            </w:r>
          </w:p>
        </w:tc>
        <w:tc>
          <w:tcPr>
            <w:tcW w:w="261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Pr="009B3EC0" w:rsidRDefault="005E3EEE" w:rsidP="00A214D6">
            <w:pPr>
              <w:rPr>
                <w:rFonts w:ascii="Courier New" w:hAnsi="Courier New" w:cs="Courier New"/>
              </w:rPr>
            </w:pPr>
            <w:r>
              <w:rPr>
                <w:rFonts w:ascii="Courier New" w:hAnsi="Courier New" w:cs="Courier New"/>
              </w:rPr>
              <w:t>ToolInformationType</w:t>
            </w:r>
          </w:p>
        </w:tc>
        <w:tc>
          <w:tcPr>
            <w:tcW w:w="1440" w:type="dxa"/>
            <w:vAlign w:val="center"/>
          </w:tcPr>
          <w:p w:rsidR="005E3EEE" w:rsidRPr="008B2787" w:rsidRDefault="005E3EEE" w:rsidP="00A214D6">
            <w:pPr>
              <w:jc w:val="center"/>
            </w:pPr>
            <w:r w:rsidRPr="008B2787">
              <w:t>1..*</w:t>
            </w:r>
          </w:p>
        </w:tc>
        <w:tc>
          <w:tcPr>
            <w:tcW w:w="7871"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Tool</w:t>
            </w:r>
            <w:r w:rsidRPr="008B2787">
              <w:rPr>
                <w:rFonts w:cs="Arial"/>
                <w:szCs w:val="22"/>
              </w:rPr>
              <w:t xml:space="preserve"> property characterizes a single adversarial tool. Note that the STIX Common </w:t>
            </w:r>
            <w:r w:rsidRPr="00CE21F8">
              <w:rPr>
                <w:rFonts w:ascii="Courier New" w:hAnsi="Courier New" w:cs="Courier New"/>
                <w:szCs w:val="22"/>
              </w:rPr>
              <w:t>ToolInformationType</w:t>
            </w:r>
            <w:r w:rsidRPr="008B2787">
              <w:rPr>
                <w:rFonts w:cs="Arial"/>
                <w:szCs w:val="22"/>
              </w:rPr>
              <w:t xml:space="preserve"> class includes a </w:t>
            </w:r>
            <w:r w:rsidRPr="00CE21F8">
              <w:rPr>
                <w:rFonts w:ascii="Courier New" w:hAnsi="Courier New" w:cs="Courier New"/>
                <w:szCs w:val="22"/>
              </w:rPr>
              <w:t>Type</w:t>
            </w:r>
            <w:r w:rsidRPr="008B2787">
              <w:rPr>
                <w:rFonts w:cs="Arial"/>
                <w:szCs w:val="22"/>
              </w:rPr>
              <w:t xml:space="preserve"> property that specifies the type of the tool.  Examples of potential tool types include </w:t>
            </w:r>
            <w:r w:rsidRPr="008B2787">
              <w:rPr>
                <w:rFonts w:cs="Arial"/>
                <w:i/>
                <w:szCs w:val="22"/>
              </w:rPr>
              <w:t>pentester</w:t>
            </w:r>
            <w:r w:rsidRPr="008B2787">
              <w:rPr>
                <w:rFonts w:cs="Arial"/>
                <w:szCs w:val="22"/>
              </w:rPr>
              <w:t xml:space="preserve">, </w:t>
            </w:r>
            <w:r w:rsidRPr="008B2787">
              <w:rPr>
                <w:rFonts w:cs="Arial"/>
                <w:i/>
                <w:iCs/>
                <w:szCs w:val="22"/>
              </w:rPr>
              <w:t>port scanner</w:t>
            </w:r>
            <w:r w:rsidRPr="008B2787">
              <w:rPr>
                <w:rFonts w:cs="Arial"/>
                <w:szCs w:val="22"/>
              </w:rPr>
              <w:t xml:space="preserve">, and </w:t>
            </w:r>
            <w:r w:rsidRPr="008B2787">
              <w:rPr>
                <w:rFonts w:cs="Arial"/>
                <w:i/>
                <w:iCs/>
                <w:szCs w:val="22"/>
              </w:rPr>
              <w:t xml:space="preserve">password cracker </w:t>
            </w:r>
            <w:r w:rsidRPr="008B2787">
              <w:rPr>
                <w:szCs w:val="22"/>
              </w:rPr>
              <w:t>(these specific values</w:t>
            </w:r>
            <w:r w:rsidRPr="008B2787">
              <w:rPr>
                <w:color w:val="000000"/>
                <w:szCs w:val="22"/>
              </w:rPr>
              <w:t xml:space="preserve"> are only provided to help explain the </w:t>
            </w:r>
            <w:r w:rsidRPr="00CE21F8">
              <w:rPr>
                <w:rFonts w:ascii="Courier New" w:hAnsi="Courier New" w:cs="Courier New"/>
                <w:szCs w:val="22"/>
              </w:rPr>
              <w:t>Type</w:t>
            </w:r>
            <w:r w:rsidRPr="008B2787">
              <w:rPr>
                <w:szCs w:val="22"/>
              </w:rPr>
              <w:t xml:space="preserve"> property: they are neither recommended types nor necessarily part of any existing vocabulary).  The content creator may choose any arbitrary value or may constrain the set of possible values by referencing an externally-defined vocabulary or leveraging a formally defined vocabulary extending from the </w:t>
            </w:r>
            <w:r w:rsidRPr="00CE21F8">
              <w:rPr>
                <w:rFonts w:ascii="Courier New" w:hAnsi="Courier New" w:cs="Courier New"/>
                <w:szCs w:val="22"/>
              </w:rPr>
              <w:t>stixCommon:ControlledVocabularyStringType</w:t>
            </w:r>
            <w:r w:rsidRPr="008B2787">
              <w:rPr>
                <w:szCs w:val="22"/>
              </w:rPr>
              <w:t xml:space="preserve"> class</w:t>
            </w:r>
            <w:r w:rsidRPr="008B2787">
              <w:rPr>
                <w:color w:val="000000"/>
                <w:szCs w:val="22"/>
              </w:rPr>
              <w:t>.</w:t>
            </w:r>
            <w:r w:rsidRPr="008B2787">
              <w:rPr>
                <w:rFonts w:cs="Arial"/>
                <w:szCs w:val="22"/>
              </w:rPr>
              <w:t xml:space="preserve">  The STIX default vocabulary class for use in the </w:t>
            </w:r>
            <w:r w:rsidRPr="00CE21F8">
              <w:rPr>
                <w:rFonts w:ascii="Courier New" w:hAnsi="Courier New" w:cs="Courier New"/>
                <w:szCs w:val="22"/>
              </w:rPr>
              <w:t>Type</w:t>
            </w:r>
            <w:r w:rsidRPr="008B2787">
              <w:rPr>
                <w:rFonts w:cs="Arial"/>
                <w:szCs w:val="22"/>
              </w:rPr>
              <w:t xml:space="preserve"> property is ‘</w:t>
            </w:r>
            <w:r w:rsidRPr="008B2787">
              <w:rPr>
                <w:rFonts w:cs="Arial"/>
                <w:i/>
                <w:iCs/>
                <w:szCs w:val="22"/>
              </w:rPr>
              <w:t>AttackerToolTypeVocab-1.0.</w:t>
            </w:r>
            <w:r w:rsidRPr="008B2787">
              <w:rPr>
                <w:rFonts w:cs="Arial"/>
                <w:szCs w:val="22"/>
              </w:rPr>
              <w:t>’</w:t>
            </w:r>
          </w:p>
        </w:tc>
      </w:tr>
    </w:tbl>
    <w:p w:rsidR="005E3EEE" w:rsidRDefault="005E3EEE" w:rsidP="005E3EEE">
      <w:pPr>
        <w:pStyle w:val="Heading3"/>
      </w:pPr>
      <w:bookmarkStart w:id="118" w:name="_Toc421619025"/>
      <w:bookmarkStart w:id="119" w:name="_Toc429676662"/>
      <w:r w:rsidRPr="005E3EEE">
        <w:t>InfrastructureType</w:t>
      </w:r>
      <w:r>
        <w:t xml:space="preserve"> Class</w:t>
      </w:r>
      <w:bookmarkEnd w:id="118"/>
      <w:bookmarkEnd w:id="119"/>
    </w:p>
    <w:p w:rsidR="005E3EEE" w:rsidRPr="00374F78" w:rsidRDefault="005E3EEE" w:rsidP="005E3EEE">
      <w:pPr>
        <w:spacing w:after="240"/>
      </w:pPr>
      <w:r w:rsidRPr="00374F78">
        <w:t xml:space="preserve">The </w:t>
      </w:r>
      <w:r w:rsidRPr="00374F78">
        <w:rPr>
          <w:rFonts w:ascii="Courier New" w:hAnsi="Courier New" w:cs="Courier New"/>
        </w:rPr>
        <w:t>InfrastructureType</w:t>
      </w:r>
      <w:r w:rsidRPr="00374F78">
        <w:t xml:space="preserve"> class characterizes adversarial infrastructure that </w:t>
      </w:r>
      <w:r>
        <w:t>an</w:t>
      </w:r>
      <w:r w:rsidRPr="00374F78">
        <w:t xml:space="preserve"> adversary may leverage.</w:t>
      </w:r>
    </w:p>
    <w:p w:rsidR="005E3EEE" w:rsidRDefault="005E3EEE" w:rsidP="005E3EEE">
      <w:pPr>
        <w:spacing w:after="240"/>
      </w:pPr>
      <w:r>
        <w:t xml:space="preserve">Properties of the </w:t>
      </w:r>
      <w:r w:rsidRPr="001B7F15">
        <w:rPr>
          <w:rFonts w:ascii="Courier New" w:hAnsi="Courier New" w:cs="Courier New"/>
        </w:rPr>
        <w:t>InfrastructureType</w:t>
      </w:r>
      <w:r>
        <w:t xml:space="preserve"> class are shown in </w:t>
      </w:r>
      <w:r w:rsidRPr="0008014A">
        <w:rPr>
          <w:b/>
          <w:color w:val="0000EE"/>
        </w:rPr>
        <w:fldChar w:fldCharType="begin"/>
      </w:r>
      <w:r w:rsidRPr="0008014A">
        <w:rPr>
          <w:b/>
          <w:color w:val="0000EE"/>
        </w:rPr>
        <w:instrText xml:space="preserve"> REF _Ref398978231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12</w:t>
      </w:r>
      <w:r w:rsidRPr="0008014A">
        <w:rPr>
          <w:b/>
          <w:color w:val="0000EE"/>
        </w:rPr>
        <w:fldChar w:fldCharType="end"/>
      </w:r>
      <w:r>
        <w:t>.</w:t>
      </w:r>
    </w:p>
    <w:p w:rsidR="005E3EEE" w:rsidRDefault="005E3EEE" w:rsidP="00B0348E">
      <w:pPr>
        <w:pStyle w:val="Caption"/>
        <w:keepNext/>
        <w:keepLines/>
      </w:pPr>
      <w:bookmarkStart w:id="120" w:name="_Ref398978231"/>
      <w:r w:rsidRPr="00C96A2E">
        <w:lastRenderedPageBreak/>
        <w:t xml:space="preserve">Table </w:t>
      </w:r>
      <w:fldSimple w:instr=" STYLEREF 1 \s ">
        <w:r w:rsidR="005D0429">
          <w:rPr>
            <w:noProof/>
          </w:rPr>
          <w:t>3</w:t>
        </w:r>
      </w:fldSimple>
      <w:r>
        <w:noBreakHyphen/>
      </w:r>
      <w:fldSimple w:instr=" SEQ Table \* ARABIC \s 1 ">
        <w:r w:rsidR="005D0429">
          <w:rPr>
            <w:noProof/>
          </w:rPr>
          <w:t>12</w:t>
        </w:r>
      </w:fldSimple>
      <w:bookmarkEnd w:id="120"/>
      <w:r>
        <w:t xml:space="preserve">. Properties </w:t>
      </w:r>
      <w:r w:rsidRPr="00C96A2E">
        <w:t>of</w:t>
      </w:r>
      <w:r>
        <w:t xml:space="preserve"> the</w:t>
      </w:r>
      <w:r w:rsidRPr="00C96A2E">
        <w:t xml:space="preserve"> </w:t>
      </w:r>
      <w:r>
        <w:rPr>
          <w:rFonts w:ascii="Courier New" w:hAnsi="Courier New" w:cs="Courier New"/>
        </w:rPr>
        <w:t>InfrastructureType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8"/>
        <w:gridCol w:w="2947"/>
        <w:gridCol w:w="1440"/>
        <w:gridCol w:w="5801"/>
      </w:tblGrid>
      <w:tr w:rsidR="005E3EEE" w:rsidRPr="00693F21" w:rsidTr="00B0348E">
        <w:trPr>
          <w:trHeight w:val="547"/>
        </w:trPr>
        <w:tc>
          <w:tcPr>
            <w:tcW w:w="2988" w:type="dxa"/>
            <w:shd w:val="clear" w:color="auto" w:fill="BFBFBF" w:themeFill="background1" w:themeFillShade="BF"/>
            <w:vAlign w:val="center"/>
          </w:tcPr>
          <w:p w:rsidR="005E3EEE" w:rsidRPr="00693F21" w:rsidRDefault="005E3EEE" w:rsidP="00B0348E">
            <w:pPr>
              <w:keepNext/>
              <w:keepLines/>
              <w:rPr>
                <w:b/>
              </w:rPr>
            </w:pPr>
            <w:r>
              <w:rPr>
                <w:b/>
              </w:rPr>
              <w:t>Name</w:t>
            </w:r>
          </w:p>
        </w:tc>
        <w:tc>
          <w:tcPr>
            <w:tcW w:w="2947" w:type="dxa"/>
            <w:shd w:val="clear" w:color="auto" w:fill="BFBFBF" w:themeFill="background1" w:themeFillShade="BF"/>
            <w:vAlign w:val="center"/>
          </w:tcPr>
          <w:p w:rsidR="005E3EEE" w:rsidRPr="00693F21" w:rsidRDefault="005E3EEE" w:rsidP="00B0348E">
            <w:pPr>
              <w:keepNext/>
              <w:keepLines/>
              <w:rPr>
                <w:b/>
              </w:rPr>
            </w:pPr>
            <w:r w:rsidRPr="00693F21">
              <w:rPr>
                <w:b/>
              </w:rPr>
              <w:t>Type</w:t>
            </w:r>
          </w:p>
        </w:tc>
        <w:tc>
          <w:tcPr>
            <w:tcW w:w="1440" w:type="dxa"/>
            <w:shd w:val="clear" w:color="auto" w:fill="BFBFBF" w:themeFill="background1" w:themeFillShade="BF"/>
            <w:vAlign w:val="center"/>
          </w:tcPr>
          <w:p w:rsidR="005E3EEE" w:rsidRPr="00693F21" w:rsidRDefault="005E3EEE" w:rsidP="00B0348E">
            <w:pPr>
              <w:keepNext/>
              <w:keepLines/>
              <w:rPr>
                <w:b/>
              </w:rPr>
            </w:pPr>
            <w:r w:rsidRPr="00693F21">
              <w:rPr>
                <w:b/>
              </w:rPr>
              <w:t>Multiplicity</w:t>
            </w:r>
          </w:p>
        </w:tc>
        <w:tc>
          <w:tcPr>
            <w:tcW w:w="5801" w:type="dxa"/>
            <w:shd w:val="clear" w:color="auto" w:fill="BFBFBF" w:themeFill="background1" w:themeFillShade="BF"/>
            <w:vAlign w:val="center"/>
          </w:tcPr>
          <w:p w:rsidR="005E3EEE" w:rsidRPr="00693F21" w:rsidRDefault="005E3EEE" w:rsidP="00B0348E">
            <w:pPr>
              <w:keepNext/>
              <w:keepLines/>
              <w:rPr>
                <w:b/>
              </w:rPr>
            </w:pPr>
            <w:r w:rsidRPr="00693F21">
              <w:rPr>
                <w:b/>
              </w:rPr>
              <w:t>Description</w:t>
            </w:r>
          </w:p>
        </w:tc>
      </w:tr>
      <w:tr w:rsidR="005E3EEE" w:rsidTr="00B0348E">
        <w:trPr>
          <w:trHeight w:val="547"/>
        </w:trPr>
        <w:tc>
          <w:tcPr>
            <w:tcW w:w="2988" w:type="dxa"/>
            <w:vAlign w:val="center"/>
          </w:tcPr>
          <w:p w:rsidR="005E3EEE" w:rsidRPr="008B2787" w:rsidRDefault="005E3EEE" w:rsidP="00B0348E">
            <w:pPr>
              <w:keepNext/>
              <w:keepLines/>
              <w:rPr>
                <w:b/>
              </w:rPr>
            </w:pPr>
            <w:r w:rsidRPr="008B2787">
              <w:rPr>
                <w:b/>
              </w:rPr>
              <w:t>id</w:t>
            </w:r>
          </w:p>
        </w:tc>
        <w:tc>
          <w:tcPr>
            <w:tcW w:w="2947" w:type="dxa"/>
            <w:vAlign w:val="center"/>
          </w:tcPr>
          <w:p w:rsidR="005E3EEE" w:rsidRDefault="005E3EEE" w:rsidP="00B0348E">
            <w:pPr>
              <w:keepNext/>
              <w:keepLines/>
              <w:rPr>
                <w:rFonts w:ascii="Courier New" w:hAnsi="Courier New" w:cs="Courier New"/>
              </w:rPr>
            </w:pPr>
            <w:r>
              <w:rPr>
                <w:rFonts w:ascii="Courier New" w:hAnsi="Courier New" w:cs="Courier New"/>
              </w:rPr>
              <w:t>basicDataTypes:</w:t>
            </w:r>
          </w:p>
          <w:p w:rsidR="005E3EEE" w:rsidRPr="009B3EC0" w:rsidRDefault="005E3EEE" w:rsidP="00B0348E">
            <w:pPr>
              <w:keepNext/>
              <w:keepLines/>
              <w:rPr>
                <w:rFonts w:ascii="Courier New" w:hAnsi="Courier New" w:cs="Courier New"/>
              </w:rPr>
            </w:pPr>
            <w:r>
              <w:rPr>
                <w:rFonts w:ascii="Courier New" w:hAnsi="Courier New" w:cs="Courier New"/>
              </w:rPr>
              <w:t>Basic</w:t>
            </w:r>
            <w:r w:rsidRPr="00BA1690">
              <w:rPr>
                <w:rFonts w:ascii="Courier New" w:hAnsi="Courier New" w:cs="Courier New"/>
              </w:rPr>
              <w:t>String</w:t>
            </w:r>
          </w:p>
        </w:tc>
        <w:tc>
          <w:tcPr>
            <w:tcW w:w="1440" w:type="dxa"/>
            <w:vAlign w:val="center"/>
          </w:tcPr>
          <w:p w:rsidR="005E3EEE" w:rsidRPr="008B2787" w:rsidRDefault="005E3EEE" w:rsidP="00B0348E">
            <w:pPr>
              <w:keepNext/>
              <w:keepLines/>
              <w:jc w:val="center"/>
            </w:pPr>
            <w:r w:rsidRPr="008B2787">
              <w:t>0..1</w:t>
            </w:r>
          </w:p>
        </w:tc>
        <w:tc>
          <w:tcPr>
            <w:tcW w:w="5801" w:type="dxa"/>
            <w:vAlign w:val="center"/>
          </w:tcPr>
          <w:p w:rsidR="005E3EEE" w:rsidRPr="008B2787" w:rsidRDefault="005E3EEE" w:rsidP="00B0348E">
            <w:pPr>
              <w:keepNext/>
              <w:keepLines/>
              <w:rPr>
                <w:color w:val="000000"/>
                <w:szCs w:val="22"/>
              </w:rPr>
            </w:pPr>
            <w:r w:rsidRPr="008B2787">
              <w:rPr>
                <w:color w:val="000000"/>
                <w:szCs w:val="22"/>
              </w:rPr>
              <w:t xml:space="preserve">The </w:t>
            </w:r>
            <w:r w:rsidRPr="00CE21F8">
              <w:rPr>
                <w:rFonts w:ascii="Courier New" w:hAnsi="Courier New" w:cs="Courier New"/>
                <w:color w:val="000000"/>
                <w:szCs w:val="22"/>
              </w:rPr>
              <w:t>id</w:t>
            </w:r>
            <w:r w:rsidRPr="008B2787">
              <w:rPr>
                <w:color w:val="000000"/>
                <w:szCs w:val="22"/>
              </w:rPr>
              <w:t xml:space="preserve"> property specifies a globally unique identifier for the infrastructure.</w:t>
            </w:r>
          </w:p>
        </w:tc>
      </w:tr>
      <w:tr w:rsidR="005E3EEE" w:rsidTr="00B0348E">
        <w:trPr>
          <w:trHeight w:val="547"/>
        </w:trPr>
        <w:tc>
          <w:tcPr>
            <w:tcW w:w="2988" w:type="dxa"/>
            <w:vAlign w:val="center"/>
          </w:tcPr>
          <w:p w:rsidR="005E3EEE" w:rsidRPr="008B2787" w:rsidRDefault="005E3EEE" w:rsidP="00A214D6">
            <w:pPr>
              <w:rPr>
                <w:b/>
              </w:rPr>
            </w:pPr>
            <w:r w:rsidRPr="008B2787">
              <w:rPr>
                <w:b/>
              </w:rPr>
              <w:t>idref</w:t>
            </w:r>
          </w:p>
        </w:tc>
        <w:tc>
          <w:tcPr>
            <w:tcW w:w="2947" w:type="dxa"/>
            <w:vAlign w:val="center"/>
          </w:tcPr>
          <w:p w:rsidR="005E3EEE" w:rsidRDefault="005E3EEE" w:rsidP="00A214D6">
            <w:pPr>
              <w:rPr>
                <w:rFonts w:ascii="Courier New" w:hAnsi="Courier New" w:cs="Courier New"/>
              </w:rPr>
            </w:pPr>
            <w:r>
              <w:rPr>
                <w:rFonts w:ascii="Courier New" w:hAnsi="Courier New" w:cs="Courier New"/>
              </w:rPr>
              <w:t>basicDataTypes:</w:t>
            </w:r>
          </w:p>
          <w:p w:rsidR="005E3EEE" w:rsidRDefault="005E3EEE" w:rsidP="00A214D6">
            <w:pPr>
              <w:rPr>
                <w:rFonts w:ascii="Courier New" w:hAnsi="Courier New" w:cs="Courier New"/>
              </w:rPr>
            </w:pPr>
            <w:r>
              <w:rPr>
                <w:rFonts w:ascii="Courier New" w:hAnsi="Courier New" w:cs="Courier New"/>
              </w:rPr>
              <w:t>Basic</w:t>
            </w:r>
            <w:r w:rsidRPr="00BA1690">
              <w:rPr>
                <w:rFonts w:ascii="Courier New" w:hAnsi="Courier New" w:cs="Courier New"/>
              </w:rPr>
              <w:t>String</w:t>
            </w:r>
          </w:p>
        </w:tc>
        <w:tc>
          <w:tcPr>
            <w:tcW w:w="1440" w:type="dxa"/>
            <w:vAlign w:val="center"/>
          </w:tcPr>
          <w:p w:rsidR="005E3EEE" w:rsidRPr="008B2787" w:rsidRDefault="005E3EEE" w:rsidP="00A214D6">
            <w:pPr>
              <w:jc w:val="center"/>
            </w:pPr>
            <w:r w:rsidRPr="008B2787">
              <w:t>0..1</w:t>
            </w:r>
          </w:p>
        </w:tc>
        <w:tc>
          <w:tcPr>
            <w:tcW w:w="580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idref</w:t>
            </w:r>
            <w:r w:rsidRPr="008B2787">
              <w:rPr>
                <w:color w:val="000000"/>
                <w:szCs w:val="22"/>
              </w:rPr>
              <w:t xml:space="preserve"> property specifies an identifier reference to an infrastructure specified elsewhere. When the </w:t>
            </w:r>
            <w:r w:rsidRPr="00CE21F8">
              <w:rPr>
                <w:rFonts w:ascii="Courier New" w:hAnsi="Courier New" w:cs="Courier New"/>
                <w:color w:val="000000"/>
                <w:szCs w:val="22"/>
              </w:rPr>
              <w:t>idref</w:t>
            </w:r>
            <w:r w:rsidRPr="008B2787">
              <w:rPr>
                <w:color w:val="000000"/>
                <w:szCs w:val="22"/>
              </w:rPr>
              <w:t xml:space="preserve"> property is used, the </w:t>
            </w:r>
            <w:r w:rsidRPr="00CE21F8">
              <w:rPr>
                <w:rFonts w:ascii="Courier New" w:hAnsi="Courier New" w:cs="Courier New"/>
                <w:color w:val="000000"/>
                <w:szCs w:val="22"/>
              </w:rPr>
              <w:t>id</w:t>
            </w:r>
            <w:r w:rsidRPr="008B2787">
              <w:rPr>
                <w:color w:val="000000"/>
                <w:szCs w:val="22"/>
              </w:rPr>
              <w:t xml:space="preserve"> property MUST NOT also be specified and the other properties of the </w:t>
            </w:r>
            <w:r w:rsidRPr="00CE21F8">
              <w:rPr>
                <w:rFonts w:ascii="Courier New" w:hAnsi="Courier New" w:cs="Courier New"/>
                <w:color w:val="000000"/>
                <w:szCs w:val="22"/>
              </w:rPr>
              <w:t>InfrastructureType</w:t>
            </w:r>
            <w:r w:rsidRPr="008B2787">
              <w:rPr>
                <w:color w:val="000000"/>
                <w:szCs w:val="22"/>
              </w:rPr>
              <w:t xml:space="preserve"> class SHOULD NOT hold any content.</w:t>
            </w:r>
          </w:p>
        </w:tc>
      </w:tr>
      <w:tr w:rsidR="005E3EEE" w:rsidTr="00B0348E">
        <w:trPr>
          <w:trHeight w:val="547"/>
        </w:trPr>
        <w:tc>
          <w:tcPr>
            <w:tcW w:w="2988" w:type="dxa"/>
            <w:vAlign w:val="center"/>
          </w:tcPr>
          <w:p w:rsidR="005E3EEE" w:rsidRPr="008B2787" w:rsidRDefault="005E3EEE" w:rsidP="00A214D6">
            <w:pPr>
              <w:rPr>
                <w:b/>
              </w:rPr>
            </w:pPr>
            <w:r w:rsidRPr="008B2787">
              <w:rPr>
                <w:b/>
              </w:rPr>
              <w:t>Title</w:t>
            </w:r>
          </w:p>
        </w:tc>
        <w:tc>
          <w:tcPr>
            <w:tcW w:w="2947" w:type="dxa"/>
            <w:vAlign w:val="center"/>
          </w:tcPr>
          <w:p w:rsidR="005E3EEE" w:rsidRDefault="005E3EEE" w:rsidP="00A214D6">
            <w:pPr>
              <w:rPr>
                <w:rFonts w:ascii="Courier New" w:hAnsi="Courier New" w:cs="Courier New"/>
              </w:rPr>
            </w:pPr>
            <w:r>
              <w:rPr>
                <w:rFonts w:ascii="Courier New" w:hAnsi="Courier New" w:cs="Courier New"/>
              </w:rPr>
              <w:t>basicDataTypes:</w:t>
            </w:r>
          </w:p>
          <w:p w:rsidR="005E3EEE" w:rsidRDefault="005E3EEE" w:rsidP="00A214D6">
            <w:pPr>
              <w:rPr>
                <w:rFonts w:ascii="Courier New" w:hAnsi="Courier New" w:cs="Courier New"/>
              </w:rPr>
            </w:pPr>
            <w:r>
              <w:rPr>
                <w:rFonts w:ascii="Courier New" w:hAnsi="Courier New" w:cs="Courier New"/>
              </w:rPr>
              <w:t>Basic</w:t>
            </w:r>
            <w:r w:rsidRPr="00BA1690">
              <w:rPr>
                <w:rFonts w:ascii="Courier New" w:hAnsi="Courier New" w:cs="Courier New"/>
              </w:rPr>
              <w:t>String</w:t>
            </w:r>
          </w:p>
        </w:tc>
        <w:tc>
          <w:tcPr>
            <w:tcW w:w="1440" w:type="dxa"/>
            <w:vAlign w:val="center"/>
          </w:tcPr>
          <w:p w:rsidR="005E3EEE" w:rsidRPr="008B2787" w:rsidRDefault="005E3EEE" w:rsidP="00A214D6">
            <w:pPr>
              <w:jc w:val="center"/>
            </w:pPr>
            <w:r w:rsidRPr="008B2787">
              <w:t>0..1</w:t>
            </w:r>
          </w:p>
        </w:tc>
        <w:tc>
          <w:tcPr>
            <w:tcW w:w="580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Title</w:t>
            </w:r>
            <w:r w:rsidRPr="008B2787">
              <w:rPr>
                <w:color w:val="000000"/>
                <w:szCs w:val="22"/>
              </w:rPr>
              <w:t xml:space="preserve"> property captures a title for the infrastructure and reflects what the content producer thinks the infrastructure as a whole should be called.  The </w:t>
            </w:r>
            <w:r w:rsidRPr="00CE21F8">
              <w:rPr>
                <w:rFonts w:ascii="Courier New" w:hAnsi="Courier New" w:cs="Courier New"/>
                <w:color w:val="000000"/>
                <w:szCs w:val="22"/>
              </w:rPr>
              <w:t>Title</w:t>
            </w:r>
            <w:r w:rsidRPr="008B2787">
              <w:rPr>
                <w:color w:val="000000"/>
                <w:szCs w:val="22"/>
              </w:rPr>
              <w:t xml:space="preserve"> property is typically used by humans to reference a particular infrastructure; however, it is not suggested for correlation. </w:t>
            </w:r>
          </w:p>
        </w:tc>
      </w:tr>
      <w:tr w:rsidR="005E3EEE" w:rsidTr="00B0348E">
        <w:trPr>
          <w:trHeight w:val="547"/>
        </w:trPr>
        <w:tc>
          <w:tcPr>
            <w:tcW w:w="2988" w:type="dxa"/>
            <w:vAlign w:val="center"/>
          </w:tcPr>
          <w:p w:rsidR="005E3EEE" w:rsidRPr="008B2787" w:rsidRDefault="005E3EEE" w:rsidP="00A214D6">
            <w:pPr>
              <w:rPr>
                <w:b/>
              </w:rPr>
            </w:pPr>
            <w:r w:rsidRPr="008B2787">
              <w:rPr>
                <w:b/>
              </w:rPr>
              <w:t>Type</w:t>
            </w:r>
          </w:p>
        </w:tc>
        <w:tc>
          <w:tcPr>
            <w:tcW w:w="2947"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Pr="00884BDE" w:rsidRDefault="005E3EEE" w:rsidP="00A214D6">
            <w:pPr>
              <w:rPr>
                <w:rFonts w:ascii="Courier New" w:hAnsi="Courier New" w:cs="Courier New"/>
              </w:rPr>
            </w:pPr>
            <w:r>
              <w:rPr>
                <w:rFonts w:ascii="Courier New" w:hAnsi="Courier New" w:cs="Courier New"/>
              </w:rPr>
              <w:t>VocabularyStringType</w:t>
            </w:r>
          </w:p>
        </w:tc>
        <w:tc>
          <w:tcPr>
            <w:tcW w:w="1440" w:type="dxa"/>
            <w:vAlign w:val="center"/>
          </w:tcPr>
          <w:p w:rsidR="005E3EEE" w:rsidRPr="008B2787" w:rsidRDefault="005E3EEE" w:rsidP="00A214D6">
            <w:pPr>
              <w:jc w:val="center"/>
            </w:pPr>
            <w:r w:rsidRPr="008B2787">
              <w:t>0..*</w:t>
            </w:r>
          </w:p>
        </w:tc>
        <w:tc>
          <w:tcPr>
            <w:tcW w:w="5801"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Type</w:t>
            </w:r>
            <w:r w:rsidRPr="008B2787">
              <w:rPr>
                <w:rFonts w:cs="Arial"/>
                <w:szCs w:val="22"/>
              </w:rPr>
              <w:t xml:space="preserve"> property specifies the type of infrastructure being characterized. Examples of potential types include </w:t>
            </w:r>
            <w:r w:rsidRPr="008B2787">
              <w:rPr>
                <w:rFonts w:cs="Arial"/>
                <w:i/>
                <w:iCs/>
                <w:szCs w:val="22"/>
              </w:rPr>
              <w:t>anonymization</w:t>
            </w:r>
            <w:r w:rsidRPr="008B2787">
              <w:rPr>
                <w:rFonts w:cs="Arial"/>
                <w:szCs w:val="22"/>
              </w:rPr>
              <w:t xml:space="preserve">, </w:t>
            </w:r>
            <w:r w:rsidRPr="008B2787">
              <w:rPr>
                <w:rFonts w:cs="Arial"/>
                <w:i/>
                <w:iCs/>
                <w:szCs w:val="22"/>
              </w:rPr>
              <w:t>domain registration</w:t>
            </w:r>
            <w:r w:rsidRPr="008B2787">
              <w:rPr>
                <w:rFonts w:cs="Arial"/>
                <w:szCs w:val="22"/>
              </w:rPr>
              <w:t xml:space="preserve">, and </w:t>
            </w:r>
            <w:r w:rsidRPr="008B2787">
              <w:rPr>
                <w:rFonts w:cs="Arial"/>
                <w:i/>
                <w:iCs/>
                <w:szCs w:val="22"/>
              </w:rPr>
              <w:t>hosting</w:t>
            </w:r>
            <w:r w:rsidRPr="008B2787">
              <w:rPr>
                <w:rFonts w:cs="Arial"/>
                <w:szCs w:val="22"/>
              </w:rPr>
              <w:t xml:space="preserve"> </w:t>
            </w:r>
            <w:r w:rsidRPr="008B2787">
              <w:rPr>
                <w:szCs w:val="22"/>
              </w:rPr>
              <w:t>(these specific values</w:t>
            </w:r>
            <w:r w:rsidRPr="008B2787">
              <w:rPr>
                <w:color w:val="000000"/>
                <w:szCs w:val="22"/>
              </w:rPr>
              <w:t xml:space="preserve"> are only provided to help explain the </w:t>
            </w:r>
            <w:r w:rsidRPr="008B2787">
              <w:rPr>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E21F8">
              <w:rPr>
                <w:rFonts w:ascii="Courier New" w:hAnsi="Courier New" w:cs="Courier New"/>
                <w:szCs w:val="22"/>
              </w:rPr>
              <w:t>stixCommon:ControlledVocabularyStringType</w:t>
            </w:r>
            <w:r w:rsidRPr="008B2787">
              <w:rPr>
                <w:szCs w:val="22"/>
              </w:rPr>
              <w:t xml:space="preserve"> class</w:t>
            </w:r>
            <w:r w:rsidRPr="008B2787">
              <w:rPr>
                <w:color w:val="000000"/>
                <w:szCs w:val="22"/>
              </w:rPr>
              <w:t xml:space="preserve">. The STIX default vocabulary class for use in the property is </w:t>
            </w:r>
            <w:r w:rsidRPr="008B2787">
              <w:rPr>
                <w:rFonts w:cs="Arial"/>
                <w:szCs w:val="22"/>
              </w:rPr>
              <w:t>‘</w:t>
            </w:r>
            <w:r w:rsidRPr="008B2787">
              <w:rPr>
                <w:rFonts w:cs="Arial"/>
                <w:i/>
                <w:iCs/>
                <w:szCs w:val="22"/>
              </w:rPr>
              <w:t>AttackerInfrastructureTypeVocab-1.0.</w:t>
            </w:r>
            <w:r w:rsidRPr="008B2787">
              <w:rPr>
                <w:rFonts w:cs="Arial"/>
                <w:szCs w:val="22"/>
              </w:rPr>
              <w:t>’</w:t>
            </w:r>
          </w:p>
        </w:tc>
      </w:tr>
      <w:tr w:rsidR="005E3EEE" w:rsidTr="00B0348E">
        <w:trPr>
          <w:trHeight w:val="547"/>
        </w:trPr>
        <w:tc>
          <w:tcPr>
            <w:tcW w:w="2988" w:type="dxa"/>
            <w:vAlign w:val="center"/>
          </w:tcPr>
          <w:p w:rsidR="005E3EEE" w:rsidRPr="008B2787" w:rsidRDefault="005E3EEE" w:rsidP="00A214D6">
            <w:pPr>
              <w:rPr>
                <w:b/>
              </w:rPr>
            </w:pPr>
            <w:r w:rsidRPr="008B2787">
              <w:rPr>
                <w:b/>
              </w:rPr>
              <w:t>Description</w:t>
            </w:r>
          </w:p>
        </w:tc>
        <w:tc>
          <w:tcPr>
            <w:tcW w:w="2947"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StructuredTextType</w:t>
            </w:r>
          </w:p>
        </w:tc>
        <w:tc>
          <w:tcPr>
            <w:tcW w:w="1440" w:type="dxa"/>
            <w:vAlign w:val="center"/>
          </w:tcPr>
          <w:p w:rsidR="005E3EEE" w:rsidRPr="008B2787" w:rsidRDefault="005E3EEE" w:rsidP="00A214D6">
            <w:pPr>
              <w:jc w:val="center"/>
            </w:pPr>
            <w:r w:rsidRPr="008B2787">
              <w:t>0..*</w:t>
            </w:r>
          </w:p>
        </w:tc>
        <w:tc>
          <w:tcPr>
            <w:tcW w:w="580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Description</w:t>
            </w:r>
            <w:r w:rsidRPr="008B2787">
              <w:rPr>
                <w:color w:val="000000"/>
                <w:szCs w:val="22"/>
              </w:rPr>
              <w:t xml:space="preserve"> property captures a textual description of the infrastructure.  Any length is permitted.  Optional formatting is supported via the </w:t>
            </w:r>
            <w:r w:rsidRPr="00CE21F8">
              <w:rPr>
                <w:rFonts w:ascii="Courier New" w:hAnsi="Courier New" w:cs="Courier New"/>
                <w:color w:val="000000"/>
                <w:szCs w:val="22"/>
              </w:rPr>
              <w:t>structuring_format</w:t>
            </w:r>
            <w:r w:rsidRPr="008B2787">
              <w:rPr>
                <w:color w:val="000000"/>
                <w:szCs w:val="22"/>
              </w:rPr>
              <w:t xml:space="preserve"> property of the </w:t>
            </w:r>
            <w:r w:rsidRPr="00CE21F8">
              <w:rPr>
                <w:rFonts w:ascii="Courier New" w:hAnsi="Courier New" w:cs="Courier New"/>
                <w:color w:val="000000"/>
                <w:szCs w:val="22"/>
              </w:rPr>
              <w:t>StructuredTextType</w:t>
            </w:r>
            <w:r w:rsidRPr="008B2787">
              <w:rPr>
                <w:color w:val="000000"/>
                <w:szCs w:val="22"/>
              </w:rPr>
              <w:t xml:space="preserve"> class.</w:t>
            </w:r>
          </w:p>
        </w:tc>
      </w:tr>
      <w:tr w:rsidR="005E3EEE" w:rsidTr="00B0348E">
        <w:trPr>
          <w:trHeight w:val="547"/>
        </w:trPr>
        <w:tc>
          <w:tcPr>
            <w:tcW w:w="2988" w:type="dxa"/>
            <w:vAlign w:val="center"/>
          </w:tcPr>
          <w:p w:rsidR="005E3EEE" w:rsidRPr="008B2787" w:rsidRDefault="005E3EEE" w:rsidP="00A214D6">
            <w:pPr>
              <w:rPr>
                <w:b/>
              </w:rPr>
            </w:pPr>
            <w:r w:rsidRPr="008B2787">
              <w:rPr>
                <w:b/>
              </w:rPr>
              <w:t>Short_Description</w:t>
            </w:r>
          </w:p>
        </w:tc>
        <w:tc>
          <w:tcPr>
            <w:tcW w:w="2947"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StructuredTextType</w:t>
            </w:r>
          </w:p>
        </w:tc>
        <w:tc>
          <w:tcPr>
            <w:tcW w:w="1440" w:type="dxa"/>
            <w:vAlign w:val="center"/>
          </w:tcPr>
          <w:p w:rsidR="005E3EEE" w:rsidRPr="008B2787" w:rsidRDefault="005E3EEE" w:rsidP="00A214D6">
            <w:pPr>
              <w:jc w:val="center"/>
            </w:pPr>
            <w:r w:rsidRPr="008B2787">
              <w:t>0..*</w:t>
            </w:r>
          </w:p>
        </w:tc>
        <w:tc>
          <w:tcPr>
            <w:tcW w:w="580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Short_Description</w:t>
            </w:r>
            <w:r w:rsidRPr="008B2787">
              <w:rPr>
                <w:color w:val="000000"/>
                <w:szCs w:val="22"/>
              </w:rPr>
              <w:t xml:space="preserve"> property captures a short textual description of the infrastructure. This property is secondary and should only be used if the </w:t>
            </w:r>
            <w:r w:rsidRPr="00CE21F8">
              <w:rPr>
                <w:rFonts w:ascii="Courier New" w:hAnsi="Courier New" w:cs="Courier New"/>
                <w:color w:val="000000"/>
                <w:szCs w:val="22"/>
              </w:rPr>
              <w:t>Description</w:t>
            </w:r>
            <w:r w:rsidRPr="008B2787">
              <w:rPr>
                <w:color w:val="000000"/>
                <w:szCs w:val="22"/>
              </w:rPr>
              <w:t xml:space="preserve"> property is </w:t>
            </w:r>
            <w:r w:rsidRPr="008B2787">
              <w:rPr>
                <w:color w:val="000000"/>
                <w:szCs w:val="22"/>
              </w:rPr>
              <w:lastRenderedPageBreak/>
              <w:t>already populated and another, shorter description is available.</w:t>
            </w:r>
          </w:p>
        </w:tc>
      </w:tr>
      <w:tr w:rsidR="005E3EEE" w:rsidTr="00B0348E">
        <w:trPr>
          <w:trHeight w:val="547"/>
        </w:trPr>
        <w:tc>
          <w:tcPr>
            <w:tcW w:w="2988" w:type="dxa"/>
            <w:vAlign w:val="center"/>
          </w:tcPr>
          <w:p w:rsidR="005E3EEE" w:rsidRPr="008B2787" w:rsidRDefault="005E3EEE" w:rsidP="00A214D6">
            <w:pPr>
              <w:rPr>
                <w:b/>
              </w:rPr>
            </w:pPr>
            <w:r w:rsidRPr="008B2787">
              <w:rPr>
                <w:b/>
              </w:rPr>
              <w:lastRenderedPageBreak/>
              <w:t>Observable_Characterization</w:t>
            </w:r>
          </w:p>
        </w:tc>
        <w:tc>
          <w:tcPr>
            <w:tcW w:w="2947" w:type="dxa"/>
            <w:vAlign w:val="center"/>
          </w:tcPr>
          <w:p w:rsidR="005E3EEE" w:rsidRDefault="005E3EEE" w:rsidP="00A214D6">
            <w:pPr>
              <w:rPr>
                <w:rFonts w:ascii="Courier New" w:hAnsi="Courier New" w:cs="Courier New"/>
              </w:rPr>
            </w:pPr>
            <w:r>
              <w:rPr>
                <w:rFonts w:ascii="Courier New" w:hAnsi="Courier New" w:cs="Courier New"/>
              </w:rPr>
              <w:t>cybox:ObservablesType</w:t>
            </w:r>
          </w:p>
        </w:tc>
        <w:tc>
          <w:tcPr>
            <w:tcW w:w="1440" w:type="dxa"/>
            <w:vAlign w:val="center"/>
          </w:tcPr>
          <w:p w:rsidR="005E3EEE" w:rsidRPr="008B2787" w:rsidRDefault="005E3EEE" w:rsidP="00A214D6">
            <w:pPr>
              <w:jc w:val="center"/>
            </w:pPr>
            <w:r w:rsidRPr="008B2787">
              <w:t>0..1</w:t>
            </w:r>
          </w:p>
        </w:tc>
        <w:tc>
          <w:tcPr>
            <w:tcW w:w="5801"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Observable_Characterization</w:t>
            </w:r>
            <w:r w:rsidRPr="008B2787">
              <w:rPr>
                <w:rFonts w:cs="Arial"/>
                <w:szCs w:val="22"/>
              </w:rPr>
              <w:t xml:space="preserve"> property characterizes the adversarial infrastructure through specification of a structured cyber Observables pattern.</w:t>
            </w:r>
          </w:p>
        </w:tc>
      </w:tr>
    </w:tbl>
    <w:p w:rsidR="005E3EEE" w:rsidRDefault="005E3EEE" w:rsidP="005E3EEE">
      <w:pPr>
        <w:pStyle w:val="Heading3"/>
      </w:pPr>
      <w:bookmarkStart w:id="121" w:name="_Toc421619026"/>
      <w:bookmarkStart w:id="122" w:name="_Toc429676663"/>
      <w:r>
        <w:t>PersonasType Class</w:t>
      </w:r>
      <w:bookmarkEnd w:id="121"/>
      <w:bookmarkEnd w:id="122"/>
    </w:p>
    <w:p w:rsidR="005E3EEE" w:rsidRDefault="005E3EEE" w:rsidP="005E3EEE">
      <w:pPr>
        <w:spacing w:after="240"/>
      </w:pPr>
      <w:r>
        <w:t xml:space="preserve">The </w:t>
      </w:r>
      <w:r w:rsidRPr="00387A98">
        <w:rPr>
          <w:rFonts w:ascii="Courier New" w:hAnsi="Courier New" w:cs="Courier New"/>
        </w:rPr>
        <w:t>PersonasType</w:t>
      </w:r>
      <w:r>
        <w:t xml:space="preserve"> </w:t>
      </w:r>
      <w:r w:rsidRPr="008F50FD">
        <w:t xml:space="preserve">class specifies a set of one or more personas that </w:t>
      </w:r>
      <w:r>
        <w:t>an</w:t>
      </w:r>
      <w:r w:rsidRPr="008F50FD">
        <w:t xml:space="preserve"> adversary may leverage.</w:t>
      </w:r>
    </w:p>
    <w:p w:rsidR="005E3EEE" w:rsidRDefault="005E3EEE" w:rsidP="005E3EEE">
      <w:pPr>
        <w:spacing w:after="240"/>
      </w:pPr>
      <w:r>
        <w:t xml:space="preserve">The property of the </w:t>
      </w:r>
      <w:r>
        <w:rPr>
          <w:rFonts w:ascii="Courier New" w:hAnsi="Courier New" w:cs="Courier New"/>
        </w:rPr>
        <w:t>Personas</w:t>
      </w:r>
      <w:r w:rsidRPr="001B7F15">
        <w:rPr>
          <w:rFonts w:ascii="Courier New" w:hAnsi="Courier New" w:cs="Courier New"/>
        </w:rPr>
        <w:t>Type</w:t>
      </w:r>
      <w:r>
        <w:t xml:space="preserve"> class is shown in </w:t>
      </w:r>
      <w:r w:rsidRPr="0008014A">
        <w:rPr>
          <w:b/>
          <w:color w:val="0000EE"/>
        </w:rPr>
        <w:fldChar w:fldCharType="begin"/>
      </w:r>
      <w:r w:rsidRPr="0008014A">
        <w:rPr>
          <w:b/>
          <w:color w:val="0000EE"/>
        </w:rPr>
        <w:instrText xml:space="preserve"> REF _Ref398978328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13</w:t>
      </w:r>
      <w:r w:rsidRPr="0008014A">
        <w:rPr>
          <w:b/>
          <w:color w:val="0000EE"/>
        </w:rPr>
        <w:fldChar w:fldCharType="end"/>
      </w:r>
      <w:r>
        <w:t>.</w:t>
      </w:r>
    </w:p>
    <w:p w:rsidR="005E3EEE" w:rsidRDefault="005E3EEE" w:rsidP="005E3EEE">
      <w:pPr>
        <w:pStyle w:val="Caption"/>
      </w:pPr>
      <w:bookmarkStart w:id="123" w:name="_Ref398978328"/>
      <w:r w:rsidRPr="00C96A2E">
        <w:t xml:space="preserve">Table </w:t>
      </w:r>
      <w:fldSimple w:instr=" STYLEREF 1 \s ">
        <w:r w:rsidR="005D0429">
          <w:rPr>
            <w:noProof/>
          </w:rPr>
          <w:t>3</w:t>
        </w:r>
      </w:fldSimple>
      <w:r>
        <w:noBreakHyphen/>
      </w:r>
      <w:fldSimple w:instr=" SEQ Table \* ARABIC \s 1 ">
        <w:r w:rsidR="005D0429">
          <w:rPr>
            <w:noProof/>
          </w:rPr>
          <w:t>13</w:t>
        </w:r>
      </w:fldSimple>
      <w:bookmarkEnd w:id="123"/>
      <w:r>
        <w:t xml:space="preserve">. Properties </w:t>
      </w:r>
      <w:r w:rsidRPr="00C96A2E">
        <w:t>of</w:t>
      </w:r>
      <w:r>
        <w:t xml:space="preserve"> the</w:t>
      </w:r>
      <w:r w:rsidRPr="00C96A2E">
        <w:t xml:space="preserve"> </w:t>
      </w:r>
      <w:r>
        <w:rPr>
          <w:rFonts w:ascii="Courier New" w:hAnsi="Courier New" w:cs="Courier New"/>
        </w:rPr>
        <w:t>PersonasType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3870"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508"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rPr>
                <w:b/>
              </w:rPr>
            </w:pPr>
            <w:r w:rsidRPr="008B2787">
              <w:rPr>
                <w:b/>
              </w:rPr>
              <w:t>Persona</w:t>
            </w:r>
          </w:p>
        </w:tc>
        <w:tc>
          <w:tcPr>
            <w:tcW w:w="3870" w:type="dxa"/>
            <w:vAlign w:val="center"/>
          </w:tcPr>
          <w:p w:rsidR="005E3EEE" w:rsidRPr="009B3EC0" w:rsidRDefault="005E3EEE" w:rsidP="00A214D6">
            <w:pPr>
              <w:rPr>
                <w:rFonts w:ascii="Courier New" w:hAnsi="Courier New" w:cs="Courier New"/>
              </w:rPr>
            </w:pPr>
            <w:r>
              <w:rPr>
                <w:rFonts w:ascii="Courier New" w:hAnsi="Courier New" w:cs="Courier New"/>
              </w:rPr>
              <w:t>stixCommon:IdentityType</w:t>
            </w:r>
          </w:p>
        </w:tc>
        <w:tc>
          <w:tcPr>
            <w:tcW w:w="1440" w:type="dxa"/>
            <w:vAlign w:val="center"/>
          </w:tcPr>
          <w:p w:rsidR="005E3EEE" w:rsidRPr="008B2787" w:rsidRDefault="005E3EEE" w:rsidP="00A214D6">
            <w:pPr>
              <w:jc w:val="center"/>
            </w:pPr>
            <w:r w:rsidRPr="008B2787">
              <w:t>1..*</w:t>
            </w:r>
          </w:p>
        </w:tc>
        <w:tc>
          <w:tcPr>
            <w:tcW w:w="5508" w:type="dxa"/>
            <w:vAlign w:val="center"/>
          </w:tcPr>
          <w:p w:rsidR="005E3EEE" w:rsidRPr="008B2787" w:rsidRDefault="005E3EEE" w:rsidP="00841658">
            <w:pPr>
              <w:rPr>
                <w:color w:val="000000"/>
                <w:szCs w:val="22"/>
              </w:rPr>
            </w:pPr>
            <w:r w:rsidRPr="008B2787">
              <w:rPr>
                <w:color w:val="000000"/>
                <w:szCs w:val="22"/>
              </w:rPr>
              <w:t xml:space="preserve">The </w:t>
            </w:r>
            <w:r w:rsidRPr="00CE21F8">
              <w:rPr>
                <w:rFonts w:ascii="Courier New" w:hAnsi="Courier New" w:cs="Courier New"/>
                <w:color w:val="000000"/>
                <w:szCs w:val="22"/>
              </w:rPr>
              <w:t>Persona</w:t>
            </w:r>
            <w:r w:rsidRPr="008B2787">
              <w:rPr>
                <w:color w:val="000000"/>
                <w:szCs w:val="22"/>
              </w:rPr>
              <w:t xml:space="preserve"> property characterizes a persona identity potentially used in malicious activity. Personas are typically used to masquerade as another party. </w:t>
            </w:r>
            <w:r w:rsidRPr="008B2787">
              <w:rPr>
                <w:szCs w:val="22"/>
              </w:rPr>
              <w:t xml:space="preserve">For situations calling for more than a simple name, the underlying class may be extended using a more complete structure such as the </w:t>
            </w:r>
            <w:r w:rsidRPr="00CE21F8">
              <w:rPr>
                <w:rFonts w:ascii="Courier New" w:hAnsi="Courier New" w:cs="Courier New"/>
                <w:szCs w:val="22"/>
              </w:rPr>
              <w:t>CIQIdentity3.0InstanceType</w:t>
            </w:r>
            <w:r w:rsidRPr="008B2787">
              <w:rPr>
                <w:szCs w:val="22"/>
              </w:rPr>
              <w:t xml:space="preserve"> subclass as defined in</w:t>
            </w:r>
            <w:r w:rsidR="00841658" w:rsidRPr="008B2787">
              <w:rPr>
                <w:szCs w:val="22"/>
              </w:rPr>
              <w:t xml:space="preserve"> </w:t>
            </w:r>
            <w:hyperlink w:anchor="AdditionalArtifacts" w:history="1">
              <w:r w:rsidR="00841658" w:rsidRPr="00841658">
                <w:rPr>
                  <w:rStyle w:val="Hyperlink"/>
                  <w:i/>
                </w:rPr>
                <w:t>STIX Version 1.2.1 Part 1</w:t>
              </w:r>
              <w:r w:rsidR="00841658">
                <w:rPr>
                  <w:rStyle w:val="Hyperlink"/>
                  <w:i/>
                </w:rPr>
                <w:t xml:space="preserve">2: </w:t>
              </w:r>
              <w:r w:rsidR="00BF55F9">
                <w:rPr>
                  <w:rStyle w:val="Hyperlink"/>
                  <w:i/>
                </w:rPr>
                <w:t xml:space="preserve">Default </w:t>
              </w:r>
              <w:r w:rsidR="00841658">
                <w:rPr>
                  <w:rStyle w:val="Hyperlink"/>
                  <w:i/>
                </w:rPr>
                <w:t>Extensions</w:t>
              </w:r>
            </w:hyperlink>
            <w:r w:rsidRPr="008B2787">
              <w:rPr>
                <w:szCs w:val="22"/>
              </w:rPr>
              <w:t>.</w:t>
            </w:r>
          </w:p>
        </w:tc>
      </w:tr>
    </w:tbl>
    <w:p w:rsidR="005E3EEE" w:rsidRDefault="005E3EEE" w:rsidP="005E3EEE">
      <w:pPr>
        <w:pStyle w:val="Heading2"/>
      </w:pPr>
      <w:bookmarkStart w:id="124" w:name="_Toc421619027"/>
      <w:bookmarkStart w:id="125" w:name="_Toc429676664"/>
      <w:r w:rsidRPr="005E3EEE">
        <w:t>VictimTargetingType</w:t>
      </w:r>
      <w:bookmarkEnd w:id="116"/>
      <w:r>
        <w:t xml:space="preserve"> Class</w:t>
      </w:r>
      <w:bookmarkEnd w:id="124"/>
      <w:bookmarkEnd w:id="125"/>
    </w:p>
    <w:p w:rsidR="005E3EEE" w:rsidRDefault="005E3EEE" w:rsidP="005E3EEE">
      <w:pPr>
        <w:spacing w:after="240"/>
        <w:rPr>
          <w:rFonts w:cs="Courier New"/>
        </w:rPr>
      </w:pPr>
      <w:r>
        <w:t xml:space="preserve">The </w:t>
      </w:r>
      <w:r w:rsidRPr="00837F0F">
        <w:rPr>
          <w:rFonts w:ascii="Courier New" w:hAnsi="Courier New" w:cs="Courier New"/>
        </w:rPr>
        <w:t>VictimTargetingType</w:t>
      </w:r>
      <w:r>
        <w:t xml:space="preserve"> </w:t>
      </w:r>
      <w:r w:rsidRPr="008F50FD">
        <w:rPr>
          <w:rFonts w:cs="Courier New"/>
        </w:rPr>
        <w:t>class characterizes victim targeting information by capturing information about the people, organizations, systems and/or data potentially targeted by the adversary.</w:t>
      </w:r>
    </w:p>
    <w:p w:rsidR="005E3EEE" w:rsidRDefault="005E3EEE" w:rsidP="005E3EEE">
      <w:pPr>
        <w:spacing w:after="240"/>
      </w:pPr>
      <w:r>
        <w:rPr>
          <w:rFonts w:cs="Courier New"/>
        </w:rPr>
        <w:t xml:space="preserve">The UML </w:t>
      </w:r>
      <w:r w:rsidRPr="006A4501">
        <w:rPr>
          <w:rFonts w:cs="Courier New"/>
        </w:rPr>
        <w:t xml:space="preserve">diagram corresponding to the </w:t>
      </w:r>
      <w:r>
        <w:rPr>
          <w:rFonts w:ascii="Courier New" w:hAnsi="Courier New" w:cs="Courier New"/>
        </w:rPr>
        <w:t>VictimTargeting</w:t>
      </w:r>
      <w:r w:rsidRPr="006A4501">
        <w:rPr>
          <w:rFonts w:ascii="Courier New" w:hAnsi="Courier New" w:cs="Courier New"/>
        </w:rPr>
        <w:t>Type</w:t>
      </w:r>
      <w:r w:rsidRPr="006A4501">
        <w:rPr>
          <w:rFonts w:cs="Courier New"/>
        </w:rPr>
        <w:t xml:space="preserve"> class is shown </w:t>
      </w:r>
      <w:r w:rsidRPr="006A4501">
        <w:t>in</w:t>
      </w:r>
      <w:r>
        <w:t xml:space="preserve"> </w:t>
      </w:r>
      <w:r w:rsidRPr="0008014A">
        <w:rPr>
          <w:b/>
          <w:color w:val="0000EE"/>
        </w:rPr>
        <w:fldChar w:fldCharType="begin"/>
      </w:r>
      <w:r w:rsidRPr="0008014A">
        <w:rPr>
          <w:b/>
          <w:color w:val="0000EE"/>
        </w:rPr>
        <w:instrText xml:space="preserve"> REF _Ref415046180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6</w:t>
      </w:r>
      <w:r w:rsidRPr="0008014A">
        <w:rPr>
          <w:b/>
          <w:color w:val="0000EE"/>
        </w:rPr>
        <w:fldChar w:fldCharType="end"/>
      </w:r>
      <w:r w:rsidRPr="006A4501">
        <w:t>.</w:t>
      </w:r>
    </w:p>
    <w:p w:rsidR="005E3EEE" w:rsidRDefault="005E3EEE" w:rsidP="00B0348E">
      <w:pPr>
        <w:keepNext/>
        <w:keepLines/>
        <w:spacing w:after="120"/>
        <w:jc w:val="center"/>
      </w:pPr>
      <w:r>
        <w:rPr>
          <w:noProof/>
        </w:rPr>
        <w:lastRenderedPageBreak/>
        <w:drawing>
          <wp:inline distT="0" distB="0" distL="0" distR="0" wp14:anchorId="05BDA256" wp14:editId="57096614">
            <wp:extent cx="7942857" cy="1028571"/>
            <wp:effectExtent l="0" t="0" r="127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IX_VictimTargeting.png"/>
                    <pic:cNvPicPr/>
                  </pic:nvPicPr>
                  <pic:blipFill>
                    <a:blip r:embed="rId43">
                      <a:extLst>
                        <a:ext uri="{28A0092B-C50C-407E-A947-70E740481C1C}">
                          <a14:useLocalDpi xmlns:a14="http://schemas.microsoft.com/office/drawing/2010/main" val="0"/>
                        </a:ext>
                      </a:extLst>
                    </a:blip>
                    <a:stretch>
                      <a:fillRect/>
                    </a:stretch>
                  </pic:blipFill>
                  <pic:spPr>
                    <a:xfrm>
                      <a:off x="0" y="0"/>
                      <a:ext cx="7942857" cy="1028571"/>
                    </a:xfrm>
                    <a:prstGeom prst="rect">
                      <a:avLst/>
                    </a:prstGeom>
                  </pic:spPr>
                </pic:pic>
              </a:graphicData>
            </a:graphic>
          </wp:inline>
        </w:drawing>
      </w:r>
    </w:p>
    <w:p w:rsidR="005E3EEE" w:rsidRDefault="005E3EEE" w:rsidP="00B0348E">
      <w:pPr>
        <w:pStyle w:val="Caption"/>
        <w:keepNext/>
        <w:keepLines/>
        <w:rPr>
          <w:b/>
        </w:rPr>
      </w:pPr>
      <w:bookmarkStart w:id="126" w:name="_Ref415046180"/>
      <w:r w:rsidRPr="0086379B">
        <w:t xml:space="preserve">Figure </w:t>
      </w:r>
      <w:fldSimple w:instr=" STYLEREF 1 \s ">
        <w:r w:rsidR="005D0429">
          <w:rPr>
            <w:noProof/>
          </w:rPr>
          <w:t>3</w:t>
        </w:r>
      </w:fldSimple>
      <w:r>
        <w:noBreakHyphen/>
      </w:r>
      <w:fldSimple w:instr=" SEQ Figure \* ARABIC \s 1 ">
        <w:r w:rsidR="005D0429">
          <w:rPr>
            <w:noProof/>
          </w:rPr>
          <w:t>6</w:t>
        </w:r>
      </w:fldSimple>
      <w:bookmarkEnd w:id="126"/>
      <w:r>
        <w:t xml:space="preserve">. UML diagram of the </w:t>
      </w:r>
      <w:r>
        <w:rPr>
          <w:rFonts w:ascii="Courier New" w:hAnsi="Courier New" w:cs="Courier New"/>
        </w:rPr>
        <w:t>VictimTargetingType</w:t>
      </w:r>
      <w:r>
        <w:t xml:space="preserve"> class</w:t>
      </w:r>
    </w:p>
    <w:p w:rsidR="005E3EEE" w:rsidRPr="00A34019" w:rsidRDefault="005E3EEE" w:rsidP="0008014A">
      <w:pPr>
        <w:spacing w:before="240" w:after="240"/>
      </w:pPr>
      <w:r>
        <w:t xml:space="preserve">The property table given in </w:t>
      </w:r>
      <w:r w:rsidRPr="0008014A">
        <w:rPr>
          <w:b/>
          <w:color w:val="0000EE"/>
        </w:rPr>
        <w:fldChar w:fldCharType="begin"/>
      </w:r>
      <w:r w:rsidRPr="0008014A">
        <w:rPr>
          <w:b/>
          <w:color w:val="0000EE"/>
        </w:rPr>
        <w:instrText xml:space="preserve"> REF _Ref391382644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14</w:t>
      </w:r>
      <w:r w:rsidRPr="0008014A">
        <w:rPr>
          <w:b/>
          <w:color w:val="0000EE"/>
        </w:rPr>
        <w:fldChar w:fldCharType="end"/>
      </w:r>
      <w:r>
        <w:t xml:space="preserve"> corresponds to the UML diagram given in </w:t>
      </w:r>
      <w:r w:rsidRPr="0008014A">
        <w:rPr>
          <w:b/>
          <w:color w:val="0000EE"/>
        </w:rPr>
        <w:fldChar w:fldCharType="begin"/>
      </w:r>
      <w:r w:rsidRPr="0008014A">
        <w:rPr>
          <w:b/>
          <w:color w:val="0000EE"/>
        </w:rPr>
        <w:instrText xml:space="preserve"> REF _Ref415046180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6</w:t>
      </w:r>
      <w:r w:rsidRPr="0008014A">
        <w:rPr>
          <w:b/>
          <w:color w:val="0000EE"/>
        </w:rPr>
        <w:fldChar w:fldCharType="end"/>
      </w:r>
      <w:r>
        <w:t>.</w:t>
      </w:r>
    </w:p>
    <w:p w:rsidR="005E3EEE" w:rsidRDefault="005E3EEE" w:rsidP="005E3EEE">
      <w:pPr>
        <w:pStyle w:val="Caption"/>
      </w:pPr>
      <w:bookmarkStart w:id="127" w:name="_Ref391382644"/>
      <w:r w:rsidRPr="00C96A2E">
        <w:t xml:space="preserve">Table </w:t>
      </w:r>
      <w:fldSimple w:instr=" STYLEREF 1 \s ">
        <w:r w:rsidR="005D0429">
          <w:rPr>
            <w:noProof/>
          </w:rPr>
          <w:t>3</w:t>
        </w:r>
      </w:fldSimple>
      <w:r>
        <w:noBreakHyphen/>
      </w:r>
      <w:fldSimple w:instr=" SEQ Table \* ARABIC \s 1 ">
        <w:r w:rsidR="005D0429">
          <w:rPr>
            <w:noProof/>
          </w:rPr>
          <w:t>14</w:t>
        </w:r>
      </w:fldSimple>
      <w:bookmarkEnd w:id="127"/>
      <w:r>
        <w:t xml:space="preserve">. Properties </w:t>
      </w:r>
      <w:r w:rsidRPr="00C96A2E">
        <w:t xml:space="preserve">of </w:t>
      </w:r>
      <w:r>
        <w:t xml:space="preserve">the </w:t>
      </w:r>
      <w:r>
        <w:rPr>
          <w:rFonts w:ascii="Courier New" w:hAnsi="Courier New" w:cs="Courier New"/>
        </w:rPr>
        <w:t>VictimTargetingType</w:t>
      </w:r>
      <w:r w:rsidRPr="002A4A1D">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8"/>
        <w:gridCol w:w="2790"/>
        <w:gridCol w:w="1327"/>
        <w:gridCol w:w="6161"/>
      </w:tblGrid>
      <w:tr w:rsidR="005E3EEE" w:rsidRPr="00693F21" w:rsidTr="00B0348E">
        <w:trPr>
          <w:trHeight w:val="547"/>
        </w:trPr>
        <w:tc>
          <w:tcPr>
            <w:tcW w:w="2898" w:type="dxa"/>
            <w:shd w:val="clear" w:color="auto" w:fill="BFBFBF" w:themeFill="background1" w:themeFillShade="BF"/>
            <w:vAlign w:val="center"/>
          </w:tcPr>
          <w:p w:rsidR="005E3EEE" w:rsidRPr="00693F21" w:rsidRDefault="005E3EEE" w:rsidP="00A214D6">
            <w:pPr>
              <w:rPr>
                <w:b/>
              </w:rPr>
            </w:pPr>
            <w:r>
              <w:rPr>
                <w:b/>
              </w:rPr>
              <w:t>Name</w:t>
            </w:r>
          </w:p>
        </w:tc>
        <w:tc>
          <w:tcPr>
            <w:tcW w:w="2790" w:type="dxa"/>
            <w:shd w:val="clear" w:color="auto" w:fill="BFBFBF" w:themeFill="background1" w:themeFillShade="BF"/>
            <w:vAlign w:val="center"/>
          </w:tcPr>
          <w:p w:rsidR="005E3EEE" w:rsidRPr="00693F21" w:rsidRDefault="005E3EEE" w:rsidP="00A214D6">
            <w:pPr>
              <w:rPr>
                <w:b/>
              </w:rPr>
            </w:pPr>
            <w:r w:rsidRPr="00693F21">
              <w:rPr>
                <w:b/>
              </w:rPr>
              <w:t>Type</w:t>
            </w:r>
          </w:p>
        </w:tc>
        <w:tc>
          <w:tcPr>
            <w:tcW w:w="1327"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6161"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B0348E">
        <w:trPr>
          <w:trHeight w:val="547"/>
        </w:trPr>
        <w:tc>
          <w:tcPr>
            <w:tcW w:w="2898" w:type="dxa"/>
            <w:vAlign w:val="center"/>
          </w:tcPr>
          <w:p w:rsidR="005E3EEE" w:rsidRPr="008B2787" w:rsidRDefault="005E3EEE" w:rsidP="00A214D6">
            <w:pPr>
              <w:rPr>
                <w:b/>
              </w:rPr>
            </w:pPr>
            <w:r w:rsidRPr="008B2787">
              <w:rPr>
                <w:b/>
              </w:rPr>
              <w:t>Identity</w:t>
            </w:r>
          </w:p>
        </w:tc>
        <w:tc>
          <w:tcPr>
            <w:tcW w:w="279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Pr="009B3EC0" w:rsidRDefault="005E3EEE" w:rsidP="00A214D6">
            <w:pPr>
              <w:rPr>
                <w:rFonts w:ascii="Courier New" w:hAnsi="Courier New" w:cs="Courier New"/>
              </w:rPr>
            </w:pPr>
            <w:r>
              <w:rPr>
                <w:rFonts w:ascii="Courier New" w:hAnsi="Courier New" w:cs="Courier New"/>
              </w:rPr>
              <w:t>IdentityType</w:t>
            </w:r>
          </w:p>
        </w:tc>
        <w:tc>
          <w:tcPr>
            <w:tcW w:w="1327" w:type="dxa"/>
            <w:vAlign w:val="center"/>
          </w:tcPr>
          <w:p w:rsidR="005E3EEE" w:rsidRPr="008B2787" w:rsidRDefault="005E3EEE" w:rsidP="00A214D6">
            <w:pPr>
              <w:jc w:val="center"/>
            </w:pPr>
            <w:r w:rsidRPr="008B2787">
              <w:t>0..1</w:t>
            </w:r>
          </w:p>
        </w:tc>
        <w:tc>
          <w:tcPr>
            <w:tcW w:w="6161" w:type="dxa"/>
            <w:vAlign w:val="center"/>
          </w:tcPr>
          <w:p w:rsidR="005E3EEE" w:rsidRPr="008B2787" w:rsidRDefault="005E3EEE" w:rsidP="00BF55F9">
            <w:pPr>
              <w:rPr>
                <w:color w:val="000000"/>
                <w:szCs w:val="22"/>
              </w:rPr>
            </w:pPr>
            <w:r w:rsidRPr="008B2787">
              <w:rPr>
                <w:color w:val="000000"/>
                <w:szCs w:val="22"/>
              </w:rPr>
              <w:t xml:space="preserve">The </w:t>
            </w:r>
            <w:r w:rsidRPr="00CE21F8">
              <w:rPr>
                <w:rFonts w:ascii="Courier New" w:hAnsi="Courier New" w:cs="Courier New"/>
                <w:color w:val="000000"/>
                <w:szCs w:val="22"/>
              </w:rPr>
              <w:t>Identity</w:t>
            </w:r>
            <w:r w:rsidRPr="008B2787">
              <w:rPr>
                <w:color w:val="000000"/>
                <w:szCs w:val="22"/>
              </w:rPr>
              <w:t xml:space="preserve"> property characterizes traits common to the people or organizations that are targeted.  </w:t>
            </w:r>
            <w:r w:rsidRPr="008B2787">
              <w:rPr>
                <w:szCs w:val="22"/>
              </w:rPr>
              <w:t xml:space="preserve">For situations calling for more than a simple name, the underlying class may be extended using a more complete structure such as the </w:t>
            </w:r>
            <w:r w:rsidRPr="00CE21F8">
              <w:rPr>
                <w:rFonts w:ascii="Courier New" w:hAnsi="Courier New" w:cs="Courier New"/>
                <w:szCs w:val="22"/>
              </w:rPr>
              <w:t>CIQIdentity3.0InstanceType</w:t>
            </w:r>
            <w:r w:rsidRPr="008B2787">
              <w:rPr>
                <w:szCs w:val="22"/>
              </w:rPr>
              <w:t xml:space="preserve"> subclass as defined in </w:t>
            </w:r>
            <w:hyperlink w:anchor="AdditionalArtifacts" w:history="1">
              <w:r w:rsidR="00841658" w:rsidRPr="00841658">
                <w:rPr>
                  <w:rStyle w:val="Hyperlink"/>
                  <w:i/>
                </w:rPr>
                <w:t>STIX Version 1.2.1 Part 1</w:t>
              </w:r>
              <w:r w:rsidR="00841658">
                <w:rPr>
                  <w:rStyle w:val="Hyperlink"/>
                  <w:i/>
                </w:rPr>
                <w:t xml:space="preserve">2: </w:t>
              </w:r>
              <w:r w:rsidR="00BF55F9">
                <w:rPr>
                  <w:rStyle w:val="Hyperlink"/>
                  <w:i/>
                </w:rPr>
                <w:t xml:space="preserve">Default </w:t>
              </w:r>
              <w:r w:rsidR="00841658">
                <w:rPr>
                  <w:rStyle w:val="Hyperlink"/>
                  <w:i/>
                </w:rPr>
                <w:t>Extensions</w:t>
              </w:r>
            </w:hyperlink>
            <w:r w:rsidRPr="008B2787">
              <w:rPr>
                <w:szCs w:val="22"/>
              </w:rPr>
              <w:t>.</w:t>
            </w:r>
          </w:p>
        </w:tc>
      </w:tr>
      <w:tr w:rsidR="005E3EEE" w:rsidTr="00B0348E">
        <w:trPr>
          <w:trHeight w:val="547"/>
        </w:trPr>
        <w:tc>
          <w:tcPr>
            <w:tcW w:w="2898" w:type="dxa"/>
            <w:vAlign w:val="center"/>
          </w:tcPr>
          <w:p w:rsidR="005E3EEE" w:rsidRPr="008B2787" w:rsidRDefault="005E3EEE" w:rsidP="00A214D6">
            <w:pPr>
              <w:rPr>
                <w:b/>
              </w:rPr>
            </w:pPr>
            <w:r w:rsidRPr="008B2787">
              <w:rPr>
                <w:b/>
              </w:rPr>
              <w:t>Targeted_Systems</w:t>
            </w:r>
          </w:p>
        </w:tc>
        <w:tc>
          <w:tcPr>
            <w:tcW w:w="279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VocabularyStringType</w:t>
            </w:r>
          </w:p>
        </w:tc>
        <w:tc>
          <w:tcPr>
            <w:tcW w:w="1327" w:type="dxa"/>
            <w:vAlign w:val="center"/>
          </w:tcPr>
          <w:p w:rsidR="005E3EEE" w:rsidRDefault="005E3EEE" w:rsidP="00A214D6">
            <w:pPr>
              <w:jc w:val="center"/>
              <w:rPr>
                <w:sz w:val="22"/>
              </w:rPr>
            </w:pPr>
            <w:r w:rsidRPr="008B2787">
              <w:t>0..*</w:t>
            </w:r>
          </w:p>
        </w:tc>
        <w:tc>
          <w:tcPr>
            <w:tcW w:w="6161" w:type="dxa"/>
            <w:vAlign w:val="center"/>
          </w:tcPr>
          <w:p w:rsidR="005E3EEE" w:rsidRPr="008B2787" w:rsidRDefault="005E3EEE" w:rsidP="00A214D6">
            <w:r w:rsidRPr="008B2787">
              <w:t xml:space="preserve">The </w:t>
            </w:r>
            <w:r w:rsidRPr="00CE21F8">
              <w:rPr>
                <w:rFonts w:ascii="Courier New" w:hAnsi="Courier New" w:cs="Courier New"/>
              </w:rPr>
              <w:t>Targeted_Systems</w:t>
            </w:r>
            <w:r w:rsidRPr="008B2787">
              <w:t xml:space="preserve"> property specifies a type of system that may be targeted by the adversary.  Examples of potential types include </w:t>
            </w:r>
            <w:r w:rsidRPr="008B2787">
              <w:rPr>
                <w:i/>
              </w:rPr>
              <w:t xml:space="preserve">web layer, third-party services, </w:t>
            </w:r>
            <w:r w:rsidRPr="008B2787">
              <w:t>and</w:t>
            </w:r>
            <w:r w:rsidRPr="008B2787">
              <w:rPr>
                <w:i/>
              </w:rPr>
              <w:t xml:space="preserve"> user workstations </w:t>
            </w:r>
            <w:r w:rsidRPr="008B2787">
              <w:rPr>
                <w:szCs w:val="22"/>
              </w:rPr>
              <w:t>(these specific values</w:t>
            </w:r>
            <w:r w:rsidRPr="008B2787">
              <w:rPr>
                <w:color w:val="000000"/>
                <w:szCs w:val="22"/>
              </w:rPr>
              <w:t xml:space="preserve"> are only provided to help explain the </w:t>
            </w:r>
            <w:r w:rsidRPr="008B2787">
              <w:rPr>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E21F8">
              <w:rPr>
                <w:rFonts w:ascii="Courier New" w:hAnsi="Courier New" w:cs="Courier New"/>
                <w:szCs w:val="22"/>
              </w:rPr>
              <w:t>stixCommon:ControlledVocabularyStringType</w:t>
            </w:r>
            <w:r w:rsidRPr="008B2787">
              <w:rPr>
                <w:szCs w:val="22"/>
              </w:rPr>
              <w:t xml:space="preserve"> class</w:t>
            </w:r>
            <w:r w:rsidRPr="008B2787">
              <w:rPr>
                <w:color w:val="000000"/>
                <w:szCs w:val="22"/>
              </w:rPr>
              <w:t>. The STIX default vocabulary class for use in the property is</w:t>
            </w:r>
            <w:r w:rsidRPr="008B2787">
              <w:t xml:space="preserve"> ‘</w:t>
            </w:r>
            <w:r w:rsidRPr="008B2787">
              <w:rPr>
                <w:i/>
              </w:rPr>
              <w:t>SystemTypeVocab-1.0</w:t>
            </w:r>
            <w:r w:rsidRPr="008B2787">
              <w:t>.’</w:t>
            </w:r>
          </w:p>
        </w:tc>
      </w:tr>
      <w:tr w:rsidR="005E3EEE" w:rsidTr="00B0348E">
        <w:trPr>
          <w:trHeight w:val="547"/>
        </w:trPr>
        <w:tc>
          <w:tcPr>
            <w:tcW w:w="2898" w:type="dxa"/>
            <w:vAlign w:val="center"/>
          </w:tcPr>
          <w:p w:rsidR="005E3EEE" w:rsidRPr="008B2787" w:rsidRDefault="005E3EEE" w:rsidP="00A214D6">
            <w:pPr>
              <w:rPr>
                <w:b/>
              </w:rPr>
            </w:pPr>
            <w:r w:rsidRPr="008B2787">
              <w:rPr>
                <w:b/>
              </w:rPr>
              <w:t>Targeted_Information</w:t>
            </w:r>
          </w:p>
        </w:tc>
        <w:tc>
          <w:tcPr>
            <w:tcW w:w="279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VocabularyStringType</w:t>
            </w:r>
          </w:p>
        </w:tc>
        <w:tc>
          <w:tcPr>
            <w:tcW w:w="1327" w:type="dxa"/>
            <w:vAlign w:val="center"/>
          </w:tcPr>
          <w:p w:rsidR="005E3EEE" w:rsidRDefault="005E3EEE" w:rsidP="00A214D6">
            <w:pPr>
              <w:jc w:val="center"/>
              <w:rPr>
                <w:sz w:val="22"/>
              </w:rPr>
            </w:pPr>
            <w:r w:rsidRPr="008B2787">
              <w:t>0..*</w:t>
            </w:r>
          </w:p>
        </w:tc>
        <w:tc>
          <w:tcPr>
            <w:tcW w:w="6161" w:type="dxa"/>
            <w:vAlign w:val="center"/>
          </w:tcPr>
          <w:p w:rsidR="005E3EEE" w:rsidRPr="008B2787" w:rsidRDefault="005E3EEE" w:rsidP="00A214D6">
            <w:r w:rsidRPr="008B2787">
              <w:t xml:space="preserve">The </w:t>
            </w:r>
            <w:r w:rsidRPr="00CE21F8">
              <w:rPr>
                <w:rFonts w:ascii="Courier New" w:hAnsi="Courier New" w:cs="Courier New"/>
              </w:rPr>
              <w:t>Targeted_Information</w:t>
            </w:r>
            <w:r w:rsidRPr="008B2787">
              <w:t xml:space="preserve"> property specifies a type of information that may be targeted by the adversary.  Examples of potential types include </w:t>
            </w:r>
            <w:r w:rsidRPr="008B2787">
              <w:rPr>
                <w:i/>
              </w:rPr>
              <w:t>customer PII</w:t>
            </w:r>
            <w:r w:rsidRPr="008B2787">
              <w:t xml:space="preserve">, </w:t>
            </w:r>
            <w:r w:rsidRPr="008B2787">
              <w:rPr>
                <w:i/>
              </w:rPr>
              <w:t>mobile phone contacts</w:t>
            </w:r>
            <w:r w:rsidRPr="008B2787">
              <w:t xml:space="preserve">, and </w:t>
            </w:r>
            <w:r w:rsidRPr="008B2787">
              <w:rPr>
                <w:i/>
              </w:rPr>
              <w:t>authentication cookies</w:t>
            </w:r>
            <w:r w:rsidRPr="008B2787">
              <w:t xml:space="preserve"> </w:t>
            </w:r>
            <w:r w:rsidRPr="008B2787">
              <w:rPr>
                <w:szCs w:val="22"/>
              </w:rPr>
              <w:t>(these specific values</w:t>
            </w:r>
            <w:r w:rsidRPr="008B2787">
              <w:rPr>
                <w:color w:val="000000"/>
                <w:szCs w:val="22"/>
              </w:rPr>
              <w:t xml:space="preserve"> are only provided to </w:t>
            </w:r>
            <w:r w:rsidRPr="008B2787">
              <w:rPr>
                <w:color w:val="000000"/>
                <w:szCs w:val="22"/>
              </w:rPr>
              <w:lastRenderedPageBreak/>
              <w:t xml:space="preserve">help explain the </w:t>
            </w:r>
            <w:r w:rsidRPr="008B2787">
              <w:rPr>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E21F8">
              <w:rPr>
                <w:rFonts w:ascii="Courier New" w:hAnsi="Courier New" w:cs="Courier New"/>
                <w:szCs w:val="22"/>
              </w:rPr>
              <w:t>stixCommon:ControlledVocabularyStringType</w:t>
            </w:r>
            <w:r w:rsidRPr="008B2787">
              <w:rPr>
                <w:szCs w:val="22"/>
              </w:rPr>
              <w:t xml:space="preserve"> class</w:t>
            </w:r>
            <w:r w:rsidRPr="008B2787">
              <w:rPr>
                <w:color w:val="000000"/>
                <w:szCs w:val="22"/>
              </w:rPr>
              <w:t>. The STIX default vocabulary class for use in the property is</w:t>
            </w:r>
            <w:r w:rsidRPr="008B2787">
              <w:t xml:space="preserve"> ‘</w:t>
            </w:r>
            <w:r w:rsidRPr="008B2787">
              <w:rPr>
                <w:i/>
              </w:rPr>
              <w:t>InformationTypeVocab-1.0.</w:t>
            </w:r>
            <w:r w:rsidRPr="008B2787">
              <w:t>’</w:t>
            </w:r>
          </w:p>
        </w:tc>
      </w:tr>
      <w:tr w:rsidR="005E3EEE" w:rsidTr="00B0348E">
        <w:trPr>
          <w:trHeight w:val="547"/>
        </w:trPr>
        <w:tc>
          <w:tcPr>
            <w:tcW w:w="2898" w:type="dxa"/>
            <w:vAlign w:val="center"/>
          </w:tcPr>
          <w:p w:rsidR="005E3EEE" w:rsidRPr="008B2787" w:rsidRDefault="005E3EEE" w:rsidP="00A214D6">
            <w:pPr>
              <w:rPr>
                <w:b/>
              </w:rPr>
            </w:pPr>
            <w:r w:rsidRPr="008B2787">
              <w:rPr>
                <w:b/>
              </w:rPr>
              <w:lastRenderedPageBreak/>
              <w:t>Targeted_Technical_Details</w:t>
            </w:r>
          </w:p>
        </w:tc>
        <w:tc>
          <w:tcPr>
            <w:tcW w:w="2790" w:type="dxa"/>
            <w:vAlign w:val="center"/>
          </w:tcPr>
          <w:p w:rsidR="005E3EEE" w:rsidRDefault="005E3EEE" w:rsidP="00A214D6">
            <w:pPr>
              <w:rPr>
                <w:rFonts w:ascii="Courier New" w:hAnsi="Courier New" w:cs="Courier New"/>
              </w:rPr>
            </w:pPr>
            <w:r>
              <w:rPr>
                <w:rFonts w:ascii="Courier New" w:hAnsi="Courier New" w:cs="Courier New"/>
              </w:rPr>
              <w:t>cybox:ObservablesType</w:t>
            </w:r>
          </w:p>
        </w:tc>
        <w:tc>
          <w:tcPr>
            <w:tcW w:w="1327" w:type="dxa"/>
            <w:vAlign w:val="center"/>
          </w:tcPr>
          <w:p w:rsidR="005E3EEE" w:rsidRPr="008B2787" w:rsidRDefault="005E3EEE" w:rsidP="00A214D6">
            <w:pPr>
              <w:jc w:val="center"/>
            </w:pPr>
            <w:r w:rsidRPr="008B2787">
              <w:t>0..1</w:t>
            </w:r>
          </w:p>
        </w:tc>
        <w:tc>
          <w:tcPr>
            <w:tcW w:w="6161"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Targeted_Technical_Details</w:t>
            </w:r>
            <w:r w:rsidRPr="008B2787">
              <w:rPr>
                <w:rFonts w:cs="Arial"/>
                <w:szCs w:val="22"/>
              </w:rPr>
              <w:t xml:space="preserve"> property characterizes details of specific technologies targeted by the adversary.  It is implemented through specification of a structured cyber Observables pattern using the CybOX </w:t>
            </w:r>
            <w:r w:rsidRPr="00CE21F8">
              <w:rPr>
                <w:rFonts w:ascii="Courier New" w:hAnsi="Courier New" w:cs="Courier New"/>
                <w:szCs w:val="22"/>
              </w:rPr>
              <w:t>ObservablesType</w:t>
            </w:r>
            <w:r w:rsidRPr="008B2787">
              <w:rPr>
                <w:rFonts w:cs="Arial"/>
                <w:szCs w:val="22"/>
              </w:rPr>
              <w:t xml:space="preserve"> class.</w:t>
            </w:r>
          </w:p>
        </w:tc>
      </w:tr>
    </w:tbl>
    <w:p w:rsidR="005E3EEE" w:rsidRDefault="005E3EEE" w:rsidP="005E3EEE">
      <w:pPr>
        <w:pStyle w:val="Heading2"/>
      </w:pPr>
      <w:bookmarkStart w:id="128" w:name="_Toc421619028"/>
      <w:bookmarkStart w:id="129" w:name="_Toc429676665"/>
      <w:r>
        <w:t>ExploitTargetsType Class</w:t>
      </w:r>
      <w:bookmarkEnd w:id="128"/>
      <w:bookmarkEnd w:id="129"/>
    </w:p>
    <w:p w:rsidR="005E3EEE" w:rsidRDefault="005E3EEE" w:rsidP="005E3EEE">
      <w:pPr>
        <w:spacing w:after="240"/>
      </w:pPr>
      <w:r w:rsidRPr="00325EAB">
        <w:t xml:space="preserve">The </w:t>
      </w:r>
      <w:r w:rsidRPr="00325EAB">
        <w:rPr>
          <w:rFonts w:ascii="Courier New" w:hAnsi="Courier New" w:cs="Courier New"/>
        </w:rPr>
        <w:t>ExploitTargetsType</w:t>
      </w:r>
      <w:r w:rsidRPr="00325EAB">
        <w:t xml:space="preserve"> class specifies a set of one or more Exploit Targets </w:t>
      </w:r>
      <w:r>
        <w:t>potentially targeted by the TTP</w:t>
      </w:r>
      <w:r w:rsidRPr="00325EAB">
        <w:t xml:space="preserve">.  </w:t>
      </w:r>
      <w:r w:rsidRPr="0008014A">
        <w:rPr>
          <w:rFonts w:cs="Arial"/>
        </w:rPr>
        <w:t xml:space="preserve">It extends the </w:t>
      </w:r>
      <w:r w:rsidRPr="007A5BC7">
        <w:rPr>
          <w:rFonts w:ascii="Courier New" w:hAnsi="Courier New" w:cs="Courier New"/>
        </w:rPr>
        <w:t>GenericRelationShipListType</w:t>
      </w:r>
      <w:r w:rsidRPr="0008014A">
        <w:rPr>
          <w:rFonts w:cs="Arial"/>
        </w:rPr>
        <w:t xml:space="preserve"> superclass defined in the STIX Common data model, which specifies the scope </w:t>
      </w:r>
      <w:r>
        <w:t>(whether the elements of the set are related individually or as a group).</w:t>
      </w:r>
    </w:p>
    <w:p w:rsidR="005E3EEE" w:rsidRDefault="005E3EEE" w:rsidP="00B0348E">
      <w:pPr>
        <w:spacing w:after="240"/>
      </w:pPr>
      <w:r>
        <w:rPr>
          <w:rFonts w:cs="Courier New"/>
        </w:rPr>
        <w:t xml:space="preserve">The UML diagram corresponding to the </w:t>
      </w:r>
      <w:r>
        <w:rPr>
          <w:rFonts w:ascii="Courier New" w:hAnsi="Courier New" w:cs="Courier New"/>
        </w:rPr>
        <w:t>ExploitTarget</w:t>
      </w:r>
      <w:r w:rsidRPr="00817F69">
        <w:rPr>
          <w:rFonts w:ascii="Courier New" w:hAnsi="Courier New" w:cs="Courier New"/>
        </w:rPr>
        <w:t>sType</w:t>
      </w:r>
      <w:r>
        <w:rPr>
          <w:rFonts w:cs="Courier New"/>
        </w:rPr>
        <w:t xml:space="preserve"> class is shown in </w:t>
      </w:r>
      <w:r w:rsidRPr="0008014A">
        <w:rPr>
          <w:b/>
          <w:color w:val="0000EE"/>
        </w:rPr>
        <w:fldChar w:fldCharType="begin"/>
      </w:r>
      <w:r w:rsidRPr="0008014A">
        <w:rPr>
          <w:b/>
          <w:color w:val="0000EE"/>
        </w:rPr>
        <w:instrText xml:space="preserve"> REF _Ref395028844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7</w:t>
      </w:r>
      <w:r w:rsidRPr="0008014A">
        <w:rPr>
          <w:b/>
          <w:color w:val="0000EE"/>
        </w:rPr>
        <w:fldChar w:fldCharType="end"/>
      </w:r>
      <w:r w:rsidR="00B0348E">
        <w:t>.</w:t>
      </w:r>
    </w:p>
    <w:p w:rsidR="005E3EEE" w:rsidRDefault="005E3EEE" w:rsidP="005E3EEE">
      <w:pPr>
        <w:jc w:val="center"/>
        <w:rPr>
          <w:noProof/>
        </w:rPr>
      </w:pPr>
      <w:r>
        <w:rPr>
          <w:noProof/>
        </w:rPr>
        <w:drawing>
          <wp:inline distT="0" distB="0" distL="0" distR="0" wp14:anchorId="210D7AD9" wp14:editId="1D2E9E9E">
            <wp:extent cx="8229600" cy="19919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IX_ExploitTargets.png"/>
                    <pic:cNvPicPr/>
                  </pic:nvPicPr>
                  <pic:blipFill>
                    <a:blip r:embed="rId44">
                      <a:extLst>
                        <a:ext uri="{28A0092B-C50C-407E-A947-70E740481C1C}">
                          <a14:useLocalDpi xmlns:a14="http://schemas.microsoft.com/office/drawing/2010/main" val="0"/>
                        </a:ext>
                      </a:extLst>
                    </a:blip>
                    <a:stretch>
                      <a:fillRect/>
                    </a:stretch>
                  </pic:blipFill>
                  <pic:spPr>
                    <a:xfrm>
                      <a:off x="0" y="0"/>
                      <a:ext cx="8229600" cy="1991995"/>
                    </a:xfrm>
                    <a:prstGeom prst="rect">
                      <a:avLst/>
                    </a:prstGeom>
                  </pic:spPr>
                </pic:pic>
              </a:graphicData>
            </a:graphic>
          </wp:inline>
        </w:drawing>
      </w:r>
    </w:p>
    <w:p w:rsidR="005E3EEE" w:rsidRDefault="005E3EEE" w:rsidP="005E3EEE">
      <w:pPr>
        <w:pStyle w:val="Caption"/>
        <w:rPr>
          <w:b/>
        </w:rPr>
      </w:pPr>
      <w:bookmarkStart w:id="130" w:name="_Ref395028844"/>
      <w:r w:rsidRPr="0086379B">
        <w:t xml:space="preserve">Figure </w:t>
      </w:r>
      <w:fldSimple w:instr=" STYLEREF 1 \s ">
        <w:r w:rsidR="005D0429">
          <w:rPr>
            <w:noProof/>
          </w:rPr>
          <w:t>3</w:t>
        </w:r>
      </w:fldSimple>
      <w:r>
        <w:noBreakHyphen/>
      </w:r>
      <w:fldSimple w:instr=" SEQ Figure \* ARABIC \s 1 ">
        <w:r w:rsidR="005D0429">
          <w:rPr>
            <w:noProof/>
          </w:rPr>
          <w:t>7</w:t>
        </w:r>
      </w:fldSimple>
      <w:bookmarkEnd w:id="130"/>
      <w:r>
        <w:t xml:space="preserve">. UML diagram of the </w:t>
      </w:r>
      <w:r>
        <w:rPr>
          <w:rFonts w:ascii="Courier New" w:hAnsi="Courier New" w:cs="Courier New"/>
        </w:rPr>
        <w:t>ExploitTargetsType</w:t>
      </w:r>
      <w:r>
        <w:t xml:space="preserve"> class</w:t>
      </w:r>
    </w:p>
    <w:p w:rsidR="005E3EEE" w:rsidRPr="00540E13" w:rsidRDefault="005E3EEE" w:rsidP="0008014A">
      <w:pPr>
        <w:spacing w:before="240" w:after="240"/>
      </w:pPr>
      <w:r>
        <w:t xml:space="preserve">The property table given in </w:t>
      </w:r>
      <w:r w:rsidRPr="0008014A">
        <w:rPr>
          <w:b/>
          <w:color w:val="0000EE"/>
        </w:rPr>
        <w:fldChar w:fldCharType="begin"/>
      </w:r>
      <w:r w:rsidRPr="0008014A">
        <w:rPr>
          <w:b/>
          <w:color w:val="0000EE"/>
        </w:rPr>
        <w:instrText xml:space="preserve"> REF _Ref391384074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15</w:t>
      </w:r>
      <w:r w:rsidRPr="0008014A">
        <w:rPr>
          <w:b/>
          <w:color w:val="0000EE"/>
        </w:rPr>
        <w:fldChar w:fldCharType="end"/>
      </w:r>
      <w:r>
        <w:t xml:space="preserve"> corresponds to the UML diagram shown in </w:t>
      </w:r>
      <w:r w:rsidRPr="0008014A">
        <w:rPr>
          <w:b/>
          <w:color w:val="0000EE"/>
        </w:rPr>
        <w:fldChar w:fldCharType="begin"/>
      </w:r>
      <w:r w:rsidRPr="0008014A">
        <w:rPr>
          <w:b/>
          <w:color w:val="0000EE"/>
        </w:rPr>
        <w:instrText xml:space="preserve"> REF _Ref395028844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7</w:t>
      </w:r>
      <w:r w:rsidRPr="0008014A">
        <w:rPr>
          <w:b/>
          <w:color w:val="0000EE"/>
        </w:rPr>
        <w:fldChar w:fldCharType="end"/>
      </w:r>
      <w:r>
        <w:t>.</w:t>
      </w:r>
    </w:p>
    <w:p w:rsidR="005E3EEE" w:rsidRPr="008177BD" w:rsidRDefault="005E3EEE" w:rsidP="005E3EEE">
      <w:pPr>
        <w:pStyle w:val="Caption"/>
        <w:rPr>
          <w:b/>
        </w:rPr>
      </w:pPr>
      <w:bookmarkStart w:id="131" w:name="_Ref391384074"/>
      <w:r w:rsidRPr="00C96A2E">
        <w:lastRenderedPageBreak/>
        <w:t xml:space="preserve">Table </w:t>
      </w:r>
      <w:fldSimple w:instr=" STYLEREF 1 \s ">
        <w:r w:rsidR="005D0429">
          <w:rPr>
            <w:noProof/>
          </w:rPr>
          <w:t>3</w:t>
        </w:r>
      </w:fldSimple>
      <w:r>
        <w:noBreakHyphen/>
      </w:r>
      <w:fldSimple w:instr=" SEQ Table \* ARABIC \s 1 ">
        <w:r w:rsidR="005D0429">
          <w:rPr>
            <w:noProof/>
          </w:rPr>
          <w:t>15</w:t>
        </w:r>
      </w:fldSimple>
      <w:bookmarkEnd w:id="131"/>
      <w:r>
        <w:t>. Properties</w:t>
      </w:r>
      <w:r w:rsidRPr="008177BD">
        <w:t xml:space="preserve"> of</w:t>
      </w:r>
      <w:r>
        <w:t xml:space="preserve"> the</w:t>
      </w:r>
      <w:r w:rsidRPr="008177BD">
        <w:t xml:space="preserve"> </w:t>
      </w:r>
      <w:r>
        <w:rPr>
          <w:rFonts w:ascii="Courier New" w:hAnsi="Courier New" w:cs="Courier New"/>
        </w:rPr>
        <w:t>ExploitTarget</w:t>
      </w:r>
      <w:r w:rsidRPr="008177BD">
        <w:rPr>
          <w:rFonts w:ascii="Courier New" w:hAnsi="Courier New" w:cs="Courier New"/>
        </w:rPr>
        <w:t>s</w:t>
      </w:r>
      <w:r>
        <w:rPr>
          <w:rFonts w:ascii="Courier New" w:hAnsi="Courier New" w:cs="Courier New"/>
        </w:rPr>
        <w:t>Type</w:t>
      </w:r>
      <w:r w:rsidRPr="002A4A1D">
        <w:rPr>
          <w:rFonts w:cs="Courier New"/>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3870"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508"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rPr>
                <w:b/>
              </w:rPr>
            </w:pPr>
            <w:r w:rsidRPr="008B2787">
              <w:rPr>
                <w:b/>
              </w:rPr>
              <w:t>Exploit_Target</w:t>
            </w:r>
          </w:p>
        </w:tc>
        <w:tc>
          <w:tcPr>
            <w:tcW w:w="387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Pr="009B3EC0" w:rsidRDefault="005E3EEE" w:rsidP="00A214D6">
            <w:pPr>
              <w:rPr>
                <w:rFonts w:ascii="Courier New" w:hAnsi="Courier New" w:cs="Courier New"/>
              </w:rPr>
            </w:pPr>
            <w:r>
              <w:rPr>
                <w:rFonts w:ascii="Courier New" w:hAnsi="Courier New" w:cs="Courier New"/>
              </w:rPr>
              <w:t>RelatedExploitTargetType</w:t>
            </w:r>
          </w:p>
        </w:tc>
        <w:tc>
          <w:tcPr>
            <w:tcW w:w="1440" w:type="dxa"/>
            <w:vAlign w:val="center"/>
          </w:tcPr>
          <w:p w:rsidR="005E3EEE" w:rsidRPr="008B2787" w:rsidRDefault="005E3EEE" w:rsidP="00A214D6">
            <w:pPr>
              <w:jc w:val="center"/>
            </w:pPr>
            <w:r w:rsidRPr="008B2787">
              <w:t>1..*</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Exploit_Target</w:t>
            </w:r>
            <w:r w:rsidRPr="008B2787">
              <w:rPr>
                <w:color w:val="000000"/>
                <w:szCs w:val="22"/>
              </w:rPr>
              <w:t xml:space="preserve"> property specifies an Exploit Target </w:t>
            </w:r>
            <w:r w:rsidRPr="008B2787">
              <w:rPr>
                <w:szCs w:val="22"/>
              </w:rPr>
              <w:t>potentially targetd by the TTP</w:t>
            </w:r>
            <w:r w:rsidRPr="008B2787">
              <w:rPr>
                <w:color w:val="000000"/>
                <w:szCs w:val="22"/>
              </w:rPr>
              <w:t xml:space="preserve"> and characterizes the relationship between the Exploit Target and the TTP by capturing information such as the level of confidence that the Exploit Target and the TTP are related, the source of the relationship information, and the type of relationship.</w:t>
            </w:r>
          </w:p>
        </w:tc>
      </w:tr>
    </w:tbl>
    <w:p w:rsidR="005E3EEE" w:rsidRDefault="005E3EEE" w:rsidP="005E3EEE">
      <w:pPr>
        <w:pStyle w:val="Heading2"/>
      </w:pPr>
      <w:bookmarkStart w:id="132" w:name="_Ref396251607"/>
      <w:bookmarkStart w:id="133" w:name="_Toc421619029"/>
      <w:bookmarkStart w:id="134" w:name="_Toc429676666"/>
      <w:r>
        <w:t xml:space="preserve">RelatedTTPsType </w:t>
      </w:r>
      <w:r w:rsidRPr="005E3EEE">
        <w:t>Class</w:t>
      </w:r>
      <w:bookmarkEnd w:id="132"/>
      <w:bookmarkEnd w:id="133"/>
      <w:bookmarkEnd w:id="134"/>
    </w:p>
    <w:p w:rsidR="005E3EEE" w:rsidRDefault="005E3EEE" w:rsidP="005E3EEE">
      <w:pPr>
        <w:spacing w:after="240"/>
      </w:pPr>
      <w:r w:rsidRPr="0009059B">
        <w:t xml:space="preserve">The </w:t>
      </w:r>
      <w:r w:rsidRPr="0009059B">
        <w:rPr>
          <w:rFonts w:ascii="Courier New" w:hAnsi="Courier New" w:cs="Courier New"/>
        </w:rPr>
        <w:t>Related</w:t>
      </w:r>
      <w:r>
        <w:rPr>
          <w:rFonts w:ascii="Courier New" w:hAnsi="Courier New" w:cs="Courier New"/>
        </w:rPr>
        <w:t>TTPsT</w:t>
      </w:r>
      <w:r w:rsidRPr="0009059B">
        <w:rPr>
          <w:rFonts w:ascii="Courier New" w:hAnsi="Courier New" w:cs="Courier New"/>
        </w:rPr>
        <w:t>ype</w:t>
      </w:r>
      <w:r w:rsidRPr="0009059B">
        <w:t xml:space="preserve"> class specifies a set of one or more other </w:t>
      </w:r>
      <w:r>
        <w:t>TTPs</w:t>
      </w:r>
      <w:r w:rsidRPr="0009059B">
        <w:t xml:space="preserve"> asserted to be related to this </w:t>
      </w:r>
      <w:r>
        <w:t>TTP and therefore is a self-referential relationship</w:t>
      </w:r>
      <w:r w:rsidRPr="0009059B">
        <w:t xml:space="preserve">.  It extends the </w:t>
      </w:r>
      <w:r w:rsidRPr="00927841">
        <w:rPr>
          <w:rFonts w:ascii="Courier New" w:hAnsi="Courier New" w:cs="Courier New"/>
        </w:rPr>
        <w:t>GenericRelationshipListType</w:t>
      </w:r>
      <w:r w:rsidRPr="0009059B">
        <w:t xml:space="preserve"> superclass defined in the STIX Common data model, which specifies the scope</w:t>
      </w:r>
      <w:r>
        <w:t xml:space="preserve"> (whether the elements of the set are related individually or as a group)</w:t>
      </w:r>
      <w:r w:rsidRPr="0009059B">
        <w:t>.</w:t>
      </w:r>
    </w:p>
    <w:p w:rsidR="005E3EEE" w:rsidRDefault="005E3EEE" w:rsidP="005E3EEE">
      <w:pPr>
        <w:spacing w:after="240"/>
      </w:pPr>
      <w:r>
        <w:rPr>
          <w:rFonts w:cs="Courier New"/>
        </w:rPr>
        <w:t xml:space="preserve">The UML diagram corresponding to the </w:t>
      </w:r>
      <w:r>
        <w:rPr>
          <w:rFonts w:ascii="Courier New" w:hAnsi="Courier New" w:cs="Courier New"/>
        </w:rPr>
        <w:t>RelatedTTPs</w:t>
      </w:r>
      <w:r w:rsidRPr="00817F69">
        <w:rPr>
          <w:rFonts w:ascii="Courier New" w:hAnsi="Courier New" w:cs="Courier New"/>
        </w:rPr>
        <w:t>Type</w:t>
      </w:r>
      <w:r>
        <w:rPr>
          <w:rFonts w:cs="Courier New"/>
        </w:rPr>
        <w:t xml:space="preserve"> class is shown in </w:t>
      </w:r>
      <w:r w:rsidRPr="0008014A">
        <w:rPr>
          <w:b/>
          <w:color w:val="0000EE"/>
        </w:rPr>
        <w:fldChar w:fldCharType="begin"/>
      </w:r>
      <w:r w:rsidRPr="0008014A">
        <w:rPr>
          <w:b/>
          <w:color w:val="0000EE"/>
        </w:rPr>
        <w:instrText xml:space="preserve"> REF _Ref395029436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8</w:t>
      </w:r>
      <w:r w:rsidRPr="0008014A">
        <w:rPr>
          <w:b/>
          <w:color w:val="0000EE"/>
        </w:rPr>
        <w:fldChar w:fldCharType="end"/>
      </w:r>
      <w:r>
        <w:t>.</w:t>
      </w:r>
    </w:p>
    <w:p w:rsidR="005E3EEE" w:rsidRDefault="005E3EEE" w:rsidP="005E3EEE">
      <w:pPr>
        <w:jc w:val="center"/>
        <w:rPr>
          <w:noProof/>
        </w:rPr>
      </w:pPr>
      <w:r>
        <w:rPr>
          <w:noProof/>
        </w:rPr>
        <w:drawing>
          <wp:inline distT="0" distB="0" distL="0" distR="0" wp14:anchorId="2087C753" wp14:editId="13F69046">
            <wp:extent cx="7858125" cy="2533509"/>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IX_RelatedTTPs.png"/>
                    <pic:cNvPicPr/>
                  </pic:nvPicPr>
                  <pic:blipFill rotWithShape="1">
                    <a:blip r:embed="rId45">
                      <a:extLst>
                        <a:ext uri="{28A0092B-C50C-407E-A947-70E740481C1C}">
                          <a14:useLocalDpi xmlns:a14="http://schemas.microsoft.com/office/drawing/2010/main" val="0"/>
                        </a:ext>
                      </a:extLst>
                    </a:blip>
                    <a:srcRect r="1880" b="6096"/>
                    <a:stretch/>
                  </pic:blipFill>
                  <pic:spPr bwMode="auto">
                    <a:xfrm>
                      <a:off x="0" y="0"/>
                      <a:ext cx="7883451" cy="2541674"/>
                    </a:xfrm>
                    <a:prstGeom prst="rect">
                      <a:avLst/>
                    </a:prstGeom>
                    <a:ln>
                      <a:noFill/>
                    </a:ln>
                    <a:extLst>
                      <a:ext uri="{53640926-AAD7-44D8-BBD7-CCE9431645EC}">
                        <a14:shadowObscured xmlns:a14="http://schemas.microsoft.com/office/drawing/2010/main"/>
                      </a:ext>
                    </a:extLst>
                  </pic:spPr>
                </pic:pic>
              </a:graphicData>
            </a:graphic>
          </wp:inline>
        </w:drawing>
      </w:r>
    </w:p>
    <w:p w:rsidR="005E3EEE" w:rsidRDefault="005E3EEE" w:rsidP="005E3EEE">
      <w:pPr>
        <w:pStyle w:val="Caption"/>
        <w:rPr>
          <w:b/>
        </w:rPr>
      </w:pPr>
      <w:bookmarkStart w:id="135" w:name="_Ref395029436"/>
      <w:bookmarkStart w:id="136" w:name="_Ref395029191"/>
      <w:r w:rsidRPr="0086379B">
        <w:t xml:space="preserve">Figure </w:t>
      </w:r>
      <w:fldSimple w:instr=" STYLEREF 1 \s ">
        <w:r w:rsidR="005D0429">
          <w:rPr>
            <w:noProof/>
          </w:rPr>
          <w:t>3</w:t>
        </w:r>
      </w:fldSimple>
      <w:r>
        <w:noBreakHyphen/>
      </w:r>
      <w:fldSimple w:instr=" SEQ Figure \* ARABIC \s 1 ">
        <w:r w:rsidR="005D0429">
          <w:rPr>
            <w:noProof/>
          </w:rPr>
          <w:t>8</w:t>
        </w:r>
      </w:fldSimple>
      <w:bookmarkEnd w:id="135"/>
      <w:r>
        <w:t xml:space="preserve">. UML diagram of the </w:t>
      </w:r>
      <w:r>
        <w:rPr>
          <w:rFonts w:ascii="Courier New" w:hAnsi="Courier New" w:cs="Courier New"/>
        </w:rPr>
        <w:t>RelatedTTPsType</w:t>
      </w:r>
      <w:r>
        <w:t xml:space="preserve"> class</w:t>
      </w:r>
      <w:bookmarkEnd w:id="136"/>
    </w:p>
    <w:p w:rsidR="005E3EEE" w:rsidRDefault="005E3EEE" w:rsidP="0008014A">
      <w:pPr>
        <w:spacing w:before="240" w:after="240"/>
      </w:pPr>
      <w:r>
        <w:lastRenderedPageBreak/>
        <w:t xml:space="preserve">The property table given in </w:t>
      </w:r>
      <w:r w:rsidRPr="0008014A">
        <w:rPr>
          <w:b/>
          <w:color w:val="0000EE"/>
        </w:rPr>
        <w:fldChar w:fldCharType="begin"/>
      </w:r>
      <w:r w:rsidRPr="0008014A">
        <w:rPr>
          <w:b/>
          <w:color w:val="0000EE"/>
        </w:rPr>
        <w:instrText xml:space="preserve"> REF _Ref391385514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Table 3</w:t>
      </w:r>
      <w:r w:rsidR="005D0429" w:rsidRPr="005D0429">
        <w:rPr>
          <w:b/>
          <w:color w:val="0000EE"/>
        </w:rPr>
        <w:noBreakHyphen/>
        <w:t>16</w:t>
      </w:r>
      <w:r w:rsidRPr="0008014A">
        <w:rPr>
          <w:b/>
          <w:color w:val="0000EE"/>
        </w:rPr>
        <w:fldChar w:fldCharType="end"/>
      </w:r>
      <w:r>
        <w:t xml:space="preserve"> corresponds to the UML diagram shown in </w:t>
      </w:r>
      <w:r w:rsidRPr="0008014A">
        <w:rPr>
          <w:b/>
          <w:color w:val="0000EE"/>
        </w:rPr>
        <w:fldChar w:fldCharType="begin"/>
      </w:r>
      <w:r w:rsidRPr="0008014A">
        <w:rPr>
          <w:b/>
          <w:color w:val="0000EE"/>
        </w:rPr>
        <w:instrText xml:space="preserve"> REF _Ref395029436 \h </w:instrText>
      </w:r>
      <w:r w:rsidR="0008014A">
        <w:rPr>
          <w:b/>
          <w:color w:val="0000EE"/>
        </w:rPr>
        <w:instrText xml:space="preserve"> \* MERGEFORMAT </w:instrText>
      </w:r>
      <w:r w:rsidRPr="0008014A">
        <w:rPr>
          <w:b/>
          <w:color w:val="0000EE"/>
        </w:rPr>
      </w:r>
      <w:r w:rsidRPr="0008014A">
        <w:rPr>
          <w:b/>
          <w:color w:val="0000EE"/>
        </w:rPr>
        <w:fldChar w:fldCharType="separate"/>
      </w:r>
      <w:r w:rsidR="005D0429" w:rsidRPr="005D0429">
        <w:rPr>
          <w:b/>
          <w:color w:val="0000EE"/>
        </w:rPr>
        <w:t>Figure 3</w:t>
      </w:r>
      <w:r w:rsidR="005D0429" w:rsidRPr="005D0429">
        <w:rPr>
          <w:b/>
          <w:color w:val="0000EE"/>
        </w:rPr>
        <w:noBreakHyphen/>
        <w:t>8</w:t>
      </w:r>
      <w:r w:rsidRPr="0008014A">
        <w:rPr>
          <w:b/>
          <w:color w:val="0000EE"/>
        </w:rPr>
        <w:fldChar w:fldCharType="end"/>
      </w:r>
      <w:r>
        <w:t>.</w:t>
      </w:r>
    </w:p>
    <w:p w:rsidR="005E3EEE" w:rsidRPr="008177BD" w:rsidRDefault="005E3EEE" w:rsidP="005E3EEE">
      <w:pPr>
        <w:pStyle w:val="Caption"/>
        <w:rPr>
          <w:b/>
        </w:rPr>
      </w:pPr>
      <w:bookmarkStart w:id="137" w:name="_Ref391385514"/>
      <w:r w:rsidRPr="00C96A2E">
        <w:t xml:space="preserve">Table </w:t>
      </w:r>
      <w:fldSimple w:instr=" STYLEREF 1 \s ">
        <w:r w:rsidR="005D0429">
          <w:rPr>
            <w:noProof/>
          </w:rPr>
          <w:t>3</w:t>
        </w:r>
      </w:fldSimple>
      <w:r>
        <w:noBreakHyphen/>
      </w:r>
      <w:fldSimple w:instr=" SEQ Table \* ARABIC \s 1 ">
        <w:r w:rsidR="005D0429">
          <w:rPr>
            <w:noProof/>
          </w:rPr>
          <w:t>16</w:t>
        </w:r>
      </w:fldSimple>
      <w:bookmarkEnd w:id="137"/>
      <w:r>
        <w:t>. Properties</w:t>
      </w:r>
      <w:r w:rsidRPr="008177BD">
        <w:t xml:space="preserve"> of</w:t>
      </w:r>
      <w:r>
        <w:t xml:space="preserve"> the</w:t>
      </w:r>
      <w:r w:rsidRPr="008177BD">
        <w:t xml:space="preserve"> </w:t>
      </w:r>
      <w:r>
        <w:rPr>
          <w:rFonts w:ascii="Courier New" w:hAnsi="Courier New" w:cs="Courier New"/>
        </w:rPr>
        <w:t>RelatedTTPsType</w:t>
      </w:r>
      <w:r w:rsidRPr="00BB6FC9">
        <w:rPr>
          <w:rFonts w:cs="Courier New"/>
        </w:rPr>
        <w:t xml:space="preserve"> </w:t>
      </w:r>
      <w:r w:rsidRPr="002A4A1D">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3330"/>
        <w:gridCol w:w="1440"/>
        <w:gridCol w:w="6611"/>
      </w:tblGrid>
      <w:tr w:rsidR="005E3EEE" w:rsidRPr="00693F21" w:rsidTr="00A214D6">
        <w:trPr>
          <w:trHeight w:val="547"/>
        </w:trPr>
        <w:tc>
          <w:tcPr>
            <w:tcW w:w="1795" w:type="dxa"/>
            <w:shd w:val="clear" w:color="auto" w:fill="BFBFBF" w:themeFill="background1" w:themeFillShade="BF"/>
            <w:vAlign w:val="center"/>
          </w:tcPr>
          <w:p w:rsidR="005E3EEE" w:rsidRPr="00693F21" w:rsidRDefault="005E3EEE" w:rsidP="00A214D6">
            <w:pPr>
              <w:rPr>
                <w:b/>
              </w:rPr>
            </w:pPr>
            <w:r>
              <w:rPr>
                <w:b/>
              </w:rPr>
              <w:t>Name</w:t>
            </w:r>
          </w:p>
        </w:tc>
        <w:tc>
          <w:tcPr>
            <w:tcW w:w="3330"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6611"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1795" w:type="dxa"/>
            <w:vAlign w:val="center"/>
          </w:tcPr>
          <w:p w:rsidR="005E3EEE" w:rsidRPr="008B2787" w:rsidRDefault="005E3EEE" w:rsidP="00A214D6">
            <w:pPr>
              <w:rPr>
                <w:b/>
              </w:rPr>
            </w:pPr>
            <w:r w:rsidRPr="008B2787">
              <w:rPr>
                <w:b/>
              </w:rPr>
              <w:t>Related_TTP</w:t>
            </w:r>
          </w:p>
        </w:tc>
        <w:tc>
          <w:tcPr>
            <w:tcW w:w="3330" w:type="dxa"/>
            <w:vAlign w:val="center"/>
          </w:tcPr>
          <w:p w:rsidR="005E3EEE" w:rsidRPr="009B3EC0" w:rsidRDefault="005E3EEE" w:rsidP="00A214D6">
            <w:pPr>
              <w:rPr>
                <w:rFonts w:ascii="Courier New" w:hAnsi="Courier New" w:cs="Courier New"/>
              </w:rPr>
            </w:pPr>
            <w:r>
              <w:rPr>
                <w:rFonts w:ascii="Courier New" w:hAnsi="Courier New" w:cs="Courier New"/>
              </w:rPr>
              <w:t>stixCommon:RelatedTTPType</w:t>
            </w:r>
          </w:p>
        </w:tc>
        <w:tc>
          <w:tcPr>
            <w:tcW w:w="1440" w:type="dxa"/>
            <w:vAlign w:val="center"/>
          </w:tcPr>
          <w:p w:rsidR="005E3EEE" w:rsidRPr="008B2787" w:rsidRDefault="005E3EEE" w:rsidP="00A214D6">
            <w:pPr>
              <w:jc w:val="center"/>
            </w:pPr>
            <w:r w:rsidRPr="008B2787">
              <w:t>1..*</w:t>
            </w:r>
          </w:p>
        </w:tc>
        <w:tc>
          <w:tcPr>
            <w:tcW w:w="6611" w:type="dxa"/>
            <w:vAlign w:val="center"/>
          </w:tcPr>
          <w:p w:rsidR="005E3EEE" w:rsidRPr="008B2787" w:rsidRDefault="005E3EEE" w:rsidP="00A214D6">
            <w:r w:rsidRPr="008B2787">
              <w:rPr>
                <w:color w:val="000000"/>
                <w:szCs w:val="22"/>
              </w:rPr>
              <w:t xml:space="preserve">The </w:t>
            </w:r>
            <w:r w:rsidRPr="00CE21F8">
              <w:rPr>
                <w:rFonts w:ascii="Courier New" w:hAnsi="Courier New" w:cs="Courier New"/>
                <w:color w:val="000000"/>
                <w:szCs w:val="22"/>
              </w:rPr>
              <w:t>Related_TTP</w:t>
            </w:r>
            <w:r w:rsidRPr="008B2787">
              <w:rPr>
                <w:color w:val="000000"/>
                <w:szCs w:val="22"/>
              </w:rPr>
              <w:t xml:space="preserve"> property specifies another TTP associated with this TTP and characterizes the relationship between the TTPs by capturing information such as the level of confidence that the TTPs are related, the source of the relationship information, and type of the relationship.  A relationship between TTPs may represent assertions of general associativity or different versions of the same TTP.</w:t>
            </w:r>
          </w:p>
        </w:tc>
      </w:tr>
    </w:tbl>
    <w:p w:rsidR="005E3EEE" w:rsidRPr="005E3EEE" w:rsidRDefault="005E3EEE" w:rsidP="005E3EEE"/>
    <w:p w:rsidR="005E3EEE" w:rsidRDefault="005E3EEE" w:rsidP="00FD22AC">
      <w:pPr>
        <w:pStyle w:val="Heading1"/>
        <w:sectPr w:rsidR="005E3EEE" w:rsidSect="005E3EEE">
          <w:endnotePr>
            <w:numFmt w:val="decimal"/>
          </w:endnotePr>
          <w:pgSz w:w="15840" w:h="12240" w:orient="landscape" w:code="1"/>
          <w:pgMar w:top="1440" w:right="1440" w:bottom="1440" w:left="720" w:header="720" w:footer="720" w:gutter="0"/>
          <w:cols w:space="720"/>
          <w:docGrid w:linePitch="360"/>
        </w:sectPr>
      </w:pPr>
    </w:p>
    <w:p w:rsidR="00AE0702" w:rsidRPr="00FD22AC" w:rsidRDefault="00AE0702" w:rsidP="00FD22AC">
      <w:pPr>
        <w:pStyle w:val="Heading1"/>
      </w:pPr>
      <w:bookmarkStart w:id="138" w:name="_Ref428998059"/>
      <w:bookmarkStart w:id="139" w:name="_Toc429676667"/>
      <w:r w:rsidRPr="00FD22AC">
        <w:lastRenderedPageBreak/>
        <w:t>Conformance</w:t>
      </w:r>
      <w:bookmarkEnd w:id="74"/>
      <w:bookmarkEnd w:id="138"/>
      <w:bookmarkEnd w:id="139"/>
    </w:p>
    <w:p w:rsidR="00927BCD" w:rsidRDefault="00927BCD" w:rsidP="00927BCD">
      <w:r>
        <w:t>Implementations have discretion over which parts (components, properties, extensions, controlled vocabularies, etc.) of STIX they implement (e.g., Indicator/Suggested_COAs).</w:t>
      </w:r>
    </w:p>
    <w:p w:rsidR="00927BCD" w:rsidRDefault="00927BCD" w:rsidP="00927BCD">
      <w:r>
        <w:t> </w:t>
      </w:r>
    </w:p>
    <w:p w:rsidR="00927BCD" w:rsidRDefault="00927BCD" w:rsidP="00927BCD">
      <w:r>
        <w:t>[1] Conformant implementations must conform to all Normative Statements that apply to the portions of STIX they implement (e.g., Implementers of the entire TTP component must conform to all Normative Statements regarding the TTP component).</w:t>
      </w:r>
    </w:p>
    <w:p w:rsidR="00927BCD" w:rsidRDefault="00927BCD" w:rsidP="00927BCD">
      <w:r>
        <w:t> </w:t>
      </w:r>
    </w:p>
    <w:p w:rsidR="00927BCD" w:rsidRDefault="00927BCD" w:rsidP="00927BCD">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rsidR="00927BCD" w:rsidRDefault="00927BCD" w:rsidP="00927BCD"/>
    <w:p w:rsidR="00AE0702" w:rsidRPr="00AE0702" w:rsidRDefault="00927BCD" w:rsidP="00927BCD">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p>
    <w:p w:rsidR="0052099F" w:rsidRDefault="00B80CDB" w:rsidP="00CE1F32">
      <w:pPr>
        <w:pStyle w:val="AppendixHeading1"/>
      </w:pPr>
      <w:bookmarkStart w:id="140" w:name="_Toc85472897"/>
      <w:bookmarkStart w:id="141" w:name="_Toc287332012"/>
      <w:bookmarkStart w:id="142" w:name="_Toc429676668"/>
      <w:r>
        <w:lastRenderedPageBreak/>
        <w:t>Acknowl</w:t>
      </w:r>
      <w:r w:rsidR="004D0E5E">
        <w:t>e</w:t>
      </w:r>
      <w:r w:rsidR="008F61FB">
        <w:t>dg</w:t>
      </w:r>
      <w:r w:rsidR="0052099F">
        <w:t>ments</w:t>
      </w:r>
      <w:bookmarkEnd w:id="140"/>
      <w:bookmarkEnd w:id="141"/>
      <w:bookmarkEnd w:id="142"/>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9A0832" w:rsidRDefault="009A0832" w:rsidP="009A0832">
      <w:pPr>
        <w:pStyle w:val="Contributor"/>
      </w:pPr>
      <w:r>
        <w:t>Dean Thompson, Australia and New Zealand Banking Group (ANZ Bank)</w:t>
      </w:r>
    </w:p>
    <w:p w:rsidR="009A0832" w:rsidRDefault="009A0832" w:rsidP="009A0832">
      <w:pPr>
        <w:pStyle w:val="Contributor"/>
      </w:pPr>
      <w:r>
        <w:t>Bret Jordan, Blue Coat Systems, Inc.</w:t>
      </w:r>
    </w:p>
    <w:p w:rsidR="009A0832" w:rsidRDefault="009A0832" w:rsidP="009A0832">
      <w:pPr>
        <w:pStyle w:val="Contributor"/>
      </w:pPr>
      <w:r>
        <w:t>Adnan Baykal, Center for Internet Security (CIS)</w:t>
      </w:r>
    </w:p>
    <w:p w:rsidR="009A0832" w:rsidRDefault="009A0832" w:rsidP="009A0832">
      <w:pPr>
        <w:pStyle w:val="Contributor"/>
      </w:pPr>
      <w:r>
        <w:t>Jyoti Verma, Cisco Systems</w:t>
      </w:r>
    </w:p>
    <w:p w:rsidR="009A0832" w:rsidRDefault="009A0832" w:rsidP="009A0832">
      <w:pPr>
        <w:pStyle w:val="Contributor"/>
      </w:pPr>
      <w:r>
        <w:t>Liron Schiff, Comilion (mobile) Ltd.</w:t>
      </w:r>
    </w:p>
    <w:p w:rsidR="009A0832" w:rsidRDefault="009A0832" w:rsidP="009A0832">
      <w:pPr>
        <w:pStyle w:val="Contributor"/>
      </w:pPr>
      <w:r>
        <w:t>Jane Ginn, Cyber Threat Intelligence Network, Inc. (CTIN)</w:t>
      </w:r>
    </w:p>
    <w:p w:rsidR="009A0832" w:rsidRDefault="009A0832" w:rsidP="009A0832">
      <w:pPr>
        <w:pStyle w:val="Contributor"/>
      </w:pPr>
      <w:r>
        <w:t>Richard Struse, DHS Office of Cybersecurity and Communications (CS&amp;C)</w:t>
      </w:r>
    </w:p>
    <w:p w:rsidR="009A0832" w:rsidRDefault="009A0832" w:rsidP="009A0832">
      <w:pPr>
        <w:pStyle w:val="Contributor"/>
      </w:pPr>
      <w:r>
        <w:t>Marlon Taylor, DHS Office of Cybersecurity and Communications (CS&amp;C)</w:t>
      </w:r>
    </w:p>
    <w:p w:rsidR="009A0832" w:rsidRDefault="009A0832" w:rsidP="009A0832">
      <w:pPr>
        <w:pStyle w:val="Contributor"/>
      </w:pPr>
      <w:r>
        <w:t>David Eilken, Financial Services Information Sharing and Analysis Center (FS-ISAC)</w:t>
      </w:r>
    </w:p>
    <w:p w:rsidR="009A0832" w:rsidRDefault="009A0832" w:rsidP="009A0832">
      <w:pPr>
        <w:pStyle w:val="Contributor"/>
      </w:pPr>
      <w:r>
        <w:t>Sarah Brown, Fox-IT</w:t>
      </w:r>
    </w:p>
    <w:p w:rsidR="009A0832" w:rsidRDefault="009A0832" w:rsidP="009A0832">
      <w:pPr>
        <w:pStyle w:val="Contributor"/>
      </w:pPr>
      <w:r>
        <w:t>Ryusuke Masuoka, Fujitsu Limited</w:t>
      </w:r>
    </w:p>
    <w:p w:rsidR="009A0832" w:rsidRDefault="009A0832" w:rsidP="009A0832">
      <w:pPr>
        <w:pStyle w:val="Contributor"/>
      </w:pPr>
      <w:r>
        <w:t>Eric Burger, Georgetown University</w:t>
      </w:r>
    </w:p>
    <w:p w:rsidR="009A0832" w:rsidRDefault="009A0832" w:rsidP="009A0832">
      <w:pPr>
        <w:pStyle w:val="Contributor"/>
      </w:pPr>
      <w:r>
        <w:t>Jason Keirstead, IBM</w:t>
      </w:r>
    </w:p>
    <w:p w:rsidR="009A0832" w:rsidRDefault="009A0832" w:rsidP="009A0832">
      <w:pPr>
        <w:pStyle w:val="Contributor"/>
      </w:pPr>
      <w:r>
        <w:t>Paul Martini, iboss, Inc.</w:t>
      </w:r>
    </w:p>
    <w:p w:rsidR="009A0832" w:rsidRDefault="009A0832" w:rsidP="009A0832">
      <w:pPr>
        <w:pStyle w:val="Contributor"/>
      </w:pPr>
      <w:r>
        <w:t>Jerome Athias, Individual</w:t>
      </w:r>
    </w:p>
    <w:p w:rsidR="009A0832" w:rsidRDefault="009A0832" w:rsidP="009A0832">
      <w:pPr>
        <w:pStyle w:val="Contributor"/>
      </w:pPr>
      <w:r>
        <w:t>Terry MacDonald, Individual</w:t>
      </w:r>
    </w:p>
    <w:p w:rsidR="009A0832" w:rsidRDefault="009A0832" w:rsidP="009A0832">
      <w:pPr>
        <w:pStyle w:val="Contributor"/>
      </w:pPr>
      <w:r>
        <w:t>Alex Pinto, Individual</w:t>
      </w:r>
    </w:p>
    <w:p w:rsidR="009A0832" w:rsidRDefault="009A0832" w:rsidP="009A0832">
      <w:pPr>
        <w:pStyle w:val="Contributor"/>
      </w:pPr>
      <w:r>
        <w:t>Patrick Maroney, Integrated Networking Technologies, Inc.</w:t>
      </w:r>
    </w:p>
    <w:p w:rsidR="009A0832" w:rsidRDefault="009A0832" w:rsidP="009A0832">
      <w:pPr>
        <w:pStyle w:val="Contributor"/>
      </w:pPr>
      <w:r>
        <w:t>Wouter Bolsterlee, Intelworks BV</w:t>
      </w:r>
    </w:p>
    <w:p w:rsidR="009A0832" w:rsidRDefault="009A0832" w:rsidP="009A0832">
      <w:pPr>
        <w:pStyle w:val="Contributor"/>
      </w:pPr>
      <w:r>
        <w:t>Joep Gommers, Intelworks BV</w:t>
      </w:r>
    </w:p>
    <w:p w:rsidR="009A0832" w:rsidRDefault="009A0832" w:rsidP="009A0832">
      <w:pPr>
        <w:pStyle w:val="Contributor"/>
      </w:pPr>
      <w:r>
        <w:t>Sergey Polzunov, Intelworks BV</w:t>
      </w:r>
    </w:p>
    <w:p w:rsidR="009A0832" w:rsidRDefault="009A0832" w:rsidP="009A0832">
      <w:pPr>
        <w:pStyle w:val="Contributor"/>
      </w:pPr>
      <w:r>
        <w:t>Rutger Prins, Intelworks BV</w:t>
      </w:r>
    </w:p>
    <w:p w:rsidR="009A0832" w:rsidRDefault="009A0832" w:rsidP="009A0832">
      <w:pPr>
        <w:pStyle w:val="Contributor"/>
      </w:pPr>
      <w:r>
        <w:t>Andrei Sîrghi, Intelworks BV</w:t>
      </w:r>
    </w:p>
    <w:p w:rsidR="009A0832" w:rsidRDefault="009A0832" w:rsidP="009A0832">
      <w:pPr>
        <w:pStyle w:val="Contributor"/>
      </w:pPr>
      <w:r>
        <w:t>Raymon van der Velde, Intelworks BV</w:t>
      </w:r>
    </w:p>
    <w:p w:rsidR="009A0832" w:rsidRDefault="009A0832" w:rsidP="009A0832">
      <w:pPr>
        <w:pStyle w:val="Contributor"/>
      </w:pPr>
      <w:r>
        <w:t xml:space="preserve">Jonathan Baker, </w:t>
      </w:r>
      <w:r w:rsidR="001C0A34">
        <w:t>MITRE</w:t>
      </w:r>
      <w:r>
        <w:t xml:space="preserve"> Corporation</w:t>
      </w:r>
    </w:p>
    <w:p w:rsidR="009A0832" w:rsidRDefault="009A0832" w:rsidP="009A0832">
      <w:pPr>
        <w:pStyle w:val="Contributor"/>
      </w:pPr>
      <w:r>
        <w:t xml:space="preserve">Sean Barnum, </w:t>
      </w:r>
      <w:r w:rsidR="001C0A34">
        <w:t>MITRE</w:t>
      </w:r>
      <w:r>
        <w:t xml:space="preserve"> Corporation</w:t>
      </w:r>
    </w:p>
    <w:p w:rsidR="009A0832" w:rsidRDefault="009A0832" w:rsidP="009A0832">
      <w:pPr>
        <w:pStyle w:val="Contributor"/>
      </w:pPr>
      <w:r>
        <w:t xml:space="preserve">Mark Davidson, </w:t>
      </w:r>
      <w:r w:rsidR="001C0A34">
        <w:t>MITRE</w:t>
      </w:r>
      <w:r>
        <w:t xml:space="preserve"> Corporation</w:t>
      </w:r>
    </w:p>
    <w:p w:rsidR="009A0832" w:rsidRDefault="009A0832" w:rsidP="009A0832">
      <w:pPr>
        <w:pStyle w:val="Contributor"/>
      </w:pPr>
      <w:r>
        <w:t xml:space="preserve">Ivan Kirillov, </w:t>
      </w:r>
      <w:r w:rsidR="001C0A34">
        <w:t>MITRE</w:t>
      </w:r>
      <w:r>
        <w:t xml:space="preserve"> Corporation</w:t>
      </w:r>
    </w:p>
    <w:p w:rsidR="009A0832" w:rsidRDefault="009A0832" w:rsidP="009A0832">
      <w:pPr>
        <w:pStyle w:val="Contributor"/>
      </w:pPr>
      <w:r>
        <w:t xml:space="preserve">Jon Salwen, </w:t>
      </w:r>
      <w:r w:rsidR="001C0A34">
        <w:t>MITRE</w:t>
      </w:r>
      <w:r>
        <w:t xml:space="preserve"> Corporation</w:t>
      </w:r>
    </w:p>
    <w:p w:rsidR="009A0832" w:rsidRDefault="009A0832" w:rsidP="009A0832">
      <w:pPr>
        <w:pStyle w:val="Contributor"/>
      </w:pPr>
      <w:r>
        <w:t xml:space="preserve">John Wunder, </w:t>
      </w:r>
      <w:r w:rsidR="001C0A34">
        <w:t>MITRE</w:t>
      </w:r>
      <w:r>
        <w:t xml:space="preserve"> Corporation</w:t>
      </w:r>
    </w:p>
    <w:p w:rsidR="009A0832" w:rsidRDefault="009A0832" w:rsidP="009A0832">
      <w:pPr>
        <w:pStyle w:val="Contributor"/>
      </w:pPr>
      <w:r>
        <w:t>Mike Boyle, National Security Agency</w:t>
      </w:r>
    </w:p>
    <w:p w:rsidR="009A0832" w:rsidRDefault="009A0832" w:rsidP="009A0832">
      <w:pPr>
        <w:pStyle w:val="Contributor"/>
      </w:pPr>
      <w:r>
        <w:t>Jessica Fitzgerald-McKay, National Security Agency</w:t>
      </w:r>
    </w:p>
    <w:p w:rsidR="009A0832" w:rsidRDefault="009A0832" w:rsidP="009A0832">
      <w:pPr>
        <w:pStyle w:val="Contributor"/>
      </w:pPr>
      <w:r>
        <w:t>Takahiro Kakumaru, NEC Corporation</w:t>
      </w:r>
    </w:p>
    <w:p w:rsidR="009A0832" w:rsidRDefault="009A0832" w:rsidP="009A0832">
      <w:pPr>
        <w:pStyle w:val="Contributor"/>
      </w:pPr>
      <w:r>
        <w:t>John-Mark Gurney, New Context Services, Inc.</w:t>
      </w:r>
    </w:p>
    <w:p w:rsidR="009A0832" w:rsidRDefault="009A0832" w:rsidP="009A0832">
      <w:pPr>
        <w:pStyle w:val="Contributor"/>
      </w:pPr>
      <w:r>
        <w:t>Christian Hunt, New Context Services, Inc.</w:t>
      </w:r>
    </w:p>
    <w:p w:rsidR="009A0832" w:rsidRDefault="009A0832" w:rsidP="009A0832">
      <w:pPr>
        <w:pStyle w:val="Contributor"/>
      </w:pPr>
      <w:r>
        <w:t>Daniel Riedel, New Context Services, Inc.</w:t>
      </w:r>
    </w:p>
    <w:p w:rsidR="009A0832" w:rsidRDefault="009A0832" w:rsidP="009A0832">
      <w:pPr>
        <w:pStyle w:val="Contributor"/>
      </w:pPr>
      <w:r>
        <w:t>Andrew Storms, New Context Services, Inc.</w:t>
      </w:r>
    </w:p>
    <w:p w:rsidR="009A0832" w:rsidRDefault="009A0832" w:rsidP="009A0832">
      <w:pPr>
        <w:pStyle w:val="Contributor"/>
      </w:pPr>
      <w:r>
        <w:t>John Tolbert, Queralt, Inc.</w:t>
      </w:r>
    </w:p>
    <w:p w:rsidR="009A0832" w:rsidRDefault="009A0832" w:rsidP="009A0832">
      <w:pPr>
        <w:pStyle w:val="Contributor"/>
      </w:pPr>
      <w:r>
        <w:t>Igor Baikalov, Securonix</w:t>
      </w:r>
    </w:p>
    <w:p w:rsidR="009A0832" w:rsidRDefault="009A0832" w:rsidP="009A0832">
      <w:pPr>
        <w:pStyle w:val="Contributor"/>
      </w:pPr>
      <w:r>
        <w:t>Bernd Grobauer, Siemens AG</w:t>
      </w:r>
    </w:p>
    <w:p w:rsidR="009A0832" w:rsidRDefault="009A0832" w:rsidP="009A0832">
      <w:pPr>
        <w:pStyle w:val="Contributor"/>
      </w:pPr>
      <w:r>
        <w:t>Jonathan Bush, Soltra</w:t>
      </w:r>
    </w:p>
    <w:p w:rsidR="009A0832" w:rsidRDefault="009A0832" w:rsidP="009A0832">
      <w:pPr>
        <w:pStyle w:val="Contributor"/>
      </w:pPr>
      <w:r>
        <w:t>Aharon Chernin, Soltra</w:t>
      </w:r>
    </w:p>
    <w:p w:rsidR="009A0832" w:rsidRDefault="009A0832" w:rsidP="009A0832">
      <w:pPr>
        <w:pStyle w:val="Contributor"/>
      </w:pPr>
      <w:r>
        <w:t>Trey Darley, Soltra</w:t>
      </w:r>
    </w:p>
    <w:p w:rsidR="009A0832" w:rsidRDefault="009A0832" w:rsidP="009A0832">
      <w:pPr>
        <w:pStyle w:val="Contributor"/>
      </w:pPr>
      <w:r>
        <w:t>Paul Dion, Soltra</w:t>
      </w:r>
    </w:p>
    <w:p w:rsidR="009A0832" w:rsidRDefault="009A0832" w:rsidP="009A0832">
      <w:pPr>
        <w:pStyle w:val="Contributor"/>
      </w:pPr>
      <w:r>
        <w:t>Ali Khan, Soltra</w:t>
      </w:r>
    </w:p>
    <w:p w:rsidR="009A0832" w:rsidRDefault="009A0832" w:rsidP="009A0832">
      <w:pPr>
        <w:pStyle w:val="Contributor"/>
      </w:pPr>
      <w:r>
        <w:t>Natalie Suarez, Soltra</w:t>
      </w:r>
    </w:p>
    <w:p w:rsidR="009A0832" w:rsidRDefault="009A0832" w:rsidP="009A0832">
      <w:pPr>
        <w:pStyle w:val="Contributor"/>
      </w:pPr>
      <w:r>
        <w:t>Cedric LeRoux, Splunk Inc.</w:t>
      </w:r>
    </w:p>
    <w:p w:rsidR="009A0832" w:rsidRDefault="009A0832" w:rsidP="009A0832">
      <w:pPr>
        <w:pStyle w:val="Contributor"/>
      </w:pPr>
      <w:r>
        <w:t>Brian Luger, Splunk Inc.</w:t>
      </w:r>
    </w:p>
    <w:p w:rsidR="009A0832" w:rsidRDefault="009A0832" w:rsidP="009A0832">
      <w:pPr>
        <w:pStyle w:val="Contributor"/>
      </w:pPr>
      <w:r>
        <w:t>Crystal Hayes, The Boeing Company</w:t>
      </w:r>
    </w:p>
    <w:p w:rsidR="009A0832" w:rsidRDefault="009A0832" w:rsidP="009A0832">
      <w:pPr>
        <w:pStyle w:val="Contributor"/>
      </w:pPr>
      <w:r>
        <w:lastRenderedPageBreak/>
        <w:t>Brad Butts, U.S. Bank</w:t>
      </w:r>
    </w:p>
    <w:p w:rsidR="009A0832" w:rsidRDefault="009A0832" w:rsidP="009A0832">
      <w:pPr>
        <w:pStyle w:val="Contributor"/>
      </w:pPr>
      <w:r>
        <w:t>Mona Magathan, U.S. Bank</w:t>
      </w:r>
    </w:p>
    <w:p w:rsidR="009A0832" w:rsidRDefault="009A0832" w:rsidP="009A0832">
      <w:pPr>
        <w:pStyle w:val="Contributor"/>
      </w:pPr>
      <w:r>
        <w:t>Adam Cooper, United Kingdom Cabinet Office</w:t>
      </w:r>
    </w:p>
    <w:p w:rsidR="009A0832" w:rsidRDefault="009A0832" w:rsidP="009A0832">
      <w:pPr>
        <w:pStyle w:val="Contributor"/>
      </w:pPr>
      <w:r>
        <w:t>Mike McLellan, United Kingdom Cabinet Office</w:t>
      </w:r>
    </w:p>
    <w:p w:rsidR="009A0832" w:rsidRDefault="009A0832" w:rsidP="009A0832">
      <w:pPr>
        <w:pStyle w:val="Contributor"/>
      </w:pPr>
      <w:r>
        <w:t>Chris O'Brien, United Kingdom Cabinet Office</w:t>
      </w:r>
    </w:p>
    <w:p w:rsidR="009A0832" w:rsidRDefault="009A0832" w:rsidP="009A0832">
      <w:pPr>
        <w:pStyle w:val="Contributor"/>
      </w:pPr>
      <w:r>
        <w:t>Julian White, United Kingdom Cabinet Office</w:t>
      </w:r>
    </w:p>
    <w:p w:rsidR="009A0832" w:rsidRDefault="009A0832" w:rsidP="009A0832">
      <w:pPr>
        <w:pStyle w:val="Contributor"/>
      </w:pPr>
      <w:r>
        <w:t>Anthony Rutkowski, Yaana Technologies, LLC</w:t>
      </w:r>
    </w:p>
    <w:p w:rsidR="009A0832" w:rsidRDefault="009A0832" w:rsidP="009A0832">
      <w:pPr>
        <w:pStyle w:val="Contributor"/>
      </w:pPr>
    </w:p>
    <w:p w:rsidR="00C32606" w:rsidRDefault="009A0832" w:rsidP="009A0832">
      <w:pPr>
        <w:pStyle w:val="Contributor"/>
      </w:pPr>
      <w:r>
        <w:t>The authors would also like to thank the larger STIX Community for its input and help in reviewing this document.</w:t>
      </w:r>
    </w:p>
    <w:p w:rsidR="00C76CAA" w:rsidRPr="00C76CAA" w:rsidRDefault="00C76CAA" w:rsidP="00C76CAA"/>
    <w:p w:rsidR="008354A2" w:rsidRPr="008354A2" w:rsidRDefault="008354A2" w:rsidP="008354A2"/>
    <w:p w:rsidR="00A05FDF" w:rsidRDefault="00A05FDF" w:rsidP="00A05FDF">
      <w:pPr>
        <w:pStyle w:val="AppendixHeading1"/>
      </w:pPr>
      <w:bookmarkStart w:id="143" w:name="_Toc85472898"/>
      <w:bookmarkStart w:id="144" w:name="_Toc287332014"/>
      <w:bookmarkStart w:id="145" w:name="_Toc429676669"/>
      <w:r>
        <w:lastRenderedPageBreak/>
        <w:t>Revision History</w:t>
      </w:r>
      <w:bookmarkEnd w:id="143"/>
      <w:bookmarkEnd w:id="144"/>
      <w:bookmarkEnd w:id="1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800"/>
        <w:gridCol w:w="4608"/>
      </w:tblGrid>
      <w:tr w:rsidR="00A05FDF" w:rsidTr="00B0348E">
        <w:tc>
          <w:tcPr>
            <w:tcW w:w="1548" w:type="dxa"/>
          </w:tcPr>
          <w:p w:rsidR="00A05FDF" w:rsidRPr="00C7321D" w:rsidRDefault="00A05FDF" w:rsidP="00C7321D">
            <w:pPr>
              <w:jc w:val="center"/>
              <w:rPr>
                <w:b/>
              </w:rPr>
            </w:pPr>
            <w:r w:rsidRPr="00C7321D">
              <w:rPr>
                <w:b/>
              </w:rPr>
              <w:t>Revision</w:t>
            </w:r>
          </w:p>
        </w:tc>
        <w:tc>
          <w:tcPr>
            <w:tcW w:w="1620" w:type="dxa"/>
          </w:tcPr>
          <w:p w:rsidR="00A05FDF" w:rsidRPr="00C7321D" w:rsidRDefault="00A05FDF" w:rsidP="00C7321D">
            <w:pPr>
              <w:jc w:val="center"/>
              <w:rPr>
                <w:b/>
              </w:rPr>
            </w:pPr>
            <w:r w:rsidRPr="00C7321D">
              <w:rPr>
                <w:b/>
              </w:rPr>
              <w:t>Date</w:t>
            </w:r>
          </w:p>
        </w:tc>
        <w:tc>
          <w:tcPr>
            <w:tcW w:w="1800" w:type="dxa"/>
          </w:tcPr>
          <w:p w:rsidR="00A05FDF" w:rsidRPr="00C7321D" w:rsidRDefault="00A05FDF" w:rsidP="00C7321D">
            <w:pPr>
              <w:jc w:val="center"/>
              <w:rPr>
                <w:b/>
              </w:rPr>
            </w:pPr>
            <w:r w:rsidRPr="00C7321D">
              <w:rPr>
                <w:b/>
              </w:rPr>
              <w:t>Editor</w:t>
            </w:r>
          </w:p>
        </w:tc>
        <w:tc>
          <w:tcPr>
            <w:tcW w:w="4608" w:type="dxa"/>
          </w:tcPr>
          <w:p w:rsidR="00A05FDF" w:rsidRPr="00C7321D" w:rsidRDefault="00A05FDF" w:rsidP="00AC5012">
            <w:pPr>
              <w:rPr>
                <w:b/>
              </w:rPr>
            </w:pPr>
            <w:r w:rsidRPr="00C7321D">
              <w:rPr>
                <w:b/>
              </w:rPr>
              <w:t>Changes Made</w:t>
            </w:r>
          </w:p>
        </w:tc>
      </w:tr>
      <w:tr w:rsidR="00B0348E" w:rsidTr="00B0348E">
        <w:tc>
          <w:tcPr>
            <w:tcW w:w="1548" w:type="dxa"/>
          </w:tcPr>
          <w:p w:rsidR="00B0348E" w:rsidRDefault="00B0348E" w:rsidP="00B0348E">
            <w:r>
              <w:t>wd01</w:t>
            </w:r>
          </w:p>
        </w:tc>
        <w:tc>
          <w:tcPr>
            <w:tcW w:w="1620" w:type="dxa"/>
          </w:tcPr>
          <w:p w:rsidR="00B0348E" w:rsidRDefault="00B0348E" w:rsidP="00B0348E">
            <w:r>
              <w:t>21 August 2015</w:t>
            </w:r>
          </w:p>
        </w:tc>
        <w:tc>
          <w:tcPr>
            <w:tcW w:w="1800" w:type="dxa"/>
          </w:tcPr>
          <w:p w:rsidR="00B0348E" w:rsidRDefault="00B0348E" w:rsidP="00B0348E">
            <w:r>
              <w:t>Sean Barnum Desiree Beck Aharon Chernin Rich Piazza</w:t>
            </w:r>
          </w:p>
        </w:tc>
        <w:tc>
          <w:tcPr>
            <w:tcW w:w="4608" w:type="dxa"/>
          </w:tcPr>
          <w:p w:rsidR="00B0348E" w:rsidRDefault="00B0348E" w:rsidP="00B0348E">
            <w:r>
              <w:t>Initial transfer to OASIS template</w:t>
            </w:r>
          </w:p>
        </w:tc>
      </w:tr>
    </w:tbl>
    <w:p w:rsidR="003129C6" w:rsidRPr="003129C6" w:rsidRDefault="003129C6" w:rsidP="003129C6"/>
    <w:sectPr w:rsidR="003129C6" w:rsidRPr="003129C6" w:rsidSect="005E3EEE">
      <w:endnotePr>
        <w:numFmt w:val="decimal"/>
      </w:endnotePr>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6416" w:rsidRDefault="00FD6416" w:rsidP="008C100C">
      <w:r>
        <w:separator/>
      </w:r>
    </w:p>
    <w:p w:rsidR="00FD6416" w:rsidRDefault="00FD6416" w:rsidP="008C100C"/>
    <w:p w:rsidR="00FD6416" w:rsidRDefault="00FD6416" w:rsidP="008C100C"/>
    <w:p w:rsidR="00FD6416" w:rsidRDefault="00FD6416" w:rsidP="008C100C"/>
    <w:p w:rsidR="00FD6416" w:rsidRDefault="00FD6416" w:rsidP="008C100C"/>
    <w:p w:rsidR="00FD6416" w:rsidRDefault="00FD6416" w:rsidP="008C100C"/>
    <w:p w:rsidR="00FD6416" w:rsidRDefault="00FD6416" w:rsidP="008C100C"/>
  </w:endnote>
  <w:endnote w:type="continuationSeparator" w:id="0">
    <w:p w:rsidR="00FD6416" w:rsidRDefault="00FD6416" w:rsidP="008C100C">
      <w:r>
        <w:continuationSeparator/>
      </w:r>
    </w:p>
    <w:p w:rsidR="00FD6416" w:rsidRDefault="00FD6416" w:rsidP="008C100C"/>
    <w:p w:rsidR="00FD6416" w:rsidRDefault="00FD6416" w:rsidP="008C100C"/>
    <w:p w:rsidR="00FD6416" w:rsidRDefault="00FD6416" w:rsidP="008C100C"/>
    <w:p w:rsidR="00FD6416" w:rsidRDefault="00FD6416" w:rsidP="008C100C"/>
    <w:p w:rsidR="00FD6416" w:rsidRDefault="00FD6416" w:rsidP="008C100C"/>
    <w:p w:rsidR="00FD6416" w:rsidRDefault="00FD6416" w:rsidP="008C100C"/>
  </w:endnote>
  <w:endnote w:id="1">
    <w:p w:rsidR="00A214D6" w:rsidRDefault="00A214D6">
      <w:pPr>
        <w:pStyle w:val="EndnoteText"/>
      </w:pPr>
      <w:r>
        <w:rPr>
          <w:rStyle w:val="EndnoteReference"/>
        </w:rPr>
        <w:endnoteRef/>
      </w:r>
      <w:r>
        <w:t xml:space="preserve"> The </w:t>
      </w:r>
      <w:r w:rsidRPr="00F86337">
        <w:t>CybOX Observable data model</w:t>
      </w:r>
      <w:r>
        <w:t xml:space="preserve"> is actually</w:t>
      </w:r>
      <w:r w:rsidRPr="00F86337">
        <w:t xml:space="preserve"> defined </w:t>
      </w:r>
      <w:r>
        <w:t xml:space="preserve">in the </w:t>
      </w:r>
      <w:hyperlink w:anchor="RelatedWork" w:history="1">
        <w:r w:rsidRPr="00CE21F8">
          <w:rPr>
            <w:rStyle w:val="Hyperlink"/>
          </w:rPr>
          <w:t>CybOX Language</w:t>
        </w:r>
      </w:hyperlink>
      <w:r>
        <w:t>, not in STIX.</w:t>
      </w:r>
    </w:p>
  </w:endnote>
  <w:endnote w:id="2">
    <w:p w:rsidR="00B0348E" w:rsidRDefault="00B0348E">
      <w:pPr>
        <w:pStyle w:val="EndnoteText"/>
      </w:pPr>
      <w:r>
        <w:rPr>
          <w:rStyle w:val="EndnoteReference"/>
        </w:rPr>
        <w:endnoteRef/>
      </w:r>
      <w:r>
        <w:t xml:space="preserve"> </w:t>
      </w:r>
      <w:r w:rsidRPr="00A80901">
        <w:t xml:space="preserve">Attack Patterns </w:t>
      </w:r>
      <w:r w:rsidRPr="00A80901">
        <w:rPr>
          <w:rFonts w:cs="Verdana"/>
        </w:rPr>
        <w:t>are descriptions of common elements, approaches and techniques used in attacks against vulnerable cyber-enabled capabilities.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14D6" w:rsidRPr="00195F88" w:rsidRDefault="00A214D6"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AF76D8">
      <w:rPr>
        <w:sz w:val="16"/>
        <w:szCs w:val="16"/>
      </w:rPr>
      <w:t>part5-ttp</w:t>
    </w:r>
    <w:r>
      <w:rPr>
        <w:sz w:val="16"/>
        <w:szCs w:val="16"/>
      </w:rPr>
      <w:tab/>
      <w:t>Working Draft 01</w:t>
    </w:r>
    <w:r>
      <w:rPr>
        <w:sz w:val="16"/>
        <w:szCs w:val="16"/>
      </w:rPr>
      <w:tab/>
    </w:r>
    <w:r>
      <w:rPr>
        <w:sz w:val="16"/>
        <w:szCs w:val="16"/>
        <w:lang w:val="en-US"/>
      </w:rPr>
      <w:t>02 September</w:t>
    </w:r>
    <w:r>
      <w:rPr>
        <w:sz w:val="16"/>
        <w:szCs w:val="16"/>
      </w:rPr>
      <w:t xml:space="preserve"> </w:t>
    </w:r>
    <w:r>
      <w:rPr>
        <w:sz w:val="16"/>
        <w:szCs w:val="16"/>
        <w:lang w:val="en-US"/>
      </w:rPr>
      <w:t>2015</w:t>
    </w:r>
  </w:p>
  <w:p w:rsidR="00A214D6" w:rsidRPr="00195F88" w:rsidRDefault="00A214D6"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351A0">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351A0">
      <w:rPr>
        <w:rStyle w:val="PageNumber"/>
        <w:noProof/>
        <w:sz w:val="16"/>
        <w:szCs w:val="16"/>
      </w:rPr>
      <w:t>32</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6416" w:rsidRDefault="00FD6416" w:rsidP="008C100C">
      <w:r>
        <w:separator/>
      </w:r>
    </w:p>
    <w:p w:rsidR="00FD6416" w:rsidRDefault="00FD6416" w:rsidP="008C100C"/>
  </w:footnote>
  <w:footnote w:type="continuationSeparator" w:id="0">
    <w:p w:rsidR="00FD6416" w:rsidRDefault="00FD6416" w:rsidP="008C100C">
      <w:r>
        <w:continuationSeparator/>
      </w:r>
    </w:p>
    <w:p w:rsidR="00FD6416" w:rsidRDefault="00FD6416"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BF3570F"/>
    <w:multiLevelType w:val="multilevel"/>
    <w:tmpl w:val="E1C61C7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774"/>
        </w:tabs>
        <w:ind w:left="9630" w:hanging="720"/>
      </w:pPr>
      <w:rPr>
        <w:rFonts w:hint="default"/>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9"/>
  </w:num>
  <w:num w:numId="5">
    <w:abstractNumId w:val="5"/>
  </w:num>
  <w:num w:numId="6">
    <w:abstractNumId w:val="3"/>
  </w:num>
  <w:num w:numId="7">
    <w:abstractNumId w:val="10"/>
  </w:num>
  <w:num w:numId="8">
    <w:abstractNumId w:val="8"/>
  </w:num>
  <w:num w:numId="9">
    <w:abstractNumId w:val="6"/>
  </w:num>
  <w:num w:numId="10">
    <w:abstractNumId w:val="2"/>
  </w:num>
  <w:num w:numId="11">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C43"/>
    <w:rsid w:val="00025117"/>
    <w:rsid w:val="0003132D"/>
    <w:rsid w:val="00035E41"/>
    <w:rsid w:val="000628C0"/>
    <w:rsid w:val="00076EFC"/>
    <w:rsid w:val="0008014A"/>
    <w:rsid w:val="00096E2D"/>
    <w:rsid w:val="000B071A"/>
    <w:rsid w:val="000C471B"/>
    <w:rsid w:val="000E28CA"/>
    <w:rsid w:val="000F36D1"/>
    <w:rsid w:val="000F3A82"/>
    <w:rsid w:val="00101FF7"/>
    <w:rsid w:val="001057D2"/>
    <w:rsid w:val="001227FC"/>
    <w:rsid w:val="0012387E"/>
    <w:rsid w:val="00123F2F"/>
    <w:rsid w:val="00125EA7"/>
    <w:rsid w:val="00132EB2"/>
    <w:rsid w:val="00147F63"/>
    <w:rsid w:val="00155251"/>
    <w:rsid w:val="001554F5"/>
    <w:rsid w:val="00163EB3"/>
    <w:rsid w:val="00165F54"/>
    <w:rsid w:val="00176B0C"/>
    <w:rsid w:val="00177DED"/>
    <w:rsid w:val="001847BD"/>
    <w:rsid w:val="001945A5"/>
    <w:rsid w:val="00195F88"/>
    <w:rsid w:val="001A7143"/>
    <w:rsid w:val="001B103C"/>
    <w:rsid w:val="001C0A34"/>
    <w:rsid w:val="001D1D6C"/>
    <w:rsid w:val="001E392A"/>
    <w:rsid w:val="001E46CF"/>
    <w:rsid w:val="001F05E0"/>
    <w:rsid w:val="001F2095"/>
    <w:rsid w:val="00225C3B"/>
    <w:rsid w:val="0023482D"/>
    <w:rsid w:val="00273E05"/>
    <w:rsid w:val="00275FD8"/>
    <w:rsid w:val="00276F62"/>
    <w:rsid w:val="00285F85"/>
    <w:rsid w:val="00286E15"/>
    <w:rsid w:val="00286EC7"/>
    <w:rsid w:val="0029503E"/>
    <w:rsid w:val="00295C45"/>
    <w:rsid w:val="002A493D"/>
    <w:rsid w:val="002A5CA9"/>
    <w:rsid w:val="002B197B"/>
    <w:rsid w:val="002B7E99"/>
    <w:rsid w:val="002C0868"/>
    <w:rsid w:val="002D0FAE"/>
    <w:rsid w:val="00310E8A"/>
    <w:rsid w:val="003129C6"/>
    <w:rsid w:val="003374BB"/>
    <w:rsid w:val="003423A1"/>
    <w:rsid w:val="003426DD"/>
    <w:rsid w:val="003476C1"/>
    <w:rsid w:val="00353EC5"/>
    <w:rsid w:val="003817AC"/>
    <w:rsid w:val="003A433A"/>
    <w:rsid w:val="003B0E37"/>
    <w:rsid w:val="003B60FC"/>
    <w:rsid w:val="003C18EF"/>
    <w:rsid w:val="003C61EA"/>
    <w:rsid w:val="003D1945"/>
    <w:rsid w:val="003F487C"/>
    <w:rsid w:val="00412A4B"/>
    <w:rsid w:val="00417AFA"/>
    <w:rsid w:val="004226B7"/>
    <w:rsid w:val="004258D4"/>
    <w:rsid w:val="00463B76"/>
    <w:rsid w:val="00467738"/>
    <w:rsid w:val="0048683B"/>
    <w:rsid w:val="004925B5"/>
    <w:rsid w:val="004B0764"/>
    <w:rsid w:val="004B203E"/>
    <w:rsid w:val="004C1F0A"/>
    <w:rsid w:val="004C4D7C"/>
    <w:rsid w:val="004D0E5E"/>
    <w:rsid w:val="004D3DAD"/>
    <w:rsid w:val="004E6EB1"/>
    <w:rsid w:val="004F390D"/>
    <w:rsid w:val="005126F2"/>
    <w:rsid w:val="0051443F"/>
    <w:rsid w:val="00514964"/>
    <w:rsid w:val="0051640A"/>
    <w:rsid w:val="0052099F"/>
    <w:rsid w:val="00522E14"/>
    <w:rsid w:val="00542191"/>
    <w:rsid w:val="00544386"/>
    <w:rsid w:val="00547D8B"/>
    <w:rsid w:val="00576770"/>
    <w:rsid w:val="00582DE2"/>
    <w:rsid w:val="00590FE3"/>
    <w:rsid w:val="005A293B"/>
    <w:rsid w:val="005A5E41"/>
    <w:rsid w:val="005D0429"/>
    <w:rsid w:val="005D2EE1"/>
    <w:rsid w:val="005E2FCB"/>
    <w:rsid w:val="005E3EEE"/>
    <w:rsid w:val="005E587C"/>
    <w:rsid w:val="006047D8"/>
    <w:rsid w:val="006107FC"/>
    <w:rsid w:val="00633D82"/>
    <w:rsid w:val="00643397"/>
    <w:rsid w:val="00655EA0"/>
    <w:rsid w:val="0068398A"/>
    <w:rsid w:val="006A0BE4"/>
    <w:rsid w:val="006A1B10"/>
    <w:rsid w:val="006A48F3"/>
    <w:rsid w:val="006A6A3A"/>
    <w:rsid w:val="006B65C7"/>
    <w:rsid w:val="006C0BC1"/>
    <w:rsid w:val="006C787E"/>
    <w:rsid w:val="006D31DB"/>
    <w:rsid w:val="006E4329"/>
    <w:rsid w:val="006F2371"/>
    <w:rsid w:val="0071217C"/>
    <w:rsid w:val="007165BD"/>
    <w:rsid w:val="00727F08"/>
    <w:rsid w:val="00735E3A"/>
    <w:rsid w:val="0074463C"/>
    <w:rsid w:val="00745446"/>
    <w:rsid w:val="00754545"/>
    <w:rsid w:val="00755A38"/>
    <w:rsid w:val="0076113A"/>
    <w:rsid w:val="007611CD"/>
    <w:rsid w:val="0077347A"/>
    <w:rsid w:val="007816D7"/>
    <w:rsid w:val="007928DC"/>
    <w:rsid w:val="007C2879"/>
    <w:rsid w:val="007C2C52"/>
    <w:rsid w:val="007D079E"/>
    <w:rsid w:val="007E3373"/>
    <w:rsid w:val="007E3A0F"/>
    <w:rsid w:val="007F5126"/>
    <w:rsid w:val="00806D7D"/>
    <w:rsid w:val="00814BFE"/>
    <w:rsid w:val="008341CC"/>
    <w:rsid w:val="008354A2"/>
    <w:rsid w:val="00841658"/>
    <w:rsid w:val="00844B2F"/>
    <w:rsid w:val="00851329"/>
    <w:rsid w:val="00852E10"/>
    <w:rsid w:val="008546B3"/>
    <w:rsid w:val="00860008"/>
    <w:rsid w:val="008677C6"/>
    <w:rsid w:val="00882FC4"/>
    <w:rsid w:val="00890065"/>
    <w:rsid w:val="008A6250"/>
    <w:rsid w:val="008B2787"/>
    <w:rsid w:val="008B35FC"/>
    <w:rsid w:val="008C100C"/>
    <w:rsid w:val="008C7396"/>
    <w:rsid w:val="008D23C9"/>
    <w:rsid w:val="008D4493"/>
    <w:rsid w:val="008D464F"/>
    <w:rsid w:val="008F61FB"/>
    <w:rsid w:val="00903BE1"/>
    <w:rsid w:val="009159CB"/>
    <w:rsid w:val="00917557"/>
    <w:rsid w:val="00927BCD"/>
    <w:rsid w:val="00933ED8"/>
    <w:rsid w:val="00951C02"/>
    <w:rsid w:val="009523EF"/>
    <w:rsid w:val="009608FD"/>
    <w:rsid w:val="00960D49"/>
    <w:rsid w:val="00995224"/>
    <w:rsid w:val="009A0832"/>
    <w:rsid w:val="009A1CFF"/>
    <w:rsid w:val="009A44D0"/>
    <w:rsid w:val="009A4C1B"/>
    <w:rsid w:val="009C7DCE"/>
    <w:rsid w:val="009E5ACB"/>
    <w:rsid w:val="009F1807"/>
    <w:rsid w:val="00A001B9"/>
    <w:rsid w:val="00A01E27"/>
    <w:rsid w:val="00A046ED"/>
    <w:rsid w:val="00A05FDF"/>
    <w:rsid w:val="00A214D6"/>
    <w:rsid w:val="00A351A0"/>
    <w:rsid w:val="00A36268"/>
    <w:rsid w:val="00A44E81"/>
    <w:rsid w:val="00A471E7"/>
    <w:rsid w:val="00A50716"/>
    <w:rsid w:val="00A710C8"/>
    <w:rsid w:val="00A83CAA"/>
    <w:rsid w:val="00A9135E"/>
    <w:rsid w:val="00AA7BD8"/>
    <w:rsid w:val="00AC5012"/>
    <w:rsid w:val="00AD0665"/>
    <w:rsid w:val="00AD0F45"/>
    <w:rsid w:val="00AD6C00"/>
    <w:rsid w:val="00AE0702"/>
    <w:rsid w:val="00AE4D9F"/>
    <w:rsid w:val="00AF1AD3"/>
    <w:rsid w:val="00AF5EEC"/>
    <w:rsid w:val="00AF76D8"/>
    <w:rsid w:val="00B0348E"/>
    <w:rsid w:val="00B07128"/>
    <w:rsid w:val="00B103B8"/>
    <w:rsid w:val="00B2415D"/>
    <w:rsid w:val="00B53807"/>
    <w:rsid w:val="00B56878"/>
    <w:rsid w:val="00B569DB"/>
    <w:rsid w:val="00B62E2E"/>
    <w:rsid w:val="00B641A5"/>
    <w:rsid w:val="00B67BE1"/>
    <w:rsid w:val="00B80CDB"/>
    <w:rsid w:val="00BA2083"/>
    <w:rsid w:val="00BC439B"/>
    <w:rsid w:val="00BD5C4F"/>
    <w:rsid w:val="00BD74E8"/>
    <w:rsid w:val="00BE0637"/>
    <w:rsid w:val="00BE1CE0"/>
    <w:rsid w:val="00BF55F9"/>
    <w:rsid w:val="00C02DEC"/>
    <w:rsid w:val="00C20C97"/>
    <w:rsid w:val="00C23558"/>
    <w:rsid w:val="00C32606"/>
    <w:rsid w:val="00C45A6D"/>
    <w:rsid w:val="00C45F5B"/>
    <w:rsid w:val="00C52EFC"/>
    <w:rsid w:val="00C6111F"/>
    <w:rsid w:val="00C71349"/>
    <w:rsid w:val="00C7242E"/>
    <w:rsid w:val="00C7321D"/>
    <w:rsid w:val="00C73671"/>
    <w:rsid w:val="00C76CAA"/>
    <w:rsid w:val="00C77916"/>
    <w:rsid w:val="00C9139F"/>
    <w:rsid w:val="00CA025D"/>
    <w:rsid w:val="00CA2698"/>
    <w:rsid w:val="00CC5EC1"/>
    <w:rsid w:val="00CD3788"/>
    <w:rsid w:val="00CE06CB"/>
    <w:rsid w:val="00CE1F32"/>
    <w:rsid w:val="00CE21F8"/>
    <w:rsid w:val="00D06421"/>
    <w:rsid w:val="00D142A8"/>
    <w:rsid w:val="00D17F06"/>
    <w:rsid w:val="00D20183"/>
    <w:rsid w:val="00D34E24"/>
    <w:rsid w:val="00D43CB9"/>
    <w:rsid w:val="00D5207A"/>
    <w:rsid w:val="00D54431"/>
    <w:rsid w:val="00D56563"/>
    <w:rsid w:val="00D57FAD"/>
    <w:rsid w:val="00D8216B"/>
    <w:rsid w:val="00D852A1"/>
    <w:rsid w:val="00DA5475"/>
    <w:rsid w:val="00DB7C1F"/>
    <w:rsid w:val="00DB7CF7"/>
    <w:rsid w:val="00DC288E"/>
    <w:rsid w:val="00DD73AA"/>
    <w:rsid w:val="00DE46EE"/>
    <w:rsid w:val="00DE6F0E"/>
    <w:rsid w:val="00DF1F29"/>
    <w:rsid w:val="00DF5EAF"/>
    <w:rsid w:val="00E01912"/>
    <w:rsid w:val="00E07B11"/>
    <w:rsid w:val="00E21636"/>
    <w:rsid w:val="00E230BA"/>
    <w:rsid w:val="00E31A55"/>
    <w:rsid w:val="00E36FE1"/>
    <w:rsid w:val="00E4299F"/>
    <w:rsid w:val="00E43C11"/>
    <w:rsid w:val="00E62DFD"/>
    <w:rsid w:val="00E7674F"/>
    <w:rsid w:val="00E84EFF"/>
    <w:rsid w:val="00E9034C"/>
    <w:rsid w:val="00E947B6"/>
    <w:rsid w:val="00E94F58"/>
    <w:rsid w:val="00EC1016"/>
    <w:rsid w:val="00EC4D9D"/>
    <w:rsid w:val="00EC66AB"/>
    <w:rsid w:val="00EE32B1"/>
    <w:rsid w:val="00EE3C80"/>
    <w:rsid w:val="00EF03B6"/>
    <w:rsid w:val="00EF5B8E"/>
    <w:rsid w:val="00F003C0"/>
    <w:rsid w:val="00F07E6A"/>
    <w:rsid w:val="00F10B93"/>
    <w:rsid w:val="00F5240A"/>
    <w:rsid w:val="00F53893"/>
    <w:rsid w:val="00F633FA"/>
    <w:rsid w:val="00F636FC"/>
    <w:rsid w:val="00F72227"/>
    <w:rsid w:val="00F94051"/>
    <w:rsid w:val="00FA361D"/>
    <w:rsid w:val="00FB384A"/>
    <w:rsid w:val="00FB3A75"/>
    <w:rsid w:val="00FC5615"/>
    <w:rsid w:val="00FD22AC"/>
    <w:rsid w:val="00FD445B"/>
    <w:rsid w:val="00FD6416"/>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3C44122-1F72-4774-9BA4-F192E4C5F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5E3EEE"/>
    <w:pPr>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5E3EEE"/>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5E3EEE"/>
    <w:pPr>
      <w:spacing w:before="0" w:after="0"/>
      <w:ind w:left="720"/>
      <w:contextualSpacing/>
    </w:pPr>
    <w:rPr>
      <w:rFonts w:asciiTheme="minorHAnsi" w:hAnsiTheme="minorHAnsi" w:cstheme="minorHAnsi"/>
      <w:sz w:val="24"/>
    </w:rPr>
  </w:style>
  <w:style w:type="character" w:customStyle="1" w:styleId="Heading1Char1">
    <w:name w:val="Heading 1 Char1"/>
    <w:aliases w:val="Heading 1 Char Char,Heading 1 Char1 Char Char,Heading 1 Char Char Char Char"/>
    <w:basedOn w:val="DefaultParagraphFont"/>
    <w:link w:val="Heading1"/>
    <w:rsid w:val="005E3EEE"/>
    <w:rPr>
      <w:rFonts w:ascii="Arial" w:hAnsi="Arial" w:cs="Arial"/>
      <w:b/>
      <w:bCs/>
      <w:color w:val="3B006F"/>
      <w:kern w:val="32"/>
      <w:sz w:val="36"/>
      <w:szCs w:val="36"/>
    </w:rPr>
  </w:style>
  <w:style w:type="character" w:styleId="CommentReference">
    <w:name w:val="annotation reference"/>
    <w:basedOn w:val="DefaultParagraphFont"/>
    <w:uiPriority w:val="99"/>
    <w:semiHidden/>
    <w:rsid w:val="005E3EEE"/>
    <w:rPr>
      <w:sz w:val="16"/>
      <w:szCs w:val="16"/>
    </w:rPr>
  </w:style>
  <w:style w:type="paragraph" w:styleId="CommentText">
    <w:name w:val="annotation text"/>
    <w:basedOn w:val="Normal"/>
    <w:link w:val="CommentTextChar"/>
    <w:semiHidden/>
    <w:rsid w:val="005E3EEE"/>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5E3EEE"/>
    <w:rPr>
      <w:rFonts w:asciiTheme="minorHAnsi" w:hAnsiTheme="minorHAnsi" w:cstheme="minorHAnsi"/>
    </w:rPr>
  </w:style>
  <w:style w:type="paragraph" w:styleId="CommentSubject">
    <w:name w:val="annotation subject"/>
    <w:basedOn w:val="CommentText"/>
    <w:next w:val="CommentText"/>
    <w:link w:val="CommentSubjectChar"/>
    <w:semiHidden/>
    <w:rsid w:val="005E3EEE"/>
    <w:rPr>
      <w:b/>
      <w:bCs/>
    </w:rPr>
  </w:style>
  <w:style w:type="character" w:customStyle="1" w:styleId="CommentSubjectChar">
    <w:name w:val="Comment Subject Char"/>
    <w:basedOn w:val="CommentTextChar"/>
    <w:link w:val="CommentSubject"/>
    <w:semiHidden/>
    <w:rsid w:val="005E3EEE"/>
    <w:rPr>
      <w:rFonts w:asciiTheme="minorHAnsi" w:hAnsiTheme="minorHAnsi" w:cstheme="minorHAnsi"/>
      <w:b/>
      <w:bCs/>
    </w:rPr>
  </w:style>
  <w:style w:type="character" w:customStyle="1" w:styleId="HeaderChar">
    <w:name w:val="Header Char"/>
    <w:basedOn w:val="DefaultParagraphFont"/>
    <w:link w:val="Header"/>
    <w:uiPriority w:val="99"/>
    <w:rsid w:val="005E3EEE"/>
    <w:rPr>
      <w:rFonts w:ascii="Arial" w:hAnsi="Arial"/>
      <w:szCs w:val="24"/>
    </w:rPr>
  </w:style>
  <w:style w:type="paragraph" w:customStyle="1" w:styleId="SummaryTableEntry">
    <w:name w:val="Summary Table Entry"/>
    <w:basedOn w:val="Normal"/>
    <w:rsid w:val="005E3EEE"/>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5E3EEE"/>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5E3EEE"/>
    <w:rPr>
      <w:rFonts w:ascii="Tahoma" w:hAnsi="Tahoma" w:cs="Tahoma"/>
      <w:shd w:val="clear" w:color="auto" w:fill="000080"/>
    </w:rPr>
  </w:style>
  <w:style w:type="character" w:customStyle="1" w:styleId="headline1">
    <w:name w:val="headline1"/>
    <w:basedOn w:val="DefaultParagraphFont"/>
    <w:rsid w:val="005E3EEE"/>
  </w:style>
  <w:style w:type="character" w:customStyle="1" w:styleId="headline2">
    <w:name w:val="headline2"/>
    <w:basedOn w:val="DefaultParagraphFont"/>
    <w:rsid w:val="005E3EEE"/>
  </w:style>
  <w:style w:type="character" w:customStyle="1" w:styleId="redbold">
    <w:name w:val="redbold"/>
    <w:basedOn w:val="DefaultParagraphFont"/>
    <w:rsid w:val="005E3EEE"/>
  </w:style>
  <w:style w:type="character" w:customStyle="1" w:styleId="HTMLPreformattedChar">
    <w:name w:val="HTML Preformatted Char"/>
    <w:basedOn w:val="DefaultParagraphFont"/>
    <w:link w:val="HTMLPreformatted"/>
    <w:uiPriority w:val="99"/>
    <w:rsid w:val="005E3EEE"/>
    <w:rPr>
      <w:rFonts w:ascii="Arial Unicode MS" w:eastAsia="Arial Unicode MS" w:hAnsi="Arial Unicode MS" w:cs="Arial Unicode MS"/>
    </w:rPr>
  </w:style>
  <w:style w:type="character" w:styleId="Strong">
    <w:name w:val="Strong"/>
    <w:basedOn w:val="DefaultParagraphFont"/>
    <w:qFormat/>
    <w:rsid w:val="005E3EEE"/>
    <w:rPr>
      <w:b/>
      <w:bCs/>
    </w:rPr>
  </w:style>
  <w:style w:type="paragraph" w:customStyle="1" w:styleId="TableHeader">
    <w:name w:val="Table Header"/>
    <w:basedOn w:val="Normal"/>
    <w:autoRedefine/>
    <w:rsid w:val="005E3EEE"/>
    <w:pPr>
      <w:keepNext/>
      <w:keepLines/>
      <w:spacing w:before="120" w:after="120"/>
      <w:jc w:val="center"/>
    </w:pPr>
    <w:rPr>
      <w:rFonts w:asciiTheme="minorHAnsi" w:hAnsiTheme="minorHAnsi" w:cstheme="minorHAnsi"/>
      <w:b/>
      <w:sz w:val="24"/>
    </w:rPr>
  </w:style>
  <w:style w:type="paragraph" w:styleId="ListNumber2">
    <w:name w:val="List Number 2"/>
    <w:basedOn w:val="Normal"/>
    <w:rsid w:val="005E3EEE"/>
    <w:pPr>
      <w:numPr>
        <w:numId w:val="8"/>
      </w:numPr>
      <w:spacing w:before="0" w:after="0"/>
    </w:pPr>
    <w:rPr>
      <w:rFonts w:asciiTheme="minorHAnsi" w:hAnsiTheme="minorHAnsi" w:cstheme="minorHAnsi"/>
      <w:sz w:val="24"/>
    </w:rPr>
  </w:style>
  <w:style w:type="paragraph" w:customStyle="1" w:styleId="Style14ptAfter6pt">
    <w:name w:val="Style 14 pt After:  6 pt"/>
    <w:basedOn w:val="Normal"/>
    <w:rsid w:val="005E3EEE"/>
    <w:pPr>
      <w:numPr>
        <w:numId w:val="9"/>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5E3EEE"/>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Revision">
    <w:name w:val="Revision"/>
    <w:hidden/>
    <w:uiPriority w:val="99"/>
    <w:semiHidden/>
    <w:rsid w:val="005E3EEE"/>
    <w:rPr>
      <w:sz w:val="24"/>
      <w:szCs w:val="24"/>
    </w:rPr>
  </w:style>
  <w:style w:type="table" w:styleId="TableList6">
    <w:name w:val="Table List 6"/>
    <w:basedOn w:val="TableNormal"/>
    <w:rsid w:val="005E3EE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5E3EEE"/>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5E3EEE"/>
    <w:rPr>
      <w:rFonts w:ascii="Consolas" w:eastAsiaTheme="minorHAnsi" w:hAnsi="Consolas" w:cstheme="minorBidi"/>
      <w:sz w:val="21"/>
      <w:szCs w:val="21"/>
    </w:rPr>
  </w:style>
  <w:style w:type="character" w:styleId="PlaceholderText">
    <w:name w:val="Placeholder Text"/>
    <w:basedOn w:val="DefaultParagraphFont"/>
    <w:uiPriority w:val="99"/>
    <w:semiHidden/>
    <w:rsid w:val="005E3EEE"/>
    <w:rPr>
      <w:color w:val="808080"/>
    </w:rPr>
  </w:style>
  <w:style w:type="character" w:styleId="BookTitle">
    <w:name w:val="Book Title"/>
    <w:basedOn w:val="DefaultParagraphFont"/>
    <w:uiPriority w:val="33"/>
    <w:qFormat/>
    <w:rsid w:val="005E3EEE"/>
    <w:rPr>
      <w:b/>
      <w:bCs/>
      <w:smallCaps/>
      <w:spacing w:val="5"/>
    </w:rPr>
  </w:style>
  <w:style w:type="character" w:customStyle="1" w:styleId="TitleChar">
    <w:name w:val="Title Char"/>
    <w:basedOn w:val="DefaultParagraphFont"/>
    <w:link w:val="Title"/>
    <w:rsid w:val="005E3EEE"/>
    <w:rPr>
      <w:rFonts w:ascii="Arial" w:hAnsi="Arial" w:cs="Arial"/>
      <w:b/>
      <w:bCs/>
      <w:color w:val="3B006F"/>
      <w:kern w:val="28"/>
      <w:sz w:val="48"/>
      <w:szCs w:val="48"/>
    </w:rPr>
  </w:style>
  <w:style w:type="character" w:customStyle="1" w:styleId="m1">
    <w:name w:val="m1"/>
    <w:basedOn w:val="DefaultParagraphFont"/>
    <w:rsid w:val="005E3EEE"/>
    <w:rPr>
      <w:color w:val="0000FF"/>
    </w:rPr>
  </w:style>
  <w:style w:type="character" w:customStyle="1" w:styleId="t1">
    <w:name w:val="t1"/>
    <w:basedOn w:val="DefaultParagraphFont"/>
    <w:rsid w:val="005E3EEE"/>
    <w:rPr>
      <w:color w:val="990000"/>
    </w:rPr>
  </w:style>
  <w:style w:type="character" w:customStyle="1" w:styleId="ns1">
    <w:name w:val="ns1"/>
    <w:basedOn w:val="DefaultParagraphFont"/>
    <w:rsid w:val="005E3EEE"/>
    <w:rPr>
      <w:color w:val="FF0000"/>
    </w:rPr>
  </w:style>
  <w:style w:type="character" w:customStyle="1" w:styleId="b1">
    <w:name w:val="b1"/>
    <w:basedOn w:val="DefaultParagraphFont"/>
    <w:rsid w:val="005E3EEE"/>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5E3EEE"/>
    <w:rPr>
      <w:b/>
      <w:bCs/>
    </w:rPr>
  </w:style>
  <w:style w:type="table" w:styleId="TableGrid8">
    <w:name w:val="Table Grid 8"/>
    <w:basedOn w:val="TableNormal"/>
    <w:rsid w:val="005E3EE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5E3E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5E3EEE"/>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5E3EEE"/>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5E3EEE"/>
  </w:style>
  <w:style w:type="character" w:customStyle="1" w:styleId="c">
    <w:name w:val="c"/>
    <w:basedOn w:val="DefaultParagraphFont"/>
    <w:rsid w:val="005E3EEE"/>
  </w:style>
  <w:style w:type="character" w:customStyle="1" w:styleId="nt">
    <w:name w:val="nt"/>
    <w:basedOn w:val="DefaultParagraphFont"/>
    <w:rsid w:val="005E3EEE"/>
  </w:style>
  <w:style w:type="character" w:customStyle="1" w:styleId="na">
    <w:name w:val="na"/>
    <w:basedOn w:val="DefaultParagraphFont"/>
    <w:rsid w:val="005E3EEE"/>
  </w:style>
  <w:style w:type="character" w:customStyle="1" w:styleId="s">
    <w:name w:val="s"/>
    <w:basedOn w:val="DefaultParagraphFont"/>
    <w:rsid w:val="005E3EEE"/>
  </w:style>
  <w:style w:type="paragraph" w:customStyle="1" w:styleId="Appendix">
    <w:name w:val="Appendix"/>
    <w:basedOn w:val="Normal"/>
    <w:link w:val="AppendixChar"/>
    <w:qFormat/>
    <w:rsid w:val="005E3EEE"/>
    <w:pPr>
      <w:numPr>
        <w:numId w:val="10"/>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5E3EEE"/>
    <w:pPr>
      <w:ind w:left="360"/>
    </w:pPr>
  </w:style>
  <w:style w:type="character" w:customStyle="1" w:styleId="AppendixChar">
    <w:name w:val="Appendix Char"/>
    <w:basedOn w:val="DefaultParagraphFont"/>
    <w:link w:val="Appendix"/>
    <w:rsid w:val="005E3EEE"/>
    <w:rPr>
      <w:rFonts w:asciiTheme="minorHAnsi" w:hAnsiTheme="minorHAnsi" w:cstheme="minorHAnsi"/>
      <w:b/>
      <w:sz w:val="28"/>
      <w:szCs w:val="24"/>
    </w:rPr>
  </w:style>
  <w:style w:type="character" w:customStyle="1" w:styleId="Appendix2Char">
    <w:name w:val="Appendix 2 Char"/>
    <w:basedOn w:val="AppendixChar"/>
    <w:link w:val="Appendix2"/>
    <w:rsid w:val="005E3EEE"/>
    <w:rPr>
      <w:rFonts w:asciiTheme="minorHAnsi" w:hAnsiTheme="minorHAnsi" w:cstheme="minorHAnsi"/>
      <w:b/>
      <w:sz w:val="28"/>
      <w:szCs w:val="24"/>
    </w:rPr>
  </w:style>
  <w:style w:type="character" w:customStyle="1" w:styleId="tel">
    <w:name w:val="tel"/>
    <w:basedOn w:val="DefaultParagraphFont"/>
    <w:rsid w:val="005E3EEE"/>
    <w:rPr>
      <w:color w:val="000096"/>
    </w:rPr>
  </w:style>
  <w:style w:type="character" w:customStyle="1" w:styleId="tan">
    <w:name w:val="tan"/>
    <w:basedOn w:val="DefaultParagraphFont"/>
    <w:rsid w:val="005E3EEE"/>
    <w:rPr>
      <w:color w:val="F5844C"/>
    </w:rPr>
  </w:style>
  <w:style w:type="character" w:customStyle="1" w:styleId="tav">
    <w:name w:val="tav"/>
    <w:basedOn w:val="DefaultParagraphFont"/>
    <w:rsid w:val="005E3EEE"/>
    <w:rPr>
      <w:color w:val="993300"/>
    </w:rPr>
  </w:style>
  <w:style w:type="character" w:customStyle="1" w:styleId="ti">
    <w:name w:val="ti"/>
    <w:basedOn w:val="DefaultParagraphFont"/>
    <w:rsid w:val="005E3EEE"/>
    <w:rPr>
      <w:color w:val="000000"/>
    </w:rPr>
  </w:style>
  <w:style w:type="character" w:customStyle="1" w:styleId="tt">
    <w:name w:val="tt"/>
    <w:basedOn w:val="DefaultParagraphFont"/>
    <w:rsid w:val="005E3EEE"/>
    <w:rPr>
      <w:color w:val="000000"/>
    </w:rPr>
  </w:style>
  <w:style w:type="character" w:customStyle="1" w:styleId="SingleSpaceNormalChar">
    <w:name w:val="SingleSpaceNormal Char"/>
    <w:basedOn w:val="DefaultParagraphFont"/>
    <w:link w:val="SingleSpaceNormal"/>
    <w:locked/>
    <w:rsid w:val="005E3EEE"/>
  </w:style>
  <w:style w:type="paragraph" w:customStyle="1" w:styleId="SingleSpaceNormal">
    <w:name w:val="SingleSpaceNormal"/>
    <w:basedOn w:val="Normal"/>
    <w:link w:val="SingleSpaceNormalChar"/>
    <w:qFormat/>
    <w:rsid w:val="005E3EEE"/>
    <w:pPr>
      <w:spacing w:before="0" w:after="0"/>
    </w:pPr>
    <w:rPr>
      <w:rFonts w:ascii="Times New Roman" w:hAnsi="Times New Roman"/>
      <w:szCs w:val="20"/>
    </w:rPr>
  </w:style>
  <w:style w:type="character" w:customStyle="1" w:styleId="apple-converted-space">
    <w:name w:val="apple-converted-space"/>
    <w:basedOn w:val="DefaultParagraphFont"/>
    <w:rsid w:val="005E3EEE"/>
  </w:style>
  <w:style w:type="paragraph" w:styleId="EndnoteText">
    <w:name w:val="endnote text"/>
    <w:basedOn w:val="Normal"/>
    <w:link w:val="EndnoteTextChar"/>
    <w:semiHidden/>
    <w:unhideWhenUsed/>
    <w:rsid w:val="00CE21F8"/>
    <w:pPr>
      <w:spacing w:before="0" w:after="0"/>
    </w:pPr>
    <w:rPr>
      <w:szCs w:val="20"/>
    </w:rPr>
  </w:style>
  <w:style w:type="character" w:customStyle="1" w:styleId="EndnoteTextChar">
    <w:name w:val="Endnote Text Char"/>
    <w:basedOn w:val="DefaultParagraphFont"/>
    <w:link w:val="EndnoteText"/>
    <w:semiHidden/>
    <w:rsid w:val="00CE21F8"/>
    <w:rPr>
      <w:rFonts w:ascii="Arial" w:hAnsi="Arial"/>
    </w:rPr>
  </w:style>
  <w:style w:type="character" w:styleId="EndnoteReference">
    <w:name w:val="endnote reference"/>
    <w:basedOn w:val="DefaultParagraphFont"/>
    <w:semiHidden/>
    <w:unhideWhenUsed/>
    <w:rsid w:val="00CE21F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1455162">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image" Target="media/image14.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image" Target="media/image10.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oleObject" Target="embeddings/oleObject3.bin"/><Relationship Id="rId37" Type="http://schemas.openxmlformats.org/officeDocument/2006/relationships/image" Target="media/image9.jpeg"/><Relationship Id="rId40" Type="http://schemas.openxmlformats.org/officeDocument/2006/relationships/image" Target="media/image12.png"/><Relationship Id="rId45"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8.png"/><Relationship Id="rId43"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2CA131-A1AB-4C1C-9A5B-5AA9B9836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654</TotalTime>
  <Pages>32</Pages>
  <Words>8249</Words>
  <Characters>47025</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STIX Version 1.2.1 Part 5: TTP</vt:lpstr>
    </vt:vector>
  </TitlesOfParts>
  <Company/>
  <LinksUpToDate>false</LinksUpToDate>
  <CharactersWithSpaces>55164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5: TTP</dc:title>
  <dc:subject/>
  <dc:creator>OASIS Cyber Threat Intelligence (CTI) TC</dc:creator>
  <cp:keywords/>
  <dc:description>insert abstract text</dc:description>
  <cp:lastModifiedBy>Beck, Desiree A.</cp:lastModifiedBy>
  <cp:revision>30</cp:revision>
  <cp:lastPrinted>2011-08-05T16:21:00Z</cp:lastPrinted>
  <dcterms:created xsi:type="dcterms:W3CDTF">2015-09-03T02:41:00Z</dcterms:created>
  <dcterms:modified xsi:type="dcterms:W3CDTF">2015-09-17T14:34:00Z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