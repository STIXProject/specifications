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EA71" w14:textId="77777777" w:rsidR="00C71349" w:rsidRPr="00CE06CB" w:rsidRDefault="005A1689" w:rsidP="008C100C">
      <w:pPr>
        <w:pStyle w:val="Title"/>
        <w:rPr>
          <w:sz w:val="28"/>
          <w:szCs w:val="28"/>
        </w:rPr>
      </w:pPr>
      <w:r w:rsidRPr="005A1689">
        <w:rPr>
          <w:sz w:val="28"/>
          <w:szCs w:val="28"/>
        </w:rPr>
        <w:t xml:space="preserve">STIX Version 1.2.1 Part 12: </w:t>
      </w:r>
      <w:r w:rsidR="00CB37E3">
        <w:rPr>
          <w:sz w:val="28"/>
          <w:szCs w:val="28"/>
        </w:rPr>
        <w:t xml:space="preserve">Default </w:t>
      </w:r>
      <w:r w:rsidRPr="005A1689">
        <w:rPr>
          <w:sz w:val="28"/>
          <w:szCs w:val="28"/>
        </w:rPr>
        <w:t>Extensions</w:t>
      </w:r>
    </w:p>
    <w:p w14:paraId="6323D095" w14:textId="77777777" w:rsidR="00E4299F" w:rsidRPr="00EC37E0" w:rsidRDefault="00CE06CB" w:rsidP="003817AC">
      <w:pPr>
        <w:pStyle w:val="Subtitle"/>
        <w:rPr>
          <w:sz w:val="20"/>
          <w:szCs w:val="24"/>
        </w:rPr>
      </w:pPr>
      <w:r w:rsidRPr="00EC37E0">
        <w:rPr>
          <w:sz w:val="20"/>
          <w:szCs w:val="24"/>
        </w:rPr>
        <w:t xml:space="preserve">Working Draft </w:t>
      </w:r>
      <w:r w:rsidR="001847BD" w:rsidRPr="00EC37E0">
        <w:rPr>
          <w:sz w:val="20"/>
          <w:szCs w:val="24"/>
        </w:rPr>
        <w:t>01</w:t>
      </w:r>
    </w:p>
    <w:p w14:paraId="7005D4AB" w14:textId="77777777" w:rsidR="00E01912" w:rsidRPr="00EC37E0" w:rsidRDefault="00364E15" w:rsidP="00E01912">
      <w:pPr>
        <w:pStyle w:val="Subtitle"/>
        <w:rPr>
          <w:sz w:val="20"/>
          <w:szCs w:val="24"/>
        </w:rPr>
      </w:pPr>
      <w:bookmarkStart w:id="0" w:name="_Toc85472892"/>
      <w:r w:rsidRPr="00EC37E0">
        <w:rPr>
          <w:sz w:val="20"/>
          <w:szCs w:val="24"/>
        </w:rPr>
        <w:t>02</w:t>
      </w:r>
      <w:r w:rsidR="00A01E27" w:rsidRPr="00EC37E0">
        <w:rPr>
          <w:sz w:val="20"/>
          <w:szCs w:val="24"/>
        </w:rPr>
        <w:t xml:space="preserve"> </w:t>
      </w:r>
      <w:r w:rsidRPr="00EC37E0">
        <w:rPr>
          <w:sz w:val="20"/>
          <w:szCs w:val="24"/>
        </w:rPr>
        <w:t>September</w:t>
      </w:r>
      <w:r w:rsidR="007D079E" w:rsidRPr="00EC37E0">
        <w:rPr>
          <w:sz w:val="20"/>
          <w:szCs w:val="24"/>
        </w:rPr>
        <w:t xml:space="preserve"> 201</w:t>
      </w:r>
      <w:r w:rsidR="00960D49" w:rsidRPr="00EC37E0">
        <w:rPr>
          <w:sz w:val="20"/>
          <w:szCs w:val="24"/>
        </w:rPr>
        <w:t>5</w:t>
      </w:r>
    </w:p>
    <w:p w14:paraId="2ABC9D95" w14:textId="77777777" w:rsidR="00D17F06" w:rsidRDefault="00D17F06" w:rsidP="00D17F06">
      <w:pPr>
        <w:pStyle w:val="Titlepageinfo"/>
      </w:pPr>
      <w:r>
        <w:t>Technical Committee:</w:t>
      </w:r>
    </w:p>
    <w:p w14:paraId="20F6218A" w14:textId="77777777" w:rsidR="00D17F06" w:rsidRDefault="003C23FA" w:rsidP="00D17F06">
      <w:pPr>
        <w:pStyle w:val="Titlepageinfodescription"/>
      </w:pPr>
      <w:hyperlink r:id="rId8" w:history="1">
        <w:r w:rsidR="009608FD">
          <w:rPr>
            <w:rStyle w:val="Hyperlink"/>
          </w:rPr>
          <w:t>OASIS Cyber Threat Intelligence (CTI) TC</w:t>
        </w:r>
      </w:hyperlink>
    </w:p>
    <w:p w14:paraId="1D717EC1" w14:textId="77777777" w:rsidR="00D17F06" w:rsidRDefault="009608FD" w:rsidP="00D17F06">
      <w:pPr>
        <w:pStyle w:val="Titlepageinfo"/>
      </w:pPr>
      <w:r>
        <w:t>Chair</w:t>
      </w:r>
      <w:r w:rsidR="00D17F06">
        <w:t>:</w:t>
      </w:r>
    </w:p>
    <w:p w14:paraId="261880DD"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5147475" w14:textId="77777777" w:rsidR="00D17F06" w:rsidRDefault="00D17F06" w:rsidP="00D17F06">
      <w:pPr>
        <w:pStyle w:val="Titlepageinfo"/>
      </w:pPr>
      <w:r>
        <w:t>Editors:</w:t>
      </w:r>
    </w:p>
    <w:p w14:paraId="4CC45BA2" w14:textId="77777777" w:rsidR="00095B20" w:rsidRDefault="00095B20" w:rsidP="00095B20">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3FC395C" w14:textId="77777777" w:rsidR="00095B20" w:rsidRDefault="00095B20" w:rsidP="00095B20">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1E313A4B" w14:textId="77777777" w:rsidR="00095B20" w:rsidRDefault="00095B20" w:rsidP="00095B20">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19607BE" w14:textId="77777777" w:rsidR="008F61FB" w:rsidRDefault="00095B20" w:rsidP="00095B20">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53B3DC37" w14:textId="77777777" w:rsidR="006B65C7" w:rsidRDefault="006B65C7" w:rsidP="006B65C7">
      <w:pPr>
        <w:pStyle w:val="Titlepageinfo"/>
      </w:pPr>
      <w:bookmarkStart w:id="1" w:name="AdditionalArtfacts"/>
      <w:r>
        <w:t>Additional artifacts</w:t>
      </w:r>
      <w:bookmarkEnd w:id="1"/>
      <w:r>
        <w:t>:</w:t>
      </w:r>
    </w:p>
    <w:p w14:paraId="3613FBC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7AFCE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E9D547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24BDD902" w14:textId="77777777" w:rsidR="00755A38" w:rsidRDefault="00755A38" w:rsidP="00755A38">
      <w:pPr>
        <w:pStyle w:val="RelatedWork"/>
      </w:pPr>
      <w:r w:rsidRPr="00755A38">
        <w:rPr>
          <w:i/>
        </w:rPr>
        <w:t>STIX Version 1.2.1 Part 3: Core</w:t>
      </w:r>
      <w:r w:rsidR="00E62DFD">
        <w:t xml:space="preserve">. </w:t>
      </w:r>
      <w:r w:rsidR="00D20183">
        <w:t>[URI]</w:t>
      </w:r>
    </w:p>
    <w:p w14:paraId="223AE6B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48B29F4D" w14:textId="77777777" w:rsidR="00F94051" w:rsidRDefault="00F94051" w:rsidP="00F94051">
      <w:pPr>
        <w:pStyle w:val="RelatedWork"/>
      </w:pPr>
      <w:r w:rsidRPr="00F94051">
        <w:rPr>
          <w:i/>
        </w:rPr>
        <w:t>STIX Version 1.2.1 Part 5: TTP</w:t>
      </w:r>
      <w:r>
        <w:t xml:space="preserve">. </w:t>
      </w:r>
      <w:r w:rsidR="002813EC">
        <w:t>[URI]</w:t>
      </w:r>
    </w:p>
    <w:p w14:paraId="0796211F" w14:textId="77777777" w:rsidR="00F94051" w:rsidRDefault="00F94051" w:rsidP="00F94051">
      <w:pPr>
        <w:pStyle w:val="RelatedWork"/>
      </w:pPr>
      <w:r w:rsidRPr="00F94051">
        <w:rPr>
          <w:i/>
        </w:rPr>
        <w:t>STIX Version 1.2.1 Part 6: Incident</w:t>
      </w:r>
      <w:r>
        <w:t xml:space="preserve">. </w:t>
      </w:r>
      <w:r w:rsidR="00E35706">
        <w:t>[URI]</w:t>
      </w:r>
    </w:p>
    <w:p w14:paraId="25815511" w14:textId="77777777" w:rsidR="00F94051" w:rsidRDefault="00F94051" w:rsidP="00F94051">
      <w:pPr>
        <w:pStyle w:val="RelatedWork"/>
      </w:pPr>
      <w:r w:rsidRPr="00F94051">
        <w:rPr>
          <w:i/>
        </w:rPr>
        <w:t>STIX Version 1.2.1 Part 7: Threat Actor</w:t>
      </w:r>
      <w:r>
        <w:t xml:space="preserve">. </w:t>
      </w:r>
      <w:r w:rsidR="00266B32">
        <w:t>[URI]</w:t>
      </w:r>
    </w:p>
    <w:p w14:paraId="6DA9267E" w14:textId="77777777" w:rsidR="00F94051" w:rsidRDefault="00F94051" w:rsidP="00F94051">
      <w:pPr>
        <w:pStyle w:val="RelatedWork"/>
      </w:pPr>
      <w:r w:rsidRPr="00F94051">
        <w:rPr>
          <w:i/>
        </w:rPr>
        <w:t>STIX Version 1.2.1 Part 8: Campaign</w:t>
      </w:r>
      <w:r>
        <w:t xml:space="preserve">. </w:t>
      </w:r>
      <w:r w:rsidR="00E10EA9">
        <w:t>[URI]</w:t>
      </w:r>
    </w:p>
    <w:p w14:paraId="0D36AE41" w14:textId="77777777" w:rsidR="00F94051" w:rsidRDefault="00F94051" w:rsidP="00F94051">
      <w:pPr>
        <w:pStyle w:val="RelatedWork"/>
      </w:pPr>
      <w:r w:rsidRPr="00F94051">
        <w:rPr>
          <w:i/>
        </w:rPr>
        <w:t>STIX Version 1.2.1 Part 9: Course of Action</w:t>
      </w:r>
      <w:r>
        <w:t xml:space="preserve">. </w:t>
      </w:r>
      <w:r w:rsidR="00E07E12">
        <w:t>[URI]</w:t>
      </w:r>
    </w:p>
    <w:p w14:paraId="05C7BE78" w14:textId="77777777" w:rsidR="00F94051" w:rsidRDefault="00F94051" w:rsidP="00F94051">
      <w:pPr>
        <w:pStyle w:val="RelatedWork"/>
      </w:pPr>
      <w:r w:rsidRPr="00F94051">
        <w:rPr>
          <w:i/>
        </w:rPr>
        <w:t>STIX Version 1.2.1 Part 10: Exploit Target</w:t>
      </w:r>
      <w:r>
        <w:t xml:space="preserve">. </w:t>
      </w:r>
      <w:r w:rsidR="00E83ACA">
        <w:t>[URI]</w:t>
      </w:r>
    </w:p>
    <w:p w14:paraId="5AE2C6AD" w14:textId="77777777" w:rsidR="00F94051" w:rsidRDefault="00F94051" w:rsidP="00F94051">
      <w:pPr>
        <w:pStyle w:val="RelatedWork"/>
      </w:pPr>
      <w:r w:rsidRPr="00F94051">
        <w:rPr>
          <w:i/>
        </w:rPr>
        <w:t>STIX Version 1.2.1 Part 11: Report</w:t>
      </w:r>
      <w:r>
        <w:t xml:space="preserve">. </w:t>
      </w:r>
      <w:r w:rsidR="005A1689">
        <w:t>[URI]</w:t>
      </w:r>
    </w:p>
    <w:p w14:paraId="48ECC6D2" w14:textId="77777777" w:rsidR="00F94051" w:rsidRDefault="00F94051" w:rsidP="00F94051">
      <w:pPr>
        <w:pStyle w:val="RelatedWork"/>
      </w:pPr>
      <w:r w:rsidRPr="00F94051">
        <w:rPr>
          <w:i/>
        </w:rPr>
        <w:t xml:space="preserve">STIX Version 1.2.1 Part 12: </w:t>
      </w:r>
      <w:r w:rsidR="00B25154">
        <w:rPr>
          <w:i/>
        </w:rPr>
        <w:t xml:space="preserve">Default </w:t>
      </w:r>
      <w:r w:rsidRPr="00F94051">
        <w:rPr>
          <w:i/>
        </w:rPr>
        <w:t>Extensions</w:t>
      </w:r>
      <w:r>
        <w:t xml:space="preserve">. </w:t>
      </w:r>
      <w:r w:rsidR="005A1689">
        <w:t>(this document)</w:t>
      </w:r>
    </w:p>
    <w:p w14:paraId="3E943650" w14:textId="77777777" w:rsidR="00F94051" w:rsidRDefault="00F94051" w:rsidP="00F94051">
      <w:pPr>
        <w:pStyle w:val="RelatedWork"/>
      </w:pPr>
      <w:r w:rsidRPr="00F94051">
        <w:rPr>
          <w:i/>
        </w:rPr>
        <w:t>STIX Version 1.2.1 Part 13: Data Marking</w:t>
      </w:r>
      <w:r>
        <w:t>. [URI]</w:t>
      </w:r>
    </w:p>
    <w:p w14:paraId="56F4749A" w14:textId="77777777" w:rsidR="00F94051" w:rsidRDefault="00F94051" w:rsidP="00F94051">
      <w:pPr>
        <w:pStyle w:val="RelatedWork"/>
      </w:pPr>
      <w:r w:rsidRPr="00F94051">
        <w:rPr>
          <w:i/>
        </w:rPr>
        <w:t>STIX Version 1.2.1 Part 14: Vocabularies</w:t>
      </w:r>
      <w:r>
        <w:t>. [URI]</w:t>
      </w:r>
    </w:p>
    <w:p w14:paraId="7B2A141B" w14:textId="77777777" w:rsidR="00E62DFD" w:rsidRDefault="00F94051" w:rsidP="00F94051">
      <w:pPr>
        <w:pStyle w:val="RelatedWork"/>
      </w:pPr>
      <w:r w:rsidRPr="00F94051">
        <w:rPr>
          <w:i/>
        </w:rPr>
        <w:t>STIX Version 1.2.1 Part 15: UML Model</w:t>
      </w:r>
      <w:r>
        <w:t>. [URI]</w:t>
      </w:r>
    </w:p>
    <w:p w14:paraId="185239AF" w14:textId="77777777" w:rsidR="00D17F06" w:rsidRDefault="00D17F06" w:rsidP="00D17F06">
      <w:pPr>
        <w:pStyle w:val="Titlepageinfo"/>
      </w:pPr>
      <w:bookmarkStart w:id="2" w:name="RelatedWork"/>
      <w:r>
        <w:t>Related work</w:t>
      </w:r>
      <w:bookmarkEnd w:id="2"/>
      <w:r>
        <w:t>:</w:t>
      </w:r>
    </w:p>
    <w:p w14:paraId="257BBB61" w14:textId="77777777" w:rsidR="00D17F06" w:rsidRPr="004C4D7C" w:rsidRDefault="00D17F06" w:rsidP="00D17F06">
      <w:pPr>
        <w:pStyle w:val="Titlepageinfodescription"/>
      </w:pPr>
      <w:r>
        <w:t>This specification is related to:</w:t>
      </w:r>
    </w:p>
    <w:p w14:paraId="16D032AF" w14:textId="77777777" w:rsidR="00095B20" w:rsidRPr="001B1762" w:rsidRDefault="00095B20" w:rsidP="00095B20">
      <w:pPr>
        <w:pStyle w:val="RelatedWork"/>
        <w:rPr>
          <w:i/>
        </w:rPr>
      </w:pPr>
      <w:r w:rsidRPr="000F341C">
        <w:rPr>
          <w:i/>
        </w:rPr>
        <w:t xml:space="preserve">CybOX </w:t>
      </w:r>
      <w:r w:rsidRPr="001B1762">
        <w:rPr>
          <w:i/>
        </w:rPr>
        <w:t>Version 2.1.1 (placeholder)</w:t>
      </w:r>
    </w:p>
    <w:p w14:paraId="4C353120" w14:textId="77777777" w:rsidR="00735E3A" w:rsidRDefault="00735E3A" w:rsidP="00735E3A">
      <w:pPr>
        <w:pStyle w:val="Titlepageinfo"/>
      </w:pPr>
      <w:r>
        <w:t>Abstract:</w:t>
      </w:r>
    </w:p>
    <w:p w14:paraId="2FAA7264" w14:textId="77777777" w:rsidR="00735E3A" w:rsidRPr="00095B20" w:rsidRDefault="00364E15" w:rsidP="00735E3A">
      <w:pPr>
        <w:pStyle w:val="Abstract"/>
      </w:pPr>
      <w:r w:rsidRPr="00095B20">
        <w:rPr>
          <w:iCs/>
        </w:rPr>
        <w:t xml:space="preserve">The </w:t>
      </w:r>
      <w:r w:rsidR="00095B20">
        <w:rPr>
          <w:iCs/>
        </w:rPr>
        <w:t>Structured Threat Information Ex</w:t>
      </w:r>
      <w:r w:rsidRPr="00095B20">
        <w:rPr>
          <w:iCs/>
        </w:rPr>
        <w:t>pression (STIX) framework defines nine core constructs and the relationships between them for the purposes of modeling cyber threat information and enabling cyber threat information analysis and sharing.  This specification document defines the default extensions for the STIX framework.</w:t>
      </w:r>
    </w:p>
    <w:p w14:paraId="38F33108" w14:textId="77777777" w:rsidR="00544386" w:rsidRDefault="00544386" w:rsidP="00544386">
      <w:pPr>
        <w:pStyle w:val="Titlepageinfo"/>
      </w:pPr>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lastRenderedPageBreak/>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14A7D9A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655323D"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74F07B" w14:textId="77777777" w:rsidR="006E4329" w:rsidRDefault="006E4329" w:rsidP="006E4329">
      <w:r w:rsidRPr="00852E10">
        <w:t>The limited permissions granted above are perpetual and will not be revoked by OASIS or its successors or assigns.</w:t>
      </w:r>
    </w:p>
    <w:p w14:paraId="5A3A598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B8873E5" w14:textId="77777777" w:rsidR="001847BD" w:rsidRPr="00852E10" w:rsidRDefault="001847BD" w:rsidP="001847BD">
      <w:pPr>
        <w:pStyle w:val="Notices"/>
      </w:pPr>
      <w:r>
        <w:lastRenderedPageBreak/>
        <w:t>Table of Contents</w:t>
      </w:r>
    </w:p>
    <w:p w14:paraId="2B36C70D" w14:textId="77777777" w:rsidR="00423F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465" w:history="1">
        <w:r w:rsidR="00423F7A" w:rsidRPr="002B1A21">
          <w:rPr>
            <w:rStyle w:val="Hyperlink"/>
            <w:noProof/>
          </w:rPr>
          <w:t>1</w:t>
        </w:r>
        <w:r w:rsidR="00423F7A">
          <w:rPr>
            <w:rFonts w:asciiTheme="minorHAnsi" w:eastAsiaTheme="minorEastAsia" w:hAnsiTheme="minorHAnsi" w:cstheme="minorBidi"/>
            <w:noProof/>
            <w:sz w:val="22"/>
            <w:szCs w:val="22"/>
          </w:rPr>
          <w:tab/>
        </w:r>
        <w:r w:rsidR="00423F7A" w:rsidRPr="002B1A21">
          <w:rPr>
            <w:rStyle w:val="Hyperlink"/>
            <w:noProof/>
          </w:rPr>
          <w:t>Introduction</w:t>
        </w:r>
        <w:r w:rsidR="00423F7A">
          <w:rPr>
            <w:noProof/>
            <w:webHidden/>
          </w:rPr>
          <w:tab/>
        </w:r>
        <w:r w:rsidR="00423F7A">
          <w:rPr>
            <w:noProof/>
            <w:webHidden/>
          </w:rPr>
          <w:fldChar w:fldCharType="begin"/>
        </w:r>
        <w:r w:rsidR="00423F7A">
          <w:rPr>
            <w:noProof/>
            <w:webHidden/>
          </w:rPr>
          <w:instrText xml:space="preserve"> PAGEREF _Toc429574465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6F7F0C65" w14:textId="77777777" w:rsidR="00423F7A" w:rsidRDefault="003C23FA">
      <w:pPr>
        <w:pStyle w:val="TOC2"/>
        <w:tabs>
          <w:tab w:val="right" w:leader="dot" w:pos="9350"/>
        </w:tabs>
        <w:rPr>
          <w:rFonts w:asciiTheme="minorHAnsi" w:eastAsiaTheme="minorEastAsia" w:hAnsiTheme="minorHAnsi" w:cstheme="minorBidi"/>
          <w:noProof/>
          <w:sz w:val="22"/>
          <w:szCs w:val="22"/>
        </w:rPr>
      </w:pPr>
      <w:hyperlink w:anchor="_Toc429574466" w:history="1">
        <w:r w:rsidR="00423F7A" w:rsidRPr="002B1A21">
          <w:rPr>
            <w:rStyle w:val="Hyperlink"/>
            <w:noProof/>
          </w:rPr>
          <w:t>1.1 STIX Specification Documents</w:t>
        </w:r>
        <w:r w:rsidR="00423F7A">
          <w:rPr>
            <w:noProof/>
            <w:webHidden/>
          </w:rPr>
          <w:tab/>
        </w:r>
        <w:r w:rsidR="00423F7A">
          <w:rPr>
            <w:noProof/>
            <w:webHidden/>
          </w:rPr>
          <w:fldChar w:fldCharType="begin"/>
        </w:r>
        <w:r w:rsidR="00423F7A">
          <w:rPr>
            <w:noProof/>
            <w:webHidden/>
          </w:rPr>
          <w:instrText xml:space="preserve"> PAGEREF _Toc429574466 \h </w:instrText>
        </w:r>
        <w:r w:rsidR="00423F7A">
          <w:rPr>
            <w:noProof/>
            <w:webHidden/>
          </w:rPr>
        </w:r>
        <w:r w:rsidR="00423F7A">
          <w:rPr>
            <w:noProof/>
            <w:webHidden/>
          </w:rPr>
          <w:fldChar w:fldCharType="separate"/>
        </w:r>
        <w:r w:rsidR="003700F4">
          <w:rPr>
            <w:noProof/>
            <w:webHidden/>
          </w:rPr>
          <w:t>5</w:t>
        </w:r>
        <w:r w:rsidR="00423F7A">
          <w:rPr>
            <w:noProof/>
            <w:webHidden/>
          </w:rPr>
          <w:fldChar w:fldCharType="end"/>
        </w:r>
      </w:hyperlink>
    </w:p>
    <w:p w14:paraId="780B7440" w14:textId="77777777" w:rsidR="00423F7A" w:rsidRDefault="003C23FA">
      <w:pPr>
        <w:pStyle w:val="TOC2"/>
        <w:tabs>
          <w:tab w:val="right" w:leader="dot" w:pos="9350"/>
        </w:tabs>
        <w:rPr>
          <w:rFonts w:asciiTheme="minorHAnsi" w:eastAsiaTheme="minorEastAsia" w:hAnsiTheme="minorHAnsi" w:cstheme="minorBidi"/>
          <w:noProof/>
          <w:sz w:val="22"/>
          <w:szCs w:val="22"/>
        </w:rPr>
      </w:pPr>
      <w:hyperlink w:anchor="_Toc429574467" w:history="1">
        <w:r w:rsidR="00423F7A" w:rsidRPr="002B1A21">
          <w:rPr>
            <w:rStyle w:val="Hyperlink"/>
            <w:noProof/>
          </w:rPr>
          <w:t>1.2 Document Conventions</w:t>
        </w:r>
        <w:r w:rsidR="00423F7A">
          <w:rPr>
            <w:noProof/>
            <w:webHidden/>
          </w:rPr>
          <w:tab/>
        </w:r>
        <w:r w:rsidR="00423F7A">
          <w:rPr>
            <w:noProof/>
            <w:webHidden/>
          </w:rPr>
          <w:fldChar w:fldCharType="begin"/>
        </w:r>
        <w:r w:rsidR="00423F7A">
          <w:rPr>
            <w:noProof/>
            <w:webHidden/>
          </w:rPr>
          <w:instrText xml:space="preserve"> PAGEREF _Toc429574467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6A77BB4D"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468" w:history="1">
        <w:r w:rsidR="00423F7A" w:rsidRPr="002B1A21">
          <w:rPr>
            <w:rStyle w:val="Hyperlink"/>
            <w:noProof/>
          </w:rPr>
          <w:t>1.2.1 Fonts</w:t>
        </w:r>
        <w:r w:rsidR="00423F7A">
          <w:rPr>
            <w:noProof/>
            <w:webHidden/>
          </w:rPr>
          <w:tab/>
        </w:r>
        <w:r w:rsidR="00423F7A">
          <w:rPr>
            <w:noProof/>
            <w:webHidden/>
          </w:rPr>
          <w:fldChar w:fldCharType="begin"/>
        </w:r>
        <w:r w:rsidR="00423F7A">
          <w:rPr>
            <w:noProof/>
            <w:webHidden/>
          </w:rPr>
          <w:instrText xml:space="preserve"> PAGEREF _Toc429574468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0E596326"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469" w:history="1">
        <w:r w:rsidR="00423F7A" w:rsidRPr="002B1A21">
          <w:rPr>
            <w:rStyle w:val="Hyperlink"/>
            <w:noProof/>
          </w:rPr>
          <w:t>1.2.2 UML Package References</w:t>
        </w:r>
        <w:r w:rsidR="00423F7A">
          <w:rPr>
            <w:noProof/>
            <w:webHidden/>
          </w:rPr>
          <w:tab/>
        </w:r>
        <w:r w:rsidR="00423F7A">
          <w:rPr>
            <w:noProof/>
            <w:webHidden/>
          </w:rPr>
          <w:fldChar w:fldCharType="begin"/>
        </w:r>
        <w:r w:rsidR="00423F7A">
          <w:rPr>
            <w:noProof/>
            <w:webHidden/>
          </w:rPr>
          <w:instrText xml:space="preserve"> PAGEREF _Toc429574469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163D6B0B"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470" w:history="1">
        <w:r w:rsidR="00423F7A" w:rsidRPr="002B1A21">
          <w:rPr>
            <w:rStyle w:val="Hyperlink"/>
            <w:noProof/>
          </w:rPr>
          <w:t>1.2.3 UML Diagrams</w:t>
        </w:r>
        <w:r w:rsidR="00423F7A">
          <w:rPr>
            <w:noProof/>
            <w:webHidden/>
          </w:rPr>
          <w:tab/>
        </w:r>
        <w:r w:rsidR="00423F7A">
          <w:rPr>
            <w:noProof/>
            <w:webHidden/>
          </w:rPr>
          <w:fldChar w:fldCharType="begin"/>
        </w:r>
        <w:r w:rsidR="00423F7A">
          <w:rPr>
            <w:noProof/>
            <w:webHidden/>
          </w:rPr>
          <w:instrText xml:space="preserve"> PAGEREF _Toc429574470 \h </w:instrText>
        </w:r>
        <w:r w:rsidR="00423F7A">
          <w:rPr>
            <w:noProof/>
            <w:webHidden/>
          </w:rPr>
        </w:r>
        <w:r w:rsidR="00423F7A">
          <w:rPr>
            <w:noProof/>
            <w:webHidden/>
          </w:rPr>
          <w:fldChar w:fldCharType="separate"/>
        </w:r>
        <w:r w:rsidR="003700F4">
          <w:rPr>
            <w:noProof/>
            <w:webHidden/>
          </w:rPr>
          <w:t>6</w:t>
        </w:r>
        <w:r w:rsidR="00423F7A">
          <w:rPr>
            <w:noProof/>
            <w:webHidden/>
          </w:rPr>
          <w:fldChar w:fldCharType="end"/>
        </w:r>
      </w:hyperlink>
    </w:p>
    <w:p w14:paraId="4D404E5A" w14:textId="77777777" w:rsidR="00423F7A" w:rsidRDefault="003C23FA">
      <w:pPr>
        <w:pStyle w:val="TOC4"/>
        <w:tabs>
          <w:tab w:val="right" w:leader="dot" w:pos="9350"/>
        </w:tabs>
        <w:rPr>
          <w:rFonts w:asciiTheme="minorHAnsi" w:eastAsiaTheme="minorEastAsia" w:hAnsiTheme="minorHAnsi" w:cstheme="minorBidi"/>
          <w:noProof/>
          <w:sz w:val="22"/>
          <w:szCs w:val="22"/>
        </w:rPr>
      </w:pPr>
      <w:hyperlink w:anchor="_Toc429574471" w:history="1">
        <w:r w:rsidR="00423F7A" w:rsidRPr="002B1A21">
          <w:rPr>
            <w:rStyle w:val="Hyperlink"/>
            <w:noProof/>
          </w:rPr>
          <w:t>1.2.3.1 Class Properties</w:t>
        </w:r>
        <w:r w:rsidR="00423F7A">
          <w:rPr>
            <w:noProof/>
            <w:webHidden/>
          </w:rPr>
          <w:tab/>
        </w:r>
        <w:r w:rsidR="00423F7A">
          <w:rPr>
            <w:noProof/>
            <w:webHidden/>
          </w:rPr>
          <w:fldChar w:fldCharType="begin"/>
        </w:r>
        <w:r w:rsidR="00423F7A">
          <w:rPr>
            <w:noProof/>
            <w:webHidden/>
          </w:rPr>
          <w:instrText xml:space="preserve"> PAGEREF _Toc429574471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370AA5DE" w14:textId="77777777" w:rsidR="00423F7A" w:rsidRDefault="003C23FA">
      <w:pPr>
        <w:pStyle w:val="TOC4"/>
        <w:tabs>
          <w:tab w:val="right" w:leader="dot" w:pos="9350"/>
        </w:tabs>
        <w:rPr>
          <w:rFonts w:asciiTheme="minorHAnsi" w:eastAsiaTheme="minorEastAsia" w:hAnsiTheme="minorHAnsi" w:cstheme="minorBidi"/>
          <w:noProof/>
          <w:sz w:val="22"/>
          <w:szCs w:val="22"/>
        </w:rPr>
      </w:pPr>
      <w:hyperlink w:anchor="_Toc429574472" w:history="1">
        <w:r w:rsidR="00423F7A" w:rsidRPr="002B1A21">
          <w:rPr>
            <w:rStyle w:val="Hyperlink"/>
            <w:noProof/>
          </w:rPr>
          <w:t>1.2.3.2 Diagram Icons and Arrow Types</w:t>
        </w:r>
        <w:r w:rsidR="00423F7A">
          <w:rPr>
            <w:noProof/>
            <w:webHidden/>
          </w:rPr>
          <w:tab/>
        </w:r>
        <w:r w:rsidR="00423F7A">
          <w:rPr>
            <w:noProof/>
            <w:webHidden/>
          </w:rPr>
          <w:fldChar w:fldCharType="begin"/>
        </w:r>
        <w:r w:rsidR="00423F7A">
          <w:rPr>
            <w:noProof/>
            <w:webHidden/>
          </w:rPr>
          <w:instrText xml:space="preserve"> PAGEREF _Toc429574472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2E8A00F4" w14:textId="77777777" w:rsidR="00423F7A" w:rsidRDefault="003C23FA">
      <w:pPr>
        <w:pStyle w:val="TOC4"/>
        <w:tabs>
          <w:tab w:val="right" w:leader="dot" w:pos="9350"/>
        </w:tabs>
        <w:rPr>
          <w:rFonts w:asciiTheme="minorHAnsi" w:eastAsiaTheme="minorEastAsia" w:hAnsiTheme="minorHAnsi" w:cstheme="minorBidi"/>
          <w:noProof/>
          <w:sz w:val="22"/>
          <w:szCs w:val="22"/>
        </w:rPr>
      </w:pPr>
      <w:hyperlink w:anchor="_Toc429574473" w:history="1">
        <w:r w:rsidR="00423F7A" w:rsidRPr="002B1A21">
          <w:rPr>
            <w:rStyle w:val="Hyperlink"/>
            <w:noProof/>
          </w:rPr>
          <w:t>1.2.3.3 Color Coding</w:t>
        </w:r>
        <w:r w:rsidR="00423F7A">
          <w:rPr>
            <w:noProof/>
            <w:webHidden/>
          </w:rPr>
          <w:tab/>
        </w:r>
        <w:r w:rsidR="00423F7A">
          <w:rPr>
            <w:noProof/>
            <w:webHidden/>
          </w:rPr>
          <w:fldChar w:fldCharType="begin"/>
        </w:r>
        <w:r w:rsidR="00423F7A">
          <w:rPr>
            <w:noProof/>
            <w:webHidden/>
          </w:rPr>
          <w:instrText xml:space="preserve"> PAGEREF _Toc429574473 \h </w:instrText>
        </w:r>
        <w:r w:rsidR="00423F7A">
          <w:rPr>
            <w:noProof/>
            <w:webHidden/>
          </w:rPr>
        </w:r>
        <w:r w:rsidR="00423F7A">
          <w:rPr>
            <w:noProof/>
            <w:webHidden/>
          </w:rPr>
          <w:fldChar w:fldCharType="separate"/>
        </w:r>
        <w:r w:rsidR="003700F4">
          <w:rPr>
            <w:noProof/>
            <w:webHidden/>
          </w:rPr>
          <w:t>7</w:t>
        </w:r>
        <w:r w:rsidR="00423F7A">
          <w:rPr>
            <w:noProof/>
            <w:webHidden/>
          </w:rPr>
          <w:fldChar w:fldCharType="end"/>
        </w:r>
      </w:hyperlink>
    </w:p>
    <w:p w14:paraId="7F53592B"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474" w:history="1">
        <w:r w:rsidR="00423F7A" w:rsidRPr="002B1A21">
          <w:rPr>
            <w:rStyle w:val="Hyperlink"/>
            <w:noProof/>
          </w:rPr>
          <w:t>1.2.4 Property Table Notation</w:t>
        </w:r>
        <w:r w:rsidR="00423F7A">
          <w:rPr>
            <w:noProof/>
            <w:webHidden/>
          </w:rPr>
          <w:tab/>
        </w:r>
        <w:r w:rsidR="00423F7A">
          <w:rPr>
            <w:noProof/>
            <w:webHidden/>
          </w:rPr>
          <w:fldChar w:fldCharType="begin"/>
        </w:r>
        <w:r w:rsidR="00423F7A">
          <w:rPr>
            <w:noProof/>
            <w:webHidden/>
          </w:rPr>
          <w:instrText xml:space="preserve"> PAGEREF _Toc429574474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90C03B"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475" w:history="1">
        <w:r w:rsidR="00423F7A" w:rsidRPr="002B1A21">
          <w:rPr>
            <w:rStyle w:val="Hyperlink"/>
            <w:noProof/>
          </w:rPr>
          <w:t>1.2.5 Property and Class Descriptions</w:t>
        </w:r>
        <w:r w:rsidR="00423F7A">
          <w:rPr>
            <w:noProof/>
            <w:webHidden/>
          </w:rPr>
          <w:tab/>
        </w:r>
        <w:r w:rsidR="00423F7A">
          <w:rPr>
            <w:noProof/>
            <w:webHidden/>
          </w:rPr>
          <w:fldChar w:fldCharType="begin"/>
        </w:r>
        <w:r w:rsidR="00423F7A">
          <w:rPr>
            <w:noProof/>
            <w:webHidden/>
          </w:rPr>
          <w:instrText xml:space="preserve"> PAGEREF _Toc429574475 \h </w:instrText>
        </w:r>
        <w:r w:rsidR="00423F7A">
          <w:rPr>
            <w:noProof/>
            <w:webHidden/>
          </w:rPr>
        </w:r>
        <w:r w:rsidR="00423F7A">
          <w:rPr>
            <w:noProof/>
            <w:webHidden/>
          </w:rPr>
          <w:fldChar w:fldCharType="separate"/>
        </w:r>
        <w:r w:rsidR="003700F4">
          <w:rPr>
            <w:noProof/>
            <w:webHidden/>
          </w:rPr>
          <w:t>8</w:t>
        </w:r>
        <w:r w:rsidR="00423F7A">
          <w:rPr>
            <w:noProof/>
            <w:webHidden/>
          </w:rPr>
          <w:fldChar w:fldCharType="end"/>
        </w:r>
      </w:hyperlink>
    </w:p>
    <w:p w14:paraId="3B2B69C8" w14:textId="77777777" w:rsidR="00423F7A" w:rsidRDefault="003C23FA">
      <w:pPr>
        <w:pStyle w:val="TOC2"/>
        <w:tabs>
          <w:tab w:val="right" w:leader="dot" w:pos="9350"/>
        </w:tabs>
        <w:rPr>
          <w:rFonts w:asciiTheme="minorHAnsi" w:eastAsiaTheme="minorEastAsia" w:hAnsiTheme="minorHAnsi" w:cstheme="minorBidi"/>
          <w:noProof/>
          <w:sz w:val="22"/>
          <w:szCs w:val="22"/>
        </w:rPr>
      </w:pPr>
      <w:hyperlink w:anchor="_Toc429574476" w:history="1">
        <w:r w:rsidR="00423F7A" w:rsidRPr="002B1A21">
          <w:rPr>
            <w:rStyle w:val="Hyperlink"/>
            <w:noProof/>
          </w:rPr>
          <w:t>1.3 Terminology</w:t>
        </w:r>
        <w:r w:rsidR="00423F7A">
          <w:rPr>
            <w:noProof/>
            <w:webHidden/>
          </w:rPr>
          <w:tab/>
        </w:r>
        <w:r w:rsidR="00423F7A">
          <w:rPr>
            <w:noProof/>
            <w:webHidden/>
          </w:rPr>
          <w:fldChar w:fldCharType="begin"/>
        </w:r>
        <w:r w:rsidR="00423F7A">
          <w:rPr>
            <w:noProof/>
            <w:webHidden/>
          </w:rPr>
          <w:instrText xml:space="preserve"> PAGEREF _Toc429574476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0B85E90A" w14:textId="77777777" w:rsidR="00423F7A" w:rsidRDefault="003C23FA">
      <w:pPr>
        <w:pStyle w:val="TOC2"/>
        <w:tabs>
          <w:tab w:val="right" w:leader="dot" w:pos="9350"/>
        </w:tabs>
        <w:rPr>
          <w:rFonts w:asciiTheme="minorHAnsi" w:eastAsiaTheme="minorEastAsia" w:hAnsiTheme="minorHAnsi" w:cstheme="minorBidi"/>
          <w:noProof/>
          <w:sz w:val="22"/>
          <w:szCs w:val="22"/>
        </w:rPr>
      </w:pPr>
      <w:hyperlink w:anchor="_Toc429574477" w:history="1">
        <w:r w:rsidR="00423F7A" w:rsidRPr="002B1A21">
          <w:rPr>
            <w:rStyle w:val="Hyperlink"/>
            <w:noProof/>
          </w:rPr>
          <w:t>1.4 Normative References</w:t>
        </w:r>
        <w:r w:rsidR="00423F7A">
          <w:rPr>
            <w:noProof/>
            <w:webHidden/>
          </w:rPr>
          <w:tab/>
        </w:r>
        <w:r w:rsidR="00423F7A">
          <w:rPr>
            <w:noProof/>
            <w:webHidden/>
          </w:rPr>
          <w:fldChar w:fldCharType="begin"/>
        </w:r>
        <w:r w:rsidR="00423F7A">
          <w:rPr>
            <w:noProof/>
            <w:webHidden/>
          </w:rPr>
          <w:instrText xml:space="preserve"> PAGEREF _Toc429574477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2B49CDC5" w14:textId="77777777" w:rsidR="00423F7A" w:rsidRDefault="003C23FA">
      <w:pPr>
        <w:pStyle w:val="TOC2"/>
        <w:tabs>
          <w:tab w:val="right" w:leader="dot" w:pos="9350"/>
        </w:tabs>
        <w:rPr>
          <w:rFonts w:asciiTheme="minorHAnsi" w:eastAsiaTheme="minorEastAsia" w:hAnsiTheme="minorHAnsi" w:cstheme="minorBidi"/>
          <w:noProof/>
          <w:sz w:val="22"/>
          <w:szCs w:val="22"/>
        </w:rPr>
      </w:pPr>
      <w:hyperlink w:anchor="_Toc429574478" w:history="1">
        <w:r w:rsidR="00423F7A" w:rsidRPr="002B1A21">
          <w:rPr>
            <w:rStyle w:val="Hyperlink"/>
            <w:noProof/>
          </w:rPr>
          <w:t>1.5 Non-Normative References</w:t>
        </w:r>
        <w:r w:rsidR="00423F7A">
          <w:rPr>
            <w:noProof/>
            <w:webHidden/>
          </w:rPr>
          <w:tab/>
        </w:r>
        <w:r w:rsidR="00423F7A">
          <w:rPr>
            <w:noProof/>
            <w:webHidden/>
          </w:rPr>
          <w:fldChar w:fldCharType="begin"/>
        </w:r>
        <w:r w:rsidR="00423F7A">
          <w:rPr>
            <w:noProof/>
            <w:webHidden/>
          </w:rPr>
          <w:instrText xml:space="preserve"> PAGEREF _Toc429574478 \h </w:instrText>
        </w:r>
        <w:r w:rsidR="00423F7A">
          <w:rPr>
            <w:noProof/>
            <w:webHidden/>
          </w:rPr>
        </w:r>
        <w:r w:rsidR="00423F7A">
          <w:rPr>
            <w:noProof/>
            <w:webHidden/>
          </w:rPr>
          <w:fldChar w:fldCharType="separate"/>
        </w:r>
        <w:r w:rsidR="003700F4">
          <w:rPr>
            <w:noProof/>
            <w:webHidden/>
          </w:rPr>
          <w:t>9</w:t>
        </w:r>
        <w:r w:rsidR="00423F7A">
          <w:rPr>
            <w:noProof/>
            <w:webHidden/>
          </w:rPr>
          <w:fldChar w:fldCharType="end"/>
        </w:r>
      </w:hyperlink>
    </w:p>
    <w:p w14:paraId="4967CDB1" w14:textId="77777777" w:rsidR="00423F7A" w:rsidRDefault="003C23FA">
      <w:pPr>
        <w:pStyle w:val="TOC1"/>
        <w:rPr>
          <w:rFonts w:asciiTheme="minorHAnsi" w:eastAsiaTheme="minorEastAsia" w:hAnsiTheme="minorHAnsi" w:cstheme="minorBidi"/>
          <w:noProof/>
          <w:sz w:val="22"/>
          <w:szCs w:val="22"/>
        </w:rPr>
      </w:pPr>
      <w:hyperlink w:anchor="_Toc429574479" w:history="1">
        <w:r w:rsidR="00423F7A" w:rsidRPr="002B1A21">
          <w:rPr>
            <w:rStyle w:val="Hyperlink"/>
            <w:noProof/>
          </w:rPr>
          <w:t>2</w:t>
        </w:r>
        <w:r w:rsidR="00423F7A">
          <w:rPr>
            <w:rFonts w:asciiTheme="minorHAnsi" w:eastAsiaTheme="minorEastAsia" w:hAnsiTheme="minorHAnsi" w:cstheme="minorBidi"/>
            <w:noProof/>
            <w:sz w:val="22"/>
            <w:szCs w:val="22"/>
          </w:rPr>
          <w:tab/>
        </w:r>
        <w:r w:rsidR="00423F7A" w:rsidRPr="002B1A21">
          <w:rPr>
            <w:rStyle w:val="Hyperlink"/>
            <w:noProof/>
          </w:rPr>
          <w:t>Background Information</w:t>
        </w:r>
        <w:r w:rsidR="00423F7A">
          <w:rPr>
            <w:noProof/>
            <w:webHidden/>
          </w:rPr>
          <w:tab/>
        </w:r>
        <w:r w:rsidR="00423F7A">
          <w:rPr>
            <w:noProof/>
            <w:webHidden/>
          </w:rPr>
          <w:fldChar w:fldCharType="begin"/>
        </w:r>
        <w:r w:rsidR="00423F7A">
          <w:rPr>
            <w:noProof/>
            <w:webHidden/>
          </w:rPr>
          <w:instrText xml:space="preserve"> PAGEREF _Toc429574479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2E4AD1F3" w14:textId="77777777" w:rsidR="00423F7A" w:rsidRDefault="003C23FA">
      <w:pPr>
        <w:pStyle w:val="TOC2"/>
        <w:tabs>
          <w:tab w:val="right" w:leader="dot" w:pos="9350"/>
        </w:tabs>
        <w:rPr>
          <w:rFonts w:asciiTheme="minorHAnsi" w:eastAsiaTheme="minorEastAsia" w:hAnsiTheme="minorHAnsi" w:cstheme="minorBidi"/>
          <w:noProof/>
          <w:sz w:val="22"/>
          <w:szCs w:val="22"/>
        </w:rPr>
      </w:pPr>
      <w:hyperlink w:anchor="_Toc429574480" w:history="1">
        <w:r w:rsidR="00423F7A" w:rsidRPr="002B1A21">
          <w:rPr>
            <w:rStyle w:val="Hyperlink"/>
            <w:noProof/>
          </w:rPr>
          <w:t>2.1 Extending STIX</w:t>
        </w:r>
        <w:r w:rsidR="00423F7A">
          <w:rPr>
            <w:noProof/>
            <w:webHidden/>
          </w:rPr>
          <w:tab/>
        </w:r>
        <w:r w:rsidR="00423F7A">
          <w:rPr>
            <w:noProof/>
            <w:webHidden/>
          </w:rPr>
          <w:fldChar w:fldCharType="begin"/>
        </w:r>
        <w:r w:rsidR="00423F7A">
          <w:rPr>
            <w:noProof/>
            <w:webHidden/>
          </w:rPr>
          <w:instrText xml:space="preserve"> PAGEREF _Toc429574480 \h </w:instrText>
        </w:r>
        <w:r w:rsidR="00423F7A">
          <w:rPr>
            <w:noProof/>
            <w:webHidden/>
          </w:rPr>
        </w:r>
        <w:r w:rsidR="00423F7A">
          <w:rPr>
            <w:noProof/>
            <w:webHidden/>
          </w:rPr>
          <w:fldChar w:fldCharType="separate"/>
        </w:r>
        <w:r w:rsidR="003700F4">
          <w:rPr>
            <w:noProof/>
            <w:webHidden/>
          </w:rPr>
          <w:t>11</w:t>
        </w:r>
        <w:r w:rsidR="00423F7A">
          <w:rPr>
            <w:noProof/>
            <w:webHidden/>
          </w:rPr>
          <w:fldChar w:fldCharType="end"/>
        </w:r>
      </w:hyperlink>
    </w:p>
    <w:p w14:paraId="0765182B" w14:textId="77777777" w:rsidR="00423F7A" w:rsidRDefault="003C23FA">
      <w:pPr>
        <w:pStyle w:val="TOC1"/>
        <w:rPr>
          <w:rFonts w:asciiTheme="minorHAnsi" w:eastAsiaTheme="minorEastAsia" w:hAnsiTheme="minorHAnsi" w:cstheme="minorBidi"/>
          <w:noProof/>
          <w:sz w:val="22"/>
          <w:szCs w:val="22"/>
        </w:rPr>
      </w:pPr>
      <w:hyperlink w:anchor="_Toc429574481" w:history="1">
        <w:r w:rsidR="00423F7A" w:rsidRPr="002B1A21">
          <w:rPr>
            <w:rStyle w:val="Hyperlink"/>
            <w:noProof/>
          </w:rPr>
          <w:t>3</w:t>
        </w:r>
        <w:r w:rsidR="00423F7A">
          <w:rPr>
            <w:rFonts w:asciiTheme="minorHAnsi" w:eastAsiaTheme="minorEastAsia" w:hAnsiTheme="minorHAnsi" w:cstheme="minorBidi"/>
            <w:noProof/>
            <w:sz w:val="22"/>
            <w:szCs w:val="22"/>
          </w:rPr>
          <w:tab/>
        </w:r>
        <w:r w:rsidR="00423F7A" w:rsidRPr="002B1A21">
          <w:rPr>
            <w:rStyle w:val="Hyperlink"/>
            <w:noProof/>
          </w:rPr>
          <w:t>STIX Default Extension Data Models</w:t>
        </w:r>
        <w:r w:rsidR="00423F7A">
          <w:rPr>
            <w:noProof/>
            <w:webHidden/>
          </w:rPr>
          <w:tab/>
        </w:r>
        <w:r w:rsidR="00423F7A">
          <w:rPr>
            <w:noProof/>
            <w:webHidden/>
          </w:rPr>
          <w:fldChar w:fldCharType="begin"/>
        </w:r>
        <w:r w:rsidR="00423F7A">
          <w:rPr>
            <w:noProof/>
            <w:webHidden/>
          </w:rPr>
          <w:instrText xml:space="preserve"> PAGEREF _Toc429574481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4C5CE8A3" w14:textId="77777777" w:rsidR="00423F7A" w:rsidRDefault="003C23FA">
      <w:pPr>
        <w:pStyle w:val="TOC2"/>
        <w:tabs>
          <w:tab w:val="right" w:leader="dot" w:pos="9350"/>
        </w:tabs>
        <w:rPr>
          <w:rFonts w:asciiTheme="minorHAnsi" w:eastAsiaTheme="minorEastAsia" w:hAnsiTheme="minorHAnsi" w:cstheme="minorBidi"/>
          <w:noProof/>
          <w:sz w:val="22"/>
          <w:szCs w:val="22"/>
        </w:rPr>
      </w:pPr>
      <w:hyperlink w:anchor="_Toc429574482" w:history="1">
        <w:r w:rsidR="00423F7A" w:rsidRPr="002B1A21">
          <w:rPr>
            <w:rStyle w:val="Hyperlink"/>
            <w:noProof/>
          </w:rPr>
          <w:t>3.1 Addresses: STIX-CIQ Address Data Model v1.2</w:t>
        </w:r>
        <w:r w:rsidR="00423F7A">
          <w:rPr>
            <w:noProof/>
            <w:webHidden/>
          </w:rPr>
          <w:tab/>
        </w:r>
        <w:r w:rsidR="00423F7A">
          <w:rPr>
            <w:noProof/>
            <w:webHidden/>
          </w:rPr>
          <w:fldChar w:fldCharType="begin"/>
        </w:r>
        <w:r w:rsidR="00423F7A">
          <w:rPr>
            <w:noProof/>
            <w:webHidden/>
          </w:rPr>
          <w:instrText xml:space="preserve"> PAGEREF _Toc429574482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35585D7"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483" w:history="1">
        <w:r w:rsidR="00423F7A" w:rsidRPr="002B1A21">
          <w:rPr>
            <w:rStyle w:val="Hyperlink"/>
            <w:noProof/>
          </w:rPr>
          <w:t>3.1.1 CIQAddress3.0InstanceType Class</w:t>
        </w:r>
        <w:r w:rsidR="00423F7A">
          <w:rPr>
            <w:noProof/>
            <w:webHidden/>
          </w:rPr>
          <w:tab/>
        </w:r>
        <w:r w:rsidR="00423F7A">
          <w:rPr>
            <w:noProof/>
            <w:webHidden/>
          </w:rPr>
          <w:fldChar w:fldCharType="begin"/>
        </w:r>
        <w:r w:rsidR="00423F7A">
          <w:rPr>
            <w:noProof/>
            <w:webHidden/>
          </w:rPr>
          <w:instrText xml:space="preserve"> PAGEREF _Toc429574483 \h </w:instrText>
        </w:r>
        <w:r w:rsidR="00423F7A">
          <w:rPr>
            <w:noProof/>
            <w:webHidden/>
          </w:rPr>
        </w:r>
        <w:r w:rsidR="00423F7A">
          <w:rPr>
            <w:noProof/>
            <w:webHidden/>
          </w:rPr>
          <w:fldChar w:fldCharType="separate"/>
        </w:r>
        <w:r w:rsidR="003700F4">
          <w:rPr>
            <w:noProof/>
            <w:webHidden/>
          </w:rPr>
          <w:t>14</w:t>
        </w:r>
        <w:r w:rsidR="00423F7A">
          <w:rPr>
            <w:noProof/>
            <w:webHidden/>
          </w:rPr>
          <w:fldChar w:fldCharType="end"/>
        </w:r>
      </w:hyperlink>
    </w:p>
    <w:p w14:paraId="22FC4DAB" w14:textId="77777777" w:rsidR="00423F7A" w:rsidRDefault="003C23FA">
      <w:pPr>
        <w:pStyle w:val="TOC2"/>
        <w:tabs>
          <w:tab w:val="right" w:leader="dot" w:pos="9350"/>
        </w:tabs>
        <w:rPr>
          <w:rFonts w:asciiTheme="minorHAnsi" w:eastAsiaTheme="minorEastAsia" w:hAnsiTheme="minorHAnsi" w:cstheme="minorBidi"/>
          <w:noProof/>
          <w:sz w:val="22"/>
          <w:szCs w:val="22"/>
        </w:rPr>
      </w:pPr>
      <w:hyperlink w:anchor="_Toc429574484" w:history="1">
        <w:r w:rsidR="00423F7A" w:rsidRPr="002B1A21">
          <w:rPr>
            <w:rStyle w:val="Hyperlink"/>
            <w:noProof/>
          </w:rPr>
          <w:t>3.2 Attack Patterns: STIX-CAPEC Data Model v1.1</w:t>
        </w:r>
        <w:r w:rsidR="00423F7A">
          <w:rPr>
            <w:noProof/>
            <w:webHidden/>
          </w:rPr>
          <w:tab/>
        </w:r>
        <w:r w:rsidR="00423F7A">
          <w:rPr>
            <w:noProof/>
            <w:webHidden/>
          </w:rPr>
          <w:fldChar w:fldCharType="begin"/>
        </w:r>
        <w:r w:rsidR="00423F7A">
          <w:rPr>
            <w:noProof/>
            <w:webHidden/>
          </w:rPr>
          <w:instrText xml:space="preserve"> PAGEREF _Toc429574484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443C5451"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485" w:history="1">
        <w:r w:rsidR="00423F7A" w:rsidRPr="002B1A21">
          <w:rPr>
            <w:rStyle w:val="Hyperlink"/>
            <w:noProof/>
          </w:rPr>
          <w:t>3.2.1 CAPEC2.7InstanceType Class</w:t>
        </w:r>
        <w:r w:rsidR="00423F7A">
          <w:rPr>
            <w:noProof/>
            <w:webHidden/>
          </w:rPr>
          <w:tab/>
        </w:r>
        <w:r w:rsidR="00423F7A">
          <w:rPr>
            <w:noProof/>
            <w:webHidden/>
          </w:rPr>
          <w:fldChar w:fldCharType="begin"/>
        </w:r>
        <w:r w:rsidR="00423F7A">
          <w:rPr>
            <w:noProof/>
            <w:webHidden/>
          </w:rPr>
          <w:instrText xml:space="preserve"> PAGEREF _Toc429574485 \h </w:instrText>
        </w:r>
        <w:r w:rsidR="00423F7A">
          <w:rPr>
            <w:noProof/>
            <w:webHidden/>
          </w:rPr>
        </w:r>
        <w:r w:rsidR="00423F7A">
          <w:rPr>
            <w:noProof/>
            <w:webHidden/>
          </w:rPr>
          <w:fldChar w:fldCharType="separate"/>
        </w:r>
        <w:r w:rsidR="003700F4">
          <w:rPr>
            <w:noProof/>
            <w:webHidden/>
          </w:rPr>
          <w:t>15</w:t>
        </w:r>
        <w:r w:rsidR="00423F7A">
          <w:rPr>
            <w:noProof/>
            <w:webHidden/>
          </w:rPr>
          <w:fldChar w:fldCharType="end"/>
        </w:r>
      </w:hyperlink>
    </w:p>
    <w:p w14:paraId="597B6DEF" w14:textId="77777777" w:rsidR="00423F7A" w:rsidRDefault="003C23FA">
      <w:pPr>
        <w:pStyle w:val="TOC2"/>
        <w:tabs>
          <w:tab w:val="right" w:leader="dot" w:pos="9350"/>
        </w:tabs>
        <w:rPr>
          <w:rFonts w:asciiTheme="minorHAnsi" w:eastAsiaTheme="minorEastAsia" w:hAnsiTheme="minorHAnsi" w:cstheme="minorBidi"/>
          <w:noProof/>
          <w:sz w:val="22"/>
          <w:szCs w:val="22"/>
        </w:rPr>
      </w:pPr>
      <w:hyperlink w:anchor="_Toc429574486" w:history="1">
        <w:r w:rsidR="00423F7A" w:rsidRPr="002B1A21">
          <w:rPr>
            <w:rStyle w:val="Hyperlink"/>
            <w:noProof/>
          </w:rPr>
          <w:t>3.3 Identities: STIX-CIQ Identity Data Model v1.2</w:t>
        </w:r>
        <w:r w:rsidR="00423F7A">
          <w:rPr>
            <w:noProof/>
            <w:webHidden/>
          </w:rPr>
          <w:tab/>
        </w:r>
        <w:r w:rsidR="00423F7A">
          <w:rPr>
            <w:noProof/>
            <w:webHidden/>
          </w:rPr>
          <w:fldChar w:fldCharType="begin"/>
        </w:r>
        <w:r w:rsidR="00423F7A">
          <w:rPr>
            <w:noProof/>
            <w:webHidden/>
          </w:rPr>
          <w:instrText xml:space="preserve"> PAGEREF _Toc429574486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F3540BD"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487" w:history="1">
        <w:r w:rsidR="00423F7A" w:rsidRPr="002B1A21">
          <w:rPr>
            <w:rStyle w:val="Hyperlink"/>
            <w:noProof/>
          </w:rPr>
          <w:t>3.3.1 CIQIdentity3.0InstanceType Class</w:t>
        </w:r>
        <w:r w:rsidR="00423F7A">
          <w:rPr>
            <w:noProof/>
            <w:webHidden/>
          </w:rPr>
          <w:tab/>
        </w:r>
        <w:r w:rsidR="00423F7A">
          <w:rPr>
            <w:noProof/>
            <w:webHidden/>
          </w:rPr>
          <w:fldChar w:fldCharType="begin"/>
        </w:r>
        <w:r w:rsidR="00423F7A">
          <w:rPr>
            <w:noProof/>
            <w:webHidden/>
          </w:rPr>
          <w:instrText xml:space="preserve"> PAGEREF _Toc429574487 \h </w:instrText>
        </w:r>
        <w:r w:rsidR="00423F7A">
          <w:rPr>
            <w:noProof/>
            <w:webHidden/>
          </w:rPr>
        </w:r>
        <w:r w:rsidR="00423F7A">
          <w:rPr>
            <w:noProof/>
            <w:webHidden/>
          </w:rPr>
          <w:fldChar w:fldCharType="separate"/>
        </w:r>
        <w:r w:rsidR="003700F4">
          <w:rPr>
            <w:noProof/>
            <w:webHidden/>
          </w:rPr>
          <w:t>16</w:t>
        </w:r>
        <w:r w:rsidR="00423F7A">
          <w:rPr>
            <w:noProof/>
            <w:webHidden/>
          </w:rPr>
          <w:fldChar w:fldCharType="end"/>
        </w:r>
      </w:hyperlink>
    </w:p>
    <w:p w14:paraId="69018779"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488" w:history="1">
        <w:r w:rsidR="00423F7A" w:rsidRPr="002B1A21">
          <w:rPr>
            <w:rStyle w:val="Hyperlink"/>
            <w:noProof/>
          </w:rPr>
          <w:t>3.3.2 STIXCIQIdentity3.0Type Class</w:t>
        </w:r>
        <w:r w:rsidR="00423F7A">
          <w:rPr>
            <w:noProof/>
            <w:webHidden/>
          </w:rPr>
          <w:tab/>
        </w:r>
        <w:r w:rsidR="00423F7A">
          <w:rPr>
            <w:noProof/>
            <w:webHidden/>
          </w:rPr>
          <w:fldChar w:fldCharType="begin"/>
        </w:r>
        <w:r w:rsidR="00423F7A">
          <w:rPr>
            <w:noProof/>
            <w:webHidden/>
          </w:rPr>
          <w:instrText xml:space="preserve"> PAGEREF _Toc429574488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AB70DB0" w14:textId="77777777" w:rsidR="00423F7A" w:rsidRDefault="003C23FA">
      <w:pPr>
        <w:pStyle w:val="TOC2"/>
        <w:tabs>
          <w:tab w:val="right" w:leader="dot" w:pos="9350"/>
        </w:tabs>
        <w:rPr>
          <w:rFonts w:asciiTheme="minorHAnsi" w:eastAsiaTheme="minorEastAsia" w:hAnsiTheme="minorHAnsi" w:cstheme="minorBidi"/>
          <w:noProof/>
          <w:sz w:val="22"/>
          <w:szCs w:val="22"/>
        </w:rPr>
      </w:pPr>
      <w:hyperlink w:anchor="_Toc429574489" w:history="1">
        <w:r w:rsidR="00423F7A" w:rsidRPr="002B1A21">
          <w:rPr>
            <w:rStyle w:val="Hyperlink"/>
            <w:noProof/>
          </w:rPr>
          <w:t>3.4 Malware: STIX-MAEC Data Model v1.1</w:t>
        </w:r>
        <w:r w:rsidR="00423F7A">
          <w:rPr>
            <w:noProof/>
            <w:webHidden/>
          </w:rPr>
          <w:tab/>
        </w:r>
        <w:r w:rsidR="00423F7A">
          <w:rPr>
            <w:noProof/>
            <w:webHidden/>
          </w:rPr>
          <w:fldChar w:fldCharType="begin"/>
        </w:r>
        <w:r w:rsidR="00423F7A">
          <w:rPr>
            <w:noProof/>
            <w:webHidden/>
          </w:rPr>
          <w:instrText xml:space="preserve"> PAGEREF _Toc429574489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5B9505E2"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490" w:history="1">
        <w:r w:rsidR="00423F7A" w:rsidRPr="002B1A21">
          <w:rPr>
            <w:rStyle w:val="Hyperlink"/>
            <w:noProof/>
          </w:rPr>
          <w:t>3.4.1 MAEC4.1InstanceType Class</w:t>
        </w:r>
        <w:r w:rsidR="00423F7A">
          <w:rPr>
            <w:noProof/>
            <w:webHidden/>
          </w:rPr>
          <w:tab/>
        </w:r>
        <w:r w:rsidR="00423F7A">
          <w:rPr>
            <w:noProof/>
            <w:webHidden/>
          </w:rPr>
          <w:fldChar w:fldCharType="begin"/>
        </w:r>
        <w:r w:rsidR="00423F7A">
          <w:rPr>
            <w:noProof/>
            <w:webHidden/>
          </w:rPr>
          <w:instrText xml:space="preserve"> PAGEREF _Toc429574490 \h </w:instrText>
        </w:r>
        <w:r w:rsidR="00423F7A">
          <w:rPr>
            <w:noProof/>
            <w:webHidden/>
          </w:rPr>
        </w:r>
        <w:r w:rsidR="00423F7A">
          <w:rPr>
            <w:noProof/>
            <w:webHidden/>
          </w:rPr>
          <w:fldChar w:fldCharType="separate"/>
        </w:r>
        <w:r w:rsidR="003700F4">
          <w:rPr>
            <w:noProof/>
            <w:webHidden/>
          </w:rPr>
          <w:t>17</w:t>
        </w:r>
        <w:r w:rsidR="00423F7A">
          <w:rPr>
            <w:noProof/>
            <w:webHidden/>
          </w:rPr>
          <w:fldChar w:fldCharType="end"/>
        </w:r>
      </w:hyperlink>
    </w:p>
    <w:p w14:paraId="7F0F8D22" w14:textId="77777777" w:rsidR="00423F7A" w:rsidRDefault="003C23FA">
      <w:pPr>
        <w:pStyle w:val="TOC2"/>
        <w:tabs>
          <w:tab w:val="right" w:leader="dot" w:pos="9350"/>
        </w:tabs>
        <w:rPr>
          <w:rFonts w:asciiTheme="minorHAnsi" w:eastAsiaTheme="minorEastAsia" w:hAnsiTheme="minorHAnsi" w:cstheme="minorBidi"/>
          <w:noProof/>
          <w:sz w:val="22"/>
          <w:szCs w:val="22"/>
        </w:rPr>
      </w:pPr>
      <w:hyperlink w:anchor="_Toc429574491" w:history="1">
        <w:r w:rsidR="00423F7A" w:rsidRPr="002B1A21">
          <w:rPr>
            <w:rStyle w:val="Hyperlink"/>
            <w:noProof/>
          </w:rPr>
          <w:t>3.5 Marking Data Models</w:t>
        </w:r>
        <w:r w:rsidR="00423F7A">
          <w:rPr>
            <w:noProof/>
            <w:webHidden/>
          </w:rPr>
          <w:tab/>
        </w:r>
        <w:r w:rsidR="00423F7A">
          <w:rPr>
            <w:noProof/>
            <w:webHidden/>
          </w:rPr>
          <w:fldChar w:fldCharType="begin"/>
        </w:r>
        <w:r w:rsidR="00423F7A">
          <w:rPr>
            <w:noProof/>
            <w:webHidden/>
          </w:rPr>
          <w:instrText xml:space="preserve"> PAGEREF _Toc429574491 \h </w:instrText>
        </w:r>
        <w:r w:rsidR="00423F7A">
          <w:rPr>
            <w:noProof/>
            <w:webHidden/>
          </w:rPr>
        </w:r>
        <w:r w:rsidR="00423F7A">
          <w:rPr>
            <w:noProof/>
            <w:webHidden/>
          </w:rPr>
          <w:fldChar w:fldCharType="separate"/>
        </w:r>
        <w:r w:rsidR="003700F4">
          <w:rPr>
            <w:noProof/>
            <w:webHidden/>
          </w:rPr>
          <w:t>18</w:t>
        </w:r>
        <w:r w:rsidR="00423F7A">
          <w:rPr>
            <w:noProof/>
            <w:webHidden/>
          </w:rPr>
          <w:fldChar w:fldCharType="end"/>
        </w:r>
      </w:hyperlink>
    </w:p>
    <w:p w14:paraId="12A64FFC"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492" w:history="1">
        <w:r w:rsidR="00423F7A" w:rsidRPr="002B1A21">
          <w:rPr>
            <w:rStyle w:val="Hyperlink"/>
            <w:noProof/>
          </w:rPr>
          <w:t>3.5.1 Simple Data Marking Data Model v1.2</w:t>
        </w:r>
        <w:r w:rsidR="00423F7A">
          <w:rPr>
            <w:noProof/>
            <w:webHidden/>
          </w:rPr>
          <w:tab/>
        </w:r>
        <w:r w:rsidR="00423F7A">
          <w:rPr>
            <w:noProof/>
            <w:webHidden/>
          </w:rPr>
          <w:fldChar w:fldCharType="begin"/>
        </w:r>
        <w:r w:rsidR="00423F7A">
          <w:rPr>
            <w:noProof/>
            <w:webHidden/>
          </w:rPr>
          <w:instrText xml:space="preserve"> PAGEREF _Toc429574492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11572920" w14:textId="77777777" w:rsidR="00423F7A" w:rsidRDefault="003C23FA">
      <w:pPr>
        <w:pStyle w:val="TOC4"/>
        <w:tabs>
          <w:tab w:val="right" w:leader="dot" w:pos="9350"/>
        </w:tabs>
        <w:rPr>
          <w:rFonts w:asciiTheme="minorHAnsi" w:eastAsiaTheme="minorEastAsia" w:hAnsiTheme="minorHAnsi" w:cstheme="minorBidi"/>
          <w:noProof/>
          <w:sz w:val="22"/>
          <w:szCs w:val="22"/>
        </w:rPr>
      </w:pPr>
      <w:hyperlink w:anchor="_Toc429574493" w:history="1">
        <w:r w:rsidR="00423F7A" w:rsidRPr="002B1A21">
          <w:rPr>
            <w:rStyle w:val="Hyperlink"/>
            <w:noProof/>
          </w:rPr>
          <w:t>3.5.1.1 SimpleMarkingStructureType Class</w:t>
        </w:r>
        <w:r w:rsidR="00423F7A">
          <w:rPr>
            <w:noProof/>
            <w:webHidden/>
          </w:rPr>
          <w:tab/>
        </w:r>
        <w:r w:rsidR="00423F7A">
          <w:rPr>
            <w:noProof/>
            <w:webHidden/>
          </w:rPr>
          <w:fldChar w:fldCharType="begin"/>
        </w:r>
        <w:r w:rsidR="00423F7A">
          <w:rPr>
            <w:noProof/>
            <w:webHidden/>
          </w:rPr>
          <w:instrText xml:space="preserve"> PAGEREF _Toc429574493 \h </w:instrText>
        </w:r>
        <w:r w:rsidR="00423F7A">
          <w:rPr>
            <w:noProof/>
            <w:webHidden/>
          </w:rPr>
        </w:r>
        <w:r w:rsidR="00423F7A">
          <w:rPr>
            <w:noProof/>
            <w:webHidden/>
          </w:rPr>
          <w:fldChar w:fldCharType="separate"/>
        </w:r>
        <w:r w:rsidR="003700F4">
          <w:rPr>
            <w:noProof/>
            <w:webHidden/>
          </w:rPr>
          <w:t>19</w:t>
        </w:r>
        <w:r w:rsidR="00423F7A">
          <w:rPr>
            <w:noProof/>
            <w:webHidden/>
          </w:rPr>
          <w:fldChar w:fldCharType="end"/>
        </w:r>
      </w:hyperlink>
    </w:p>
    <w:p w14:paraId="57D17B67"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494" w:history="1">
        <w:r w:rsidR="00423F7A" w:rsidRPr="002B1A21">
          <w:rPr>
            <w:rStyle w:val="Hyperlink"/>
            <w:noProof/>
          </w:rPr>
          <w:t>3.5.2 Terms of Use Data Marking Data Model v1.1</w:t>
        </w:r>
        <w:r w:rsidR="00423F7A">
          <w:rPr>
            <w:noProof/>
            <w:webHidden/>
          </w:rPr>
          <w:tab/>
        </w:r>
        <w:r w:rsidR="00423F7A">
          <w:rPr>
            <w:noProof/>
            <w:webHidden/>
          </w:rPr>
          <w:fldChar w:fldCharType="begin"/>
        </w:r>
        <w:r w:rsidR="00423F7A">
          <w:rPr>
            <w:noProof/>
            <w:webHidden/>
          </w:rPr>
          <w:instrText xml:space="preserve"> PAGEREF _Toc429574494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A7802E6" w14:textId="77777777" w:rsidR="00423F7A" w:rsidRDefault="003C23FA">
      <w:pPr>
        <w:pStyle w:val="TOC4"/>
        <w:tabs>
          <w:tab w:val="right" w:leader="dot" w:pos="9350"/>
        </w:tabs>
        <w:rPr>
          <w:rFonts w:asciiTheme="minorHAnsi" w:eastAsiaTheme="minorEastAsia" w:hAnsiTheme="minorHAnsi" w:cstheme="minorBidi"/>
          <w:noProof/>
          <w:sz w:val="22"/>
          <w:szCs w:val="22"/>
        </w:rPr>
      </w:pPr>
      <w:hyperlink w:anchor="_Toc429574495" w:history="1">
        <w:r w:rsidR="00423F7A" w:rsidRPr="002B1A21">
          <w:rPr>
            <w:rStyle w:val="Hyperlink"/>
            <w:noProof/>
          </w:rPr>
          <w:t>3.5.2.1 TermsOfUseMarkingStructureType Class</w:t>
        </w:r>
        <w:r w:rsidR="00423F7A">
          <w:rPr>
            <w:noProof/>
            <w:webHidden/>
          </w:rPr>
          <w:tab/>
        </w:r>
        <w:r w:rsidR="00423F7A">
          <w:rPr>
            <w:noProof/>
            <w:webHidden/>
          </w:rPr>
          <w:fldChar w:fldCharType="begin"/>
        </w:r>
        <w:r w:rsidR="00423F7A">
          <w:rPr>
            <w:noProof/>
            <w:webHidden/>
          </w:rPr>
          <w:instrText xml:space="preserve"> PAGEREF _Toc429574495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0913FB4A"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496" w:history="1">
        <w:r w:rsidR="00423F7A" w:rsidRPr="002B1A21">
          <w:rPr>
            <w:rStyle w:val="Hyperlink"/>
            <w:noProof/>
          </w:rPr>
          <w:t>3.5.3 Traffic Light Protocol Data Marking Data Model v1.2</w:t>
        </w:r>
        <w:r w:rsidR="00423F7A">
          <w:rPr>
            <w:noProof/>
            <w:webHidden/>
          </w:rPr>
          <w:tab/>
        </w:r>
        <w:r w:rsidR="00423F7A">
          <w:rPr>
            <w:noProof/>
            <w:webHidden/>
          </w:rPr>
          <w:fldChar w:fldCharType="begin"/>
        </w:r>
        <w:r w:rsidR="00423F7A">
          <w:rPr>
            <w:noProof/>
            <w:webHidden/>
          </w:rPr>
          <w:instrText xml:space="preserve"> PAGEREF _Toc429574496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5E9BEF2B" w14:textId="77777777" w:rsidR="00423F7A" w:rsidRDefault="003C23FA">
      <w:pPr>
        <w:pStyle w:val="TOC4"/>
        <w:tabs>
          <w:tab w:val="right" w:leader="dot" w:pos="9350"/>
        </w:tabs>
        <w:rPr>
          <w:rFonts w:asciiTheme="minorHAnsi" w:eastAsiaTheme="minorEastAsia" w:hAnsiTheme="minorHAnsi" w:cstheme="minorBidi"/>
          <w:noProof/>
          <w:sz w:val="22"/>
          <w:szCs w:val="22"/>
        </w:rPr>
      </w:pPr>
      <w:hyperlink w:anchor="_Toc429574497" w:history="1">
        <w:r w:rsidR="00423F7A" w:rsidRPr="002B1A21">
          <w:rPr>
            <w:rStyle w:val="Hyperlink"/>
            <w:noProof/>
          </w:rPr>
          <w:t>3.5.3.1 TLPMarkingStructureType Class</w:t>
        </w:r>
        <w:r w:rsidR="00423F7A">
          <w:rPr>
            <w:noProof/>
            <w:webHidden/>
          </w:rPr>
          <w:tab/>
        </w:r>
        <w:r w:rsidR="00423F7A">
          <w:rPr>
            <w:noProof/>
            <w:webHidden/>
          </w:rPr>
          <w:fldChar w:fldCharType="begin"/>
        </w:r>
        <w:r w:rsidR="00423F7A">
          <w:rPr>
            <w:noProof/>
            <w:webHidden/>
          </w:rPr>
          <w:instrText xml:space="preserve"> PAGEREF _Toc429574497 \h </w:instrText>
        </w:r>
        <w:r w:rsidR="00423F7A">
          <w:rPr>
            <w:noProof/>
            <w:webHidden/>
          </w:rPr>
        </w:r>
        <w:r w:rsidR="00423F7A">
          <w:rPr>
            <w:noProof/>
            <w:webHidden/>
          </w:rPr>
          <w:fldChar w:fldCharType="separate"/>
        </w:r>
        <w:r w:rsidR="003700F4">
          <w:rPr>
            <w:noProof/>
            <w:webHidden/>
          </w:rPr>
          <w:t>20</w:t>
        </w:r>
        <w:r w:rsidR="00423F7A">
          <w:rPr>
            <w:noProof/>
            <w:webHidden/>
          </w:rPr>
          <w:fldChar w:fldCharType="end"/>
        </w:r>
      </w:hyperlink>
    </w:p>
    <w:p w14:paraId="1F3321AF" w14:textId="77777777" w:rsidR="00423F7A" w:rsidRDefault="003C23FA">
      <w:pPr>
        <w:pStyle w:val="TOC4"/>
        <w:tabs>
          <w:tab w:val="right" w:leader="dot" w:pos="9350"/>
        </w:tabs>
        <w:rPr>
          <w:rFonts w:asciiTheme="minorHAnsi" w:eastAsiaTheme="minorEastAsia" w:hAnsiTheme="minorHAnsi" w:cstheme="minorBidi"/>
          <w:noProof/>
          <w:sz w:val="22"/>
          <w:szCs w:val="22"/>
        </w:rPr>
      </w:pPr>
      <w:hyperlink w:anchor="_Toc429574498" w:history="1">
        <w:r w:rsidR="00423F7A" w:rsidRPr="002B1A21">
          <w:rPr>
            <w:rStyle w:val="Hyperlink"/>
            <w:noProof/>
          </w:rPr>
          <w:t>3.5.3.2 TLPColorEnum Enumeration</w:t>
        </w:r>
        <w:r w:rsidR="00423F7A">
          <w:rPr>
            <w:noProof/>
            <w:webHidden/>
          </w:rPr>
          <w:tab/>
        </w:r>
        <w:r w:rsidR="00423F7A">
          <w:rPr>
            <w:noProof/>
            <w:webHidden/>
          </w:rPr>
          <w:fldChar w:fldCharType="begin"/>
        </w:r>
        <w:r w:rsidR="00423F7A">
          <w:rPr>
            <w:noProof/>
            <w:webHidden/>
          </w:rPr>
          <w:instrText xml:space="preserve"> PAGEREF _Toc429574498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07A000FB" w14:textId="77777777" w:rsidR="00423F7A" w:rsidRDefault="003C23FA">
      <w:pPr>
        <w:pStyle w:val="TOC2"/>
        <w:tabs>
          <w:tab w:val="right" w:leader="dot" w:pos="9350"/>
        </w:tabs>
        <w:rPr>
          <w:rFonts w:asciiTheme="minorHAnsi" w:eastAsiaTheme="minorEastAsia" w:hAnsiTheme="minorHAnsi" w:cstheme="minorBidi"/>
          <w:noProof/>
          <w:sz w:val="22"/>
          <w:szCs w:val="22"/>
        </w:rPr>
      </w:pPr>
      <w:hyperlink w:anchor="_Toc429574499" w:history="1">
        <w:r w:rsidR="00423F7A" w:rsidRPr="002B1A21">
          <w:rPr>
            <w:rStyle w:val="Hyperlink"/>
            <w:noProof/>
          </w:rPr>
          <w:t>3.6 Generic Structured COA Data Model v1.2</w:t>
        </w:r>
        <w:r w:rsidR="00423F7A">
          <w:rPr>
            <w:noProof/>
            <w:webHidden/>
          </w:rPr>
          <w:tab/>
        </w:r>
        <w:r w:rsidR="00423F7A">
          <w:rPr>
            <w:noProof/>
            <w:webHidden/>
          </w:rPr>
          <w:fldChar w:fldCharType="begin"/>
        </w:r>
        <w:r w:rsidR="00423F7A">
          <w:rPr>
            <w:noProof/>
            <w:webHidden/>
          </w:rPr>
          <w:instrText xml:space="preserve"> PAGEREF _Toc429574499 \h </w:instrText>
        </w:r>
        <w:r w:rsidR="00423F7A">
          <w:rPr>
            <w:noProof/>
            <w:webHidden/>
          </w:rPr>
        </w:r>
        <w:r w:rsidR="00423F7A">
          <w:rPr>
            <w:noProof/>
            <w:webHidden/>
          </w:rPr>
          <w:fldChar w:fldCharType="separate"/>
        </w:r>
        <w:r w:rsidR="003700F4">
          <w:rPr>
            <w:noProof/>
            <w:webHidden/>
          </w:rPr>
          <w:t>21</w:t>
        </w:r>
        <w:r w:rsidR="00423F7A">
          <w:rPr>
            <w:noProof/>
            <w:webHidden/>
          </w:rPr>
          <w:fldChar w:fldCharType="end"/>
        </w:r>
      </w:hyperlink>
    </w:p>
    <w:p w14:paraId="20525ED3"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500" w:history="1">
        <w:r w:rsidR="00423F7A" w:rsidRPr="002B1A21">
          <w:rPr>
            <w:rStyle w:val="Hyperlink"/>
            <w:noProof/>
          </w:rPr>
          <w:t>3.6.1 GenericStructuredCOAType</w:t>
        </w:r>
        <w:r w:rsidR="00423F7A">
          <w:rPr>
            <w:noProof/>
            <w:webHidden/>
          </w:rPr>
          <w:tab/>
        </w:r>
        <w:r w:rsidR="00423F7A">
          <w:rPr>
            <w:noProof/>
            <w:webHidden/>
          </w:rPr>
          <w:fldChar w:fldCharType="begin"/>
        </w:r>
        <w:r w:rsidR="00423F7A">
          <w:rPr>
            <w:noProof/>
            <w:webHidden/>
          </w:rPr>
          <w:instrText xml:space="preserve"> PAGEREF _Toc429574500 \h </w:instrText>
        </w:r>
        <w:r w:rsidR="00423F7A">
          <w:rPr>
            <w:noProof/>
            <w:webHidden/>
          </w:rPr>
        </w:r>
        <w:r w:rsidR="00423F7A">
          <w:rPr>
            <w:noProof/>
            <w:webHidden/>
          </w:rPr>
          <w:fldChar w:fldCharType="separate"/>
        </w:r>
        <w:r w:rsidR="003700F4">
          <w:rPr>
            <w:noProof/>
            <w:webHidden/>
          </w:rPr>
          <w:t>22</w:t>
        </w:r>
        <w:r w:rsidR="00423F7A">
          <w:rPr>
            <w:noProof/>
            <w:webHidden/>
          </w:rPr>
          <w:fldChar w:fldCharType="end"/>
        </w:r>
      </w:hyperlink>
    </w:p>
    <w:p w14:paraId="130C7CA0" w14:textId="77777777" w:rsidR="00423F7A" w:rsidRDefault="003C23FA">
      <w:pPr>
        <w:pStyle w:val="TOC2"/>
        <w:tabs>
          <w:tab w:val="right" w:leader="dot" w:pos="9350"/>
        </w:tabs>
        <w:rPr>
          <w:rFonts w:asciiTheme="minorHAnsi" w:eastAsiaTheme="minorEastAsia" w:hAnsiTheme="minorHAnsi" w:cstheme="minorBidi"/>
          <w:noProof/>
          <w:sz w:val="22"/>
          <w:szCs w:val="22"/>
        </w:rPr>
      </w:pPr>
      <w:hyperlink w:anchor="_Toc429574501" w:history="1">
        <w:r w:rsidR="00423F7A" w:rsidRPr="002B1A21">
          <w:rPr>
            <w:rStyle w:val="Hyperlink"/>
            <w:noProof/>
          </w:rPr>
          <w:t>3.7 Test Mechanism Data Models</w:t>
        </w:r>
        <w:r w:rsidR="00423F7A">
          <w:rPr>
            <w:noProof/>
            <w:webHidden/>
          </w:rPr>
          <w:tab/>
        </w:r>
        <w:r w:rsidR="00423F7A">
          <w:rPr>
            <w:noProof/>
            <w:webHidden/>
          </w:rPr>
          <w:fldChar w:fldCharType="begin"/>
        </w:r>
        <w:r w:rsidR="00423F7A">
          <w:rPr>
            <w:noProof/>
            <w:webHidden/>
          </w:rPr>
          <w:instrText xml:space="preserve"> PAGEREF _Toc429574501 \h </w:instrText>
        </w:r>
        <w:r w:rsidR="00423F7A">
          <w:rPr>
            <w:noProof/>
            <w:webHidden/>
          </w:rPr>
        </w:r>
        <w:r w:rsidR="00423F7A">
          <w:rPr>
            <w:noProof/>
            <w:webHidden/>
          </w:rPr>
          <w:fldChar w:fldCharType="separate"/>
        </w:r>
        <w:r w:rsidR="003700F4">
          <w:rPr>
            <w:noProof/>
            <w:webHidden/>
          </w:rPr>
          <w:t>23</w:t>
        </w:r>
        <w:r w:rsidR="00423F7A">
          <w:rPr>
            <w:noProof/>
            <w:webHidden/>
          </w:rPr>
          <w:fldChar w:fldCharType="end"/>
        </w:r>
      </w:hyperlink>
    </w:p>
    <w:p w14:paraId="6115D3E6"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502" w:history="1">
        <w:r w:rsidR="00423F7A" w:rsidRPr="002B1A21">
          <w:rPr>
            <w:rStyle w:val="Hyperlink"/>
            <w:noProof/>
          </w:rPr>
          <w:t>3.7.1 Generic Test Mechanism Data Model v1.2</w:t>
        </w:r>
        <w:r w:rsidR="00423F7A">
          <w:rPr>
            <w:noProof/>
            <w:webHidden/>
          </w:rPr>
          <w:tab/>
        </w:r>
        <w:r w:rsidR="00423F7A">
          <w:rPr>
            <w:noProof/>
            <w:webHidden/>
          </w:rPr>
          <w:fldChar w:fldCharType="begin"/>
        </w:r>
        <w:r w:rsidR="00423F7A">
          <w:rPr>
            <w:noProof/>
            <w:webHidden/>
          </w:rPr>
          <w:instrText xml:space="preserve"> PAGEREF _Toc429574502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1D6F0D3A" w14:textId="77777777" w:rsidR="00423F7A" w:rsidRDefault="003C23FA">
      <w:pPr>
        <w:pStyle w:val="TOC4"/>
        <w:tabs>
          <w:tab w:val="right" w:leader="dot" w:pos="9350"/>
        </w:tabs>
        <w:rPr>
          <w:rFonts w:asciiTheme="minorHAnsi" w:eastAsiaTheme="minorEastAsia" w:hAnsiTheme="minorHAnsi" w:cstheme="minorBidi"/>
          <w:noProof/>
          <w:sz w:val="22"/>
          <w:szCs w:val="22"/>
        </w:rPr>
      </w:pPr>
      <w:hyperlink w:anchor="_Toc429574503" w:history="1">
        <w:r w:rsidR="00423F7A" w:rsidRPr="002B1A21">
          <w:rPr>
            <w:rStyle w:val="Hyperlink"/>
            <w:noProof/>
          </w:rPr>
          <w:t>3.7.1.1 GenericTestMechanismType Class</w:t>
        </w:r>
        <w:r w:rsidR="00423F7A">
          <w:rPr>
            <w:noProof/>
            <w:webHidden/>
          </w:rPr>
          <w:tab/>
        </w:r>
        <w:r w:rsidR="00423F7A">
          <w:rPr>
            <w:noProof/>
            <w:webHidden/>
          </w:rPr>
          <w:fldChar w:fldCharType="begin"/>
        </w:r>
        <w:r w:rsidR="00423F7A">
          <w:rPr>
            <w:noProof/>
            <w:webHidden/>
          </w:rPr>
          <w:instrText xml:space="preserve"> PAGEREF _Toc429574503 \h </w:instrText>
        </w:r>
        <w:r w:rsidR="00423F7A">
          <w:rPr>
            <w:noProof/>
            <w:webHidden/>
          </w:rPr>
        </w:r>
        <w:r w:rsidR="00423F7A">
          <w:rPr>
            <w:noProof/>
            <w:webHidden/>
          </w:rPr>
          <w:fldChar w:fldCharType="separate"/>
        </w:r>
        <w:r w:rsidR="003700F4">
          <w:rPr>
            <w:noProof/>
            <w:webHidden/>
          </w:rPr>
          <w:t>24</w:t>
        </w:r>
        <w:r w:rsidR="00423F7A">
          <w:rPr>
            <w:noProof/>
            <w:webHidden/>
          </w:rPr>
          <w:fldChar w:fldCharType="end"/>
        </w:r>
      </w:hyperlink>
    </w:p>
    <w:p w14:paraId="485B2869"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504" w:history="1">
        <w:r w:rsidR="00423F7A" w:rsidRPr="002B1A21">
          <w:rPr>
            <w:rStyle w:val="Hyperlink"/>
            <w:noProof/>
          </w:rPr>
          <w:t>3.7.2 OpenIOC Test Mechanism Data Model v1.2</w:t>
        </w:r>
        <w:r w:rsidR="00423F7A">
          <w:rPr>
            <w:noProof/>
            <w:webHidden/>
          </w:rPr>
          <w:tab/>
        </w:r>
        <w:r w:rsidR="00423F7A">
          <w:rPr>
            <w:noProof/>
            <w:webHidden/>
          </w:rPr>
          <w:fldChar w:fldCharType="begin"/>
        </w:r>
        <w:r w:rsidR="00423F7A">
          <w:rPr>
            <w:noProof/>
            <w:webHidden/>
          </w:rPr>
          <w:instrText xml:space="preserve"> PAGEREF _Toc429574504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6C2A22C7" w14:textId="77777777" w:rsidR="00423F7A" w:rsidRDefault="003C23FA">
      <w:pPr>
        <w:pStyle w:val="TOC4"/>
        <w:tabs>
          <w:tab w:val="right" w:leader="dot" w:pos="9350"/>
        </w:tabs>
        <w:rPr>
          <w:rFonts w:asciiTheme="minorHAnsi" w:eastAsiaTheme="minorEastAsia" w:hAnsiTheme="minorHAnsi" w:cstheme="minorBidi"/>
          <w:noProof/>
          <w:sz w:val="22"/>
          <w:szCs w:val="22"/>
        </w:rPr>
      </w:pPr>
      <w:hyperlink w:anchor="_Toc429574505" w:history="1">
        <w:r w:rsidR="00423F7A" w:rsidRPr="002B1A21">
          <w:rPr>
            <w:rStyle w:val="Hyperlink"/>
            <w:noProof/>
          </w:rPr>
          <w:t>3.7.2.1 OpenIOC2010TestMechanismType Class</w:t>
        </w:r>
        <w:r w:rsidR="00423F7A">
          <w:rPr>
            <w:noProof/>
            <w:webHidden/>
          </w:rPr>
          <w:tab/>
        </w:r>
        <w:r w:rsidR="00423F7A">
          <w:rPr>
            <w:noProof/>
            <w:webHidden/>
          </w:rPr>
          <w:fldChar w:fldCharType="begin"/>
        </w:r>
        <w:r w:rsidR="00423F7A">
          <w:rPr>
            <w:noProof/>
            <w:webHidden/>
          </w:rPr>
          <w:instrText xml:space="preserve"> PAGEREF _Toc429574505 \h </w:instrText>
        </w:r>
        <w:r w:rsidR="00423F7A">
          <w:rPr>
            <w:noProof/>
            <w:webHidden/>
          </w:rPr>
        </w:r>
        <w:r w:rsidR="00423F7A">
          <w:rPr>
            <w:noProof/>
            <w:webHidden/>
          </w:rPr>
          <w:fldChar w:fldCharType="separate"/>
        </w:r>
        <w:r w:rsidR="003700F4">
          <w:rPr>
            <w:noProof/>
            <w:webHidden/>
          </w:rPr>
          <w:t>26</w:t>
        </w:r>
        <w:r w:rsidR="00423F7A">
          <w:rPr>
            <w:noProof/>
            <w:webHidden/>
          </w:rPr>
          <w:fldChar w:fldCharType="end"/>
        </w:r>
      </w:hyperlink>
    </w:p>
    <w:p w14:paraId="278515F2"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506" w:history="1">
        <w:r w:rsidR="00423F7A" w:rsidRPr="002B1A21">
          <w:rPr>
            <w:rStyle w:val="Hyperlink"/>
            <w:noProof/>
          </w:rPr>
          <w:t>3.7.3 OVAL Test Mechanism Data Model v1.2</w:t>
        </w:r>
        <w:r w:rsidR="00423F7A">
          <w:rPr>
            <w:noProof/>
            <w:webHidden/>
          </w:rPr>
          <w:tab/>
        </w:r>
        <w:r w:rsidR="00423F7A">
          <w:rPr>
            <w:noProof/>
            <w:webHidden/>
          </w:rPr>
          <w:fldChar w:fldCharType="begin"/>
        </w:r>
        <w:r w:rsidR="00423F7A">
          <w:rPr>
            <w:noProof/>
            <w:webHidden/>
          </w:rPr>
          <w:instrText xml:space="preserve"> PAGEREF _Toc429574506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7A79CE3" w14:textId="77777777" w:rsidR="00423F7A" w:rsidRDefault="003C23FA">
      <w:pPr>
        <w:pStyle w:val="TOC4"/>
        <w:tabs>
          <w:tab w:val="right" w:leader="dot" w:pos="9350"/>
        </w:tabs>
        <w:rPr>
          <w:rFonts w:asciiTheme="minorHAnsi" w:eastAsiaTheme="minorEastAsia" w:hAnsiTheme="minorHAnsi" w:cstheme="minorBidi"/>
          <w:noProof/>
          <w:sz w:val="22"/>
          <w:szCs w:val="22"/>
        </w:rPr>
      </w:pPr>
      <w:hyperlink w:anchor="_Toc429574507" w:history="1">
        <w:r w:rsidR="00423F7A" w:rsidRPr="002B1A21">
          <w:rPr>
            <w:rStyle w:val="Hyperlink"/>
            <w:noProof/>
          </w:rPr>
          <w:t>3.7.3.1 OVAL5.10TestMechanismType Class</w:t>
        </w:r>
        <w:r w:rsidR="00423F7A">
          <w:rPr>
            <w:noProof/>
            <w:webHidden/>
          </w:rPr>
          <w:tab/>
        </w:r>
        <w:r w:rsidR="00423F7A">
          <w:rPr>
            <w:noProof/>
            <w:webHidden/>
          </w:rPr>
          <w:fldChar w:fldCharType="begin"/>
        </w:r>
        <w:r w:rsidR="00423F7A">
          <w:rPr>
            <w:noProof/>
            <w:webHidden/>
          </w:rPr>
          <w:instrText xml:space="preserve"> PAGEREF _Toc429574507 \h </w:instrText>
        </w:r>
        <w:r w:rsidR="00423F7A">
          <w:rPr>
            <w:noProof/>
            <w:webHidden/>
          </w:rPr>
        </w:r>
        <w:r w:rsidR="00423F7A">
          <w:rPr>
            <w:noProof/>
            <w:webHidden/>
          </w:rPr>
          <w:fldChar w:fldCharType="separate"/>
        </w:r>
        <w:r w:rsidR="003700F4">
          <w:rPr>
            <w:noProof/>
            <w:webHidden/>
          </w:rPr>
          <w:t>27</w:t>
        </w:r>
        <w:r w:rsidR="00423F7A">
          <w:rPr>
            <w:noProof/>
            <w:webHidden/>
          </w:rPr>
          <w:fldChar w:fldCharType="end"/>
        </w:r>
      </w:hyperlink>
    </w:p>
    <w:p w14:paraId="343A7E3E"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508" w:history="1">
        <w:r w:rsidR="00423F7A" w:rsidRPr="002B1A21">
          <w:rPr>
            <w:rStyle w:val="Hyperlink"/>
            <w:noProof/>
          </w:rPr>
          <w:t>3.7.4 Snort Test Mechanism Data Model v1.2</w:t>
        </w:r>
        <w:r w:rsidR="00423F7A">
          <w:rPr>
            <w:noProof/>
            <w:webHidden/>
          </w:rPr>
          <w:tab/>
        </w:r>
        <w:r w:rsidR="00423F7A">
          <w:rPr>
            <w:noProof/>
            <w:webHidden/>
          </w:rPr>
          <w:fldChar w:fldCharType="begin"/>
        </w:r>
        <w:r w:rsidR="00423F7A">
          <w:rPr>
            <w:noProof/>
            <w:webHidden/>
          </w:rPr>
          <w:instrText xml:space="preserve"> PAGEREF _Toc429574508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4309D8D4" w14:textId="77777777" w:rsidR="00423F7A" w:rsidRDefault="003C23FA">
      <w:pPr>
        <w:pStyle w:val="TOC4"/>
        <w:tabs>
          <w:tab w:val="right" w:leader="dot" w:pos="9350"/>
        </w:tabs>
        <w:rPr>
          <w:rFonts w:asciiTheme="minorHAnsi" w:eastAsiaTheme="minorEastAsia" w:hAnsiTheme="minorHAnsi" w:cstheme="minorBidi"/>
          <w:noProof/>
          <w:sz w:val="22"/>
          <w:szCs w:val="22"/>
        </w:rPr>
      </w:pPr>
      <w:hyperlink w:anchor="_Toc429574509" w:history="1">
        <w:r w:rsidR="00423F7A" w:rsidRPr="002B1A21">
          <w:rPr>
            <w:rStyle w:val="Hyperlink"/>
            <w:noProof/>
          </w:rPr>
          <w:t>3.7.4.1 SnortTestMechanismType Class</w:t>
        </w:r>
        <w:r w:rsidR="00423F7A">
          <w:rPr>
            <w:noProof/>
            <w:webHidden/>
          </w:rPr>
          <w:tab/>
        </w:r>
        <w:r w:rsidR="00423F7A">
          <w:rPr>
            <w:noProof/>
            <w:webHidden/>
          </w:rPr>
          <w:fldChar w:fldCharType="begin"/>
        </w:r>
        <w:r w:rsidR="00423F7A">
          <w:rPr>
            <w:noProof/>
            <w:webHidden/>
          </w:rPr>
          <w:instrText xml:space="preserve"> PAGEREF _Toc429574509 \h </w:instrText>
        </w:r>
        <w:r w:rsidR="00423F7A">
          <w:rPr>
            <w:noProof/>
            <w:webHidden/>
          </w:rPr>
        </w:r>
        <w:r w:rsidR="00423F7A">
          <w:rPr>
            <w:noProof/>
            <w:webHidden/>
          </w:rPr>
          <w:fldChar w:fldCharType="separate"/>
        </w:r>
        <w:r w:rsidR="003700F4">
          <w:rPr>
            <w:noProof/>
            <w:webHidden/>
          </w:rPr>
          <w:t>28</w:t>
        </w:r>
        <w:r w:rsidR="00423F7A">
          <w:rPr>
            <w:noProof/>
            <w:webHidden/>
          </w:rPr>
          <w:fldChar w:fldCharType="end"/>
        </w:r>
      </w:hyperlink>
    </w:p>
    <w:p w14:paraId="6BD021B8"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510" w:history="1">
        <w:r w:rsidR="00423F7A" w:rsidRPr="002B1A21">
          <w:rPr>
            <w:rStyle w:val="Hyperlink"/>
            <w:noProof/>
          </w:rPr>
          <w:t>3.7.5 Yara Test Mechanism Data Model v1.2</w:t>
        </w:r>
        <w:r w:rsidR="00423F7A">
          <w:rPr>
            <w:noProof/>
            <w:webHidden/>
          </w:rPr>
          <w:tab/>
        </w:r>
        <w:r w:rsidR="00423F7A">
          <w:rPr>
            <w:noProof/>
            <w:webHidden/>
          </w:rPr>
          <w:fldChar w:fldCharType="begin"/>
        </w:r>
        <w:r w:rsidR="00423F7A">
          <w:rPr>
            <w:noProof/>
            <w:webHidden/>
          </w:rPr>
          <w:instrText xml:space="preserve"> PAGEREF _Toc429574510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2AAA6E7B" w14:textId="77777777" w:rsidR="00423F7A" w:rsidRDefault="003C23FA">
      <w:pPr>
        <w:pStyle w:val="TOC4"/>
        <w:tabs>
          <w:tab w:val="right" w:leader="dot" w:pos="9350"/>
        </w:tabs>
        <w:rPr>
          <w:rFonts w:asciiTheme="minorHAnsi" w:eastAsiaTheme="minorEastAsia" w:hAnsiTheme="minorHAnsi" w:cstheme="minorBidi"/>
          <w:noProof/>
          <w:sz w:val="22"/>
          <w:szCs w:val="22"/>
        </w:rPr>
      </w:pPr>
      <w:hyperlink w:anchor="_Toc429574511" w:history="1">
        <w:r w:rsidR="00423F7A" w:rsidRPr="002B1A21">
          <w:rPr>
            <w:rStyle w:val="Hyperlink"/>
            <w:noProof/>
          </w:rPr>
          <w:t>3.7.5.1 YaraTestMechanismType Class</w:t>
        </w:r>
        <w:r w:rsidR="00423F7A">
          <w:rPr>
            <w:noProof/>
            <w:webHidden/>
          </w:rPr>
          <w:tab/>
        </w:r>
        <w:r w:rsidR="00423F7A">
          <w:rPr>
            <w:noProof/>
            <w:webHidden/>
          </w:rPr>
          <w:fldChar w:fldCharType="begin"/>
        </w:r>
        <w:r w:rsidR="00423F7A">
          <w:rPr>
            <w:noProof/>
            <w:webHidden/>
          </w:rPr>
          <w:instrText xml:space="preserve"> PAGEREF _Toc429574511 \h </w:instrText>
        </w:r>
        <w:r w:rsidR="00423F7A">
          <w:rPr>
            <w:noProof/>
            <w:webHidden/>
          </w:rPr>
        </w:r>
        <w:r w:rsidR="00423F7A">
          <w:rPr>
            <w:noProof/>
            <w:webHidden/>
          </w:rPr>
          <w:fldChar w:fldCharType="separate"/>
        </w:r>
        <w:r w:rsidR="003700F4">
          <w:rPr>
            <w:noProof/>
            <w:webHidden/>
          </w:rPr>
          <w:t>29</w:t>
        </w:r>
        <w:r w:rsidR="00423F7A">
          <w:rPr>
            <w:noProof/>
            <w:webHidden/>
          </w:rPr>
          <w:fldChar w:fldCharType="end"/>
        </w:r>
      </w:hyperlink>
    </w:p>
    <w:p w14:paraId="675D280B" w14:textId="77777777" w:rsidR="00423F7A" w:rsidRDefault="003C23FA">
      <w:pPr>
        <w:pStyle w:val="TOC2"/>
        <w:tabs>
          <w:tab w:val="right" w:leader="dot" w:pos="9350"/>
        </w:tabs>
        <w:rPr>
          <w:rFonts w:asciiTheme="minorHAnsi" w:eastAsiaTheme="minorEastAsia" w:hAnsiTheme="minorHAnsi" w:cstheme="minorBidi"/>
          <w:noProof/>
          <w:sz w:val="22"/>
          <w:szCs w:val="22"/>
        </w:rPr>
      </w:pPr>
      <w:hyperlink w:anchor="_Toc429574512" w:history="1">
        <w:r w:rsidR="00423F7A" w:rsidRPr="002B1A21">
          <w:rPr>
            <w:rStyle w:val="Hyperlink"/>
            <w:noProof/>
          </w:rPr>
          <w:t>3.8 Vulnerabilities: STIX-CVRF Data Model v1.2</w:t>
        </w:r>
        <w:r w:rsidR="00423F7A">
          <w:rPr>
            <w:noProof/>
            <w:webHidden/>
          </w:rPr>
          <w:tab/>
        </w:r>
        <w:r w:rsidR="00423F7A">
          <w:rPr>
            <w:noProof/>
            <w:webHidden/>
          </w:rPr>
          <w:fldChar w:fldCharType="begin"/>
        </w:r>
        <w:r w:rsidR="00423F7A">
          <w:rPr>
            <w:noProof/>
            <w:webHidden/>
          </w:rPr>
          <w:instrText xml:space="preserve"> PAGEREF _Toc429574512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7BD61325" w14:textId="77777777" w:rsidR="00423F7A" w:rsidRDefault="003C23FA">
      <w:pPr>
        <w:pStyle w:val="TOC3"/>
        <w:tabs>
          <w:tab w:val="right" w:leader="dot" w:pos="9350"/>
        </w:tabs>
        <w:rPr>
          <w:rFonts w:asciiTheme="minorHAnsi" w:eastAsiaTheme="minorEastAsia" w:hAnsiTheme="minorHAnsi" w:cstheme="minorBidi"/>
          <w:noProof/>
          <w:sz w:val="22"/>
          <w:szCs w:val="22"/>
        </w:rPr>
      </w:pPr>
      <w:hyperlink w:anchor="_Toc429574513" w:history="1">
        <w:r w:rsidR="00423F7A" w:rsidRPr="002B1A21">
          <w:rPr>
            <w:rStyle w:val="Hyperlink"/>
            <w:noProof/>
          </w:rPr>
          <w:t>3.8.1 CVRF1.1InstanceType Class</w:t>
        </w:r>
        <w:r w:rsidR="00423F7A">
          <w:rPr>
            <w:noProof/>
            <w:webHidden/>
          </w:rPr>
          <w:tab/>
        </w:r>
        <w:r w:rsidR="00423F7A">
          <w:rPr>
            <w:noProof/>
            <w:webHidden/>
          </w:rPr>
          <w:fldChar w:fldCharType="begin"/>
        </w:r>
        <w:r w:rsidR="00423F7A">
          <w:rPr>
            <w:noProof/>
            <w:webHidden/>
          </w:rPr>
          <w:instrText xml:space="preserve"> PAGEREF _Toc429574513 \h </w:instrText>
        </w:r>
        <w:r w:rsidR="00423F7A">
          <w:rPr>
            <w:noProof/>
            <w:webHidden/>
          </w:rPr>
        </w:r>
        <w:r w:rsidR="00423F7A">
          <w:rPr>
            <w:noProof/>
            <w:webHidden/>
          </w:rPr>
          <w:fldChar w:fldCharType="separate"/>
        </w:r>
        <w:r w:rsidR="003700F4">
          <w:rPr>
            <w:noProof/>
            <w:webHidden/>
          </w:rPr>
          <w:t>30</w:t>
        </w:r>
        <w:r w:rsidR="00423F7A">
          <w:rPr>
            <w:noProof/>
            <w:webHidden/>
          </w:rPr>
          <w:fldChar w:fldCharType="end"/>
        </w:r>
      </w:hyperlink>
    </w:p>
    <w:p w14:paraId="5EA97AE2" w14:textId="77777777" w:rsidR="00423F7A" w:rsidRDefault="003C23FA">
      <w:pPr>
        <w:pStyle w:val="TOC1"/>
        <w:rPr>
          <w:rFonts w:asciiTheme="minorHAnsi" w:eastAsiaTheme="minorEastAsia" w:hAnsiTheme="minorHAnsi" w:cstheme="minorBidi"/>
          <w:noProof/>
          <w:sz w:val="22"/>
          <w:szCs w:val="22"/>
        </w:rPr>
      </w:pPr>
      <w:hyperlink w:anchor="_Toc429574514" w:history="1">
        <w:r w:rsidR="00423F7A" w:rsidRPr="002B1A21">
          <w:rPr>
            <w:rStyle w:val="Hyperlink"/>
            <w:noProof/>
          </w:rPr>
          <w:t>4</w:t>
        </w:r>
        <w:r w:rsidR="00423F7A">
          <w:rPr>
            <w:rFonts w:asciiTheme="minorHAnsi" w:eastAsiaTheme="minorEastAsia" w:hAnsiTheme="minorHAnsi" w:cstheme="minorBidi"/>
            <w:noProof/>
            <w:sz w:val="22"/>
            <w:szCs w:val="22"/>
          </w:rPr>
          <w:tab/>
        </w:r>
        <w:r w:rsidR="00423F7A" w:rsidRPr="002B1A21">
          <w:rPr>
            <w:rStyle w:val="Hyperlink"/>
            <w:noProof/>
          </w:rPr>
          <w:t>Conformance</w:t>
        </w:r>
        <w:r w:rsidR="00423F7A">
          <w:rPr>
            <w:noProof/>
            <w:webHidden/>
          </w:rPr>
          <w:tab/>
        </w:r>
        <w:r w:rsidR="00423F7A">
          <w:rPr>
            <w:noProof/>
            <w:webHidden/>
          </w:rPr>
          <w:fldChar w:fldCharType="begin"/>
        </w:r>
        <w:r w:rsidR="00423F7A">
          <w:rPr>
            <w:noProof/>
            <w:webHidden/>
          </w:rPr>
          <w:instrText xml:space="preserve"> PAGEREF _Toc429574514 \h </w:instrText>
        </w:r>
        <w:r w:rsidR="00423F7A">
          <w:rPr>
            <w:noProof/>
            <w:webHidden/>
          </w:rPr>
        </w:r>
        <w:r w:rsidR="00423F7A">
          <w:rPr>
            <w:noProof/>
            <w:webHidden/>
          </w:rPr>
          <w:fldChar w:fldCharType="separate"/>
        </w:r>
        <w:r w:rsidR="003700F4">
          <w:rPr>
            <w:noProof/>
            <w:webHidden/>
          </w:rPr>
          <w:t>32</w:t>
        </w:r>
        <w:r w:rsidR="00423F7A">
          <w:rPr>
            <w:noProof/>
            <w:webHidden/>
          </w:rPr>
          <w:fldChar w:fldCharType="end"/>
        </w:r>
      </w:hyperlink>
    </w:p>
    <w:p w14:paraId="26DC2777" w14:textId="77777777" w:rsidR="00423F7A" w:rsidRDefault="003C23FA">
      <w:pPr>
        <w:pStyle w:val="TOC1"/>
        <w:rPr>
          <w:rFonts w:asciiTheme="minorHAnsi" w:eastAsiaTheme="minorEastAsia" w:hAnsiTheme="minorHAnsi" w:cstheme="minorBidi"/>
          <w:noProof/>
          <w:sz w:val="22"/>
          <w:szCs w:val="22"/>
        </w:rPr>
      </w:pPr>
      <w:hyperlink w:anchor="_Toc429574515" w:history="1">
        <w:r w:rsidR="00423F7A" w:rsidRPr="002B1A21">
          <w:rPr>
            <w:rStyle w:val="Hyperlink"/>
            <w:noProof/>
          </w:rPr>
          <w:t>Appendix A. Acknowledgments</w:t>
        </w:r>
        <w:r w:rsidR="00423F7A">
          <w:rPr>
            <w:noProof/>
            <w:webHidden/>
          </w:rPr>
          <w:tab/>
        </w:r>
        <w:r w:rsidR="00423F7A">
          <w:rPr>
            <w:noProof/>
            <w:webHidden/>
          </w:rPr>
          <w:fldChar w:fldCharType="begin"/>
        </w:r>
        <w:r w:rsidR="00423F7A">
          <w:rPr>
            <w:noProof/>
            <w:webHidden/>
          </w:rPr>
          <w:instrText xml:space="preserve"> PAGEREF _Toc429574515 \h </w:instrText>
        </w:r>
        <w:r w:rsidR="00423F7A">
          <w:rPr>
            <w:noProof/>
            <w:webHidden/>
          </w:rPr>
        </w:r>
        <w:r w:rsidR="00423F7A">
          <w:rPr>
            <w:noProof/>
            <w:webHidden/>
          </w:rPr>
          <w:fldChar w:fldCharType="separate"/>
        </w:r>
        <w:r w:rsidR="003700F4">
          <w:rPr>
            <w:noProof/>
            <w:webHidden/>
          </w:rPr>
          <w:t>33</w:t>
        </w:r>
        <w:r w:rsidR="00423F7A">
          <w:rPr>
            <w:noProof/>
            <w:webHidden/>
          </w:rPr>
          <w:fldChar w:fldCharType="end"/>
        </w:r>
      </w:hyperlink>
    </w:p>
    <w:p w14:paraId="66E2C144" w14:textId="77777777" w:rsidR="00423F7A" w:rsidRDefault="003C23FA">
      <w:pPr>
        <w:pStyle w:val="TOC1"/>
        <w:rPr>
          <w:rFonts w:asciiTheme="minorHAnsi" w:eastAsiaTheme="minorEastAsia" w:hAnsiTheme="minorHAnsi" w:cstheme="minorBidi"/>
          <w:noProof/>
          <w:sz w:val="22"/>
          <w:szCs w:val="22"/>
        </w:rPr>
      </w:pPr>
      <w:hyperlink w:anchor="_Toc429574516" w:history="1">
        <w:r w:rsidR="00423F7A" w:rsidRPr="002B1A21">
          <w:rPr>
            <w:rStyle w:val="Hyperlink"/>
            <w:noProof/>
          </w:rPr>
          <w:t>Appendix B. Revision History</w:t>
        </w:r>
        <w:r w:rsidR="00423F7A">
          <w:rPr>
            <w:noProof/>
            <w:webHidden/>
          </w:rPr>
          <w:tab/>
        </w:r>
        <w:r w:rsidR="00423F7A">
          <w:rPr>
            <w:noProof/>
            <w:webHidden/>
          </w:rPr>
          <w:fldChar w:fldCharType="begin"/>
        </w:r>
        <w:r w:rsidR="00423F7A">
          <w:rPr>
            <w:noProof/>
            <w:webHidden/>
          </w:rPr>
          <w:instrText xml:space="preserve"> PAGEREF _Toc429574516 \h </w:instrText>
        </w:r>
        <w:r w:rsidR="00423F7A">
          <w:rPr>
            <w:noProof/>
            <w:webHidden/>
          </w:rPr>
        </w:r>
        <w:r w:rsidR="00423F7A">
          <w:rPr>
            <w:noProof/>
            <w:webHidden/>
          </w:rPr>
          <w:fldChar w:fldCharType="separate"/>
        </w:r>
        <w:r w:rsidR="003700F4">
          <w:rPr>
            <w:noProof/>
            <w:webHidden/>
          </w:rPr>
          <w:t>35</w:t>
        </w:r>
        <w:r w:rsidR="00423F7A">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1EA810CA" w14:textId="77777777" w:rsidR="00C71349" w:rsidRPr="00C52EFC" w:rsidRDefault="00177DED" w:rsidP="0076113A">
      <w:pPr>
        <w:pStyle w:val="Heading1"/>
      </w:pPr>
      <w:bookmarkStart w:id="4" w:name="_Toc429574465"/>
      <w:r>
        <w:lastRenderedPageBreak/>
        <w:t>Introduction</w:t>
      </w:r>
      <w:bookmarkEnd w:id="0"/>
      <w:bookmarkEnd w:id="3"/>
      <w:bookmarkEnd w:id="4"/>
    </w:p>
    <w:p w14:paraId="3098C88F" w14:textId="77777777" w:rsidR="0012387E" w:rsidRDefault="00EE3C80" w:rsidP="008C100C">
      <w:r w:rsidRPr="00EE3C80">
        <w:t>[All text is norm</w:t>
      </w:r>
      <w:r>
        <w:t>ative unless otherwise labeled]</w:t>
      </w:r>
    </w:p>
    <w:p w14:paraId="7052F21C" w14:textId="77777777" w:rsidR="00364E15" w:rsidRDefault="00364E15" w:rsidP="00364E15">
      <w:pPr>
        <w:autoSpaceDE w:val="0"/>
        <w:autoSpaceDN w:val="0"/>
        <w:adjustRightInd w:val="0"/>
        <w:spacing w:after="240"/>
        <w:ind w:right="-270"/>
      </w:pPr>
      <w:r w:rsidRPr="00986D3B">
        <w:t xml:space="preserve">The </w:t>
      </w:r>
      <w:r>
        <w:t xml:space="preserve">Structured Threat Information </w:t>
      </w:r>
      <w:r w:rsidR="000000C9">
        <w:t>Ex</w:t>
      </w:r>
      <w:r>
        <w:t xml:space="preserve">pression (STIX) </w:t>
      </w:r>
      <w:r w:rsidRPr="00986D3B">
        <w:t>framework defines</w:t>
      </w:r>
      <w:r>
        <w:t xml:space="preserve"> nine top-level component data models:  </w:t>
      </w:r>
      <w:r w:rsidRPr="00FC6DFE">
        <w:t>Observable</w:t>
      </w:r>
      <w:r w:rsidR="000000C9">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various default extension data models for leveraging other data models and standards specifications that have been defined outside of STIX. This specification document does not define those non-STIX data models, but discusses the extension points available in STIX and defines a corresponding set of default extension data models. The default extensions currently available are those related to addresses, identity, malware, attack patterns, test mechanisms, exploits, data markings and courses of action. Each default extension data model is versioned separately.  This specification covers default extensions that are relevant to STIX v1.2</w:t>
      </w:r>
      <w:r w:rsidR="00066EFE">
        <w:t>.1</w:t>
      </w:r>
      <w:r>
        <w:t>.</w:t>
      </w:r>
    </w:p>
    <w:p w14:paraId="391F060C" w14:textId="77777777" w:rsidR="00066EFE" w:rsidRDefault="00066EFE" w:rsidP="00364E15">
      <w:pPr>
        <w:autoSpaceDE w:val="0"/>
        <w:autoSpaceDN w:val="0"/>
        <w:adjustRightInd w:val="0"/>
        <w:spacing w:after="240"/>
        <w:ind w:right="-270"/>
      </w:pPr>
      <w:r>
        <w:t xml:space="preserve">In Section </w:t>
      </w:r>
      <w:r w:rsidR="000000C9" w:rsidRPr="000000C9">
        <w:rPr>
          <w:b/>
          <w:color w:val="0000EE"/>
        </w:rPr>
        <w:fldChar w:fldCharType="begin"/>
      </w:r>
      <w:r w:rsidR="000000C9" w:rsidRPr="000000C9">
        <w:rPr>
          <w:b/>
          <w:color w:val="0000EE"/>
        </w:rPr>
        <w:instrText xml:space="preserve"> REF _Ref418507200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1.1</w:t>
      </w:r>
      <w:r w:rsidR="000000C9" w:rsidRPr="000000C9">
        <w:rPr>
          <w:b/>
          <w:color w:val="0000EE"/>
        </w:rPr>
        <w:fldChar w:fldCharType="end"/>
      </w:r>
      <w:r>
        <w:t xml:space="preserve"> we discuss additional specification documents, in Section </w:t>
      </w:r>
      <w:r w:rsidR="000000C9" w:rsidRPr="001E7ED7">
        <w:rPr>
          <w:b/>
          <w:color w:val="0000EE"/>
        </w:rPr>
        <w:fldChar w:fldCharType="begin"/>
      </w:r>
      <w:r w:rsidR="000000C9" w:rsidRPr="001E7ED7">
        <w:rPr>
          <w:b/>
          <w:color w:val="0000EE"/>
        </w:rPr>
        <w:instrText xml:space="preserve"> REF _Ref394437867 \r \h  \* MERGEFORMAT </w:instrText>
      </w:r>
      <w:r w:rsidR="000000C9" w:rsidRPr="001E7ED7">
        <w:rPr>
          <w:b/>
          <w:color w:val="0000EE"/>
        </w:rPr>
      </w:r>
      <w:r w:rsidR="000000C9" w:rsidRPr="001E7ED7">
        <w:rPr>
          <w:b/>
          <w:color w:val="0000EE"/>
        </w:rPr>
        <w:fldChar w:fldCharType="separate"/>
      </w:r>
      <w:r w:rsidR="003700F4">
        <w:rPr>
          <w:b/>
          <w:color w:val="0000EE"/>
        </w:rPr>
        <w:t>1.2</w:t>
      </w:r>
      <w:r w:rsidR="000000C9" w:rsidRPr="001E7ED7">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000C9" w:rsidRPr="000000C9">
        <w:rPr>
          <w:b/>
          <w:color w:val="0000EE"/>
        </w:rPr>
        <w:fldChar w:fldCharType="begin"/>
      </w:r>
      <w:r w:rsidR="000000C9" w:rsidRPr="000000C9">
        <w:rPr>
          <w:b/>
          <w:color w:val="0000EE"/>
        </w:rPr>
        <w:instrText xml:space="preserve"> REF _Ref428961762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1.3</w:t>
      </w:r>
      <w:r w:rsidR="000000C9" w:rsidRPr="000000C9">
        <w:rPr>
          <w:b/>
          <w:color w:val="0000EE"/>
        </w:rPr>
        <w:fldChar w:fldCharType="end"/>
      </w:r>
      <w:r>
        <w:t xml:space="preserve"> we provide terminology. References are given </w:t>
      </w:r>
      <w:r w:rsidRPr="007D03B1">
        <w:t xml:space="preserve">in </w:t>
      </w:r>
      <w:r>
        <w:t xml:space="preserve">Sections </w:t>
      </w:r>
      <w:r w:rsidR="000000C9" w:rsidRPr="000000C9">
        <w:rPr>
          <w:b/>
          <w:color w:val="0000EE"/>
        </w:rPr>
        <w:fldChar w:fldCharType="begin"/>
      </w:r>
      <w:r w:rsidR="000000C9" w:rsidRPr="000000C9">
        <w:rPr>
          <w:b/>
          <w:color w:val="0000EE"/>
        </w:rPr>
        <w:instrText xml:space="preserve"> REF _Ref428961770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1.4</w:t>
      </w:r>
      <w:r w:rsidR="000000C9" w:rsidRPr="000000C9">
        <w:rPr>
          <w:b/>
          <w:color w:val="0000EE"/>
        </w:rPr>
        <w:fldChar w:fldCharType="end"/>
      </w:r>
      <w:r>
        <w:t xml:space="preserve"> and</w:t>
      </w:r>
      <w:r w:rsidR="000000C9">
        <w:t xml:space="preserve"> </w:t>
      </w:r>
      <w:r w:rsidR="000000C9" w:rsidRPr="000000C9">
        <w:rPr>
          <w:b/>
          <w:color w:val="0000EE"/>
        </w:rPr>
        <w:fldChar w:fldCharType="begin"/>
      </w:r>
      <w:r w:rsidR="000000C9" w:rsidRPr="000000C9">
        <w:rPr>
          <w:b/>
          <w:color w:val="0000EE"/>
        </w:rPr>
        <w:instrText xml:space="preserve"> REF _Ref428961776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1.5</w:t>
      </w:r>
      <w:r w:rsidR="000000C9" w:rsidRPr="000000C9">
        <w:rPr>
          <w:b/>
          <w:color w:val="0000EE"/>
        </w:rPr>
        <w:fldChar w:fldCharType="end"/>
      </w:r>
      <w:r>
        <w:t>.  In Section</w:t>
      </w:r>
      <w:r w:rsidR="000000C9">
        <w:t xml:space="preserve"> </w:t>
      </w:r>
      <w:r w:rsidR="000000C9" w:rsidRPr="000000C9">
        <w:rPr>
          <w:b/>
          <w:color w:val="0000EE"/>
        </w:rPr>
        <w:fldChar w:fldCharType="begin"/>
      </w:r>
      <w:r w:rsidR="000000C9" w:rsidRPr="000000C9">
        <w:rPr>
          <w:b/>
          <w:color w:val="0000EE"/>
        </w:rPr>
        <w:instrText xml:space="preserve"> REF _Ref428961784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2</w:t>
      </w:r>
      <w:r w:rsidR="000000C9" w:rsidRPr="000000C9">
        <w:rPr>
          <w:b/>
          <w:color w:val="0000EE"/>
        </w:rPr>
        <w:fldChar w:fldCharType="end"/>
      </w:r>
      <w:r>
        <w:t>, we give background information to help the reader better understand the specification details that are provided later in the document.  We present the specification details</w:t>
      </w:r>
      <w:r w:rsidR="000000C9">
        <w:t xml:space="preserve"> for the default extension data models</w:t>
      </w:r>
      <w:r>
        <w:t xml:space="preserve"> in Section</w:t>
      </w:r>
      <w:r w:rsidR="000000C9">
        <w:t xml:space="preserve"> </w:t>
      </w:r>
      <w:r w:rsidR="000000C9" w:rsidRPr="000000C9">
        <w:rPr>
          <w:b/>
          <w:color w:val="0000EE"/>
        </w:rPr>
        <w:fldChar w:fldCharType="begin"/>
      </w:r>
      <w:r w:rsidR="000000C9" w:rsidRPr="000000C9">
        <w:rPr>
          <w:b/>
          <w:color w:val="0000EE"/>
        </w:rPr>
        <w:instrText xml:space="preserve"> REF _Ref428961796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3</w:t>
      </w:r>
      <w:r w:rsidR="000000C9" w:rsidRPr="000000C9">
        <w:rPr>
          <w:b/>
          <w:color w:val="0000EE"/>
        </w:rPr>
        <w:fldChar w:fldCharType="end"/>
      </w:r>
      <w:r>
        <w:rPr>
          <w:b/>
          <w:color w:val="0000EE"/>
        </w:rPr>
        <w:t xml:space="preserve"> </w:t>
      </w:r>
      <w:r>
        <w:t>and conformance information in Section</w:t>
      </w:r>
      <w:r w:rsidR="000000C9">
        <w:t xml:space="preserve"> </w:t>
      </w:r>
      <w:r w:rsidR="000000C9" w:rsidRPr="000000C9">
        <w:rPr>
          <w:b/>
          <w:color w:val="0000EE"/>
        </w:rPr>
        <w:fldChar w:fldCharType="begin"/>
      </w:r>
      <w:r w:rsidR="000000C9" w:rsidRPr="000000C9">
        <w:rPr>
          <w:b/>
          <w:color w:val="0000EE"/>
        </w:rPr>
        <w:instrText xml:space="preserve"> REF _Ref428961807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3700F4">
        <w:rPr>
          <w:b/>
          <w:color w:val="0000EE"/>
        </w:rPr>
        <w:t>4</w:t>
      </w:r>
      <w:r w:rsidR="000000C9" w:rsidRPr="000000C9">
        <w:rPr>
          <w:b/>
          <w:color w:val="0000EE"/>
        </w:rPr>
        <w:fldChar w:fldCharType="end"/>
      </w:r>
      <w:r>
        <w:t>.</w:t>
      </w:r>
    </w:p>
    <w:p w14:paraId="7637C728" w14:textId="77777777" w:rsidR="00364E15" w:rsidRDefault="00364E15" w:rsidP="00364E15">
      <w:pPr>
        <w:pStyle w:val="Heading2"/>
        <w:tabs>
          <w:tab w:val="num" w:pos="864"/>
        </w:tabs>
        <w:spacing w:before="360" w:after="60"/>
        <w:ind w:left="720" w:hanging="720"/>
      </w:pPr>
      <w:bookmarkStart w:id="5" w:name="_Ref401136661"/>
      <w:bookmarkStart w:id="6" w:name="_Toc416007458"/>
      <w:bookmarkStart w:id="7" w:name="_Toc416007793"/>
      <w:bookmarkStart w:id="8" w:name="_Toc417295497"/>
      <w:bookmarkStart w:id="9" w:name="_Ref418507200"/>
      <w:bookmarkStart w:id="10" w:name="_Toc421523373"/>
      <w:bookmarkStart w:id="11" w:name="_Toc429574466"/>
      <w:r>
        <w:t>STIX Specification Documents</w:t>
      </w:r>
      <w:bookmarkEnd w:id="5"/>
      <w:bookmarkEnd w:id="6"/>
      <w:bookmarkEnd w:id="7"/>
      <w:bookmarkEnd w:id="8"/>
      <w:bookmarkEnd w:id="9"/>
      <w:bookmarkEnd w:id="10"/>
      <w:bookmarkEnd w:id="11"/>
    </w:p>
    <w:p w14:paraId="54E050B3" w14:textId="77777777" w:rsidR="00364E15" w:rsidRDefault="00364E15" w:rsidP="00364E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C84D6F1" w14:textId="77777777" w:rsidR="00364E15" w:rsidRDefault="00364E15" w:rsidP="00364E15">
      <w:pPr>
        <w:autoSpaceDE w:val="0"/>
        <w:autoSpaceDN w:val="0"/>
        <w:adjustRightInd w:val="0"/>
        <w:spacing w:after="240"/>
      </w:pPr>
      <w:r>
        <w:t xml:space="preserve">The </w:t>
      </w:r>
      <w:hyperlink w:anchor="AdditionalArtfacts" w:history="1">
        <w:r w:rsidR="0099772D" w:rsidRPr="0099772D">
          <w:rPr>
            <w:rStyle w:val="Hyperlink"/>
            <w:i/>
          </w:rPr>
          <w:t>STIX Version 1.2.1 Part 1: Overview</w:t>
        </w:r>
      </w:hyperlink>
      <w:r w:rsidR="0099772D">
        <w:t xml:space="preserve"> </w:t>
      </w:r>
      <w:r>
        <w:t xml:space="preserve">document provides a comprehensive overview of the full set of STIX data models,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99772D">
        <w:t xml:space="preserve">. </w:t>
      </w:r>
      <w:hyperlink w:anchor="AdditionalArtfacts" w:history="1">
        <w:r w:rsidR="0099772D" w:rsidRPr="0099772D">
          <w:rPr>
            <w:rStyle w:val="Hyperlink"/>
            <w:i/>
          </w:rPr>
          <w:t>STIX Version 1.2.1 Part 1: Overview</w:t>
        </w:r>
      </w:hyperlink>
      <w:r w:rsidR="0099772D">
        <w:rPr>
          <w:i/>
        </w:rPr>
        <w:t xml:space="preserve"> </w:t>
      </w:r>
      <w:r>
        <w:t>also summarizes the relationship of STIX to other languages and outlines general STIX data model conventions.</w:t>
      </w:r>
    </w:p>
    <w:p w14:paraId="4F36B550" w14:textId="269FBA09" w:rsidR="00364E15" w:rsidRDefault="00364E15" w:rsidP="00364E15">
      <w:pPr>
        <w:spacing w:after="240"/>
        <w:ind w:right="-90"/>
      </w:pPr>
      <w:r w:rsidRPr="0099772D">
        <w:rPr>
          <w:b/>
          <w:color w:val="0000EE"/>
        </w:rPr>
        <w:fldChar w:fldCharType="begin"/>
      </w:r>
      <w:r w:rsidRPr="0099772D">
        <w:rPr>
          <w:b/>
          <w:color w:val="0000EE"/>
        </w:rPr>
        <w:instrText xml:space="preserve"> REF _Ref420851610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1</w:t>
      </w:r>
      <w:r w:rsidRPr="0099772D">
        <w:rPr>
          <w:b/>
          <w:color w:val="0000EE"/>
        </w:rPr>
        <w:fldChar w:fldCharType="end"/>
      </w:r>
      <w:r>
        <w:t xml:space="preserve"> illustrates the </w:t>
      </w:r>
      <w:hyperlink w:anchor="AdditionalArtfacts" w:history="1">
        <w:r w:rsidRPr="0099772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default extensions), and the color white indicates the component data models</w:t>
      </w:r>
      <w:r w:rsidR="00DF13E8">
        <w:t>. The solid grey color denotes the overall STIX Language UML model.</w:t>
      </w:r>
      <w:r>
        <w:t xml:space="preserve"> This STIX </w:t>
      </w:r>
      <w:r w:rsidR="00B25154">
        <w:t xml:space="preserve">Default </w:t>
      </w:r>
      <w:r>
        <w:t xml:space="preserve">Extensions specification document is highlighted in its associated color (see Section </w:t>
      </w:r>
      <w:r w:rsidRPr="001F3DC6">
        <w:rPr>
          <w:b/>
          <w:color w:val="0000EE"/>
        </w:rPr>
        <w:fldChar w:fldCharType="begin"/>
      </w:r>
      <w:r w:rsidRPr="001F3DC6">
        <w:rPr>
          <w:b/>
          <w:color w:val="0000EE"/>
        </w:rPr>
        <w:instrText xml:space="preserve"> REF _Ref397935245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1.2.3.3</w:t>
      </w:r>
      <w:r w:rsidRPr="001F3DC6">
        <w:rPr>
          <w:b/>
          <w:color w:val="0000EE"/>
        </w:rPr>
        <w:fldChar w:fldCharType="end"/>
      </w:r>
      <w:r>
        <w:t xml:space="preserve">).  For a list of all STIX documents and related information sources, please see </w:t>
      </w:r>
      <w:hyperlink w:anchor="AdditionalArtfacts" w:history="1">
        <w:r w:rsidR="0099772D" w:rsidRPr="0099772D">
          <w:rPr>
            <w:rStyle w:val="Hyperlink"/>
            <w:i/>
          </w:rPr>
          <w:t>STIX Version 1.2.1 Part 1: Overview</w:t>
        </w:r>
      </w:hyperlink>
      <w:r>
        <w:t xml:space="preserve">.  </w:t>
      </w:r>
    </w:p>
    <w:p w14:paraId="00D6AF22" w14:textId="1C2A9130" w:rsidR="00364E15" w:rsidRDefault="007D2CDB" w:rsidP="00364E15">
      <w:pPr>
        <w:keepNext/>
        <w:jc w:val="center"/>
      </w:pPr>
      <w:r>
        <w:rPr>
          <w:noProof/>
        </w:rPr>
        <w:lastRenderedPageBreak/>
        <w:drawing>
          <wp:inline distT="0" distB="0" distL="0" distR="0" wp14:anchorId="2810A6AC" wp14:editId="4FAD6A9E">
            <wp:extent cx="3886200" cy="1911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12.JPG"/>
                    <pic:cNvPicPr/>
                  </pic:nvPicPr>
                  <pic:blipFill rotWithShape="1">
                    <a:blip r:embed="rId24">
                      <a:extLst>
                        <a:ext uri="{28A0092B-C50C-407E-A947-70E740481C1C}">
                          <a14:useLocalDpi xmlns:a14="http://schemas.microsoft.com/office/drawing/2010/main" val="0"/>
                        </a:ext>
                      </a:extLst>
                    </a:blip>
                    <a:srcRect l="8164" t="19621" r="8341"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47096280" w14:textId="77777777" w:rsidR="00364E15" w:rsidRPr="0099772D" w:rsidRDefault="00364E15" w:rsidP="00D23A1A">
      <w:pPr>
        <w:pStyle w:val="Caption"/>
      </w:pPr>
      <w:bookmarkStart w:id="12" w:name="_Ref420851610"/>
      <w:r w:rsidRPr="0099772D">
        <w:t xml:space="preserve">Figure </w:t>
      </w:r>
      <w:r w:rsidR="003C23FA">
        <w:fldChar w:fldCharType="begin"/>
      </w:r>
      <w:r w:rsidR="003C23FA">
        <w:instrText xml:space="preserve"> STYLEREF 1 \s </w:instrText>
      </w:r>
      <w:r w:rsidR="003C23FA">
        <w:fldChar w:fldCharType="separate"/>
      </w:r>
      <w:r w:rsidR="003700F4">
        <w:rPr>
          <w:noProof/>
        </w:rPr>
        <w:t>1</w:t>
      </w:r>
      <w:r w:rsidR="003C23FA">
        <w:rPr>
          <w:noProof/>
        </w:rPr>
        <w:fldChar w:fldCharType="end"/>
      </w:r>
      <w:r w:rsidRPr="0099772D">
        <w:noBreakHyphen/>
      </w:r>
      <w:r w:rsidR="003C23FA">
        <w:fldChar w:fldCharType="begin"/>
      </w:r>
      <w:r w:rsidR="003C23FA">
        <w:instrText xml:space="preserve"> SEQ Figure \* ARABIC \s 1 </w:instrText>
      </w:r>
      <w:r w:rsidR="003C23FA">
        <w:fldChar w:fldCharType="separate"/>
      </w:r>
      <w:r w:rsidR="003700F4">
        <w:rPr>
          <w:noProof/>
        </w:rPr>
        <w:t>1</w:t>
      </w:r>
      <w:r w:rsidR="003C23FA">
        <w:rPr>
          <w:noProof/>
        </w:rPr>
        <w:fldChar w:fldCharType="end"/>
      </w:r>
      <w:bookmarkEnd w:id="12"/>
      <w:r w:rsidRPr="0099772D">
        <w:t>. STIX Language v1.2</w:t>
      </w:r>
      <w:r w:rsidR="0099772D" w:rsidRPr="0099772D">
        <w:t>.1</w:t>
      </w:r>
      <w:r w:rsidRPr="0099772D">
        <w:t xml:space="preserve"> specification documents</w:t>
      </w:r>
    </w:p>
    <w:p w14:paraId="4E14965A" w14:textId="77777777" w:rsidR="00364E15" w:rsidRDefault="00364E15" w:rsidP="00364E15">
      <w:pPr>
        <w:pStyle w:val="Heading2"/>
        <w:tabs>
          <w:tab w:val="num" w:pos="864"/>
        </w:tabs>
        <w:spacing w:before="360" w:after="60"/>
        <w:ind w:left="720" w:hanging="720"/>
      </w:pPr>
      <w:bookmarkStart w:id="13" w:name="_Ref394437867"/>
      <w:bookmarkStart w:id="14" w:name="_Toc421523374"/>
      <w:bookmarkStart w:id="15" w:name="_Toc429574467"/>
      <w:bookmarkStart w:id="16" w:name="_Ref388860303"/>
      <w:bookmarkStart w:id="17" w:name="_Toc389570601"/>
      <w:bookmarkStart w:id="18" w:name="_Toc389581071"/>
      <w:r>
        <w:t>Document Conventions</w:t>
      </w:r>
      <w:bookmarkEnd w:id="13"/>
      <w:bookmarkEnd w:id="14"/>
      <w:bookmarkEnd w:id="15"/>
    </w:p>
    <w:p w14:paraId="06D8D570" w14:textId="77777777" w:rsidR="00364E15" w:rsidRPr="00B10014" w:rsidRDefault="00364E15" w:rsidP="00364E15">
      <w:r>
        <w:t>The following conventions are used in this document.</w:t>
      </w:r>
    </w:p>
    <w:p w14:paraId="4780DBE4" w14:textId="77777777" w:rsidR="00364E15" w:rsidRDefault="00364E15" w:rsidP="00364E15">
      <w:pPr>
        <w:pStyle w:val="Heading3"/>
        <w:tabs>
          <w:tab w:val="num" w:pos="720"/>
          <w:tab w:val="left" w:pos="900"/>
        </w:tabs>
        <w:spacing w:before="360" w:after="60"/>
      </w:pPr>
      <w:bookmarkStart w:id="19" w:name="_Toc389570603"/>
      <w:bookmarkStart w:id="20" w:name="_Toc389581073"/>
      <w:bookmarkStart w:id="21" w:name="_Toc421523376"/>
      <w:bookmarkStart w:id="22" w:name="_Toc429574468"/>
      <w:r>
        <w:t>Fonts</w:t>
      </w:r>
      <w:bookmarkEnd w:id="19"/>
      <w:bookmarkEnd w:id="20"/>
      <w:bookmarkEnd w:id="21"/>
      <w:bookmarkEnd w:id="22"/>
    </w:p>
    <w:p w14:paraId="35808821" w14:textId="77777777" w:rsidR="00364E15" w:rsidRPr="00EC37E0" w:rsidRDefault="00364E15" w:rsidP="00364E15">
      <w:pPr>
        <w:pStyle w:val="Default"/>
        <w:spacing w:after="240"/>
        <w:rPr>
          <w:rFonts w:ascii="Arial" w:hAnsi="Arial"/>
          <w:sz w:val="20"/>
          <w:szCs w:val="22"/>
        </w:rPr>
      </w:pPr>
      <w:r w:rsidRPr="00EC37E0">
        <w:rPr>
          <w:rFonts w:ascii="Arial" w:hAnsi="Arial"/>
          <w:sz w:val="20"/>
          <w:szCs w:val="22"/>
        </w:rPr>
        <w:t xml:space="preserve">The following font and font style conventions are used in the document: </w:t>
      </w:r>
    </w:p>
    <w:p w14:paraId="1EF32CB6" w14:textId="77777777" w:rsidR="00364E15" w:rsidRPr="0099772D" w:rsidRDefault="00364E15" w:rsidP="00364E15">
      <w:pPr>
        <w:pStyle w:val="Default"/>
        <w:numPr>
          <w:ilvl w:val="0"/>
          <w:numId w:val="6"/>
        </w:numPr>
        <w:ind w:left="720"/>
        <w:rPr>
          <w:rFonts w:ascii="Arial" w:hAnsi="Arial" w:cs="Arial"/>
          <w:sz w:val="20"/>
          <w:szCs w:val="20"/>
        </w:rPr>
      </w:pPr>
      <w:r w:rsidRPr="00EC37E0">
        <w:rPr>
          <w:rFonts w:ascii="Arial" w:hAnsi="Arial"/>
          <w:sz w:val="20"/>
        </w:rPr>
        <w:t xml:space="preserve">Capitalization is used for STIX high level concepts, which are defined </w:t>
      </w:r>
      <w:r w:rsidRPr="0099772D">
        <w:rPr>
          <w:rFonts w:ascii="Arial" w:hAnsi="Arial" w:cs="Arial"/>
          <w:sz w:val="20"/>
          <w:szCs w:val="20"/>
        </w:rPr>
        <w:t xml:space="preserve">in </w:t>
      </w:r>
      <w:hyperlink w:anchor="AdditionalArtfacts" w:history="1">
        <w:r w:rsidR="0099772D" w:rsidRPr="0099772D">
          <w:rPr>
            <w:rStyle w:val="Hyperlink"/>
            <w:rFonts w:ascii="Arial" w:hAnsi="Arial" w:cs="Arial"/>
            <w:i/>
            <w:sz w:val="20"/>
            <w:szCs w:val="20"/>
          </w:rPr>
          <w:t>STIX Version 1.2.1 Part 1: Overview</w:t>
        </w:r>
      </w:hyperlink>
      <w:r w:rsidRPr="0099772D">
        <w:rPr>
          <w:rFonts w:ascii="Arial" w:hAnsi="Arial" w:cs="Arial"/>
          <w:sz w:val="20"/>
          <w:szCs w:val="20"/>
        </w:rPr>
        <w:t>.</w:t>
      </w:r>
    </w:p>
    <w:p w14:paraId="720709F8" w14:textId="77777777" w:rsidR="00364E15" w:rsidRPr="00EC37E0" w:rsidRDefault="00364E15" w:rsidP="00364E15">
      <w:pPr>
        <w:pStyle w:val="Default"/>
        <w:tabs>
          <w:tab w:val="left" w:pos="1170"/>
        </w:tabs>
        <w:ind w:left="720"/>
        <w:rPr>
          <w:rFonts w:ascii="Arial" w:hAnsi="Arial"/>
          <w:sz w:val="20"/>
        </w:rPr>
      </w:pPr>
      <w:r w:rsidRPr="00EC37E0">
        <w:rPr>
          <w:rFonts w:ascii="Arial" w:hAnsi="Arial"/>
          <w:sz w:val="20"/>
        </w:rPr>
        <w:tab/>
      </w:r>
    </w:p>
    <w:p w14:paraId="131676B8" w14:textId="77777777" w:rsidR="00364E15" w:rsidRPr="00EC37E0" w:rsidRDefault="00364E15" w:rsidP="00364E15">
      <w:pPr>
        <w:pStyle w:val="Default"/>
        <w:ind w:left="720"/>
        <w:rPr>
          <w:rFonts w:ascii="Arial" w:hAnsi="Arial"/>
          <w:sz w:val="20"/>
          <w:szCs w:val="22"/>
        </w:rPr>
      </w:pPr>
      <w:r w:rsidRPr="00EC37E0">
        <w:rPr>
          <w:rFonts w:ascii="Arial" w:hAnsi="Arial"/>
          <w:sz w:val="20"/>
          <w:u w:val="single"/>
        </w:rPr>
        <w:t>Examples</w:t>
      </w:r>
      <w:r w:rsidRPr="00EC37E0">
        <w:rPr>
          <w:rFonts w:ascii="Arial" w:hAnsi="Arial"/>
          <w:sz w:val="20"/>
        </w:rPr>
        <w:t>: Indicator, Course of Action, Threat Actor</w:t>
      </w:r>
    </w:p>
    <w:p w14:paraId="5FD51BA0" w14:textId="77777777" w:rsidR="00364E15" w:rsidRPr="00EC37E0" w:rsidRDefault="00364E15" w:rsidP="00364E15">
      <w:pPr>
        <w:pStyle w:val="Default"/>
        <w:ind w:left="720"/>
        <w:rPr>
          <w:rFonts w:ascii="Arial" w:hAnsi="Arial"/>
          <w:sz w:val="20"/>
          <w:szCs w:val="22"/>
        </w:rPr>
      </w:pPr>
    </w:p>
    <w:p w14:paraId="0D91BE77"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rPr>
        <w:t>The</w:t>
      </w:r>
      <w:r w:rsidRPr="00EC37E0">
        <w:rPr>
          <w:rFonts w:ascii="Arial" w:hAnsi="Arial" w:cs="Courier New"/>
          <w:sz w:val="20"/>
        </w:rPr>
        <w:t xml:space="preserve"> </w:t>
      </w:r>
      <w:r w:rsidRPr="00EC37E0">
        <w:rPr>
          <w:rFonts w:ascii="Courier New" w:hAnsi="Courier New" w:cs="Courier New"/>
          <w:sz w:val="20"/>
        </w:rPr>
        <w:t>Courier</w:t>
      </w:r>
      <w:r w:rsidRPr="00EC37E0">
        <w:rPr>
          <w:rFonts w:ascii="Arial" w:hAnsi="Arial" w:cs="Courier New"/>
          <w:sz w:val="20"/>
        </w:rPr>
        <w:t xml:space="preserve"> </w:t>
      </w:r>
      <w:r w:rsidRPr="00EC37E0">
        <w:rPr>
          <w:rFonts w:ascii="Courier New" w:hAnsi="Courier New" w:cs="Courier New"/>
          <w:sz w:val="20"/>
        </w:rPr>
        <w:t>New</w:t>
      </w:r>
      <w:r w:rsidRPr="00EC37E0">
        <w:rPr>
          <w:rFonts w:ascii="Arial" w:hAnsi="Arial" w:cs="Courier New"/>
          <w:sz w:val="20"/>
        </w:rPr>
        <w:t xml:space="preserve"> </w:t>
      </w:r>
      <w:r w:rsidRPr="00EC37E0">
        <w:rPr>
          <w:rFonts w:ascii="Arial" w:hAnsi="Arial"/>
          <w:sz w:val="20"/>
        </w:rPr>
        <w:t>font</w:t>
      </w:r>
      <w:r w:rsidRPr="00EC37E0">
        <w:rPr>
          <w:rFonts w:ascii="Arial" w:hAnsi="Arial"/>
          <w:sz w:val="20"/>
          <w:szCs w:val="22"/>
        </w:rPr>
        <w:t xml:space="preserve"> is used for writing UML objects. </w:t>
      </w:r>
    </w:p>
    <w:p w14:paraId="2B449FF1" w14:textId="77777777" w:rsidR="00364E15" w:rsidRPr="00EC37E0" w:rsidRDefault="00364E15" w:rsidP="00364E15">
      <w:pPr>
        <w:pStyle w:val="Default"/>
        <w:rPr>
          <w:rFonts w:ascii="Arial" w:hAnsi="Arial"/>
          <w:sz w:val="20"/>
          <w:szCs w:val="22"/>
        </w:rPr>
      </w:pPr>
    </w:p>
    <w:p w14:paraId="02B8A9AF" w14:textId="77777777" w:rsidR="00364E15" w:rsidRPr="00EC37E0" w:rsidRDefault="00364E15" w:rsidP="00364E15">
      <w:pPr>
        <w:pStyle w:val="Default"/>
        <w:ind w:firstLine="720"/>
        <w:rPr>
          <w:rFonts w:ascii="Courier New" w:hAnsi="Courier New" w:cs="Courier New"/>
          <w:sz w:val="20"/>
        </w:rPr>
      </w:pPr>
      <w:r w:rsidRPr="00EC37E0">
        <w:rPr>
          <w:rFonts w:ascii="Arial" w:hAnsi="Arial"/>
          <w:sz w:val="20"/>
          <w:u w:val="single"/>
        </w:rPr>
        <w:t>Examples</w:t>
      </w:r>
      <w:r w:rsidRPr="00EC37E0">
        <w:rPr>
          <w:rFonts w:ascii="Arial" w:hAnsi="Arial"/>
          <w:sz w:val="20"/>
        </w:rPr>
        <w:t xml:space="preserve">: </w:t>
      </w:r>
      <w:r w:rsidRPr="00EC37E0">
        <w:rPr>
          <w:rFonts w:ascii="Courier New" w:hAnsi="Courier New" w:cs="Courier New"/>
          <w:sz w:val="20"/>
        </w:rPr>
        <w:t>RelatedIndicatorsType</w:t>
      </w:r>
      <w:r w:rsidRPr="00EC37E0">
        <w:rPr>
          <w:rFonts w:ascii="Arial" w:hAnsi="Arial" w:cs="Courier New"/>
          <w:sz w:val="20"/>
        </w:rPr>
        <w:t xml:space="preserve">, </w:t>
      </w:r>
      <w:r w:rsidRPr="00EC37E0">
        <w:rPr>
          <w:rFonts w:ascii="Courier New" w:hAnsi="Courier New" w:cs="Courier New"/>
          <w:sz w:val="20"/>
        </w:rPr>
        <w:t xml:space="preserve">stixCommon:StatementType </w:t>
      </w:r>
    </w:p>
    <w:p w14:paraId="01525CD8" w14:textId="77777777" w:rsidR="00364E15" w:rsidRPr="00EC37E0" w:rsidRDefault="00364E15" w:rsidP="00364E15">
      <w:pPr>
        <w:pStyle w:val="Default"/>
        <w:ind w:firstLine="720"/>
        <w:rPr>
          <w:rFonts w:ascii="Courier New" w:hAnsi="Courier New" w:cs="Courier New"/>
          <w:sz w:val="20"/>
        </w:rPr>
      </w:pPr>
    </w:p>
    <w:p w14:paraId="4FC07BC6" w14:textId="77777777" w:rsidR="00364E15" w:rsidRPr="00EC37E0" w:rsidRDefault="00364E15" w:rsidP="00364E15">
      <w:pPr>
        <w:pStyle w:val="Default"/>
        <w:ind w:left="720"/>
        <w:rPr>
          <w:rFonts w:ascii="Arial" w:hAnsi="Arial" w:cs="Courier New"/>
          <w:sz w:val="20"/>
        </w:rPr>
      </w:pPr>
      <w:r w:rsidRPr="00EC37E0">
        <w:rPr>
          <w:rFonts w:ascii="Arial" w:hAnsi="Arial" w:cs="Courier New"/>
          <w:sz w:val="20"/>
        </w:rPr>
        <w:t xml:space="preserve">Note that all high level concepts have a corresponding UML object.  For example, the Course of Action high level concept is associated with a UML class named, </w:t>
      </w:r>
      <w:r w:rsidRPr="00EC37E0">
        <w:rPr>
          <w:rFonts w:ascii="Courier New" w:hAnsi="Courier New" w:cs="Courier New"/>
          <w:sz w:val="20"/>
        </w:rPr>
        <w:t>CourseOfActionType</w:t>
      </w:r>
      <w:r w:rsidRPr="00EC37E0">
        <w:rPr>
          <w:rFonts w:ascii="Arial" w:hAnsi="Arial" w:cs="Courier New"/>
          <w:sz w:val="20"/>
        </w:rPr>
        <w:t>.</w:t>
      </w:r>
    </w:p>
    <w:p w14:paraId="26593956" w14:textId="77777777" w:rsidR="00364E15" w:rsidRPr="00EC37E0" w:rsidRDefault="00364E15" w:rsidP="00364E15">
      <w:pPr>
        <w:pStyle w:val="Default"/>
        <w:rPr>
          <w:rFonts w:ascii="Courier New" w:hAnsi="Courier New" w:cs="Courier New"/>
          <w:sz w:val="20"/>
          <w:szCs w:val="22"/>
        </w:rPr>
      </w:pPr>
    </w:p>
    <w:p w14:paraId="47F959E1"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szCs w:val="22"/>
        </w:rPr>
        <w:t>The ‘</w:t>
      </w:r>
      <w:r w:rsidRPr="00EC37E0">
        <w:rPr>
          <w:rFonts w:ascii="Arial" w:hAnsi="Arial"/>
          <w:i/>
          <w:sz w:val="20"/>
          <w:szCs w:val="22"/>
        </w:rPr>
        <w:t>italic, with single quotes</w:t>
      </w:r>
      <w:r w:rsidRPr="00EC37E0">
        <w:rPr>
          <w:rFonts w:ascii="Arial" w:hAnsi="Arial"/>
          <w:sz w:val="20"/>
          <w:szCs w:val="22"/>
        </w:rPr>
        <w:t xml:space="preserve">’ font is used for noting explicit values for STIX Language properties. </w:t>
      </w:r>
    </w:p>
    <w:p w14:paraId="43F9EB13" w14:textId="77777777" w:rsidR="00364E15" w:rsidRPr="00EC37E0" w:rsidRDefault="00364E15" w:rsidP="00364E15">
      <w:pPr>
        <w:pStyle w:val="Default"/>
        <w:tabs>
          <w:tab w:val="left" w:pos="1230"/>
        </w:tabs>
        <w:rPr>
          <w:rFonts w:ascii="Arial" w:hAnsi="Arial"/>
          <w:sz w:val="20"/>
          <w:szCs w:val="22"/>
        </w:rPr>
      </w:pPr>
      <w:r w:rsidRPr="00EC37E0">
        <w:rPr>
          <w:rFonts w:ascii="Arial" w:hAnsi="Arial"/>
          <w:sz w:val="20"/>
          <w:szCs w:val="22"/>
        </w:rPr>
        <w:tab/>
      </w:r>
    </w:p>
    <w:p w14:paraId="65BC05AD" w14:textId="77777777" w:rsidR="00364E15" w:rsidRDefault="00364E15" w:rsidP="00364E15">
      <w:pPr>
        <w:ind w:firstLine="720"/>
        <w:rPr>
          <w:i/>
        </w:rPr>
      </w:pPr>
      <w:r w:rsidRPr="00EC37E0">
        <w:rPr>
          <w:rFonts w:cs="Calibri"/>
          <w:color w:val="000000"/>
          <w:u w:val="single"/>
        </w:rPr>
        <w:t>Example</w:t>
      </w:r>
      <w:r>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7932AC83" w14:textId="77777777" w:rsidR="00364E15" w:rsidRDefault="00364E15" w:rsidP="00364E15">
      <w:pPr>
        <w:pStyle w:val="Heading3"/>
        <w:tabs>
          <w:tab w:val="num" w:pos="720"/>
          <w:tab w:val="left" w:pos="900"/>
        </w:tabs>
        <w:spacing w:before="360" w:after="60"/>
      </w:pPr>
      <w:bookmarkStart w:id="23" w:name="_Ref394486021"/>
      <w:bookmarkStart w:id="24" w:name="_Toc421523377"/>
      <w:bookmarkStart w:id="25" w:name="_Toc429574469"/>
      <w:r>
        <w:t>UML Package References</w:t>
      </w:r>
      <w:bookmarkEnd w:id="23"/>
      <w:bookmarkEnd w:id="24"/>
      <w:bookmarkEnd w:id="25"/>
    </w:p>
    <w:p w14:paraId="281128A9" w14:textId="77777777" w:rsidR="00364E15" w:rsidRDefault="00364E15" w:rsidP="00364E15">
      <w:pPr>
        <w:spacing w:after="240"/>
      </w:pPr>
      <w:r>
        <w:t xml:space="preserve">Each STIX data model is captured in a different UML package (e.g., Core package, Campaign package, etc.).  To refer to a particular class of a specific package, we use the format </w:t>
      </w:r>
      <w:r w:rsidRPr="00EC37E0">
        <w:rPr>
          <w:rFonts w:ascii="Courier New" w:hAnsi="Courier New" w:cs="Courier New"/>
        </w:rPr>
        <w:t>package_prefix:class</w:t>
      </w:r>
      <w:r w:rsidRPr="00981CAF">
        <w:t>, where</w:t>
      </w:r>
      <w:r>
        <w:t xml:space="preserve"> </w:t>
      </w:r>
      <w:r w:rsidRPr="00EC37E0">
        <w:rPr>
          <w:rFonts w:ascii="Courier New" w:hAnsi="Courier New" w:cs="Courier New"/>
        </w:rPr>
        <w:t>package_prefix</w:t>
      </w:r>
      <w:r w:rsidRPr="00EC37E0">
        <w:t xml:space="preserve"> </w:t>
      </w:r>
      <w:r>
        <w:t>corresponds to the appropriate UML package. Each default extension data models is in it own package, therefore, to avoid confusion, we will use a fully qualified UML names for all UML references.</w:t>
      </w:r>
    </w:p>
    <w:p w14:paraId="355193AB" w14:textId="77777777" w:rsidR="00364E15" w:rsidRPr="00904E02" w:rsidRDefault="00364E15" w:rsidP="00364E15">
      <w:pPr>
        <w:pStyle w:val="Heading3"/>
        <w:tabs>
          <w:tab w:val="num" w:pos="720"/>
          <w:tab w:val="left" w:pos="900"/>
        </w:tabs>
        <w:spacing w:before="360" w:after="60"/>
      </w:pPr>
      <w:bookmarkStart w:id="26" w:name="_Toc389570605"/>
      <w:bookmarkStart w:id="27" w:name="_Toc389581075"/>
      <w:bookmarkStart w:id="28" w:name="_Toc421523378"/>
      <w:bookmarkStart w:id="29" w:name="_Toc429574470"/>
      <w:r w:rsidRPr="00904E02">
        <w:t>UML Diagram</w:t>
      </w:r>
      <w:bookmarkEnd w:id="26"/>
      <w:bookmarkEnd w:id="27"/>
      <w:r>
        <w:t>s</w:t>
      </w:r>
      <w:bookmarkEnd w:id="28"/>
      <w:bookmarkEnd w:id="29"/>
    </w:p>
    <w:p w14:paraId="159ACA69" w14:textId="77777777" w:rsidR="00364E15" w:rsidRDefault="00364E15" w:rsidP="00364E15">
      <w:pPr>
        <w:spacing w:after="240"/>
      </w:pPr>
      <w:bookmarkStart w:id="30" w:name="_Toc389570606"/>
      <w:bookmarkStart w:id="31" w:name="_Toc389581076"/>
      <w:bookmarkStart w:id="3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w:t>
      </w:r>
      <w:r>
        <w:lastRenderedPageBreak/>
        <w:t xml:space="preserve">model.  </w:t>
      </w:r>
      <w:r w:rsidRPr="00434BA0">
        <w:t>Other diagrams that are included correspond to classes that specialize a superclass and abstract or generalized classes that are extended by one or more subclasses</w:t>
      </w:r>
      <w:r>
        <w:t>.</w:t>
      </w:r>
    </w:p>
    <w:p w14:paraId="6E53D5F7" w14:textId="77777777" w:rsidR="00364E15" w:rsidRDefault="00364E15" w:rsidP="00364E1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21444AEF" w14:textId="77777777" w:rsidR="00364E15" w:rsidRPr="00961CBD" w:rsidRDefault="00364E15" w:rsidP="00961CBD">
      <w:pPr>
        <w:pStyle w:val="Heading4"/>
      </w:pPr>
      <w:bookmarkStart w:id="33" w:name="_Toc398242026"/>
      <w:bookmarkStart w:id="34" w:name="_Toc421523379"/>
      <w:bookmarkStart w:id="35" w:name="_Toc429574471"/>
      <w:r w:rsidRPr="00961CBD">
        <w:t>Class Properties</w:t>
      </w:r>
      <w:bookmarkEnd w:id="33"/>
      <w:bookmarkEnd w:id="34"/>
      <w:bookmarkEnd w:id="35"/>
    </w:p>
    <w:p w14:paraId="53FB835F" w14:textId="77777777" w:rsidR="00364E15" w:rsidRDefault="00364E15" w:rsidP="00364E15">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72EBB777" w14:textId="77777777" w:rsidR="00364E15" w:rsidRPr="00EC37E0" w:rsidRDefault="00364E15" w:rsidP="00961CBD">
      <w:pPr>
        <w:pStyle w:val="Heading4"/>
      </w:pPr>
      <w:bookmarkStart w:id="36" w:name="_Toc398242027"/>
      <w:bookmarkStart w:id="37" w:name="_Toc421523380"/>
      <w:bookmarkStart w:id="38" w:name="_Toc429574472"/>
      <w:r w:rsidRPr="00EC37E0">
        <w:t>Diagram Icons and Arrow Types</w:t>
      </w:r>
      <w:bookmarkEnd w:id="36"/>
      <w:bookmarkEnd w:id="37"/>
      <w:bookmarkEnd w:id="38"/>
    </w:p>
    <w:p w14:paraId="57EA35E8" w14:textId="77777777" w:rsidR="00364E15" w:rsidRDefault="00364E15" w:rsidP="00364E15">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99772D">
        <w:rPr>
          <w:b/>
          <w:color w:val="0000EE"/>
        </w:rPr>
        <w:fldChar w:fldCharType="begin"/>
      </w:r>
      <w:r w:rsidRPr="0099772D">
        <w:rPr>
          <w:b/>
          <w:color w:val="0000EE"/>
        </w:rPr>
        <w:instrText xml:space="preserve"> REF _Ref420851645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Table </w:t>
      </w:r>
      <w:r w:rsidR="003700F4" w:rsidRPr="003700F4">
        <w:rPr>
          <w:b/>
          <w:noProof/>
          <w:color w:val="0000EE"/>
        </w:rPr>
        <w:t>1</w:t>
      </w:r>
      <w:r w:rsidR="003700F4" w:rsidRPr="003700F4">
        <w:rPr>
          <w:b/>
          <w:noProof/>
          <w:color w:val="0000EE"/>
        </w:rPr>
        <w:noBreakHyphen/>
        <w:t>1</w:t>
      </w:r>
      <w:r w:rsidRPr="0099772D">
        <w:rPr>
          <w:b/>
          <w:color w:val="0000EE"/>
        </w:rPr>
        <w:fldChar w:fldCharType="end"/>
      </w:r>
      <w:r>
        <w:t>.</w:t>
      </w:r>
    </w:p>
    <w:p w14:paraId="4F22F1DA" w14:textId="77777777" w:rsidR="00364E15" w:rsidRPr="00EC37E0" w:rsidRDefault="00364E15" w:rsidP="00D23A1A">
      <w:pPr>
        <w:pStyle w:val="Caption"/>
      </w:pPr>
      <w:bookmarkStart w:id="39" w:name="_Ref420851645"/>
      <w:r w:rsidRPr="00EC37E0">
        <w:t xml:space="preserve">Table </w:t>
      </w:r>
      <w:r w:rsidR="003C23FA">
        <w:fldChar w:fldCharType="begin"/>
      </w:r>
      <w:r w:rsidR="003C23FA">
        <w:instrText xml:space="preserve"> STYLEREF 1 \s </w:instrText>
      </w:r>
      <w:r w:rsidR="003C23FA">
        <w:fldChar w:fldCharType="separate"/>
      </w:r>
      <w:r w:rsidR="003700F4">
        <w:rPr>
          <w:noProof/>
        </w:rPr>
        <w:t>1</w:t>
      </w:r>
      <w:r w:rsidR="003C23FA">
        <w:rPr>
          <w:noProof/>
        </w:rPr>
        <w:fldChar w:fldCharType="end"/>
      </w:r>
      <w:r w:rsidRPr="00EC37E0">
        <w:noBreakHyphen/>
      </w:r>
      <w:r w:rsidR="003C23FA">
        <w:fldChar w:fldCharType="begin"/>
      </w:r>
      <w:r w:rsidR="003C23FA">
        <w:instrText xml:space="preserve"> SEQ Table \* ARABIC \s 1 </w:instrText>
      </w:r>
      <w:r w:rsidR="003C23FA">
        <w:fldChar w:fldCharType="separate"/>
      </w:r>
      <w:r w:rsidR="003700F4">
        <w:rPr>
          <w:noProof/>
        </w:rPr>
        <w:t>1</w:t>
      </w:r>
      <w:r w:rsidR="003C23FA">
        <w:rPr>
          <w:noProof/>
        </w:rPr>
        <w:fldChar w:fldCharType="end"/>
      </w:r>
      <w:bookmarkEnd w:id="39"/>
      <w:r w:rsidRPr="00EC37E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64E15" w14:paraId="333F21E6" w14:textId="77777777" w:rsidTr="007A17F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AA5199B" w14:textId="77777777" w:rsidR="00364E15" w:rsidRDefault="00364E15" w:rsidP="007A17F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AD407E0" w14:textId="77777777" w:rsidR="00364E15" w:rsidRDefault="00364E15" w:rsidP="007A17F1">
            <w:pPr>
              <w:keepNext/>
              <w:keepLines/>
              <w:rPr>
                <w:rFonts w:ascii="Times New Roman" w:hAnsi="Times New Roman"/>
                <w:b/>
                <w:bCs/>
                <w:szCs w:val="20"/>
              </w:rPr>
            </w:pPr>
            <w:r w:rsidRPr="00DD35BA">
              <w:rPr>
                <w:b/>
              </w:rPr>
              <w:t>Description</w:t>
            </w:r>
          </w:p>
        </w:tc>
      </w:tr>
      <w:tr w:rsidR="00364E15" w:rsidRPr="00C9501F" w14:paraId="696F7CAB" w14:textId="77777777" w:rsidTr="007A17F1">
        <w:trPr>
          <w:trHeight w:val="611"/>
          <w:jc w:val="center"/>
        </w:trPr>
        <w:tc>
          <w:tcPr>
            <w:tcW w:w="2065" w:type="dxa"/>
            <w:tcMar>
              <w:top w:w="0" w:type="dxa"/>
              <w:left w:w="108" w:type="dxa"/>
              <w:bottom w:w="0" w:type="dxa"/>
              <w:right w:w="108" w:type="dxa"/>
            </w:tcMar>
            <w:vAlign w:val="center"/>
          </w:tcPr>
          <w:p w14:paraId="18044268" w14:textId="7EE89AFA" w:rsidR="00364E15" w:rsidRDefault="003700F4" w:rsidP="007A17F1">
            <w:pPr>
              <w:keepNext/>
              <w:keepLines/>
              <w:jc w:val="center"/>
              <w:rPr>
                <w:rFonts w:ascii="Times New Roman" w:hAnsi="Times New Roman"/>
                <w:noProof/>
                <w:szCs w:val="20"/>
              </w:rPr>
            </w:pPr>
            <w:r>
              <w:rPr>
                <w:noProof/>
              </w:rPr>
              <w:drawing>
                <wp:inline distT="0" distB="0" distL="0" distR="0" wp14:anchorId="3C8E716A" wp14:editId="3FA1CE7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6745F0D" w14:textId="77777777" w:rsidR="00364E15" w:rsidRPr="00EC37E0" w:rsidRDefault="00364E15" w:rsidP="007A17F1">
            <w:pPr>
              <w:keepNext/>
              <w:keepLines/>
              <w:rPr>
                <w:szCs w:val="22"/>
              </w:rPr>
            </w:pPr>
            <w:r w:rsidRPr="00EC37E0">
              <w:rPr>
                <w:szCs w:val="22"/>
              </w:rPr>
              <w:t>This diagram icon indicates a class.  If the name is in italics, it is an abstract class.</w:t>
            </w:r>
          </w:p>
        </w:tc>
      </w:tr>
      <w:tr w:rsidR="00364E15" w:rsidRPr="00C9501F" w14:paraId="5EED4D5E" w14:textId="77777777" w:rsidTr="007A17F1">
        <w:trPr>
          <w:trHeight w:val="611"/>
          <w:jc w:val="center"/>
        </w:trPr>
        <w:tc>
          <w:tcPr>
            <w:tcW w:w="2065" w:type="dxa"/>
            <w:tcMar>
              <w:top w:w="0" w:type="dxa"/>
              <w:left w:w="108" w:type="dxa"/>
              <w:bottom w:w="0" w:type="dxa"/>
              <w:right w:w="108" w:type="dxa"/>
            </w:tcMar>
            <w:vAlign w:val="center"/>
          </w:tcPr>
          <w:p w14:paraId="750E8B34" w14:textId="77777777" w:rsidR="00364E15" w:rsidRDefault="00364E15" w:rsidP="007A17F1">
            <w:pPr>
              <w:jc w:val="center"/>
              <w:rPr>
                <w:rFonts w:ascii="Times New Roman" w:hAnsi="Times New Roman"/>
                <w:noProof/>
                <w:szCs w:val="20"/>
              </w:rPr>
            </w:pPr>
            <w:r>
              <w:object w:dxaOrig="225" w:dyaOrig="180" w14:anchorId="395B6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21.05pt" o:ole="">
                  <v:imagedata r:id="rId26" o:title=""/>
                </v:shape>
                <o:OLEObject Type="Embed" ProgID="PBrush" ShapeID="_x0000_i1025" DrawAspect="Content" ObjectID="_1503991609" r:id="rId27"/>
              </w:object>
            </w:r>
          </w:p>
        </w:tc>
        <w:tc>
          <w:tcPr>
            <w:tcW w:w="4770" w:type="dxa"/>
            <w:tcMar>
              <w:top w:w="0" w:type="dxa"/>
              <w:left w:w="108" w:type="dxa"/>
              <w:bottom w:w="0" w:type="dxa"/>
              <w:right w:w="108" w:type="dxa"/>
            </w:tcMar>
            <w:vAlign w:val="center"/>
          </w:tcPr>
          <w:p w14:paraId="49FF36FC" w14:textId="77777777" w:rsidR="00364E15" w:rsidRPr="00EC37E0" w:rsidRDefault="00364E15" w:rsidP="007A17F1">
            <w:pPr>
              <w:rPr>
                <w:szCs w:val="22"/>
              </w:rPr>
            </w:pPr>
            <w:r w:rsidRPr="00EC37E0">
              <w:rPr>
                <w:szCs w:val="22"/>
              </w:rPr>
              <w:t>This diagram icon indicates an enumeration.</w:t>
            </w:r>
          </w:p>
        </w:tc>
      </w:tr>
      <w:tr w:rsidR="00364E15" w:rsidRPr="00C9501F" w14:paraId="3558ED33" w14:textId="77777777" w:rsidTr="007A17F1">
        <w:trPr>
          <w:trHeight w:val="611"/>
          <w:jc w:val="center"/>
        </w:trPr>
        <w:tc>
          <w:tcPr>
            <w:tcW w:w="2065" w:type="dxa"/>
            <w:tcMar>
              <w:top w:w="0" w:type="dxa"/>
              <w:left w:w="108" w:type="dxa"/>
              <w:bottom w:w="0" w:type="dxa"/>
              <w:right w:w="108" w:type="dxa"/>
            </w:tcMar>
            <w:vAlign w:val="center"/>
          </w:tcPr>
          <w:p w14:paraId="50BDF799" w14:textId="77777777" w:rsidR="00364E15" w:rsidRDefault="00364E15" w:rsidP="007A17F1">
            <w:pPr>
              <w:jc w:val="center"/>
            </w:pPr>
            <w:r w:rsidRPr="00EC37E0">
              <w:rPr>
                <w:noProof/>
                <w:szCs w:val="22"/>
              </w:rPr>
              <w:drawing>
                <wp:inline distT="0" distB="0" distL="0" distR="0" wp14:anchorId="037736DB" wp14:editId="0F802031">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D08A5E" w14:textId="77777777" w:rsidR="00364E15" w:rsidRPr="00EC37E0" w:rsidRDefault="00364E15" w:rsidP="007A17F1">
            <w:pPr>
              <w:rPr>
                <w:szCs w:val="22"/>
              </w:rPr>
            </w:pPr>
            <w:r w:rsidRPr="00EC37E0">
              <w:rPr>
                <w:szCs w:val="22"/>
              </w:rPr>
              <w:t>This diagram icon indicates a data type.</w:t>
            </w:r>
            <w:r w:rsidRPr="00974896">
              <w:rPr>
                <w:noProof/>
              </w:rPr>
              <w:t xml:space="preserve"> </w:t>
            </w:r>
          </w:p>
        </w:tc>
      </w:tr>
      <w:tr w:rsidR="00364E15" w:rsidRPr="00C9501F" w14:paraId="532169FB" w14:textId="77777777" w:rsidTr="007A17F1">
        <w:trPr>
          <w:trHeight w:val="611"/>
          <w:jc w:val="center"/>
        </w:trPr>
        <w:tc>
          <w:tcPr>
            <w:tcW w:w="2065" w:type="dxa"/>
            <w:tcMar>
              <w:top w:w="0" w:type="dxa"/>
              <w:left w:w="108" w:type="dxa"/>
              <w:bottom w:w="0" w:type="dxa"/>
              <w:right w:w="108" w:type="dxa"/>
            </w:tcMar>
            <w:vAlign w:val="center"/>
          </w:tcPr>
          <w:p w14:paraId="2F908815" w14:textId="77777777" w:rsidR="00364E15" w:rsidRDefault="00364E15" w:rsidP="007A17F1">
            <w:pPr>
              <w:jc w:val="center"/>
              <w:rPr>
                <w:rFonts w:ascii="Times New Roman" w:hAnsi="Times New Roman"/>
                <w:noProof/>
                <w:szCs w:val="20"/>
              </w:rPr>
            </w:pPr>
            <w:r>
              <w:object w:dxaOrig="270" w:dyaOrig="195" w14:anchorId="415FA6DB">
                <v:shape id="_x0000_i1026" type="#_x0000_t75" style="width:12.25pt;height:14.25pt" o:ole="">
                  <v:imagedata r:id="rId29" o:title=""/>
                </v:shape>
                <o:OLEObject Type="Embed" ProgID="PBrush" ShapeID="_x0000_i1026" DrawAspect="Content" ObjectID="_1503991610" r:id="rId30"/>
              </w:object>
            </w:r>
          </w:p>
        </w:tc>
        <w:tc>
          <w:tcPr>
            <w:tcW w:w="4770" w:type="dxa"/>
            <w:tcMar>
              <w:top w:w="0" w:type="dxa"/>
              <w:left w:w="108" w:type="dxa"/>
              <w:bottom w:w="0" w:type="dxa"/>
              <w:right w:w="108" w:type="dxa"/>
            </w:tcMar>
            <w:vAlign w:val="center"/>
          </w:tcPr>
          <w:p w14:paraId="56C15D34" w14:textId="77777777" w:rsidR="00364E15" w:rsidRPr="00EC37E0" w:rsidRDefault="00364E15" w:rsidP="007A17F1">
            <w:pPr>
              <w:rPr>
                <w:szCs w:val="22"/>
              </w:rPr>
            </w:pPr>
            <w:r w:rsidRPr="00EC37E0">
              <w:rPr>
                <w:szCs w:val="22"/>
              </w:rPr>
              <w:t>This decorator icon indicates an attribute of a class.  The green circle means its visibility is public.  If the circle is red or yellow, it means its visibility is private or protected.</w:t>
            </w:r>
          </w:p>
        </w:tc>
      </w:tr>
      <w:tr w:rsidR="00364E15" w:rsidRPr="00C9501F" w14:paraId="23C7CE1E" w14:textId="77777777" w:rsidTr="007A17F1">
        <w:trPr>
          <w:trHeight w:val="611"/>
          <w:jc w:val="center"/>
        </w:trPr>
        <w:tc>
          <w:tcPr>
            <w:tcW w:w="2065" w:type="dxa"/>
            <w:tcMar>
              <w:top w:w="0" w:type="dxa"/>
              <w:left w:w="108" w:type="dxa"/>
              <w:bottom w:w="0" w:type="dxa"/>
              <w:right w:w="108" w:type="dxa"/>
            </w:tcMar>
            <w:vAlign w:val="center"/>
          </w:tcPr>
          <w:p w14:paraId="43EBB712" w14:textId="77777777" w:rsidR="00364E15" w:rsidRDefault="00364E15" w:rsidP="007A17F1">
            <w:pPr>
              <w:jc w:val="center"/>
              <w:rPr>
                <w:rFonts w:ascii="Times New Roman" w:hAnsi="Times New Roman"/>
                <w:noProof/>
                <w:szCs w:val="20"/>
              </w:rPr>
            </w:pPr>
            <w:r>
              <w:object w:dxaOrig="210" w:dyaOrig="150" w14:anchorId="0D90FC19">
                <v:shape id="_x0000_i1027" type="#_x0000_t75" style="width:12.25pt;height:14.25pt" o:ole="">
                  <v:imagedata r:id="rId31" o:title=""/>
                </v:shape>
                <o:OLEObject Type="Embed" ProgID="PBrush" ShapeID="_x0000_i1027" DrawAspect="Content" ObjectID="_1503991611" r:id="rId32"/>
              </w:object>
            </w:r>
          </w:p>
        </w:tc>
        <w:tc>
          <w:tcPr>
            <w:tcW w:w="4770" w:type="dxa"/>
            <w:tcMar>
              <w:top w:w="0" w:type="dxa"/>
              <w:left w:w="108" w:type="dxa"/>
              <w:bottom w:w="0" w:type="dxa"/>
              <w:right w:w="108" w:type="dxa"/>
            </w:tcMar>
            <w:vAlign w:val="center"/>
          </w:tcPr>
          <w:p w14:paraId="44DB152A" w14:textId="77777777" w:rsidR="00364E15" w:rsidRPr="00EC37E0" w:rsidRDefault="00364E15" w:rsidP="007A17F1">
            <w:pPr>
              <w:rPr>
                <w:szCs w:val="22"/>
              </w:rPr>
            </w:pPr>
            <w:r w:rsidRPr="00EC37E0">
              <w:rPr>
                <w:szCs w:val="22"/>
              </w:rPr>
              <w:t>This decorator icon indicates an enumeration literal.</w:t>
            </w:r>
          </w:p>
        </w:tc>
      </w:tr>
      <w:tr w:rsidR="00364E15" w:rsidRPr="00C9501F" w14:paraId="6F5827C8" w14:textId="77777777" w:rsidTr="007A17F1">
        <w:trPr>
          <w:trHeight w:val="620"/>
          <w:jc w:val="center"/>
        </w:trPr>
        <w:tc>
          <w:tcPr>
            <w:tcW w:w="2065" w:type="dxa"/>
            <w:tcMar>
              <w:top w:w="0" w:type="dxa"/>
              <w:left w:w="108" w:type="dxa"/>
              <w:bottom w:w="0" w:type="dxa"/>
              <w:right w:w="108" w:type="dxa"/>
            </w:tcMar>
            <w:vAlign w:val="center"/>
          </w:tcPr>
          <w:p w14:paraId="433B10EB" w14:textId="77777777" w:rsidR="00364E15" w:rsidRDefault="00364E15" w:rsidP="007A17F1">
            <w:pPr>
              <w:jc w:val="center"/>
            </w:pPr>
            <w:r>
              <w:rPr>
                <w:noProof/>
              </w:rPr>
              <mc:AlternateContent>
                <mc:Choice Requires="wps">
                  <w:drawing>
                    <wp:anchor distT="0" distB="0" distL="114300" distR="114300" simplePos="0" relativeHeight="251666432" behindDoc="0" locked="0" layoutInCell="1" allowOverlap="1" wp14:anchorId="0E240B13" wp14:editId="17C9900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75E33E2B"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4C04CDCE" w14:textId="77777777" w:rsidR="00364E15" w:rsidRPr="00EC37E0" w:rsidRDefault="00364E15" w:rsidP="007A17F1">
            <w:pPr>
              <w:rPr>
                <w:szCs w:val="22"/>
              </w:rPr>
            </w:pPr>
            <w:r w:rsidRPr="00EC37E0">
              <w:rPr>
                <w:szCs w:val="22"/>
              </w:rPr>
              <w:t>This arrow type indicates a directed association relationship.</w:t>
            </w:r>
          </w:p>
        </w:tc>
      </w:tr>
      <w:tr w:rsidR="00364E15" w:rsidRPr="00C9501F" w14:paraId="43F8C0F5" w14:textId="77777777" w:rsidTr="007A17F1">
        <w:trPr>
          <w:trHeight w:val="620"/>
          <w:jc w:val="center"/>
        </w:trPr>
        <w:tc>
          <w:tcPr>
            <w:tcW w:w="2065" w:type="dxa"/>
            <w:tcMar>
              <w:top w:w="0" w:type="dxa"/>
              <w:left w:w="108" w:type="dxa"/>
              <w:bottom w:w="0" w:type="dxa"/>
              <w:right w:w="108" w:type="dxa"/>
            </w:tcMar>
            <w:vAlign w:val="center"/>
          </w:tcPr>
          <w:p w14:paraId="23FB1C98" w14:textId="77777777" w:rsidR="00364E15" w:rsidRDefault="00364E15" w:rsidP="007A17F1">
            <w:pPr>
              <w:jc w:val="center"/>
            </w:pPr>
            <w:r w:rsidRPr="00FD2389">
              <w:rPr>
                <w:color w:val="000000" w:themeColor="text1"/>
              </w:rPr>
              <w:object w:dxaOrig="1140" w:dyaOrig="780" w14:anchorId="2AA711E5">
                <v:shape id="_x0000_i1028" type="#_x0000_t75" style="width:59.75pt;height:35.3pt" o:ole="">
                  <v:imagedata r:id="rId33" o:title=""/>
                </v:shape>
                <o:OLEObject Type="Embed" ProgID="PBrush" ShapeID="_x0000_i1028" DrawAspect="Content" ObjectID="_1503991612" r:id="rId34"/>
              </w:object>
            </w:r>
          </w:p>
        </w:tc>
        <w:tc>
          <w:tcPr>
            <w:tcW w:w="4770" w:type="dxa"/>
            <w:tcMar>
              <w:top w:w="0" w:type="dxa"/>
              <w:left w:w="108" w:type="dxa"/>
              <w:bottom w:w="0" w:type="dxa"/>
              <w:right w:w="108" w:type="dxa"/>
            </w:tcMar>
            <w:vAlign w:val="center"/>
          </w:tcPr>
          <w:p w14:paraId="7384AD49" w14:textId="77777777" w:rsidR="00364E15" w:rsidRPr="00EC37E0" w:rsidRDefault="00364E15" w:rsidP="007A17F1">
            <w:pPr>
              <w:rPr>
                <w:szCs w:val="22"/>
              </w:rPr>
            </w:pPr>
            <w:r w:rsidRPr="00EC37E0">
              <w:rPr>
                <w:szCs w:val="22"/>
              </w:rPr>
              <w:t xml:space="preserve">This arrow type indicates a generalization relationship.  </w:t>
            </w:r>
          </w:p>
        </w:tc>
      </w:tr>
    </w:tbl>
    <w:p w14:paraId="390F3F29" w14:textId="77777777" w:rsidR="00364E15" w:rsidRPr="00D53145" w:rsidRDefault="00364E15" w:rsidP="00364E15"/>
    <w:p w14:paraId="18F6DEAA" w14:textId="77777777" w:rsidR="00364E15" w:rsidRPr="00EC37E0" w:rsidRDefault="00364E15" w:rsidP="00961CBD">
      <w:pPr>
        <w:pStyle w:val="Heading4"/>
      </w:pPr>
      <w:bookmarkStart w:id="40" w:name="_Ref397935245"/>
      <w:bookmarkStart w:id="41" w:name="_Toc398242028"/>
      <w:bookmarkStart w:id="42" w:name="_Toc421523381"/>
      <w:bookmarkStart w:id="43" w:name="_Toc429574473"/>
      <w:r w:rsidRPr="00EC37E0">
        <w:t>Color Coding</w:t>
      </w:r>
      <w:bookmarkEnd w:id="40"/>
      <w:bookmarkEnd w:id="41"/>
      <w:bookmarkEnd w:id="42"/>
      <w:bookmarkEnd w:id="43"/>
    </w:p>
    <w:p w14:paraId="51C8E045" w14:textId="77777777" w:rsidR="00364E15" w:rsidRDefault="00364E15" w:rsidP="00364E15">
      <w:pPr>
        <w:spacing w:after="120"/>
      </w:pPr>
      <w:r>
        <w:t xml:space="preserve">The shapes of the UML diagrams are color coded to indicate the data model associated with a class.  The colors used in the </w:t>
      </w:r>
      <w:r w:rsidR="00B25154">
        <w:t>Default Extension</w:t>
      </w:r>
      <w:r>
        <w:t xml:space="preserve">s specification are illustrated via exemplars in </w:t>
      </w:r>
      <w:r w:rsidRPr="0099772D">
        <w:rPr>
          <w:b/>
          <w:color w:val="0000EE"/>
        </w:rPr>
        <w:fldChar w:fldCharType="begin"/>
      </w:r>
      <w:r w:rsidRPr="0099772D">
        <w:rPr>
          <w:b/>
          <w:color w:val="0000EE"/>
        </w:rPr>
        <w:instrText xml:space="preserve"> REF _Ref418507767 \h </w:instrText>
      </w:r>
      <w:r w:rsidR="0099772D">
        <w:rPr>
          <w:b/>
          <w:color w:val="0000EE"/>
        </w:rPr>
        <w:instrText xml:space="preserve"> \* MERGEFORMAT </w:instrText>
      </w:r>
      <w:r w:rsidRPr="0099772D">
        <w:rPr>
          <w:b/>
          <w:color w:val="0000EE"/>
        </w:rPr>
      </w:r>
      <w:r w:rsidRPr="0099772D">
        <w:rPr>
          <w:b/>
          <w:color w:val="0000EE"/>
        </w:rPr>
        <w:fldChar w:fldCharType="separate"/>
      </w:r>
      <w:r w:rsidR="003700F4" w:rsidRPr="003700F4">
        <w:rPr>
          <w:b/>
          <w:color w:val="0000EE"/>
        </w:rPr>
        <w:t xml:space="preserve">Figure </w:t>
      </w:r>
      <w:r w:rsidR="003700F4" w:rsidRPr="003700F4">
        <w:rPr>
          <w:b/>
          <w:noProof/>
          <w:color w:val="0000EE"/>
        </w:rPr>
        <w:t>1</w:t>
      </w:r>
      <w:r w:rsidR="003700F4" w:rsidRPr="003700F4">
        <w:rPr>
          <w:b/>
          <w:noProof/>
          <w:color w:val="0000EE"/>
        </w:rPr>
        <w:noBreakHyphen/>
        <w:t>2</w:t>
      </w:r>
      <w:r w:rsidRPr="0099772D">
        <w:rPr>
          <w:b/>
          <w:color w:val="0000EE"/>
        </w:rPr>
        <w:fldChar w:fldCharType="end"/>
      </w:r>
      <w:r>
        <w:t>.</w:t>
      </w:r>
    </w:p>
    <w:p w14:paraId="22509FF8" w14:textId="77777777" w:rsidR="00364E15" w:rsidRDefault="00364E15" w:rsidP="00364E15">
      <w:pPr>
        <w:keepNext/>
        <w:jc w:val="center"/>
      </w:pPr>
      <w:r w:rsidRPr="00A75DA4">
        <w:rPr>
          <w:noProof/>
        </w:rPr>
        <w:lastRenderedPageBreak/>
        <w:drawing>
          <wp:inline distT="0" distB="0" distL="0" distR="0" wp14:anchorId="66663E41" wp14:editId="7B6F2910">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1947" cy="1191813"/>
                    </a:xfrm>
                    <a:prstGeom prst="rect">
                      <a:avLst/>
                    </a:prstGeom>
                  </pic:spPr>
                </pic:pic>
              </a:graphicData>
            </a:graphic>
          </wp:inline>
        </w:drawing>
      </w:r>
      <w:r w:rsidRPr="00A75DA4">
        <w:rPr>
          <w:noProof/>
        </w:rPr>
        <w:t xml:space="preserve"> </w:t>
      </w:r>
      <w:r w:rsidRPr="00DC1DE8">
        <w:rPr>
          <w:noProof/>
        </w:rPr>
        <w:t xml:space="preserve"> </w:t>
      </w:r>
    </w:p>
    <w:p w14:paraId="0A15ABF6" w14:textId="77777777" w:rsidR="00364E15" w:rsidRPr="00D53145" w:rsidRDefault="00364E15" w:rsidP="00D23A1A">
      <w:pPr>
        <w:pStyle w:val="Caption"/>
      </w:pPr>
      <w:bookmarkStart w:id="44" w:name="_Ref418507767"/>
      <w:r w:rsidRPr="00EC37E0">
        <w:t xml:space="preserve">Figure </w:t>
      </w:r>
      <w:r w:rsidR="003C23FA">
        <w:fldChar w:fldCharType="begin"/>
      </w:r>
      <w:r w:rsidR="003C23FA">
        <w:instrText xml:space="preserve"> STYLEREF 1 \s </w:instrText>
      </w:r>
      <w:r w:rsidR="003C23FA">
        <w:fldChar w:fldCharType="separate"/>
      </w:r>
      <w:r w:rsidR="003700F4">
        <w:rPr>
          <w:noProof/>
        </w:rPr>
        <w:t>1</w:t>
      </w:r>
      <w:r w:rsidR="003C23FA">
        <w:rPr>
          <w:noProof/>
        </w:rPr>
        <w:fldChar w:fldCharType="end"/>
      </w:r>
      <w:r w:rsidRPr="00EC37E0">
        <w:noBreakHyphen/>
      </w:r>
      <w:r w:rsidR="003C23FA">
        <w:fldChar w:fldCharType="begin"/>
      </w:r>
      <w:r w:rsidR="003C23FA">
        <w:instrText xml:space="preserve"> SEQ Figure \* ARABIC \s 1 </w:instrText>
      </w:r>
      <w:r w:rsidR="003C23FA">
        <w:fldChar w:fldCharType="separate"/>
      </w:r>
      <w:r w:rsidR="003700F4">
        <w:rPr>
          <w:noProof/>
        </w:rPr>
        <w:t>2</w:t>
      </w:r>
      <w:r w:rsidR="003C23FA">
        <w:rPr>
          <w:noProof/>
        </w:rPr>
        <w:fldChar w:fldCharType="end"/>
      </w:r>
      <w:bookmarkEnd w:id="44"/>
      <w:r w:rsidRPr="00EC37E0">
        <w:t>.</w:t>
      </w:r>
      <w:r w:rsidRPr="00D53145">
        <w:t xml:space="preserve"> </w:t>
      </w:r>
      <w:r w:rsidRPr="00EC37E0">
        <w:t>Data model color coding</w:t>
      </w:r>
    </w:p>
    <w:p w14:paraId="7C72BF0D" w14:textId="77777777" w:rsidR="00364E15" w:rsidRPr="00210E1E" w:rsidRDefault="00364E15" w:rsidP="00364E15">
      <w:pPr>
        <w:pStyle w:val="Heading3"/>
        <w:tabs>
          <w:tab w:val="num" w:pos="720"/>
          <w:tab w:val="left" w:pos="900"/>
        </w:tabs>
        <w:spacing w:before="360" w:after="60"/>
      </w:pPr>
      <w:bookmarkStart w:id="45" w:name="_Toc421523382"/>
      <w:bookmarkStart w:id="46" w:name="_Toc429574474"/>
      <w:r>
        <w:t>Property Table Notation</w:t>
      </w:r>
      <w:bookmarkEnd w:id="30"/>
      <w:bookmarkEnd w:id="31"/>
      <w:bookmarkEnd w:id="32"/>
      <w:bookmarkEnd w:id="45"/>
      <w:bookmarkEnd w:id="46"/>
    </w:p>
    <w:p w14:paraId="591848E3" w14:textId="77777777" w:rsidR="00364E15" w:rsidRDefault="00364E15" w:rsidP="00364E15">
      <w:pPr>
        <w:spacing w:after="240"/>
      </w:pPr>
      <w:bookmarkStart w:id="47" w:name="_Ref394327838"/>
      <w:r w:rsidRPr="00210E1E">
        <w:t xml:space="preserve">Throughout </w:t>
      </w:r>
      <w:r>
        <w:t>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all classes.  </w:t>
      </w:r>
    </w:p>
    <w:p w14:paraId="13B10D5A" w14:textId="77777777" w:rsidR="00364E15" w:rsidRDefault="00364E15" w:rsidP="00364E1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59E3DB" w14:textId="77777777" w:rsidR="00364E15" w:rsidRPr="00EC37E0" w:rsidRDefault="00364E15" w:rsidP="00364E15">
      <w:pPr>
        <w:spacing w:after="240"/>
        <w:rPr>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586F7D7" w14:textId="77777777" w:rsidR="00364E15" w:rsidRDefault="00364E15" w:rsidP="00364E15">
      <w:pPr>
        <w:pStyle w:val="Heading3"/>
        <w:tabs>
          <w:tab w:val="num" w:pos="720"/>
          <w:tab w:val="left" w:pos="900"/>
        </w:tabs>
        <w:spacing w:before="360" w:after="60"/>
      </w:pPr>
      <w:bookmarkStart w:id="48" w:name="_Toc412634016"/>
      <w:bookmarkStart w:id="49" w:name="_Toc412793151"/>
      <w:bookmarkStart w:id="50" w:name="_Toc418424493"/>
      <w:bookmarkStart w:id="51" w:name="_Toc421523383"/>
      <w:bookmarkStart w:id="52" w:name="_Toc429574475"/>
      <w:bookmarkEnd w:id="16"/>
      <w:bookmarkEnd w:id="17"/>
      <w:bookmarkEnd w:id="18"/>
      <w:bookmarkEnd w:id="47"/>
      <w:r>
        <w:t>Property and Class Descriptions</w:t>
      </w:r>
      <w:bookmarkEnd w:id="48"/>
      <w:bookmarkEnd w:id="49"/>
      <w:bookmarkEnd w:id="50"/>
      <w:bookmarkEnd w:id="51"/>
      <w:bookmarkEnd w:id="52"/>
    </w:p>
    <w:p w14:paraId="15DEBE30" w14:textId="77777777" w:rsidR="00364E15" w:rsidRDefault="00364E15" w:rsidP="00364E1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D32EB11" w14:textId="77777777" w:rsidR="00364E15" w:rsidRDefault="00364E15" w:rsidP="00364E15">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570A46C" w14:textId="77777777" w:rsidR="00364E15" w:rsidRDefault="00364E15" w:rsidP="00364E1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364E15" w14:paraId="42EBEC7A" w14:textId="77777777" w:rsidTr="007A17F1">
        <w:tc>
          <w:tcPr>
            <w:tcW w:w="1506" w:type="dxa"/>
            <w:shd w:val="clear" w:color="auto" w:fill="BFBFBF" w:themeFill="background1" w:themeFillShade="BF"/>
            <w:vAlign w:val="center"/>
          </w:tcPr>
          <w:p w14:paraId="0D609463" w14:textId="77777777" w:rsidR="00364E15" w:rsidRPr="005330B0" w:rsidRDefault="00364E15" w:rsidP="007A17F1">
            <w:pPr>
              <w:rPr>
                <w:b/>
              </w:rPr>
            </w:pPr>
            <w:r w:rsidRPr="005330B0">
              <w:rPr>
                <w:b/>
              </w:rPr>
              <w:t>Verb</w:t>
            </w:r>
          </w:p>
        </w:tc>
        <w:tc>
          <w:tcPr>
            <w:tcW w:w="7399" w:type="dxa"/>
            <w:shd w:val="clear" w:color="auto" w:fill="BFBFBF" w:themeFill="background1" w:themeFillShade="BF"/>
            <w:vAlign w:val="center"/>
          </w:tcPr>
          <w:p w14:paraId="4D294293" w14:textId="77777777" w:rsidR="00364E15" w:rsidRPr="005330B0" w:rsidRDefault="00364E15" w:rsidP="007A17F1">
            <w:pPr>
              <w:rPr>
                <w:b/>
              </w:rPr>
            </w:pPr>
            <w:r w:rsidRPr="005330B0">
              <w:rPr>
                <w:b/>
              </w:rPr>
              <w:t>STIX Definition</w:t>
            </w:r>
          </w:p>
        </w:tc>
      </w:tr>
      <w:tr w:rsidR="00364E15" w14:paraId="7ABB0285" w14:textId="77777777" w:rsidTr="007A17F1">
        <w:tc>
          <w:tcPr>
            <w:tcW w:w="1506" w:type="dxa"/>
            <w:vAlign w:val="center"/>
          </w:tcPr>
          <w:p w14:paraId="6FDBCD73" w14:textId="77777777" w:rsidR="00364E15" w:rsidRPr="00366C71" w:rsidRDefault="00364E15" w:rsidP="007A17F1">
            <w:pPr>
              <w:rPr>
                <w:u w:val="single"/>
              </w:rPr>
            </w:pPr>
            <w:r w:rsidRPr="00366C71">
              <w:rPr>
                <w:u w:val="single"/>
              </w:rPr>
              <w:t>capture</w:t>
            </w:r>
            <w:r>
              <w:rPr>
                <w:u w:val="single"/>
              </w:rPr>
              <w:t>s</w:t>
            </w:r>
          </w:p>
        </w:tc>
        <w:tc>
          <w:tcPr>
            <w:tcW w:w="7399" w:type="dxa"/>
            <w:vAlign w:val="center"/>
          </w:tcPr>
          <w:p w14:paraId="5E659968" w14:textId="77777777" w:rsidR="00364E15" w:rsidRDefault="00364E15" w:rsidP="007A17F1">
            <w:r>
              <w:t xml:space="preserve">Used to record and preserve information without implying anything about the structure of a class or property.  Often used for properties that encompass general content.  This is the least precise of the three verbs.  </w:t>
            </w:r>
          </w:p>
        </w:tc>
      </w:tr>
      <w:tr w:rsidR="00364E15" w14:paraId="60A5B91E" w14:textId="77777777" w:rsidTr="007A17F1">
        <w:tc>
          <w:tcPr>
            <w:tcW w:w="1506" w:type="dxa"/>
            <w:vAlign w:val="center"/>
          </w:tcPr>
          <w:p w14:paraId="735C9D0D" w14:textId="77777777" w:rsidR="00364E15" w:rsidRDefault="00364E15" w:rsidP="007A17F1"/>
        </w:tc>
        <w:tc>
          <w:tcPr>
            <w:tcW w:w="7399" w:type="dxa"/>
            <w:vAlign w:val="center"/>
          </w:tcPr>
          <w:p w14:paraId="4301FBED" w14:textId="77777777" w:rsidR="00364E15" w:rsidRPr="00280B55" w:rsidRDefault="00364E15" w:rsidP="007A17F1">
            <w:pPr>
              <w:rPr>
                <w:i/>
              </w:rPr>
            </w:pPr>
            <w:r w:rsidRPr="00280B55">
              <w:rPr>
                <w:i/>
              </w:rPr>
              <w:t xml:space="preserve">Examples: </w:t>
            </w:r>
          </w:p>
          <w:p w14:paraId="3E2A84D8" w14:textId="77777777" w:rsidR="00364E15" w:rsidRDefault="00364E15" w:rsidP="007A17F1">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003732D5" w14:textId="77777777" w:rsidR="00364E15" w:rsidRPr="00EC37E0" w:rsidRDefault="00364E15" w:rsidP="007A17F1">
            <w:r w:rsidRPr="00EC37E0">
              <w:t xml:space="preserve">The </w:t>
            </w:r>
            <w:r>
              <w:rPr>
                <w:rFonts w:ascii="Courier New" w:hAnsi="Courier New" w:cs="Courier New"/>
              </w:rPr>
              <w:t>Description</w:t>
            </w:r>
            <w:r w:rsidRPr="00EC37E0">
              <w:t xml:space="preserve"> property </w:t>
            </w:r>
            <w:r w:rsidRPr="00EC37E0">
              <w:rPr>
                <w:u w:val="single"/>
              </w:rPr>
              <w:t>captures</w:t>
            </w:r>
            <w:r w:rsidRPr="00EC37E0">
              <w:t xml:space="preserve"> a textual description of the Indicator.  </w:t>
            </w:r>
          </w:p>
        </w:tc>
      </w:tr>
      <w:tr w:rsidR="00364E15" w14:paraId="5C645C77" w14:textId="77777777" w:rsidTr="007A17F1">
        <w:tc>
          <w:tcPr>
            <w:tcW w:w="1506" w:type="dxa"/>
            <w:vAlign w:val="center"/>
          </w:tcPr>
          <w:p w14:paraId="50BBA664" w14:textId="77777777" w:rsidR="00364E15" w:rsidRPr="00366C71" w:rsidRDefault="00364E15" w:rsidP="007A17F1">
            <w:pPr>
              <w:rPr>
                <w:u w:val="single"/>
              </w:rPr>
            </w:pPr>
            <w:r w:rsidRPr="00366C71">
              <w:rPr>
                <w:u w:val="single"/>
              </w:rPr>
              <w:lastRenderedPageBreak/>
              <w:t>characterize</w:t>
            </w:r>
            <w:r>
              <w:rPr>
                <w:u w:val="single"/>
              </w:rPr>
              <w:t>s</w:t>
            </w:r>
          </w:p>
        </w:tc>
        <w:tc>
          <w:tcPr>
            <w:tcW w:w="7399" w:type="dxa"/>
            <w:vAlign w:val="center"/>
          </w:tcPr>
          <w:p w14:paraId="49EB212B" w14:textId="77777777" w:rsidR="00364E15" w:rsidRPr="005330B0" w:rsidRDefault="00364E15" w:rsidP="007A17F1">
            <w:r>
              <w:t>Describes the distinctive nature or features of a class or property.  Often used to describe classes and properties that themselves comprise one or more other properties.</w:t>
            </w:r>
          </w:p>
        </w:tc>
      </w:tr>
      <w:tr w:rsidR="00364E15" w14:paraId="44457A44" w14:textId="77777777" w:rsidTr="007A17F1">
        <w:tc>
          <w:tcPr>
            <w:tcW w:w="1506" w:type="dxa"/>
            <w:vAlign w:val="center"/>
          </w:tcPr>
          <w:p w14:paraId="113C2603" w14:textId="77777777" w:rsidR="00364E15" w:rsidRPr="00DD38CD" w:rsidRDefault="00364E15" w:rsidP="00364E15"/>
        </w:tc>
        <w:tc>
          <w:tcPr>
            <w:tcW w:w="7399" w:type="dxa"/>
            <w:vAlign w:val="center"/>
          </w:tcPr>
          <w:p w14:paraId="4B8B0054" w14:textId="77777777" w:rsidR="00364E15" w:rsidRPr="00A027D2" w:rsidRDefault="00364E15" w:rsidP="00364E15">
            <w:pPr>
              <w:rPr>
                <w:i/>
              </w:rPr>
            </w:pPr>
            <w:r w:rsidRPr="00A027D2">
              <w:rPr>
                <w:i/>
              </w:rPr>
              <w:t>Examples:</w:t>
            </w:r>
          </w:p>
          <w:p w14:paraId="2E987C0B" w14:textId="77777777" w:rsidR="00364E15" w:rsidRDefault="00364E15" w:rsidP="00364E1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B908F" w14:textId="77777777" w:rsidR="00364E15" w:rsidRPr="00EC37E0" w:rsidRDefault="00364E15" w:rsidP="00364E15">
            <w:pPr>
              <w:rPr>
                <w:color w:val="000000"/>
              </w:rPr>
            </w:pPr>
            <w:r w:rsidRPr="00EC37E0">
              <w:rPr>
                <w:color w:val="000000"/>
              </w:rPr>
              <w:t xml:space="preserve">The </w:t>
            </w:r>
            <w:r>
              <w:rPr>
                <w:rFonts w:ascii="Courier New" w:hAnsi="Courier New" w:cs="Courier New"/>
                <w:color w:val="000000"/>
              </w:rPr>
              <w:t>ActivityType</w:t>
            </w:r>
            <w:r>
              <w:rPr>
                <w:color w:val="000000"/>
              </w:rPr>
              <w:t xml:space="preserve"> </w:t>
            </w:r>
            <w:r w:rsidRPr="00EC37E0">
              <w:rPr>
                <w:color w:val="000000"/>
              </w:rPr>
              <w:t xml:space="preserve">class </w:t>
            </w:r>
            <w:r w:rsidRPr="00EC37E0">
              <w:rPr>
                <w:color w:val="000000"/>
                <w:u w:val="single"/>
              </w:rPr>
              <w:t>characterizes</w:t>
            </w:r>
            <w:r w:rsidRPr="00EC37E0">
              <w:rPr>
                <w:color w:val="000000"/>
              </w:rPr>
              <w:t xml:space="preserve"> basic information about an activity a defender might use in response to a Campaign. </w:t>
            </w:r>
          </w:p>
        </w:tc>
      </w:tr>
      <w:tr w:rsidR="00364E15" w14:paraId="0A2992A9" w14:textId="77777777" w:rsidTr="007A17F1">
        <w:tc>
          <w:tcPr>
            <w:tcW w:w="1506" w:type="dxa"/>
            <w:vAlign w:val="center"/>
          </w:tcPr>
          <w:p w14:paraId="38706503" w14:textId="77777777" w:rsidR="00364E15" w:rsidRPr="00366C71" w:rsidRDefault="00364E15" w:rsidP="00364E15">
            <w:pPr>
              <w:rPr>
                <w:u w:val="single"/>
              </w:rPr>
            </w:pPr>
            <w:r w:rsidRPr="00366C71">
              <w:rPr>
                <w:u w:val="single"/>
              </w:rPr>
              <w:t>specif</w:t>
            </w:r>
            <w:r>
              <w:rPr>
                <w:u w:val="single"/>
              </w:rPr>
              <w:t>ies</w:t>
            </w:r>
          </w:p>
        </w:tc>
        <w:tc>
          <w:tcPr>
            <w:tcW w:w="7399" w:type="dxa"/>
            <w:vAlign w:val="center"/>
          </w:tcPr>
          <w:p w14:paraId="4ADFE38E" w14:textId="77777777" w:rsidR="00364E15" w:rsidRPr="00DD38CD" w:rsidRDefault="00364E15" w:rsidP="00364E1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64E15" w14:paraId="265CD346" w14:textId="77777777" w:rsidTr="007A17F1">
        <w:tc>
          <w:tcPr>
            <w:tcW w:w="1506" w:type="dxa"/>
            <w:vAlign w:val="center"/>
          </w:tcPr>
          <w:p w14:paraId="77EC0939" w14:textId="77777777" w:rsidR="00364E15" w:rsidRPr="00D3144C" w:rsidRDefault="00364E15" w:rsidP="00364E15"/>
        </w:tc>
        <w:tc>
          <w:tcPr>
            <w:tcW w:w="7399" w:type="dxa"/>
            <w:vAlign w:val="center"/>
          </w:tcPr>
          <w:p w14:paraId="352AD9E0" w14:textId="77777777" w:rsidR="00364E15" w:rsidRPr="00280B55" w:rsidRDefault="00364E15" w:rsidP="00364E15">
            <w:pPr>
              <w:rPr>
                <w:i/>
              </w:rPr>
            </w:pPr>
            <w:r w:rsidRPr="00280B55">
              <w:rPr>
                <w:i/>
              </w:rPr>
              <w:t>Example:</w:t>
            </w:r>
          </w:p>
          <w:p w14:paraId="47F53E1E" w14:textId="77777777" w:rsidR="00364E15" w:rsidRDefault="00364E15" w:rsidP="00364E1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221FE1E" w14:textId="77777777" w:rsidR="00C71349" w:rsidRDefault="00C02DEC" w:rsidP="00A710C8">
      <w:pPr>
        <w:pStyle w:val="Heading2"/>
      </w:pPr>
      <w:bookmarkStart w:id="53" w:name="_Toc85472893"/>
      <w:bookmarkStart w:id="54" w:name="_Toc287332007"/>
      <w:bookmarkStart w:id="55" w:name="_Ref428961762"/>
      <w:bookmarkStart w:id="56" w:name="_Toc429574476"/>
      <w:r>
        <w:t>Terminology</w:t>
      </w:r>
      <w:bookmarkEnd w:id="53"/>
      <w:bookmarkEnd w:id="54"/>
      <w:bookmarkEnd w:id="55"/>
      <w:bookmarkEnd w:id="56"/>
    </w:p>
    <w:p w14:paraId="7D1EAEF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34CAF">
        <w:rPr>
          <w:color w:val="0000EE"/>
        </w:rPr>
        <w:fldChar w:fldCharType="begin"/>
      </w:r>
      <w:r w:rsidR="00C02DEC" w:rsidRPr="00334CAF">
        <w:rPr>
          <w:color w:val="0000EE"/>
        </w:rPr>
        <w:instrText xml:space="preserve"> REF rfc2119 \h </w:instrText>
      </w:r>
      <w:r w:rsidR="00334CAF" w:rsidRPr="00334CAF">
        <w:rPr>
          <w:color w:val="0000EE"/>
        </w:rPr>
        <w:instrText xml:space="preserve"> \* MERGEFORMAT </w:instrText>
      </w:r>
      <w:r w:rsidR="00C02DEC" w:rsidRPr="00334CAF">
        <w:rPr>
          <w:color w:val="0000EE"/>
        </w:rPr>
      </w:r>
      <w:r w:rsidR="00C02DEC" w:rsidRPr="00334CAF">
        <w:rPr>
          <w:color w:val="0000EE"/>
        </w:rPr>
        <w:fldChar w:fldCharType="separate"/>
      </w:r>
      <w:r w:rsidR="003700F4" w:rsidRPr="003700F4">
        <w:rPr>
          <w:rStyle w:val="Refterm"/>
          <w:color w:val="0000EE"/>
        </w:rPr>
        <w:t>[RFC2119]</w:t>
      </w:r>
      <w:r w:rsidR="00C02DEC" w:rsidRPr="00334CAF">
        <w:rPr>
          <w:color w:val="0000EE"/>
        </w:rPr>
        <w:fldChar w:fldCharType="end"/>
      </w:r>
      <w:r w:rsidR="00C02DEC">
        <w:t>.</w:t>
      </w:r>
    </w:p>
    <w:p w14:paraId="1D2C4E45"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Ref428961770"/>
      <w:bookmarkStart w:id="62" w:name="_Toc429574477"/>
      <w:r>
        <w:t>Normative</w:t>
      </w:r>
      <w:bookmarkEnd w:id="57"/>
      <w:bookmarkEnd w:id="58"/>
      <w:r>
        <w:t xml:space="preserve"> References</w:t>
      </w:r>
      <w:bookmarkEnd w:id="59"/>
      <w:bookmarkEnd w:id="60"/>
      <w:bookmarkEnd w:id="61"/>
      <w:bookmarkEnd w:id="62"/>
    </w:p>
    <w:p w14:paraId="47C37A9E" w14:textId="77777777" w:rsidR="00334CAF" w:rsidRDefault="00334CAF" w:rsidP="00334CAF">
      <w:pPr>
        <w:pStyle w:val="Ref"/>
        <w:rPr>
          <w:rStyle w:val="Hyperlink"/>
        </w:rPr>
      </w:pPr>
      <w:r>
        <w:rPr>
          <w:rStyle w:val="Refterm"/>
        </w:rPr>
        <w:t>[</w:t>
      </w:r>
      <w:bookmarkStart w:id="63" w:name="capec"/>
      <w:r>
        <w:rPr>
          <w:rStyle w:val="Refterm"/>
        </w:rPr>
        <w:t>CAPEC</w:t>
      </w:r>
      <w:bookmarkEnd w:id="63"/>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36" w:history="1">
        <w:r w:rsidRPr="00F96F71">
          <w:rPr>
            <w:rStyle w:val="Hyperlink"/>
          </w:rPr>
          <w:t>http://capec.mitre.org</w:t>
        </w:r>
      </w:hyperlink>
      <w:r>
        <w:rPr>
          <w:rStyle w:val="Hyperlink"/>
        </w:rPr>
        <w:t>.</w:t>
      </w:r>
    </w:p>
    <w:p w14:paraId="3143D92A" w14:textId="77777777" w:rsidR="00334CAF" w:rsidRDefault="00334CAF" w:rsidP="00334CAF">
      <w:pPr>
        <w:pStyle w:val="Ref"/>
      </w:pPr>
      <w:r w:rsidRPr="00BF431D">
        <w:rPr>
          <w:rStyle w:val="Refterm"/>
        </w:rPr>
        <w:t>[</w:t>
      </w:r>
      <w:bookmarkStart w:id="64" w:name="ciq"/>
      <w:r w:rsidRPr="00BF431D">
        <w:rPr>
          <w:rStyle w:val="Refterm"/>
        </w:rPr>
        <w:t>CIQ</w:t>
      </w:r>
      <w:bookmarkEnd w:id="64"/>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7" w:history="1">
        <w:r w:rsidRPr="00FA51A4">
          <w:rPr>
            <w:rStyle w:val="Hyperlink"/>
          </w:rPr>
          <w:t>http://docs.oasis-open.org/ciq/v3.0/specs/ciq-specs-v3.html</w:t>
        </w:r>
      </w:hyperlink>
      <w:r>
        <w:t xml:space="preserve">.  </w:t>
      </w:r>
    </w:p>
    <w:p w14:paraId="12EEEAF7" w14:textId="77777777" w:rsidR="00334CAF" w:rsidRDefault="00334CAF" w:rsidP="00334CAF">
      <w:pPr>
        <w:pStyle w:val="Ref"/>
      </w:pPr>
      <w:r>
        <w:rPr>
          <w:b/>
        </w:rPr>
        <w:t>[</w:t>
      </w:r>
      <w:bookmarkStart w:id="65" w:name="cvrf"/>
      <w:r>
        <w:rPr>
          <w:b/>
        </w:rPr>
        <w:t>CVRF</w:t>
      </w:r>
      <w:bookmarkEnd w:id="65"/>
      <w:r>
        <w:rPr>
          <w:b/>
        </w:rPr>
        <w:t>]</w:t>
      </w:r>
      <w:r>
        <w:rPr>
          <w:b/>
        </w:rPr>
        <w:tab/>
      </w:r>
      <w:r w:rsidRPr="009866DF">
        <w:t>Common Vulnerabilites Reporting Framework (CVRF)</w:t>
      </w:r>
      <w:r>
        <w:t>. (n.d.). The Industry Consortium for Advancement of Security on the Internet (ICASI)</w:t>
      </w:r>
      <w:r w:rsidRPr="009866DF">
        <w:t>.</w:t>
      </w:r>
      <w:r>
        <w:t xml:space="preserve"> [Online]. Available:</w:t>
      </w:r>
      <w:r w:rsidRPr="009866DF">
        <w:t xml:space="preserve"> </w:t>
      </w:r>
      <w:hyperlink r:id="rId38" w:history="1">
        <w:r w:rsidRPr="009866DF">
          <w:rPr>
            <w:rStyle w:val="Hyperlink"/>
          </w:rPr>
          <w:t>http://www.icasi.org/cvrf/</w:t>
        </w:r>
      </w:hyperlink>
      <w:r>
        <w:t>. Accessed Aug. 22, 2015.</w:t>
      </w:r>
    </w:p>
    <w:p w14:paraId="72B8BCE0" w14:textId="77777777" w:rsidR="00334CAF" w:rsidRDefault="00334CAF" w:rsidP="00334CAF">
      <w:pPr>
        <w:pStyle w:val="Ref"/>
      </w:pPr>
      <w:r>
        <w:rPr>
          <w:b/>
        </w:rPr>
        <w:t>[</w:t>
      </w:r>
      <w:bookmarkStart w:id="66" w:name="maec"/>
      <w:r>
        <w:rPr>
          <w:b/>
        </w:rPr>
        <w:t>MAEC</w:t>
      </w:r>
      <w:bookmarkEnd w:id="66"/>
      <w:r>
        <w:rPr>
          <w:b/>
        </w:rPr>
        <w:t>]</w:t>
      </w:r>
      <w:r>
        <w:rPr>
          <w:b/>
        </w:rPr>
        <w:tab/>
      </w:r>
      <w:r>
        <w:t xml:space="preserve">Malware Attribute Enumeration and Characterization (MAEC). (2015, Apr. 14). The MITRE Corporation. [Online]. Available: </w:t>
      </w:r>
      <w:hyperlink r:id="rId39" w:history="1">
        <w:r w:rsidRPr="000E62CA">
          <w:rPr>
            <w:rStyle w:val="Hyperlink"/>
          </w:rPr>
          <w:t>http://maec.mitre.org</w:t>
        </w:r>
      </w:hyperlink>
      <w:r>
        <w:t>.</w:t>
      </w:r>
    </w:p>
    <w:p w14:paraId="3432D197" w14:textId="77777777" w:rsidR="00334CAF" w:rsidRPr="0060169E" w:rsidRDefault="00334CAF" w:rsidP="00334CAF">
      <w:pPr>
        <w:pStyle w:val="Ref"/>
      </w:pPr>
      <w:r>
        <w:rPr>
          <w:b/>
        </w:rPr>
        <w:t>[</w:t>
      </w:r>
      <w:bookmarkStart w:id="67" w:name="openioc"/>
      <w:r>
        <w:rPr>
          <w:b/>
        </w:rPr>
        <w:t>OpenIOC</w:t>
      </w:r>
      <w:bookmarkEnd w:id="67"/>
      <w:r>
        <w:rPr>
          <w:b/>
        </w:rPr>
        <w:t>]</w:t>
      </w:r>
      <w:r>
        <w:rPr>
          <w:b/>
        </w:rPr>
        <w:tab/>
      </w:r>
      <w:r w:rsidRPr="0060169E">
        <w:t xml:space="preserve">The OpenIOC Framework. (n.d.). Mandiant Corporation. [Online]. Available:  </w:t>
      </w:r>
      <w:hyperlink r:id="rId40" w:history="1">
        <w:r w:rsidRPr="0060169E">
          <w:rPr>
            <w:rStyle w:val="Hyperlink"/>
          </w:rPr>
          <w:t>http://openioc.org/</w:t>
        </w:r>
      </w:hyperlink>
      <w:r w:rsidRPr="0060169E">
        <w:t xml:space="preserve">. </w:t>
      </w:r>
      <w:r>
        <w:t>Accessed Aug. 23, 2015.</w:t>
      </w:r>
    </w:p>
    <w:p w14:paraId="1C9F5D35" w14:textId="77777777" w:rsidR="00334CAF" w:rsidRPr="00030CC9" w:rsidRDefault="00334CAF" w:rsidP="00334CAF">
      <w:pPr>
        <w:pStyle w:val="Ref"/>
      </w:pPr>
      <w:r>
        <w:rPr>
          <w:b/>
        </w:rPr>
        <w:t>[</w:t>
      </w:r>
      <w:bookmarkStart w:id="68" w:name="oval"/>
      <w:r>
        <w:rPr>
          <w:b/>
        </w:rPr>
        <w:t>OVAL</w:t>
      </w:r>
      <w:bookmarkEnd w:id="68"/>
      <w:r>
        <w:rPr>
          <w:b/>
        </w:rPr>
        <w:t>]</w:t>
      </w:r>
      <w:r>
        <w:rPr>
          <w:b/>
        </w:rPr>
        <w:tab/>
      </w:r>
      <w:r w:rsidRPr="00030CC9">
        <w:t>Open Vulnerabilit</w:t>
      </w:r>
      <w:r>
        <w:t>y and</w:t>
      </w:r>
      <w:r w:rsidRPr="00030CC9">
        <w:t xml:space="preserve"> Assessment Language (OVAL). </w:t>
      </w:r>
      <w:r>
        <w:t xml:space="preserve">(2015, Jul. 9). The MITRE Corporation. [Onlne]. Available: </w:t>
      </w:r>
      <w:hyperlink r:id="rId41" w:history="1">
        <w:r w:rsidRPr="000E62CA">
          <w:rPr>
            <w:rStyle w:val="Hyperlink"/>
          </w:rPr>
          <w:t>http://oval.mitre.org</w:t>
        </w:r>
      </w:hyperlink>
      <w:r w:rsidRPr="00030CC9">
        <w:t>.</w:t>
      </w:r>
      <w:r>
        <w:t xml:space="preserve"> </w:t>
      </w:r>
    </w:p>
    <w:p w14:paraId="28C77B71" w14:textId="77777777" w:rsidR="00334CAF" w:rsidRDefault="00334CAF" w:rsidP="00334CAF">
      <w:pPr>
        <w:pStyle w:val="Ref"/>
      </w:pPr>
    </w:p>
    <w:p w14:paraId="07D778F1" w14:textId="77777777" w:rsidR="00334CAF" w:rsidRPr="00BF431D" w:rsidRDefault="00334CAF" w:rsidP="00334CAF">
      <w:pPr>
        <w:pStyle w:val="Ref"/>
        <w:rPr>
          <w:rStyle w:val="Refterm"/>
          <w:b w:val="0"/>
        </w:rPr>
      </w:pPr>
    </w:p>
    <w:p w14:paraId="704775B0" w14:textId="77777777" w:rsidR="00334CAF" w:rsidRPr="00334CAF" w:rsidRDefault="00334CAF" w:rsidP="00334CAF"/>
    <w:p w14:paraId="007ACD5D" w14:textId="77777777" w:rsidR="00334CAF" w:rsidRPr="00334CAF" w:rsidRDefault="00C02DEC" w:rsidP="0055167F">
      <w:pPr>
        <w:pStyle w:val="Ref"/>
      </w:pPr>
      <w:bookmarkStart w:id="69" w:name="rfc2119"/>
      <w:r>
        <w:rPr>
          <w:rStyle w:val="Refterm"/>
        </w:rPr>
        <w:t>[RFC2119]</w:t>
      </w:r>
      <w:bookmarkEnd w:id="6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42" w:history="1">
        <w:r w:rsidR="000F3A82">
          <w:rPr>
            <w:rStyle w:val="Hyperlink"/>
          </w:rPr>
          <w:t>http://www.ietf.org/rfc/rfc2119.txt</w:t>
        </w:r>
      </w:hyperlink>
      <w:r w:rsidR="000F3A82">
        <w:t>.</w:t>
      </w:r>
      <w:r>
        <w:tab/>
      </w:r>
      <w:r w:rsidR="00334CAF">
        <w:rPr>
          <w:rStyle w:val="Refterm"/>
        </w:rPr>
        <w:tab/>
      </w:r>
    </w:p>
    <w:p w14:paraId="022515F9" w14:textId="77777777" w:rsidR="007A17F1" w:rsidRPr="0055167F" w:rsidRDefault="007A17F1" w:rsidP="0055167F">
      <w:pPr>
        <w:pStyle w:val="Ref"/>
        <w:rPr>
          <w:color w:val="0000EE"/>
        </w:rPr>
      </w:pPr>
      <w:r>
        <w:rPr>
          <w:rStyle w:val="Refterm"/>
        </w:rPr>
        <w:t>[</w:t>
      </w:r>
      <w:bookmarkStart w:id="70" w:name="w3cdata"/>
      <w:r w:rsidR="0055167F">
        <w:rPr>
          <w:rStyle w:val="Refterm"/>
        </w:rPr>
        <w:t>W3</w:t>
      </w:r>
      <w:r>
        <w:rPr>
          <w:rStyle w:val="Refterm"/>
        </w:rPr>
        <w:t>CDATA</w:t>
      </w:r>
      <w:bookmarkEnd w:id="70"/>
      <w:r>
        <w:rPr>
          <w:rStyle w:val="Refterm"/>
        </w:rPr>
        <w:t>]</w:t>
      </w:r>
      <w:r>
        <w:rPr>
          <w:rStyle w:val="Refterm"/>
        </w:rPr>
        <w:tab/>
      </w:r>
      <w:r w:rsidR="0055167F">
        <w:rPr>
          <w:rStyle w:val="Refterm"/>
        </w:rPr>
        <w:t>“</w:t>
      </w:r>
      <w:r w:rsidRPr="0055167F">
        <w:rPr>
          <w:rStyle w:val="Refterm"/>
          <w:b w:val="0"/>
        </w:rPr>
        <w:t>Extensible Markup Language (XML) 1.0 (Fifth Edition)</w:t>
      </w:r>
      <w:r w:rsidR="0055167F">
        <w:rPr>
          <w:rStyle w:val="Refterm"/>
          <w:b w:val="0"/>
        </w:rPr>
        <w:t xml:space="preserve">,” W3C Recommendation, 26 November 2008. Available: </w:t>
      </w:r>
      <w:hyperlink r:id="rId43" w:history="1">
        <w:r w:rsidRPr="0055167F">
          <w:rPr>
            <w:rStyle w:val="Hyperlink"/>
          </w:rPr>
          <w:t>http://www.w3.org/TR/2008/REC-xml-20081126/#sec-cdata-sect</w:t>
        </w:r>
      </w:hyperlink>
    </w:p>
    <w:p w14:paraId="63C892E0" w14:textId="77777777" w:rsidR="00C02DEC" w:rsidRDefault="00C02DEC" w:rsidP="00A710C8">
      <w:pPr>
        <w:pStyle w:val="Heading2"/>
      </w:pPr>
      <w:bookmarkStart w:id="71" w:name="_Toc85472895"/>
      <w:bookmarkStart w:id="72" w:name="_Toc287332009"/>
      <w:bookmarkStart w:id="73" w:name="_Ref428961776"/>
      <w:bookmarkStart w:id="74" w:name="_Toc429574478"/>
      <w:r>
        <w:t>Non-Normative References</w:t>
      </w:r>
      <w:bookmarkEnd w:id="71"/>
      <w:bookmarkEnd w:id="72"/>
      <w:bookmarkEnd w:id="73"/>
      <w:bookmarkEnd w:id="74"/>
    </w:p>
    <w:p w14:paraId="20B7812A" w14:textId="77777777" w:rsidR="0055167F" w:rsidRDefault="0055167F" w:rsidP="0055167F">
      <w:pPr>
        <w:pStyle w:val="Ref"/>
        <w:rPr>
          <w:rStyle w:val="Refterm"/>
        </w:rPr>
      </w:pPr>
      <w:r>
        <w:rPr>
          <w:rStyle w:val="Refterm"/>
        </w:rPr>
        <w:t>[</w:t>
      </w:r>
      <w:bookmarkStart w:id="75" w:name="snort"/>
      <w:r>
        <w:rPr>
          <w:rStyle w:val="Refterm"/>
        </w:rPr>
        <w:t>Snort</w:t>
      </w:r>
      <w:bookmarkEnd w:id="75"/>
      <w:r>
        <w:rPr>
          <w:rStyle w:val="Refterm"/>
        </w:rPr>
        <w:t>]</w:t>
      </w:r>
      <w:r>
        <w:rPr>
          <w:rStyle w:val="Refterm"/>
        </w:rPr>
        <w:tab/>
      </w:r>
      <w:r>
        <w:rPr>
          <w:rStyle w:val="Refterm"/>
          <w:b w:val="0"/>
        </w:rPr>
        <w:t xml:space="preserve">Snort. (n.d.). Cisco. [Online]. Available: </w:t>
      </w:r>
      <w:hyperlink r:id="rId44" w:history="1">
        <w:r w:rsidRPr="00483F5C">
          <w:rPr>
            <w:rStyle w:val="Hyperlink"/>
          </w:rPr>
          <w:t>https://snort.org</w:t>
        </w:r>
      </w:hyperlink>
      <w:r>
        <w:rPr>
          <w:rStyle w:val="Refterm"/>
          <w:b w:val="0"/>
        </w:rPr>
        <w:t>. Accessed Sep. 2, 2015.</w:t>
      </w:r>
      <w:r>
        <w:rPr>
          <w:rStyle w:val="Refterm"/>
        </w:rPr>
        <w:t xml:space="preserve"> </w:t>
      </w:r>
    </w:p>
    <w:p w14:paraId="3AE2F50F" w14:textId="77777777" w:rsidR="0055167F" w:rsidRDefault="0055167F" w:rsidP="0055167F">
      <w:pPr>
        <w:pStyle w:val="Ref"/>
        <w:rPr>
          <w:rStyle w:val="Refterm"/>
          <w:b w:val="0"/>
        </w:rPr>
      </w:pPr>
      <w:r>
        <w:rPr>
          <w:rStyle w:val="Refterm"/>
        </w:rPr>
        <w:lastRenderedPageBreak/>
        <w:t>[</w:t>
      </w:r>
      <w:bookmarkStart w:id="76" w:name="tlp"/>
      <w:r>
        <w:rPr>
          <w:rStyle w:val="Refterm"/>
        </w:rPr>
        <w:t>TLP</w:t>
      </w:r>
      <w:bookmarkEnd w:id="76"/>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45" w:history="1">
        <w:r w:rsidRPr="00334CAF">
          <w:rPr>
            <w:rStyle w:val="Hyperlink"/>
          </w:rPr>
          <w:t>http://www.us-cert.gov/tlp</w:t>
        </w:r>
      </w:hyperlink>
      <w:r>
        <w:rPr>
          <w:rStyle w:val="Refterm"/>
          <w:b w:val="0"/>
        </w:rPr>
        <w:t>. Accessed Sep. 2, 2015.</w:t>
      </w:r>
    </w:p>
    <w:p w14:paraId="2FE02142" w14:textId="77777777" w:rsidR="0055167F" w:rsidRPr="00334CAF" w:rsidRDefault="0055167F" w:rsidP="0055167F">
      <w:pPr>
        <w:pStyle w:val="Ref"/>
        <w:rPr>
          <w:rStyle w:val="Hyperlink"/>
          <w:b/>
          <w:color w:val="000000"/>
        </w:rPr>
      </w:pPr>
      <w:r>
        <w:rPr>
          <w:rStyle w:val="Refterm"/>
        </w:rPr>
        <w:t>[</w:t>
      </w:r>
      <w:bookmarkStart w:id="77" w:name="yara"/>
      <w:r>
        <w:rPr>
          <w:rStyle w:val="Refterm"/>
        </w:rPr>
        <w:t>YARA</w:t>
      </w:r>
      <w:bookmarkEnd w:id="77"/>
      <w:r>
        <w:rPr>
          <w:rStyle w:val="Refterm"/>
        </w:rPr>
        <w:t>]</w:t>
      </w:r>
      <w:r>
        <w:rPr>
          <w:rStyle w:val="Refterm"/>
        </w:rPr>
        <w:tab/>
      </w:r>
      <w:r w:rsidRPr="0055167F">
        <w:rPr>
          <w:rStyle w:val="Refterm"/>
          <w:b w:val="0"/>
        </w:rPr>
        <w:t>“YARA – The pattern matching swiss knife for malware researchers</w:t>
      </w:r>
      <w:r>
        <w:rPr>
          <w:rStyle w:val="Refterm"/>
          <w:b w:val="0"/>
        </w:rPr>
        <w:t>.</w:t>
      </w:r>
      <w:r w:rsidRPr="0055167F">
        <w:rPr>
          <w:rStyle w:val="Refterm"/>
          <w:b w:val="0"/>
        </w:rPr>
        <w:t>”</w:t>
      </w:r>
      <w:r>
        <w:rPr>
          <w:rStyle w:val="Refterm"/>
          <w:b w:val="0"/>
        </w:rPr>
        <w:t xml:space="preserve"> (n.d.). [Online]. Available:</w:t>
      </w:r>
      <w:r>
        <w:rPr>
          <w:rStyle w:val="Refterm"/>
        </w:rPr>
        <w:t xml:space="preserve"> </w:t>
      </w:r>
      <w:hyperlink r:id="rId46" w:history="1">
        <w:r w:rsidRPr="00483F5C">
          <w:rPr>
            <w:rStyle w:val="Hyperlink"/>
          </w:rPr>
          <w:t>http://plusvic.github.io/yara/</w:t>
        </w:r>
      </w:hyperlink>
      <w:r>
        <w:rPr>
          <w:rStyle w:val="Refterm"/>
          <w:b w:val="0"/>
        </w:rPr>
        <w:t xml:space="preserve">. Accessed Sep. 2, 2015. </w:t>
      </w:r>
      <w:r>
        <w:rPr>
          <w:rStyle w:val="Refterm"/>
        </w:rPr>
        <w:t xml:space="preserve">  </w:t>
      </w:r>
    </w:p>
    <w:p w14:paraId="4468AE87" w14:textId="77777777" w:rsidR="0055167F" w:rsidRPr="00334CAF" w:rsidRDefault="0055167F" w:rsidP="0055167F">
      <w:pPr>
        <w:pStyle w:val="Ref"/>
      </w:pP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78" w:name="_Ref428961784"/>
      <w:bookmarkStart w:id="79" w:name="_Toc429574479"/>
      <w:r>
        <w:lastRenderedPageBreak/>
        <w:t>Background Information</w:t>
      </w:r>
      <w:bookmarkEnd w:id="78"/>
      <w:bookmarkEnd w:id="79"/>
    </w:p>
    <w:p w14:paraId="366D4D87" w14:textId="77777777"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7777777" w:rsidR="00364E15" w:rsidRDefault="00364E15" w:rsidP="00364E15">
      <w:pPr>
        <w:pStyle w:val="Heading2"/>
        <w:tabs>
          <w:tab w:val="num" w:pos="864"/>
        </w:tabs>
        <w:spacing w:before="360" w:after="60"/>
        <w:ind w:left="720" w:hanging="720"/>
      </w:pPr>
      <w:bookmarkStart w:id="80" w:name="_Toc421523385"/>
      <w:bookmarkStart w:id="81" w:name="_Toc429574480"/>
      <w:r>
        <w:t>Extending STIX</w:t>
      </w:r>
      <w:bookmarkEnd w:id="80"/>
      <w:bookmarkEnd w:id="81"/>
    </w:p>
    <w:p w14:paraId="4014A5EE" w14:textId="77777777"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732E66E9" w14:textId="77777777"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82" w:name="_Ref418757779"/>
      <w:r w:rsidRPr="00EC37E0">
        <w:t xml:space="preserve">Table </w:t>
      </w:r>
      <w:r w:rsidR="003C23FA">
        <w:fldChar w:fldCharType="begin"/>
      </w:r>
      <w:r w:rsidR="003C23FA">
        <w:instrText xml:space="preserve"> STYLEREF 1 \s </w:instrText>
      </w:r>
      <w:r w:rsidR="003C23FA">
        <w:fldChar w:fldCharType="separate"/>
      </w:r>
      <w:r w:rsidR="003700F4">
        <w:rPr>
          <w:noProof/>
        </w:rPr>
        <w:t>2</w:t>
      </w:r>
      <w:r w:rsidR="003C23FA">
        <w:rPr>
          <w:noProof/>
        </w:rPr>
        <w:fldChar w:fldCharType="end"/>
      </w:r>
      <w:r w:rsidRPr="00EC37E0">
        <w:noBreakHyphen/>
      </w:r>
      <w:r w:rsidR="003C23FA">
        <w:fldChar w:fldCharType="begin"/>
      </w:r>
      <w:r w:rsidR="003C23FA">
        <w:instrText xml:space="preserve"> SEQ Table \* ARABIC \s 1 </w:instrText>
      </w:r>
      <w:r w:rsidR="003C23FA">
        <w:fldChar w:fldCharType="separate"/>
      </w:r>
      <w:r w:rsidR="003700F4">
        <w:rPr>
          <w:noProof/>
        </w:rPr>
        <w:t>1</w:t>
      </w:r>
      <w:r w:rsidR="003C23FA">
        <w:rPr>
          <w:noProof/>
        </w:rPr>
        <w:fldChar w:fldCharType="end"/>
      </w:r>
      <w:bookmarkEnd w:id="82"/>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14:paraId="5C7DA8F9" w14:textId="77777777" w:rsidTr="00D23A1A">
        <w:trPr>
          <w:cantSplit/>
          <w:trHeight w:val="1502"/>
          <w:jc w:val="center"/>
        </w:trPr>
        <w:tc>
          <w:tcPr>
            <w:tcW w:w="299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364E15" w14:paraId="65D9B2B1" w14:textId="77777777" w:rsidTr="00D23A1A">
        <w:trPr>
          <w:jc w:val="center"/>
        </w:trPr>
        <w:tc>
          <w:tcPr>
            <w:tcW w:w="2995" w:type="dxa"/>
            <w:vAlign w:val="center"/>
          </w:tcPr>
          <w:p w14:paraId="5BC851D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2EF888D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14:paraId="0FA64A8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79857C72"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104211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66765CF9" w14:textId="77777777" w:rsidR="00364E15" w:rsidRPr="008F03E0" w:rsidRDefault="00364E15" w:rsidP="007A17F1">
            <w:pPr>
              <w:rPr>
                <w:rFonts w:cs="Courier New"/>
                <w:szCs w:val="20"/>
              </w:rPr>
            </w:pPr>
            <w:r w:rsidRPr="004E697B">
              <w:rPr>
                <w:rFonts w:cs="Courier New"/>
                <w:i/>
                <w:szCs w:val="20"/>
              </w:rPr>
              <w:t>none</w:t>
            </w:r>
          </w:p>
        </w:tc>
      </w:tr>
      <w:tr w:rsidR="00364E15" w14:paraId="18A69F9A" w14:textId="77777777" w:rsidTr="00D23A1A">
        <w:trPr>
          <w:jc w:val="center"/>
        </w:trPr>
        <w:tc>
          <w:tcPr>
            <w:tcW w:w="2995" w:type="dxa"/>
            <w:vAlign w:val="center"/>
          </w:tcPr>
          <w:p w14:paraId="6BA92244" w14:textId="77777777" w:rsidR="00364E15" w:rsidRDefault="00364E15" w:rsidP="007A17F1">
            <w:pPr>
              <w:rPr>
                <w:rFonts w:ascii="Courier New" w:hAnsi="Courier New" w:cs="Courier New"/>
                <w:szCs w:val="20"/>
              </w:rPr>
            </w:pPr>
            <w:r w:rsidRPr="00C245C2">
              <w:rPr>
                <w:rFonts w:ascii="Courier New" w:hAnsi="Courier New" w:cs="Courier New"/>
                <w:szCs w:val="20"/>
              </w:rPr>
              <w:t>coa:</w:t>
            </w:r>
          </w:p>
          <w:p w14:paraId="52946F1B" w14:textId="77777777"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14:paraId="237747EF"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20F6F9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538F6E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4564F035" w14:textId="77777777" w:rsidR="00364E15" w:rsidRDefault="00364E15" w:rsidP="007A17F1">
            <w:pPr>
              <w:rPr>
                <w:rFonts w:ascii="Courier New" w:hAnsi="Courier New" w:cs="Courier New"/>
                <w:szCs w:val="20"/>
              </w:rPr>
            </w:pPr>
            <w:r>
              <w:rPr>
                <w:rFonts w:ascii="Courier New" w:hAnsi="Courier New" w:cs="Courier New"/>
                <w:szCs w:val="20"/>
              </w:rPr>
              <w:t>genericStructuredCOA:</w:t>
            </w:r>
          </w:p>
          <w:p w14:paraId="4C5FF77F" w14:textId="77777777"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14:paraId="30E3D893" w14:textId="77777777" w:rsidTr="00D23A1A">
        <w:trPr>
          <w:jc w:val="center"/>
        </w:trPr>
        <w:tc>
          <w:tcPr>
            <w:tcW w:w="2995" w:type="dxa"/>
            <w:vAlign w:val="center"/>
          </w:tcPr>
          <w:p w14:paraId="4B458FF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46B0D95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14:paraId="098E939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DC07EB7" w14:textId="77777777"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0D5BC212" w14:textId="77777777" w:rsidR="00364E15" w:rsidRDefault="00364E15" w:rsidP="007A17F1">
            <w:pPr>
              <w:rPr>
                <w:rFonts w:ascii="Courier New" w:hAnsi="Courier New" w:cs="Courier New"/>
                <w:szCs w:val="20"/>
              </w:rPr>
            </w:pPr>
            <w:r>
              <w:rPr>
                <w:rFonts w:ascii="Courier New" w:hAnsi="Courier New" w:cs="Courier New"/>
                <w:szCs w:val="20"/>
              </w:rPr>
              <w:t>stix-ciqaddress:</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14:paraId="01992C7A" w14:textId="77777777" w:rsidTr="00D23A1A">
        <w:trPr>
          <w:jc w:val="center"/>
        </w:trPr>
        <w:tc>
          <w:tcPr>
            <w:tcW w:w="2995" w:type="dxa"/>
            <w:vAlign w:val="center"/>
          </w:tcPr>
          <w:p w14:paraId="2FF85F63" w14:textId="77777777" w:rsidR="00364E15" w:rsidRDefault="00364E15" w:rsidP="007A17F1">
            <w:pPr>
              <w:rPr>
                <w:rFonts w:ascii="Courier New" w:hAnsi="Courier New" w:cs="Courier New"/>
                <w:szCs w:val="20"/>
              </w:rPr>
            </w:pPr>
            <w:r w:rsidRPr="00C245C2">
              <w:rPr>
                <w:rFonts w:ascii="Courier New" w:hAnsi="Courier New" w:cs="Courier New"/>
                <w:szCs w:val="20"/>
              </w:rPr>
              <w:t>indicator:</w:t>
            </w:r>
          </w:p>
          <w:p w14:paraId="6670269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14:paraId="77854F96"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504B1A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6C4218B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3EBB4979" w14:textId="77777777"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14:paraId="31FE7FE6" w14:textId="77777777" w:rsidR="00364E15" w:rsidRDefault="00364E15" w:rsidP="007A17F1">
            <w:pPr>
              <w:rPr>
                <w:rFonts w:ascii="Courier New" w:hAnsi="Courier New" w:cs="Courier New"/>
                <w:szCs w:val="20"/>
              </w:rPr>
            </w:pPr>
          </w:p>
          <w:p w14:paraId="0B7D6556" w14:textId="77777777" w:rsidR="00364E15" w:rsidRDefault="00364E15" w:rsidP="007A17F1">
            <w:pPr>
              <w:rPr>
                <w:rFonts w:ascii="Courier New" w:hAnsi="Courier New" w:cs="Courier New"/>
                <w:szCs w:val="20"/>
              </w:rPr>
            </w:pPr>
            <w:r>
              <w:rPr>
                <w:rFonts w:ascii="Courier New" w:hAnsi="Courier New" w:cs="Courier New"/>
                <w:szCs w:val="20"/>
              </w:rPr>
              <w:t>stix-openioc:</w:t>
            </w:r>
          </w:p>
          <w:p w14:paraId="64A5525B" w14:textId="77777777"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14:paraId="35555D27" w14:textId="77777777" w:rsidR="00364E15" w:rsidRDefault="00364E15" w:rsidP="007A17F1">
            <w:pPr>
              <w:rPr>
                <w:rFonts w:ascii="Courier New" w:hAnsi="Courier New" w:cs="Courier New"/>
                <w:szCs w:val="20"/>
              </w:rPr>
            </w:pPr>
          </w:p>
          <w:p w14:paraId="26E370D2" w14:textId="77777777"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14:paraId="7E6BDEFC" w14:textId="77777777" w:rsidR="00364E15" w:rsidRPr="00F159E3" w:rsidRDefault="00364E15" w:rsidP="007A17F1">
            <w:pPr>
              <w:rPr>
                <w:rFonts w:ascii="Courier New" w:hAnsi="Courier New" w:cs="Courier New"/>
                <w:szCs w:val="20"/>
              </w:rPr>
            </w:pPr>
          </w:p>
          <w:p w14:paraId="0B565A51" w14:textId="77777777"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14:paraId="0AD39724" w14:textId="77777777" w:rsidR="00364E15" w:rsidRDefault="00364E15" w:rsidP="007A17F1">
            <w:pPr>
              <w:jc w:val="center"/>
              <w:rPr>
                <w:rFonts w:ascii="Courier New" w:hAnsi="Courier New" w:cs="Courier New"/>
                <w:szCs w:val="20"/>
              </w:rPr>
            </w:pPr>
          </w:p>
          <w:p w14:paraId="7259FF04" w14:textId="77777777" w:rsidR="00364E15" w:rsidRPr="008F03E0" w:rsidRDefault="00364E15" w:rsidP="007A17F1">
            <w:pPr>
              <w:rPr>
                <w:rFonts w:cs="Courier New"/>
                <w:szCs w:val="20"/>
              </w:rPr>
            </w:pPr>
            <w:r>
              <w:rPr>
                <w:rFonts w:ascii="Courier New" w:hAnsi="Courier New" w:cs="Courier New"/>
                <w:szCs w:val="20"/>
              </w:rPr>
              <w:t>yaraTM:YaraTestMechanismType</w:t>
            </w:r>
          </w:p>
        </w:tc>
      </w:tr>
      <w:tr w:rsidR="00364E15" w14:paraId="23D666C7" w14:textId="77777777" w:rsidTr="00D23A1A">
        <w:trPr>
          <w:jc w:val="center"/>
        </w:trPr>
        <w:tc>
          <w:tcPr>
            <w:tcW w:w="2995" w:type="dxa"/>
            <w:vAlign w:val="center"/>
          </w:tcPr>
          <w:p w14:paraId="6C4BE6B6" w14:textId="77777777"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14:paraId="36DEBC45"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14:paraId="19E97484"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C27B0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09A8934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2326D56C" w14:textId="77777777"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14:paraId="29B1DCB8" w14:textId="77777777" w:rsidTr="00D23A1A">
        <w:trPr>
          <w:jc w:val="center"/>
        </w:trPr>
        <w:tc>
          <w:tcPr>
            <w:tcW w:w="2995" w:type="dxa"/>
            <w:vAlign w:val="center"/>
          </w:tcPr>
          <w:p w14:paraId="7331B243"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14:paraId="5490A99A"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4CC75D2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74C68D9"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5F0699" w14:textId="77777777" w:rsidR="00364E15" w:rsidRDefault="00364E15" w:rsidP="007A17F1">
            <w:pPr>
              <w:rPr>
                <w:rFonts w:ascii="Courier New" w:hAnsi="Courier New" w:cs="Courier New"/>
                <w:szCs w:val="20"/>
              </w:rPr>
            </w:pPr>
            <w:r>
              <w:rPr>
                <w:rFonts w:ascii="Courier New" w:hAnsi="Courier New" w:cs="Courier New"/>
                <w:szCs w:val="20"/>
              </w:rPr>
              <w:t>stix_ciqidentity:</w:t>
            </w:r>
          </w:p>
          <w:p w14:paraId="7D8D1D81" w14:textId="77777777"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14:paraId="4E654808" w14:textId="77777777" w:rsidTr="00D23A1A">
        <w:trPr>
          <w:trHeight w:val="432"/>
          <w:jc w:val="center"/>
        </w:trPr>
        <w:tc>
          <w:tcPr>
            <w:tcW w:w="2995" w:type="dxa"/>
            <w:vAlign w:val="center"/>
          </w:tcPr>
          <w:p w14:paraId="276D464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14:paraId="262CE310"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30FA02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9809D24"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61929CC" w14:textId="77777777"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14:paraId="262C0DC5" w14:textId="77777777" w:rsidTr="00D23A1A">
        <w:trPr>
          <w:jc w:val="center"/>
        </w:trPr>
        <w:tc>
          <w:tcPr>
            <w:tcW w:w="2995" w:type="dxa"/>
            <w:vAlign w:val="center"/>
          </w:tcPr>
          <w:p w14:paraId="1E893B5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14:paraId="11B649AE"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1935603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FB90D2D"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3B401A" w14:textId="77777777" w:rsidR="00364E15" w:rsidRDefault="00364E15" w:rsidP="007A17F1">
            <w:pPr>
              <w:rPr>
                <w:rFonts w:ascii="Courier New" w:hAnsi="Courier New" w:cs="Courier New"/>
                <w:szCs w:val="20"/>
              </w:rPr>
            </w:pPr>
            <w:r>
              <w:rPr>
                <w:rFonts w:ascii="Courier New" w:hAnsi="Courier New" w:cs="Courier New"/>
                <w:szCs w:val="20"/>
              </w:rPr>
              <w:t>simpleMarking:</w:t>
            </w:r>
          </w:p>
          <w:p w14:paraId="21170D99" w14:textId="77777777"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14:paraId="0C716C7E" w14:textId="77777777" w:rsidR="00364E15" w:rsidRDefault="00364E15" w:rsidP="007A17F1">
            <w:pPr>
              <w:rPr>
                <w:rFonts w:ascii="Courier New" w:hAnsi="Courier New" w:cs="Courier New"/>
                <w:szCs w:val="20"/>
              </w:rPr>
            </w:pPr>
          </w:p>
          <w:p w14:paraId="765BE34E" w14:textId="77777777" w:rsidR="00364E15" w:rsidRDefault="00364E15" w:rsidP="007A17F1">
            <w:pPr>
              <w:rPr>
                <w:rFonts w:ascii="Courier New" w:hAnsi="Courier New" w:cs="Courier New"/>
                <w:szCs w:val="20"/>
              </w:rPr>
            </w:pPr>
            <w:r>
              <w:rPr>
                <w:rFonts w:ascii="Courier New" w:hAnsi="Courier New" w:cs="Courier New"/>
                <w:szCs w:val="20"/>
              </w:rPr>
              <w:t>TOUMarking:</w:t>
            </w:r>
          </w:p>
          <w:p w14:paraId="3E2C16C1" w14:textId="77777777"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14:paraId="3C71C7D9" w14:textId="77777777" w:rsidR="00364E15" w:rsidRDefault="00364E15" w:rsidP="007A17F1">
            <w:pPr>
              <w:rPr>
                <w:rFonts w:ascii="Courier New" w:hAnsi="Courier New" w:cs="Courier New"/>
                <w:szCs w:val="20"/>
              </w:rPr>
            </w:pPr>
          </w:p>
          <w:p w14:paraId="740CB296" w14:textId="77777777"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14:paraId="1476CDB5" w14:textId="77777777" w:rsidTr="00D23A1A">
        <w:trPr>
          <w:trHeight w:val="432"/>
          <w:jc w:val="center"/>
        </w:trPr>
        <w:tc>
          <w:tcPr>
            <w:tcW w:w="2995" w:type="dxa"/>
            <w:vAlign w:val="center"/>
          </w:tcPr>
          <w:p w14:paraId="0318F9FD"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14:paraId="703B13F5"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5798EE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436CDA50"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1FFFC17" w14:textId="77777777"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14:paraId="15B7AF82" w14:textId="77777777" w:rsidTr="00D23A1A">
        <w:trPr>
          <w:trHeight w:val="360"/>
          <w:jc w:val="center"/>
        </w:trPr>
        <w:tc>
          <w:tcPr>
            <w:tcW w:w="2995" w:type="dxa"/>
            <w:vAlign w:val="center"/>
          </w:tcPr>
          <w:p w14:paraId="2CBE59F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14:paraId="1D8D4D71"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50E0A83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55A125DC" w14:textId="77777777" w:rsidR="00364E15" w:rsidRPr="008F03E0" w:rsidRDefault="00364E15" w:rsidP="007A17F1">
            <w:pPr>
              <w:jc w:val="center"/>
              <w:rPr>
                <w:rFonts w:cs="Courier New"/>
                <w:szCs w:val="20"/>
              </w:rPr>
            </w:pPr>
            <w:r>
              <w:rPr>
                <w:rFonts w:cs="Courier New"/>
                <w:szCs w:val="20"/>
              </w:rPr>
              <w:t>N</w:t>
            </w:r>
          </w:p>
        </w:tc>
        <w:tc>
          <w:tcPr>
            <w:tcW w:w="4410" w:type="dxa"/>
            <w:vAlign w:val="center"/>
          </w:tcPr>
          <w:p w14:paraId="22363C65" w14:textId="77777777" w:rsidR="00364E15" w:rsidRDefault="00364E15" w:rsidP="007A17F1">
            <w:pPr>
              <w:rPr>
                <w:rFonts w:cs="Courier New"/>
                <w:szCs w:val="20"/>
              </w:rPr>
            </w:pPr>
            <w:r w:rsidRPr="00C245C2">
              <w:rPr>
                <w:i/>
              </w:rPr>
              <w:t>none</w:t>
            </w:r>
          </w:p>
        </w:tc>
      </w:tr>
    </w:tbl>
    <w:p w14:paraId="42D4C646" w14:textId="77777777"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83" w:name="_Ref419185906"/>
      <w:r w:rsidRPr="00EC37E0">
        <w:t xml:space="preserve">Table </w:t>
      </w:r>
      <w:r w:rsidR="003C23FA">
        <w:fldChar w:fldCharType="begin"/>
      </w:r>
      <w:r w:rsidR="003C23FA">
        <w:instrText xml:space="preserve"> STYLEREF 1 \s </w:instrText>
      </w:r>
      <w:r w:rsidR="003C23FA">
        <w:fldChar w:fldCharType="separate"/>
      </w:r>
      <w:r w:rsidR="003700F4">
        <w:rPr>
          <w:noProof/>
        </w:rPr>
        <w:t>2</w:t>
      </w:r>
      <w:r w:rsidR="003C23FA">
        <w:rPr>
          <w:noProof/>
        </w:rPr>
        <w:fldChar w:fldCharType="end"/>
      </w:r>
      <w:r w:rsidRPr="00EC37E0">
        <w:noBreakHyphen/>
      </w:r>
      <w:r w:rsidR="003C23FA">
        <w:fldChar w:fldCharType="begin"/>
      </w:r>
      <w:r w:rsidR="003C23FA">
        <w:instrText xml:space="preserve"> SEQ Table \* ARABIC \s 1 </w:instrText>
      </w:r>
      <w:r w:rsidR="003C23FA">
        <w:fldChar w:fldCharType="separate"/>
      </w:r>
      <w:r w:rsidR="003700F4">
        <w:rPr>
          <w:noProof/>
        </w:rPr>
        <w:t>2</w:t>
      </w:r>
      <w:r w:rsidR="003C23FA">
        <w:rPr>
          <w:noProof/>
        </w:rPr>
        <w:fldChar w:fldCharType="end"/>
      </w:r>
      <w:bookmarkEnd w:id="83"/>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14:paraId="1B288039"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14:paraId="52302AEC" w14:textId="77777777" w:rsidTr="00D23A1A">
        <w:trPr>
          <w:trHeight w:val="360"/>
          <w:jc w:val="center"/>
        </w:trPr>
        <w:tc>
          <w:tcPr>
            <w:tcW w:w="2725" w:type="dxa"/>
            <w:tcMar>
              <w:left w:w="115" w:type="dxa"/>
              <w:right w:w="115" w:type="dxa"/>
            </w:tcMar>
            <w:vAlign w:val="center"/>
          </w:tcPr>
          <w:p w14:paraId="444692ED"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14:paraId="627F6A4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4D1C4FD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14:paraId="75EA7378" w14:textId="77777777" w:rsidTr="00D23A1A">
        <w:trPr>
          <w:trHeight w:val="360"/>
          <w:jc w:val="center"/>
        </w:trPr>
        <w:tc>
          <w:tcPr>
            <w:tcW w:w="2725" w:type="dxa"/>
            <w:tcMar>
              <w:left w:w="115" w:type="dxa"/>
              <w:right w:w="115" w:type="dxa"/>
            </w:tcMar>
            <w:vAlign w:val="center"/>
          </w:tcPr>
          <w:p w14:paraId="1CEB799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14:paraId="10A3CE1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14:paraId="7725884A" w14:textId="77777777" w:rsidR="00364E15" w:rsidRPr="00575A1C" w:rsidRDefault="00364E15" w:rsidP="007A17F1">
            <w:pPr>
              <w:rPr>
                <w:rFonts w:cs="Courier New"/>
                <w:i/>
                <w:szCs w:val="22"/>
              </w:rPr>
            </w:pPr>
            <w:r w:rsidRPr="00575A1C">
              <w:rPr>
                <w:rFonts w:cs="Courier New"/>
                <w:i/>
                <w:szCs w:val="22"/>
              </w:rPr>
              <w:t>n/a</w:t>
            </w:r>
          </w:p>
        </w:tc>
      </w:tr>
      <w:tr w:rsidR="00364E15" w14:paraId="268BED5B" w14:textId="77777777" w:rsidTr="00D23A1A">
        <w:trPr>
          <w:trHeight w:val="360"/>
          <w:jc w:val="center"/>
        </w:trPr>
        <w:tc>
          <w:tcPr>
            <w:tcW w:w="2725" w:type="dxa"/>
            <w:tcMar>
              <w:left w:w="115" w:type="dxa"/>
              <w:right w:w="115" w:type="dxa"/>
            </w:tcMar>
            <w:vAlign w:val="center"/>
          </w:tcPr>
          <w:p w14:paraId="3E5CB4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14:paraId="058D762C"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1EFB3779" w14:textId="77777777" w:rsidR="00364E15" w:rsidRPr="00575A1C" w:rsidRDefault="00364E15" w:rsidP="007A17F1">
            <w:pPr>
              <w:rPr>
                <w:rFonts w:cs="Courier New"/>
                <w:i/>
                <w:szCs w:val="22"/>
              </w:rPr>
            </w:pPr>
            <w:r w:rsidRPr="00575A1C">
              <w:rPr>
                <w:rFonts w:cs="Courier New"/>
                <w:i/>
                <w:szCs w:val="22"/>
              </w:rPr>
              <w:t>n/a</w:t>
            </w:r>
          </w:p>
        </w:tc>
      </w:tr>
      <w:tr w:rsidR="00364E15" w14:paraId="053ADEC1" w14:textId="77777777" w:rsidTr="00D23A1A">
        <w:trPr>
          <w:trHeight w:val="360"/>
          <w:jc w:val="center"/>
        </w:trPr>
        <w:tc>
          <w:tcPr>
            <w:tcW w:w="2725" w:type="dxa"/>
            <w:tcMar>
              <w:left w:w="115" w:type="dxa"/>
              <w:right w:w="115" w:type="dxa"/>
            </w:tcMar>
            <w:vAlign w:val="center"/>
          </w:tcPr>
          <w:p w14:paraId="611D921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14:paraId="4679D0D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4A4CF40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14:paraId="47800032" w14:textId="77777777" w:rsidTr="00D23A1A">
        <w:trPr>
          <w:trHeight w:val="360"/>
          <w:jc w:val="center"/>
        </w:trPr>
        <w:tc>
          <w:tcPr>
            <w:tcW w:w="2725" w:type="dxa"/>
            <w:tcMar>
              <w:left w:w="115" w:type="dxa"/>
              <w:right w:w="115" w:type="dxa"/>
            </w:tcMar>
            <w:vAlign w:val="center"/>
          </w:tcPr>
          <w:p w14:paraId="3E8051A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14:paraId="5BC94EB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54DD43D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14:paraId="3F4B3C6A" w14:textId="77777777" w:rsidTr="00D23A1A">
        <w:trPr>
          <w:trHeight w:val="360"/>
          <w:jc w:val="center"/>
        </w:trPr>
        <w:tc>
          <w:tcPr>
            <w:tcW w:w="2725" w:type="dxa"/>
            <w:tcMar>
              <w:left w:w="115" w:type="dxa"/>
              <w:right w:w="115" w:type="dxa"/>
            </w:tcMar>
            <w:vAlign w:val="center"/>
          </w:tcPr>
          <w:p w14:paraId="1494526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14:paraId="192959B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62645CDC" w14:textId="77777777" w:rsidR="00364E15" w:rsidRPr="00575A1C" w:rsidRDefault="00364E15" w:rsidP="007A17F1">
            <w:pPr>
              <w:rPr>
                <w:rFonts w:cs="Courier New"/>
                <w:i/>
                <w:szCs w:val="22"/>
              </w:rPr>
            </w:pPr>
            <w:r w:rsidRPr="00575A1C">
              <w:rPr>
                <w:rFonts w:cs="Courier New"/>
                <w:i/>
                <w:szCs w:val="22"/>
              </w:rPr>
              <w:t>n/a</w:t>
            </w:r>
          </w:p>
        </w:tc>
      </w:tr>
      <w:tr w:rsidR="00364E15" w14:paraId="7D2C0B40" w14:textId="77777777" w:rsidTr="00D23A1A">
        <w:trPr>
          <w:trHeight w:val="360"/>
          <w:jc w:val="center"/>
        </w:trPr>
        <w:tc>
          <w:tcPr>
            <w:tcW w:w="2725" w:type="dxa"/>
            <w:tcMar>
              <w:left w:w="115" w:type="dxa"/>
              <w:right w:w="115" w:type="dxa"/>
            </w:tcMar>
            <w:vAlign w:val="center"/>
          </w:tcPr>
          <w:p w14:paraId="445975D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14:paraId="370A8FF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2B4124C3" w14:textId="77777777" w:rsidR="00364E15" w:rsidRPr="00575A1C" w:rsidRDefault="00364E15" w:rsidP="007A17F1">
            <w:pPr>
              <w:rPr>
                <w:rFonts w:cs="Courier New"/>
                <w:i/>
                <w:szCs w:val="22"/>
              </w:rPr>
            </w:pPr>
            <w:r w:rsidRPr="00575A1C">
              <w:rPr>
                <w:rFonts w:cs="Courier New"/>
                <w:i/>
                <w:szCs w:val="22"/>
              </w:rPr>
              <w:t>n/a</w:t>
            </w:r>
          </w:p>
        </w:tc>
      </w:tr>
      <w:tr w:rsidR="00364E15" w14:paraId="17BBFBB4" w14:textId="77777777" w:rsidTr="00D23A1A">
        <w:trPr>
          <w:trHeight w:val="360"/>
          <w:jc w:val="center"/>
        </w:trPr>
        <w:tc>
          <w:tcPr>
            <w:tcW w:w="2725" w:type="dxa"/>
            <w:tcMar>
              <w:left w:w="115" w:type="dxa"/>
              <w:right w:w="115" w:type="dxa"/>
            </w:tcMar>
            <w:vAlign w:val="center"/>
          </w:tcPr>
          <w:p w14:paraId="1DB8A238"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14:paraId="4F33FD8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189142C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14:paraId="171F5DDA" w14:textId="77777777" w:rsidTr="00D23A1A">
        <w:trPr>
          <w:trHeight w:val="360"/>
          <w:jc w:val="center"/>
        </w:trPr>
        <w:tc>
          <w:tcPr>
            <w:tcW w:w="2725" w:type="dxa"/>
            <w:tcMar>
              <w:left w:w="115" w:type="dxa"/>
              <w:right w:w="115" w:type="dxa"/>
            </w:tcMar>
            <w:vAlign w:val="center"/>
          </w:tcPr>
          <w:p w14:paraId="21B3E45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14:paraId="0D4B76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2315D1D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14:paraId="3D760CEE" w14:textId="77777777" w:rsidTr="00D23A1A">
        <w:trPr>
          <w:trHeight w:val="360"/>
          <w:jc w:val="center"/>
        </w:trPr>
        <w:tc>
          <w:tcPr>
            <w:tcW w:w="2725" w:type="dxa"/>
            <w:tcMar>
              <w:left w:w="115" w:type="dxa"/>
              <w:right w:w="115" w:type="dxa"/>
            </w:tcMar>
            <w:vAlign w:val="center"/>
          </w:tcPr>
          <w:p w14:paraId="296031A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14:paraId="6A5D11F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0F86B262" w14:textId="77777777" w:rsidR="00364E15" w:rsidRPr="00575A1C" w:rsidRDefault="00364E15" w:rsidP="007A17F1">
            <w:pPr>
              <w:rPr>
                <w:rFonts w:cs="Courier New"/>
                <w:i/>
                <w:szCs w:val="22"/>
              </w:rPr>
            </w:pPr>
            <w:r w:rsidRPr="00575A1C">
              <w:rPr>
                <w:rFonts w:cs="Courier New"/>
                <w:i/>
                <w:szCs w:val="22"/>
              </w:rPr>
              <w:t>n/a</w:t>
            </w:r>
          </w:p>
        </w:tc>
      </w:tr>
      <w:tr w:rsidR="00364E15" w14:paraId="4C393929" w14:textId="77777777" w:rsidTr="00D23A1A">
        <w:trPr>
          <w:trHeight w:val="360"/>
          <w:jc w:val="center"/>
        </w:trPr>
        <w:tc>
          <w:tcPr>
            <w:tcW w:w="2725" w:type="dxa"/>
            <w:tcMar>
              <w:left w:w="115" w:type="dxa"/>
              <w:right w:w="115" w:type="dxa"/>
            </w:tcMar>
            <w:vAlign w:val="center"/>
          </w:tcPr>
          <w:p w14:paraId="74DACA31"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14:paraId="088BC1C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74967CA8" w14:textId="77777777" w:rsidR="00364E15" w:rsidRPr="00575A1C" w:rsidRDefault="00364E15" w:rsidP="007A17F1">
            <w:pPr>
              <w:rPr>
                <w:rFonts w:cs="Courier New"/>
                <w:i/>
                <w:szCs w:val="22"/>
              </w:rPr>
            </w:pPr>
            <w:r w:rsidRPr="00575A1C">
              <w:rPr>
                <w:rFonts w:cs="Courier New"/>
                <w:i/>
                <w:szCs w:val="22"/>
              </w:rPr>
              <w:t>n/a</w:t>
            </w:r>
          </w:p>
        </w:tc>
      </w:tr>
      <w:tr w:rsidR="00364E15" w14:paraId="468AF5B8" w14:textId="77777777" w:rsidTr="00D23A1A">
        <w:trPr>
          <w:trHeight w:val="360"/>
          <w:jc w:val="center"/>
        </w:trPr>
        <w:tc>
          <w:tcPr>
            <w:tcW w:w="2725" w:type="dxa"/>
            <w:tcMar>
              <w:left w:w="115" w:type="dxa"/>
              <w:right w:w="115" w:type="dxa"/>
            </w:tcMar>
            <w:vAlign w:val="center"/>
          </w:tcPr>
          <w:p w14:paraId="4A52A4BF"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14:paraId="5F871ED5"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14:paraId="5DB6BD5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14:paraId="4DF0D735" w14:textId="77777777" w:rsidTr="00D23A1A">
        <w:trPr>
          <w:trHeight w:val="360"/>
          <w:jc w:val="center"/>
        </w:trPr>
        <w:tc>
          <w:tcPr>
            <w:tcW w:w="2725" w:type="dxa"/>
            <w:tcMar>
              <w:left w:w="115" w:type="dxa"/>
              <w:right w:w="115" w:type="dxa"/>
            </w:tcMar>
            <w:vAlign w:val="center"/>
          </w:tcPr>
          <w:p w14:paraId="5C016D6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14:paraId="3DCE24C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14:paraId="286536B7"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14:paraId="2B7CE618" w14:textId="77777777" w:rsidR="00AE0702" w:rsidRDefault="00AE0702" w:rsidP="00AE0702"/>
    <w:p w14:paraId="7193F863" w14:textId="77777777" w:rsidR="00364E15" w:rsidRDefault="00364E15" w:rsidP="00FD22AC">
      <w:pPr>
        <w:pStyle w:val="Heading1"/>
        <w:sectPr w:rsidR="00364E15" w:rsidSect="0012387E">
          <w:endnotePr>
            <w:numFmt w:val="decimal"/>
          </w:endnotePr>
          <w:pgSz w:w="12240" w:h="15840" w:code="1"/>
          <w:pgMar w:top="1440" w:right="1440" w:bottom="720" w:left="1440" w:header="720" w:footer="720" w:gutter="0"/>
          <w:cols w:space="720"/>
          <w:docGrid w:linePitch="360"/>
        </w:sectPr>
      </w:pPr>
      <w:bookmarkStart w:id="84" w:name="_Toc287332011"/>
    </w:p>
    <w:p w14:paraId="54ACEDB7" w14:textId="77777777" w:rsidR="00364E15" w:rsidRDefault="00364E15" w:rsidP="00FD22AC">
      <w:pPr>
        <w:pStyle w:val="Heading1"/>
      </w:pPr>
      <w:bookmarkStart w:id="85" w:name="_Ref428961796"/>
      <w:bookmarkStart w:id="86" w:name="_Toc429574481"/>
      <w:r>
        <w:lastRenderedPageBreak/>
        <w:t>STIX Default Extension Data Models</w:t>
      </w:r>
      <w:bookmarkEnd w:id="85"/>
      <w:bookmarkEnd w:id="86"/>
    </w:p>
    <w:p w14:paraId="09287A26" w14:textId="77777777"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14:paraId="70E2B029" w14:textId="77777777" w:rsidR="00364E15" w:rsidRDefault="00364E15" w:rsidP="00364E15">
      <w:pPr>
        <w:pStyle w:val="Heading2"/>
      </w:pPr>
      <w:bookmarkStart w:id="87" w:name="_Ref399749191"/>
      <w:bookmarkStart w:id="88" w:name="_Toc421523387"/>
      <w:bookmarkStart w:id="89" w:name="_Toc429574482"/>
      <w:bookmarkStart w:id="90" w:name="_Ref399244404"/>
      <w:r>
        <w:t>Addresses: STIX-CIQ Address Data Model v1.2</w:t>
      </w:r>
      <w:bookmarkEnd w:id="87"/>
      <w:bookmarkEnd w:id="88"/>
      <w:bookmarkEnd w:id="89"/>
      <w:r>
        <w:t xml:space="preserve"> </w:t>
      </w:r>
    </w:p>
    <w:p w14:paraId="438D031D" w14:textId="77777777" w:rsidR="00364E15" w:rsidRDefault="00364E15" w:rsidP="00364E15">
      <w:pPr>
        <w:spacing w:after="240"/>
      </w:pPr>
      <w:r>
        <w:t xml:space="preserve">The default extension class for expressing geographic address information in STIX </w:t>
      </w:r>
      <w:r w:rsidR="002237FC">
        <w:t>v1.2.1</w:t>
      </w:r>
      <w:r>
        <w:t xml:space="preserve"> is the </w:t>
      </w:r>
      <w:r w:rsidRPr="008A288A">
        <w:rPr>
          <w:rFonts w:ascii="Courier New" w:hAnsi="Courier New" w:cs="Courier New"/>
        </w:rPr>
        <w:t>CIQAddress3.0InstanceType</w:t>
      </w:r>
      <w:r w:rsidRPr="008A288A">
        <w:t xml:space="preserve"> </w:t>
      </w:r>
      <w:r>
        <w:t xml:space="preserve">class defined below. The underlying data model being referenced is the </w:t>
      </w:r>
      <w:r w:rsidRPr="005D0AFA">
        <w:t xml:space="preserve">structured characterization of </w:t>
      </w:r>
      <w:r>
        <w:t>a</w:t>
      </w:r>
      <w:r w:rsidRPr="005D0AFA">
        <w:t>ddresses</w:t>
      </w:r>
      <w:r>
        <w:t xml:space="preserve"> of the OASIS Customer Information Quaility (CIQ) Specification as defined in </w:t>
      </w:r>
      <w:hyperlink w:anchor="ciq" w:history="1">
        <w:r w:rsidRPr="00BB35CE">
          <w:rPr>
            <w:rStyle w:val="Hyperlink"/>
            <w:b/>
          </w:rPr>
          <w:t>[</w:t>
        </w:r>
        <w:r w:rsidR="00BB35CE" w:rsidRPr="00BB35CE">
          <w:rPr>
            <w:rStyle w:val="Hyperlink"/>
            <w:b/>
          </w:rPr>
          <w:t>CIQ</w:t>
        </w:r>
        <w:r w:rsidRPr="00BB35CE">
          <w:rPr>
            <w:rStyle w:val="Hyperlink"/>
            <w:b/>
          </w:rPr>
          <w:t>]</w:t>
        </w:r>
      </w:hyperlink>
      <w:r>
        <w:t>.</w:t>
      </w:r>
    </w:p>
    <w:p w14:paraId="13BD50DF" w14:textId="77777777" w:rsidR="00364E15" w:rsidRDefault="00364E15" w:rsidP="00364E15">
      <w:pPr>
        <w:pStyle w:val="Heading3"/>
      </w:pPr>
      <w:bookmarkStart w:id="91" w:name="_Toc421523388"/>
      <w:bookmarkStart w:id="92" w:name="_Toc429574483"/>
      <w:r>
        <w:t>CIQAddress3.</w:t>
      </w:r>
      <w:r w:rsidRPr="00364E15">
        <w:t>0InstanceType</w:t>
      </w:r>
      <w:r>
        <w:t xml:space="preserve"> Class</w:t>
      </w:r>
      <w:bookmarkEnd w:id="91"/>
      <w:bookmarkEnd w:id="92"/>
    </w:p>
    <w:p w14:paraId="60D42C9D" w14:textId="77777777"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in STIX </w:t>
      </w:r>
      <w:r w:rsidR="002237FC">
        <w:t>v1.2.1</w:t>
      </w:r>
      <w:r>
        <w:t xml:space="preserve"> as the default subclass to extend</w:t>
      </w:r>
      <w:r w:rsidRPr="005D0AFA">
        <w:t xml:space="preserve"> the </w:t>
      </w:r>
      <w:r>
        <w:t xml:space="preserve">STIX Common </w:t>
      </w:r>
      <w:r w:rsidRPr="005D0AFA">
        <w:rPr>
          <w:rFonts w:ascii="Courier New" w:hAnsi="Courier New" w:cs="Courier New"/>
        </w:rPr>
        <w:t>AddressAbstractType</w:t>
      </w:r>
      <w:r w:rsidRPr="005D0AFA">
        <w:t xml:space="preserve"> </w:t>
      </w:r>
      <w:r>
        <w:t xml:space="preserve">abstract superclass and belongs to the </w:t>
      </w:r>
      <w:r w:rsidRPr="0060705D">
        <w:rPr>
          <w:rFonts w:ascii="Courier New" w:hAnsi="Courier New" w:cs="Courier New"/>
        </w:rPr>
        <w:t>stix-ciq</w:t>
      </w:r>
      <w:r>
        <w:rPr>
          <w:rFonts w:ascii="Courier New" w:hAnsi="Courier New" w:cs="Courier New"/>
        </w:rPr>
        <w:t>address</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77777777" w:rsidR="00364E15" w:rsidRDefault="00364E15" w:rsidP="00364E15">
      <w:pPr>
        <w:jc w:val="center"/>
      </w:pPr>
      <w:r w:rsidRPr="00222259">
        <w:rPr>
          <w:noProof/>
        </w:rPr>
        <w:t xml:space="preserve"> </w:t>
      </w:r>
      <w:r w:rsidRPr="00B63406">
        <w:rPr>
          <w:noProof/>
        </w:rPr>
        <w:drawing>
          <wp:inline distT="0" distB="0" distL="0" distR="0" wp14:anchorId="728748C4" wp14:editId="4AFF6E14">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57650" cy="1419225"/>
                    </a:xfrm>
                    <a:prstGeom prst="rect">
                      <a:avLst/>
                    </a:prstGeom>
                  </pic:spPr>
                </pic:pic>
              </a:graphicData>
            </a:graphic>
          </wp:inline>
        </w:drawing>
      </w:r>
    </w:p>
    <w:p w14:paraId="5E21FEC0" w14:textId="77777777" w:rsidR="00364E15" w:rsidRPr="00EC37E0" w:rsidRDefault="00364E15" w:rsidP="00D23A1A">
      <w:pPr>
        <w:pStyle w:val="Caption"/>
        <w:rPr>
          <w:b/>
        </w:rPr>
      </w:pPr>
      <w:bookmarkStart w:id="93" w:name="_Ref407714913"/>
      <w:r w:rsidRPr="00EC37E0">
        <w:t xml:space="preserve">Figure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Figure \* ARABIC \s 1 </w:instrText>
      </w:r>
      <w:r w:rsidR="003C23FA">
        <w:fldChar w:fldCharType="separate"/>
      </w:r>
      <w:r w:rsidR="003700F4">
        <w:rPr>
          <w:noProof/>
        </w:rPr>
        <w:t>1</w:t>
      </w:r>
      <w:r w:rsidR="003C23FA">
        <w:rPr>
          <w:noProof/>
        </w:rPr>
        <w:fldChar w:fldCharType="end"/>
      </w:r>
      <w:bookmarkEnd w:id="93"/>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94" w:name="_Ref398125101"/>
      <w:r w:rsidRPr="00EC37E0">
        <w:lastRenderedPageBreak/>
        <w:t xml:space="preserve">Table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Table \* ARABIC \s 1 </w:instrText>
      </w:r>
      <w:r w:rsidR="003C23FA">
        <w:fldChar w:fldCharType="separate"/>
      </w:r>
      <w:r w:rsidR="003700F4">
        <w:rPr>
          <w:noProof/>
        </w:rPr>
        <w:t>1</w:t>
      </w:r>
      <w:r w:rsidR="003C23FA">
        <w:rPr>
          <w:noProof/>
        </w:rPr>
        <w:fldChar w:fldCharType="end"/>
      </w:r>
      <w:bookmarkEnd w:id="94"/>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22FB47D4" w14:textId="77777777" w:rsidTr="007A17F1">
        <w:trPr>
          <w:trHeight w:val="547"/>
        </w:trPr>
        <w:tc>
          <w:tcPr>
            <w:tcW w:w="1435"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240"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7A17F1">
        <w:trPr>
          <w:trHeight w:val="547"/>
        </w:trPr>
        <w:tc>
          <w:tcPr>
            <w:tcW w:w="1435" w:type="dxa"/>
            <w:vAlign w:val="center"/>
          </w:tcPr>
          <w:p w14:paraId="1CFF51F4" w14:textId="77777777" w:rsidR="00364E15" w:rsidRPr="00EC37E0" w:rsidRDefault="00364E15" w:rsidP="00D23A1A">
            <w:pPr>
              <w:keepNext/>
              <w:keepLines/>
              <w:rPr>
                <w:b/>
              </w:rPr>
            </w:pPr>
            <w:r w:rsidRPr="00EC37E0">
              <w:rPr>
                <w:b/>
              </w:rPr>
              <w:t>Location</w:t>
            </w:r>
          </w:p>
        </w:tc>
        <w:tc>
          <w:tcPr>
            <w:tcW w:w="3240"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77777777" w:rsidR="00364E15" w:rsidRPr="00EC37E0" w:rsidRDefault="00364E15" w:rsidP="00D23A1A">
            <w:pPr>
              <w:keepNext/>
              <w:keepLines/>
              <w:rPr>
                <w:szCs w:val="22"/>
              </w:rPr>
            </w:pPr>
            <w:r w:rsidRPr="00EC37E0">
              <w:rPr>
                <w:rFonts w:cs="Arial"/>
                <w:szCs w:val="22"/>
              </w:rPr>
              <w:t xml:space="preserve">The </w:t>
            </w:r>
            <w:r w:rsidRPr="00EC37E0">
              <w:rPr>
                <w:rFonts w:ascii="Courier New" w:hAnsi="Courier New" w:cs="Courier New"/>
                <w:szCs w:val="22"/>
              </w:rPr>
              <w:t>Location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DFA809A" w14:textId="77777777" w:rsidR="00364E15" w:rsidRDefault="00364E15" w:rsidP="00364E15">
      <w:pPr>
        <w:pStyle w:val="Heading2"/>
      </w:pPr>
      <w:bookmarkStart w:id="95" w:name="_Toc421523389"/>
      <w:bookmarkStart w:id="96" w:name="_Toc429574484"/>
      <w:bookmarkEnd w:id="90"/>
      <w:r>
        <w:t>Attack Patterns: STIX-</w:t>
      </w:r>
      <w:r w:rsidRPr="00364E15">
        <w:t>CAPEC</w:t>
      </w:r>
      <w:r>
        <w:t xml:space="preserve"> Data Model v1.1</w:t>
      </w:r>
      <w:bookmarkEnd w:id="95"/>
      <w:bookmarkEnd w:id="96"/>
    </w:p>
    <w:p w14:paraId="2E2455CF" w14:textId="77777777" w:rsidR="00364E15" w:rsidRDefault="00364E15" w:rsidP="00364E15">
      <w:pPr>
        <w:spacing w:after="240"/>
      </w:pPr>
      <w:r>
        <w:t xml:space="preserve">The default extension class for representing attack patterns in STIX v1.1.1 is the </w:t>
      </w:r>
      <w:r w:rsidRPr="00174BC4">
        <w:rPr>
          <w:rFonts w:ascii="Courier New" w:hAnsi="Courier New" w:cs="Courier New"/>
        </w:rPr>
        <w:t>CAPEC2.7InstanceType</w:t>
      </w:r>
      <w:r>
        <w:t xml:space="preserve"> class defined below.  The underlying data model being referenced is the Common Attack Pattern Enumeration and Classification (CAPEC) specification as defined in </w:t>
      </w:r>
      <w:hyperlink w:anchor="capec" w:history="1">
        <w:r w:rsidRPr="00BB35CE">
          <w:rPr>
            <w:rStyle w:val="Hyperlink"/>
            <w:b/>
          </w:rPr>
          <w:t>[CAPEC]</w:t>
        </w:r>
      </w:hyperlink>
      <w:r>
        <w:t>.</w:t>
      </w:r>
    </w:p>
    <w:p w14:paraId="42FCB313" w14:textId="77777777" w:rsidR="00364E15" w:rsidRDefault="00364E15" w:rsidP="00364E15">
      <w:pPr>
        <w:pStyle w:val="Heading3"/>
      </w:pPr>
      <w:bookmarkStart w:id="97" w:name="_Toc421523390"/>
      <w:bookmarkStart w:id="98" w:name="_Toc429574485"/>
      <w:r>
        <w:t>CAPEC2.</w:t>
      </w:r>
      <w:r w:rsidRPr="00364E15">
        <w:t>7InstanceType</w:t>
      </w:r>
      <w:r>
        <w:t xml:space="preserve"> Class</w:t>
      </w:r>
      <w:bookmarkEnd w:id="97"/>
      <w:bookmarkEnd w:id="98"/>
    </w:p>
    <w:p w14:paraId="736EC7AD" w14:textId="77777777" w:rsidR="00364E15" w:rsidRDefault="00364E15" w:rsidP="00364E15">
      <w:pPr>
        <w:spacing w:after="240"/>
      </w:pPr>
      <w:r w:rsidRPr="00D422B7">
        <w:t xml:space="preserve">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t xml:space="preserve">STIX TTP </w:t>
      </w:r>
      <w:r w:rsidRPr="00D422B7">
        <w:rPr>
          <w:rFonts w:ascii="Courier New" w:hAnsi="Courier New" w:cs="Courier New"/>
        </w:rPr>
        <w:t>A</w:t>
      </w:r>
      <w:r>
        <w:rPr>
          <w:rFonts w:ascii="Courier New" w:hAnsi="Courier New" w:cs="Courier New"/>
        </w:rPr>
        <w:t>ttackPattern</w:t>
      </w:r>
      <w:r w:rsidRPr="00D422B7">
        <w:rPr>
          <w:rFonts w:ascii="Courier New" w:hAnsi="Courier New" w:cs="Courier New"/>
        </w:rPr>
        <w:t>Type</w:t>
      </w:r>
      <w:r w:rsidRPr="00D422B7">
        <w:t xml:space="preserve"> </w:t>
      </w:r>
      <w:r>
        <w:t xml:space="preserve">class and belongs to the </w:t>
      </w:r>
      <w:r w:rsidRPr="0060705D">
        <w:rPr>
          <w:rFonts w:ascii="Courier New" w:hAnsi="Courier New" w:cs="Courier New"/>
        </w:rPr>
        <w:t>stix-</w:t>
      </w:r>
      <w:r>
        <w:rPr>
          <w:rFonts w:ascii="Courier New" w:hAnsi="Courier New" w:cs="Courier New"/>
        </w:rPr>
        <w:t>capec</w:t>
      </w:r>
      <w:r>
        <w:t xml:space="preserve"> package.</w:t>
      </w:r>
      <w:r w:rsidRPr="00D422B7">
        <w:t xml:space="preserve"> </w:t>
      </w:r>
      <w:r>
        <w:t>It</w:t>
      </w:r>
      <w:r w:rsidRPr="00D422B7">
        <w:t xml:space="preserve"> imports and leverages the CAPEC 2.7 schema for </w:t>
      </w:r>
      <w:r>
        <w:t xml:space="preserve">a </w:t>
      </w:r>
      <w:r w:rsidRPr="00D422B7">
        <w:t>structured char</w:t>
      </w:r>
      <w:r>
        <w:t>acterization of attack patterns.</w:t>
      </w:r>
    </w:p>
    <w:p w14:paraId="7BEF27A3" w14:textId="77777777" w:rsidR="00364E15" w:rsidRDefault="00364E15" w:rsidP="00364E15">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rsidRPr="001F3DC6">
        <w:rPr>
          <w:b/>
          <w:color w:val="0000EE"/>
        </w:rPr>
        <w:fldChar w:fldCharType="begin"/>
      </w:r>
      <w:r w:rsidRPr="001F3DC6">
        <w:rPr>
          <w:b/>
          <w:color w:val="0000EE"/>
        </w:rPr>
        <w:instrText xml:space="preserve"> REF _Ref419359740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2</w:t>
      </w:r>
      <w:r w:rsidRPr="001F3DC6">
        <w:rPr>
          <w:b/>
          <w:color w:val="0000EE"/>
        </w:rPr>
        <w:fldChar w:fldCharType="end"/>
      </w:r>
      <w:r>
        <w:t>.</w:t>
      </w:r>
    </w:p>
    <w:p w14:paraId="20D098B8" w14:textId="77777777" w:rsidR="00364E15" w:rsidRDefault="00364E15" w:rsidP="00364E15">
      <w:pPr>
        <w:jc w:val="center"/>
      </w:pPr>
      <w:r w:rsidRPr="00222259">
        <w:rPr>
          <w:noProof/>
        </w:rPr>
        <w:t xml:space="preserve"> </w:t>
      </w:r>
      <w:r w:rsidRPr="00B63406">
        <w:rPr>
          <w:noProof/>
        </w:rPr>
        <w:drawing>
          <wp:inline distT="0" distB="0" distL="0" distR="0" wp14:anchorId="442EDE3D" wp14:editId="5510B65B">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95725" cy="1285875"/>
                    </a:xfrm>
                    <a:prstGeom prst="rect">
                      <a:avLst/>
                    </a:prstGeom>
                  </pic:spPr>
                </pic:pic>
              </a:graphicData>
            </a:graphic>
          </wp:inline>
        </w:drawing>
      </w:r>
    </w:p>
    <w:p w14:paraId="7D7F9219" w14:textId="77777777" w:rsidR="00364E15" w:rsidRPr="00EC37E0" w:rsidRDefault="00364E15" w:rsidP="00D23A1A">
      <w:pPr>
        <w:pStyle w:val="Caption"/>
        <w:rPr>
          <w:b/>
        </w:rPr>
      </w:pPr>
      <w:bookmarkStart w:id="99" w:name="_Ref419359740"/>
      <w:r w:rsidRPr="00EC37E0">
        <w:t xml:space="preserve">Figure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Figure \* ARABIC \s 1 </w:instrText>
      </w:r>
      <w:r w:rsidR="003C23FA">
        <w:fldChar w:fldCharType="separate"/>
      </w:r>
      <w:r w:rsidR="003700F4">
        <w:rPr>
          <w:noProof/>
        </w:rPr>
        <w:t>2</w:t>
      </w:r>
      <w:r w:rsidR="003C23FA">
        <w:rPr>
          <w:noProof/>
        </w:rPr>
        <w:fldChar w:fldCharType="end"/>
      </w:r>
      <w:bookmarkEnd w:id="99"/>
      <w:r w:rsidRPr="00EC37E0">
        <w:t xml:space="preserve">. UML diagram of the </w:t>
      </w:r>
      <w:r w:rsidRPr="00EC37E0">
        <w:rPr>
          <w:rFonts w:ascii="Courier New" w:hAnsi="Courier New" w:cs="Courier New"/>
        </w:rPr>
        <w:t>CAPEC2.7InstanceType</w:t>
      </w:r>
      <w:r w:rsidRPr="00D422B7">
        <w:t xml:space="preserve"> </w:t>
      </w:r>
      <w:r w:rsidRPr="00EC37E0">
        <w:t>class</w:t>
      </w:r>
    </w:p>
    <w:p w14:paraId="2214BF52" w14:textId="77777777" w:rsidR="00364E15" w:rsidRPr="00356E3F" w:rsidRDefault="00364E15" w:rsidP="00137B9D">
      <w:pPr>
        <w:spacing w:before="240"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rsidRPr="001F3DC6">
        <w:rPr>
          <w:b/>
          <w:color w:val="0000EE"/>
        </w:rPr>
        <w:fldChar w:fldCharType="begin"/>
      </w:r>
      <w:r w:rsidRPr="001F3DC6">
        <w:rPr>
          <w:b/>
          <w:color w:val="0000EE"/>
        </w:rPr>
        <w:instrText xml:space="preserve"> REF _Ref399760990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2</w:t>
      </w:r>
      <w:r w:rsidRPr="001F3DC6">
        <w:rPr>
          <w:b/>
          <w:color w:val="0000EE"/>
        </w:rPr>
        <w:fldChar w:fldCharType="end"/>
      </w:r>
      <w:r>
        <w:t>.</w:t>
      </w:r>
    </w:p>
    <w:p w14:paraId="10FC788B" w14:textId="77777777" w:rsidR="00364E15" w:rsidRDefault="00364E15" w:rsidP="00D23A1A">
      <w:pPr>
        <w:pStyle w:val="Caption"/>
      </w:pPr>
      <w:bookmarkStart w:id="100" w:name="_Ref399760990"/>
      <w:r w:rsidRPr="00EC37E0">
        <w:t xml:space="preserve">Table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Table \* ARABIC \s 1 </w:instrText>
      </w:r>
      <w:r w:rsidR="003C23FA">
        <w:fldChar w:fldCharType="separate"/>
      </w:r>
      <w:r w:rsidR="003700F4">
        <w:rPr>
          <w:noProof/>
        </w:rPr>
        <w:t>2</w:t>
      </w:r>
      <w:r w:rsidR="003C23FA">
        <w:rPr>
          <w:noProof/>
        </w:rPr>
        <w:fldChar w:fldCharType="end"/>
      </w:r>
      <w:bookmarkEnd w:id="100"/>
      <w:r w:rsidRPr="00EC37E0">
        <w:t xml:space="preserve">. Properties of the </w:t>
      </w:r>
      <w:r w:rsidRPr="00EC37E0">
        <w:rPr>
          <w:rFonts w:ascii="Courier New" w:hAnsi="Courier New" w:cs="Courier New"/>
        </w:rPr>
        <w:t>CAPEC2.7InstanceType</w:t>
      </w:r>
      <w:r w:rsidRPr="00D422B7">
        <w:t xml:space="preserve"> </w:t>
      </w:r>
      <w:r w:rsidRPr="00EC37E0">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157B1A5" w14:textId="77777777" w:rsidTr="00D23A1A">
        <w:trPr>
          <w:trHeight w:val="547"/>
          <w:jc w:val="center"/>
        </w:trPr>
        <w:tc>
          <w:tcPr>
            <w:tcW w:w="1435" w:type="dxa"/>
            <w:shd w:val="clear" w:color="auto" w:fill="BFBFBF" w:themeFill="background1" w:themeFillShade="BF"/>
            <w:vAlign w:val="center"/>
          </w:tcPr>
          <w:p w14:paraId="40A93879"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6E85AD7"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AF1BEA1"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772AD5C4" w14:textId="77777777" w:rsidR="00364E15" w:rsidRPr="00693F21" w:rsidRDefault="00364E15" w:rsidP="007A17F1">
            <w:pPr>
              <w:rPr>
                <w:b/>
              </w:rPr>
            </w:pPr>
            <w:r w:rsidRPr="00693F21">
              <w:rPr>
                <w:b/>
              </w:rPr>
              <w:t>Description</w:t>
            </w:r>
          </w:p>
        </w:tc>
      </w:tr>
      <w:tr w:rsidR="00364E15" w14:paraId="5225A774" w14:textId="77777777" w:rsidTr="00D23A1A">
        <w:trPr>
          <w:trHeight w:val="547"/>
          <w:jc w:val="center"/>
        </w:trPr>
        <w:tc>
          <w:tcPr>
            <w:tcW w:w="1435" w:type="dxa"/>
            <w:vAlign w:val="center"/>
          </w:tcPr>
          <w:p w14:paraId="5C46E114" w14:textId="77777777" w:rsidR="00364E15" w:rsidRPr="00EC37E0" w:rsidRDefault="00364E15" w:rsidP="007A17F1">
            <w:pPr>
              <w:rPr>
                <w:b/>
              </w:rPr>
            </w:pPr>
            <w:r w:rsidRPr="00EC37E0">
              <w:rPr>
                <w:b/>
              </w:rPr>
              <w:lastRenderedPageBreak/>
              <w:t>CAPEC</w:t>
            </w:r>
          </w:p>
        </w:tc>
        <w:tc>
          <w:tcPr>
            <w:tcW w:w="3240" w:type="dxa"/>
            <w:vAlign w:val="center"/>
          </w:tcPr>
          <w:p w14:paraId="2635A9D0" w14:textId="77777777" w:rsidR="00364E15" w:rsidRPr="009B3EC0" w:rsidRDefault="00364E15" w:rsidP="007A17F1">
            <w:pPr>
              <w:rPr>
                <w:rFonts w:ascii="Courier New" w:hAnsi="Courier New" w:cs="Courier New"/>
              </w:rPr>
            </w:pPr>
            <w:r>
              <w:rPr>
                <w:rFonts w:ascii="Courier New" w:hAnsi="Courier New" w:cs="Courier New"/>
              </w:rPr>
              <w:t>capec:Attack_PatternType</w:t>
            </w:r>
          </w:p>
        </w:tc>
        <w:tc>
          <w:tcPr>
            <w:tcW w:w="1440" w:type="dxa"/>
            <w:vAlign w:val="center"/>
          </w:tcPr>
          <w:p w14:paraId="73C05977" w14:textId="77777777" w:rsidR="00364E15" w:rsidRPr="00E65B09" w:rsidRDefault="00364E15" w:rsidP="007A17F1">
            <w:pPr>
              <w:jc w:val="center"/>
              <w:rPr>
                <w:sz w:val="22"/>
              </w:rPr>
            </w:pPr>
            <w:r w:rsidRPr="00EC37E0">
              <w:t>1</w:t>
            </w:r>
          </w:p>
        </w:tc>
        <w:tc>
          <w:tcPr>
            <w:tcW w:w="7061" w:type="dxa"/>
          </w:tcPr>
          <w:p w14:paraId="3535205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CAPEC</w:t>
            </w:r>
            <w:r w:rsidRPr="00EC37E0">
              <w:rPr>
                <w:rFonts w:cs="Arial"/>
                <w:szCs w:val="22"/>
              </w:rPr>
              <w:t xml:space="preserve"> property specifies the structured specification of an attack pattern utilizing the CAPEC schema.</w:t>
            </w:r>
          </w:p>
        </w:tc>
      </w:tr>
    </w:tbl>
    <w:p w14:paraId="0995F9CA" w14:textId="77777777" w:rsidR="00364E15" w:rsidRDefault="00364E15" w:rsidP="00364E15">
      <w:pPr>
        <w:pStyle w:val="Heading2"/>
      </w:pPr>
      <w:bookmarkStart w:id="101" w:name="_Toc421523391"/>
      <w:bookmarkStart w:id="102" w:name="_Toc429574486"/>
      <w:r>
        <w:t xml:space="preserve">Identities: STIX-CIQ </w:t>
      </w:r>
      <w:r w:rsidRPr="00364E15">
        <w:t>Identity</w:t>
      </w:r>
      <w:r>
        <w:t xml:space="preserve"> Data Model v1.2</w:t>
      </w:r>
      <w:bookmarkEnd w:id="101"/>
      <w:bookmarkEnd w:id="102"/>
    </w:p>
    <w:p w14:paraId="599C7C65" w14:textId="77777777" w:rsidR="00364E15" w:rsidRPr="00F567E3" w:rsidRDefault="00364E15" w:rsidP="00364E15">
      <w:pPr>
        <w:spacing w:after="240"/>
      </w:pPr>
      <w:r>
        <w:t xml:space="preserve">The default extension class for expressing identity information in STIX </w:t>
      </w:r>
      <w:r w:rsidR="002237FC">
        <w:t>v1.2.1</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Pr="008367BA">
        <w:t xml:space="preserve"> </w:t>
      </w:r>
      <w:r w:rsidRPr="00250B75">
        <w:t xml:space="preserve"> </w:t>
      </w:r>
      <w:r>
        <w:t xml:space="preserve">The underlying data model being referenced is the </w:t>
      </w:r>
      <w:r w:rsidRPr="00A4646F">
        <w:t xml:space="preserve">structured characterization of </w:t>
      </w:r>
      <w:r>
        <w:t xml:space="preserve">identity information of the OASIS Customer Information Quaility (CIQ) Specification as defined in </w:t>
      </w:r>
      <w:hyperlink w:anchor="ciq" w:history="1">
        <w:r w:rsidRPr="00BB35CE">
          <w:rPr>
            <w:rStyle w:val="Hyperlink"/>
            <w:b/>
          </w:rPr>
          <w:t>[CIQ]</w:t>
        </w:r>
      </w:hyperlink>
      <w:r>
        <w:t>.</w:t>
      </w:r>
    </w:p>
    <w:p w14:paraId="635D0981" w14:textId="77777777" w:rsidR="00364E15" w:rsidRDefault="00364E15" w:rsidP="00364E15">
      <w:pPr>
        <w:pStyle w:val="Heading3"/>
      </w:pPr>
      <w:bookmarkStart w:id="103" w:name="_Ref398468803"/>
      <w:bookmarkStart w:id="104" w:name="_Toc399158711"/>
      <w:bookmarkStart w:id="105" w:name="_Toc421523392"/>
      <w:bookmarkStart w:id="106" w:name="_Toc429574487"/>
      <w:r>
        <w:t>CIQ</w:t>
      </w:r>
      <w:bookmarkEnd w:id="103"/>
      <w:r>
        <w:t>Ident</w:t>
      </w:r>
      <w:r w:rsidRPr="00364E15">
        <w:t>i</w:t>
      </w:r>
      <w:r>
        <w:t>ty3.</w:t>
      </w:r>
      <w:r w:rsidRPr="00364E15">
        <w:t>0InstanceType</w:t>
      </w:r>
      <w:r>
        <w:t xml:space="preserve"> Class</w:t>
      </w:r>
      <w:bookmarkEnd w:id="104"/>
      <w:bookmarkEnd w:id="105"/>
      <w:bookmarkEnd w:id="106"/>
    </w:p>
    <w:p w14:paraId="03427967" w14:textId="77777777" w:rsidR="00364E15" w:rsidRDefault="00364E15" w:rsidP="00364E15">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class extends</w:t>
      </w:r>
      <w:r w:rsidRPr="00A4646F">
        <w:t xml:space="preserve"> the </w:t>
      </w:r>
      <w:r w:rsidRPr="003328AB">
        <w:rPr>
          <w:rFonts w:ascii="Courier New" w:hAnsi="Courier New" w:cs="Courier New"/>
        </w:rPr>
        <w:t>stixCommon:</w:t>
      </w:r>
      <w:r w:rsidRPr="00A4646F">
        <w:rPr>
          <w:rFonts w:ascii="Courier New" w:hAnsi="Courier New" w:cs="Courier New"/>
        </w:rPr>
        <w:t>IdentityType</w:t>
      </w:r>
      <w:r w:rsidRPr="00A4646F">
        <w:t xml:space="preserve"> </w:t>
      </w:r>
      <w:r>
        <w:t xml:space="preserve">class and belongs to the </w:t>
      </w:r>
      <w:r w:rsidRPr="0060705D">
        <w:rPr>
          <w:rFonts w:ascii="Courier New" w:hAnsi="Courier New" w:cs="Courier New"/>
        </w:rPr>
        <w:t>stix-</w:t>
      </w:r>
      <w:r>
        <w:rPr>
          <w:rFonts w:ascii="Courier New" w:hAnsi="Courier New" w:cs="Courier New"/>
        </w:rPr>
        <w:t>ciqidentity</w:t>
      </w:r>
      <w:r>
        <w:t xml:space="preserve"> package. It</w:t>
      </w:r>
      <w:r w:rsidRPr="00A4646F">
        <w:t xml:space="preserve"> imports and leverages version 3.0 of the OASIS CIQ-PIL schema for structured characterization of </w:t>
      </w:r>
      <w:r>
        <w:t>identity information (e.g. threat actors, victims, and sources of information)</w:t>
      </w:r>
      <w:r w:rsidRPr="00815DF9">
        <w:t>.</w:t>
      </w:r>
      <w:r>
        <w:t xml:space="preserve"> </w:t>
      </w:r>
    </w:p>
    <w:p w14:paraId="2838083C" w14:textId="77777777" w:rsidR="00364E15" w:rsidRDefault="00364E15" w:rsidP="00364E15">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is shown in </w:t>
      </w:r>
      <w:r w:rsidRPr="001F3DC6">
        <w:rPr>
          <w:b/>
          <w:color w:val="0000EE"/>
        </w:rPr>
        <w:fldChar w:fldCharType="begin"/>
      </w:r>
      <w:r w:rsidRPr="001F3DC6">
        <w:rPr>
          <w:b/>
          <w:color w:val="0000EE"/>
        </w:rPr>
        <w:instrText xml:space="preserve"> REF _Ref399755060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3</w:t>
      </w:r>
      <w:r w:rsidRPr="001F3DC6">
        <w:rPr>
          <w:b/>
          <w:color w:val="0000EE"/>
        </w:rPr>
        <w:fldChar w:fldCharType="end"/>
      </w:r>
      <w:r>
        <w:t xml:space="preserve">.  </w:t>
      </w:r>
    </w:p>
    <w:p w14:paraId="08A0B8E6" w14:textId="77777777" w:rsidR="00364E15" w:rsidRDefault="00364E15" w:rsidP="00364E15">
      <w:pPr>
        <w:jc w:val="center"/>
      </w:pPr>
    </w:p>
    <w:p w14:paraId="18E20488" w14:textId="77777777" w:rsidR="00364E15" w:rsidRDefault="00364E15" w:rsidP="00364E15">
      <w:pPr>
        <w:jc w:val="center"/>
      </w:pPr>
      <w:r w:rsidRPr="00B63406">
        <w:rPr>
          <w:noProof/>
        </w:rPr>
        <w:drawing>
          <wp:inline distT="0" distB="0" distL="0" distR="0" wp14:anchorId="7D30A5FC" wp14:editId="4E5CA816">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229600" cy="1307465"/>
                    </a:xfrm>
                    <a:prstGeom prst="rect">
                      <a:avLst/>
                    </a:prstGeom>
                  </pic:spPr>
                </pic:pic>
              </a:graphicData>
            </a:graphic>
          </wp:inline>
        </w:drawing>
      </w:r>
    </w:p>
    <w:p w14:paraId="31D498FE" w14:textId="77777777" w:rsidR="00364E15" w:rsidRPr="00EC37E0" w:rsidRDefault="00364E15" w:rsidP="00D23A1A">
      <w:pPr>
        <w:pStyle w:val="Caption"/>
        <w:rPr>
          <w:b/>
        </w:rPr>
      </w:pPr>
      <w:bookmarkStart w:id="107" w:name="_Ref399755060"/>
      <w:r w:rsidRPr="00EC37E0">
        <w:t xml:space="preserve">Figure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Figure \* ARABIC \s 1 </w:instrText>
      </w:r>
      <w:r w:rsidR="003C23FA">
        <w:fldChar w:fldCharType="separate"/>
      </w:r>
      <w:r w:rsidR="003700F4">
        <w:rPr>
          <w:noProof/>
        </w:rPr>
        <w:t>3</w:t>
      </w:r>
      <w:r w:rsidR="003C23FA">
        <w:rPr>
          <w:noProof/>
        </w:rPr>
        <w:fldChar w:fldCharType="end"/>
      </w:r>
      <w:bookmarkEnd w:id="107"/>
      <w:r w:rsidRPr="00EC37E0">
        <w:t xml:space="preserve">. UML diagram of the </w:t>
      </w:r>
      <w:r w:rsidRPr="00EC37E0">
        <w:rPr>
          <w:rFonts w:ascii="Courier New" w:hAnsi="Courier New" w:cs="Courier New"/>
        </w:rPr>
        <w:t>CIQIdentity3.0InstanceType</w:t>
      </w:r>
      <w:r w:rsidRPr="00EC37E0">
        <w:t xml:space="preserve"> class</w:t>
      </w:r>
    </w:p>
    <w:p w14:paraId="43FE1BF8" w14:textId="77777777" w:rsidR="00364E15" w:rsidRPr="00254A2C" w:rsidRDefault="00364E15" w:rsidP="00137B9D">
      <w:pPr>
        <w:spacing w:before="240"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rsidRPr="001F3DC6">
        <w:rPr>
          <w:b/>
          <w:color w:val="0000EE"/>
        </w:rPr>
        <w:fldChar w:fldCharType="begin"/>
      </w:r>
      <w:r w:rsidRPr="001F3DC6">
        <w:rPr>
          <w:b/>
          <w:color w:val="0000EE"/>
        </w:rPr>
        <w:instrText xml:space="preserve"> REF _Ref399754562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3</w:t>
      </w:r>
      <w:r w:rsidRPr="001F3DC6">
        <w:rPr>
          <w:b/>
          <w:color w:val="0000EE"/>
        </w:rPr>
        <w:fldChar w:fldCharType="end"/>
      </w:r>
      <w:r>
        <w:t>.</w:t>
      </w:r>
    </w:p>
    <w:p w14:paraId="0683CED1" w14:textId="77777777" w:rsidR="00364E15" w:rsidRDefault="00364E15" w:rsidP="00D23A1A">
      <w:pPr>
        <w:pStyle w:val="Caption"/>
      </w:pPr>
      <w:bookmarkStart w:id="108" w:name="_Ref399754562"/>
      <w:r w:rsidRPr="00EC37E0">
        <w:t xml:space="preserve">Table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Table \* ARABIC \s 1 </w:instrText>
      </w:r>
      <w:r w:rsidR="003C23FA">
        <w:fldChar w:fldCharType="separate"/>
      </w:r>
      <w:r w:rsidR="003700F4">
        <w:rPr>
          <w:noProof/>
        </w:rPr>
        <w:t>3</w:t>
      </w:r>
      <w:r w:rsidR="003C23FA">
        <w:rPr>
          <w:noProof/>
        </w:rPr>
        <w:fldChar w:fldCharType="end"/>
      </w:r>
      <w:bookmarkEnd w:id="108"/>
      <w:r w:rsidRPr="00EC37E0">
        <w:t xml:space="preserve">. Properties of the </w:t>
      </w:r>
      <w:r w:rsidRPr="00EC37E0">
        <w:rPr>
          <w:rFonts w:ascii="Courier New" w:hAnsi="Courier New" w:cs="Courier New"/>
        </w:rPr>
        <w:t>CIQIdentity3.0InstanceType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780"/>
        <w:gridCol w:w="1440"/>
        <w:gridCol w:w="6138"/>
      </w:tblGrid>
      <w:tr w:rsidR="00364E15" w:rsidRPr="00693F21" w14:paraId="33C7606A" w14:textId="77777777" w:rsidTr="00D23A1A">
        <w:trPr>
          <w:trHeight w:val="547"/>
        </w:trPr>
        <w:tc>
          <w:tcPr>
            <w:tcW w:w="1818" w:type="dxa"/>
            <w:shd w:val="clear" w:color="auto" w:fill="BFBFBF" w:themeFill="background1" w:themeFillShade="BF"/>
            <w:vAlign w:val="center"/>
          </w:tcPr>
          <w:p w14:paraId="09A1D39D" w14:textId="77777777" w:rsidR="00364E15" w:rsidRPr="00693F21" w:rsidRDefault="00364E15" w:rsidP="007A17F1">
            <w:pPr>
              <w:rPr>
                <w:b/>
              </w:rPr>
            </w:pPr>
            <w:r>
              <w:rPr>
                <w:b/>
              </w:rPr>
              <w:t>Name</w:t>
            </w:r>
          </w:p>
        </w:tc>
        <w:tc>
          <w:tcPr>
            <w:tcW w:w="3780" w:type="dxa"/>
            <w:shd w:val="clear" w:color="auto" w:fill="BFBFBF" w:themeFill="background1" w:themeFillShade="BF"/>
            <w:vAlign w:val="center"/>
          </w:tcPr>
          <w:p w14:paraId="203FDD8B"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4D22D71E" w14:textId="77777777" w:rsidR="00364E15" w:rsidRPr="00693F21" w:rsidRDefault="00364E15" w:rsidP="007A17F1">
            <w:pPr>
              <w:rPr>
                <w:b/>
              </w:rPr>
            </w:pPr>
            <w:r w:rsidRPr="00693F21">
              <w:rPr>
                <w:b/>
              </w:rPr>
              <w:t>Multiplicity</w:t>
            </w:r>
          </w:p>
        </w:tc>
        <w:tc>
          <w:tcPr>
            <w:tcW w:w="6138" w:type="dxa"/>
            <w:shd w:val="clear" w:color="auto" w:fill="BFBFBF" w:themeFill="background1" w:themeFillShade="BF"/>
            <w:vAlign w:val="center"/>
          </w:tcPr>
          <w:p w14:paraId="4CA36786" w14:textId="77777777" w:rsidR="00364E15" w:rsidRPr="00693F21" w:rsidRDefault="00364E15" w:rsidP="007A17F1">
            <w:pPr>
              <w:rPr>
                <w:b/>
              </w:rPr>
            </w:pPr>
            <w:r w:rsidRPr="00693F21">
              <w:rPr>
                <w:b/>
              </w:rPr>
              <w:t>Description</w:t>
            </w:r>
          </w:p>
        </w:tc>
      </w:tr>
      <w:tr w:rsidR="00364E15" w14:paraId="2B05E0E1" w14:textId="77777777" w:rsidTr="00D23A1A">
        <w:trPr>
          <w:trHeight w:val="547"/>
        </w:trPr>
        <w:tc>
          <w:tcPr>
            <w:tcW w:w="1818" w:type="dxa"/>
            <w:vAlign w:val="center"/>
          </w:tcPr>
          <w:p w14:paraId="02CA8918" w14:textId="77777777" w:rsidR="00364E15" w:rsidRPr="00EC37E0" w:rsidRDefault="00364E15" w:rsidP="007A17F1">
            <w:pPr>
              <w:rPr>
                <w:b/>
              </w:rPr>
            </w:pPr>
            <w:r w:rsidRPr="00EC37E0">
              <w:rPr>
                <w:b/>
              </w:rPr>
              <w:t>Specification</w:t>
            </w:r>
          </w:p>
        </w:tc>
        <w:tc>
          <w:tcPr>
            <w:tcW w:w="3780" w:type="dxa"/>
            <w:vAlign w:val="center"/>
          </w:tcPr>
          <w:p w14:paraId="2EFA153E" w14:textId="77777777" w:rsidR="00364E15" w:rsidRDefault="00364E15" w:rsidP="007A17F1">
            <w:pPr>
              <w:rPr>
                <w:rFonts w:ascii="Courier New" w:hAnsi="Courier New" w:cs="Courier New"/>
              </w:rPr>
            </w:pPr>
            <w:r>
              <w:rPr>
                <w:rFonts w:ascii="Courier New" w:hAnsi="Courier New" w:cs="Courier New"/>
              </w:rPr>
              <w:t>stix-ciqidentity:</w:t>
            </w:r>
          </w:p>
          <w:p w14:paraId="4B0DB5DB" w14:textId="77777777" w:rsidR="00364E15" w:rsidRPr="009B3EC0" w:rsidRDefault="00364E15" w:rsidP="007A17F1">
            <w:pPr>
              <w:rPr>
                <w:rFonts w:ascii="Courier New" w:hAnsi="Courier New" w:cs="Courier New"/>
              </w:rPr>
            </w:pPr>
            <w:r>
              <w:rPr>
                <w:rFonts w:ascii="Courier New" w:hAnsi="Courier New" w:cs="Courier New"/>
              </w:rPr>
              <w:t>STIXCIQIdentity3.0Type</w:t>
            </w:r>
          </w:p>
        </w:tc>
        <w:tc>
          <w:tcPr>
            <w:tcW w:w="1440" w:type="dxa"/>
            <w:vAlign w:val="center"/>
          </w:tcPr>
          <w:p w14:paraId="6806643A" w14:textId="77777777" w:rsidR="00364E15" w:rsidRPr="00E65B09" w:rsidRDefault="00364E15" w:rsidP="007A17F1">
            <w:pPr>
              <w:jc w:val="center"/>
              <w:rPr>
                <w:sz w:val="22"/>
              </w:rPr>
            </w:pPr>
            <w:r w:rsidRPr="00EC37E0">
              <w:t>1</w:t>
            </w:r>
          </w:p>
        </w:tc>
        <w:tc>
          <w:tcPr>
            <w:tcW w:w="6138" w:type="dxa"/>
          </w:tcPr>
          <w:p w14:paraId="584004D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Specification</w:t>
            </w:r>
            <w:r w:rsidRPr="00EC37E0">
              <w:rPr>
                <w:rFonts w:cs="Arial"/>
                <w:szCs w:val="22"/>
              </w:rPr>
              <w:t xml:space="preserve"> property specifies the structured characterization of an identity utilizing the CIQ-PIL schema.</w:t>
            </w:r>
          </w:p>
        </w:tc>
      </w:tr>
      <w:tr w:rsidR="00364E15" w14:paraId="713DEB27" w14:textId="77777777" w:rsidTr="00D23A1A">
        <w:trPr>
          <w:trHeight w:val="547"/>
        </w:trPr>
        <w:tc>
          <w:tcPr>
            <w:tcW w:w="1818" w:type="dxa"/>
            <w:vAlign w:val="center"/>
          </w:tcPr>
          <w:p w14:paraId="1B90E37E" w14:textId="77777777" w:rsidR="00364E15" w:rsidRPr="00EC37E0" w:rsidRDefault="00364E15" w:rsidP="007A17F1">
            <w:pPr>
              <w:rPr>
                <w:b/>
              </w:rPr>
            </w:pPr>
            <w:r w:rsidRPr="00EC37E0">
              <w:rPr>
                <w:b/>
              </w:rPr>
              <w:lastRenderedPageBreak/>
              <w:t>Role</w:t>
            </w:r>
          </w:p>
        </w:tc>
        <w:tc>
          <w:tcPr>
            <w:tcW w:w="3780" w:type="dxa"/>
            <w:vAlign w:val="center"/>
          </w:tcPr>
          <w:p w14:paraId="207424C1" w14:textId="77777777" w:rsidR="00364E15" w:rsidRPr="00A73DA9" w:rsidRDefault="00364E15" w:rsidP="00D23A1A">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22B2BAA2" w14:textId="77777777" w:rsidR="00364E15" w:rsidRDefault="00364E15" w:rsidP="007A17F1">
            <w:pPr>
              <w:jc w:val="center"/>
              <w:rPr>
                <w:sz w:val="22"/>
              </w:rPr>
            </w:pPr>
            <w:r w:rsidRPr="00EC37E0">
              <w:t>0..*</w:t>
            </w:r>
          </w:p>
        </w:tc>
        <w:tc>
          <w:tcPr>
            <w:tcW w:w="6138" w:type="dxa"/>
          </w:tcPr>
          <w:p w14:paraId="3DAEAD5F" w14:textId="77777777" w:rsidR="00364E15" w:rsidRPr="00EC37E0" w:rsidRDefault="00364E15" w:rsidP="007A17F1">
            <w:pPr>
              <w:rPr>
                <w:rFonts w:cs="Arial"/>
                <w:szCs w:val="22"/>
              </w:rPr>
            </w:pPr>
            <w:r w:rsidRPr="00EC37E0">
              <w:rPr>
                <w:rFonts w:cs="Arial"/>
                <w:szCs w:val="22"/>
              </w:rPr>
              <w:t xml:space="preserve">The </w:t>
            </w:r>
            <w:r w:rsidRPr="00EC37E0">
              <w:rPr>
                <w:rFonts w:ascii="Courier New" w:hAnsi="Courier New" w:cs="Courier New"/>
                <w:szCs w:val="22"/>
              </w:rPr>
              <w:t>Role</w:t>
            </w:r>
            <w:r w:rsidRPr="00EC37E0">
              <w:rPr>
                <w:rFonts w:cs="Arial"/>
                <w:szCs w:val="22"/>
              </w:rPr>
              <w:t xml:space="preserve"> property specifies a relevant role played by the entity with the corresponding identity.</w:t>
            </w:r>
          </w:p>
        </w:tc>
      </w:tr>
    </w:tbl>
    <w:p w14:paraId="6F73289B" w14:textId="77777777" w:rsidR="00364E15" w:rsidRDefault="00364E15" w:rsidP="00364E15">
      <w:pPr>
        <w:pStyle w:val="Heading3"/>
      </w:pPr>
      <w:bookmarkStart w:id="109" w:name="_Toc421523393"/>
      <w:bookmarkStart w:id="110" w:name="_Toc429574488"/>
      <w:r>
        <w:t>STIXCIQIdentity3.0Type Class</w:t>
      </w:r>
      <w:bookmarkEnd w:id="109"/>
      <w:bookmarkEnd w:id="110"/>
    </w:p>
    <w:p w14:paraId="2FE9C2D0" w14:textId="77777777" w:rsidR="00364E15" w:rsidRDefault="00364E15" w:rsidP="00364E15">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C04FDC">
        <w:rPr>
          <w:rStyle w:val="EndnoteReference"/>
        </w:rPr>
        <w:endnoteReference w:id="2"/>
      </w:r>
      <w:r w:rsidRPr="00037E64">
        <w:t xml:space="preserve"> of the imported OASIS CIQ-PIL </w:t>
      </w:r>
      <w:r>
        <w:rPr>
          <w:rFonts w:cs="Courier New"/>
        </w:rPr>
        <w:t>Party concept</w:t>
      </w:r>
      <w:r>
        <w:t xml:space="preserve"> for use in characterizing STIX i</w:t>
      </w:r>
      <w:r w:rsidRPr="00037E64">
        <w:t>dentities</w:t>
      </w:r>
      <w:r>
        <w:t xml:space="preserve"> and belongs to the </w:t>
      </w:r>
      <w:r w:rsidRPr="0060705D">
        <w:rPr>
          <w:rFonts w:ascii="Courier New" w:hAnsi="Courier New" w:cs="Courier New"/>
        </w:rPr>
        <w:t>stix-</w:t>
      </w:r>
      <w:r>
        <w:rPr>
          <w:rFonts w:ascii="Courier New" w:hAnsi="Courier New" w:cs="Courier New"/>
        </w:rPr>
        <w:t>ciqidentity</w:t>
      </w:r>
      <w:r>
        <w:t xml:space="preserve"> package.</w:t>
      </w:r>
      <w:r w:rsidRPr="00D422B7">
        <w:t xml:space="preserve"> </w:t>
      </w:r>
      <w:r>
        <w:t>Unlike the other extension classes described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 xml:space="preserve">,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does not contain a property that encompasses the whole data model for party identities from the OASIS CIQ-PIL definition.  Instead, it selects certain properties from that data model, which are aggregated in the </w:t>
      </w:r>
      <w:r w:rsidRPr="00037E64">
        <w:rPr>
          <w:rFonts w:ascii="Courier New" w:hAnsi="Courier New" w:cs="Courier New"/>
        </w:rPr>
        <w:t>STIXCIQIdentityType</w:t>
      </w:r>
      <w:r w:rsidRPr="00037E64">
        <w:t xml:space="preserve"> </w:t>
      </w:r>
      <w:r>
        <w:t>class.</w:t>
      </w:r>
    </w:p>
    <w:p w14:paraId="35E36CD2" w14:textId="77777777" w:rsidR="00364E15" w:rsidRDefault="00364E15" w:rsidP="00364E15">
      <w:pPr>
        <w:spacing w:after="240"/>
      </w:pPr>
      <w:r>
        <w:t>The allowed properties are restricted to the following subset: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757"/>
        <w:gridCol w:w="2700"/>
        <w:gridCol w:w="3114"/>
      </w:tblGrid>
      <w:tr w:rsidR="00364E15" w14:paraId="5CC02474" w14:textId="77777777" w:rsidTr="00D23A1A">
        <w:trPr>
          <w:jc w:val="center"/>
        </w:trPr>
        <w:tc>
          <w:tcPr>
            <w:tcW w:w="3237" w:type="dxa"/>
          </w:tcPr>
          <w:p w14:paraId="70D28429" w14:textId="77777777" w:rsidR="00364E15" w:rsidRDefault="00364E15" w:rsidP="007A17F1">
            <w:r>
              <w:t>Accounts</w:t>
            </w:r>
          </w:p>
        </w:tc>
        <w:tc>
          <w:tcPr>
            <w:tcW w:w="2757" w:type="dxa"/>
          </w:tcPr>
          <w:p w14:paraId="57250ADC" w14:textId="77777777" w:rsidR="00364E15" w:rsidRDefault="00364E15" w:rsidP="007A17F1">
            <w:r w:rsidRPr="00050E2A">
              <w:t>Favourites</w:t>
            </w:r>
          </w:p>
        </w:tc>
        <w:tc>
          <w:tcPr>
            <w:tcW w:w="2700" w:type="dxa"/>
          </w:tcPr>
          <w:p w14:paraId="431E7E67" w14:textId="77777777" w:rsidR="00364E15" w:rsidRDefault="00364E15" w:rsidP="007A17F1">
            <w:pPr>
              <w:tabs>
                <w:tab w:val="left" w:pos="1965"/>
              </w:tabs>
            </w:pPr>
            <w:r w:rsidRPr="00050E2A">
              <w:t>Occupations</w:t>
            </w:r>
          </w:p>
        </w:tc>
        <w:tc>
          <w:tcPr>
            <w:tcW w:w="3114" w:type="dxa"/>
          </w:tcPr>
          <w:p w14:paraId="03E3FF27" w14:textId="77777777" w:rsidR="00364E15" w:rsidRDefault="00364E15" w:rsidP="007A17F1">
            <w:pPr>
              <w:tabs>
                <w:tab w:val="left" w:pos="1965"/>
              </w:tabs>
            </w:pPr>
            <w:r w:rsidRPr="00050E2A">
              <w:t>Relationships</w:t>
            </w:r>
          </w:p>
        </w:tc>
      </w:tr>
      <w:tr w:rsidR="00364E15" w14:paraId="005AC47D" w14:textId="77777777" w:rsidTr="00D23A1A">
        <w:trPr>
          <w:jc w:val="center"/>
        </w:trPr>
        <w:tc>
          <w:tcPr>
            <w:tcW w:w="3237" w:type="dxa"/>
          </w:tcPr>
          <w:p w14:paraId="52435333" w14:textId="77777777" w:rsidR="00364E15" w:rsidRDefault="00364E15" w:rsidP="007A17F1">
            <w:r>
              <w:t>Addresses</w:t>
            </w:r>
          </w:p>
        </w:tc>
        <w:tc>
          <w:tcPr>
            <w:tcW w:w="2757" w:type="dxa"/>
          </w:tcPr>
          <w:p w14:paraId="7BDBBC4B" w14:textId="77777777" w:rsidR="00364E15" w:rsidRDefault="00364E15" w:rsidP="007A17F1">
            <w:r w:rsidRPr="00050E2A">
              <w:t>FreeTextLines</w:t>
            </w:r>
          </w:p>
        </w:tc>
        <w:tc>
          <w:tcPr>
            <w:tcW w:w="2700" w:type="dxa"/>
          </w:tcPr>
          <w:p w14:paraId="37D3713F" w14:textId="77777777" w:rsidR="00364E15" w:rsidRDefault="00364E15" w:rsidP="007A17F1">
            <w:r w:rsidRPr="00050E2A">
              <w:t>OrganisationInfo</w:t>
            </w:r>
          </w:p>
        </w:tc>
        <w:tc>
          <w:tcPr>
            <w:tcW w:w="3114" w:type="dxa"/>
          </w:tcPr>
          <w:p w14:paraId="45AC5C39" w14:textId="77777777" w:rsidR="00364E15" w:rsidRDefault="00364E15" w:rsidP="007A17F1">
            <w:r w:rsidRPr="00050E2A">
              <w:t>Revenues</w:t>
            </w:r>
          </w:p>
        </w:tc>
      </w:tr>
      <w:tr w:rsidR="00364E15" w14:paraId="5A3D2DAF" w14:textId="77777777" w:rsidTr="00D23A1A">
        <w:trPr>
          <w:jc w:val="center"/>
        </w:trPr>
        <w:tc>
          <w:tcPr>
            <w:tcW w:w="3237" w:type="dxa"/>
          </w:tcPr>
          <w:p w14:paraId="3530915B" w14:textId="77777777" w:rsidR="00364E15" w:rsidRDefault="00364E15" w:rsidP="007A17F1">
            <w:r>
              <w:t>BirthInfo</w:t>
            </w:r>
          </w:p>
        </w:tc>
        <w:tc>
          <w:tcPr>
            <w:tcW w:w="2757" w:type="dxa"/>
          </w:tcPr>
          <w:p w14:paraId="23450E67" w14:textId="77777777" w:rsidR="00364E15" w:rsidRDefault="00364E15" w:rsidP="007A17F1">
            <w:r w:rsidRPr="00050E2A">
              <w:t>Habits</w:t>
            </w:r>
          </w:p>
        </w:tc>
        <w:tc>
          <w:tcPr>
            <w:tcW w:w="2700" w:type="dxa"/>
          </w:tcPr>
          <w:p w14:paraId="2B464C14" w14:textId="77777777" w:rsidR="00364E15" w:rsidRDefault="00364E15" w:rsidP="007A17F1">
            <w:r w:rsidRPr="00050E2A">
              <w:t>PartyName</w:t>
            </w:r>
          </w:p>
        </w:tc>
        <w:tc>
          <w:tcPr>
            <w:tcW w:w="3114" w:type="dxa"/>
          </w:tcPr>
          <w:p w14:paraId="42E159C2" w14:textId="77777777" w:rsidR="00364E15" w:rsidRDefault="00364E15" w:rsidP="007A17F1">
            <w:r w:rsidRPr="00050E2A">
              <w:t>Stocks</w:t>
            </w:r>
          </w:p>
        </w:tc>
      </w:tr>
      <w:tr w:rsidR="00364E15" w14:paraId="2FB4D966" w14:textId="77777777" w:rsidTr="00D23A1A">
        <w:trPr>
          <w:jc w:val="center"/>
        </w:trPr>
        <w:tc>
          <w:tcPr>
            <w:tcW w:w="3237" w:type="dxa"/>
          </w:tcPr>
          <w:p w14:paraId="780E73FA" w14:textId="77777777" w:rsidR="00364E15" w:rsidRDefault="00364E15" w:rsidP="007A17F1">
            <w:r w:rsidRPr="00050E2A">
              <w:t>ContactNumbers</w:t>
            </w:r>
          </w:p>
        </w:tc>
        <w:tc>
          <w:tcPr>
            <w:tcW w:w="2757" w:type="dxa"/>
          </w:tcPr>
          <w:p w14:paraId="5D84431E" w14:textId="77777777" w:rsidR="00364E15" w:rsidRDefault="00364E15" w:rsidP="007A17F1">
            <w:r w:rsidRPr="00050E2A">
              <w:t>Hobbies</w:t>
            </w:r>
          </w:p>
        </w:tc>
        <w:tc>
          <w:tcPr>
            <w:tcW w:w="2700" w:type="dxa"/>
          </w:tcPr>
          <w:p w14:paraId="360FB522" w14:textId="77777777" w:rsidR="00364E15" w:rsidRDefault="00364E15" w:rsidP="007A17F1">
            <w:r w:rsidRPr="00050E2A">
              <w:t>PartyType</w:t>
            </w:r>
          </w:p>
        </w:tc>
        <w:tc>
          <w:tcPr>
            <w:tcW w:w="3114" w:type="dxa"/>
          </w:tcPr>
          <w:p w14:paraId="13A4AE06" w14:textId="77777777" w:rsidR="00364E15" w:rsidRDefault="00364E15" w:rsidP="007A17F1">
            <w:r w:rsidRPr="00050E2A">
              <w:t>Vehicles</w:t>
            </w:r>
          </w:p>
        </w:tc>
      </w:tr>
      <w:tr w:rsidR="00364E15" w14:paraId="60634D1D" w14:textId="77777777" w:rsidTr="00D23A1A">
        <w:trPr>
          <w:jc w:val="center"/>
        </w:trPr>
        <w:tc>
          <w:tcPr>
            <w:tcW w:w="3237" w:type="dxa"/>
          </w:tcPr>
          <w:p w14:paraId="4804E0E4" w14:textId="77777777" w:rsidR="00364E15" w:rsidRDefault="00364E15" w:rsidP="007A17F1">
            <w:r w:rsidRPr="00050E2A">
              <w:t>CountriesOfResidence</w:t>
            </w:r>
          </w:p>
        </w:tc>
        <w:tc>
          <w:tcPr>
            <w:tcW w:w="2757" w:type="dxa"/>
          </w:tcPr>
          <w:p w14:paraId="7E346590" w14:textId="77777777" w:rsidR="00364E15" w:rsidRDefault="00364E15" w:rsidP="007A17F1">
            <w:r w:rsidRPr="00050E2A">
              <w:t>Identifiers</w:t>
            </w:r>
          </w:p>
        </w:tc>
        <w:tc>
          <w:tcPr>
            <w:tcW w:w="2700" w:type="dxa"/>
          </w:tcPr>
          <w:p w14:paraId="3B29443E" w14:textId="77777777" w:rsidR="00364E15" w:rsidRDefault="00364E15" w:rsidP="007A17F1">
            <w:r w:rsidRPr="00050E2A">
              <w:t>PersonInfo</w:t>
            </w:r>
          </w:p>
        </w:tc>
        <w:tc>
          <w:tcPr>
            <w:tcW w:w="3114" w:type="dxa"/>
          </w:tcPr>
          <w:p w14:paraId="392BCCF9" w14:textId="77777777" w:rsidR="00364E15" w:rsidRDefault="00364E15" w:rsidP="007A17F1">
            <w:r w:rsidRPr="00050E2A">
              <w:t>Visas</w:t>
            </w:r>
          </w:p>
        </w:tc>
      </w:tr>
      <w:tr w:rsidR="00364E15" w14:paraId="50E881CC" w14:textId="77777777" w:rsidTr="00D23A1A">
        <w:trPr>
          <w:jc w:val="center"/>
        </w:trPr>
        <w:tc>
          <w:tcPr>
            <w:tcW w:w="3237" w:type="dxa"/>
          </w:tcPr>
          <w:p w14:paraId="5C923783" w14:textId="77777777" w:rsidR="00364E15" w:rsidRDefault="00364E15" w:rsidP="007A17F1">
            <w:r w:rsidRPr="00050E2A">
              <w:t>Documents</w:t>
            </w:r>
          </w:p>
        </w:tc>
        <w:tc>
          <w:tcPr>
            <w:tcW w:w="2757" w:type="dxa"/>
          </w:tcPr>
          <w:p w14:paraId="70687E98" w14:textId="77777777" w:rsidR="00364E15" w:rsidRDefault="00364E15" w:rsidP="007A17F1">
            <w:r w:rsidRPr="00050E2A">
              <w:t>Languages</w:t>
            </w:r>
          </w:p>
        </w:tc>
        <w:tc>
          <w:tcPr>
            <w:tcW w:w="2700" w:type="dxa"/>
          </w:tcPr>
          <w:p w14:paraId="73CD7D89" w14:textId="77777777" w:rsidR="00364E15" w:rsidRDefault="00364E15" w:rsidP="007A17F1">
            <w:r w:rsidRPr="00050E2A">
              <w:t>PhysicalInfo</w:t>
            </w:r>
          </w:p>
        </w:tc>
        <w:tc>
          <w:tcPr>
            <w:tcW w:w="3114" w:type="dxa"/>
          </w:tcPr>
          <w:p w14:paraId="2D55D566" w14:textId="77777777" w:rsidR="00364E15" w:rsidRDefault="00364E15" w:rsidP="007A17F1"/>
        </w:tc>
      </w:tr>
      <w:tr w:rsidR="00364E15" w14:paraId="686362EC" w14:textId="77777777" w:rsidTr="00D23A1A">
        <w:trPr>
          <w:jc w:val="center"/>
        </w:trPr>
        <w:tc>
          <w:tcPr>
            <w:tcW w:w="3237" w:type="dxa"/>
          </w:tcPr>
          <w:p w14:paraId="02C83D7D" w14:textId="77777777" w:rsidR="00364E15" w:rsidRDefault="00364E15" w:rsidP="007A17F1">
            <w:r w:rsidRPr="00050E2A">
              <w:t>ElectronicAddressIdentifiers</w:t>
            </w:r>
          </w:p>
        </w:tc>
        <w:tc>
          <w:tcPr>
            <w:tcW w:w="2757" w:type="dxa"/>
          </w:tcPr>
          <w:p w14:paraId="56EB97BC" w14:textId="77777777" w:rsidR="00364E15" w:rsidRDefault="00364E15" w:rsidP="007A17F1">
            <w:r w:rsidRPr="00050E2A">
              <w:t>Memberships</w:t>
            </w:r>
          </w:p>
        </w:tc>
        <w:tc>
          <w:tcPr>
            <w:tcW w:w="2700" w:type="dxa"/>
          </w:tcPr>
          <w:p w14:paraId="2728F166" w14:textId="77777777" w:rsidR="00364E15" w:rsidRDefault="00364E15" w:rsidP="007A17F1">
            <w:r w:rsidRPr="00050E2A">
              <w:t>Preferences</w:t>
            </w:r>
          </w:p>
        </w:tc>
        <w:tc>
          <w:tcPr>
            <w:tcW w:w="3114" w:type="dxa"/>
          </w:tcPr>
          <w:p w14:paraId="68C1A853" w14:textId="77777777" w:rsidR="00364E15" w:rsidRDefault="00364E15" w:rsidP="007A17F1"/>
        </w:tc>
      </w:tr>
      <w:tr w:rsidR="00364E15" w14:paraId="14707603" w14:textId="77777777" w:rsidTr="00D23A1A">
        <w:trPr>
          <w:jc w:val="center"/>
        </w:trPr>
        <w:tc>
          <w:tcPr>
            <w:tcW w:w="3237" w:type="dxa"/>
          </w:tcPr>
          <w:p w14:paraId="47D6F1B8" w14:textId="77777777" w:rsidR="00364E15" w:rsidRDefault="00364E15" w:rsidP="007A17F1">
            <w:r w:rsidRPr="00050E2A">
              <w:t>Events</w:t>
            </w:r>
          </w:p>
        </w:tc>
        <w:tc>
          <w:tcPr>
            <w:tcW w:w="2757" w:type="dxa"/>
          </w:tcPr>
          <w:p w14:paraId="1C03EE99" w14:textId="77777777" w:rsidR="00364E15" w:rsidRDefault="00364E15" w:rsidP="007A17F1">
            <w:r w:rsidRPr="00050E2A">
              <w:t>Nationalities</w:t>
            </w:r>
          </w:p>
        </w:tc>
        <w:tc>
          <w:tcPr>
            <w:tcW w:w="2700" w:type="dxa"/>
          </w:tcPr>
          <w:p w14:paraId="5DE51363" w14:textId="77777777" w:rsidR="00364E15" w:rsidRDefault="00364E15" w:rsidP="007A17F1">
            <w:r w:rsidRPr="00050E2A">
              <w:t>Qualifications</w:t>
            </w:r>
          </w:p>
        </w:tc>
        <w:tc>
          <w:tcPr>
            <w:tcW w:w="3114" w:type="dxa"/>
          </w:tcPr>
          <w:p w14:paraId="38259275" w14:textId="77777777" w:rsidR="00364E15" w:rsidRDefault="00364E15" w:rsidP="007A17F1"/>
        </w:tc>
      </w:tr>
    </w:tbl>
    <w:p w14:paraId="396C0CF5" w14:textId="77777777" w:rsidR="00364E15" w:rsidRPr="00037E64" w:rsidRDefault="00364E15" w:rsidP="00364E15"/>
    <w:p w14:paraId="0139F1DE" w14:textId="77777777" w:rsidR="00364E15" w:rsidRDefault="00364E15" w:rsidP="00364E15">
      <w:pPr>
        <w:pStyle w:val="Heading2"/>
      </w:pPr>
      <w:bookmarkStart w:id="111" w:name="_Toc421523394"/>
      <w:bookmarkStart w:id="112" w:name="_Toc429574489"/>
      <w:r>
        <w:t>Malware: STIX-</w:t>
      </w:r>
      <w:r w:rsidRPr="00364E15">
        <w:t>MAEC</w:t>
      </w:r>
      <w:r>
        <w:t xml:space="preserve"> Data Model v1.1</w:t>
      </w:r>
      <w:bookmarkEnd w:id="111"/>
      <w:bookmarkEnd w:id="112"/>
    </w:p>
    <w:p w14:paraId="2700837A" w14:textId="77777777" w:rsidR="00364E15" w:rsidRDefault="00364E15" w:rsidP="00364E15">
      <w:pPr>
        <w:spacing w:after="240"/>
      </w:pPr>
      <w:r>
        <w:t>The default extension</w:t>
      </w:r>
      <w:r w:rsidRPr="000777CD">
        <w:t xml:space="preserve"> </w:t>
      </w:r>
      <w:r>
        <w:t xml:space="preserve">class for </w:t>
      </w:r>
      <w:r w:rsidRPr="001B5F7D">
        <w:t xml:space="preserve">representing </w:t>
      </w:r>
      <w:r>
        <w:t xml:space="preserve">malware in STIX </w:t>
      </w:r>
      <w:r w:rsidR="002237FC">
        <w:t>v1.2.1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Pr="008367BA">
        <w:t xml:space="preserve"> </w:t>
      </w:r>
      <w:r>
        <w:t xml:space="preserve">The underlying data model being referenced is the structured characterization of malware as defined in the </w:t>
      </w:r>
      <w:r w:rsidRPr="00346E3F">
        <w:t>Malware Attribute Enumeration and Characterization</w:t>
      </w:r>
      <w:r>
        <w:t xml:space="preserve"> (</w:t>
      </w:r>
      <w:r w:rsidRPr="00AF3A1A">
        <w:t>MAEC</w:t>
      </w:r>
      <w:r>
        <w:t xml:space="preserve">) specification as defined in </w:t>
      </w:r>
      <w:hyperlink w:anchor="maec" w:history="1">
        <w:r w:rsidRPr="00BB35CE">
          <w:rPr>
            <w:rStyle w:val="Hyperlink"/>
            <w:b/>
          </w:rPr>
          <w:t>[MAEC]</w:t>
        </w:r>
      </w:hyperlink>
      <w:r>
        <w:t xml:space="preserve">.  </w:t>
      </w:r>
    </w:p>
    <w:p w14:paraId="59C0B124" w14:textId="77777777" w:rsidR="00364E15" w:rsidRDefault="00364E15" w:rsidP="00364E15">
      <w:pPr>
        <w:pStyle w:val="Heading3"/>
      </w:pPr>
      <w:bookmarkStart w:id="113" w:name="_Toc421523395"/>
      <w:bookmarkStart w:id="114" w:name="_Toc429574490"/>
      <w:r w:rsidRPr="00364E15">
        <w:t>MAEC4</w:t>
      </w:r>
      <w:r>
        <w:t>.1InstanceType Class</w:t>
      </w:r>
      <w:bookmarkEnd w:id="113"/>
      <w:bookmarkEnd w:id="114"/>
    </w:p>
    <w:p w14:paraId="5058A4E8" w14:textId="77777777" w:rsidR="00364E15" w:rsidRDefault="00364E15" w:rsidP="00364E15">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t xml:space="preserve"> the STIX TTP</w:t>
      </w:r>
      <w:r w:rsidRPr="001D3241">
        <w:t xml:space="preserve"> </w:t>
      </w:r>
      <w:r w:rsidRPr="001D3241">
        <w:rPr>
          <w:rFonts w:ascii="Courier New" w:hAnsi="Courier New" w:cs="Courier New"/>
        </w:rPr>
        <w:t>MalwareInstanceType</w:t>
      </w:r>
      <w:r w:rsidRPr="001D3241">
        <w:t xml:space="preserve"> </w:t>
      </w:r>
      <w:r>
        <w:t xml:space="preserve">class and belongs to the </w:t>
      </w:r>
      <w:r w:rsidRPr="0060705D">
        <w:rPr>
          <w:rFonts w:ascii="Courier New" w:hAnsi="Courier New" w:cs="Courier New"/>
        </w:rPr>
        <w:t>stix-</w:t>
      </w:r>
      <w:r>
        <w:rPr>
          <w:rFonts w:ascii="Courier New" w:hAnsi="Courier New" w:cs="Courier New"/>
        </w:rPr>
        <w:t>maec</w:t>
      </w:r>
      <w:r>
        <w:t xml:space="preserve"> package.</w:t>
      </w:r>
      <w:r w:rsidRPr="00D422B7">
        <w:t xml:space="preserve"> </w:t>
      </w:r>
      <w:r>
        <w:t>It</w:t>
      </w:r>
      <w:r w:rsidRPr="001D3241">
        <w:t xml:space="preserve"> imports and leverages the MAEC 4.1 schema for </w:t>
      </w:r>
      <w:r>
        <w:t>structured characterization of m</w:t>
      </w:r>
      <w:r w:rsidRPr="001D3241">
        <w:t>alware.</w:t>
      </w:r>
      <w:r>
        <w:t xml:space="preserve"> </w:t>
      </w:r>
    </w:p>
    <w:p w14:paraId="73BB2CF3" w14:textId="77777777" w:rsidR="00364E15" w:rsidRDefault="00364E15" w:rsidP="00364E15">
      <w:pPr>
        <w:spacing w:after="240"/>
      </w:pPr>
      <w:r>
        <w:lastRenderedPageBreak/>
        <w:t xml:space="preserve">The UML diagram for the </w:t>
      </w:r>
      <w:r w:rsidRPr="001D3241">
        <w:rPr>
          <w:rFonts w:ascii="Courier New" w:hAnsi="Courier New" w:cs="Courier New"/>
        </w:rPr>
        <w:t>MAEC4.1InstanceType</w:t>
      </w:r>
      <w:r w:rsidRPr="001D3241">
        <w:t xml:space="preserve"> </w:t>
      </w:r>
      <w:r>
        <w:t xml:space="preserve">class is shown in </w:t>
      </w:r>
      <w:r w:rsidRPr="001F3DC6">
        <w:rPr>
          <w:b/>
          <w:color w:val="0000EE"/>
        </w:rPr>
        <w:fldChar w:fldCharType="begin"/>
      </w:r>
      <w:r w:rsidRPr="001F3DC6">
        <w:rPr>
          <w:b/>
          <w:color w:val="0000EE"/>
        </w:rPr>
        <w:instrText xml:space="preserve"> REF _Ref418585366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4</w:t>
      </w:r>
      <w:r w:rsidRPr="001F3DC6">
        <w:rPr>
          <w:b/>
          <w:color w:val="0000EE"/>
        </w:rPr>
        <w:fldChar w:fldCharType="end"/>
      </w:r>
      <w:r>
        <w:t>.</w:t>
      </w:r>
    </w:p>
    <w:p w14:paraId="6EB849DB" w14:textId="77777777" w:rsidR="00364E15" w:rsidRDefault="00364E15" w:rsidP="00364E15">
      <w:pPr>
        <w:jc w:val="center"/>
      </w:pPr>
      <w:r w:rsidRPr="00620B12">
        <w:t xml:space="preserve"> </w:t>
      </w:r>
    </w:p>
    <w:p w14:paraId="2EF63FD6" w14:textId="77777777" w:rsidR="00364E15" w:rsidRDefault="00364E15" w:rsidP="00364E15">
      <w:pPr>
        <w:jc w:val="center"/>
      </w:pPr>
      <w:r w:rsidRPr="00B63406">
        <w:rPr>
          <w:noProof/>
        </w:rPr>
        <w:drawing>
          <wp:inline distT="0" distB="0" distL="0" distR="0" wp14:anchorId="53A9316D" wp14:editId="1CDA0FD8">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76675" cy="1257300"/>
                    </a:xfrm>
                    <a:prstGeom prst="rect">
                      <a:avLst/>
                    </a:prstGeom>
                  </pic:spPr>
                </pic:pic>
              </a:graphicData>
            </a:graphic>
          </wp:inline>
        </w:drawing>
      </w:r>
    </w:p>
    <w:p w14:paraId="37FBB029" w14:textId="77777777" w:rsidR="00364E15" w:rsidRPr="00EC37E0" w:rsidRDefault="00364E15" w:rsidP="00D23A1A">
      <w:pPr>
        <w:pStyle w:val="Caption"/>
        <w:rPr>
          <w:b/>
        </w:rPr>
      </w:pPr>
      <w:bookmarkStart w:id="115" w:name="_Ref418585366"/>
      <w:r w:rsidRPr="00EC37E0">
        <w:t xml:space="preserve">Figure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Figure \* ARABIC \s 1 </w:instrText>
      </w:r>
      <w:r w:rsidR="003C23FA">
        <w:fldChar w:fldCharType="separate"/>
      </w:r>
      <w:r w:rsidR="003700F4">
        <w:rPr>
          <w:noProof/>
        </w:rPr>
        <w:t>4</w:t>
      </w:r>
      <w:r w:rsidR="003C23FA">
        <w:rPr>
          <w:noProof/>
        </w:rPr>
        <w:fldChar w:fldCharType="end"/>
      </w:r>
      <w:bookmarkEnd w:id="115"/>
      <w:r w:rsidRPr="00EC37E0">
        <w:t xml:space="preserve">. UML diagram of the </w:t>
      </w:r>
      <w:r w:rsidRPr="00EC37E0">
        <w:rPr>
          <w:rFonts w:ascii="Courier New" w:hAnsi="Courier New" w:cs="Courier New"/>
        </w:rPr>
        <w:t>MAEC4.1InstanceType</w:t>
      </w:r>
      <w:r w:rsidRPr="001D3241">
        <w:t xml:space="preserve"> </w:t>
      </w:r>
      <w:r w:rsidRPr="00EC37E0">
        <w:t>class</w:t>
      </w:r>
    </w:p>
    <w:p w14:paraId="4DA1F04E" w14:textId="77777777" w:rsidR="00364E15" w:rsidRPr="00254A2C" w:rsidRDefault="00364E15" w:rsidP="00137B9D">
      <w:pPr>
        <w:spacing w:before="240"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Pr="001F3DC6">
        <w:rPr>
          <w:b/>
          <w:color w:val="0000EE"/>
        </w:rPr>
        <w:fldChar w:fldCharType="begin"/>
      </w:r>
      <w:r w:rsidRPr="001F3DC6">
        <w:rPr>
          <w:b/>
          <w:color w:val="0000EE"/>
        </w:rPr>
        <w:instrText xml:space="preserve"> REF _Ref418585644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4</w:t>
      </w:r>
      <w:r w:rsidRPr="001F3DC6">
        <w:rPr>
          <w:b/>
          <w:color w:val="0000EE"/>
        </w:rPr>
        <w:fldChar w:fldCharType="end"/>
      </w:r>
      <w:r>
        <w:t>.</w:t>
      </w:r>
    </w:p>
    <w:p w14:paraId="588CD140" w14:textId="77777777" w:rsidR="00364E15" w:rsidRPr="00EC37E0" w:rsidRDefault="00364E15" w:rsidP="00D23A1A">
      <w:pPr>
        <w:pStyle w:val="Caption"/>
      </w:pPr>
      <w:bookmarkStart w:id="116" w:name="_Ref418585644"/>
      <w:r w:rsidRPr="00EC37E0">
        <w:t xml:space="preserve">Table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Table \* ARABIC \s 1 </w:instrText>
      </w:r>
      <w:r w:rsidR="003C23FA">
        <w:fldChar w:fldCharType="separate"/>
      </w:r>
      <w:r w:rsidR="003700F4">
        <w:rPr>
          <w:noProof/>
        </w:rPr>
        <w:t>4</w:t>
      </w:r>
      <w:r w:rsidR="003C23FA">
        <w:rPr>
          <w:noProof/>
        </w:rPr>
        <w:fldChar w:fldCharType="end"/>
      </w:r>
      <w:bookmarkEnd w:id="116"/>
      <w:r w:rsidRPr="00EC37E0">
        <w:t xml:space="preserve">. Properties of the </w:t>
      </w:r>
      <w:r w:rsidRPr="00EC37E0">
        <w:rPr>
          <w:rFonts w:ascii="Courier New" w:hAnsi="Courier New" w:cs="Courier New"/>
        </w:rPr>
        <w:t>MAEC4.1InstanceType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2FBDBD9" w14:textId="77777777" w:rsidTr="00D23A1A">
        <w:trPr>
          <w:trHeight w:val="547"/>
        </w:trPr>
        <w:tc>
          <w:tcPr>
            <w:tcW w:w="1435" w:type="dxa"/>
            <w:shd w:val="clear" w:color="auto" w:fill="BFBFBF" w:themeFill="background1" w:themeFillShade="BF"/>
            <w:vAlign w:val="center"/>
          </w:tcPr>
          <w:p w14:paraId="2D447A30"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7105988"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94784EF"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17C38617" w14:textId="77777777" w:rsidR="00364E15" w:rsidRPr="00693F21" w:rsidRDefault="00364E15" w:rsidP="007A17F1">
            <w:pPr>
              <w:rPr>
                <w:b/>
              </w:rPr>
            </w:pPr>
            <w:r w:rsidRPr="00693F21">
              <w:rPr>
                <w:b/>
              </w:rPr>
              <w:t>Description</w:t>
            </w:r>
          </w:p>
        </w:tc>
      </w:tr>
      <w:tr w:rsidR="00364E15" w14:paraId="22937430" w14:textId="77777777" w:rsidTr="00D23A1A">
        <w:trPr>
          <w:trHeight w:val="547"/>
        </w:trPr>
        <w:tc>
          <w:tcPr>
            <w:tcW w:w="1435" w:type="dxa"/>
            <w:vAlign w:val="center"/>
          </w:tcPr>
          <w:p w14:paraId="532DF636" w14:textId="77777777" w:rsidR="00364E15" w:rsidRPr="00EC37E0" w:rsidRDefault="00364E15" w:rsidP="007A17F1">
            <w:pPr>
              <w:rPr>
                <w:b/>
              </w:rPr>
            </w:pPr>
            <w:r w:rsidRPr="00EC37E0">
              <w:rPr>
                <w:b/>
              </w:rPr>
              <w:t>MAEC</w:t>
            </w:r>
          </w:p>
        </w:tc>
        <w:tc>
          <w:tcPr>
            <w:tcW w:w="3240" w:type="dxa"/>
            <w:vAlign w:val="center"/>
          </w:tcPr>
          <w:p w14:paraId="254B626A" w14:textId="77777777" w:rsidR="00364E15" w:rsidRPr="009B3EC0" w:rsidRDefault="00364E15" w:rsidP="007A17F1">
            <w:pPr>
              <w:rPr>
                <w:rFonts w:ascii="Courier New" w:hAnsi="Courier New" w:cs="Courier New"/>
              </w:rPr>
            </w:pPr>
            <w:r>
              <w:rPr>
                <w:rFonts w:ascii="Courier New" w:hAnsi="Courier New" w:cs="Courier New"/>
              </w:rPr>
              <w:t>maec:PackageType</w:t>
            </w:r>
          </w:p>
        </w:tc>
        <w:tc>
          <w:tcPr>
            <w:tcW w:w="1440" w:type="dxa"/>
            <w:vAlign w:val="center"/>
          </w:tcPr>
          <w:p w14:paraId="580B4C75" w14:textId="77777777" w:rsidR="00364E15" w:rsidRPr="00E65B09" w:rsidRDefault="00364E15" w:rsidP="007A17F1">
            <w:pPr>
              <w:jc w:val="center"/>
              <w:rPr>
                <w:sz w:val="22"/>
              </w:rPr>
            </w:pPr>
            <w:r w:rsidRPr="00EC37E0">
              <w:t>1</w:t>
            </w:r>
          </w:p>
        </w:tc>
        <w:tc>
          <w:tcPr>
            <w:tcW w:w="7061" w:type="dxa"/>
          </w:tcPr>
          <w:p w14:paraId="4480F713"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MAEC</w:t>
            </w:r>
            <w:r w:rsidRPr="00EC37E0">
              <w:rPr>
                <w:rFonts w:cs="Arial"/>
                <w:szCs w:val="22"/>
              </w:rPr>
              <w:t xml:space="preserve"> property specifies the structured characterization of malware instances using the MAEC Package data model.</w:t>
            </w:r>
          </w:p>
        </w:tc>
      </w:tr>
    </w:tbl>
    <w:p w14:paraId="0DDD1894" w14:textId="77777777" w:rsidR="00364E15" w:rsidRDefault="00364E15" w:rsidP="00364E15">
      <w:pPr>
        <w:pStyle w:val="Heading2"/>
      </w:pPr>
      <w:bookmarkStart w:id="117" w:name="_Toc421523396"/>
      <w:bookmarkStart w:id="118" w:name="_Toc429574491"/>
      <w:r>
        <w:t>Marking Data Models</w:t>
      </w:r>
      <w:bookmarkEnd w:id="117"/>
      <w:bookmarkEnd w:id="118"/>
    </w:p>
    <w:p w14:paraId="76048FA6" w14:textId="77777777" w:rsidR="00364E15" w:rsidRDefault="00364E15" w:rsidP="00364E15">
      <w:pPr>
        <w:spacing w:after="240"/>
      </w:pPr>
      <w:r>
        <w:t xml:space="preserve">The default classes for providing data marking information in STIX </w:t>
      </w:r>
      <w:r w:rsidR="002237FC">
        <w:t>v1.2.1</w:t>
      </w:r>
      <w:r>
        <w:t xml:space="preserve"> are defined below.  Each of the classes extends the </w:t>
      </w:r>
      <w:r>
        <w:rPr>
          <w:rFonts w:ascii="Courier New" w:hAnsi="Courier New" w:cs="Courier New"/>
        </w:rPr>
        <w:t>MarkingStructureType</w:t>
      </w:r>
      <w:r>
        <w:t xml:space="preserve"> class from the Marking data model </w:t>
      </w:r>
      <w:r w:rsidR="0099772D">
        <w:t xml:space="preserve">(see </w:t>
      </w:r>
      <w:hyperlink w:anchor="AdditionalArtfacts" w:history="1">
        <w:r w:rsidR="0099772D" w:rsidRPr="0099772D">
          <w:rPr>
            <w:rStyle w:val="Hyperlink"/>
            <w:i/>
          </w:rPr>
          <w:t>STIX Version 1.2.1 Part 1</w:t>
        </w:r>
        <w:r w:rsidR="0099772D">
          <w:rPr>
            <w:rStyle w:val="Hyperlink"/>
            <w:i/>
          </w:rPr>
          <w:t>3: Data Marking</w:t>
        </w:r>
      </w:hyperlink>
      <w:r w:rsidR="0099772D">
        <w:t>)</w:t>
      </w:r>
      <w:r>
        <w:t xml:space="preserve"> as illustrated in </w:t>
      </w:r>
      <w:r w:rsidRPr="001F3DC6">
        <w:rPr>
          <w:b/>
          <w:color w:val="0000EE"/>
        </w:rPr>
        <w:fldChar w:fldCharType="begin"/>
      </w:r>
      <w:r w:rsidRPr="001F3DC6">
        <w:rPr>
          <w:b/>
          <w:color w:val="0000EE"/>
        </w:rPr>
        <w:instrText xml:space="preserve"> REF _Ref399762581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5</w:t>
      </w:r>
      <w:r w:rsidRPr="001F3DC6">
        <w:rPr>
          <w:b/>
          <w:color w:val="0000EE"/>
        </w:rPr>
        <w:fldChar w:fldCharType="end"/>
      </w:r>
      <w:r>
        <w:t>.</w:t>
      </w:r>
    </w:p>
    <w:p w14:paraId="2807C1C0" w14:textId="77777777" w:rsidR="00364E15" w:rsidRDefault="00364E15" w:rsidP="00364E15">
      <w:pPr>
        <w:spacing w:after="240"/>
      </w:pPr>
      <w:r>
        <w:t xml:space="preserve">Three default extensions are provided for the </w:t>
      </w:r>
      <w:r w:rsidRPr="00D9628A">
        <w:rPr>
          <w:rFonts w:ascii="Courier New" w:hAnsi="Courier New" w:cs="Courier New"/>
        </w:rPr>
        <w:t>MarkingStructureType</w:t>
      </w:r>
      <w:r>
        <w:t xml:space="preserve"> class, which correspond to different popular data marking schemes:</w:t>
      </w:r>
    </w:p>
    <w:p w14:paraId="4CA0B2B3"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Simple data marking</w:t>
      </w:r>
    </w:p>
    <w:p w14:paraId="4BF44F99"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Terms of Use data marking</w:t>
      </w:r>
    </w:p>
    <w:p w14:paraId="769E80DD"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Traffic Light Protocol (TLP) data marking</w:t>
      </w:r>
    </w:p>
    <w:p w14:paraId="39C287C9" w14:textId="77777777" w:rsidR="00364E15" w:rsidRDefault="00364E15" w:rsidP="00364E15"/>
    <w:p w14:paraId="76DFFA44" w14:textId="77777777" w:rsidR="00364E15" w:rsidRDefault="00364E15" w:rsidP="00364E15">
      <w:pPr>
        <w:jc w:val="center"/>
        <w:rPr>
          <w:noProof/>
        </w:rPr>
      </w:pPr>
      <w:r w:rsidRPr="00A160DA">
        <w:rPr>
          <w:noProof/>
        </w:rPr>
        <w:t xml:space="preserve"> </w:t>
      </w:r>
    </w:p>
    <w:p w14:paraId="0990F127" w14:textId="77777777" w:rsidR="00364E15" w:rsidRDefault="00364E15" w:rsidP="00364E15">
      <w:pPr>
        <w:jc w:val="center"/>
      </w:pPr>
      <w:r w:rsidRPr="00B63406">
        <w:rPr>
          <w:noProof/>
        </w:rPr>
        <w:lastRenderedPageBreak/>
        <w:drawing>
          <wp:inline distT="0" distB="0" distL="0" distR="0" wp14:anchorId="749EA4DC" wp14:editId="0527927F">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229600" cy="2718435"/>
                    </a:xfrm>
                    <a:prstGeom prst="rect">
                      <a:avLst/>
                    </a:prstGeom>
                  </pic:spPr>
                </pic:pic>
              </a:graphicData>
            </a:graphic>
          </wp:inline>
        </w:drawing>
      </w:r>
    </w:p>
    <w:p w14:paraId="18800EC2" w14:textId="77777777" w:rsidR="00364E15" w:rsidRPr="00EC37E0" w:rsidRDefault="00364E15" w:rsidP="00D23A1A">
      <w:pPr>
        <w:pStyle w:val="Caption"/>
        <w:rPr>
          <w:b/>
        </w:rPr>
      </w:pPr>
      <w:bookmarkStart w:id="119" w:name="_Ref399762581"/>
      <w:r w:rsidRPr="00EC37E0">
        <w:t xml:space="preserve">Figure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Figure \* ARABIC \s 1 </w:instrText>
      </w:r>
      <w:r w:rsidR="003C23FA">
        <w:fldChar w:fldCharType="separate"/>
      </w:r>
      <w:r w:rsidR="003700F4">
        <w:rPr>
          <w:noProof/>
        </w:rPr>
        <w:t>5</w:t>
      </w:r>
      <w:r w:rsidR="003C23FA">
        <w:rPr>
          <w:noProof/>
        </w:rPr>
        <w:fldChar w:fldCharType="end"/>
      </w:r>
      <w:bookmarkEnd w:id="119"/>
      <w:r w:rsidRPr="00EC37E0">
        <w:t xml:space="preserve">. UML diagram of extensions to the Data Marking </w:t>
      </w:r>
      <w:r w:rsidRPr="00EC37E0">
        <w:rPr>
          <w:rFonts w:ascii="Courier New" w:hAnsi="Courier New" w:cs="Courier New"/>
        </w:rPr>
        <w:t>MarkingStructureType</w:t>
      </w:r>
      <w:r w:rsidRPr="001D3241">
        <w:t xml:space="preserve"> </w:t>
      </w:r>
      <w:r w:rsidRPr="00EC37E0">
        <w:t>class</w:t>
      </w:r>
    </w:p>
    <w:p w14:paraId="03C2D4B0" w14:textId="77777777" w:rsidR="00364E15" w:rsidRDefault="00364E15" w:rsidP="00364E15">
      <w:pPr>
        <w:pStyle w:val="Heading3"/>
      </w:pPr>
      <w:bookmarkStart w:id="120" w:name="_Toc421523397"/>
      <w:bookmarkStart w:id="121" w:name="_Toc429574492"/>
      <w:r>
        <w:t>Simple Data Marking Data Model v1.2</w:t>
      </w:r>
      <w:bookmarkEnd w:id="120"/>
      <w:bookmarkEnd w:id="121"/>
    </w:p>
    <w:p w14:paraId="64661DDB" w14:textId="77777777" w:rsidR="00364E15" w:rsidRPr="00F01C50" w:rsidRDefault="00364E15" w:rsidP="00364E15">
      <w:pPr>
        <w:spacing w:after="240"/>
      </w:pPr>
      <w:r>
        <w:t xml:space="preserve">The default extension class for </w:t>
      </w:r>
      <w:r w:rsidRPr="001B5F7D">
        <w:t xml:space="preserve">representing </w:t>
      </w:r>
      <w:r>
        <w:t xml:space="preserve">simple data markings in STIX </w:t>
      </w:r>
      <w:r w:rsidR="002237FC">
        <w:t>v1.2.1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C94440F" w14:textId="77777777" w:rsidR="00364E15" w:rsidRPr="00EC37E0" w:rsidRDefault="00364E15" w:rsidP="00961CBD">
      <w:pPr>
        <w:pStyle w:val="Heading4"/>
      </w:pPr>
      <w:bookmarkStart w:id="122" w:name="_Toc421523398"/>
      <w:bookmarkStart w:id="123" w:name="_Toc429574493"/>
      <w:r w:rsidRPr="00EC37E0">
        <w:t>SimpleMarkingStructureType Class</w:t>
      </w:r>
      <w:bookmarkEnd w:id="122"/>
      <w:bookmarkEnd w:id="123"/>
    </w:p>
    <w:p w14:paraId="1F03C3B3" w14:textId="77777777" w:rsidR="00364E15" w:rsidRDefault="00364E15" w:rsidP="00364E15">
      <w:pPr>
        <w:spacing w:after="240"/>
      </w:pPr>
      <w:r w:rsidRPr="007D5796">
        <w:t xml:space="preserve">The </w:t>
      </w:r>
      <w:r w:rsidRPr="007A1864">
        <w:rPr>
          <w:rFonts w:ascii="Courier New" w:hAnsi="Courier New" w:cs="Courier New"/>
        </w:rPr>
        <w:t>SimpleMarkingStructureType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 xml:space="preserve">Marking data model </w:t>
      </w:r>
      <w:r w:rsidRPr="007D5796">
        <w:t xml:space="preserve">that allows for a string statement to be associated with the data being marked. </w:t>
      </w:r>
      <w:r>
        <w:t xml:space="preserve">It is contained in the </w:t>
      </w:r>
      <w:r>
        <w:rPr>
          <w:rFonts w:ascii="Courier New" w:hAnsi="Courier New" w:cs="Courier New"/>
        </w:rPr>
        <w:t>simpleMarking</w:t>
      </w:r>
      <w:r>
        <w:t xml:space="preserve"> package.</w:t>
      </w:r>
      <w:r w:rsidRPr="00D422B7">
        <w:t xml:space="preserve"> </w:t>
      </w:r>
      <w:r w:rsidRPr="007D5796">
        <w:t xml:space="preserve">One example </w:t>
      </w:r>
      <w:r>
        <w:t>is</w:t>
      </w:r>
      <w:r w:rsidRPr="007D5796">
        <w:t xml:space="preserve"> the application of a copyright statement to some data set.</w:t>
      </w:r>
      <w:r>
        <w:t xml:space="preserve">  </w:t>
      </w:r>
    </w:p>
    <w:p w14:paraId="6E77721B" w14:textId="77777777" w:rsidR="00364E15" w:rsidRDefault="00364E15" w:rsidP="00364E15">
      <w:pPr>
        <w:spacing w:after="240"/>
      </w:pPr>
      <w:r w:rsidRPr="007D5796">
        <w:t xml:space="preserve">Nodes may be marked by multiple </w:t>
      </w:r>
      <w:r>
        <w:t>Simple</w:t>
      </w:r>
      <w:r w:rsidRPr="007D5796">
        <w:t xml:space="preserve"> </w:t>
      </w:r>
      <w:r>
        <w:t>M</w:t>
      </w:r>
      <w:r w:rsidRPr="007D5796">
        <w:t xml:space="preserve">arking statements. When this occurs, all of the multiple </w:t>
      </w:r>
      <w:r>
        <w:t>Simple</w:t>
      </w:r>
      <w:r w:rsidRPr="007D5796">
        <w:t xml:space="preserve"> </w:t>
      </w:r>
      <w:r>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t>M</w:t>
      </w:r>
      <w:r w:rsidRPr="007D5796">
        <w:t xml:space="preserve">arking </w:t>
      </w:r>
      <w:r>
        <w:t>s</w:t>
      </w:r>
      <w:r w:rsidRPr="007D5796">
        <w:t>tatement</w:t>
      </w:r>
      <w:r>
        <w:t>s</w:t>
      </w:r>
      <w:r w:rsidRPr="007D5796">
        <w:t>.</w:t>
      </w:r>
    </w:p>
    <w:p w14:paraId="53BC706E" w14:textId="77777777" w:rsidR="003700F4" w:rsidRPr="003700F4" w:rsidRDefault="00364E15" w:rsidP="00364E15">
      <w:pPr>
        <w:spacing w:after="240"/>
        <w:rPr>
          <w:b/>
          <w:color w:val="0000EE"/>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3C2BAB">
        <w:rPr>
          <w:b/>
          <w:color w:val="0000EE"/>
        </w:rPr>
        <w:fldChar w:fldCharType="begin"/>
      </w:r>
      <w:r w:rsidRPr="003C2BAB">
        <w:rPr>
          <w:b/>
          <w:color w:val="0000EE"/>
        </w:rPr>
        <w:instrText xml:space="preserve"> REF _Ref399756426 \h </w:instrText>
      </w:r>
      <w:r w:rsidR="001F3DC6" w:rsidRPr="003C2BAB">
        <w:rPr>
          <w:b/>
          <w:color w:val="0000EE"/>
        </w:rPr>
        <w:instrText xml:space="preserve"> \* MERGEFORMAT </w:instrText>
      </w:r>
      <w:r w:rsidRPr="003C2BAB">
        <w:rPr>
          <w:b/>
          <w:color w:val="0000EE"/>
        </w:rPr>
      </w:r>
      <w:r w:rsidRPr="003C2BAB">
        <w:rPr>
          <w:b/>
          <w:color w:val="0000EE"/>
        </w:rPr>
        <w:fldChar w:fldCharType="separate"/>
      </w:r>
    </w:p>
    <w:p w14:paraId="77616BF8" w14:textId="77777777" w:rsidR="00364E15" w:rsidRDefault="003700F4" w:rsidP="00364E15">
      <w:pPr>
        <w:spacing w:after="240"/>
        <w:rPr>
          <w:b/>
          <w:bCs/>
        </w:rPr>
      </w:pPr>
      <w:r w:rsidRPr="003700F4">
        <w:rPr>
          <w:b/>
          <w:color w:val="0000EE"/>
        </w:rPr>
        <w:t xml:space="preserve">Table </w:t>
      </w:r>
      <w:r>
        <w:rPr>
          <w:noProof/>
        </w:rPr>
        <w:t>3</w:t>
      </w:r>
      <w:r w:rsidRPr="00EC37E0">
        <w:rPr>
          <w:noProof/>
        </w:rPr>
        <w:noBreakHyphen/>
      </w:r>
      <w:r>
        <w:rPr>
          <w:noProof/>
        </w:rPr>
        <w:t>5</w:t>
      </w:r>
      <w:r w:rsidR="00364E15" w:rsidRPr="003C2BAB">
        <w:rPr>
          <w:b/>
          <w:color w:val="0000EE"/>
        </w:rPr>
        <w:fldChar w:fldCharType="end"/>
      </w:r>
      <w:r w:rsidR="00364E15">
        <w:t>.</w:t>
      </w:r>
      <w:bookmarkStart w:id="124" w:name="_Ref399756426"/>
    </w:p>
    <w:p w14:paraId="6F77F42A" w14:textId="77777777" w:rsidR="00364E15" w:rsidRDefault="00364E15" w:rsidP="00137B9D">
      <w:pPr>
        <w:pStyle w:val="Caption"/>
      </w:pPr>
      <w:r w:rsidRPr="00EC37E0">
        <w:lastRenderedPageBreak/>
        <w:t xml:space="preserve">Table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Table \* ARABIC \s 1 </w:instrText>
      </w:r>
      <w:r w:rsidR="003C23FA">
        <w:fldChar w:fldCharType="separate"/>
      </w:r>
      <w:r w:rsidR="003700F4">
        <w:rPr>
          <w:noProof/>
        </w:rPr>
        <w:t>5</w:t>
      </w:r>
      <w:r w:rsidR="003C23FA">
        <w:rPr>
          <w:noProof/>
        </w:rPr>
        <w:fldChar w:fldCharType="end"/>
      </w:r>
      <w:bookmarkEnd w:id="124"/>
      <w:r w:rsidRPr="00EC37E0">
        <w:t xml:space="preserve">. Properties of the </w:t>
      </w:r>
      <w:r w:rsidRPr="00EC37E0">
        <w:rPr>
          <w:rFonts w:ascii="Courier New" w:hAnsi="Courier New" w:cs="Courier New"/>
        </w:rPr>
        <w:t>SimpleMarkingStructureType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364E15" w:rsidRPr="00693F21" w14:paraId="1D3FD452" w14:textId="77777777" w:rsidTr="007A17F1">
        <w:trPr>
          <w:trHeight w:val="547"/>
        </w:trPr>
        <w:tc>
          <w:tcPr>
            <w:tcW w:w="1435" w:type="dxa"/>
            <w:shd w:val="clear" w:color="auto" w:fill="BFBFBF" w:themeFill="background1" w:themeFillShade="BF"/>
            <w:vAlign w:val="center"/>
          </w:tcPr>
          <w:p w14:paraId="67DEDED3" w14:textId="77777777" w:rsidR="00364E15" w:rsidRPr="00693F21" w:rsidRDefault="00364E15" w:rsidP="00137B9D">
            <w:pPr>
              <w:keepNext/>
              <w:keepLines/>
              <w:rPr>
                <w:b/>
              </w:rPr>
            </w:pPr>
            <w:r>
              <w:rPr>
                <w:b/>
              </w:rPr>
              <w:t>Name</w:t>
            </w:r>
          </w:p>
        </w:tc>
        <w:tc>
          <w:tcPr>
            <w:tcW w:w="3420" w:type="dxa"/>
            <w:shd w:val="clear" w:color="auto" w:fill="BFBFBF" w:themeFill="background1" w:themeFillShade="BF"/>
            <w:vAlign w:val="center"/>
          </w:tcPr>
          <w:p w14:paraId="6C173052" w14:textId="77777777" w:rsidR="00364E15" w:rsidRPr="00693F21" w:rsidRDefault="00364E15" w:rsidP="00137B9D">
            <w:pPr>
              <w:keepNext/>
              <w:keepLines/>
              <w:rPr>
                <w:b/>
              </w:rPr>
            </w:pPr>
            <w:r w:rsidRPr="00693F21">
              <w:rPr>
                <w:b/>
              </w:rPr>
              <w:t>Type</w:t>
            </w:r>
          </w:p>
        </w:tc>
        <w:tc>
          <w:tcPr>
            <w:tcW w:w="1440" w:type="dxa"/>
            <w:shd w:val="clear" w:color="auto" w:fill="BFBFBF" w:themeFill="background1" w:themeFillShade="BF"/>
            <w:vAlign w:val="center"/>
          </w:tcPr>
          <w:p w14:paraId="50A5BAAA" w14:textId="77777777" w:rsidR="00364E15" w:rsidRPr="00693F21" w:rsidRDefault="00364E15" w:rsidP="00137B9D">
            <w:pPr>
              <w:keepNext/>
              <w:keepLines/>
              <w:rPr>
                <w:b/>
              </w:rPr>
            </w:pPr>
            <w:r w:rsidRPr="00693F21">
              <w:rPr>
                <w:b/>
              </w:rPr>
              <w:t>Multiplicity</w:t>
            </w:r>
          </w:p>
        </w:tc>
        <w:tc>
          <w:tcPr>
            <w:tcW w:w="6881" w:type="dxa"/>
            <w:shd w:val="clear" w:color="auto" w:fill="BFBFBF" w:themeFill="background1" w:themeFillShade="BF"/>
            <w:vAlign w:val="center"/>
          </w:tcPr>
          <w:p w14:paraId="00F6F5C9" w14:textId="77777777" w:rsidR="00364E15" w:rsidRPr="00693F21" w:rsidRDefault="00364E15" w:rsidP="00137B9D">
            <w:pPr>
              <w:keepNext/>
              <w:keepLines/>
              <w:rPr>
                <w:b/>
              </w:rPr>
            </w:pPr>
            <w:r w:rsidRPr="00693F21">
              <w:rPr>
                <w:b/>
              </w:rPr>
              <w:t>Description</w:t>
            </w:r>
          </w:p>
        </w:tc>
      </w:tr>
      <w:tr w:rsidR="00364E15" w14:paraId="26C14C7B" w14:textId="77777777" w:rsidTr="007A17F1">
        <w:trPr>
          <w:trHeight w:val="547"/>
        </w:trPr>
        <w:tc>
          <w:tcPr>
            <w:tcW w:w="1435" w:type="dxa"/>
            <w:vAlign w:val="center"/>
          </w:tcPr>
          <w:p w14:paraId="34C11F63" w14:textId="77777777" w:rsidR="00364E15" w:rsidRPr="00EC37E0" w:rsidRDefault="00364E15" w:rsidP="00137B9D">
            <w:pPr>
              <w:keepNext/>
              <w:keepLines/>
              <w:rPr>
                <w:b/>
              </w:rPr>
            </w:pPr>
            <w:r w:rsidRPr="00EC37E0">
              <w:rPr>
                <w:b/>
              </w:rPr>
              <w:t>Statement</w:t>
            </w:r>
          </w:p>
        </w:tc>
        <w:tc>
          <w:tcPr>
            <w:tcW w:w="3420" w:type="dxa"/>
            <w:vAlign w:val="center"/>
          </w:tcPr>
          <w:p w14:paraId="6FDDF6E3" w14:textId="77777777" w:rsidR="00364E15" w:rsidRPr="007A1864" w:rsidRDefault="00364E15" w:rsidP="00137B9D">
            <w:pPr>
              <w:keepNext/>
              <w:keepLines/>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31554376" w14:textId="77777777" w:rsidR="00364E15" w:rsidRPr="00E65B09" w:rsidRDefault="00364E15" w:rsidP="00137B9D">
            <w:pPr>
              <w:keepNext/>
              <w:keepLines/>
              <w:jc w:val="center"/>
              <w:rPr>
                <w:sz w:val="22"/>
              </w:rPr>
            </w:pPr>
            <w:r w:rsidRPr="00EC37E0">
              <w:t>1</w:t>
            </w:r>
          </w:p>
        </w:tc>
        <w:tc>
          <w:tcPr>
            <w:tcW w:w="6881" w:type="dxa"/>
          </w:tcPr>
          <w:p w14:paraId="2F09D1C5" w14:textId="77777777" w:rsidR="00364E15" w:rsidRPr="00EC37E0" w:rsidRDefault="00364E15" w:rsidP="00137B9D">
            <w:pPr>
              <w:keepNext/>
              <w:keepLines/>
              <w:rPr>
                <w:szCs w:val="22"/>
              </w:rPr>
            </w:pPr>
            <w:r w:rsidRPr="00EC37E0">
              <w:rPr>
                <w:rFonts w:cs="Arial"/>
                <w:szCs w:val="22"/>
              </w:rPr>
              <w:t xml:space="preserve">The </w:t>
            </w:r>
            <w:r w:rsidRPr="00EC37E0">
              <w:rPr>
                <w:rFonts w:ascii="Courier New" w:hAnsi="Courier New" w:cs="Courier New"/>
                <w:szCs w:val="22"/>
              </w:rPr>
              <w:t>Statement</w:t>
            </w:r>
            <w:r w:rsidRPr="00EC37E0">
              <w:rPr>
                <w:rFonts w:cs="Arial"/>
                <w:szCs w:val="22"/>
              </w:rPr>
              <w:t xml:space="preserve"> property specifies the statement to apply to the structure for which the marking is to be applied.</w:t>
            </w:r>
          </w:p>
        </w:tc>
      </w:tr>
    </w:tbl>
    <w:p w14:paraId="609FE352" w14:textId="77777777" w:rsidR="00364E15" w:rsidRDefault="00364E15" w:rsidP="00364E15">
      <w:pPr>
        <w:pStyle w:val="Heading3"/>
      </w:pPr>
      <w:bookmarkStart w:id="125" w:name="_Toc421523399"/>
      <w:bookmarkStart w:id="126" w:name="_Toc429574494"/>
      <w:r>
        <w:t xml:space="preserve">Terms of Use Data </w:t>
      </w:r>
      <w:r w:rsidRPr="00364E15">
        <w:t>Marking</w:t>
      </w:r>
      <w:r>
        <w:t xml:space="preserve"> Data Model v1.1</w:t>
      </w:r>
      <w:bookmarkEnd w:id="125"/>
      <w:bookmarkEnd w:id="126"/>
    </w:p>
    <w:p w14:paraId="70E0BC6B" w14:textId="77777777" w:rsidR="00364E15" w:rsidRPr="00F01C50" w:rsidRDefault="00364E15" w:rsidP="00364E15">
      <w:pPr>
        <w:spacing w:after="240"/>
      </w:pPr>
      <w:r>
        <w:t xml:space="preserve">The default extension class for </w:t>
      </w:r>
      <w:r w:rsidRPr="001B5F7D">
        <w:t xml:space="preserve">representing </w:t>
      </w:r>
      <w:r>
        <w:t xml:space="preserve">Terms of Use Markings in STIX </w:t>
      </w:r>
      <w:r w:rsidR="002237FC">
        <w:t>v1.2.1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8A949D5" w14:textId="77777777" w:rsidR="00364E15" w:rsidRPr="00EC37E0" w:rsidRDefault="00364E15" w:rsidP="00961CBD">
      <w:pPr>
        <w:pStyle w:val="Heading4"/>
      </w:pPr>
      <w:bookmarkStart w:id="127" w:name="_Toc421523400"/>
      <w:bookmarkStart w:id="128" w:name="_Toc429574495"/>
      <w:r w:rsidRPr="00EC37E0">
        <w:t>TermsOfUseMarkingStructureType Class</w:t>
      </w:r>
      <w:bookmarkEnd w:id="127"/>
      <w:bookmarkEnd w:id="128"/>
    </w:p>
    <w:p w14:paraId="11825F0D" w14:textId="77777777" w:rsidR="00364E15" w:rsidRDefault="00364E15" w:rsidP="00364E15">
      <w:pPr>
        <w:spacing w:after="240"/>
      </w:pPr>
      <w:r w:rsidRPr="007D5796">
        <w:t xml:space="preserve">The </w:t>
      </w:r>
      <w:r w:rsidRPr="00580AA9">
        <w:rPr>
          <w:rFonts w:ascii="Courier New" w:hAnsi="Courier New" w:cs="Courier New"/>
        </w:rPr>
        <w:t>TermsOfUseMarkingStructureType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 allows for a string statement describing the Terms </w:t>
      </w:r>
      <w:r>
        <w:t>o</w:t>
      </w:r>
      <w:r w:rsidRPr="007D5796">
        <w:t>f Use to be associated with the data being marked.</w:t>
      </w:r>
      <w:r>
        <w:t xml:space="preserve">  It is contained in the </w:t>
      </w:r>
      <w:r>
        <w:rPr>
          <w:rFonts w:ascii="Courier New" w:hAnsi="Courier New" w:cs="Courier New"/>
        </w:rPr>
        <w:t>TOUMarking</w:t>
      </w:r>
      <w:r>
        <w:t xml:space="preserve"> package.</w:t>
      </w:r>
    </w:p>
    <w:p w14:paraId="51853423" w14:textId="77777777" w:rsidR="00364E15" w:rsidRDefault="00364E15" w:rsidP="00364E15">
      <w:pPr>
        <w:spacing w:after="240"/>
      </w:pPr>
      <w:r w:rsidRPr="007D5796">
        <w:t xml:space="preserve">Nodes may be marked by multiple Terms </w:t>
      </w:r>
      <w:r>
        <w:t>o</w:t>
      </w:r>
      <w:r w:rsidRPr="007D5796">
        <w:t xml:space="preserve">f Use </w:t>
      </w:r>
      <w:r>
        <w:t>M</w:t>
      </w:r>
      <w:r w:rsidRPr="007D5796">
        <w:t xml:space="preserve">arking statements. When this occurs, all of the multiple Terms of Use </w:t>
      </w:r>
      <w:r>
        <w:t>M</w:t>
      </w:r>
      <w:r w:rsidRPr="007D5796">
        <w:t>arking statements apply. It</w:t>
      </w:r>
      <w:r>
        <w:t xml:space="preserve"> i</w:t>
      </w:r>
      <w:r w:rsidRPr="007D5796">
        <w:t>s up to the organization adding an additional Term</w:t>
      </w:r>
      <w:r>
        <w:t>s</w:t>
      </w:r>
      <w:r w:rsidRPr="007D5796">
        <w:t xml:space="preserve"> </w:t>
      </w:r>
      <w:r>
        <w:t>o</w:t>
      </w:r>
      <w:r w:rsidRPr="007D5796">
        <w:t>f Use Marki</w:t>
      </w:r>
      <w:r>
        <w:t>ng statement to ensure that the</w:t>
      </w:r>
      <w:r w:rsidRPr="007D5796">
        <w:t xml:space="preserve"> </w:t>
      </w:r>
      <w:r>
        <w:t>addition</w:t>
      </w:r>
      <w:r w:rsidRPr="007D5796">
        <w:t xml:space="preserve"> does not conflict with any previously applied Terms </w:t>
      </w:r>
      <w:r>
        <w:t>o</w:t>
      </w:r>
      <w:r w:rsidRPr="007D5796">
        <w:t xml:space="preserve">f Use </w:t>
      </w:r>
      <w:r>
        <w:t>M</w:t>
      </w:r>
      <w:r w:rsidRPr="007D5796">
        <w:t xml:space="preserve">arking </w:t>
      </w:r>
      <w:r>
        <w:t>s</w:t>
      </w:r>
      <w:r w:rsidRPr="007D5796">
        <w:t>tatement</w:t>
      </w:r>
      <w:r>
        <w:t>s</w:t>
      </w:r>
      <w:r w:rsidRPr="007D5796">
        <w:t>.</w:t>
      </w:r>
    </w:p>
    <w:p w14:paraId="7E2E0850" w14:textId="77777777" w:rsidR="00364E15" w:rsidRDefault="00364E15" w:rsidP="00364E15">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D11B92">
        <w:rPr>
          <w:b/>
          <w:color w:val="0000EE"/>
        </w:rPr>
        <w:fldChar w:fldCharType="begin"/>
      </w:r>
      <w:r w:rsidRPr="00D11B92">
        <w:rPr>
          <w:b/>
          <w:color w:val="0000EE"/>
        </w:rPr>
        <w:instrText xml:space="preserve"> REF _Ref399756890 \h </w:instrText>
      </w:r>
      <w:r w:rsidR="001F3DC6" w:rsidRPr="00D11B92">
        <w:rPr>
          <w:b/>
          <w:color w:val="0000EE"/>
        </w:rPr>
        <w:instrText xml:space="preserve"> \* MERGEFORMAT </w:instrText>
      </w:r>
      <w:r w:rsidRPr="00D11B92">
        <w:rPr>
          <w:b/>
          <w:color w:val="0000EE"/>
        </w:rPr>
      </w:r>
      <w:r w:rsidRPr="00D11B92">
        <w:rPr>
          <w:b/>
          <w:color w:val="0000EE"/>
        </w:rPr>
        <w:fldChar w:fldCharType="separate"/>
      </w:r>
      <w:r w:rsidR="003700F4" w:rsidRPr="003700F4">
        <w:rPr>
          <w:b/>
          <w:color w:val="0000EE"/>
        </w:rPr>
        <w:t>Table 3</w:t>
      </w:r>
      <w:r w:rsidR="003700F4" w:rsidRPr="003700F4">
        <w:rPr>
          <w:b/>
          <w:color w:val="0000EE"/>
        </w:rPr>
        <w:noBreakHyphen/>
        <w:t>6</w:t>
      </w:r>
      <w:r w:rsidRPr="00D11B92">
        <w:rPr>
          <w:b/>
          <w:color w:val="0000EE"/>
        </w:rPr>
        <w:fldChar w:fldCharType="end"/>
      </w:r>
      <w:r>
        <w:t>.</w:t>
      </w:r>
    </w:p>
    <w:p w14:paraId="4701F0F4" w14:textId="77777777" w:rsidR="00364E15" w:rsidRDefault="00364E15" w:rsidP="00D23A1A">
      <w:pPr>
        <w:pStyle w:val="Caption"/>
      </w:pPr>
      <w:bookmarkStart w:id="129" w:name="_Ref399756890"/>
      <w:r w:rsidRPr="00EC37E0">
        <w:t xml:space="preserve">Table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Table \* ARABIC \s 1 </w:instrText>
      </w:r>
      <w:r w:rsidR="003C23FA">
        <w:fldChar w:fldCharType="separate"/>
      </w:r>
      <w:r w:rsidR="003700F4">
        <w:rPr>
          <w:noProof/>
        </w:rPr>
        <w:t>6</w:t>
      </w:r>
      <w:r w:rsidR="003C23FA">
        <w:rPr>
          <w:noProof/>
        </w:rPr>
        <w:fldChar w:fldCharType="end"/>
      </w:r>
      <w:bookmarkEnd w:id="129"/>
      <w:r w:rsidRPr="00EC37E0">
        <w:t xml:space="preserve">. Properties of the </w:t>
      </w:r>
      <w:r w:rsidRPr="00EC37E0">
        <w:rPr>
          <w:rFonts w:ascii="Courier New" w:hAnsi="Courier New" w:cs="Courier New"/>
        </w:rPr>
        <w:t>TermsOfUseMarkingStructureType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510"/>
        <w:gridCol w:w="1350"/>
        <w:gridCol w:w="6588"/>
      </w:tblGrid>
      <w:tr w:rsidR="00364E15" w:rsidRPr="00693F21" w14:paraId="3BA4C1BB" w14:textId="77777777" w:rsidTr="00D23A1A">
        <w:trPr>
          <w:trHeight w:val="547"/>
        </w:trPr>
        <w:tc>
          <w:tcPr>
            <w:tcW w:w="1728" w:type="dxa"/>
            <w:shd w:val="clear" w:color="auto" w:fill="BFBFBF" w:themeFill="background1" w:themeFillShade="BF"/>
            <w:vAlign w:val="center"/>
          </w:tcPr>
          <w:p w14:paraId="30859F4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113C2A15"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4C271F73" w14:textId="77777777" w:rsidR="00364E15" w:rsidRPr="00693F21" w:rsidRDefault="00364E15" w:rsidP="007A17F1">
            <w:pPr>
              <w:rPr>
                <w:b/>
              </w:rPr>
            </w:pPr>
            <w:r w:rsidRPr="00693F21">
              <w:rPr>
                <w:b/>
              </w:rPr>
              <w:t>Multiplicity</w:t>
            </w:r>
          </w:p>
        </w:tc>
        <w:tc>
          <w:tcPr>
            <w:tcW w:w="6588" w:type="dxa"/>
            <w:shd w:val="clear" w:color="auto" w:fill="BFBFBF" w:themeFill="background1" w:themeFillShade="BF"/>
            <w:vAlign w:val="center"/>
          </w:tcPr>
          <w:p w14:paraId="13EE64FC" w14:textId="77777777" w:rsidR="00364E15" w:rsidRPr="00693F21" w:rsidRDefault="00364E15" w:rsidP="007A17F1">
            <w:pPr>
              <w:rPr>
                <w:b/>
              </w:rPr>
            </w:pPr>
            <w:r w:rsidRPr="00693F21">
              <w:rPr>
                <w:b/>
              </w:rPr>
              <w:t>Description</w:t>
            </w:r>
          </w:p>
        </w:tc>
      </w:tr>
      <w:tr w:rsidR="00364E15" w14:paraId="0C8FF4A1" w14:textId="77777777" w:rsidTr="00D23A1A">
        <w:trPr>
          <w:trHeight w:val="547"/>
        </w:trPr>
        <w:tc>
          <w:tcPr>
            <w:tcW w:w="1728" w:type="dxa"/>
            <w:vAlign w:val="center"/>
          </w:tcPr>
          <w:p w14:paraId="3AA906E3" w14:textId="77777777" w:rsidR="00364E15" w:rsidRPr="00EC37E0" w:rsidRDefault="00364E15" w:rsidP="007A17F1">
            <w:pPr>
              <w:rPr>
                <w:b/>
              </w:rPr>
            </w:pPr>
            <w:r w:rsidRPr="00EC37E0">
              <w:rPr>
                <w:b/>
              </w:rPr>
              <w:t>Terms_Of_Use</w:t>
            </w:r>
          </w:p>
        </w:tc>
        <w:tc>
          <w:tcPr>
            <w:tcW w:w="3510" w:type="dxa"/>
            <w:vAlign w:val="center"/>
          </w:tcPr>
          <w:p w14:paraId="017A1826" w14:textId="77777777" w:rsidR="00364E15" w:rsidRPr="007A1864"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350" w:type="dxa"/>
            <w:vAlign w:val="center"/>
          </w:tcPr>
          <w:p w14:paraId="43FD0993" w14:textId="77777777" w:rsidR="00364E15" w:rsidRPr="00E65B09" w:rsidRDefault="00364E15" w:rsidP="007A17F1">
            <w:pPr>
              <w:jc w:val="center"/>
              <w:rPr>
                <w:sz w:val="22"/>
              </w:rPr>
            </w:pPr>
            <w:r w:rsidRPr="00EC37E0">
              <w:t>1</w:t>
            </w:r>
          </w:p>
        </w:tc>
        <w:tc>
          <w:tcPr>
            <w:tcW w:w="6588" w:type="dxa"/>
          </w:tcPr>
          <w:p w14:paraId="5D6526D7"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Terms_Of_Use</w:t>
            </w:r>
            <w:r w:rsidRPr="00EC37E0">
              <w:rPr>
                <w:rFonts w:cs="Arial"/>
                <w:szCs w:val="22"/>
              </w:rPr>
              <w:t xml:space="preserve"> property specifies the terms of use statement to apply to the structure for which the marking is to be applied.</w:t>
            </w:r>
          </w:p>
        </w:tc>
      </w:tr>
    </w:tbl>
    <w:p w14:paraId="09A874E5" w14:textId="77777777" w:rsidR="00364E15" w:rsidRDefault="00364E15" w:rsidP="00364E15">
      <w:pPr>
        <w:pStyle w:val="Heading3"/>
      </w:pPr>
      <w:bookmarkStart w:id="130" w:name="_Toc421523401"/>
      <w:bookmarkStart w:id="131" w:name="_Toc429574496"/>
      <w:r>
        <w:t xml:space="preserve">Traffic Light Protocol Data </w:t>
      </w:r>
      <w:r w:rsidRPr="00364E15">
        <w:t>Marking</w:t>
      </w:r>
      <w:r>
        <w:t xml:space="preserve"> Data Model v1.2</w:t>
      </w:r>
      <w:bookmarkEnd w:id="130"/>
      <w:bookmarkEnd w:id="131"/>
    </w:p>
    <w:p w14:paraId="1E9935B5" w14:textId="77777777" w:rsidR="00364E15" w:rsidRPr="00F01C50" w:rsidRDefault="00364E15" w:rsidP="00364E15">
      <w:pPr>
        <w:spacing w:after="240"/>
      </w:pPr>
      <w:r>
        <w:t xml:space="preserve">The default extension class for </w:t>
      </w:r>
      <w:r w:rsidRPr="001B5F7D">
        <w:t xml:space="preserve">representing </w:t>
      </w:r>
      <w:r>
        <w:t xml:space="preserve">Traffic Light Protocol Markings in STIX </w:t>
      </w:r>
      <w:r w:rsidR="002237FC">
        <w:t>v1.2.1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6AE234A" w14:textId="77777777" w:rsidR="00364E15" w:rsidRPr="00EC37E0" w:rsidRDefault="00364E15" w:rsidP="00961CBD">
      <w:pPr>
        <w:pStyle w:val="Heading4"/>
      </w:pPr>
      <w:bookmarkStart w:id="132" w:name="_Toc421523402"/>
      <w:bookmarkStart w:id="133" w:name="_Toc429574497"/>
      <w:r w:rsidRPr="00EC37E0">
        <w:t>TLPMarkingStructureType Class</w:t>
      </w:r>
      <w:bookmarkEnd w:id="132"/>
      <w:bookmarkEnd w:id="133"/>
    </w:p>
    <w:p w14:paraId="118CB31D" w14:textId="77777777" w:rsidR="00364E15" w:rsidRDefault="00364E15" w:rsidP="00364E15">
      <w:pPr>
        <w:spacing w:after="240"/>
      </w:pPr>
      <w:r w:rsidRPr="00292E54">
        <w:t xml:space="preserve">The </w:t>
      </w:r>
      <w:r w:rsidRPr="00431CC7">
        <w:rPr>
          <w:rFonts w:ascii="Courier New" w:hAnsi="Courier New" w:cs="Courier New"/>
        </w:rPr>
        <w:t>TLPMarkingStructureType</w:t>
      </w:r>
      <w:r>
        <w:t xml:space="preserve"> class</w:t>
      </w:r>
      <w:r w:rsidRPr="00292E54">
        <w:t xml:space="preserve"> </w:t>
      </w:r>
      <w:r>
        <w:t xml:space="preserve">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w:t>
      </w:r>
      <w:r w:rsidRPr="00292E54">
        <w:t xml:space="preserve"> allows for a </w:t>
      </w:r>
      <w:r>
        <w:t>Traffic Light Protocol d</w:t>
      </w:r>
      <w:r w:rsidRPr="00292E54">
        <w:t xml:space="preserve">esignation </w:t>
      </w:r>
      <w:hyperlink w:anchor="tlp" w:history="1">
        <w:r w:rsidRPr="00BB35CE">
          <w:rPr>
            <w:rStyle w:val="Hyperlink"/>
            <w:b/>
          </w:rPr>
          <w:t>[TLP]</w:t>
        </w:r>
      </w:hyperlink>
      <w:r>
        <w:t xml:space="preserve"> </w:t>
      </w:r>
      <w:r w:rsidRPr="00292E54">
        <w:t xml:space="preserve">to be attached to an identified structure. </w:t>
      </w:r>
      <w:r>
        <w:t xml:space="preserve">It is contained in the </w:t>
      </w:r>
      <w:r>
        <w:rPr>
          <w:rFonts w:ascii="Courier New" w:hAnsi="Courier New" w:cs="Courier New"/>
        </w:rPr>
        <w:t>tlpMarking</w:t>
      </w:r>
      <w:r>
        <w:t xml:space="preserve"> package.</w:t>
      </w:r>
    </w:p>
    <w:p w14:paraId="5DC0224B" w14:textId="77777777" w:rsidR="00364E15" w:rsidRDefault="00364E15" w:rsidP="00364E15">
      <w:pPr>
        <w:spacing w:after="240"/>
      </w:pPr>
      <w:r>
        <w:lastRenderedPageBreak/>
        <w:t>STIX objects</w:t>
      </w:r>
      <w:r w:rsidRPr="00292E54">
        <w:t xml:space="preserve"> may be marked by multiple TLP Marking statements. When this occurs, the </w:t>
      </w:r>
      <w:r>
        <w:t>object</w:t>
      </w:r>
      <w:r w:rsidRPr="00292E54">
        <w:t xml:space="preserve"> should be considered marked at the most restrictive TLP Marking of all TLP Markings that were applied to it. </w:t>
      </w:r>
      <w:r>
        <w:t xml:space="preserve"> </w:t>
      </w:r>
      <w:r w:rsidRPr="00292E54">
        <w:t xml:space="preserve">For example, if </w:t>
      </w:r>
      <w:r>
        <w:t>an object</w:t>
      </w:r>
      <w:r w:rsidRPr="00292E54">
        <w:t xml:space="preserve"> is marked both GREEN and AMBER, the </w:t>
      </w:r>
      <w:r>
        <w:t>object</w:t>
      </w:r>
      <w:r w:rsidRPr="00292E54">
        <w:t xml:space="preserve"> should be considered AMBER.</w:t>
      </w:r>
    </w:p>
    <w:p w14:paraId="2EF09161" w14:textId="77777777" w:rsidR="00364E15" w:rsidRDefault="00364E15" w:rsidP="00364E15">
      <w:pPr>
        <w:spacing w:after="240"/>
      </w:pPr>
      <w:r>
        <w:t xml:space="preserve">The property table for the </w:t>
      </w:r>
      <w:r>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rsidRPr="001F3DC6">
        <w:rPr>
          <w:b/>
          <w:color w:val="0000EE"/>
        </w:rPr>
        <w:fldChar w:fldCharType="begin"/>
      </w:r>
      <w:r w:rsidRPr="001F3DC6">
        <w:rPr>
          <w:b/>
          <w:color w:val="0000EE"/>
        </w:rPr>
        <w:instrText xml:space="preserve"> REF _Ref399757241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7</w:t>
      </w:r>
      <w:r w:rsidRPr="001F3DC6">
        <w:rPr>
          <w:b/>
          <w:color w:val="0000EE"/>
        </w:rPr>
        <w:fldChar w:fldCharType="end"/>
      </w:r>
      <w:r>
        <w:t>.</w:t>
      </w:r>
    </w:p>
    <w:p w14:paraId="5E0612EC" w14:textId="77777777" w:rsidR="00364E15" w:rsidRDefault="00364E15" w:rsidP="00D23A1A">
      <w:pPr>
        <w:pStyle w:val="Caption"/>
      </w:pPr>
      <w:bookmarkStart w:id="134" w:name="_Ref399757241"/>
      <w:r w:rsidRPr="00EC37E0">
        <w:t xml:space="preserve">Table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Table \* ARABIC \s 1 </w:instrText>
      </w:r>
      <w:r w:rsidR="003C23FA">
        <w:fldChar w:fldCharType="separate"/>
      </w:r>
      <w:r w:rsidR="003700F4">
        <w:rPr>
          <w:noProof/>
        </w:rPr>
        <w:t>7</w:t>
      </w:r>
      <w:r w:rsidR="003C23FA">
        <w:rPr>
          <w:noProof/>
        </w:rPr>
        <w:fldChar w:fldCharType="end"/>
      </w:r>
      <w:bookmarkEnd w:id="134"/>
      <w:r w:rsidRPr="00EC37E0">
        <w:t xml:space="preserve">. Properties of the </w:t>
      </w:r>
      <w:r w:rsidRPr="00EC37E0">
        <w:rPr>
          <w:rFonts w:ascii="Courier New" w:hAnsi="Courier New" w:cs="Courier New"/>
        </w:rPr>
        <w:t>TLPMarkingStructureType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364E15" w:rsidRPr="00693F21" w14:paraId="1D8D75F8" w14:textId="77777777" w:rsidTr="007A17F1">
        <w:trPr>
          <w:trHeight w:val="547"/>
        </w:trPr>
        <w:tc>
          <w:tcPr>
            <w:tcW w:w="1615" w:type="dxa"/>
            <w:shd w:val="clear" w:color="auto" w:fill="BFBFBF" w:themeFill="background1" w:themeFillShade="BF"/>
            <w:vAlign w:val="center"/>
          </w:tcPr>
          <w:p w14:paraId="2A10DC06" w14:textId="77777777" w:rsidR="00364E15" w:rsidRPr="00693F21" w:rsidRDefault="00364E15" w:rsidP="007A17F1">
            <w:pPr>
              <w:rPr>
                <w:b/>
              </w:rPr>
            </w:pPr>
            <w:r>
              <w:rPr>
                <w:b/>
              </w:rPr>
              <w:t>Name</w:t>
            </w:r>
          </w:p>
        </w:tc>
        <w:tc>
          <w:tcPr>
            <w:tcW w:w="3263" w:type="dxa"/>
            <w:shd w:val="clear" w:color="auto" w:fill="BFBFBF" w:themeFill="background1" w:themeFillShade="BF"/>
            <w:vAlign w:val="center"/>
          </w:tcPr>
          <w:p w14:paraId="63D5A86C"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16AB13B3" w14:textId="77777777" w:rsidR="00364E15" w:rsidRPr="00693F21" w:rsidRDefault="00364E15" w:rsidP="007A17F1">
            <w:pPr>
              <w:rPr>
                <w:b/>
              </w:rPr>
            </w:pPr>
            <w:r w:rsidRPr="00693F21">
              <w:rPr>
                <w:b/>
              </w:rPr>
              <w:t>Multiplicity</w:t>
            </w:r>
          </w:p>
        </w:tc>
        <w:tc>
          <w:tcPr>
            <w:tcW w:w="6858" w:type="dxa"/>
            <w:shd w:val="clear" w:color="auto" w:fill="BFBFBF" w:themeFill="background1" w:themeFillShade="BF"/>
            <w:vAlign w:val="center"/>
          </w:tcPr>
          <w:p w14:paraId="3C1F730C" w14:textId="77777777" w:rsidR="00364E15" w:rsidRPr="00693F21" w:rsidRDefault="00364E15" w:rsidP="007A17F1">
            <w:pPr>
              <w:rPr>
                <w:b/>
              </w:rPr>
            </w:pPr>
            <w:r w:rsidRPr="00693F21">
              <w:rPr>
                <w:b/>
              </w:rPr>
              <w:t>Description</w:t>
            </w:r>
          </w:p>
        </w:tc>
      </w:tr>
      <w:tr w:rsidR="00364E15" w14:paraId="57E21546" w14:textId="77777777" w:rsidTr="007A17F1">
        <w:trPr>
          <w:trHeight w:val="547"/>
        </w:trPr>
        <w:tc>
          <w:tcPr>
            <w:tcW w:w="1615" w:type="dxa"/>
            <w:vAlign w:val="center"/>
          </w:tcPr>
          <w:p w14:paraId="56F36011" w14:textId="77777777" w:rsidR="00364E15" w:rsidRPr="00EC37E0" w:rsidRDefault="00364E15" w:rsidP="007A17F1">
            <w:pPr>
              <w:rPr>
                <w:b/>
              </w:rPr>
            </w:pPr>
            <w:r w:rsidRPr="00EC37E0">
              <w:rPr>
                <w:b/>
              </w:rPr>
              <w:t>color</w:t>
            </w:r>
          </w:p>
        </w:tc>
        <w:tc>
          <w:tcPr>
            <w:tcW w:w="3263" w:type="dxa"/>
            <w:vAlign w:val="center"/>
          </w:tcPr>
          <w:p w14:paraId="51B95620" w14:textId="77777777" w:rsidR="00364E15" w:rsidRPr="00127BD9" w:rsidRDefault="00364E15" w:rsidP="007A17F1">
            <w:pPr>
              <w:rPr>
                <w:rFonts w:ascii="Courier New" w:hAnsi="Courier New" w:cs="Courier New"/>
              </w:rPr>
            </w:pPr>
            <w:r w:rsidRPr="00A46955">
              <w:rPr>
                <w:rFonts w:ascii="Courier New" w:hAnsi="Courier New" w:cs="Courier New"/>
              </w:rPr>
              <w:t>tlp_marking</w:t>
            </w:r>
            <w:r>
              <w:rPr>
                <w:rFonts w:ascii="Courier New" w:hAnsi="Courier New" w:cs="Courier New"/>
                <w:b/>
              </w:rPr>
              <w:t>:</w:t>
            </w:r>
            <w:r w:rsidRPr="00127BD9">
              <w:rPr>
                <w:rFonts w:ascii="Courier New" w:hAnsi="Courier New" w:cs="Courier New"/>
              </w:rPr>
              <w:t>TLPColorEnum</w:t>
            </w:r>
          </w:p>
        </w:tc>
        <w:tc>
          <w:tcPr>
            <w:tcW w:w="1440" w:type="dxa"/>
            <w:vAlign w:val="center"/>
          </w:tcPr>
          <w:p w14:paraId="4E29DD52" w14:textId="77777777" w:rsidR="00364E15" w:rsidRPr="00E65B09" w:rsidRDefault="00364E15" w:rsidP="007A17F1">
            <w:pPr>
              <w:jc w:val="center"/>
              <w:rPr>
                <w:sz w:val="22"/>
              </w:rPr>
            </w:pPr>
            <w:r w:rsidRPr="00EC37E0">
              <w:t>0..1</w:t>
            </w:r>
          </w:p>
        </w:tc>
        <w:tc>
          <w:tcPr>
            <w:tcW w:w="6858" w:type="dxa"/>
          </w:tcPr>
          <w:p w14:paraId="371C688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color</w:t>
            </w:r>
            <w:r w:rsidRPr="00EC37E0">
              <w:rPr>
                <w:rFonts w:cs="Arial"/>
                <w:szCs w:val="22"/>
              </w:rPr>
              <w:t xml:space="preserve"> property specifies the TLP color designation of the marked structure.</w:t>
            </w:r>
          </w:p>
        </w:tc>
      </w:tr>
    </w:tbl>
    <w:p w14:paraId="1756F44D" w14:textId="77777777" w:rsidR="00364E15" w:rsidRPr="00EC37E0" w:rsidRDefault="00364E15" w:rsidP="00961CBD">
      <w:pPr>
        <w:pStyle w:val="Heading4"/>
      </w:pPr>
      <w:bookmarkStart w:id="135" w:name="_Toc421523403"/>
      <w:bookmarkStart w:id="136" w:name="_Toc429574498"/>
      <w:r w:rsidRPr="00EC37E0">
        <w:t>TLPColorEnum Enumeration</w:t>
      </w:r>
      <w:bookmarkEnd w:id="135"/>
      <w:bookmarkEnd w:id="136"/>
    </w:p>
    <w:p w14:paraId="7DE6E797" w14:textId="77777777" w:rsidR="00364E15" w:rsidRDefault="00364E15" w:rsidP="00364E15">
      <w:pPr>
        <w:spacing w:after="240"/>
      </w:pPr>
      <w:r w:rsidRPr="00270F3E">
        <w:t xml:space="preserve">The </w:t>
      </w:r>
      <w:r w:rsidRPr="00127BD9">
        <w:rPr>
          <w:rFonts w:ascii="Courier New" w:hAnsi="Courier New" w:cs="Courier New"/>
        </w:rPr>
        <w:t>TLPColorEnum</w:t>
      </w:r>
      <w:r>
        <w:t xml:space="preserve"> enumeration is an inventory of all possible</w:t>
      </w:r>
      <w:r w:rsidRPr="00270F3E">
        <w:t xml:space="preserve"> </w:t>
      </w:r>
      <w:r>
        <w:t xml:space="preserve">Traffic Light Protocol </w:t>
      </w:r>
      <w:r w:rsidRPr="00270F3E">
        <w:t>color designation</w:t>
      </w:r>
      <w:r>
        <w:t>s</w:t>
      </w:r>
      <w:r w:rsidRPr="00270F3E">
        <w:t xml:space="preserve"> of the marked structure.</w:t>
      </w:r>
      <w:r>
        <w:t xml:space="preserve"> It is contained in the </w:t>
      </w:r>
      <w:r>
        <w:rPr>
          <w:rFonts w:ascii="Courier New" w:hAnsi="Courier New" w:cs="Courier New"/>
        </w:rPr>
        <w:t>tlpMarking</w:t>
      </w:r>
      <w:r>
        <w:t xml:space="preserve"> package.</w:t>
      </w:r>
    </w:p>
    <w:p w14:paraId="1E4F7FD9" w14:textId="77777777" w:rsidR="00364E15" w:rsidRDefault="00364E15" w:rsidP="00D23A1A">
      <w:pPr>
        <w:pStyle w:val="Caption"/>
      </w:pPr>
      <w:bookmarkStart w:id="137" w:name="_Ref395084581"/>
      <w:r w:rsidRPr="00EC37E0">
        <w:t xml:space="preserve">Table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Table \* ARABIC \s 1 </w:instrText>
      </w:r>
      <w:r w:rsidR="003C23FA">
        <w:fldChar w:fldCharType="separate"/>
      </w:r>
      <w:r w:rsidR="003700F4">
        <w:rPr>
          <w:noProof/>
        </w:rPr>
        <w:t>8</w:t>
      </w:r>
      <w:r w:rsidR="003C23FA">
        <w:rPr>
          <w:noProof/>
        </w:rPr>
        <w:fldChar w:fldCharType="end"/>
      </w:r>
      <w:bookmarkEnd w:id="137"/>
      <w:r w:rsidRPr="00EC37E0">
        <w:t xml:space="preserve">. Values of the </w:t>
      </w:r>
      <w:r w:rsidRPr="00EC37E0">
        <w:rPr>
          <w:rFonts w:ascii="Courier New" w:hAnsi="Courier New" w:cs="Courier New"/>
        </w:rPr>
        <w:t>TLPColorEnum</w:t>
      </w:r>
      <w:r w:rsidRPr="00EC37E0">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364E15" w:rsidRPr="00693F21" w14:paraId="1DEC9EFF" w14:textId="77777777" w:rsidTr="007A17F1">
        <w:trPr>
          <w:trHeight w:val="547"/>
          <w:jc w:val="center"/>
        </w:trPr>
        <w:tc>
          <w:tcPr>
            <w:tcW w:w="1705" w:type="dxa"/>
            <w:shd w:val="clear" w:color="auto" w:fill="BFBFBF" w:themeFill="background1" w:themeFillShade="BF"/>
            <w:vAlign w:val="center"/>
          </w:tcPr>
          <w:p w14:paraId="6AE86233" w14:textId="77777777" w:rsidR="00364E15" w:rsidRPr="00693F21" w:rsidRDefault="00364E15" w:rsidP="007A17F1">
            <w:pPr>
              <w:keepNext/>
              <w:keepLines/>
              <w:rPr>
                <w:b/>
              </w:rPr>
            </w:pPr>
            <w:r>
              <w:rPr>
                <w:b/>
              </w:rPr>
              <w:t>Enumeration Literal</w:t>
            </w:r>
          </w:p>
        </w:tc>
        <w:tc>
          <w:tcPr>
            <w:tcW w:w="8820" w:type="dxa"/>
            <w:shd w:val="clear" w:color="auto" w:fill="BFBFBF" w:themeFill="background1" w:themeFillShade="BF"/>
            <w:vAlign w:val="center"/>
          </w:tcPr>
          <w:p w14:paraId="700C2B78" w14:textId="77777777" w:rsidR="00364E15" w:rsidRPr="00693F21" w:rsidRDefault="00364E15" w:rsidP="007A17F1">
            <w:pPr>
              <w:keepNext/>
              <w:keepLines/>
              <w:rPr>
                <w:b/>
              </w:rPr>
            </w:pPr>
            <w:r w:rsidRPr="00693F21">
              <w:rPr>
                <w:b/>
              </w:rPr>
              <w:t>Description</w:t>
            </w:r>
          </w:p>
        </w:tc>
      </w:tr>
      <w:tr w:rsidR="00364E15" w14:paraId="11D796D5" w14:textId="77777777" w:rsidTr="007A17F1">
        <w:trPr>
          <w:trHeight w:val="547"/>
          <w:jc w:val="center"/>
        </w:trPr>
        <w:tc>
          <w:tcPr>
            <w:tcW w:w="1705" w:type="dxa"/>
            <w:vAlign w:val="center"/>
          </w:tcPr>
          <w:p w14:paraId="199C4E9E" w14:textId="77777777" w:rsidR="00364E15" w:rsidRPr="008D6A3A" w:rsidRDefault="00364E15" w:rsidP="007A17F1">
            <w:pPr>
              <w:keepNext/>
              <w:keepLines/>
              <w:rPr>
                <w:b/>
                <w:sz w:val="22"/>
              </w:rPr>
            </w:pPr>
            <w:r w:rsidRPr="00EC37E0">
              <w:rPr>
                <w:b/>
              </w:rPr>
              <w:t>RED</w:t>
            </w:r>
          </w:p>
        </w:tc>
        <w:tc>
          <w:tcPr>
            <w:tcW w:w="8820" w:type="dxa"/>
            <w:vAlign w:val="center"/>
          </w:tcPr>
          <w:p w14:paraId="1C80BCCC" w14:textId="77777777" w:rsidR="00364E15" w:rsidRPr="00EC37E0" w:rsidRDefault="00364E15" w:rsidP="007A17F1">
            <w:r w:rsidRPr="00EC37E0">
              <w:rPr>
                <w:rFonts w:cs="Arial"/>
                <w:szCs w:val="22"/>
              </w:rPr>
              <w:t xml:space="preserve">The </w:t>
            </w:r>
            <w:r w:rsidRPr="00EC37E0">
              <w:rPr>
                <w:rFonts w:ascii="Courier New" w:hAnsi="Courier New" w:cs="Courier New"/>
                <w:szCs w:val="22"/>
              </w:rPr>
              <w:t>RED</w:t>
            </w:r>
            <w:r w:rsidRPr="00EC37E0">
              <w:rPr>
                <w:rFonts w:cs="Arial"/>
                <w:szCs w:val="22"/>
              </w:rPr>
              <w:t xml:space="preserve"> value specifies that information cannot be effectively acted upon by additional parties, and could lead to impacts on a party's privacy, reputation, or operations if misused.</w:t>
            </w:r>
          </w:p>
        </w:tc>
      </w:tr>
      <w:tr w:rsidR="00364E15" w14:paraId="06A031BA" w14:textId="77777777" w:rsidTr="007A17F1">
        <w:trPr>
          <w:trHeight w:val="547"/>
          <w:jc w:val="center"/>
        </w:trPr>
        <w:tc>
          <w:tcPr>
            <w:tcW w:w="1705" w:type="dxa"/>
            <w:vAlign w:val="center"/>
          </w:tcPr>
          <w:p w14:paraId="16C2301D" w14:textId="77777777" w:rsidR="00364E15" w:rsidRDefault="00364E15" w:rsidP="007A17F1">
            <w:pPr>
              <w:keepNext/>
              <w:keepLines/>
              <w:rPr>
                <w:b/>
                <w:sz w:val="22"/>
              </w:rPr>
            </w:pPr>
            <w:r w:rsidRPr="00EC37E0">
              <w:rPr>
                <w:b/>
              </w:rPr>
              <w:t>AMBER</w:t>
            </w:r>
          </w:p>
        </w:tc>
        <w:tc>
          <w:tcPr>
            <w:tcW w:w="8820" w:type="dxa"/>
            <w:vAlign w:val="center"/>
          </w:tcPr>
          <w:p w14:paraId="32BC8DFF"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AMBER</w:t>
            </w:r>
            <w:r w:rsidRPr="00EC37E0">
              <w:rPr>
                <w:rFonts w:cs="Arial"/>
                <w:szCs w:val="22"/>
              </w:rPr>
              <w:t xml:space="preserve"> value specifies that </w:t>
            </w:r>
            <w:r w:rsidRPr="00EC37E0">
              <w:rPr>
                <w:rFonts w:cs="Arial"/>
                <w:color w:val="333333"/>
                <w:szCs w:val="22"/>
              </w:rPr>
              <w:t>information requires support to be effectively acted upon, but carries risks to privacy, reputation, or operations if shared outside of the organizations involved.</w:t>
            </w:r>
          </w:p>
        </w:tc>
      </w:tr>
      <w:tr w:rsidR="00364E15" w14:paraId="62C4AAB4" w14:textId="77777777" w:rsidTr="007A17F1">
        <w:trPr>
          <w:trHeight w:val="547"/>
          <w:jc w:val="center"/>
        </w:trPr>
        <w:tc>
          <w:tcPr>
            <w:tcW w:w="1705" w:type="dxa"/>
            <w:vAlign w:val="center"/>
          </w:tcPr>
          <w:p w14:paraId="4AA067FD" w14:textId="77777777" w:rsidR="00364E15" w:rsidRDefault="00364E15" w:rsidP="007A17F1">
            <w:pPr>
              <w:keepNext/>
              <w:keepLines/>
              <w:rPr>
                <w:b/>
                <w:sz w:val="22"/>
              </w:rPr>
            </w:pPr>
            <w:r w:rsidRPr="00EC37E0">
              <w:rPr>
                <w:b/>
              </w:rPr>
              <w:t>GREEN</w:t>
            </w:r>
          </w:p>
        </w:tc>
        <w:tc>
          <w:tcPr>
            <w:tcW w:w="8820" w:type="dxa"/>
            <w:vAlign w:val="center"/>
          </w:tcPr>
          <w:p w14:paraId="06C23054"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GREEN</w:t>
            </w:r>
            <w:r w:rsidRPr="00EC37E0">
              <w:rPr>
                <w:rFonts w:cs="Arial"/>
                <w:szCs w:val="22"/>
              </w:rPr>
              <w:t xml:space="preserve"> value specifies that </w:t>
            </w:r>
            <w:r w:rsidRPr="00EC37E0">
              <w:rPr>
                <w:rFonts w:cs="Arial"/>
                <w:color w:val="333333"/>
                <w:szCs w:val="22"/>
              </w:rPr>
              <w:t>information is useful for the awareness of all participating organizations as well as with peers within the broader community or sector.</w:t>
            </w:r>
          </w:p>
        </w:tc>
      </w:tr>
      <w:tr w:rsidR="00364E15" w14:paraId="08DD6433" w14:textId="77777777" w:rsidTr="007A17F1">
        <w:trPr>
          <w:trHeight w:val="547"/>
          <w:jc w:val="center"/>
        </w:trPr>
        <w:tc>
          <w:tcPr>
            <w:tcW w:w="1705" w:type="dxa"/>
            <w:vAlign w:val="center"/>
          </w:tcPr>
          <w:p w14:paraId="2DD5B154" w14:textId="77777777" w:rsidR="00364E15" w:rsidRDefault="00364E15" w:rsidP="007A17F1">
            <w:pPr>
              <w:keepNext/>
              <w:keepLines/>
              <w:rPr>
                <w:b/>
                <w:sz w:val="22"/>
              </w:rPr>
            </w:pPr>
            <w:r w:rsidRPr="00EC37E0">
              <w:rPr>
                <w:b/>
              </w:rPr>
              <w:t>WHITE</w:t>
            </w:r>
          </w:p>
        </w:tc>
        <w:tc>
          <w:tcPr>
            <w:tcW w:w="8820" w:type="dxa"/>
            <w:vAlign w:val="center"/>
          </w:tcPr>
          <w:p w14:paraId="7A00B99B"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WHITE</w:t>
            </w:r>
            <w:r w:rsidRPr="00EC37E0">
              <w:rPr>
                <w:rFonts w:cs="Arial"/>
                <w:szCs w:val="22"/>
              </w:rPr>
              <w:t xml:space="preserve"> value specifies that </w:t>
            </w:r>
            <w:r w:rsidRPr="00EC37E0">
              <w:rPr>
                <w:rFonts w:cs="Arial"/>
                <w:color w:val="333333"/>
                <w:szCs w:val="22"/>
              </w:rPr>
              <w:t>information carries minimal or no foreseeable risk of misuse, in accordance with applicable rules and procedures for public release.</w:t>
            </w:r>
          </w:p>
        </w:tc>
      </w:tr>
    </w:tbl>
    <w:p w14:paraId="3059B9CB" w14:textId="77777777" w:rsidR="00364E15" w:rsidRDefault="00364E15" w:rsidP="00364E15">
      <w:pPr>
        <w:pStyle w:val="Heading2"/>
      </w:pPr>
      <w:bookmarkStart w:id="138" w:name="_Toc421523404"/>
      <w:bookmarkStart w:id="139" w:name="_Toc429574499"/>
      <w:r>
        <w:t xml:space="preserve">Generic </w:t>
      </w:r>
      <w:r w:rsidRPr="00364E15">
        <w:t>Structured</w:t>
      </w:r>
      <w:r>
        <w:t xml:space="preserve"> COA Data M</w:t>
      </w:r>
      <w:r w:rsidRPr="00364E15">
        <w:t>o</w:t>
      </w:r>
      <w:r>
        <w:t>del v1.2</w:t>
      </w:r>
      <w:bookmarkEnd w:id="138"/>
      <w:bookmarkEnd w:id="139"/>
    </w:p>
    <w:p w14:paraId="7D395C3C" w14:textId="77777777" w:rsidR="00364E15" w:rsidRDefault="00364E15" w:rsidP="00364E15">
      <w:pPr>
        <w:spacing w:after="240"/>
      </w:pPr>
      <w:r>
        <w:t xml:space="preserve">The default class for expressing Course of Action (COA) information in STIX </w:t>
      </w:r>
      <w:r w:rsidR="002237FC">
        <w:t>v1.2.1</w:t>
      </w:r>
      <w:r>
        <w:t xml:space="preserve"> is the </w:t>
      </w:r>
      <w:r>
        <w:rPr>
          <w:rFonts w:ascii="Courier New" w:hAnsi="Courier New" w:cs="Courier New"/>
        </w:rPr>
        <w:t>GenericStructuredCOAType</w:t>
      </w:r>
      <w:r w:rsidRPr="008A288A">
        <w:t xml:space="preserve"> </w:t>
      </w:r>
      <w:r>
        <w:t>class defined below.</w:t>
      </w:r>
    </w:p>
    <w:p w14:paraId="1C94728B" w14:textId="77777777" w:rsidR="00364E15" w:rsidRDefault="00364E15" w:rsidP="00364E15">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t>their native format</w:t>
      </w:r>
      <w:r w:rsidRPr="008A3675">
        <w:t xml:space="preserve">. </w:t>
      </w:r>
    </w:p>
    <w:p w14:paraId="05FB0502" w14:textId="77777777" w:rsidR="00364E15" w:rsidRPr="006A50D4" w:rsidRDefault="00364E15" w:rsidP="00364E15">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09FBCE49" w14:textId="77777777" w:rsidR="00364E15" w:rsidRDefault="00364E15" w:rsidP="00364E15">
      <w:pPr>
        <w:pStyle w:val="Heading3"/>
      </w:pPr>
      <w:bookmarkStart w:id="140" w:name="_Toc421523405"/>
      <w:bookmarkStart w:id="141" w:name="_Toc429574500"/>
      <w:r w:rsidRPr="00364E15">
        <w:t>GenericStructuredCOAType</w:t>
      </w:r>
      <w:bookmarkEnd w:id="140"/>
      <w:bookmarkEnd w:id="141"/>
    </w:p>
    <w:p w14:paraId="1C256E9C" w14:textId="77777777" w:rsidR="00364E15" w:rsidRDefault="00364E15" w:rsidP="00364E15">
      <w:pPr>
        <w:spacing w:after="240"/>
      </w:pPr>
      <w:r w:rsidRPr="001D6B07">
        <w:t xml:space="preserve">The </w:t>
      </w:r>
      <w:r w:rsidRPr="001D6B07">
        <w:rPr>
          <w:rFonts w:ascii="Courier New" w:hAnsi="Courier New" w:cs="Courier New"/>
        </w:rPr>
        <w:t>GenericStructuredCOAType</w:t>
      </w:r>
      <w:r w:rsidRPr="001D6B07">
        <w:t xml:space="preserve"> </w:t>
      </w:r>
      <w:r>
        <w:t xml:space="preserve">class extends the Course of Action </w:t>
      </w:r>
      <w:r>
        <w:rPr>
          <w:rFonts w:ascii="Courier New" w:hAnsi="Courier New" w:cs="Courier New"/>
        </w:rPr>
        <w:t>StructuredCOA</w:t>
      </w:r>
      <w:r w:rsidRPr="007A1864">
        <w:rPr>
          <w:rFonts w:ascii="Courier New" w:hAnsi="Courier New" w:cs="Courier New"/>
        </w:rPr>
        <w:t>Type</w:t>
      </w:r>
      <w:r>
        <w:t xml:space="preserve"> class and belongs to the </w:t>
      </w:r>
      <w:r>
        <w:rPr>
          <w:rFonts w:ascii="Courier New" w:hAnsi="Courier New" w:cs="Courier New"/>
        </w:rPr>
        <w:t>genericStructuredCOA</w:t>
      </w:r>
      <w:r>
        <w:t xml:space="preserve"> package. It</w:t>
      </w:r>
      <w:r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Pr="00C418A4">
        <w:t xml:space="preserve"> </w:t>
      </w:r>
      <w:r>
        <w:t xml:space="preserve">The UML diagram corresponding to the </w:t>
      </w:r>
      <w:r w:rsidRPr="005B12B0">
        <w:rPr>
          <w:rFonts w:ascii="Courier New" w:hAnsi="Courier New" w:cs="Courier New"/>
        </w:rPr>
        <w:t>Generic</w:t>
      </w:r>
      <w:r>
        <w:rPr>
          <w:rFonts w:ascii="Courier New" w:hAnsi="Courier New" w:cs="Courier New"/>
        </w:rPr>
        <w:t>StructuredCOA</w:t>
      </w:r>
      <w:r w:rsidRPr="005B12B0">
        <w:rPr>
          <w:rFonts w:ascii="Courier New" w:hAnsi="Courier New" w:cs="Courier New"/>
        </w:rPr>
        <w:t>Type</w:t>
      </w:r>
      <w:r w:rsidRPr="005B12B0">
        <w:t xml:space="preserve"> class</w:t>
      </w:r>
      <w:r>
        <w:t xml:space="preserve"> is shown in </w:t>
      </w:r>
      <w:r w:rsidRPr="001F3DC6">
        <w:rPr>
          <w:b/>
          <w:color w:val="0000EE"/>
        </w:rPr>
        <w:fldChar w:fldCharType="begin"/>
      </w:r>
      <w:r w:rsidRPr="001F3DC6">
        <w:rPr>
          <w:b/>
          <w:color w:val="0000EE"/>
        </w:rPr>
        <w:instrText xml:space="preserve"> REF _Ref418584662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6</w:t>
      </w:r>
      <w:r w:rsidRPr="001F3DC6">
        <w:rPr>
          <w:b/>
          <w:color w:val="0000EE"/>
        </w:rPr>
        <w:fldChar w:fldCharType="end"/>
      </w:r>
      <w:r>
        <w:t>.</w:t>
      </w:r>
    </w:p>
    <w:p w14:paraId="631110F7" w14:textId="77777777" w:rsidR="00364E15" w:rsidRDefault="00364E15" w:rsidP="00364E15">
      <w:pPr>
        <w:keepNext/>
        <w:spacing w:after="120"/>
        <w:jc w:val="center"/>
      </w:pPr>
      <w:r w:rsidRPr="0099034D">
        <w:t xml:space="preserve"> </w:t>
      </w:r>
    </w:p>
    <w:p w14:paraId="20C4B9B6" w14:textId="77777777" w:rsidR="00364E15" w:rsidRDefault="00364E15" w:rsidP="00364E15">
      <w:pPr>
        <w:keepNext/>
        <w:spacing w:after="120"/>
        <w:jc w:val="center"/>
      </w:pPr>
      <w:r w:rsidRPr="0075203E">
        <w:rPr>
          <w:noProof/>
        </w:rPr>
        <w:drawing>
          <wp:inline distT="0" distB="0" distL="0" distR="0" wp14:anchorId="5A2BCE4E" wp14:editId="5D965AB4">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43450" cy="2447925"/>
                    </a:xfrm>
                    <a:prstGeom prst="rect">
                      <a:avLst/>
                    </a:prstGeom>
                  </pic:spPr>
                </pic:pic>
              </a:graphicData>
            </a:graphic>
          </wp:inline>
        </w:drawing>
      </w:r>
    </w:p>
    <w:p w14:paraId="361536C3" w14:textId="77777777" w:rsidR="00364E15" w:rsidRPr="00EC37E0" w:rsidRDefault="00364E15" w:rsidP="00D23A1A">
      <w:pPr>
        <w:pStyle w:val="Caption"/>
      </w:pPr>
      <w:bookmarkStart w:id="142" w:name="_Ref418584662"/>
      <w:r w:rsidRPr="00EC37E0">
        <w:t xml:space="preserve">Figure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Figure \* ARABIC \s 1 </w:instrText>
      </w:r>
      <w:r w:rsidR="003C23FA">
        <w:fldChar w:fldCharType="separate"/>
      </w:r>
      <w:r w:rsidR="003700F4">
        <w:rPr>
          <w:noProof/>
        </w:rPr>
        <w:t>6</w:t>
      </w:r>
      <w:r w:rsidR="003C23FA">
        <w:rPr>
          <w:noProof/>
        </w:rPr>
        <w:fldChar w:fldCharType="end"/>
      </w:r>
      <w:bookmarkEnd w:id="142"/>
      <w:r w:rsidRPr="00EC37E0">
        <w:t xml:space="preserve">. UML diagram of </w:t>
      </w:r>
      <w:r w:rsidRPr="00EC37E0">
        <w:rPr>
          <w:rFonts w:ascii="Courier New" w:hAnsi="Courier New" w:cs="Courier New"/>
        </w:rPr>
        <w:t>GenericStructuredCOAType</w:t>
      </w:r>
      <w:r w:rsidRPr="00EC37E0">
        <w:t xml:space="preserve"> class</w:t>
      </w:r>
    </w:p>
    <w:p w14:paraId="66E2A0CB" w14:textId="77777777" w:rsidR="00364E15" w:rsidRDefault="00364E15" w:rsidP="00364E15">
      <w:pPr>
        <w:spacing w:after="240"/>
      </w:pPr>
      <w:r>
        <w:t xml:space="preserve">The property table for the </w:t>
      </w:r>
      <w:r w:rsidRPr="001D6B07">
        <w:rPr>
          <w:rFonts w:ascii="Courier New" w:hAnsi="Courier New" w:cs="Courier New"/>
        </w:rPr>
        <w:t>GenericStructuredCOAType</w:t>
      </w:r>
      <w:r w:rsidRPr="001D6B07">
        <w:t xml:space="preserve"> </w:t>
      </w:r>
      <w:r>
        <w:t xml:space="preserve">class is given in </w:t>
      </w:r>
      <w:r w:rsidRPr="001F3DC6">
        <w:rPr>
          <w:b/>
          <w:color w:val="0000EE"/>
        </w:rPr>
        <w:fldChar w:fldCharType="begin"/>
      </w:r>
      <w:r w:rsidRPr="001F3DC6">
        <w:rPr>
          <w:b/>
          <w:color w:val="0000EE"/>
        </w:rPr>
        <w:instrText xml:space="preserve"> REF _Ref399759421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9</w:t>
      </w:r>
      <w:r w:rsidRPr="001F3DC6">
        <w:rPr>
          <w:b/>
          <w:color w:val="0000EE"/>
        </w:rPr>
        <w:fldChar w:fldCharType="end"/>
      </w:r>
      <w:r>
        <w:t>.</w:t>
      </w:r>
    </w:p>
    <w:p w14:paraId="1F3F704D" w14:textId="77777777" w:rsidR="00364E15" w:rsidRDefault="00364E15" w:rsidP="00137B9D">
      <w:pPr>
        <w:pStyle w:val="Caption"/>
      </w:pPr>
      <w:bookmarkStart w:id="143" w:name="_Ref399759421"/>
      <w:r w:rsidRPr="00EC37E0">
        <w:lastRenderedPageBreak/>
        <w:t xml:space="preserve">Table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Table \* ARABIC \s 1 </w:instrText>
      </w:r>
      <w:r w:rsidR="003C23FA">
        <w:fldChar w:fldCharType="separate"/>
      </w:r>
      <w:r w:rsidR="003700F4">
        <w:rPr>
          <w:noProof/>
        </w:rPr>
        <w:t>9</w:t>
      </w:r>
      <w:r w:rsidR="003C23FA">
        <w:rPr>
          <w:noProof/>
        </w:rPr>
        <w:fldChar w:fldCharType="end"/>
      </w:r>
      <w:bookmarkEnd w:id="143"/>
      <w:r w:rsidRPr="00EC37E0">
        <w:t xml:space="preserve">. Properties of the </w:t>
      </w:r>
      <w:r w:rsidRPr="00EC37E0">
        <w:rPr>
          <w:rFonts w:ascii="Courier New" w:hAnsi="Courier New" w:cs="Courier New"/>
        </w:rPr>
        <w:t>GenericStructuredCOAType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364E15" w:rsidRPr="00693F21" w14:paraId="6CBD685C" w14:textId="77777777" w:rsidTr="007A17F1">
        <w:trPr>
          <w:trHeight w:val="547"/>
        </w:trPr>
        <w:tc>
          <w:tcPr>
            <w:tcW w:w="2065" w:type="dxa"/>
            <w:shd w:val="clear" w:color="auto" w:fill="BFBFBF" w:themeFill="background1" w:themeFillShade="BF"/>
            <w:vAlign w:val="center"/>
          </w:tcPr>
          <w:p w14:paraId="5FC40AAB" w14:textId="77777777" w:rsidR="00364E15" w:rsidRPr="00693F21" w:rsidRDefault="00364E15" w:rsidP="00137B9D">
            <w:pPr>
              <w:keepNext/>
              <w:keepLines/>
              <w:rPr>
                <w:b/>
              </w:rPr>
            </w:pPr>
            <w:r>
              <w:rPr>
                <w:b/>
              </w:rPr>
              <w:t>Name</w:t>
            </w:r>
          </w:p>
        </w:tc>
        <w:tc>
          <w:tcPr>
            <w:tcW w:w="3870" w:type="dxa"/>
            <w:shd w:val="clear" w:color="auto" w:fill="BFBFBF" w:themeFill="background1" w:themeFillShade="BF"/>
            <w:vAlign w:val="center"/>
          </w:tcPr>
          <w:p w14:paraId="7EDA3402" w14:textId="77777777" w:rsidR="00364E15" w:rsidRPr="00693F21" w:rsidRDefault="00364E15" w:rsidP="00137B9D">
            <w:pPr>
              <w:keepNext/>
              <w:keepLines/>
              <w:rPr>
                <w:b/>
              </w:rPr>
            </w:pPr>
            <w:r w:rsidRPr="00693F21">
              <w:rPr>
                <w:b/>
              </w:rPr>
              <w:t>Type</w:t>
            </w:r>
          </w:p>
        </w:tc>
        <w:tc>
          <w:tcPr>
            <w:tcW w:w="1530" w:type="dxa"/>
            <w:shd w:val="clear" w:color="auto" w:fill="BFBFBF" w:themeFill="background1" w:themeFillShade="BF"/>
            <w:vAlign w:val="center"/>
          </w:tcPr>
          <w:p w14:paraId="140A3487" w14:textId="77777777" w:rsidR="00364E15" w:rsidRPr="00693F21" w:rsidRDefault="00364E15" w:rsidP="00137B9D">
            <w:pPr>
              <w:keepNext/>
              <w:keepLines/>
              <w:rPr>
                <w:b/>
              </w:rPr>
            </w:pPr>
            <w:r w:rsidRPr="00693F21">
              <w:rPr>
                <w:b/>
              </w:rPr>
              <w:t>Multiplicity</w:t>
            </w:r>
          </w:p>
        </w:tc>
        <w:tc>
          <w:tcPr>
            <w:tcW w:w="5711" w:type="dxa"/>
            <w:shd w:val="clear" w:color="auto" w:fill="BFBFBF" w:themeFill="background1" w:themeFillShade="BF"/>
            <w:vAlign w:val="center"/>
          </w:tcPr>
          <w:p w14:paraId="668DE5FF" w14:textId="77777777" w:rsidR="00364E15" w:rsidRPr="00693F21" w:rsidRDefault="00364E15" w:rsidP="00137B9D">
            <w:pPr>
              <w:keepNext/>
              <w:keepLines/>
              <w:rPr>
                <w:b/>
              </w:rPr>
            </w:pPr>
            <w:r w:rsidRPr="00693F21">
              <w:rPr>
                <w:b/>
              </w:rPr>
              <w:t>Description</w:t>
            </w:r>
          </w:p>
        </w:tc>
      </w:tr>
      <w:tr w:rsidR="00364E15" w14:paraId="4A311F98" w14:textId="77777777" w:rsidTr="007A17F1">
        <w:trPr>
          <w:trHeight w:val="547"/>
        </w:trPr>
        <w:tc>
          <w:tcPr>
            <w:tcW w:w="2065" w:type="dxa"/>
            <w:vAlign w:val="center"/>
          </w:tcPr>
          <w:p w14:paraId="395993DF" w14:textId="77777777" w:rsidR="00364E15" w:rsidRPr="00EC37E0" w:rsidRDefault="00364E15" w:rsidP="00137B9D">
            <w:pPr>
              <w:keepNext/>
              <w:keepLines/>
              <w:rPr>
                <w:b/>
              </w:rPr>
            </w:pPr>
            <w:r w:rsidRPr="00EC37E0">
              <w:rPr>
                <w:b/>
              </w:rPr>
              <w:t>reference_location</w:t>
            </w:r>
          </w:p>
        </w:tc>
        <w:tc>
          <w:tcPr>
            <w:tcW w:w="3870" w:type="dxa"/>
            <w:vAlign w:val="center"/>
          </w:tcPr>
          <w:p w14:paraId="3C8AB4FE" w14:textId="77777777" w:rsidR="00364E15" w:rsidRPr="00127BD9" w:rsidRDefault="00364E15" w:rsidP="00137B9D">
            <w:pPr>
              <w:keepNext/>
              <w:keepLines/>
              <w:rPr>
                <w:rFonts w:ascii="Courier New" w:hAnsi="Courier New" w:cs="Courier New"/>
              </w:rPr>
            </w:pPr>
            <w:r>
              <w:rPr>
                <w:rFonts w:ascii="Courier New" w:hAnsi="Courier New" w:cs="Courier New"/>
              </w:rPr>
              <w:t>basicDataTypes:URI</w:t>
            </w:r>
          </w:p>
        </w:tc>
        <w:tc>
          <w:tcPr>
            <w:tcW w:w="1530" w:type="dxa"/>
            <w:vAlign w:val="center"/>
          </w:tcPr>
          <w:p w14:paraId="304E4C17" w14:textId="77777777" w:rsidR="00364E15" w:rsidRPr="00E65B09" w:rsidRDefault="00364E15" w:rsidP="00137B9D">
            <w:pPr>
              <w:keepNext/>
              <w:keepLines/>
              <w:jc w:val="center"/>
              <w:rPr>
                <w:sz w:val="22"/>
              </w:rPr>
            </w:pPr>
            <w:r w:rsidRPr="00EC37E0">
              <w:t>0..1</w:t>
            </w:r>
          </w:p>
        </w:tc>
        <w:tc>
          <w:tcPr>
            <w:tcW w:w="5711" w:type="dxa"/>
            <w:vAlign w:val="center"/>
          </w:tcPr>
          <w:p w14:paraId="46C9E3B3" w14:textId="77777777" w:rsidR="00364E15" w:rsidRPr="00EC37E0" w:rsidRDefault="00364E15" w:rsidP="00137B9D">
            <w:pPr>
              <w:keepNext/>
              <w:keepLines/>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structured COA.</w:t>
            </w:r>
          </w:p>
        </w:tc>
      </w:tr>
      <w:tr w:rsidR="00364E15" w14:paraId="43504BDC" w14:textId="77777777" w:rsidTr="007A17F1">
        <w:trPr>
          <w:trHeight w:val="547"/>
        </w:trPr>
        <w:tc>
          <w:tcPr>
            <w:tcW w:w="2065" w:type="dxa"/>
            <w:vAlign w:val="center"/>
          </w:tcPr>
          <w:p w14:paraId="5995F4B1" w14:textId="77777777" w:rsidR="00364E15" w:rsidRPr="00EC37E0" w:rsidRDefault="00364E15" w:rsidP="007A17F1">
            <w:pPr>
              <w:rPr>
                <w:b/>
              </w:rPr>
            </w:pPr>
            <w:r w:rsidRPr="00EC37E0">
              <w:rPr>
                <w:b/>
              </w:rPr>
              <w:t>Description</w:t>
            </w:r>
          </w:p>
        </w:tc>
        <w:tc>
          <w:tcPr>
            <w:tcW w:w="3870" w:type="dxa"/>
            <w:vAlign w:val="center"/>
          </w:tcPr>
          <w:p w14:paraId="68D90869" w14:textId="77777777" w:rsidR="00364E15" w:rsidRDefault="00364E15" w:rsidP="007A17F1">
            <w:pPr>
              <w:rPr>
                <w:rFonts w:ascii="Courier New" w:hAnsi="Courier New" w:cs="Courier New"/>
              </w:rPr>
            </w:pPr>
            <w:r>
              <w:rPr>
                <w:rFonts w:ascii="Courier New" w:hAnsi="Courier New" w:cs="Courier New"/>
              </w:rPr>
              <w:t>stixCommon:StructuredTextType</w:t>
            </w:r>
          </w:p>
        </w:tc>
        <w:tc>
          <w:tcPr>
            <w:tcW w:w="1530" w:type="dxa"/>
            <w:vAlign w:val="center"/>
          </w:tcPr>
          <w:p w14:paraId="69248360" w14:textId="77777777" w:rsidR="00364E15" w:rsidRDefault="00364E15" w:rsidP="007A17F1">
            <w:pPr>
              <w:jc w:val="center"/>
              <w:rPr>
                <w:sz w:val="22"/>
              </w:rPr>
            </w:pPr>
            <w:r w:rsidRPr="00EC37E0">
              <w:t>0..*</w:t>
            </w:r>
          </w:p>
        </w:tc>
        <w:tc>
          <w:tcPr>
            <w:tcW w:w="5711" w:type="dxa"/>
            <w:vAlign w:val="center"/>
          </w:tcPr>
          <w:p w14:paraId="38D0F4E8"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Course of Action.  Any length is permitted.  Optional formatting is supported via the </w:t>
            </w:r>
            <w:r w:rsidRPr="00EC37E0">
              <w:rPr>
                <w:rFonts w:ascii="Courier New" w:hAnsi="Courier New" w:cs="Courier New"/>
                <w:szCs w:val="22"/>
              </w:rPr>
              <w:t>structuring_format</w:t>
            </w:r>
            <w:r w:rsidRPr="00EC37E0">
              <w:rPr>
                <w:szCs w:val="22"/>
              </w:rPr>
              <w:t xml:space="preserve"> property of the </w:t>
            </w:r>
            <w:r w:rsidRPr="00EC37E0">
              <w:rPr>
                <w:rFonts w:ascii="Courier New" w:hAnsi="Courier New" w:cs="Courier New"/>
                <w:szCs w:val="22"/>
              </w:rPr>
              <w:t>StructuredTextType</w:t>
            </w:r>
            <w:r w:rsidRPr="00EC37E0">
              <w:rPr>
                <w:szCs w:val="22"/>
              </w:rPr>
              <w:t xml:space="preserve"> class.</w:t>
            </w:r>
          </w:p>
        </w:tc>
      </w:tr>
      <w:tr w:rsidR="00364E15" w14:paraId="06595160" w14:textId="77777777" w:rsidTr="007A17F1">
        <w:trPr>
          <w:trHeight w:val="547"/>
        </w:trPr>
        <w:tc>
          <w:tcPr>
            <w:tcW w:w="2065" w:type="dxa"/>
            <w:vAlign w:val="center"/>
          </w:tcPr>
          <w:p w14:paraId="7A7B201E" w14:textId="77777777" w:rsidR="00364E15" w:rsidRPr="00EC37E0" w:rsidRDefault="00364E15" w:rsidP="007A17F1">
            <w:pPr>
              <w:rPr>
                <w:b/>
              </w:rPr>
            </w:pPr>
            <w:r w:rsidRPr="00EC37E0">
              <w:rPr>
                <w:b/>
              </w:rPr>
              <w:t>Type</w:t>
            </w:r>
          </w:p>
        </w:tc>
        <w:tc>
          <w:tcPr>
            <w:tcW w:w="3870" w:type="dxa"/>
            <w:vAlign w:val="center"/>
          </w:tcPr>
          <w:p w14:paraId="608C2000" w14:textId="77777777" w:rsidR="00364E15" w:rsidRDefault="00364E15" w:rsidP="007A17F1">
            <w:pPr>
              <w:rPr>
                <w:rFonts w:ascii="Courier New" w:hAnsi="Courier New" w:cs="Courier New"/>
              </w:rPr>
            </w:pPr>
            <w:r>
              <w:rPr>
                <w:rFonts w:ascii="Courier New" w:hAnsi="Courier New" w:cs="Courier New"/>
              </w:rPr>
              <w:t>stixCommon:</w:t>
            </w:r>
          </w:p>
          <w:p w14:paraId="7AB478A3" w14:textId="77777777" w:rsidR="00364E15" w:rsidRDefault="00364E15" w:rsidP="007A17F1">
            <w:pPr>
              <w:rPr>
                <w:rFonts w:ascii="Courier New" w:hAnsi="Courier New" w:cs="Courier New"/>
              </w:rPr>
            </w:pPr>
            <w:r>
              <w:rPr>
                <w:rFonts w:ascii="Courier New" w:hAnsi="Courier New" w:cs="Courier New"/>
              </w:rPr>
              <w:t>VocabularyStringType</w:t>
            </w:r>
          </w:p>
        </w:tc>
        <w:tc>
          <w:tcPr>
            <w:tcW w:w="1530" w:type="dxa"/>
            <w:vAlign w:val="center"/>
          </w:tcPr>
          <w:p w14:paraId="788500D8" w14:textId="77777777" w:rsidR="00364E15" w:rsidRDefault="00364E15" w:rsidP="007A17F1">
            <w:pPr>
              <w:jc w:val="center"/>
              <w:rPr>
                <w:sz w:val="22"/>
              </w:rPr>
            </w:pPr>
            <w:r w:rsidRPr="00EC37E0">
              <w:t>1</w:t>
            </w:r>
          </w:p>
        </w:tc>
        <w:tc>
          <w:tcPr>
            <w:tcW w:w="5711" w:type="dxa"/>
            <w:vAlign w:val="center"/>
          </w:tcPr>
          <w:p w14:paraId="217E5395"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generic structured COA.  </w:t>
            </w:r>
            <w:r w:rsidRPr="00EC37E0">
              <w:rPr>
                <w:color w:val="000000"/>
                <w:szCs w:val="22"/>
              </w:rPr>
              <w:t>No default vocabulary class for use in the property has been defined for STIX 1.2.</w:t>
            </w:r>
          </w:p>
        </w:tc>
      </w:tr>
      <w:tr w:rsidR="00364E15" w14:paraId="1089CD0E" w14:textId="77777777" w:rsidTr="007A17F1">
        <w:trPr>
          <w:trHeight w:val="547"/>
        </w:trPr>
        <w:tc>
          <w:tcPr>
            <w:tcW w:w="2065" w:type="dxa"/>
            <w:vAlign w:val="center"/>
          </w:tcPr>
          <w:p w14:paraId="2B9385FA" w14:textId="77777777" w:rsidR="00364E15" w:rsidRPr="00EC37E0" w:rsidRDefault="00364E15" w:rsidP="007A17F1">
            <w:pPr>
              <w:rPr>
                <w:b/>
              </w:rPr>
            </w:pPr>
            <w:r w:rsidRPr="00EC37E0">
              <w:rPr>
                <w:b/>
              </w:rPr>
              <w:t>Specification</w:t>
            </w:r>
          </w:p>
        </w:tc>
        <w:tc>
          <w:tcPr>
            <w:tcW w:w="3870" w:type="dxa"/>
            <w:vAlign w:val="center"/>
          </w:tcPr>
          <w:p w14:paraId="558780D7" w14:textId="77777777" w:rsidR="00364E15" w:rsidRDefault="00364E15" w:rsidP="007A17F1">
            <w:pPr>
              <w:rPr>
                <w:rFonts w:ascii="Courier New" w:hAnsi="Courier New" w:cs="Courier New"/>
              </w:rPr>
            </w:pPr>
            <w:r>
              <w:rPr>
                <w:rFonts w:ascii="Courier New" w:hAnsi="Courier New" w:cs="Courier New"/>
              </w:rPr>
              <w:t>stixCommon:</w:t>
            </w:r>
          </w:p>
          <w:p w14:paraId="4A669AB6" w14:textId="77777777" w:rsidR="00364E15" w:rsidRDefault="00364E15" w:rsidP="007A17F1">
            <w:pPr>
              <w:rPr>
                <w:rFonts w:ascii="Courier New" w:hAnsi="Courier New" w:cs="Courier New"/>
              </w:rPr>
            </w:pPr>
            <w:r>
              <w:rPr>
                <w:rFonts w:ascii="Courier New" w:hAnsi="Courier New" w:cs="Courier New"/>
              </w:rPr>
              <w:t>NativeFormatStringType</w:t>
            </w:r>
          </w:p>
        </w:tc>
        <w:tc>
          <w:tcPr>
            <w:tcW w:w="1530" w:type="dxa"/>
            <w:vAlign w:val="center"/>
          </w:tcPr>
          <w:p w14:paraId="5D4A1374" w14:textId="77777777" w:rsidR="00364E15" w:rsidRDefault="00364E15" w:rsidP="007A17F1">
            <w:pPr>
              <w:jc w:val="center"/>
              <w:rPr>
                <w:sz w:val="22"/>
              </w:rPr>
            </w:pPr>
            <w:r w:rsidRPr="00EC37E0">
              <w:t>1</w:t>
            </w:r>
          </w:p>
        </w:tc>
        <w:tc>
          <w:tcPr>
            <w:tcW w:w="5711" w:type="dxa"/>
            <w:vAlign w:val="center"/>
          </w:tcPr>
          <w:p w14:paraId="7DD93316" w14:textId="77777777" w:rsidR="00364E15" w:rsidRPr="00EC37E0" w:rsidRDefault="00364E15" w:rsidP="007A17F1">
            <w:pPr>
              <w:autoSpaceDE w:val="0"/>
              <w:autoSpaceDN w:val="0"/>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any Course of Action specification in its native format. The specification should be encoded so that it is compliant with the chosen structured couse of action formalism, </w:t>
            </w:r>
            <w:r w:rsidRPr="00EC37E0">
              <w:rPr>
                <w:rFonts w:cs="Segoe UI"/>
                <w:color w:val="000000"/>
                <w:szCs w:val="22"/>
              </w:rPr>
              <w:t>however this is not a requirement of the STIX specification</w:t>
            </w:r>
            <w:r w:rsidRPr="00EC37E0">
              <w:rPr>
                <w:szCs w:val="22"/>
              </w:rPr>
              <w:t>.</w:t>
            </w:r>
          </w:p>
        </w:tc>
      </w:tr>
    </w:tbl>
    <w:p w14:paraId="118C4185" w14:textId="77777777" w:rsidR="00364E15" w:rsidRDefault="00364E15" w:rsidP="00364E15">
      <w:pPr>
        <w:pStyle w:val="Heading2"/>
      </w:pPr>
      <w:bookmarkStart w:id="144" w:name="_Toc421523406"/>
      <w:bookmarkStart w:id="145" w:name="_Toc429574501"/>
      <w:r>
        <w:t xml:space="preserve">Test Mechanism </w:t>
      </w:r>
      <w:r w:rsidRPr="00364E15">
        <w:t>Data</w:t>
      </w:r>
      <w:r>
        <w:t xml:space="preserve"> Models</w:t>
      </w:r>
      <w:bookmarkEnd w:id="144"/>
      <w:bookmarkEnd w:id="145"/>
    </w:p>
    <w:p w14:paraId="4CBA3DF8" w14:textId="77777777" w:rsidR="00364E15" w:rsidRDefault="00364E15" w:rsidP="00364E15">
      <w:pPr>
        <w:spacing w:after="240"/>
      </w:pPr>
      <w:r>
        <w:t xml:space="preserve">The default classes for providing test mechanism information in STIX </w:t>
      </w:r>
      <w:r w:rsidR="002237FC">
        <w:t>v1.2.1</w:t>
      </w:r>
      <w:r>
        <w:t xml:space="preserve"> are defined below.  Each of the classes extend the Indicator </w:t>
      </w:r>
      <w:r>
        <w:rPr>
          <w:rFonts w:ascii="Courier New" w:hAnsi="Courier New" w:cs="Courier New"/>
        </w:rPr>
        <w:t>TestMechanismType</w:t>
      </w:r>
      <w:r>
        <w:t xml:space="preserve"> class as illustrated in </w:t>
      </w:r>
      <w:r w:rsidRPr="001F3DC6">
        <w:rPr>
          <w:b/>
          <w:color w:val="0000EE"/>
        </w:rPr>
        <w:fldChar w:fldCharType="begin"/>
      </w:r>
      <w:r w:rsidRPr="001F3DC6">
        <w:rPr>
          <w:b/>
          <w:color w:val="0000EE"/>
        </w:rPr>
        <w:instrText xml:space="preserve"> REF _Ref399763149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7</w:t>
      </w:r>
      <w:r w:rsidRPr="001F3DC6">
        <w:rPr>
          <w:b/>
          <w:color w:val="0000EE"/>
        </w:rPr>
        <w:fldChar w:fldCharType="end"/>
      </w:r>
      <w:r>
        <w:t>.</w:t>
      </w:r>
    </w:p>
    <w:p w14:paraId="1FE824D8" w14:textId="77777777" w:rsidR="00364E15" w:rsidRDefault="00364E15" w:rsidP="00364E15">
      <w:pPr>
        <w:spacing w:after="240"/>
      </w:pPr>
      <w:r>
        <w:t xml:space="preserve">Five default extensions are provided for the </w:t>
      </w:r>
      <w:r w:rsidRPr="00C026EE">
        <w:rPr>
          <w:rFonts w:ascii="Courier New" w:hAnsi="Courier New" w:cs="Courier New"/>
        </w:rPr>
        <w:t>indicator:TestMechanismType</w:t>
      </w:r>
      <w:r>
        <w:t xml:space="preserve"> abstract class, which correspond to different popular indicator test mechanisms:  </w:t>
      </w:r>
    </w:p>
    <w:p w14:paraId="27DA2C77"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 xml:space="preserve">Generic Test Mechanism </w:t>
      </w:r>
    </w:p>
    <w:p w14:paraId="77E89B55"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OpenIOC test mechanism</w:t>
      </w:r>
    </w:p>
    <w:p w14:paraId="319BFE5F"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OVAL test mechanism</w:t>
      </w:r>
    </w:p>
    <w:p w14:paraId="487A4AF8"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Snort test mechanism</w:t>
      </w:r>
    </w:p>
    <w:p w14:paraId="169AD860"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YARA test mechanism</w:t>
      </w:r>
    </w:p>
    <w:p w14:paraId="4D6B8AE7" w14:textId="77777777" w:rsidR="00364E15" w:rsidRPr="0013768A" w:rsidRDefault="00364E15" w:rsidP="00364E15"/>
    <w:p w14:paraId="31BCAA51" w14:textId="77777777" w:rsidR="00364E15" w:rsidRDefault="00364E15" w:rsidP="00364E15">
      <w:r>
        <w:rPr>
          <w:noProof/>
        </w:rPr>
        <w:lastRenderedPageBreak/>
        <w:drawing>
          <wp:inline distT="0" distB="0" distL="0" distR="0" wp14:anchorId="6C229975" wp14:editId="06661731">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53">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2DDEBC92" w14:textId="77777777" w:rsidR="00364E15" w:rsidRPr="00EC37E0" w:rsidRDefault="00364E15" w:rsidP="00D23A1A">
      <w:pPr>
        <w:pStyle w:val="Caption"/>
        <w:rPr>
          <w:b/>
        </w:rPr>
      </w:pPr>
      <w:bookmarkStart w:id="146" w:name="_Ref399763149"/>
      <w:r w:rsidRPr="00EC37E0">
        <w:t xml:space="preserve">Figure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Figure \* ARABIC \s 1 </w:instrText>
      </w:r>
      <w:r w:rsidR="003C23FA">
        <w:fldChar w:fldCharType="separate"/>
      </w:r>
      <w:r w:rsidR="003700F4">
        <w:rPr>
          <w:noProof/>
        </w:rPr>
        <w:t>7</w:t>
      </w:r>
      <w:r w:rsidR="003C23FA">
        <w:rPr>
          <w:noProof/>
        </w:rPr>
        <w:fldChar w:fldCharType="end"/>
      </w:r>
      <w:bookmarkEnd w:id="146"/>
      <w:r w:rsidRPr="00EC37E0">
        <w:t xml:space="preserve">. UML diagram of extensions to the </w:t>
      </w:r>
      <w:r w:rsidRPr="00EC37E0">
        <w:rPr>
          <w:rFonts w:ascii="Courier New" w:hAnsi="Courier New" w:cs="Courier New"/>
        </w:rPr>
        <w:t>indicator:TestMechanismType</w:t>
      </w:r>
      <w:r w:rsidRPr="001D3241">
        <w:t xml:space="preserve"> </w:t>
      </w:r>
      <w:r w:rsidRPr="00EC37E0">
        <w:t>class</w:t>
      </w:r>
    </w:p>
    <w:p w14:paraId="54F4EA08" w14:textId="77777777" w:rsidR="00364E15" w:rsidRDefault="00364E15" w:rsidP="00364E15">
      <w:pPr>
        <w:pStyle w:val="Heading3"/>
      </w:pPr>
      <w:bookmarkStart w:id="147" w:name="_Toc421523407"/>
      <w:bookmarkStart w:id="148" w:name="_Toc429574502"/>
      <w:r w:rsidRPr="001C396C">
        <w:t>Generic</w:t>
      </w:r>
      <w:r>
        <w:t xml:space="preserve"> </w:t>
      </w:r>
      <w:r w:rsidRPr="001C396C">
        <w:t>Test</w:t>
      </w:r>
      <w:r>
        <w:t xml:space="preserve"> </w:t>
      </w:r>
      <w:r w:rsidRPr="00364E15">
        <w:t>Mechanism</w:t>
      </w:r>
      <w:r>
        <w:t xml:space="preserve"> Data Model v1.2</w:t>
      </w:r>
      <w:bookmarkEnd w:id="147"/>
      <w:bookmarkEnd w:id="148"/>
    </w:p>
    <w:p w14:paraId="52C30933" w14:textId="77777777" w:rsidR="00364E15" w:rsidRPr="00F01C50" w:rsidRDefault="00364E15" w:rsidP="00364E15">
      <w:pPr>
        <w:spacing w:after="240"/>
      </w:pPr>
      <w:r>
        <w:t xml:space="preserve">The default extension class for </w:t>
      </w:r>
      <w:r w:rsidRPr="001B5F7D">
        <w:t xml:space="preserve">representing </w:t>
      </w:r>
      <w:r>
        <w:t xml:space="preserve">generic test mechanisms in STIX </w:t>
      </w:r>
      <w:r w:rsidR="002237FC">
        <w:t>v1.2.1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F44D0A2" w14:textId="77777777" w:rsidR="00364E15" w:rsidRPr="00EC37E0" w:rsidRDefault="00364E15" w:rsidP="00961CBD">
      <w:pPr>
        <w:pStyle w:val="Heading4"/>
      </w:pPr>
      <w:bookmarkStart w:id="149" w:name="_Toc421523408"/>
      <w:bookmarkStart w:id="150" w:name="_Toc429574503"/>
      <w:r w:rsidRPr="00EC37E0">
        <w:t>GenericTestMechanismType Class</w:t>
      </w:r>
      <w:bookmarkEnd w:id="149"/>
      <w:bookmarkEnd w:id="150"/>
    </w:p>
    <w:p w14:paraId="2E0487EE" w14:textId="77777777" w:rsidR="00364E15" w:rsidRDefault="00364E15" w:rsidP="00364E15">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It is contained in the </w:t>
      </w:r>
      <w:r>
        <w:rPr>
          <w:rFonts w:ascii="Courier New" w:hAnsi="Courier New" w:cs="Courier New"/>
        </w:rPr>
        <w:t>genericTM</w:t>
      </w:r>
      <w:r>
        <w:t xml:space="preserve"> package.</w:t>
      </w:r>
    </w:p>
    <w:p w14:paraId="7EDF8E53" w14:textId="77777777" w:rsidR="00364E15" w:rsidRDefault="00364E15" w:rsidP="00364E15">
      <w:pPr>
        <w:spacing w:after="240"/>
      </w:pPr>
      <w:r>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_Ref397088825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8</w:t>
      </w:r>
      <w:r w:rsidRPr="001F3DC6">
        <w:rPr>
          <w:b/>
          <w:color w:val="0000EE"/>
        </w:rPr>
        <w:fldChar w:fldCharType="end"/>
      </w:r>
      <w:r>
        <w:t>.</w:t>
      </w:r>
    </w:p>
    <w:p w14:paraId="6163F053" w14:textId="77777777" w:rsidR="00364E15" w:rsidRDefault="00364E15" w:rsidP="00364E15">
      <w:pPr>
        <w:jc w:val="center"/>
        <w:rPr>
          <w:noProof/>
        </w:rPr>
      </w:pPr>
      <w:r w:rsidRPr="009E187B">
        <w:rPr>
          <w:noProof/>
        </w:rPr>
        <w:t xml:space="preserve"> </w:t>
      </w:r>
    </w:p>
    <w:p w14:paraId="520788D4" w14:textId="77777777" w:rsidR="00364E15" w:rsidRDefault="00364E15" w:rsidP="00364E15">
      <w:pPr>
        <w:jc w:val="center"/>
      </w:pPr>
      <w:r w:rsidRPr="0075203E">
        <w:rPr>
          <w:noProof/>
        </w:rPr>
        <w:lastRenderedPageBreak/>
        <w:drawing>
          <wp:inline distT="0" distB="0" distL="0" distR="0" wp14:anchorId="159465AE" wp14:editId="790D847F">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76725" cy="1876425"/>
                    </a:xfrm>
                    <a:prstGeom prst="rect">
                      <a:avLst/>
                    </a:prstGeom>
                  </pic:spPr>
                </pic:pic>
              </a:graphicData>
            </a:graphic>
          </wp:inline>
        </w:drawing>
      </w:r>
    </w:p>
    <w:p w14:paraId="0618FD58" w14:textId="77777777" w:rsidR="00364E15" w:rsidRPr="00EC37E0" w:rsidRDefault="00364E15" w:rsidP="00D23A1A">
      <w:pPr>
        <w:pStyle w:val="Caption"/>
        <w:rPr>
          <w:b/>
        </w:rPr>
      </w:pPr>
      <w:bookmarkStart w:id="151" w:name="_Ref397088825"/>
      <w:r w:rsidRPr="00EC37E0">
        <w:t xml:space="preserve">Figure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Figure \* ARABIC \s 1 </w:instrText>
      </w:r>
      <w:r w:rsidR="003C23FA">
        <w:fldChar w:fldCharType="separate"/>
      </w:r>
      <w:r w:rsidR="003700F4">
        <w:rPr>
          <w:noProof/>
        </w:rPr>
        <w:t>8</w:t>
      </w:r>
      <w:r w:rsidR="003C23FA">
        <w:rPr>
          <w:noProof/>
        </w:rPr>
        <w:fldChar w:fldCharType="end"/>
      </w:r>
      <w:bookmarkEnd w:id="151"/>
      <w:r w:rsidRPr="00EC37E0">
        <w:t xml:space="preserve">. UML diagram of the </w:t>
      </w:r>
      <w:r w:rsidRPr="00EC37E0">
        <w:rPr>
          <w:rFonts w:ascii="Courier New" w:hAnsi="Courier New" w:cs="Courier New"/>
        </w:rPr>
        <w:t>GenericTestMechanismType</w:t>
      </w:r>
      <w:r w:rsidRPr="00EC37E0">
        <w:t xml:space="preserve"> class</w:t>
      </w:r>
    </w:p>
    <w:p w14:paraId="07BBC1A9" w14:textId="77777777" w:rsidR="00364E15" w:rsidRPr="004468BE" w:rsidRDefault="00364E15" w:rsidP="00137B9D">
      <w:pPr>
        <w:spacing w:before="240"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_Ref397088870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10</w:t>
      </w:r>
      <w:r w:rsidRPr="001F3DC6">
        <w:rPr>
          <w:b/>
          <w:color w:val="0000EE"/>
        </w:rPr>
        <w:fldChar w:fldCharType="end"/>
      </w:r>
      <w:r>
        <w:t>.</w:t>
      </w:r>
    </w:p>
    <w:p w14:paraId="490115B5" w14:textId="77777777" w:rsidR="00364E15" w:rsidRDefault="00364E15" w:rsidP="00D23A1A">
      <w:pPr>
        <w:pStyle w:val="Caption"/>
      </w:pPr>
      <w:bookmarkStart w:id="152" w:name="_Ref397088870"/>
      <w:r w:rsidRPr="00EC37E0">
        <w:t xml:space="preserve">Table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Table \* ARABIC \s 1 </w:instrText>
      </w:r>
      <w:r w:rsidR="003C23FA">
        <w:fldChar w:fldCharType="separate"/>
      </w:r>
      <w:r w:rsidR="003700F4">
        <w:rPr>
          <w:noProof/>
        </w:rPr>
        <w:t>10</w:t>
      </w:r>
      <w:r w:rsidR="003C23FA">
        <w:rPr>
          <w:noProof/>
        </w:rPr>
        <w:fldChar w:fldCharType="end"/>
      </w:r>
      <w:bookmarkEnd w:id="152"/>
      <w:r w:rsidRPr="00EC37E0">
        <w:t xml:space="preserve">. Properties of the </w:t>
      </w:r>
      <w:r w:rsidRPr="00EC37E0">
        <w:rPr>
          <w:rFonts w:ascii="Courier New" w:hAnsi="Courier New" w:cs="Courier New"/>
        </w:rPr>
        <w:t>GenericTestMechanismType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50"/>
        <w:gridCol w:w="7128"/>
      </w:tblGrid>
      <w:tr w:rsidR="00364E15" w:rsidRPr="00693F21" w14:paraId="56D48923" w14:textId="77777777" w:rsidTr="00137B9D">
        <w:trPr>
          <w:trHeight w:val="547"/>
        </w:trPr>
        <w:tc>
          <w:tcPr>
            <w:tcW w:w="1998" w:type="dxa"/>
            <w:shd w:val="clear" w:color="auto" w:fill="BFBFBF" w:themeFill="background1" w:themeFillShade="BF"/>
            <w:vAlign w:val="center"/>
          </w:tcPr>
          <w:p w14:paraId="49AAAC20" w14:textId="77777777" w:rsidR="00364E15" w:rsidRPr="00693F21" w:rsidRDefault="00364E15" w:rsidP="007A17F1">
            <w:pPr>
              <w:rPr>
                <w:b/>
              </w:rPr>
            </w:pPr>
            <w:r>
              <w:rPr>
                <w:b/>
              </w:rPr>
              <w:t>Name</w:t>
            </w:r>
          </w:p>
        </w:tc>
        <w:tc>
          <w:tcPr>
            <w:tcW w:w="2700" w:type="dxa"/>
            <w:shd w:val="clear" w:color="auto" w:fill="BFBFBF" w:themeFill="background1" w:themeFillShade="BF"/>
            <w:vAlign w:val="center"/>
          </w:tcPr>
          <w:p w14:paraId="339A2CA1"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3CAEF0A2" w14:textId="77777777" w:rsidR="00364E15" w:rsidRPr="00693F21" w:rsidRDefault="00364E15" w:rsidP="007A17F1">
            <w:pPr>
              <w:rPr>
                <w:b/>
              </w:rPr>
            </w:pPr>
            <w:r w:rsidRPr="00693F21">
              <w:rPr>
                <w:b/>
              </w:rPr>
              <w:t>Multiplicity</w:t>
            </w:r>
          </w:p>
        </w:tc>
        <w:tc>
          <w:tcPr>
            <w:tcW w:w="7128" w:type="dxa"/>
            <w:shd w:val="clear" w:color="auto" w:fill="BFBFBF" w:themeFill="background1" w:themeFillShade="BF"/>
            <w:vAlign w:val="center"/>
          </w:tcPr>
          <w:p w14:paraId="1E525005" w14:textId="77777777" w:rsidR="00364E15" w:rsidRPr="00693F21" w:rsidRDefault="00364E15" w:rsidP="007A17F1">
            <w:pPr>
              <w:rPr>
                <w:b/>
              </w:rPr>
            </w:pPr>
            <w:r w:rsidRPr="00693F21">
              <w:rPr>
                <w:b/>
              </w:rPr>
              <w:t>Description</w:t>
            </w:r>
          </w:p>
        </w:tc>
      </w:tr>
      <w:tr w:rsidR="00364E15" w14:paraId="27ACB7E2" w14:textId="77777777" w:rsidTr="00137B9D">
        <w:trPr>
          <w:trHeight w:val="547"/>
        </w:trPr>
        <w:tc>
          <w:tcPr>
            <w:tcW w:w="1998" w:type="dxa"/>
            <w:vAlign w:val="center"/>
          </w:tcPr>
          <w:p w14:paraId="329DDBD5" w14:textId="77777777" w:rsidR="00364E15" w:rsidRPr="00EC37E0" w:rsidRDefault="00364E15" w:rsidP="007A17F1">
            <w:pPr>
              <w:rPr>
                <w:b/>
              </w:rPr>
            </w:pPr>
            <w:r w:rsidRPr="00EC37E0">
              <w:rPr>
                <w:b/>
              </w:rPr>
              <w:t>reference_location</w:t>
            </w:r>
          </w:p>
        </w:tc>
        <w:tc>
          <w:tcPr>
            <w:tcW w:w="2700" w:type="dxa"/>
            <w:vAlign w:val="center"/>
          </w:tcPr>
          <w:p w14:paraId="6D07453B" w14:textId="77777777" w:rsidR="00364E15" w:rsidRPr="00D05701" w:rsidRDefault="00364E15" w:rsidP="007A17F1">
            <w:pPr>
              <w:rPr>
                <w:rFonts w:ascii="Courier New" w:hAnsi="Courier New" w:cs="Courier New"/>
              </w:rPr>
            </w:pPr>
            <w:r>
              <w:rPr>
                <w:rFonts w:ascii="Courier New" w:hAnsi="Courier New" w:cs="Courier New"/>
              </w:rPr>
              <w:t>basicData</w:t>
            </w:r>
            <w:r w:rsidRPr="00D05701">
              <w:rPr>
                <w:rFonts w:ascii="Courier New" w:hAnsi="Courier New" w:cs="Courier New"/>
              </w:rPr>
              <w:t>Types:URI</w:t>
            </w:r>
          </w:p>
        </w:tc>
        <w:tc>
          <w:tcPr>
            <w:tcW w:w="1350" w:type="dxa"/>
            <w:vAlign w:val="center"/>
          </w:tcPr>
          <w:p w14:paraId="4AF7D3E1" w14:textId="77777777" w:rsidR="00364E15" w:rsidRPr="00E65B09" w:rsidRDefault="00364E15" w:rsidP="007A17F1">
            <w:pPr>
              <w:jc w:val="center"/>
              <w:rPr>
                <w:sz w:val="22"/>
              </w:rPr>
            </w:pPr>
            <w:r w:rsidRPr="00EC37E0">
              <w:t>0..1</w:t>
            </w:r>
          </w:p>
        </w:tc>
        <w:tc>
          <w:tcPr>
            <w:tcW w:w="7128" w:type="dxa"/>
            <w:vAlign w:val="center"/>
          </w:tcPr>
          <w:p w14:paraId="20884ADD"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test mechanism.</w:t>
            </w:r>
          </w:p>
        </w:tc>
      </w:tr>
      <w:tr w:rsidR="00364E15" w14:paraId="17834EC9" w14:textId="77777777" w:rsidTr="00137B9D">
        <w:trPr>
          <w:trHeight w:val="547"/>
        </w:trPr>
        <w:tc>
          <w:tcPr>
            <w:tcW w:w="1998" w:type="dxa"/>
            <w:vAlign w:val="center"/>
          </w:tcPr>
          <w:p w14:paraId="28172A67" w14:textId="77777777" w:rsidR="00364E15" w:rsidRPr="00EC37E0" w:rsidRDefault="00364E15" w:rsidP="007A17F1">
            <w:pPr>
              <w:rPr>
                <w:b/>
              </w:rPr>
            </w:pPr>
            <w:r w:rsidRPr="00EC37E0">
              <w:rPr>
                <w:b/>
              </w:rPr>
              <w:t>Description</w:t>
            </w:r>
          </w:p>
        </w:tc>
        <w:tc>
          <w:tcPr>
            <w:tcW w:w="2700" w:type="dxa"/>
            <w:vAlign w:val="center"/>
          </w:tcPr>
          <w:p w14:paraId="1BC267F8" w14:textId="77777777" w:rsidR="00364E15" w:rsidRDefault="00364E15" w:rsidP="007A17F1">
            <w:pPr>
              <w:rPr>
                <w:rFonts w:ascii="Courier New" w:hAnsi="Courier New" w:cs="Courier New"/>
              </w:rPr>
            </w:pPr>
            <w:r>
              <w:rPr>
                <w:rFonts w:ascii="Courier New" w:hAnsi="Courier New" w:cs="Courier New"/>
              </w:rPr>
              <w:t>stixCommon:</w:t>
            </w:r>
          </w:p>
          <w:p w14:paraId="0C1B5190" w14:textId="77777777" w:rsidR="00364E15" w:rsidRDefault="00364E15" w:rsidP="007A17F1">
            <w:pPr>
              <w:rPr>
                <w:rFonts w:ascii="Courier New" w:hAnsi="Courier New" w:cs="Courier New"/>
              </w:rPr>
            </w:pPr>
            <w:r>
              <w:rPr>
                <w:rFonts w:ascii="Courier New" w:hAnsi="Courier New" w:cs="Courier New"/>
              </w:rPr>
              <w:t>StructuredTextType</w:t>
            </w:r>
          </w:p>
        </w:tc>
        <w:tc>
          <w:tcPr>
            <w:tcW w:w="1350" w:type="dxa"/>
            <w:vAlign w:val="center"/>
          </w:tcPr>
          <w:p w14:paraId="0F14CB32" w14:textId="77777777" w:rsidR="00364E15" w:rsidRDefault="00364E15" w:rsidP="007A17F1">
            <w:pPr>
              <w:jc w:val="center"/>
              <w:rPr>
                <w:sz w:val="22"/>
              </w:rPr>
            </w:pPr>
            <w:r w:rsidRPr="00EC37E0">
              <w:t>0..*</w:t>
            </w:r>
          </w:p>
        </w:tc>
        <w:tc>
          <w:tcPr>
            <w:tcW w:w="7128" w:type="dxa"/>
            <w:vAlign w:val="center"/>
          </w:tcPr>
          <w:p w14:paraId="2BC3F46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test mechanism.</w:t>
            </w:r>
          </w:p>
        </w:tc>
      </w:tr>
      <w:tr w:rsidR="00364E15" w14:paraId="159BB6E8" w14:textId="77777777" w:rsidTr="00137B9D">
        <w:trPr>
          <w:trHeight w:val="547"/>
        </w:trPr>
        <w:tc>
          <w:tcPr>
            <w:tcW w:w="1998" w:type="dxa"/>
            <w:vAlign w:val="center"/>
          </w:tcPr>
          <w:p w14:paraId="2372402D" w14:textId="77777777" w:rsidR="00364E15" w:rsidRPr="00EC37E0" w:rsidRDefault="00364E15" w:rsidP="007A17F1">
            <w:pPr>
              <w:rPr>
                <w:b/>
              </w:rPr>
            </w:pPr>
            <w:r w:rsidRPr="00EC37E0">
              <w:rPr>
                <w:b/>
              </w:rPr>
              <w:t>Type</w:t>
            </w:r>
          </w:p>
        </w:tc>
        <w:tc>
          <w:tcPr>
            <w:tcW w:w="2700" w:type="dxa"/>
            <w:vAlign w:val="center"/>
          </w:tcPr>
          <w:p w14:paraId="7114B8F0" w14:textId="77777777" w:rsidR="00364E15" w:rsidRDefault="00364E15" w:rsidP="007A17F1">
            <w:pPr>
              <w:rPr>
                <w:rFonts w:ascii="Courier New" w:hAnsi="Courier New" w:cs="Courier New"/>
              </w:rPr>
            </w:pPr>
            <w:r>
              <w:rPr>
                <w:rFonts w:ascii="Courier New" w:hAnsi="Courier New" w:cs="Courier New"/>
              </w:rPr>
              <w:t>stixCommon:</w:t>
            </w:r>
          </w:p>
          <w:p w14:paraId="4307D10A" w14:textId="77777777" w:rsidR="00364E15" w:rsidRDefault="00364E15" w:rsidP="007A17F1">
            <w:pPr>
              <w:rPr>
                <w:rFonts w:ascii="Courier New" w:hAnsi="Courier New" w:cs="Courier New"/>
              </w:rPr>
            </w:pPr>
            <w:r>
              <w:rPr>
                <w:rFonts w:ascii="Courier New" w:hAnsi="Courier New" w:cs="Courier New"/>
              </w:rPr>
              <w:t>VocabularyStringType</w:t>
            </w:r>
          </w:p>
        </w:tc>
        <w:tc>
          <w:tcPr>
            <w:tcW w:w="1350" w:type="dxa"/>
            <w:vAlign w:val="center"/>
          </w:tcPr>
          <w:p w14:paraId="1DEB3E3B" w14:textId="77777777" w:rsidR="00364E15" w:rsidRDefault="00364E15" w:rsidP="007A17F1">
            <w:pPr>
              <w:jc w:val="center"/>
              <w:rPr>
                <w:sz w:val="22"/>
              </w:rPr>
            </w:pPr>
            <w:r w:rsidRPr="00EC37E0">
              <w:t>0..1</w:t>
            </w:r>
          </w:p>
        </w:tc>
        <w:tc>
          <w:tcPr>
            <w:tcW w:w="7128" w:type="dxa"/>
            <w:vAlign w:val="center"/>
          </w:tcPr>
          <w:p w14:paraId="64BF2FD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the generic test mechanism.  No default vocabulary has been defined for STIX </w:t>
            </w:r>
            <w:r w:rsidR="002237FC">
              <w:rPr>
                <w:szCs w:val="22"/>
              </w:rPr>
              <w:t>v1.2.1</w:t>
            </w:r>
            <w:r w:rsidRPr="00EC37E0">
              <w:rPr>
                <w:szCs w:val="22"/>
              </w:rPr>
              <w:t>.</w:t>
            </w:r>
          </w:p>
        </w:tc>
      </w:tr>
      <w:tr w:rsidR="00364E15" w14:paraId="45BFFECA" w14:textId="77777777" w:rsidTr="00137B9D">
        <w:trPr>
          <w:trHeight w:val="547"/>
        </w:trPr>
        <w:tc>
          <w:tcPr>
            <w:tcW w:w="1998" w:type="dxa"/>
            <w:vAlign w:val="center"/>
          </w:tcPr>
          <w:p w14:paraId="11C4ADAA" w14:textId="77777777" w:rsidR="00364E15" w:rsidRPr="00EC37E0" w:rsidRDefault="00364E15" w:rsidP="007A17F1">
            <w:pPr>
              <w:rPr>
                <w:b/>
              </w:rPr>
            </w:pPr>
            <w:r w:rsidRPr="00EC37E0">
              <w:rPr>
                <w:b/>
              </w:rPr>
              <w:t>Specification</w:t>
            </w:r>
          </w:p>
        </w:tc>
        <w:tc>
          <w:tcPr>
            <w:tcW w:w="2700" w:type="dxa"/>
            <w:vAlign w:val="center"/>
          </w:tcPr>
          <w:p w14:paraId="4146FBE5"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350" w:type="dxa"/>
            <w:vAlign w:val="center"/>
          </w:tcPr>
          <w:p w14:paraId="5B3A4F50" w14:textId="77777777" w:rsidR="00364E15" w:rsidRDefault="00364E15" w:rsidP="007A17F1">
            <w:pPr>
              <w:jc w:val="center"/>
              <w:rPr>
                <w:sz w:val="22"/>
              </w:rPr>
            </w:pPr>
            <w:r w:rsidRPr="00EC37E0">
              <w:t>0..1</w:t>
            </w:r>
          </w:p>
        </w:tc>
        <w:tc>
          <w:tcPr>
            <w:tcW w:w="7128" w:type="dxa"/>
            <w:vAlign w:val="center"/>
          </w:tcPr>
          <w:p w14:paraId="6701A912"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 test mechanism specification in its native format. The specification should be encoded so that it is compliant with the chosen test mechanism formalism, </w:t>
            </w:r>
            <w:r>
              <w:rPr>
                <w:rFonts w:ascii="Segoe UI" w:hAnsi="Segoe UI" w:cs="Segoe UI"/>
                <w:color w:val="000000"/>
                <w:szCs w:val="20"/>
              </w:rPr>
              <w:t>however this is not a requirement of the STIX specification</w:t>
            </w:r>
            <w:r w:rsidRPr="00EC37E0">
              <w:rPr>
                <w:szCs w:val="22"/>
              </w:rPr>
              <w:t>.</w:t>
            </w:r>
          </w:p>
        </w:tc>
      </w:tr>
    </w:tbl>
    <w:p w14:paraId="719E70C2" w14:textId="77777777" w:rsidR="00364E15" w:rsidRDefault="00364E15" w:rsidP="00364E15">
      <w:pPr>
        <w:pStyle w:val="Heading3"/>
      </w:pPr>
      <w:bookmarkStart w:id="153" w:name="_Toc421523409"/>
      <w:bookmarkStart w:id="154" w:name="_Toc429574504"/>
      <w:bookmarkStart w:id="155" w:name="_Toc398242044"/>
      <w:r>
        <w:lastRenderedPageBreak/>
        <w:t xml:space="preserve">OpenIOC Test Mechanism Data </w:t>
      </w:r>
      <w:r w:rsidRPr="00364E15">
        <w:t>Model</w:t>
      </w:r>
      <w:r>
        <w:t xml:space="preserve"> v1.2</w:t>
      </w:r>
      <w:bookmarkEnd w:id="153"/>
      <w:bookmarkEnd w:id="154"/>
    </w:p>
    <w:p w14:paraId="6658B976" w14:textId="77777777" w:rsidR="00364E15" w:rsidRPr="00511150" w:rsidRDefault="00364E15" w:rsidP="00364E15">
      <w:pPr>
        <w:spacing w:after="240"/>
      </w:pPr>
      <w:r>
        <w:t xml:space="preserve">The default extension class for </w:t>
      </w:r>
      <w:r w:rsidRPr="001B5F7D">
        <w:t xml:space="preserve">representing </w:t>
      </w:r>
      <w:r>
        <w:t xml:space="preserve">OpenIOC test mechanisms in STIX </w:t>
      </w:r>
      <w:r w:rsidR="002237FC">
        <w:t>v1.2.1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 xml:space="preserve">below.  The underlying data model being referenced is OpenIOC – An Open Framework for Sharing Threat Intelligence </w:t>
      </w:r>
      <w:hyperlink w:anchor="openioc" w:history="1">
        <w:r w:rsidRPr="00BB35CE">
          <w:rPr>
            <w:rStyle w:val="Hyperlink"/>
            <w:b/>
          </w:rPr>
          <w:t>[OpenIOC]</w:t>
        </w:r>
      </w:hyperlink>
      <w:r>
        <w:t>.</w:t>
      </w:r>
    </w:p>
    <w:p w14:paraId="74CFCEC9" w14:textId="77777777" w:rsidR="00364E15" w:rsidRPr="00EC37E0" w:rsidRDefault="00364E15" w:rsidP="00961CBD">
      <w:pPr>
        <w:pStyle w:val="Heading4"/>
      </w:pPr>
      <w:bookmarkStart w:id="156" w:name="_Toc421523410"/>
      <w:bookmarkStart w:id="157" w:name="_Toc429574505"/>
      <w:r w:rsidRPr="00EC37E0">
        <w:t>OpenIOC2010TestMechanismType Class</w:t>
      </w:r>
      <w:bookmarkEnd w:id="155"/>
      <w:bookmarkEnd w:id="156"/>
      <w:bookmarkEnd w:id="157"/>
    </w:p>
    <w:p w14:paraId="633CFCF0" w14:textId="77777777" w:rsidR="00364E15" w:rsidRDefault="00364E15" w:rsidP="00364E15">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stix-openioc</w:t>
      </w:r>
      <w:r>
        <w:t xml:space="preserve"> package.</w:t>
      </w:r>
    </w:p>
    <w:p w14:paraId="35C07036"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_Ref418858510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9</w:t>
      </w:r>
      <w:r w:rsidRPr="001F3DC6">
        <w:rPr>
          <w:b/>
          <w:color w:val="0000EE"/>
        </w:rPr>
        <w:fldChar w:fldCharType="end"/>
      </w:r>
      <w:r>
        <w:t>.</w:t>
      </w:r>
    </w:p>
    <w:p w14:paraId="329D861C" w14:textId="77777777" w:rsidR="00364E15" w:rsidRDefault="00364E15" w:rsidP="00364E15">
      <w:pPr>
        <w:keepNext/>
        <w:spacing w:after="120"/>
        <w:jc w:val="center"/>
      </w:pPr>
      <w:r w:rsidRPr="0075203E">
        <w:rPr>
          <w:noProof/>
        </w:rPr>
        <w:drawing>
          <wp:inline distT="0" distB="0" distL="0" distR="0" wp14:anchorId="16A0F67F" wp14:editId="381D3171">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57725" cy="1419225"/>
                    </a:xfrm>
                    <a:prstGeom prst="rect">
                      <a:avLst/>
                    </a:prstGeom>
                  </pic:spPr>
                </pic:pic>
              </a:graphicData>
            </a:graphic>
          </wp:inline>
        </w:drawing>
      </w:r>
    </w:p>
    <w:p w14:paraId="602EA661" w14:textId="77777777" w:rsidR="00364E15" w:rsidRPr="00EC37E0" w:rsidRDefault="00364E15" w:rsidP="00D23A1A">
      <w:pPr>
        <w:pStyle w:val="Caption"/>
      </w:pPr>
      <w:bookmarkStart w:id="158" w:name="_Ref418858510"/>
      <w:r w:rsidRPr="00EC37E0">
        <w:t xml:space="preserve">Figure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Figure \* ARABIC \s 1 </w:instrText>
      </w:r>
      <w:r w:rsidR="003C23FA">
        <w:fldChar w:fldCharType="separate"/>
      </w:r>
      <w:r w:rsidR="003700F4">
        <w:rPr>
          <w:noProof/>
        </w:rPr>
        <w:t>9</w:t>
      </w:r>
      <w:r w:rsidR="003C23FA">
        <w:rPr>
          <w:noProof/>
        </w:rPr>
        <w:fldChar w:fldCharType="end"/>
      </w:r>
      <w:bookmarkEnd w:id="158"/>
      <w:r w:rsidRPr="00EC37E0">
        <w:t xml:space="preserve">. UML diagram for </w:t>
      </w:r>
      <w:r w:rsidRPr="00EC37E0">
        <w:rPr>
          <w:rFonts w:ascii="Courier New" w:hAnsi="Courier New" w:cs="Courier New"/>
        </w:rPr>
        <w:t>OpenIOC2010TestMechanismType</w:t>
      </w:r>
      <w:r w:rsidRPr="00EC37E0">
        <w:t xml:space="preserve"> class</w:t>
      </w:r>
    </w:p>
    <w:p w14:paraId="78B1B8A4" w14:textId="77777777" w:rsidR="00364E15" w:rsidRDefault="00364E15" w:rsidP="00137B9D">
      <w:pPr>
        <w:spacing w:before="240" w:after="240"/>
      </w:pPr>
      <w:r>
        <w:t xml:space="preserve">The properties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rsidRPr="001F3DC6">
        <w:rPr>
          <w:b/>
          <w:color w:val="0000EE"/>
        </w:rPr>
        <w:fldChar w:fldCharType="begin"/>
      </w:r>
      <w:r w:rsidRPr="001F3DC6">
        <w:rPr>
          <w:b/>
          <w:color w:val="0000EE"/>
        </w:rPr>
        <w:instrText xml:space="preserve"> REF _Ref397088055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11</w:t>
      </w:r>
      <w:r w:rsidRPr="001F3DC6">
        <w:rPr>
          <w:b/>
          <w:color w:val="0000EE"/>
        </w:rPr>
        <w:fldChar w:fldCharType="end"/>
      </w:r>
      <w:r>
        <w:t>.</w:t>
      </w:r>
    </w:p>
    <w:p w14:paraId="550570E0" w14:textId="77777777" w:rsidR="00364E15" w:rsidRDefault="00364E15" w:rsidP="00D23A1A">
      <w:pPr>
        <w:pStyle w:val="Caption"/>
      </w:pPr>
      <w:bookmarkStart w:id="159" w:name="_Ref397088055"/>
      <w:r w:rsidRPr="00EC37E0">
        <w:t xml:space="preserve">Table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Table \* ARABIC \s 1 </w:instrText>
      </w:r>
      <w:r w:rsidR="003C23FA">
        <w:fldChar w:fldCharType="separate"/>
      </w:r>
      <w:r w:rsidR="003700F4">
        <w:rPr>
          <w:noProof/>
        </w:rPr>
        <w:t>11</w:t>
      </w:r>
      <w:r w:rsidR="003C23FA">
        <w:rPr>
          <w:noProof/>
        </w:rPr>
        <w:fldChar w:fldCharType="end"/>
      </w:r>
      <w:bookmarkEnd w:id="159"/>
      <w:r w:rsidRPr="00EC37E0">
        <w:t xml:space="preserve">. Properties of the </w:t>
      </w:r>
      <w:r w:rsidRPr="00EC37E0">
        <w:rPr>
          <w:rFonts w:ascii="Courier New" w:hAnsi="Courier New" w:cs="Courier New"/>
        </w:rPr>
        <w:t>OpenIOC2010TestMechanismType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364E15" w:rsidRPr="00693F21" w14:paraId="5A423A2B" w14:textId="77777777" w:rsidTr="007A17F1">
        <w:trPr>
          <w:trHeight w:val="547"/>
        </w:trPr>
        <w:tc>
          <w:tcPr>
            <w:tcW w:w="1435" w:type="dxa"/>
            <w:shd w:val="clear" w:color="auto" w:fill="BFBFBF" w:themeFill="background1" w:themeFillShade="BF"/>
            <w:vAlign w:val="center"/>
          </w:tcPr>
          <w:p w14:paraId="4CC8209C" w14:textId="77777777" w:rsidR="00364E15" w:rsidRPr="00693F21" w:rsidRDefault="00364E15" w:rsidP="007A17F1">
            <w:pPr>
              <w:rPr>
                <w:b/>
              </w:rPr>
            </w:pPr>
            <w:r>
              <w:rPr>
                <w:b/>
              </w:rPr>
              <w:t>Name</w:t>
            </w:r>
          </w:p>
        </w:tc>
        <w:tc>
          <w:tcPr>
            <w:tcW w:w="3600" w:type="dxa"/>
            <w:shd w:val="clear" w:color="auto" w:fill="BFBFBF" w:themeFill="background1" w:themeFillShade="BF"/>
            <w:vAlign w:val="center"/>
          </w:tcPr>
          <w:p w14:paraId="3497D55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3FE04E2F" w14:textId="77777777" w:rsidR="00364E15" w:rsidRPr="00693F21" w:rsidRDefault="00364E15" w:rsidP="007A17F1">
            <w:pPr>
              <w:rPr>
                <w:b/>
              </w:rPr>
            </w:pPr>
            <w:r w:rsidRPr="00693F21">
              <w:rPr>
                <w:b/>
              </w:rPr>
              <w:t>Multiplicity</w:t>
            </w:r>
          </w:p>
        </w:tc>
        <w:tc>
          <w:tcPr>
            <w:tcW w:w="6611" w:type="dxa"/>
            <w:shd w:val="clear" w:color="auto" w:fill="BFBFBF" w:themeFill="background1" w:themeFillShade="BF"/>
            <w:vAlign w:val="center"/>
          </w:tcPr>
          <w:p w14:paraId="1B244A47" w14:textId="77777777" w:rsidR="00364E15" w:rsidRPr="00693F21" w:rsidRDefault="00364E15" w:rsidP="007A17F1">
            <w:pPr>
              <w:rPr>
                <w:b/>
              </w:rPr>
            </w:pPr>
            <w:r w:rsidRPr="00693F21">
              <w:rPr>
                <w:b/>
              </w:rPr>
              <w:t>Description</w:t>
            </w:r>
          </w:p>
        </w:tc>
      </w:tr>
      <w:tr w:rsidR="00364E15" w14:paraId="656AC8D5" w14:textId="77777777" w:rsidTr="007A17F1">
        <w:trPr>
          <w:trHeight w:val="547"/>
        </w:trPr>
        <w:tc>
          <w:tcPr>
            <w:tcW w:w="1435" w:type="dxa"/>
            <w:vAlign w:val="center"/>
          </w:tcPr>
          <w:p w14:paraId="39BE5C30" w14:textId="77777777" w:rsidR="00364E15" w:rsidRPr="00EC37E0" w:rsidRDefault="00364E15" w:rsidP="007A17F1">
            <w:pPr>
              <w:rPr>
                <w:b/>
              </w:rPr>
            </w:pPr>
            <w:r w:rsidRPr="00EC37E0">
              <w:rPr>
                <w:b/>
              </w:rPr>
              <w:t>ioc</w:t>
            </w:r>
          </w:p>
        </w:tc>
        <w:tc>
          <w:tcPr>
            <w:tcW w:w="3600" w:type="dxa"/>
            <w:vAlign w:val="center"/>
          </w:tcPr>
          <w:p w14:paraId="56E36BBD" w14:textId="77777777" w:rsidR="00364E15" w:rsidRPr="009B3EC0" w:rsidRDefault="00364E15" w:rsidP="007A17F1">
            <w:pPr>
              <w:rPr>
                <w:rFonts w:ascii="Courier New" w:hAnsi="Courier New" w:cs="Courier New"/>
              </w:rPr>
            </w:pPr>
            <w:r>
              <w:rPr>
                <w:rFonts w:ascii="Courier New" w:hAnsi="Courier New" w:cs="Courier New"/>
              </w:rPr>
              <w:t>ioc:IndicatorOfCompromise</w:t>
            </w:r>
          </w:p>
        </w:tc>
        <w:tc>
          <w:tcPr>
            <w:tcW w:w="1530" w:type="dxa"/>
            <w:vAlign w:val="center"/>
          </w:tcPr>
          <w:p w14:paraId="6DA90461" w14:textId="77777777" w:rsidR="00364E15" w:rsidRPr="00E65B09" w:rsidRDefault="00364E15" w:rsidP="007A17F1">
            <w:pPr>
              <w:jc w:val="center"/>
              <w:rPr>
                <w:sz w:val="22"/>
              </w:rPr>
            </w:pPr>
            <w:r w:rsidRPr="00EC37E0">
              <w:t>1</w:t>
            </w:r>
          </w:p>
        </w:tc>
        <w:tc>
          <w:tcPr>
            <w:tcW w:w="6611" w:type="dxa"/>
            <w:vAlign w:val="center"/>
          </w:tcPr>
          <w:p w14:paraId="0819EB76"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ioc</w:t>
            </w:r>
            <w:r w:rsidRPr="00EC37E0">
              <w:rPr>
                <w:szCs w:val="22"/>
              </w:rPr>
              <w:t xml:space="preserve"> property specifies the structured specification of an OpenIOC test mechanism,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4CA791B5" w14:textId="77777777" w:rsidR="00364E15" w:rsidRDefault="00364E15" w:rsidP="00364E15">
      <w:pPr>
        <w:pStyle w:val="Heading3"/>
      </w:pPr>
      <w:bookmarkStart w:id="160" w:name="_Toc421523411"/>
      <w:bookmarkStart w:id="161" w:name="_Toc429574506"/>
      <w:bookmarkStart w:id="162" w:name="_Toc398242045"/>
      <w:r>
        <w:lastRenderedPageBreak/>
        <w:t>OVAL Test Mechanism Data Model v1.2</w:t>
      </w:r>
      <w:bookmarkEnd w:id="160"/>
      <w:bookmarkEnd w:id="161"/>
    </w:p>
    <w:p w14:paraId="538DB008" w14:textId="77777777" w:rsidR="00364E15" w:rsidRPr="00511150" w:rsidRDefault="00364E15" w:rsidP="00364E15">
      <w:pPr>
        <w:spacing w:after="240"/>
      </w:pPr>
      <w:r>
        <w:t xml:space="preserve">The default extension class for </w:t>
      </w:r>
      <w:r w:rsidRPr="001B5F7D">
        <w:t xml:space="preserve">representing </w:t>
      </w:r>
      <w:r>
        <w:t xml:space="preserve">OVAL test mechanisms in STIX </w:t>
      </w:r>
      <w:r w:rsidR="002237FC">
        <w:t>v1.2.1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 xml:space="preserve">below. The underlying data model being referenced is OVAL - </w:t>
      </w:r>
      <w:r w:rsidRPr="00BB1724">
        <w:t>Open Vulnerability and Assessment Language</w:t>
      </w:r>
      <w:r>
        <w:t xml:space="preserve"> </w:t>
      </w:r>
      <w:hyperlink w:anchor="oval" w:history="1">
        <w:r w:rsidRPr="00BB35CE">
          <w:rPr>
            <w:rStyle w:val="Hyperlink"/>
            <w:b/>
          </w:rPr>
          <w:t>[OVAL]</w:t>
        </w:r>
      </w:hyperlink>
      <w:r>
        <w:t>.</w:t>
      </w:r>
    </w:p>
    <w:p w14:paraId="7DA71698" w14:textId="77777777" w:rsidR="00364E15" w:rsidRPr="00EC37E0" w:rsidRDefault="00364E15" w:rsidP="00961CBD">
      <w:pPr>
        <w:pStyle w:val="Heading4"/>
      </w:pPr>
      <w:bookmarkStart w:id="163" w:name="_Toc421523412"/>
      <w:bookmarkStart w:id="164" w:name="_Toc429574507"/>
      <w:r w:rsidRPr="00EC37E0">
        <w:t>OVAL5.10TestMechanismType Class</w:t>
      </w:r>
      <w:bookmarkEnd w:id="162"/>
      <w:bookmarkEnd w:id="163"/>
      <w:bookmarkEnd w:id="164"/>
    </w:p>
    <w:p w14:paraId="0E1AB072" w14:textId="77777777" w:rsidR="00364E15" w:rsidRDefault="00364E15" w:rsidP="00364E15">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stix-oval</w:t>
      </w:r>
      <w:r>
        <w:t xml:space="preserve"> package.</w:t>
      </w:r>
    </w:p>
    <w:p w14:paraId="30EFB632"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_Ref418858783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10</w:t>
      </w:r>
      <w:r w:rsidRPr="001F3DC6">
        <w:rPr>
          <w:b/>
          <w:color w:val="0000EE"/>
        </w:rPr>
        <w:fldChar w:fldCharType="end"/>
      </w:r>
      <w:r>
        <w:t>.</w:t>
      </w:r>
    </w:p>
    <w:p w14:paraId="772D5927" w14:textId="77777777" w:rsidR="00364E15" w:rsidRDefault="00364E15" w:rsidP="00364E15">
      <w:pPr>
        <w:keepNext/>
        <w:spacing w:after="120"/>
        <w:jc w:val="center"/>
      </w:pPr>
      <w:r w:rsidRPr="0075203E">
        <w:rPr>
          <w:noProof/>
        </w:rPr>
        <w:drawing>
          <wp:inline distT="0" distB="0" distL="0" distR="0" wp14:anchorId="52FE8495" wp14:editId="09311B6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00575" cy="1571625"/>
                    </a:xfrm>
                    <a:prstGeom prst="rect">
                      <a:avLst/>
                    </a:prstGeom>
                  </pic:spPr>
                </pic:pic>
              </a:graphicData>
            </a:graphic>
          </wp:inline>
        </w:drawing>
      </w:r>
    </w:p>
    <w:p w14:paraId="21C227D4" w14:textId="77777777" w:rsidR="00364E15" w:rsidRPr="00EC37E0" w:rsidRDefault="00364E15" w:rsidP="00D23A1A">
      <w:pPr>
        <w:pStyle w:val="Caption"/>
      </w:pPr>
      <w:bookmarkStart w:id="165" w:name="_Ref418858783"/>
      <w:r w:rsidRPr="00EC37E0">
        <w:t xml:space="preserve">Figure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Figure \* ARABIC \s 1 </w:instrText>
      </w:r>
      <w:r w:rsidR="003C23FA">
        <w:fldChar w:fldCharType="separate"/>
      </w:r>
      <w:r w:rsidR="003700F4">
        <w:rPr>
          <w:noProof/>
        </w:rPr>
        <w:t>10</w:t>
      </w:r>
      <w:r w:rsidR="003C23FA">
        <w:rPr>
          <w:noProof/>
        </w:rPr>
        <w:fldChar w:fldCharType="end"/>
      </w:r>
      <w:bookmarkEnd w:id="165"/>
      <w:r w:rsidRPr="00EC37E0">
        <w:t xml:space="preserve">. UML diagram of </w:t>
      </w:r>
      <w:r w:rsidRPr="00EC37E0">
        <w:rPr>
          <w:rFonts w:ascii="Courier New" w:hAnsi="Courier New" w:cs="Courier New"/>
        </w:rPr>
        <w:t>OVAL5.10TestMechanismType</w:t>
      </w:r>
      <w:r w:rsidRPr="00EC37E0">
        <w:t xml:space="preserve"> class</w:t>
      </w:r>
    </w:p>
    <w:p w14:paraId="307EB0D4" w14:textId="77777777" w:rsidR="00364E15" w:rsidRDefault="00364E15" w:rsidP="00137B9D">
      <w:pPr>
        <w:spacing w:before="240"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_Ref397090187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12</w:t>
      </w:r>
      <w:r w:rsidRPr="001F3DC6">
        <w:rPr>
          <w:b/>
          <w:color w:val="0000EE"/>
        </w:rPr>
        <w:fldChar w:fldCharType="end"/>
      </w:r>
      <w:r>
        <w:t>.</w:t>
      </w:r>
    </w:p>
    <w:p w14:paraId="0752936E" w14:textId="77777777" w:rsidR="00364E15" w:rsidRDefault="00364E15" w:rsidP="00D23A1A">
      <w:pPr>
        <w:pStyle w:val="Caption"/>
      </w:pPr>
      <w:bookmarkStart w:id="166" w:name="_Ref397090187"/>
      <w:r w:rsidRPr="00EC37E0">
        <w:t xml:space="preserve">Table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Table \* ARABIC \s 1 </w:instrText>
      </w:r>
      <w:r w:rsidR="003C23FA">
        <w:fldChar w:fldCharType="separate"/>
      </w:r>
      <w:r w:rsidR="003700F4">
        <w:rPr>
          <w:noProof/>
        </w:rPr>
        <w:t>12</w:t>
      </w:r>
      <w:r w:rsidR="003C23FA">
        <w:rPr>
          <w:noProof/>
        </w:rPr>
        <w:fldChar w:fldCharType="end"/>
      </w:r>
      <w:bookmarkEnd w:id="166"/>
      <w:r w:rsidRPr="00EC37E0">
        <w:t xml:space="preserve">. Properties of the </w:t>
      </w:r>
      <w:r w:rsidRPr="00EC37E0">
        <w:rPr>
          <w:rFonts w:ascii="Courier New" w:hAnsi="Courier New" w:cs="Courier New"/>
        </w:rPr>
        <w:t>OVAL5.10TestMechanismType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67"/>
        <w:gridCol w:w="1530"/>
        <w:gridCol w:w="6971"/>
      </w:tblGrid>
      <w:tr w:rsidR="00364E15" w:rsidRPr="00693F21" w14:paraId="39EAFB0B" w14:textId="77777777" w:rsidTr="00137B9D">
        <w:trPr>
          <w:trHeight w:val="547"/>
        </w:trPr>
        <w:tc>
          <w:tcPr>
            <w:tcW w:w="1908" w:type="dxa"/>
            <w:shd w:val="clear" w:color="auto" w:fill="BFBFBF" w:themeFill="background1" w:themeFillShade="BF"/>
            <w:vAlign w:val="center"/>
          </w:tcPr>
          <w:p w14:paraId="05EE9158" w14:textId="77777777" w:rsidR="00364E15" w:rsidRPr="00693F21" w:rsidRDefault="00364E15" w:rsidP="007A17F1">
            <w:pPr>
              <w:rPr>
                <w:b/>
              </w:rPr>
            </w:pPr>
            <w:r>
              <w:rPr>
                <w:b/>
              </w:rPr>
              <w:t>Name</w:t>
            </w:r>
          </w:p>
        </w:tc>
        <w:tc>
          <w:tcPr>
            <w:tcW w:w="2767" w:type="dxa"/>
            <w:shd w:val="clear" w:color="auto" w:fill="BFBFBF" w:themeFill="background1" w:themeFillShade="BF"/>
            <w:vAlign w:val="center"/>
          </w:tcPr>
          <w:p w14:paraId="2C4AA12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46153A3F" w14:textId="77777777" w:rsidR="00364E15" w:rsidRPr="00693F21" w:rsidRDefault="00364E15" w:rsidP="007A17F1">
            <w:pPr>
              <w:rPr>
                <w:b/>
              </w:rPr>
            </w:pPr>
            <w:r w:rsidRPr="00693F21">
              <w:rPr>
                <w:b/>
              </w:rPr>
              <w:t>Multiplicity</w:t>
            </w:r>
          </w:p>
        </w:tc>
        <w:tc>
          <w:tcPr>
            <w:tcW w:w="6971" w:type="dxa"/>
            <w:shd w:val="clear" w:color="auto" w:fill="BFBFBF" w:themeFill="background1" w:themeFillShade="BF"/>
            <w:vAlign w:val="center"/>
          </w:tcPr>
          <w:p w14:paraId="37685E00" w14:textId="77777777" w:rsidR="00364E15" w:rsidRPr="00693F21" w:rsidRDefault="00364E15" w:rsidP="007A17F1">
            <w:pPr>
              <w:rPr>
                <w:b/>
              </w:rPr>
            </w:pPr>
            <w:r w:rsidRPr="00693F21">
              <w:rPr>
                <w:b/>
              </w:rPr>
              <w:t>Description</w:t>
            </w:r>
          </w:p>
        </w:tc>
      </w:tr>
      <w:tr w:rsidR="00364E15" w14:paraId="715DF908" w14:textId="77777777" w:rsidTr="00137B9D">
        <w:trPr>
          <w:trHeight w:val="547"/>
        </w:trPr>
        <w:tc>
          <w:tcPr>
            <w:tcW w:w="1908" w:type="dxa"/>
            <w:vAlign w:val="center"/>
          </w:tcPr>
          <w:p w14:paraId="06ADB50F" w14:textId="77777777" w:rsidR="00364E15" w:rsidRPr="00EC37E0" w:rsidRDefault="00364E15" w:rsidP="007A17F1">
            <w:pPr>
              <w:rPr>
                <w:b/>
              </w:rPr>
            </w:pPr>
            <w:r w:rsidRPr="00EC37E0">
              <w:rPr>
                <w:b/>
              </w:rPr>
              <w:t>oval_definitions</w:t>
            </w:r>
          </w:p>
        </w:tc>
        <w:tc>
          <w:tcPr>
            <w:tcW w:w="2767" w:type="dxa"/>
            <w:vAlign w:val="center"/>
          </w:tcPr>
          <w:p w14:paraId="5107AEAE" w14:textId="77777777" w:rsidR="00364E15" w:rsidRPr="009B3EC0" w:rsidRDefault="00364E15" w:rsidP="007A17F1">
            <w:pPr>
              <w:rPr>
                <w:rFonts w:ascii="Courier New" w:hAnsi="Courier New" w:cs="Courier New"/>
              </w:rPr>
            </w:pPr>
            <w:r>
              <w:rPr>
                <w:rFonts w:ascii="Courier New" w:hAnsi="Courier New" w:cs="Courier New"/>
              </w:rPr>
              <w:t>oval:DefinitionsType</w:t>
            </w:r>
          </w:p>
        </w:tc>
        <w:tc>
          <w:tcPr>
            <w:tcW w:w="1530" w:type="dxa"/>
            <w:vAlign w:val="center"/>
          </w:tcPr>
          <w:p w14:paraId="2EC525D3" w14:textId="77777777" w:rsidR="00364E15" w:rsidRPr="00E65B09" w:rsidRDefault="00364E15" w:rsidP="007A17F1">
            <w:pPr>
              <w:jc w:val="center"/>
              <w:rPr>
                <w:sz w:val="22"/>
              </w:rPr>
            </w:pPr>
            <w:r w:rsidRPr="00EC37E0">
              <w:t>1</w:t>
            </w:r>
          </w:p>
        </w:tc>
        <w:tc>
          <w:tcPr>
            <w:tcW w:w="6971" w:type="dxa"/>
            <w:vAlign w:val="center"/>
          </w:tcPr>
          <w:p w14:paraId="5C48D69C"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oval_definitions</w:t>
            </w:r>
            <w:r w:rsidRPr="00EC37E0">
              <w:rPr>
                <w:szCs w:val="22"/>
              </w:rPr>
              <w:t xml:space="preserve"> property specifies the structured specification of the OVAL test mechanism. When including OVAL definition documents it is expected that at least one valid OVAL definition is included.</w:t>
            </w:r>
          </w:p>
        </w:tc>
      </w:tr>
      <w:tr w:rsidR="00364E15" w14:paraId="7DFD5ED4" w14:textId="77777777" w:rsidTr="00137B9D">
        <w:trPr>
          <w:trHeight w:val="547"/>
        </w:trPr>
        <w:tc>
          <w:tcPr>
            <w:tcW w:w="1908" w:type="dxa"/>
            <w:vAlign w:val="center"/>
          </w:tcPr>
          <w:p w14:paraId="3D27AA5B" w14:textId="77777777" w:rsidR="00364E15" w:rsidRPr="00EC37E0" w:rsidRDefault="00364E15" w:rsidP="007A17F1">
            <w:pPr>
              <w:rPr>
                <w:b/>
              </w:rPr>
            </w:pPr>
            <w:r w:rsidRPr="00EC37E0">
              <w:rPr>
                <w:b/>
              </w:rPr>
              <w:t>oval_variables</w:t>
            </w:r>
          </w:p>
        </w:tc>
        <w:tc>
          <w:tcPr>
            <w:tcW w:w="2767" w:type="dxa"/>
            <w:vAlign w:val="center"/>
          </w:tcPr>
          <w:p w14:paraId="35BF480A" w14:textId="77777777" w:rsidR="00364E15" w:rsidRDefault="00364E15" w:rsidP="007A17F1">
            <w:pPr>
              <w:rPr>
                <w:rFonts w:ascii="Courier New" w:hAnsi="Courier New" w:cs="Courier New"/>
              </w:rPr>
            </w:pPr>
            <w:r>
              <w:rPr>
                <w:rFonts w:ascii="Courier New" w:hAnsi="Courier New" w:cs="Courier New"/>
              </w:rPr>
              <w:t>oval:VariablesType</w:t>
            </w:r>
          </w:p>
        </w:tc>
        <w:tc>
          <w:tcPr>
            <w:tcW w:w="1530" w:type="dxa"/>
            <w:vAlign w:val="center"/>
          </w:tcPr>
          <w:p w14:paraId="063B7F74" w14:textId="77777777" w:rsidR="00364E15" w:rsidRDefault="00364E15" w:rsidP="007A17F1">
            <w:pPr>
              <w:jc w:val="center"/>
              <w:rPr>
                <w:sz w:val="22"/>
              </w:rPr>
            </w:pPr>
            <w:r w:rsidRPr="00EC37E0">
              <w:t>0..1</w:t>
            </w:r>
          </w:p>
        </w:tc>
        <w:tc>
          <w:tcPr>
            <w:tcW w:w="6971" w:type="dxa"/>
            <w:vAlign w:val="center"/>
          </w:tcPr>
          <w:p w14:paraId="3395341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oval_variables</w:t>
            </w:r>
            <w:r w:rsidRPr="00EC37E0">
              <w:rPr>
                <w:szCs w:val="22"/>
              </w:rPr>
              <w:t xml:space="preserve"> property specifies a valid OVAL Variables document and SHOULD only be used to supply external variable values needed by this OVAL Test Mechanism's OVAL definitions.</w:t>
            </w:r>
          </w:p>
        </w:tc>
      </w:tr>
    </w:tbl>
    <w:p w14:paraId="7C2BD57C" w14:textId="77777777" w:rsidR="00364E15" w:rsidRDefault="00364E15" w:rsidP="00364E15">
      <w:pPr>
        <w:pStyle w:val="Heading3"/>
      </w:pPr>
      <w:bookmarkStart w:id="167" w:name="_Toc421523413"/>
      <w:bookmarkStart w:id="168" w:name="_Toc429574508"/>
      <w:bookmarkStart w:id="169" w:name="_Ref397690838"/>
      <w:bookmarkStart w:id="170" w:name="_Toc398242046"/>
      <w:r>
        <w:lastRenderedPageBreak/>
        <w:t xml:space="preserve">Snort Test Mechanism </w:t>
      </w:r>
      <w:r w:rsidRPr="00364E15">
        <w:t>Data</w:t>
      </w:r>
      <w:r>
        <w:t xml:space="preserve"> Model v1.2</w:t>
      </w:r>
      <w:bookmarkEnd w:id="167"/>
      <w:bookmarkEnd w:id="168"/>
    </w:p>
    <w:p w14:paraId="38A9FA99" w14:textId="77777777" w:rsidR="00364E15" w:rsidRPr="00511150" w:rsidRDefault="00364E15" w:rsidP="00364E15">
      <w:pPr>
        <w:spacing w:after="240"/>
      </w:pPr>
      <w:r>
        <w:t xml:space="preserve">The default extension class for </w:t>
      </w:r>
      <w:r w:rsidRPr="001B5F7D">
        <w:t xml:space="preserve">representing </w:t>
      </w:r>
      <w:r>
        <w:t xml:space="preserve">Snort test mechanisms in STIX </w:t>
      </w:r>
      <w:r w:rsidR="002237FC">
        <w:t>v1.2.1</w:t>
      </w:r>
      <w:r w:rsidRPr="001B5F7D">
        <w:t xml:space="preserve"> is the </w:t>
      </w:r>
      <w:r w:rsidRPr="00EB58D6">
        <w:rPr>
          <w:rFonts w:ascii="Courier New" w:hAnsi="Courier New" w:cs="Courier New"/>
        </w:rPr>
        <w:t>SnortTestMechanismType</w:t>
      </w:r>
      <w:r>
        <w:t xml:space="preserve"> class </w:t>
      </w:r>
      <w:r w:rsidRPr="001B5F7D">
        <w:t xml:space="preserve">defined </w:t>
      </w:r>
      <w:r>
        <w:t xml:space="preserve">below. The underlying data model being referenced is described in more detail in </w:t>
      </w:r>
      <w:hyperlink w:anchor="snort" w:history="1">
        <w:r w:rsidRPr="00AC5462">
          <w:rPr>
            <w:rStyle w:val="Hyperlink"/>
            <w:b/>
          </w:rPr>
          <w:t>[S</w:t>
        </w:r>
        <w:r w:rsidR="00AC5462">
          <w:rPr>
            <w:rStyle w:val="Hyperlink"/>
            <w:b/>
          </w:rPr>
          <w:t>nort</w:t>
        </w:r>
        <w:r w:rsidRPr="00AC5462">
          <w:rPr>
            <w:rStyle w:val="Hyperlink"/>
            <w:b/>
          </w:rPr>
          <w:t>]</w:t>
        </w:r>
      </w:hyperlink>
      <w:r>
        <w:t>.</w:t>
      </w:r>
    </w:p>
    <w:p w14:paraId="6BFF7F7E" w14:textId="77777777" w:rsidR="00364E15" w:rsidRPr="00EC37E0" w:rsidRDefault="00364E15" w:rsidP="00961CBD">
      <w:pPr>
        <w:pStyle w:val="Heading4"/>
      </w:pPr>
      <w:bookmarkStart w:id="171" w:name="_Toc421523414"/>
      <w:bookmarkStart w:id="172" w:name="_Toc429574509"/>
      <w:r w:rsidRPr="00EC37E0">
        <w:t>SnortTestMechanismType Class</w:t>
      </w:r>
      <w:bookmarkEnd w:id="169"/>
      <w:bookmarkEnd w:id="170"/>
      <w:bookmarkEnd w:id="171"/>
      <w:bookmarkEnd w:id="172"/>
    </w:p>
    <w:p w14:paraId="43CB02A7" w14:textId="77777777" w:rsidR="00364E15" w:rsidRDefault="00364E15" w:rsidP="00364E15">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snortTM</w:t>
      </w:r>
      <w:r>
        <w:t xml:space="preserve"> package.</w:t>
      </w:r>
    </w:p>
    <w:p w14:paraId="5E31A080"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_Ref397247017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11</w:t>
      </w:r>
      <w:r w:rsidRPr="001F3DC6">
        <w:rPr>
          <w:b/>
          <w:color w:val="0000EE"/>
        </w:rPr>
        <w:fldChar w:fldCharType="end"/>
      </w:r>
      <w:r>
        <w:t>.</w:t>
      </w:r>
    </w:p>
    <w:p w14:paraId="30E7348E" w14:textId="77777777" w:rsidR="00364E15" w:rsidRDefault="00364E15" w:rsidP="00364E15">
      <w:pPr>
        <w:jc w:val="center"/>
        <w:rPr>
          <w:noProof/>
        </w:rPr>
      </w:pPr>
      <w:r w:rsidRPr="00A160DA">
        <w:rPr>
          <w:noProof/>
        </w:rPr>
        <w:t xml:space="preserve"> </w:t>
      </w:r>
    </w:p>
    <w:p w14:paraId="30D7EE33" w14:textId="77777777" w:rsidR="00364E15" w:rsidRDefault="00364E15" w:rsidP="00364E15">
      <w:pPr>
        <w:jc w:val="center"/>
      </w:pPr>
      <w:r w:rsidRPr="0075203E">
        <w:rPr>
          <w:noProof/>
        </w:rPr>
        <w:drawing>
          <wp:inline distT="0" distB="0" distL="0" distR="0" wp14:anchorId="3BF40426" wp14:editId="1B4FEA37">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67175" cy="2181225"/>
                    </a:xfrm>
                    <a:prstGeom prst="rect">
                      <a:avLst/>
                    </a:prstGeom>
                  </pic:spPr>
                </pic:pic>
              </a:graphicData>
            </a:graphic>
          </wp:inline>
        </w:drawing>
      </w:r>
    </w:p>
    <w:p w14:paraId="66D9E05C" w14:textId="77777777" w:rsidR="00364E15" w:rsidRPr="00EC37E0" w:rsidRDefault="00364E15" w:rsidP="00D23A1A">
      <w:pPr>
        <w:pStyle w:val="Caption"/>
        <w:rPr>
          <w:b/>
        </w:rPr>
      </w:pPr>
      <w:bookmarkStart w:id="173" w:name="_Ref397247017"/>
      <w:r w:rsidRPr="00EC37E0">
        <w:t xml:space="preserve">Figure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Figure \* ARABIC \s 1 </w:instrText>
      </w:r>
      <w:r w:rsidR="003C23FA">
        <w:fldChar w:fldCharType="separate"/>
      </w:r>
      <w:r w:rsidR="003700F4">
        <w:rPr>
          <w:noProof/>
        </w:rPr>
        <w:t>11</w:t>
      </w:r>
      <w:r w:rsidR="003C23FA">
        <w:rPr>
          <w:noProof/>
        </w:rPr>
        <w:fldChar w:fldCharType="end"/>
      </w:r>
      <w:bookmarkEnd w:id="173"/>
      <w:r w:rsidRPr="00EC37E0">
        <w:t xml:space="preserve">. UML diagram of the </w:t>
      </w:r>
      <w:r w:rsidRPr="00EC37E0">
        <w:rPr>
          <w:rFonts w:ascii="Courier New" w:hAnsi="Courier New" w:cs="Courier New"/>
        </w:rPr>
        <w:t>SnortTestMechanismType</w:t>
      </w:r>
      <w:r w:rsidRPr="00EC37E0">
        <w:t xml:space="preserve"> class</w:t>
      </w:r>
    </w:p>
    <w:p w14:paraId="4F810E5A" w14:textId="77777777" w:rsidR="00364E15" w:rsidRPr="004468BE" w:rsidRDefault="00364E15" w:rsidP="00137B9D">
      <w:pPr>
        <w:spacing w:before="240"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_Ref397247113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13</w:t>
      </w:r>
      <w:r w:rsidRPr="001F3DC6">
        <w:rPr>
          <w:b/>
          <w:color w:val="0000EE"/>
        </w:rPr>
        <w:fldChar w:fldCharType="end"/>
      </w:r>
      <w:r>
        <w:t>.</w:t>
      </w:r>
    </w:p>
    <w:p w14:paraId="25105FE0" w14:textId="77777777" w:rsidR="00364E15" w:rsidRDefault="00364E15" w:rsidP="00D23A1A">
      <w:pPr>
        <w:pStyle w:val="Caption"/>
      </w:pPr>
      <w:bookmarkStart w:id="174" w:name="_Ref397247113"/>
      <w:r w:rsidRPr="00EC37E0">
        <w:t xml:space="preserve">Table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Table \* ARABIC \s 1 </w:instrText>
      </w:r>
      <w:r w:rsidR="003C23FA">
        <w:fldChar w:fldCharType="separate"/>
      </w:r>
      <w:r w:rsidR="003700F4">
        <w:rPr>
          <w:noProof/>
        </w:rPr>
        <w:t>13</w:t>
      </w:r>
      <w:r w:rsidR="003C23FA">
        <w:rPr>
          <w:noProof/>
        </w:rPr>
        <w:fldChar w:fldCharType="end"/>
      </w:r>
      <w:bookmarkEnd w:id="174"/>
      <w:r w:rsidRPr="00EC37E0">
        <w:t xml:space="preserve">. Properties of the </w:t>
      </w:r>
      <w:r w:rsidRPr="00EC37E0">
        <w:rPr>
          <w:rFonts w:ascii="Courier New" w:hAnsi="Courier New" w:cs="Courier New"/>
        </w:rPr>
        <w:t>SnortTestMechanismType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397"/>
        <w:gridCol w:w="1283"/>
        <w:gridCol w:w="6408"/>
      </w:tblGrid>
      <w:tr w:rsidR="00364E15" w:rsidRPr="00693F21" w14:paraId="0208C7D2" w14:textId="77777777" w:rsidTr="00137B9D">
        <w:trPr>
          <w:trHeight w:val="547"/>
        </w:trPr>
        <w:tc>
          <w:tcPr>
            <w:tcW w:w="2088" w:type="dxa"/>
            <w:shd w:val="clear" w:color="auto" w:fill="BFBFBF" w:themeFill="background1" w:themeFillShade="BF"/>
            <w:vAlign w:val="center"/>
          </w:tcPr>
          <w:p w14:paraId="003ACB4D" w14:textId="77777777" w:rsidR="00364E15" w:rsidRPr="00693F21" w:rsidRDefault="00364E15" w:rsidP="007A17F1">
            <w:pPr>
              <w:rPr>
                <w:b/>
              </w:rPr>
            </w:pPr>
            <w:r>
              <w:rPr>
                <w:b/>
              </w:rPr>
              <w:t>Name</w:t>
            </w:r>
          </w:p>
        </w:tc>
        <w:tc>
          <w:tcPr>
            <w:tcW w:w="3397" w:type="dxa"/>
            <w:shd w:val="clear" w:color="auto" w:fill="BFBFBF" w:themeFill="background1" w:themeFillShade="BF"/>
            <w:vAlign w:val="center"/>
          </w:tcPr>
          <w:p w14:paraId="6A9601EA" w14:textId="77777777" w:rsidR="00364E15" w:rsidRPr="00693F21" w:rsidRDefault="00364E15" w:rsidP="007A17F1">
            <w:pPr>
              <w:rPr>
                <w:b/>
              </w:rPr>
            </w:pPr>
            <w:r w:rsidRPr="00693F21">
              <w:rPr>
                <w:b/>
              </w:rPr>
              <w:t>Type</w:t>
            </w:r>
          </w:p>
        </w:tc>
        <w:tc>
          <w:tcPr>
            <w:tcW w:w="1283" w:type="dxa"/>
            <w:shd w:val="clear" w:color="auto" w:fill="BFBFBF" w:themeFill="background1" w:themeFillShade="BF"/>
            <w:vAlign w:val="center"/>
          </w:tcPr>
          <w:p w14:paraId="17D47003" w14:textId="77777777" w:rsidR="00364E15" w:rsidRPr="00693F21" w:rsidRDefault="00364E15" w:rsidP="007A17F1">
            <w:pPr>
              <w:rPr>
                <w:b/>
              </w:rPr>
            </w:pPr>
            <w:r w:rsidRPr="00693F21">
              <w:rPr>
                <w:b/>
              </w:rPr>
              <w:t>Multiplicity</w:t>
            </w:r>
          </w:p>
        </w:tc>
        <w:tc>
          <w:tcPr>
            <w:tcW w:w="6408" w:type="dxa"/>
            <w:shd w:val="clear" w:color="auto" w:fill="BFBFBF" w:themeFill="background1" w:themeFillShade="BF"/>
            <w:vAlign w:val="center"/>
          </w:tcPr>
          <w:p w14:paraId="4BD9EA92" w14:textId="77777777" w:rsidR="00364E15" w:rsidRPr="00693F21" w:rsidRDefault="00364E15" w:rsidP="007A17F1">
            <w:pPr>
              <w:rPr>
                <w:b/>
              </w:rPr>
            </w:pPr>
            <w:r w:rsidRPr="00693F21">
              <w:rPr>
                <w:b/>
              </w:rPr>
              <w:t>Description</w:t>
            </w:r>
          </w:p>
        </w:tc>
      </w:tr>
      <w:tr w:rsidR="00364E15" w14:paraId="34D93215" w14:textId="77777777" w:rsidTr="00137B9D">
        <w:trPr>
          <w:trHeight w:val="547"/>
        </w:trPr>
        <w:tc>
          <w:tcPr>
            <w:tcW w:w="2088" w:type="dxa"/>
            <w:vAlign w:val="center"/>
          </w:tcPr>
          <w:p w14:paraId="25E68288" w14:textId="77777777" w:rsidR="00364E15" w:rsidRPr="00EC37E0" w:rsidRDefault="00364E15" w:rsidP="007A17F1">
            <w:pPr>
              <w:rPr>
                <w:b/>
              </w:rPr>
            </w:pPr>
            <w:r w:rsidRPr="00EC37E0">
              <w:rPr>
                <w:b/>
              </w:rPr>
              <w:t>Product_Name</w:t>
            </w:r>
          </w:p>
        </w:tc>
        <w:tc>
          <w:tcPr>
            <w:tcW w:w="3397" w:type="dxa"/>
            <w:vAlign w:val="center"/>
          </w:tcPr>
          <w:p w14:paraId="172A5A93"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4EE1889A" w14:textId="77777777" w:rsidR="00364E15" w:rsidRPr="00E65B09" w:rsidRDefault="00364E15" w:rsidP="007A17F1">
            <w:pPr>
              <w:jc w:val="center"/>
              <w:rPr>
                <w:sz w:val="22"/>
              </w:rPr>
            </w:pPr>
            <w:r w:rsidRPr="00EC37E0">
              <w:t>0..1</w:t>
            </w:r>
          </w:p>
        </w:tc>
        <w:tc>
          <w:tcPr>
            <w:tcW w:w="6408" w:type="dxa"/>
            <w:vAlign w:val="center"/>
          </w:tcPr>
          <w:p w14:paraId="3D42558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Product_Name</w:t>
            </w:r>
            <w:r w:rsidRPr="00EC37E0">
              <w:rPr>
                <w:szCs w:val="22"/>
              </w:rPr>
              <w:t xml:space="preserve"> property specifies the name of the Snort-compatible tool that the rules were written against. The Common Platform Enumeration (CPE) name of the tool SHOULD be used, if </w:t>
            </w:r>
            <w:r w:rsidRPr="00EC37E0">
              <w:rPr>
                <w:szCs w:val="22"/>
              </w:rPr>
              <w:lastRenderedPageBreak/>
              <w:t>available.  Otherwise, a simple name like "Snort", "Suricata", or "Sourcefire" MAY be used.</w:t>
            </w:r>
          </w:p>
        </w:tc>
      </w:tr>
      <w:tr w:rsidR="00364E15" w14:paraId="592F7869" w14:textId="77777777" w:rsidTr="00137B9D">
        <w:trPr>
          <w:trHeight w:val="547"/>
        </w:trPr>
        <w:tc>
          <w:tcPr>
            <w:tcW w:w="2088" w:type="dxa"/>
            <w:vAlign w:val="center"/>
          </w:tcPr>
          <w:p w14:paraId="0B630F06" w14:textId="77777777" w:rsidR="00364E15" w:rsidRPr="00EC37E0" w:rsidRDefault="00364E15" w:rsidP="007A17F1">
            <w:pPr>
              <w:rPr>
                <w:b/>
              </w:rPr>
            </w:pPr>
            <w:r w:rsidRPr="00EC37E0">
              <w:rPr>
                <w:b/>
              </w:rPr>
              <w:lastRenderedPageBreak/>
              <w:t>Version</w:t>
            </w:r>
          </w:p>
        </w:tc>
        <w:tc>
          <w:tcPr>
            <w:tcW w:w="3397" w:type="dxa"/>
            <w:vAlign w:val="center"/>
          </w:tcPr>
          <w:p w14:paraId="7243FFEA"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35BDB0B0" w14:textId="77777777" w:rsidR="00364E15" w:rsidRDefault="00364E15" w:rsidP="007A17F1">
            <w:pPr>
              <w:jc w:val="center"/>
              <w:rPr>
                <w:sz w:val="22"/>
              </w:rPr>
            </w:pPr>
            <w:r w:rsidRPr="00EC37E0">
              <w:t>0..1</w:t>
            </w:r>
          </w:p>
        </w:tc>
        <w:tc>
          <w:tcPr>
            <w:tcW w:w="6408" w:type="dxa"/>
            <w:vAlign w:val="center"/>
          </w:tcPr>
          <w:p w14:paraId="4930335E"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captures the version of the Snort or Snort-compatible tool that the Snort rules were written against.</w:t>
            </w:r>
          </w:p>
        </w:tc>
      </w:tr>
      <w:tr w:rsidR="00364E15" w14:paraId="463BE073" w14:textId="77777777" w:rsidTr="00137B9D">
        <w:trPr>
          <w:trHeight w:val="547"/>
        </w:trPr>
        <w:tc>
          <w:tcPr>
            <w:tcW w:w="2088" w:type="dxa"/>
            <w:vAlign w:val="center"/>
          </w:tcPr>
          <w:p w14:paraId="0D2B3721" w14:textId="77777777" w:rsidR="00364E15" w:rsidRPr="00EC37E0" w:rsidRDefault="00364E15" w:rsidP="007A17F1">
            <w:pPr>
              <w:rPr>
                <w:b/>
              </w:rPr>
            </w:pPr>
            <w:r w:rsidRPr="00EC37E0">
              <w:rPr>
                <w:b/>
              </w:rPr>
              <w:t>Rule</w:t>
            </w:r>
          </w:p>
        </w:tc>
        <w:tc>
          <w:tcPr>
            <w:tcW w:w="3397" w:type="dxa"/>
            <w:vAlign w:val="center"/>
          </w:tcPr>
          <w:p w14:paraId="4DEE9E71"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56412A65" w14:textId="77777777" w:rsidR="00364E15" w:rsidRDefault="00364E15" w:rsidP="007A17F1">
            <w:pPr>
              <w:jc w:val="center"/>
              <w:rPr>
                <w:sz w:val="22"/>
              </w:rPr>
            </w:pPr>
            <w:r w:rsidRPr="00EC37E0">
              <w:t>0..*</w:t>
            </w:r>
          </w:p>
        </w:tc>
        <w:tc>
          <w:tcPr>
            <w:tcW w:w="6408" w:type="dxa"/>
            <w:vAlign w:val="center"/>
          </w:tcPr>
          <w:p w14:paraId="1D043A4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Snort rule in its native format. The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6C875304" w14:textId="77777777" w:rsidTr="00137B9D">
        <w:trPr>
          <w:trHeight w:val="547"/>
        </w:trPr>
        <w:tc>
          <w:tcPr>
            <w:tcW w:w="2088" w:type="dxa"/>
            <w:vAlign w:val="center"/>
          </w:tcPr>
          <w:p w14:paraId="021E79E4" w14:textId="77777777" w:rsidR="00364E15" w:rsidRPr="00EC37E0" w:rsidRDefault="00364E15" w:rsidP="007A17F1">
            <w:pPr>
              <w:rPr>
                <w:b/>
              </w:rPr>
            </w:pPr>
            <w:r w:rsidRPr="00EC37E0">
              <w:rPr>
                <w:b/>
              </w:rPr>
              <w:t>Event_Filter</w:t>
            </w:r>
          </w:p>
        </w:tc>
        <w:tc>
          <w:tcPr>
            <w:tcW w:w="3397" w:type="dxa"/>
            <w:vAlign w:val="center"/>
          </w:tcPr>
          <w:p w14:paraId="6636D8B2"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61241FB2" w14:textId="77777777" w:rsidR="00364E15" w:rsidRDefault="00364E15" w:rsidP="007A17F1">
            <w:pPr>
              <w:jc w:val="center"/>
              <w:rPr>
                <w:sz w:val="22"/>
              </w:rPr>
            </w:pPr>
            <w:r w:rsidRPr="00EC37E0">
              <w:t>0..*</w:t>
            </w:r>
          </w:p>
        </w:tc>
        <w:tc>
          <w:tcPr>
            <w:tcW w:w="6408" w:type="dxa"/>
            <w:vAlign w:val="center"/>
          </w:tcPr>
          <w:p w14:paraId="41E0EA3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Event_Filter</w:t>
            </w:r>
            <w:r w:rsidRPr="00EC37E0">
              <w:rPr>
                <w:szCs w:val="22"/>
              </w:rPr>
              <w:t xml:space="preserve"> property specifies a Snort event filter line in its native format. The filter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5B8EE97D" w14:textId="77777777" w:rsidTr="00137B9D">
        <w:trPr>
          <w:trHeight w:val="547"/>
        </w:trPr>
        <w:tc>
          <w:tcPr>
            <w:tcW w:w="2088" w:type="dxa"/>
            <w:vAlign w:val="center"/>
          </w:tcPr>
          <w:p w14:paraId="1E88C262" w14:textId="77777777" w:rsidR="00364E15" w:rsidRPr="00EC37E0" w:rsidRDefault="00364E15" w:rsidP="007A17F1">
            <w:pPr>
              <w:rPr>
                <w:b/>
              </w:rPr>
            </w:pPr>
            <w:r w:rsidRPr="00EC37E0">
              <w:rPr>
                <w:b/>
              </w:rPr>
              <w:t>Rate_Filter</w:t>
            </w:r>
          </w:p>
        </w:tc>
        <w:tc>
          <w:tcPr>
            <w:tcW w:w="3397" w:type="dxa"/>
            <w:vAlign w:val="center"/>
          </w:tcPr>
          <w:p w14:paraId="7F95DBE0"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33211C02" w14:textId="77777777" w:rsidR="00364E15" w:rsidRDefault="00364E15" w:rsidP="007A17F1">
            <w:pPr>
              <w:jc w:val="center"/>
              <w:rPr>
                <w:sz w:val="22"/>
              </w:rPr>
            </w:pPr>
            <w:r w:rsidRPr="00EC37E0">
              <w:t>0..*</w:t>
            </w:r>
          </w:p>
        </w:tc>
        <w:tc>
          <w:tcPr>
            <w:tcW w:w="6408" w:type="dxa"/>
            <w:vAlign w:val="center"/>
          </w:tcPr>
          <w:p w14:paraId="183C477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Rate_Filter</w:t>
            </w:r>
            <w:r w:rsidRPr="00EC37E0">
              <w:rPr>
                <w:szCs w:val="22"/>
              </w:rPr>
              <w:t xml:space="preserve"> property specifies a Snort rate filter line in its native format. The filter should be encoded so that it is compliant with Snort formalism, </w:t>
            </w:r>
            <w:r w:rsidRPr="00EC37E0">
              <w:rPr>
                <w:rFonts w:cs="Segoe UI"/>
                <w:color w:val="000000"/>
                <w:szCs w:val="22"/>
              </w:rPr>
              <w:t>however this is not a requirement of the STIX specification</w:t>
            </w:r>
            <w:r w:rsidRPr="00EC37E0">
              <w:rPr>
                <w:szCs w:val="22"/>
              </w:rPr>
              <w:t>.</w:t>
            </w:r>
          </w:p>
        </w:tc>
      </w:tr>
      <w:tr w:rsidR="00364E15" w14:paraId="5622D18C" w14:textId="77777777" w:rsidTr="00137B9D">
        <w:trPr>
          <w:trHeight w:val="547"/>
        </w:trPr>
        <w:tc>
          <w:tcPr>
            <w:tcW w:w="2088" w:type="dxa"/>
            <w:vAlign w:val="center"/>
          </w:tcPr>
          <w:p w14:paraId="14A035E8" w14:textId="77777777" w:rsidR="00364E15" w:rsidRPr="00EC37E0" w:rsidRDefault="00364E15" w:rsidP="007A17F1">
            <w:pPr>
              <w:rPr>
                <w:b/>
              </w:rPr>
            </w:pPr>
            <w:r w:rsidRPr="00EC37E0">
              <w:rPr>
                <w:b/>
              </w:rPr>
              <w:t>Event_Suppression</w:t>
            </w:r>
          </w:p>
        </w:tc>
        <w:tc>
          <w:tcPr>
            <w:tcW w:w="3397" w:type="dxa"/>
            <w:vAlign w:val="center"/>
          </w:tcPr>
          <w:p w14:paraId="6140C26C"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0C6F8B78" w14:textId="77777777" w:rsidR="00364E15" w:rsidRDefault="00364E15" w:rsidP="007A17F1">
            <w:pPr>
              <w:jc w:val="center"/>
              <w:rPr>
                <w:sz w:val="22"/>
              </w:rPr>
            </w:pPr>
            <w:r w:rsidRPr="00EC37E0">
              <w:t>0..*</w:t>
            </w:r>
          </w:p>
        </w:tc>
        <w:tc>
          <w:tcPr>
            <w:tcW w:w="6408" w:type="dxa"/>
            <w:vAlign w:val="center"/>
          </w:tcPr>
          <w:p w14:paraId="2E463317"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Event_Suppression</w:t>
            </w:r>
            <w:r w:rsidRPr="00EC37E0">
              <w:rPr>
                <w:szCs w:val="22"/>
              </w:rPr>
              <w:t xml:space="preserve"> property specifies a Snort event suppression line in its native format. The event suppression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bl>
    <w:p w14:paraId="10CDB9AF" w14:textId="77777777" w:rsidR="00364E15" w:rsidRDefault="00364E15" w:rsidP="00364E15">
      <w:pPr>
        <w:pStyle w:val="Heading3"/>
      </w:pPr>
      <w:bookmarkStart w:id="175" w:name="_Toc421523415"/>
      <w:bookmarkStart w:id="176" w:name="_Toc429574510"/>
      <w:bookmarkStart w:id="177" w:name="_Ref397081329"/>
      <w:bookmarkStart w:id="178" w:name="_Toc398242047"/>
      <w:r>
        <w:t xml:space="preserve">Yara Test Mechanism Data </w:t>
      </w:r>
      <w:r w:rsidRPr="00364E15">
        <w:t>Model</w:t>
      </w:r>
      <w:r>
        <w:t xml:space="preserve"> v1.2</w:t>
      </w:r>
      <w:bookmarkEnd w:id="175"/>
      <w:bookmarkEnd w:id="176"/>
    </w:p>
    <w:p w14:paraId="3F592F8A" w14:textId="77777777" w:rsidR="00364E15" w:rsidRPr="00511150" w:rsidRDefault="00364E15" w:rsidP="00364E15">
      <w:pPr>
        <w:spacing w:after="240"/>
      </w:pPr>
      <w:r>
        <w:t xml:space="preserve">The default extension class for </w:t>
      </w:r>
      <w:r w:rsidRPr="001B5F7D">
        <w:t xml:space="preserve">representing </w:t>
      </w:r>
      <w:r>
        <w:t xml:space="preserve">Yara test mechanisms in STIX </w:t>
      </w:r>
      <w:r w:rsidR="002237FC">
        <w:t>v1.2.1</w:t>
      </w:r>
      <w:r w:rsidRPr="001B5F7D">
        <w:t xml:space="preserve"> is the </w:t>
      </w:r>
      <w:r>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 xml:space="preserve">below. The underlying data model being referenced is described in more detail in </w:t>
      </w:r>
      <w:hyperlink w:anchor="yara" w:history="1">
        <w:r w:rsidRPr="00AC5462">
          <w:rPr>
            <w:rStyle w:val="Hyperlink"/>
            <w:b/>
          </w:rPr>
          <w:t>[YARA]</w:t>
        </w:r>
      </w:hyperlink>
      <w:r>
        <w:t>.</w:t>
      </w:r>
    </w:p>
    <w:p w14:paraId="5B81871D" w14:textId="77777777" w:rsidR="00364E15" w:rsidRPr="00EC37E0" w:rsidRDefault="00364E15" w:rsidP="00961CBD">
      <w:pPr>
        <w:pStyle w:val="Heading4"/>
      </w:pPr>
      <w:bookmarkStart w:id="179" w:name="_Toc421523416"/>
      <w:bookmarkStart w:id="180" w:name="_Toc429574511"/>
      <w:r w:rsidRPr="00EC37E0">
        <w:t>YaraTestMechanismType Class</w:t>
      </w:r>
      <w:bookmarkEnd w:id="177"/>
      <w:bookmarkEnd w:id="178"/>
      <w:bookmarkEnd w:id="179"/>
      <w:bookmarkEnd w:id="180"/>
    </w:p>
    <w:p w14:paraId="13295667" w14:textId="77777777" w:rsidR="00364E15" w:rsidRDefault="00364E15" w:rsidP="00364E15">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to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yaraTM</w:t>
      </w:r>
      <w:r>
        <w:t xml:space="preserve"> package.</w:t>
      </w:r>
    </w:p>
    <w:p w14:paraId="33E4725A"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_Ref398239809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12</w:t>
      </w:r>
      <w:r w:rsidRPr="001F3DC6">
        <w:rPr>
          <w:b/>
          <w:color w:val="0000EE"/>
        </w:rPr>
        <w:fldChar w:fldCharType="end"/>
      </w:r>
      <w:r>
        <w:t>.</w:t>
      </w:r>
    </w:p>
    <w:p w14:paraId="5E03C4BB" w14:textId="77777777" w:rsidR="00364E15" w:rsidRDefault="00364E15" w:rsidP="00364E15">
      <w:pPr>
        <w:spacing w:after="120"/>
        <w:jc w:val="center"/>
      </w:pPr>
      <w:r w:rsidRPr="0075203E">
        <w:rPr>
          <w:noProof/>
        </w:rPr>
        <w:lastRenderedPageBreak/>
        <w:drawing>
          <wp:inline distT="0" distB="0" distL="0" distR="0" wp14:anchorId="63D91399" wp14:editId="19D1C9B3">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71925" cy="1571625"/>
                    </a:xfrm>
                    <a:prstGeom prst="rect">
                      <a:avLst/>
                    </a:prstGeom>
                  </pic:spPr>
                </pic:pic>
              </a:graphicData>
            </a:graphic>
          </wp:inline>
        </w:drawing>
      </w:r>
    </w:p>
    <w:p w14:paraId="519F1233" w14:textId="77777777" w:rsidR="00364E15" w:rsidRPr="00EC37E0" w:rsidRDefault="00364E15" w:rsidP="00D23A1A">
      <w:pPr>
        <w:pStyle w:val="Caption"/>
        <w:rPr>
          <w:b/>
        </w:rPr>
      </w:pPr>
      <w:bookmarkStart w:id="181" w:name="_Ref398239809"/>
      <w:r w:rsidRPr="00EC37E0">
        <w:t xml:space="preserve">Figure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Figure \* ARABIC \s 1 </w:instrText>
      </w:r>
      <w:r w:rsidR="003C23FA">
        <w:fldChar w:fldCharType="separate"/>
      </w:r>
      <w:r w:rsidR="003700F4">
        <w:rPr>
          <w:noProof/>
        </w:rPr>
        <w:t>12</w:t>
      </w:r>
      <w:r w:rsidR="003C23FA">
        <w:rPr>
          <w:noProof/>
        </w:rPr>
        <w:fldChar w:fldCharType="end"/>
      </w:r>
      <w:bookmarkEnd w:id="181"/>
      <w:r w:rsidRPr="00EC37E0">
        <w:t xml:space="preserve">. UML diagram of the </w:t>
      </w:r>
      <w:r w:rsidRPr="00EC37E0">
        <w:rPr>
          <w:rFonts w:ascii="Courier New" w:hAnsi="Courier New" w:cs="Courier New"/>
        </w:rPr>
        <w:t>YaraTestMechanismType</w:t>
      </w:r>
      <w:r w:rsidRPr="00EC37E0">
        <w:t xml:space="preserve"> class</w:t>
      </w:r>
    </w:p>
    <w:p w14:paraId="5E8A0751" w14:textId="77777777" w:rsidR="00364E15" w:rsidRDefault="00364E15" w:rsidP="00137B9D">
      <w:pPr>
        <w:spacing w:before="240"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rsidRPr="003C2BAB">
        <w:rPr>
          <w:b/>
          <w:color w:val="0000EE"/>
        </w:rPr>
        <w:fldChar w:fldCharType="begin"/>
      </w:r>
      <w:r w:rsidRPr="003C2BAB">
        <w:rPr>
          <w:b/>
          <w:color w:val="0000EE"/>
        </w:rPr>
        <w:instrText xml:space="preserve"> REF _Ref397249081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Table </w:t>
      </w:r>
      <w:r w:rsidR="003700F4" w:rsidRPr="003700F4">
        <w:rPr>
          <w:b/>
          <w:noProof/>
          <w:color w:val="0000EE"/>
        </w:rPr>
        <w:t>3</w:t>
      </w:r>
      <w:r w:rsidR="003700F4" w:rsidRPr="003700F4">
        <w:rPr>
          <w:b/>
          <w:noProof/>
          <w:color w:val="0000EE"/>
        </w:rPr>
        <w:noBreakHyphen/>
        <w:t>14</w:t>
      </w:r>
      <w:r w:rsidRPr="003C2BAB">
        <w:rPr>
          <w:b/>
          <w:color w:val="0000EE"/>
        </w:rPr>
        <w:fldChar w:fldCharType="end"/>
      </w:r>
      <w:r>
        <w:t>.</w:t>
      </w:r>
    </w:p>
    <w:p w14:paraId="704791A1" w14:textId="77777777" w:rsidR="00364E15" w:rsidRDefault="00364E15" w:rsidP="00D23A1A">
      <w:pPr>
        <w:pStyle w:val="Caption"/>
      </w:pPr>
      <w:bookmarkStart w:id="182" w:name="_Ref397249081"/>
      <w:r w:rsidRPr="00EC37E0">
        <w:t xml:space="preserve">Table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Table \* ARABIC \s 1 </w:instrText>
      </w:r>
      <w:r w:rsidR="003C23FA">
        <w:fldChar w:fldCharType="separate"/>
      </w:r>
      <w:r w:rsidR="003700F4">
        <w:rPr>
          <w:noProof/>
        </w:rPr>
        <w:t>14</w:t>
      </w:r>
      <w:r w:rsidR="003C23FA">
        <w:rPr>
          <w:noProof/>
        </w:rPr>
        <w:fldChar w:fldCharType="end"/>
      </w:r>
      <w:bookmarkEnd w:id="182"/>
      <w:r w:rsidRPr="00EC37E0">
        <w:t xml:space="preserve">. Properties of the </w:t>
      </w:r>
      <w:r w:rsidRPr="00EC37E0">
        <w:rPr>
          <w:rFonts w:ascii="Courier New" w:hAnsi="Courier New" w:cs="Courier New"/>
        </w:rPr>
        <w:t>YaraTestMechanismType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364E15" w:rsidRPr="00693F21" w14:paraId="171A0778" w14:textId="77777777" w:rsidTr="007A17F1">
        <w:trPr>
          <w:trHeight w:val="547"/>
        </w:trPr>
        <w:tc>
          <w:tcPr>
            <w:tcW w:w="1525" w:type="dxa"/>
            <w:shd w:val="clear" w:color="auto" w:fill="BFBFBF" w:themeFill="background1" w:themeFillShade="BF"/>
            <w:vAlign w:val="center"/>
          </w:tcPr>
          <w:p w14:paraId="04AABA3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24B672AD"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65A0E26" w14:textId="77777777" w:rsidR="00364E15" w:rsidRPr="00693F21" w:rsidRDefault="00364E15" w:rsidP="007A17F1">
            <w:pPr>
              <w:rPr>
                <w:b/>
              </w:rPr>
            </w:pPr>
            <w:r w:rsidRPr="00693F21">
              <w:rPr>
                <w:b/>
              </w:rPr>
              <w:t>Multiplicity</w:t>
            </w:r>
          </w:p>
        </w:tc>
        <w:tc>
          <w:tcPr>
            <w:tcW w:w="6701" w:type="dxa"/>
            <w:shd w:val="clear" w:color="auto" w:fill="BFBFBF" w:themeFill="background1" w:themeFillShade="BF"/>
            <w:vAlign w:val="center"/>
          </w:tcPr>
          <w:p w14:paraId="47DD7D3A" w14:textId="77777777" w:rsidR="00364E15" w:rsidRPr="00693F21" w:rsidRDefault="00364E15" w:rsidP="007A17F1">
            <w:pPr>
              <w:rPr>
                <w:b/>
              </w:rPr>
            </w:pPr>
            <w:r w:rsidRPr="00693F21">
              <w:rPr>
                <w:b/>
              </w:rPr>
              <w:t>Description</w:t>
            </w:r>
          </w:p>
        </w:tc>
      </w:tr>
      <w:tr w:rsidR="00364E15" w14:paraId="1122164C" w14:textId="77777777" w:rsidTr="007A17F1">
        <w:trPr>
          <w:trHeight w:val="547"/>
        </w:trPr>
        <w:tc>
          <w:tcPr>
            <w:tcW w:w="1525" w:type="dxa"/>
            <w:vAlign w:val="center"/>
          </w:tcPr>
          <w:p w14:paraId="5C9D4190" w14:textId="77777777" w:rsidR="00364E15" w:rsidRPr="00EC37E0" w:rsidRDefault="00364E15" w:rsidP="007A17F1">
            <w:pPr>
              <w:rPr>
                <w:b/>
              </w:rPr>
            </w:pPr>
            <w:r w:rsidRPr="00EC37E0">
              <w:rPr>
                <w:b/>
              </w:rPr>
              <w:t>Version</w:t>
            </w:r>
          </w:p>
        </w:tc>
        <w:tc>
          <w:tcPr>
            <w:tcW w:w="3510" w:type="dxa"/>
            <w:vAlign w:val="center"/>
          </w:tcPr>
          <w:p w14:paraId="17E90948" w14:textId="77777777" w:rsidR="00364E15" w:rsidRPr="00DB32E6"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6215CC12" w14:textId="77777777" w:rsidR="00364E15" w:rsidRPr="00E65B09" w:rsidRDefault="00364E15" w:rsidP="007A17F1">
            <w:pPr>
              <w:jc w:val="center"/>
              <w:rPr>
                <w:sz w:val="22"/>
              </w:rPr>
            </w:pPr>
            <w:r w:rsidRPr="00EC37E0">
              <w:t>0..1</w:t>
            </w:r>
          </w:p>
        </w:tc>
        <w:tc>
          <w:tcPr>
            <w:tcW w:w="6701" w:type="dxa"/>
            <w:vAlign w:val="center"/>
          </w:tcPr>
          <w:p w14:paraId="7942C23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specifies the version of YARA that the rule was written against.</w:t>
            </w:r>
          </w:p>
        </w:tc>
      </w:tr>
      <w:tr w:rsidR="00364E15" w14:paraId="58211660" w14:textId="77777777" w:rsidTr="007A17F1">
        <w:trPr>
          <w:trHeight w:val="547"/>
        </w:trPr>
        <w:tc>
          <w:tcPr>
            <w:tcW w:w="1525" w:type="dxa"/>
            <w:vAlign w:val="center"/>
          </w:tcPr>
          <w:p w14:paraId="63BE1263" w14:textId="77777777" w:rsidR="00364E15" w:rsidRPr="00EC37E0" w:rsidRDefault="00364E15" w:rsidP="007A17F1">
            <w:pPr>
              <w:rPr>
                <w:b/>
              </w:rPr>
            </w:pPr>
            <w:r w:rsidRPr="00EC37E0">
              <w:rPr>
                <w:b/>
              </w:rPr>
              <w:t>Rule</w:t>
            </w:r>
          </w:p>
        </w:tc>
        <w:tc>
          <w:tcPr>
            <w:tcW w:w="3510" w:type="dxa"/>
            <w:vAlign w:val="center"/>
          </w:tcPr>
          <w:p w14:paraId="0DD44353"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440" w:type="dxa"/>
            <w:vAlign w:val="center"/>
          </w:tcPr>
          <w:p w14:paraId="23277516" w14:textId="77777777" w:rsidR="00364E15" w:rsidRDefault="00364E15" w:rsidP="007A17F1">
            <w:pPr>
              <w:jc w:val="center"/>
              <w:rPr>
                <w:sz w:val="22"/>
              </w:rPr>
            </w:pPr>
            <w:r w:rsidRPr="00EC37E0">
              <w:t>0..1</w:t>
            </w:r>
          </w:p>
        </w:tc>
        <w:tc>
          <w:tcPr>
            <w:tcW w:w="6701" w:type="dxa"/>
            <w:vAlign w:val="center"/>
          </w:tcPr>
          <w:p w14:paraId="3BC38DB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YARA rule in its native format. The rule The specification should be encoded so that it is compliant with the chosen YARA formalism, </w:t>
            </w:r>
            <w:r w:rsidRPr="00EC37E0">
              <w:rPr>
                <w:rFonts w:cs="Segoe UI"/>
                <w:color w:val="000000"/>
                <w:szCs w:val="22"/>
              </w:rPr>
              <w:t>however this is not a requirement of the STIX specification</w:t>
            </w:r>
            <w:r w:rsidRPr="00EC37E0">
              <w:rPr>
                <w:szCs w:val="22"/>
              </w:rPr>
              <w:t>.</w:t>
            </w:r>
          </w:p>
        </w:tc>
      </w:tr>
    </w:tbl>
    <w:p w14:paraId="086439BE" w14:textId="77777777" w:rsidR="00364E15" w:rsidRDefault="00364E15" w:rsidP="00364E15">
      <w:pPr>
        <w:pStyle w:val="Heading2"/>
      </w:pPr>
      <w:bookmarkStart w:id="183" w:name="_Ref399749177"/>
      <w:bookmarkStart w:id="184" w:name="_Toc421523417"/>
      <w:bookmarkStart w:id="185" w:name="_Toc429574512"/>
      <w:r>
        <w:t>Vulnerabilities: STIX-CVRF Data Model v1.2</w:t>
      </w:r>
      <w:bookmarkEnd w:id="183"/>
      <w:bookmarkEnd w:id="184"/>
      <w:bookmarkEnd w:id="185"/>
    </w:p>
    <w:p w14:paraId="0807F1D6" w14:textId="77777777" w:rsidR="00364E15" w:rsidRPr="00935CAE" w:rsidRDefault="00364E15" w:rsidP="00364E15">
      <w:pPr>
        <w:spacing w:after="240"/>
      </w:pPr>
      <w:r>
        <w:t xml:space="preserve">The default extension class for </w:t>
      </w:r>
      <w:r w:rsidRPr="00935CAE">
        <w:t>representing vulnerabilit</w:t>
      </w:r>
      <w:r>
        <w:t>y details</w:t>
      </w:r>
      <w:r w:rsidRPr="00935CAE">
        <w:t xml:space="preserve"> in STIX </w:t>
      </w:r>
      <w:r w:rsidR="002237FC">
        <w:t>v1.2.1</w:t>
      </w:r>
      <w:r w:rsidRPr="00935CAE">
        <w:t xml:space="preserve"> is the </w:t>
      </w:r>
      <w:r w:rsidRPr="00935CAE">
        <w:rPr>
          <w:rFonts w:ascii="Courier New" w:hAnsi="Courier New" w:cs="Courier New"/>
        </w:rPr>
        <w:t>CVRF1.1InstanceType</w:t>
      </w:r>
      <w:r w:rsidRPr="00935CAE">
        <w:t xml:space="preserve"> class defined below.</w:t>
      </w:r>
      <w:r>
        <w:t xml:space="preserve"> The underlying data model being referenced is ICASI’s Common Vulnerability Reporting Framework (CVRF) specification as defined in </w:t>
      </w:r>
      <w:hyperlink w:anchor="cvrf" w:history="1">
        <w:r w:rsidRPr="00AC5462">
          <w:rPr>
            <w:rStyle w:val="Hyperlink"/>
            <w:b/>
          </w:rPr>
          <w:t>[CVRF]</w:t>
        </w:r>
      </w:hyperlink>
      <w:r>
        <w:t>.</w:t>
      </w:r>
    </w:p>
    <w:p w14:paraId="33D560FB" w14:textId="77777777" w:rsidR="00364E15" w:rsidRDefault="00364E15" w:rsidP="00364E15">
      <w:pPr>
        <w:pStyle w:val="Heading3"/>
      </w:pPr>
      <w:bookmarkStart w:id="186" w:name="_Toc421523418"/>
      <w:bookmarkStart w:id="187" w:name="_Toc429574513"/>
      <w:r>
        <w:t>CVRF1.</w:t>
      </w:r>
      <w:r w:rsidRPr="00364E15">
        <w:t>1InstanceType</w:t>
      </w:r>
      <w:r>
        <w:t xml:space="preserve"> Class</w:t>
      </w:r>
      <w:bookmarkEnd w:id="186"/>
      <w:bookmarkEnd w:id="187"/>
    </w:p>
    <w:p w14:paraId="1BF6468A" w14:textId="77777777" w:rsidR="00364E15" w:rsidRDefault="00364E15" w:rsidP="00364E15">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t xml:space="preserve">Exploit Target </w:t>
      </w:r>
      <w:r w:rsidRPr="002638B9">
        <w:rPr>
          <w:rFonts w:ascii="Courier New" w:hAnsi="Courier New" w:cs="Courier New"/>
        </w:rPr>
        <w:t>VulnerabilityType</w:t>
      </w:r>
      <w:r w:rsidRPr="002638B9">
        <w:t xml:space="preserve"> </w:t>
      </w:r>
      <w:r>
        <w:t xml:space="preserve">class and belongs to the </w:t>
      </w:r>
      <w:r w:rsidRPr="0060705D">
        <w:rPr>
          <w:rFonts w:ascii="Courier New" w:hAnsi="Courier New" w:cs="Courier New"/>
        </w:rPr>
        <w:t>stix-</w:t>
      </w:r>
      <w:r>
        <w:rPr>
          <w:rFonts w:ascii="Courier New" w:hAnsi="Courier New" w:cs="Courier New"/>
        </w:rPr>
        <w:t>cvrf</w:t>
      </w:r>
      <w:r>
        <w:t xml:space="preserve"> package.. It</w:t>
      </w:r>
      <w:r w:rsidRPr="002638B9">
        <w:t xml:space="preserve"> imports and leverages the CVRF schema for structured characterization of Vulnerabilities. This could include characterization of </w:t>
      </w:r>
      <w:r>
        <w:t>zero</w:t>
      </w:r>
      <w:r w:rsidRPr="002638B9">
        <w:t>-days or other vulnerabilities that do not have a CVE or OSVDB ID</w:t>
      </w:r>
      <w:r>
        <w:t xml:space="preserve"> (</w:t>
      </w:r>
      <w:r w:rsidRPr="00D825CA">
        <w:t>Open Sourced Vulnerability Database</w:t>
      </w:r>
      <w:r>
        <w:t xml:space="preserve">). The UML diagram corresponding to the </w:t>
      </w:r>
      <w:r w:rsidRPr="002638B9">
        <w:rPr>
          <w:rFonts w:ascii="Courier New" w:hAnsi="Courier New" w:cs="Courier New"/>
        </w:rPr>
        <w:t>CVRF1.1InstanceType</w:t>
      </w:r>
      <w:r w:rsidRPr="002638B9">
        <w:t xml:space="preserve"> </w:t>
      </w:r>
      <w:r w:rsidRPr="005B12B0">
        <w:t>class</w:t>
      </w:r>
      <w:r>
        <w:t xml:space="preserve"> is shown in </w:t>
      </w:r>
      <w:r w:rsidRPr="001F3DC6">
        <w:rPr>
          <w:b/>
          <w:color w:val="0000EE"/>
        </w:rPr>
        <w:fldChar w:fldCharType="begin"/>
      </w:r>
      <w:r w:rsidRPr="001F3DC6">
        <w:rPr>
          <w:b/>
          <w:color w:val="0000EE"/>
        </w:rPr>
        <w:instrText xml:space="preserve"> REF _Ref418513118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Figure 3</w:t>
      </w:r>
      <w:r w:rsidR="003700F4" w:rsidRPr="003700F4">
        <w:rPr>
          <w:b/>
          <w:color w:val="0000EE"/>
        </w:rPr>
        <w:noBreakHyphen/>
        <w:t>13</w:t>
      </w:r>
      <w:r w:rsidRPr="001F3DC6">
        <w:rPr>
          <w:b/>
          <w:color w:val="0000EE"/>
        </w:rPr>
        <w:fldChar w:fldCharType="end"/>
      </w:r>
      <w:r>
        <w:t>.</w:t>
      </w:r>
    </w:p>
    <w:p w14:paraId="51FCEF4D" w14:textId="77777777" w:rsidR="00364E15" w:rsidRDefault="00364E15" w:rsidP="00364E15">
      <w:pPr>
        <w:keepNext/>
        <w:spacing w:after="120"/>
        <w:jc w:val="center"/>
      </w:pPr>
      <w:r w:rsidRPr="0075203E">
        <w:rPr>
          <w:noProof/>
        </w:rPr>
        <w:lastRenderedPageBreak/>
        <w:drawing>
          <wp:inline distT="0" distB="0" distL="0" distR="0" wp14:anchorId="203387D5" wp14:editId="73EECBDF">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38550" cy="1533525"/>
                    </a:xfrm>
                    <a:prstGeom prst="rect">
                      <a:avLst/>
                    </a:prstGeom>
                  </pic:spPr>
                </pic:pic>
              </a:graphicData>
            </a:graphic>
          </wp:inline>
        </w:drawing>
      </w:r>
    </w:p>
    <w:p w14:paraId="6F754EA3" w14:textId="77777777" w:rsidR="00364E15" w:rsidRPr="00EC37E0" w:rsidRDefault="00364E15" w:rsidP="00D23A1A">
      <w:pPr>
        <w:pStyle w:val="Caption"/>
      </w:pPr>
      <w:bookmarkStart w:id="188" w:name="_Ref418513118"/>
      <w:r w:rsidRPr="00EC37E0">
        <w:t xml:space="preserve">Figure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Figure \* ARABIC \s 1 </w:instrText>
      </w:r>
      <w:r w:rsidR="003C23FA">
        <w:fldChar w:fldCharType="separate"/>
      </w:r>
      <w:r w:rsidR="003700F4">
        <w:rPr>
          <w:noProof/>
        </w:rPr>
        <w:t>13</w:t>
      </w:r>
      <w:r w:rsidR="003C23FA">
        <w:rPr>
          <w:noProof/>
        </w:rPr>
        <w:fldChar w:fldCharType="end"/>
      </w:r>
      <w:bookmarkEnd w:id="188"/>
      <w:r w:rsidRPr="00EC37E0">
        <w:t>. UML diagram of the CVRF1.1InstanceType class</w:t>
      </w:r>
    </w:p>
    <w:p w14:paraId="0256B21D" w14:textId="77777777" w:rsidR="00364E15" w:rsidRDefault="00364E15" w:rsidP="00137B9D">
      <w:pPr>
        <w:spacing w:before="240" w:after="240"/>
      </w:pPr>
      <w:r>
        <w:t xml:space="preserve">The properties of the </w:t>
      </w:r>
      <w:r w:rsidRPr="002638B9">
        <w:rPr>
          <w:rFonts w:ascii="Courier New" w:hAnsi="Courier New" w:cs="Courier New"/>
        </w:rPr>
        <w:t>CVRF1.1InstanceType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_Ref399760565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15</w:t>
      </w:r>
      <w:r w:rsidRPr="001F3DC6">
        <w:rPr>
          <w:b/>
          <w:color w:val="0000EE"/>
        </w:rPr>
        <w:fldChar w:fldCharType="end"/>
      </w:r>
      <w:r>
        <w:t>.</w:t>
      </w:r>
    </w:p>
    <w:p w14:paraId="52FBAF6B" w14:textId="77777777" w:rsidR="00364E15" w:rsidRDefault="00364E15" w:rsidP="00D23A1A">
      <w:pPr>
        <w:pStyle w:val="Caption"/>
      </w:pPr>
      <w:bookmarkStart w:id="189" w:name="_Ref399760565"/>
      <w:r w:rsidRPr="00EC37E0">
        <w:t xml:space="preserve">Table </w:t>
      </w:r>
      <w:r w:rsidR="003C23FA">
        <w:fldChar w:fldCharType="begin"/>
      </w:r>
      <w:r w:rsidR="003C23FA">
        <w:instrText xml:space="preserve"> STYLEREF 1 \s </w:instrText>
      </w:r>
      <w:r w:rsidR="003C23FA">
        <w:fldChar w:fldCharType="separate"/>
      </w:r>
      <w:r w:rsidR="003700F4">
        <w:rPr>
          <w:noProof/>
        </w:rPr>
        <w:t>3</w:t>
      </w:r>
      <w:r w:rsidR="003C23FA">
        <w:rPr>
          <w:noProof/>
        </w:rPr>
        <w:fldChar w:fldCharType="end"/>
      </w:r>
      <w:r w:rsidRPr="00EC37E0">
        <w:noBreakHyphen/>
      </w:r>
      <w:r w:rsidR="003C23FA">
        <w:fldChar w:fldCharType="begin"/>
      </w:r>
      <w:r w:rsidR="003C23FA">
        <w:instrText xml:space="preserve"> SEQ Table \* ARABIC \s 1 </w:instrText>
      </w:r>
      <w:r w:rsidR="003C23FA">
        <w:fldChar w:fldCharType="separate"/>
      </w:r>
      <w:r w:rsidR="003700F4">
        <w:rPr>
          <w:noProof/>
        </w:rPr>
        <w:t>15</w:t>
      </w:r>
      <w:r w:rsidR="003C23FA">
        <w:rPr>
          <w:noProof/>
        </w:rPr>
        <w:fldChar w:fldCharType="end"/>
      </w:r>
      <w:bookmarkEnd w:id="189"/>
      <w:r w:rsidRPr="00EC37E0">
        <w:t xml:space="preserve">. Properties of the </w:t>
      </w:r>
      <w:r w:rsidRPr="00EC37E0">
        <w:rPr>
          <w:rFonts w:ascii="Courier New" w:hAnsi="Courier New" w:cs="Courier New"/>
        </w:rPr>
        <w:t>CVRF1.1InstanceType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353"/>
        <w:gridCol w:w="1350"/>
        <w:gridCol w:w="6228"/>
      </w:tblGrid>
      <w:tr w:rsidR="00364E15" w:rsidRPr="00693F21" w14:paraId="1474D844" w14:textId="77777777" w:rsidTr="00137B9D">
        <w:trPr>
          <w:trHeight w:val="547"/>
        </w:trPr>
        <w:tc>
          <w:tcPr>
            <w:tcW w:w="2245" w:type="dxa"/>
            <w:shd w:val="clear" w:color="auto" w:fill="BFBFBF" w:themeFill="background1" w:themeFillShade="BF"/>
            <w:vAlign w:val="center"/>
          </w:tcPr>
          <w:p w14:paraId="1C856E26" w14:textId="77777777" w:rsidR="00364E15" w:rsidRPr="00693F21" w:rsidRDefault="00364E15" w:rsidP="007A17F1">
            <w:pPr>
              <w:rPr>
                <w:b/>
              </w:rPr>
            </w:pPr>
            <w:r>
              <w:rPr>
                <w:b/>
              </w:rPr>
              <w:t>Name</w:t>
            </w:r>
          </w:p>
        </w:tc>
        <w:tc>
          <w:tcPr>
            <w:tcW w:w="3353" w:type="dxa"/>
            <w:shd w:val="clear" w:color="auto" w:fill="BFBFBF" w:themeFill="background1" w:themeFillShade="BF"/>
            <w:vAlign w:val="center"/>
          </w:tcPr>
          <w:p w14:paraId="45DF5CDB"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24FA081D" w14:textId="77777777" w:rsidR="00364E15" w:rsidRPr="00693F21" w:rsidRDefault="00364E15" w:rsidP="007A17F1">
            <w:pPr>
              <w:rPr>
                <w:b/>
              </w:rPr>
            </w:pPr>
            <w:r w:rsidRPr="00693F21">
              <w:rPr>
                <w:b/>
              </w:rPr>
              <w:t>Multiplicity</w:t>
            </w:r>
          </w:p>
        </w:tc>
        <w:tc>
          <w:tcPr>
            <w:tcW w:w="6228" w:type="dxa"/>
            <w:shd w:val="clear" w:color="auto" w:fill="BFBFBF" w:themeFill="background1" w:themeFillShade="BF"/>
            <w:vAlign w:val="center"/>
          </w:tcPr>
          <w:p w14:paraId="2716101C" w14:textId="77777777" w:rsidR="00364E15" w:rsidRPr="00693F21" w:rsidRDefault="00364E15" w:rsidP="007A17F1">
            <w:pPr>
              <w:rPr>
                <w:b/>
              </w:rPr>
            </w:pPr>
            <w:r w:rsidRPr="00693F21">
              <w:rPr>
                <w:b/>
              </w:rPr>
              <w:t>Description</w:t>
            </w:r>
          </w:p>
        </w:tc>
      </w:tr>
      <w:tr w:rsidR="00364E15" w14:paraId="482EC676" w14:textId="77777777" w:rsidTr="00137B9D">
        <w:trPr>
          <w:trHeight w:val="547"/>
        </w:trPr>
        <w:tc>
          <w:tcPr>
            <w:tcW w:w="2245" w:type="dxa"/>
            <w:vAlign w:val="center"/>
          </w:tcPr>
          <w:p w14:paraId="6199773A" w14:textId="77777777" w:rsidR="00364E15" w:rsidRPr="00EC37E0" w:rsidRDefault="00364E15" w:rsidP="007A17F1">
            <w:pPr>
              <w:rPr>
                <w:b/>
              </w:rPr>
            </w:pPr>
            <w:r w:rsidRPr="00EC37E0">
              <w:rPr>
                <w:b/>
              </w:rPr>
              <w:t>cvrf:cvrfdoc</w:t>
            </w:r>
          </w:p>
        </w:tc>
        <w:tc>
          <w:tcPr>
            <w:tcW w:w="3353" w:type="dxa"/>
            <w:vAlign w:val="center"/>
          </w:tcPr>
          <w:p w14:paraId="577FD3B2" w14:textId="77777777" w:rsidR="00364E15" w:rsidRPr="00196920" w:rsidRDefault="00364E15" w:rsidP="00AC5462">
            <w:pPr>
              <w:rPr>
                <w:rFonts w:cs="Courier New"/>
                <w:szCs w:val="20"/>
              </w:rPr>
            </w:pPr>
            <w:r w:rsidRPr="00196920">
              <w:rPr>
                <w:rFonts w:ascii="Courier New" w:hAnsi="Courier New" w:cs="Courier New"/>
                <w:szCs w:val="20"/>
              </w:rPr>
              <w:t>cvrf:cvrfdoc</w:t>
            </w:r>
            <w:r w:rsidR="00AC5462">
              <w:rPr>
                <w:rStyle w:val="EndnoteReference"/>
                <w:rFonts w:ascii="Courier New" w:hAnsi="Courier New" w:cs="Courier New"/>
                <w:szCs w:val="20"/>
              </w:rPr>
              <w:endnoteReference w:id="3"/>
            </w:r>
          </w:p>
        </w:tc>
        <w:tc>
          <w:tcPr>
            <w:tcW w:w="1350" w:type="dxa"/>
            <w:vAlign w:val="center"/>
          </w:tcPr>
          <w:p w14:paraId="5DE93585" w14:textId="77777777" w:rsidR="00364E15" w:rsidRPr="00E65B09" w:rsidRDefault="00364E15" w:rsidP="007A17F1">
            <w:pPr>
              <w:jc w:val="center"/>
              <w:rPr>
                <w:sz w:val="22"/>
              </w:rPr>
            </w:pPr>
            <w:r w:rsidRPr="00EC37E0">
              <w:t>1</w:t>
            </w:r>
          </w:p>
        </w:tc>
        <w:tc>
          <w:tcPr>
            <w:tcW w:w="6228" w:type="dxa"/>
            <w:vAlign w:val="center"/>
          </w:tcPr>
          <w:p w14:paraId="56B711B2" w14:textId="77777777" w:rsidR="00364E15" w:rsidRPr="00EC37E0" w:rsidRDefault="00364E15" w:rsidP="007A17F1">
            <w:pPr>
              <w:rPr>
                <w:szCs w:val="22"/>
              </w:rPr>
            </w:pPr>
            <w:r w:rsidRPr="00EC37E0">
              <w:rPr>
                <w:szCs w:val="22"/>
              </w:rPr>
              <w:t>The CVRF property specifies the structured characterization of Vulnerabilities utilizing the CVRF schema.</w:t>
            </w:r>
          </w:p>
        </w:tc>
      </w:tr>
    </w:tbl>
    <w:p w14:paraId="45806CD1" w14:textId="77777777" w:rsidR="00364E15" w:rsidRPr="00364E15" w:rsidRDefault="00364E15" w:rsidP="00364E15"/>
    <w:p w14:paraId="6ADB607F" w14:textId="77777777" w:rsidR="00364E15" w:rsidRDefault="00364E15" w:rsidP="00FD22AC">
      <w:pPr>
        <w:pStyle w:val="Heading1"/>
        <w:sectPr w:rsidR="00364E15" w:rsidSect="00364E15">
          <w:endnotePr>
            <w:numFmt w:val="decimal"/>
          </w:endnotePr>
          <w:pgSz w:w="15840" w:h="12240" w:orient="landscape" w:code="1"/>
          <w:pgMar w:top="1440" w:right="720" w:bottom="1440" w:left="1440" w:header="720" w:footer="720" w:gutter="0"/>
          <w:cols w:space="720"/>
          <w:docGrid w:linePitch="360"/>
        </w:sectPr>
      </w:pPr>
    </w:p>
    <w:p w14:paraId="7D11C86B" w14:textId="68A7CC88" w:rsidR="00AE0702" w:rsidRPr="00FD22AC" w:rsidRDefault="00AE0702" w:rsidP="00FD22AC">
      <w:pPr>
        <w:pStyle w:val="Heading1"/>
      </w:pPr>
      <w:bookmarkStart w:id="190" w:name="_Ref428961807"/>
      <w:bookmarkStart w:id="191" w:name="_Toc429574514"/>
      <w:r w:rsidRPr="00FD22AC">
        <w:lastRenderedPageBreak/>
        <w:t>Conformance</w:t>
      </w:r>
      <w:bookmarkEnd w:id="84"/>
      <w:bookmarkEnd w:id="190"/>
      <w:bookmarkEnd w:id="191"/>
    </w:p>
    <w:p w14:paraId="0A8EB534" w14:textId="77777777" w:rsidR="00423F7A" w:rsidRDefault="00423F7A" w:rsidP="00423F7A">
      <w:r>
        <w:t>Implementations have discretion over which parts (components, properties, extensions, controlled vocabularies, etc.) of STIX they implement (e.g., Indicator/Suggested_COAs).</w:t>
      </w:r>
    </w:p>
    <w:p w14:paraId="1FCA3999" w14:textId="77777777" w:rsidR="00423F7A" w:rsidRDefault="00423F7A" w:rsidP="00423F7A">
      <w:r>
        <w:t> </w:t>
      </w:r>
    </w:p>
    <w:p w14:paraId="2C1074C8" w14:textId="77777777" w:rsidR="00423F7A" w:rsidRDefault="00423F7A" w:rsidP="00423F7A">
      <w:r>
        <w:t>[1] Conformant implementations must conform to all Normative Statements that apply to the portions of STIX they implement (e.g., Implementers of the entire TTP component must conform to all Normative Statements regarding the TTP component).</w:t>
      </w:r>
    </w:p>
    <w:p w14:paraId="0E5CDA1A" w14:textId="77777777" w:rsidR="00423F7A" w:rsidRDefault="00423F7A" w:rsidP="00423F7A">
      <w:r>
        <w:t> </w:t>
      </w:r>
    </w:p>
    <w:p w14:paraId="1B27C8D3" w14:textId="77777777" w:rsidR="00423F7A" w:rsidRDefault="00423F7A" w:rsidP="00423F7A">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60501507" w14:textId="77777777" w:rsidR="00423F7A" w:rsidRDefault="00423F7A" w:rsidP="00423F7A"/>
    <w:p w14:paraId="2E429A72" w14:textId="7B43873B" w:rsidR="00AE0702" w:rsidRPr="00AE0702" w:rsidRDefault="00423F7A" w:rsidP="00423F7A">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C2BDEB5" w14:textId="77777777" w:rsidR="0052099F" w:rsidRDefault="00B80CDB" w:rsidP="00CE1F32">
      <w:pPr>
        <w:pStyle w:val="AppendixHeading1"/>
      </w:pPr>
      <w:bookmarkStart w:id="192" w:name="_Toc85472897"/>
      <w:bookmarkStart w:id="193" w:name="_Toc287332012"/>
      <w:bookmarkStart w:id="194" w:name="_Toc429574515"/>
      <w:r>
        <w:lastRenderedPageBreak/>
        <w:t>Acknowl</w:t>
      </w:r>
      <w:r w:rsidR="004D0E5E">
        <w:t>e</w:t>
      </w:r>
      <w:r w:rsidR="008F61FB">
        <w:t>dg</w:t>
      </w:r>
      <w:r w:rsidR="0052099F">
        <w:t>ments</w:t>
      </w:r>
      <w:bookmarkEnd w:id="192"/>
      <w:bookmarkEnd w:id="193"/>
      <w:bookmarkEnd w:id="194"/>
    </w:p>
    <w:p w14:paraId="4A0B90AF" w14:textId="77777777" w:rsidR="00C32606" w:rsidRDefault="00C32606" w:rsidP="00C32606">
      <w:r>
        <w:t>The following individuals have participated in the creation of this specification and are gratefully acknowledged:</w:t>
      </w:r>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69F09CA3" w14:textId="77777777" w:rsidR="00B123BA" w:rsidRDefault="00B123BA" w:rsidP="00B123BA">
      <w:pPr>
        <w:pStyle w:val="Contributor"/>
      </w:pPr>
      <w:r>
        <w:t>Dean Thompson, Australia and New Zealand Banking Group (ANZ Bank)</w:t>
      </w:r>
    </w:p>
    <w:p w14:paraId="4EB60A95" w14:textId="77777777" w:rsidR="00B123BA" w:rsidRDefault="00B123BA" w:rsidP="00B123BA">
      <w:pPr>
        <w:pStyle w:val="Contributor"/>
      </w:pPr>
      <w:r>
        <w:t>Bret Jordan, Blue Coat Systems, Inc.</w:t>
      </w:r>
    </w:p>
    <w:p w14:paraId="38C0C926" w14:textId="77777777" w:rsidR="00B123BA" w:rsidRDefault="00B123BA" w:rsidP="00B123BA">
      <w:pPr>
        <w:pStyle w:val="Contributor"/>
      </w:pPr>
      <w:r>
        <w:t>Adnan Baykal, Center for Internet Security (CIS)</w:t>
      </w:r>
    </w:p>
    <w:p w14:paraId="56F19A88" w14:textId="77777777" w:rsidR="00B123BA" w:rsidRDefault="00B123BA" w:rsidP="00B123BA">
      <w:pPr>
        <w:pStyle w:val="Contributor"/>
      </w:pPr>
      <w:r>
        <w:t>Jyoti Verma, Cisco Systems</w:t>
      </w:r>
    </w:p>
    <w:p w14:paraId="0DC24A8C" w14:textId="77777777" w:rsidR="00B123BA" w:rsidRDefault="00B123BA" w:rsidP="00B123BA">
      <w:pPr>
        <w:pStyle w:val="Contributor"/>
      </w:pPr>
      <w:r>
        <w:t>Liron Schiff, Comilion (mobile) Ltd.</w:t>
      </w:r>
    </w:p>
    <w:p w14:paraId="71B288FD" w14:textId="77777777" w:rsidR="00B123BA" w:rsidRDefault="00B123BA" w:rsidP="00B123BA">
      <w:pPr>
        <w:pStyle w:val="Contributor"/>
      </w:pPr>
      <w:r>
        <w:t>Jane Ginn, Cyber Threat Intelligence Network, Inc. (CTIN)</w:t>
      </w:r>
    </w:p>
    <w:p w14:paraId="693E5196" w14:textId="77777777" w:rsidR="00B123BA" w:rsidRDefault="00B123BA" w:rsidP="00B123BA">
      <w:pPr>
        <w:pStyle w:val="Contributor"/>
      </w:pPr>
      <w:r>
        <w:t>Richard Struse, DHS Office of Cybersecurity and Communications (CS&amp;C)</w:t>
      </w:r>
    </w:p>
    <w:p w14:paraId="16CCD51D" w14:textId="77777777" w:rsidR="00B123BA" w:rsidRDefault="00B123BA" w:rsidP="00B123BA">
      <w:pPr>
        <w:pStyle w:val="Contributor"/>
      </w:pPr>
      <w:r>
        <w:t>Marlon Taylor, DHS Office of Cybersecurity and Communications (CS&amp;C)</w:t>
      </w:r>
    </w:p>
    <w:p w14:paraId="4B188969" w14:textId="77777777" w:rsidR="00B123BA" w:rsidRDefault="00B123BA" w:rsidP="00B123BA">
      <w:pPr>
        <w:pStyle w:val="Contributor"/>
      </w:pPr>
      <w:r>
        <w:t>David Eilken, Financial Services Information Sharing and Analysis Center (FS-ISAC)</w:t>
      </w:r>
    </w:p>
    <w:p w14:paraId="075C4CC0" w14:textId="77777777" w:rsidR="00B123BA" w:rsidRDefault="00B123BA" w:rsidP="00B123BA">
      <w:pPr>
        <w:pStyle w:val="Contributor"/>
      </w:pPr>
      <w:r>
        <w:t>Sarah Brown, Fox-IT</w:t>
      </w:r>
    </w:p>
    <w:p w14:paraId="7AF91FCA" w14:textId="77777777" w:rsidR="00B123BA" w:rsidRDefault="00B123BA" w:rsidP="00B123BA">
      <w:pPr>
        <w:pStyle w:val="Contributor"/>
      </w:pPr>
      <w:r>
        <w:t>Ryusuke Masuoka, Fujitsu Limited</w:t>
      </w:r>
    </w:p>
    <w:p w14:paraId="42457182" w14:textId="77777777" w:rsidR="00B123BA" w:rsidRDefault="00B123BA" w:rsidP="00B123BA">
      <w:pPr>
        <w:pStyle w:val="Contributor"/>
      </w:pPr>
      <w:r>
        <w:t>Eric Burger, Georgetown University</w:t>
      </w:r>
    </w:p>
    <w:p w14:paraId="7D205C11" w14:textId="77777777" w:rsidR="00B123BA" w:rsidRDefault="00B123BA" w:rsidP="00B123BA">
      <w:pPr>
        <w:pStyle w:val="Contributor"/>
      </w:pPr>
      <w:r>
        <w:t>Jason Keirstead, IBM</w:t>
      </w:r>
    </w:p>
    <w:p w14:paraId="5D790231" w14:textId="77777777" w:rsidR="00B123BA" w:rsidRDefault="00B123BA" w:rsidP="00B123BA">
      <w:pPr>
        <w:pStyle w:val="Contributor"/>
      </w:pPr>
      <w:r>
        <w:t>Paul Martini, iboss, Inc.</w:t>
      </w:r>
    </w:p>
    <w:p w14:paraId="0656021F" w14:textId="77777777" w:rsidR="00B123BA" w:rsidRDefault="00B123BA" w:rsidP="00B123BA">
      <w:pPr>
        <w:pStyle w:val="Contributor"/>
      </w:pPr>
      <w:r>
        <w:t>Jerome Athias, Individual</w:t>
      </w:r>
    </w:p>
    <w:p w14:paraId="2C9C1D74" w14:textId="77777777" w:rsidR="00B123BA" w:rsidRDefault="00B123BA" w:rsidP="00B123BA">
      <w:pPr>
        <w:pStyle w:val="Contributor"/>
      </w:pPr>
      <w:r>
        <w:t>Terry MacDonald, Individual</w:t>
      </w:r>
    </w:p>
    <w:p w14:paraId="7C22BBD6" w14:textId="77777777" w:rsidR="00B123BA" w:rsidRDefault="00B123BA" w:rsidP="00B123BA">
      <w:pPr>
        <w:pStyle w:val="Contributor"/>
      </w:pPr>
      <w:r>
        <w:t>Alex Pinto, Individual</w:t>
      </w:r>
    </w:p>
    <w:p w14:paraId="5B8CF2A2" w14:textId="77777777" w:rsidR="00B123BA" w:rsidRDefault="00B123BA" w:rsidP="00B123BA">
      <w:pPr>
        <w:pStyle w:val="Contributor"/>
      </w:pPr>
      <w:r>
        <w:t>Patrick Maroney, Integrated Networking Technologies, Inc.</w:t>
      </w:r>
    </w:p>
    <w:p w14:paraId="49450E49" w14:textId="77777777" w:rsidR="00B123BA" w:rsidRDefault="00B123BA" w:rsidP="00B123BA">
      <w:pPr>
        <w:pStyle w:val="Contributor"/>
      </w:pPr>
      <w:r>
        <w:t>Wouter Bolsterlee, Intelworks BV</w:t>
      </w:r>
    </w:p>
    <w:p w14:paraId="7941F3C3" w14:textId="77777777" w:rsidR="00B123BA" w:rsidRDefault="00B123BA" w:rsidP="00B123BA">
      <w:pPr>
        <w:pStyle w:val="Contributor"/>
      </w:pPr>
      <w:r>
        <w:t>Joep Gommers, Intelworks BV</w:t>
      </w:r>
    </w:p>
    <w:p w14:paraId="72317998" w14:textId="77777777" w:rsidR="00B123BA" w:rsidRDefault="00B123BA" w:rsidP="00B123BA">
      <w:pPr>
        <w:pStyle w:val="Contributor"/>
      </w:pPr>
      <w:r>
        <w:t>Sergey Polzunov, Intelworks BV</w:t>
      </w:r>
    </w:p>
    <w:p w14:paraId="6F12C2DD" w14:textId="77777777" w:rsidR="00B123BA" w:rsidRDefault="00B123BA" w:rsidP="00B123BA">
      <w:pPr>
        <w:pStyle w:val="Contributor"/>
      </w:pPr>
      <w:r>
        <w:t>Rutger Prins, Intelworks BV</w:t>
      </w:r>
    </w:p>
    <w:p w14:paraId="3DCA81DC" w14:textId="77777777" w:rsidR="00B123BA" w:rsidRDefault="00B123BA" w:rsidP="00B123BA">
      <w:pPr>
        <w:pStyle w:val="Contributor"/>
      </w:pPr>
      <w:r>
        <w:t>Andrei Sîrghi, Intelworks BV</w:t>
      </w:r>
    </w:p>
    <w:p w14:paraId="1CE4AC37" w14:textId="77777777" w:rsidR="00B123BA" w:rsidRDefault="00B123BA" w:rsidP="00B123BA">
      <w:pPr>
        <w:pStyle w:val="Contributor"/>
      </w:pPr>
      <w:r>
        <w:t>Raymon van der Velde, Intelworks BV</w:t>
      </w:r>
    </w:p>
    <w:p w14:paraId="0BAF84EA" w14:textId="77777777" w:rsidR="00B123BA" w:rsidRDefault="00B123BA" w:rsidP="00B123BA">
      <w:pPr>
        <w:pStyle w:val="Contributor"/>
      </w:pPr>
      <w:r>
        <w:t>Jonathan Baker, MITRE Corporation</w:t>
      </w:r>
    </w:p>
    <w:p w14:paraId="678AAAB2" w14:textId="77777777" w:rsidR="00B123BA" w:rsidRDefault="00B123BA" w:rsidP="00B123BA">
      <w:pPr>
        <w:pStyle w:val="Contributor"/>
      </w:pPr>
      <w:r>
        <w:t>Sean Barnum, MITRE Corporation</w:t>
      </w:r>
    </w:p>
    <w:p w14:paraId="4DC35684" w14:textId="77777777" w:rsidR="00B123BA" w:rsidRDefault="00B123BA" w:rsidP="00B123BA">
      <w:pPr>
        <w:pStyle w:val="Contributor"/>
      </w:pPr>
      <w:r>
        <w:t>Mark Davidson, MITRE Corporation</w:t>
      </w:r>
    </w:p>
    <w:p w14:paraId="59DAD65A" w14:textId="77777777" w:rsidR="00B123BA" w:rsidRDefault="00B123BA" w:rsidP="00B123BA">
      <w:pPr>
        <w:pStyle w:val="Contributor"/>
      </w:pPr>
      <w:r>
        <w:t>Ivan Kirillov, MITRE Corporation</w:t>
      </w:r>
    </w:p>
    <w:p w14:paraId="3B5E10B7" w14:textId="77777777" w:rsidR="00B123BA" w:rsidRDefault="00B123BA" w:rsidP="00B123BA">
      <w:pPr>
        <w:pStyle w:val="Contributor"/>
      </w:pPr>
      <w:r>
        <w:t>Jon Salwen, MITRE Corporation</w:t>
      </w:r>
    </w:p>
    <w:p w14:paraId="22B4040A" w14:textId="77777777" w:rsidR="00B123BA" w:rsidRDefault="00B123BA" w:rsidP="00B123BA">
      <w:pPr>
        <w:pStyle w:val="Contributor"/>
      </w:pPr>
      <w:r>
        <w:t>John Wunder, MITRE Corporation</w:t>
      </w:r>
    </w:p>
    <w:p w14:paraId="6F0BB904" w14:textId="77777777" w:rsidR="00B123BA" w:rsidRDefault="00B123BA" w:rsidP="00B123BA">
      <w:pPr>
        <w:pStyle w:val="Contributor"/>
      </w:pPr>
      <w:r>
        <w:t>Mike Boyle, National Security Agency</w:t>
      </w:r>
    </w:p>
    <w:p w14:paraId="2FC5AFF0" w14:textId="77777777" w:rsidR="00B123BA" w:rsidRDefault="00B123BA" w:rsidP="00B123BA">
      <w:pPr>
        <w:pStyle w:val="Contributor"/>
      </w:pPr>
      <w:r>
        <w:t>Jessica Fitzgerald-McKay, National Security Agency</w:t>
      </w:r>
    </w:p>
    <w:p w14:paraId="4DFB49CD" w14:textId="77777777" w:rsidR="00B123BA" w:rsidRDefault="00B123BA" w:rsidP="00B123BA">
      <w:pPr>
        <w:pStyle w:val="Contributor"/>
      </w:pPr>
      <w:r>
        <w:t>Takahiro Kakumaru, NEC Corporation</w:t>
      </w:r>
    </w:p>
    <w:p w14:paraId="3C4B1F7B" w14:textId="77777777" w:rsidR="00B123BA" w:rsidRDefault="00B123BA" w:rsidP="00B123BA">
      <w:pPr>
        <w:pStyle w:val="Contributor"/>
      </w:pPr>
      <w:r>
        <w:t>John-Mark Gurney, New Context Services, Inc.</w:t>
      </w:r>
    </w:p>
    <w:p w14:paraId="29037BA4" w14:textId="77777777" w:rsidR="00B123BA" w:rsidRDefault="00B123BA" w:rsidP="00B123BA">
      <w:pPr>
        <w:pStyle w:val="Contributor"/>
      </w:pPr>
      <w:r>
        <w:t>Christian Hunt, New Context Services, Inc.</w:t>
      </w:r>
    </w:p>
    <w:p w14:paraId="05AB00C6" w14:textId="77777777" w:rsidR="00B123BA" w:rsidRDefault="00B123BA" w:rsidP="00B123BA">
      <w:pPr>
        <w:pStyle w:val="Contributor"/>
      </w:pPr>
      <w:r>
        <w:t>Daniel Riedel, New Context Services, Inc.</w:t>
      </w:r>
    </w:p>
    <w:p w14:paraId="0C495645" w14:textId="77777777" w:rsidR="00B123BA" w:rsidRDefault="00B123BA" w:rsidP="00B123BA">
      <w:pPr>
        <w:pStyle w:val="Contributor"/>
      </w:pPr>
      <w:r>
        <w:t>Andrew Storms, New Context Services, Inc.</w:t>
      </w:r>
    </w:p>
    <w:p w14:paraId="747F3A3A" w14:textId="77777777" w:rsidR="00B123BA" w:rsidRDefault="00B123BA" w:rsidP="00B123BA">
      <w:pPr>
        <w:pStyle w:val="Contributor"/>
      </w:pPr>
      <w:r>
        <w:t>John Tolbert, Queralt, Inc.</w:t>
      </w:r>
    </w:p>
    <w:p w14:paraId="4FE9C6DE" w14:textId="77777777" w:rsidR="00B123BA" w:rsidRDefault="00B123BA" w:rsidP="00B123BA">
      <w:pPr>
        <w:pStyle w:val="Contributor"/>
      </w:pPr>
      <w:r>
        <w:t>Igor Baikalov, Securonix</w:t>
      </w:r>
    </w:p>
    <w:p w14:paraId="567F1FF8" w14:textId="77777777" w:rsidR="00B123BA" w:rsidRDefault="00B123BA" w:rsidP="00B123BA">
      <w:pPr>
        <w:pStyle w:val="Contributor"/>
      </w:pPr>
      <w:r>
        <w:t>Bernd Grobauer, Siemens AG</w:t>
      </w:r>
    </w:p>
    <w:p w14:paraId="65FA4775" w14:textId="77777777" w:rsidR="00B123BA" w:rsidRDefault="00B123BA" w:rsidP="00B123BA">
      <w:pPr>
        <w:pStyle w:val="Contributor"/>
      </w:pPr>
      <w:r>
        <w:t>Jonathan Bush, Soltra</w:t>
      </w:r>
    </w:p>
    <w:p w14:paraId="4D942F97" w14:textId="77777777" w:rsidR="00B123BA" w:rsidRDefault="00B123BA" w:rsidP="00B123BA">
      <w:pPr>
        <w:pStyle w:val="Contributor"/>
      </w:pPr>
      <w:r>
        <w:t>Aharon Chernin, Soltra</w:t>
      </w:r>
    </w:p>
    <w:p w14:paraId="48F296C3" w14:textId="77777777" w:rsidR="00B123BA" w:rsidRDefault="00B123BA" w:rsidP="00B123BA">
      <w:pPr>
        <w:pStyle w:val="Contributor"/>
      </w:pPr>
      <w:r>
        <w:t>Trey Darley, Soltra</w:t>
      </w:r>
    </w:p>
    <w:p w14:paraId="1D8E87B1" w14:textId="77777777" w:rsidR="00B123BA" w:rsidRDefault="00B123BA" w:rsidP="00B123BA">
      <w:pPr>
        <w:pStyle w:val="Contributor"/>
      </w:pPr>
      <w:r>
        <w:t>Paul Dion, Soltra</w:t>
      </w:r>
    </w:p>
    <w:p w14:paraId="7FF84466" w14:textId="77777777" w:rsidR="00B123BA" w:rsidRDefault="00B123BA" w:rsidP="00B123BA">
      <w:pPr>
        <w:pStyle w:val="Contributor"/>
      </w:pPr>
      <w:r>
        <w:t>Ali Khan, Soltra</w:t>
      </w:r>
    </w:p>
    <w:p w14:paraId="7264F89C" w14:textId="77777777" w:rsidR="00B123BA" w:rsidRDefault="00B123BA" w:rsidP="00B123BA">
      <w:pPr>
        <w:pStyle w:val="Contributor"/>
      </w:pPr>
      <w:r>
        <w:t>Natalie Suarez, Soltra</w:t>
      </w:r>
    </w:p>
    <w:p w14:paraId="26A266BE" w14:textId="77777777" w:rsidR="00B123BA" w:rsidRDefault="00B123BA" w:rsidP="00B123BA">
      <w:pPr>
        <w:pStyle w:val="Contributor"/>
      </w:pPr>
      <w:r>
        <w:t>Cedric LeRoux, Splunk Inc.</w:t>
      </w:r>
    </w:p>
    <w:p w14:paraId="3F4C5A6B" w14:textId="77777777" w:rsidR="00B123BA" w:rsidRDefault="00B123BA" w:rsidP="00B123BA">
      <w:pPr>
        <w:pStyle w:val="Contributor"/>
      </w:pPr>
      <w:r>
        <w:t>Brian Luger, Splunk Inc.</w:t>
      </w:r>
    </w:p>
    <w:p w14:paraId="6F359B14" w14:textId="77777777" w:rsidR="00B123BA" w:rsidRDefault="00B123BA" w:rsidP="00B123BA">
      <w:pPr>
        <w:pStyle w:val="Contributor"/>
      </w:pPr>
      <w:r>
        <w:t>Crystal Hayes, The Boeing Company</w:t>
      </w:r>
    </w:p>
    <w:p w14:paraId="768B30CB" w14:textId="77777777" w:rsidR="00B123BA" w:rsidRDefault="00B123BA" w:rsidP="00B123BA">
      <w:pPr>
        <w:pStyle w:val="Contributor"/>
      </w:pPr>
      <w:r>
        <w:lastRenderedPageBreak/>
        <w:t>Brad Butts, U.S. Bank</w:t>
      </w:r>
    </w:p>
    <w:p w14:paraId="54DBD68D" w14:textId="77777777" w:rsidR="00B123BA" w:rsidRDefault="00B123BA" w:rsidP="00B123BA">
      <w:pPr>
        <w:pStyle w:val="Contributor"/>
      </w:pPr>
      <w:r>
        <w:t>Mona Magathan, U.S. Bank</w:t>
      </w:r>
    </w:p>
    <w:p w14:paraId="10C2D457" w14:textId="77777777" w:rsidR="00B123BA" w:rsidRDefault="00B123BA" w:rsidP="00B123BA">
      <w:pPr>
        <w:pStyle w:val="Contributor"/>
      </w:pPr>
      <w:r>
        <w:t>Adam Cooper, United Kingdom Cabinet Office</w:t>
      </w:r>
    </w:p>
    <w:p w14:paraId="1D58BD6A" w14:textId="77777777" w:rsidR="00B123BA" w:rsidRDefault="00B123BA" w:rsidP="00B123BA">
      <w:pPr>
        <w:pStyle w:val="Contributor"/>
      </w:pPr>
      <w:r>
        <w:t>Mike McLellan, United Kingdom Cabinet Office</w:t>
      </w:r>
    </w:p>
    <w:p w14:paraId="70673AA3" w14:textId="77777777" w:rsidR="00B123BA" w:rsidRDefault="00B123BA" w:rsidP="00B123BA">
      <w:pPr>
        <w:pStyle w:val="Contributor"/>
      </w:pPr>
      <w:r>
        <w:t>Chris O'Brien, United Kingdom Cabinet Office</w:t>
      </w:r>
    </w:p>
    <w:p w14:paraId="434162B8" w14:textId="77777777" w:rsidR="00B123BA" w:rsidRDefault="00B123BA" w:rsidP="00B123BA">
      <w:pPr>
        <w:pStyle w:val="Contributor"/>
      </w:pPr>
      <w:r>
        <w:t>Julian White, United Kingdom Cabinet Office</w:t>
      </w:r>
    </w:p>
    <w:p w14:paraId="3E750F13" w14:textId="77777777" w:rsidR="00B123BA" w:rsidRDefault="00B123BA" w:rsidP="00B123BA">
      <w:pPr>
        <w:pStyle w:val="Contributor"/>
      </w:pPr>
      <w:r>
        <w:t>Anthony Rutkowski, Yaana Technologies, LLC</w:t>
      </w:r>
    </w:p>
    <w:p w14:paraId="2BD02AC3" w14:textId="77777777" w:rsidR="00B123BA" w:rsidRDefault="00B123BA" w:rsidP="00B123BA">
      <w:pPr>
        <w:pStyle w:val="Contributor"/>
      </w:pPr>
    </w:p>
    <w:p w14:paraId="770BC137" w14:textId="6C055307" w:rsidR="00C32606" w:rsidRDefault="00B123BA" w:rsidP="00B123BA">
      <w:pPr>
        <w:pStyle w:val="Contributor"/>
      </w:pPr>
      <w:r>
        <w:t>The authors would also like to thank the larger STIX Community for its input and help in reviewing this document.</w:t>
      </w:r>
    </w:p>
    <w:p w14:paraId="1900575D" w14:textId="77777777" w:rsidR="00C76CAA" w:rsidRPr="00C76CAA" w:rsidRDefault="00C76CAA" w:rsidP="00C76CAA"/>
    <w:p w14:paraId="3D245258" w14:textId="77777777" w:rsidR="008354A2" w:rsidRPr="008354A2" w:rsidRDefault="008354A2" w:rsidP="008354A2"/>
    <w:p w14:paraId="3577BF5A" w14:textId="77777777" w:rsidR="00A05FDF" w:rsidRDefault="00A05FDF" w:rsidP="00A05FDF">
      <w:pPr>
        <w:pStyle w:val="AppendixHeading1"/>
      </w:pPr>
      <w:bookmarkStart w:id="195" w:name="_Toc85472898"/>
      <w:bookmarkStart w:id="196" w:name="_Toc287332014"/>
      <w:bookmarkStart w:id="197" w:name="_Toc429574516"/>
      <w:bookmarkStart w:id="198" w:name="_GoBack"/>
      <w:bookmarkEnd w:id="198"/>
      <w:r>
        <w:lastRenderedPageBreak/>
        <w:t>Revision History</w:t>
      </w:r>
      <w:bookmarkEnd w:id="195"/>
      <w:bookmarkEnd w:id="196"/>
      <w:bookmarkEnd w:id="1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2D7BB62F" w14:textId="77777777" w:rsidTr="00961C50">
        <w:tc>
          <w:tcPr>
            <w:tcW w:w="1548" w:type="dxa"/>
          </w:tcPr>
          <w:p w14:paraId="4DF4C12D" w14:textId="77777777" w:rsidR="00A05FDF" w:rsidRPr="00C7321D" w:rsidRDefault="00A05FDF" w:rsidP="00C7321D">
            <w:pPr>
              <w:jc w:val="center"/>
              <w:rPr>
                <w:b/>
              </w:rPr>
            </w:pPr>
            <w:r w:rsidRPr="00C7321D">
              <w:rPr>
                <w:b/>
              </w:rPr>
              <w:t>Revision</w:t>
            </w:r>
          </w:p>
        </w:tc>
        <w:tc>
          <w:tcPr>
            <w:tcW w:w="171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0000C9" w14:paraId="654326F3" w14:textId="77777777" w:rsidTr="00961C50">
        <w:tc>
          <w:tcPr>
            <w:tcW w:w="1548" w:type="dxa"/>
          </w:tcPr>
          <w:p w14:paraId="7E08FD4A" w14:textId="77777777" w:rsidR="000000C9" w:rsidRDefault="000000C9" w:rsidP="000000C9">
            <w:r>
              <w:t>wd01</w:t>
            </w:r>
          </w:p>
        </w:tc>
        <w:tc>
          <w:tcPr>
            <w:tcW w:w="1710" w:type="dxa"/>
          </w:tcPr>
          <w:p w14:paraId="39EA0661" w14:textId="77777777" w:rsidR="000000C9" w:rsidRDefault="000000C9" w:rsidP="000000C9">
            <w:r>
              <w:t>21 August 2015</w:t>
            </w:r>
          </w:p>
        </w:tc>
        <w:tc>
          <w:tcPr>
            <w:tcW w:w="1890" w:type="dxa"/>
          </w:tcPr>
          <w:p w14:paraId="620392E0" w14:textId="77777777" w:rsidR="000000C9" w:rsidRDefault="000000C9" w:rsidP="000000C9">
            <w:r>
              <w:t>Sean Barnum Desiree Beck Aharon Chernin Rich Piazza</w:t>
            </w:r>
          </w:p>
        </w:tc>
        <w:tc>
          <w:tcPr>
            <w:tcW w:w="4428" w:type="dxa"/>
          </w:tcPr>
          <w:p w14:paraId="3E267AD6" w14:textId="77777777" w:rsidR="000000C9" w:rsidRDefault="000000C9" w:rsidP="000000C9">
            <w:r>
              <w:t>Initial transfer to OASIS template</w:t>
            </w:r>
          </w:p>
        </w:tc>
      </w:tr>
    </w:tbl>
    <w:p w14:paraId="5C3A35DB" w14:textId="77777777" w:rsidR="003129C6" w:rsidRPr="003129C6" w:rsidRDefault="003129C6" w:rsidP="003129C6"/>
    <w:sectPr w:rsidR="003129C6" w:rsidRPr="003129C6" w:rsidSect="00364E15">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40156" w14:textId="77777777" w:rsidR="003C23FA" w:rsidRDefault="003C23FA" w:rsidP="008C100C">
      <w:r>
        <w:separator/>
      </w:r>
    </w:p>
    <w:p w14:paraId="7A73F224" w14:textId="77777777" w:rsidR="003C23FA" w:rsidRDefault="003C23FA" w:rsidP="008C100C"/>
    <w:p w14:paraId="4D1D4E3B" w14:textId="77777777" w:rsidR="003C23FA" w:rsidRDefault="003C23FA" w:rsidP="008C100C"/>
    <w:p w14:paraId="784F1C40" w14:textId="77777777" w:rsidR="003C23FA" w:rsidRDefault="003C23FA" w:rsidP="008C100C"/>
    <w:p w14:paraId="0DFBB5E5" w14:textId="77777777" w:rsidR="003C23FA" w:rsidRDefault="003C23FA" w:rsidP="008C100C"/>
    <w:p w14:paraId="0C7DC260" w14:textId="77777777" w:rsidR="003C23FA" w:rsidRDefault="003C23FA" w:rsidP="008C100C"/>
    <w:p w14:paraId="4F96887C" w14:textId="77777777" w:rsidR="003C23FA" w:rsidRDefault="003C23FA" w:rsidP="008C100C"/>
  </w:endnote>
  <w:endnote w:type="continuationSeparator" w:id="0">
    <w:p w14:paraId="35E2E705" w14:textId="77777777" w:rsidR="003C23FA" w:rsidRDefault="003C23FA" w:rsidP="008C100C">
      <w:r>
        <w:continuationSeparator/>
      </w:r>
    </w:p>
    <w:p w14:paraId="5CC57811" w14:textId="77777777" w:rsidR="003C23FA" w:rsidRDefault="003C23FA" w:rsidP="008C100C"/>
    <w:p w14:paraId="1E9C086F" w14:textId="77777777" w:rsidR="003C23FA" w:rsidRDefault="003C23FA" w:rsidP="008C100C"/>
    <w:p w14:paraId="62FC3F26" w14:textId="77777777" w:rsidR="003C23FA" w:rsidRDefault="003C23FA" w:rsidP="008C100C"/>
    <w:p w14:paraId="020F70D2" w14:textId="77777777" w:rsidR="003C23FA" w:rsidRDefault="003C23FA" w:rsidP="008C100C"/>
    <w:p w14:paraId="2567DDDD" w14:textId="77777777" w:rsidR="003C23FA" w:rsidRDefault="003C23FA" w:rsidP="008C100C"/>
    <w:p w14:paraId="1CB73C42" w14:textId="77777777" w:rsidR="003C23FA" w:rsidRDefault="003C23FA" w:rsidP="008C100C"/>
  </w:endnote>
  <w:endnote w:id="1">
    <w:p w14:paraId="0CC2D162" w14:textId="77777777" w:rsidR="00E7785D" w:rsidRDefault="00E7785D">
      <w:pPr>
        <w:pStyle w:val="EndnoteText"/>
      </w:pPr>
      <w:r>
        <w:rPr>
          <w:rStyle w:val="EndnoteReference"/>
        </w:rPr>
        <w:endnoteRef/>
      </w:r>
      <w:r>
        <w:t xml:space="preserve"> </w:t>
      </w:r>
      <w:r w:rsidRPr="00B152FC">
        <w:t xml:space="preserve">The CybOX Observable data model is actually defined in the </w:t>
      </w:r>
      <w:hyperlink w:anchor="RelatedWork" w:history="1">
        <w:r w:rsidRPr="000000C9">
          <w:rPr>
            <w:rStyle w:val="Hyperlink"/>
          </w:rPr>
          <w:t>CybOX Language</w:t>
        </w:r>
      </w:hyperlink>
      <w:r w:rsidRPr="00B152FC">
        <w:t>, not in STIX.</w:t>
      </w:r>
    </w:p>
  </w:endnote>
  <w:endnote w:id="2">
    <w:p w14:paraId="28E748A9" w14:textId="77777777" w:rsidR="00E7785D" w:rsidRDefault="00E7785D">
      <w:pPr>
        <w:pStyle w:val="EndnoteText"/>
      </w:pPr>
      <w:r>
        <w:rPr>
          <w:rStyle w:val="EndnoteReference"/>
        </w:rPr>
        <w:endnoteRef/>
      </w:r>
      <w:r>
        <w:t xml:space="preserve"> </w:t>
      </w:r>
      <w:r w:rsidRPr="00B152FC">
        <w:t xml:space="preserve">The property </w:t>
      </w:r>
      <w:r w:rsidRPr="00B152FC">
        <w:rPr>
          <w:rFonts w:ascii="Courier New" w:hAnsi="Courier New" w:cs="Courier New"/>
        </w:rPr>
        <w:t>LanguageCode</w:t>
      </w:r>
      <w:r w:rsidRPr="00C04FDC">
        <w:rPr>
          <w:rFonts w:cs="Arial"/>
        </w:rPr>
        <w:t>.</w:t>
      </w:r>
    </w:p>
  </w:endnote>
  <w:endnote w:id="3">
    <w:p w14:paraId="4BDB4DBE" w14:textId="77777777" w:rsidR="00E7785D" w:rsidRDefault="00E7785D">
      <w:pPr>
        <w:pStyle w:val="EndnoteText"/>
      </w:pPr>
      <w:r>
        <w:rPr>
          <w:rStyle w:val="EndnoteReference"/>
        </w:rPr>
        <w:endnoteRef/>
      </w:r>
      <w:r>
        <w:t xml:space="preserve"> </w:t>
      </w:r>
      <w:r w:rsidRPr="00B152FC">
        <w:t xml:space="preserve">This type is defined in </w:t>
      </w:r>
      <w:hyperlink w:anchor="cvrf" w:history="1">
        <w:r w:rsidRPr="00AC5462">
          <w:rPr>
            <w:rStyle w:val="Hyperlink"/>
            <w:b/>
          </w:rPr>
          <w:t>[CVRF]</w:t>
        </w:r>
      </w:hyperlink>
      <w:r w:rsidRPr="00B152FC">
        <w:t>, and is provided for informative purposes only.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77777777" w:rsidR="00E7785D" w:rsidRPr="00195F88" w:rsidRDefault="00E7785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14:paraId="0FC5BB11" w14:textId="77777777" w:rsidR="00E7785D" w:rsidRPr="00195F88" w:rsidRDefault="00E7785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040A9">
      <w:rPr>
        <w:rStyle w:val="PageNumber"/>
        <w:noProof/>
        <w:sz w:val="16"/>
        <w:szCs w:val="16"/>
      </w:rPr>
      <w:t>35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040A9">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8BE35" w14:textId="77777777" w:rsidR="003C23FA" w:rsidRDefault="003C23FA" w:rsidP="008C100C">
      <w:r>
        <w:separator/>
      </w:r>
    </w:p>
    <w:p w14:paraId="4DE5EF70" w14:textId="77777777" w:rsidR="003C23FA" w:rsidRDefault="003C23FA" w:rsidP="008C100C"/>
  </w:footnote>
  <w:footnote w:type="continuationSeparator" w:id="0">
    <w:p w14:paraId="18F1F670" w14:textId="77777777" w:rsidR="003C23FA" w:rsidRDefault="003C23FA" w:rsidP="008C100C">
      <w:r>
        <w:continuationSeparator/>
      </w:r>
    </w:p>
    <w:p w14:paraId="1587F331" w14:textId="77777777" w:rsidR="003C23FA" w:rsidRDefault="003C23FA"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57D2"/>
    <w:rsid w:val="0012387E"/>
    <w:rsid w:val="00123F2F"/>
    <w:rsid w:val="00125EA7"/>
    <w:rsid w:val="00132EB2"/>
    <w:rsid w:val="00137B9D"/>
    <w:rsid w:val="00147F63"/>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433A"/>
    <w:rsid w:val="003A56A2"/>
    <w:rsid w:val="003B0E37"/>
    <w:rsid w:val="003B60FC"/>
    <w:rsid w:val="003C18EF"/>
    <w:rsid w:val="003C23FA"/>
    <w:rsid w:val="003C2BAB"/>
    <w:rsid w:val="003C61EA"/>
    <w:rsid w:val="003D1945"/>
    <w:rsid w:val="003D29E4"/>
    <w:rsid w:val="003F0E95"/>
    <w:rsid w:val="003F487C"/>
    <w:rsid w:val="00412A4B"/>
    <w:rsid w:val="00417AFA"/>
    <w:rsid w:val="004226B7"/>
    <w:rsid w:val="00423F7A"/>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119D"/>
    <w:rsid w:val="00582DE2"/>
    <w:rsid w:val="00590FE3"/>
    <w:rsid w:val="005A1689"/>
    <w:rsid w:val="005A293B"/>
    <w:rsid w:val="005A5E41"/>
    <w:rsid w:val="005B73BD"/>
    <w:rsid w:val="005D2EE1"/>
    <w:rsid w:val="005E2FCB"/>
    <w:rsid w:val="005E587C"/>
    <w:rsid w:val="00602DFE"/>
    <w:rsid w:val="006047D8"/>
    <w:rsid w:val="006107FC"/>
    <w:rsid w:val="00631B8B"/>
    <w:rsid w:val="00633D82"/>
    <w:rsid w:val="00643397"/>
    <w:rsid w:val="00655EA0"/>
    <w:rsid w:val="0068398A"/>
    <w:rsid w:val="006A0BE4"/>
    <w:rsid w:val="006A1B10"/>
    <w:rsid w:val="006A48F3"/>
    <w:rsid w:val="006A6A3A"/>
    <w:rsid w:val="006B649C"/>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61C50"/>
    <w:rsid w:val="00961CBD"/>
    <w:rsid w:val="00995224"/>
    <w:rsid w:val="0099772D"/>
    <w:rsid w:val="009A1CFF"/>
    <w:rsid w:val="009A44D0"/>
    <w:rsid w:val="009A4C1B"/>
    <w:rsid w:val="009A6CB3"/>
    <w:rsid w:val="009C7DCE"/>
    <w:rsid w:val="009D1661"/>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5EEC"/>
    <w:rsid w:val="00AF76D8"/>
    <w:rsid w:val="00B07128"/>
    <w:rsid w:val="00B103B8"/>
    <w:rsid w:val="00B123BA"/>
    <w:rsid w:val="00B128F4"/>
    <w:rsid w:val="00B1373F"/>
    <w:rsid w:val="00B2415D"/>
    <w:rsid w:val="00B25154"/>
    <w:rsid w:val="00B53807"/>
    <w:rsid w:val="00B56878"/>
    <w:rsid w:val="00B569DB"/>
    <w:rsid w:val="00B6129E"/>
    <w:rsid w:val="00B62E2E"/>
    <w:rsid w:val="00B641A5"/>
    <w:rsid w:val="00B80CDB"/>
    <w:rsid w:val="00BA2083"/>
    <w:rsid w:val="00BB35CE"/>
    <w:rsid w:val="00BC439B"/>
    <w:rsid w:val="00BD0149"/>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C1F"/>
    <w:rsid w:val="00DD73AA"/>
    <w:rsid w:val="00DE46EE"/>
    <w:rsid w:val="00DE6F0E"/>
    <w:rsid w:val="00DF13E8"/>
    <w:rsid w:val="00DF1F29"/>
    <w:rsid w:val="00DF5EAF"/>
    <w:rsid w:val="00E01912"/>
    <w:rsid w:val="00E040A9"/>
    <w:rsid w:val="00E07B11"/>
    <w:rsid w:val="00E07E12"/>
    <w:rsid w:val="00E10EA9"/>
    <w:rsid w:val="00E21636"/>
    <w:rsid w:val="00E230BA"/>
    <w:rsid w:val="00E31A55"/>
    <w:rsid w:val="00E35706"/>
    <w:rsid w:val="00E36FE1"/>
    <w:rsid w:val="00E4299F"/>
    <w:rsid w:val="00E43C11"/>
    <w:rsid w:val="00E62DFD"/>
    <w:rsid w:val="00E748CD"/>
    <w:rsid w:val="00E7674F"/>
    <w:rsid w:val="00E7785D"/>
    <w:rsid w:val="00E83ACA"/>
    <w:rsid w:val="00E9034C"/>
    <w:rsid w:val="00E947B6"/>
    <w:rsid w:val="00EC1016"/>
    <w:rsid w:val="00EC37E0"/>
    <w:rsid w:val="00EC4D9D"/>
    <w:rsid w:val="00EC66AB"/>
    <w:rsid w:val="00EE32B1"/>
    <w:rsid w:val="00EE3C80"/>
    <w:rsid w:val="00EF3F76"/>
    <w:rsid w:val="00EF5B8E"/>
    <w:rsid w:val="00F003C0"/>
    <w:rsid w:val="00F07E6A"/>
    <w:rsid w:val="00F07FE7"/>
    <w:rsid w:val="00F10B93"/>
    <w:rsid w:val="00F5240A"/>
    <w:rsid w:val="00F53893"/>
    <w:rsid w:val="00F633FA"/>
    <w:rsid w:val="00F636FC"/>
    <w:rsid w:val="00F9125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0A9"/>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40A9"/>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E040A9"/>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E040A9"/>
    <w:pPr>
      <w:numPr>
        <w:ilvl w:val="2"/>
      </w:numPr>
      <w:outlineLvl w:val="2"/>
    </w:pPr>
    <w:rPr>
      <w:bCs/>
      <w:sz w:val="26"/>
      <w:szCs w:val="26"/>
    </w:rPr>
  </w:style>
  <w:style w:type="paragraph" w:styleId="Heading4">
    <w:name w:val="heading 4"/>
    <w:aliases w:val="H4"/>
    <w:basedOn w:val="Heading3"/>
    <w:next w:val="Normal"/>
    <w:qFormat/>
    <w:rsid w:val="00E040A9"/>
    <w:pPr>
      <w:numPr>
        <w:ilvl w:val="3"/>
      </w:numPr>
      <w:outlineLvl w:val="3"/>
    </w:pPr>
    <w:rPr>
      <w:bCs w:val="0"/>
      <w:sz w:val="24"/>
      <w:szCs w:val="28"/>
    </w:rPr>
  </w:style>
  <w:style w:type="paragraph" w:styleId="Heading5">
    <w:name w:val="heading 5"/>
    <w:basedOn w:val="Heading4"/>
    <w:next w:val="Normal"/>
    <w:qFormat/>
    <w:rsid w:val="00E040A9"/>
    <w:pPr>
      <w:numPr>
        <w:ilvl w:val="4"/>
      </w:numPr>
      <w:outlineLvl w:val="4"/>
    </w:pPr>
    <w:rPr>
      <w:bCs/>
      <w:iCs w:val="0"/>
      <w:szCs w:val="26"/>
    </w:rPr>
  </w:style>
  <w:style w:type="paragraph" w:styleId="Heading6">
    <w:name w:val="heading 6"/>
    <w:basedOn w:val="Heading5"/>
    <w:next w:val="Normal"/>
    <w:qFormat/>
    <w:rsid w:val="00E040A9"/>
    <w:pPr>
      <w:numPr>
        <w:ilvl w:val="5"/>
      </w:numPr>
      <w:outlineLvl w:val="5"/>
    </w:pPr>
    <w:rPr>
      <w:bCs w:val="0"/>
      <w:sz w:val="22"/>
      <w:szCs w:val="22"/>
    </w:rPr>
  </w:style>
  <w:style w:type="paragraph" w:styleId="Heading7">
    <w:name w:val="heading 7"/>
    <w:basedOn w:val="Heading6"/>
    <w:next w:val="Normal"/>
    <w:qFormat/>
    <w:rsid w:val="00E040A9"/>
    <w:pPr>
      <w:numPr>
        <w:ilvl w:val="6"/>
      </w:numPr>
      <w:outlineLvl w:val="6"/>
    </w:pPr>
  </w:style>
  <w:style w:type="paragraph" w:styleId="Heading8">
    <w:name w:val="heading 8"/>
    <w:basedOn w:val="Heading7"/>
    <w:next w:val="Normal"/>
    <w:qFormat/>
    <w:rsid w:val="00E040A9"/>
    <w:pPr>
      <w:numPr>
        <w:ilvl w:val="7"/>
      </w:numPr>
      <w:outlineLvl w:val="7"/>
    </w:pPr>
    <w:rPr>
      <w:i/>
      <w:iCs/>
    </w:rPr>
  </w:style>
  <w:style w:type="paragraph" w:styleId="Heading9">
    <w:name w:val="heading 9"/>
    <w:basedOn w:val="Heading8"/>
    <w:next w:val="Normal"/>
    <w:qFormat/>
    <w:rsid w:val="00E040A9"/>
    <w:pPr>
      <w:numPr>
        <w:ilvl w:val="8"/>
      </w:numPr>
      <w:outlineLvl w:val="8"/>
    </w:pPr>
  </w:style>
  <w:style w:type="character" w:default="1" w:styleId="DefaultParagraphFont">
    <w:name w:val="Default Paragraph Font"/>
    <w:uiPriority w:val="1"/>
    <w:semiHidden/>
    <w:unhideWhenUsed/>
    <w:rsid w:val="00E040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40A9"/>
  </w:style>
  <w:style w:type="paragraph" w:styleId="Title">
    <w:name w:val="Title"/>
    <w:basedOn w:val="Normal"/>
    <w:link w:val="TitleChar"/>
    <w:qFormat/>
    <w:rsid w:val="00E040A9"/>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E040A9"/>
    <w:rPr>
      <w:sz w:val="36"/>
      <w:szCs w:val="36"/>
    </w:rPr>
  </w:style>
  <w:style w:type="paragraph" w:customStyle="1" w:styleId="Titlepageinfo">
    <w:name w:val="Title page info"/>
    <w:basedOn w:val="Normal"/>
    <w:next w:val="Titlepageinfodescription"/>
    <w:rsid w:val="00E040A9"/>
    <w:pPr>
      <w:keepNext/>
      <w:spacing w:before="0" w:after="0"/>
    </w:pPr>
    <w:rPr>
      <w:b/>
      <w:color w:val="3B006F"/>
      <w:szCs w:val="20"/>
    </w:rPr>
  </w:style>
  <w:style w:type="paragraph" w:customStyle="1" w:styleId="Titlepageinfodescription">
    <w:name w:val="Title page info description"/>
    <w:basedOn w:val="Titlepageinfo"/>
    <w:next w:val="Titlepageinfo"/>
    <w:rsid w:val="00E040A9"/>
    <w:pPr>
      <w:keepNext w:val="0"/>
      <w:spacing w:after="80"/>
      <w:ind w:left="720"/>
      <w:contextualSpacing/>
    </w:pPr>
    <w:rPr>
      <w:b w:val="0"/>
      <w:color w:val="auto"/>
    </w:rPr>
  </w:style>
  <w:style w:type="paragraph" w:customStyle="1" w:styleId="Contributor">
    <w:name w:val="Contributor"/>
    <w:basedOn w:val="Titlepageinfodescription"/>
    <w:rsid w:val="00E040A9"/>
  </w:style>
  <w:style w:type="paragraph" w:customStyle="1" w:styleId="Legalnotice">
    <w:name w:val="Legal notice"/>
    <w:basedOn w:val="Titlepageinfodescription"/>
    <w:rsid w:val="00E040A9"/>
    <w:pPr>
      <w:spacing w:before="240"/>
      <w:ind w:left="0"/>
    </w:pPr>
  </w:style>
  <w:style w:type="character" w:customStyle="1" w:styleId="Datatype">
    <w:name w:val="Datatype"/>
    <w:rsid w:val="00E040A9"/>
    <w:rPr>
      <w:rFonts w:ascii="Courier New" w:hAnsi="Courier New"/>
    </w:rPr>
  </w:style>
  <w:style w:type="character" w:styleId="Hyperlink">
    <w:name w:val="Hyperlink"/>
    <w:uiPriority w:val="99"/>
    <w:rsid w:val="00E040A9"/>
    <w:rPr>
      <w:color w:val="0000EE"/>
      <w:u w:val="none"/>
    </w:rPr>
  </w:style>
  <w:style w:type="paragraph" w:styleId="TOC1">
    <w:name w:val="toc 1"/>
    <w:basedOn w:val="Normal"/>
    <w:next w:val="Normal"/>
    <w:autoRedefine/>
    <w:uiPriority w:val="39"/>
    <w:qFormat/>
    <w:rsid w:val="00E040A9"/>
    <w:pPr>
      <w:tabs>
        <w:tab w:val="left" w:pos="480"/>
        <w:tab w:val="right" w:leader="dot" w:pos="9350"/>
      </w:tabs>
      <w:spacing w:before="60" w:after="60"/>
    </w:pPr>
  </w:style>
  <w:style w:type="paragraph" w:styleId="TOC2">
    <w:name w:val="toc 2"/>
    <w:basedOn w:val="Normal"/>
    <w:next w:val="Normal"/>
    <w:autoRedefine/>
    <w:uiPriority w:val="39"/>
    <w:qFormat/>
    <w:rsid w:val="00E040A9"/>
    <w:pPr>
      <w:spacing w:before="60" w:after="60"/>
      <w:ind w:left="240"/>
    </w:pPr>
  </w:style>
  <w:style w:type="paragraph" w:styleId="TOC3">
    <w:name w:val="toc 3"/>
    <w:basedOn w:val="Normal"/>
    <w:next w:val="Normal"/>
    <w:autoRedefine/>
    <w:uiPriority w:val="39"/>
    <w:qFormat/>
    <w:rsid w:val="00E040A9"/>
    <w:pPr>
      <w:spacing w:before="60" w:after="60"/>
      <w:ind w:left="480"/>
    </w:pPr>
  </w:style>
  <w:style w:type="paragraph" w:customStyle="1" w:styleId="Code">
    <w:name w:val="Code"/>
    <w:basedOn w:val="Normal"/>
    <w:rsid w:val="00E040A9"/>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E040A9"/>
    <w:pPr>
      <w:numPr>
        <w:numId w:val="5"/>
      </w:numPr>
      <w:ind w:left="576"/>
    </w:pPr>
  </w:style>
  <w:style w:type="character" w:styleId="FollowedHyperlink">
    <w:name w:val="FollowedHyperlink"/>
    <w:rsid w:val="00E040A9"/>
    <w:rPr>
      <w:color w:val="800080"/>
      <w:u w:val="single"/>
    </w:rPr>
  </w:style>
  <w:style w:type="character" w:customStyle="1" w:styleId="Element">
    <w:name w:val="Element"/>
    <w:rsid w:val="00E040A9"/>
    <w:rPr>
      <w:rFonts w:ascii="Courier New" w:hAnsi="Courier New"/>
      <w:sz w:val="20"/>
    </w:rPr>
  </w:style>
  <w:style w:type="character" w:customStyle="1" w:styleId="Attribute">
    <w:name w:val="Attribute"/>
    <w:rsid w:val="00E040A9"/>
    <w:rPr>
      <w:rFonts w:ascii="Courier New" w:hAnsi="Courier New"/>
      <w:sz w:val="20"/>
    </w:rPr>
  </w:style>
  <w:style w:type="character" w:customStyle="1" w:styleId="Keyword">
    <w:name w:val="Keyword"/>
    <w:basedOn w:val="Element"/>
    <w:rsid w:val="00E040A9"/>
    <w:rPr>
      <w:rFonts w:ascii="Courier New" w:hAnsi="Courier New"/>
      <w:sz w:val="20"/>
    </w:rPr>
  </w:style>
  <w:style w:type="paragraph" w:styleId="NormalWeb">
    <w:name w:val="Normal (Web)"/>
    <w:basedOn w:val="Normal"/>
    <w:uiPriority w:val="99"/>
    <w:rsid w:val="00E040A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E040A9"/>
    <w:rPr>
      <w:i/>
      <w:iCs/>
    </w:rPr>
  </w:style>
  <w:style w:type="character" w:styleId="HTMLTypewriter">
    <w:name w:val="HTML Typewriter"/>
    <w:rsid w:val="00E040A9"/>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E04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E040A9"/>
  </w:style>
  <w:style w:type="paragraph" w:customStyle="1" w:styleId="Note">
    <w:name w:val="Note"/>
    <w:basedOn w:val="Normal"/>
    <w:next w:val="Normal"/>
    <w:rsid w:val="00E040A9"/>
    <w:pPr>
      <w:spacing w:before="120" w:after="120"/>
      <w:ind w:left="720" w:right="720"/>
    </w:pPr>
  </w:style>
  <w:style w:type="paragraph" w:customStyle="1" w:styleId="Definitionterm">
    <w:name w:val="Definition term"/>
    <w:basedOn w:val="Normal"/>
    <w:next w:val="Definition"/>
    <w:rsid w:val="00E040A9"/>
    <w:pPr>
      <w:ind w:right="2880"/>
    </w:pPr>
    <w:rPr>
      <w:rFonts w:eastAsia="Arial Unicode MS"/>
      <w:b/>
    </w:rPr>
  </w:style>
  <w:style w:type="paragraph" w:customStyle="1" w:styleId="Definition">
    <w:name w:val="Definition"/>
    <w:basedOn w:val="Normal"/>
    <w:next w:val="Definitionterm"/>
    <w:rsid w:val="00E040A9"/>
    <w:pPr>
      <w:spacing w:after="120"/>
      <w:ind w:left="720"/>
    </w:pPr>
    <w:rPr>
      <w:rFonts w:eastAsia="Arial Unicode MS"/>
    </w:rPr>
  </w:style>
  <w:style w:type="paragraph" w:customStyle="1" w:styleId="Ref">
    <w:name w:val="Ref"/>
    <w:basedOn w:val="Normal"/>
    <w:autoRedefine/>
    <w:rsid w:val="00E040A9"/>
    <w:pPr>
      <w:spacing w:before="40" w:after="40"/>
      <w:ind w:left="2160" w:hanging="1800"/>
    </w:pPr>
    <w:rPr>
      <w:bCs/>
      <w:color w:val="000000"/>
    </w:rPr>
  </w:style>
  <w:style w:type="paragraph" w:styleId="Header">
    <w:name w:val="header"/>
    <w:basedOn w:val="Normal"/>
    <w:link w:val="HeaderChar"/>
    <w:uiPriority w:val="99"/>
    <w:rsid w:val="00E040A9"/>
    <w:pPr>
      <w:tabs>
        <w:tab w:val="center" w:pos="4320"/>
        <w:tab w:val="right" w:pos="8640"/>
      </w:tabs>
    </w:pPr>
  </w:style>
  <w:style w:type="paragraph" w:styleId="Footer">
    <w:name w:val="footer"/>
    <w:basedOn w:val="Normal"/>
    <w:link w:val="FooterChar"/>
    <w:uiPriority w:val="99"/>
    <w:rsid w:val="00E040A9"/>
    <w:pPr>
      <w:tabs>
        <w:tab w:val="center" w:pos="4320"/>
        <w:tab w:val="right" w:pos="8640"/>
      </w:tabs>
    </w:pPr>
    <w:rPr>
      <w:lang w:val="x-none" w:eastAsia="x-none"/>
    </w:rPr>
  </w:style>
  <w:style w:type="character" w:styleId="PageNumber">
    <w:name w:val="page number"/>
    <w:basedOn w:val="DefaultParagraphFont"/>
    <w:rsid w:val="00E040A9"/>
  </w:style>
  <w:style w:type="paragraph" w:customStyle="1" w:styleId="AppendixHeading1">
    <w:name w:val="AppendixHeading1"/>
    <w:basedOn w:val="Heading1"/>
    <w:next w:val="Normal"/>
    <w:rsid w:val="00E040A9"/>
    <w:pPr>
      <w:numPr>
        <w:numId w:val="5"/>
      </w:numPr>
      <w:spacing w:before="100" w:beforeAutospacing="1" w:after="100" w:afterAutospacing="1"/>
    </w:pPr>
    <w:rPr>
      <w:kern w:val="36"/>
    </w:rPr>
  </w:style>
  <w:style w:type="character" w:customStyle="1" w:styleId="Refterm">
    <w:name w:val="Ref term"/>
    <w:rsid w:val="00E040A9"/>
    <w:rPr>
      <w:b/>
    </w:rPr>
  </w:style>
  <w:style w:type="character" w:styleId="LineNumber">
    <w:name w:val="line number"/>
    <w:basedOn w:val="DefaultParagraphFont"/>
    <w:rsid w:val="00E040A9"/>
  </w:style>
  <w:style w:type="paragraph" w:styleId="TOC7">
    <w:name w:val="toc 7"/>
    <w:basedOn w:val="Normal"/>
    <w:next w:val="Normal"/>
    <w:autoRedefine/>
    <w:uiPriority w:val="39"/>
    <w:rsid w:val="00E040A9"/>
    <w:pPr>
      <w:spacing w:before="0" w:after="120"/>
      <w:ind w:left="1440"/>
    </w:pPr>
  </w:style>
  <w:style w:type="paragraph" w:customStyle="1" w:styleId="Example">
    <w:name w:val="Example"/>
    <w:basedOn w:val="Code"/>
    <w:rsid w:val="00E040A9"/>
    <w:pPr>
      <w:pBdr>
        <w:top w:val="none" w:sz="0" w:space="0" w:color="auto"/>
        <w:bottom w:val="none" w:sz="0" w:space="0" w:color="auto"/>
      </w:pBdr>
      <w:shd w:val="clear" w:color="auto" w:fill="E6E6E6"/>
    </w:pPr>
  </w:style>
  <w:style w:type="character" w:customStyle="1" w:styleId="CODEtemp">
    <w:name w:val="CODE temp"/>
    <w:rsid w:val="00E040A9"/>
    <w:rPr>
      <w:rFonts w:ascii="Courier New" w:hAnsi="Courier New"/>
      <w:sz w:val="20"/>
    </w:rPr>
  </w:style>
  <w:style w:type="paragraph" w:customStyle="1" w:styleId="Codesmall">
    <w:name w:val="Code small"/>
    <w:basedOn w:val="Code"/>
    <w:rsid w:val="00E040A9"/>
    <w:pPr>
      <w:shd w:val="clear" w:color="auto" w:fill="E6E6E6"/>
    </w:pPr>
    <w:rPr>
      <w:sz w:val="16"/>
    </w:rPr>
  </w:style>
  <w:style w:type="paragraph" w:customStyle="1" w:styleId="Examplesmall">
    <w:name w:val="Example small"/>
    <w:basedOn w:val="Example"/>
    <w:rsid w:val="00E040A9"/>
    <w:rPr>
      <w:sz w:val="16"/>
    </w:rPr>
  </w:style>
  <w:style w:type="paragraph" w:styleId="ListBullet">
    <w:name w:val="List Bullet"/>
    <w:basedOn w:val="Normal"/>
    <w:rsid w:val="00E040A9"/>
    <w:pPr>
      <w:numPr>
        <w:numId w:val="1"/>
      </w:numPr>
    </w:pPr>
  </w:style>
  <w:style w:type="paragraph" w:styleId="TOC4">
    <w:name w:val="toc 4"/>
    <w:basedOn w:val="TOC3"/>
    <w:next w:val="Normal"/>
    <w:autoRedefine/>
    <w:uiPriority w:val="39"/>
    <w:rsid w:val="00E040A9"/>
    <w:pPr>
      <w:ind w:left="720"/>
    </w:pPr>
    <w:rPr>
      <w:sz w:val="18"/>
    </w:rPr>
  </w:style>
  <w:style w:type="character" w:customStyle="1" w:styleId="Variable">
    <w:name w:val="Variable"/>
    <w:rsid w:val="00E040A9"/>
    <w:rPr>
      <w:i/>
    </w:rPr>
  </w:style>
  <w:style w:type="paragraph" w:styleId="TOC5">
    <w:name w:val="toc 5"/>
    <w:basedOn w:val="TOC4"/>
    <w:next w:val="Normal"/>
    <w:autoRedefine/>
    <w:uiPriority w:val="39"/>
    <w:rsid w:val="00E040A9"/>
    <w:pPr>
      <w:ind w:left="960"/>
    </w:pPr>
  </w:style>
  <w:style w:type="paragraph" w:styleId="TOC6">
    <w:name w:val="toc 6"/>
    <w:basedOn w:val="Normal"/>
    <w:next w:val="Normal"/>
    <w:autoRedefine/>
    <w:uiPriority w:val="39"/>
    <w:rsid w:val="00E040A9"/>
    <w:pPr>
      <w:ind w:left="1200"/>
    </w:pPr>
    <w:rPr>
      <w:sz w:val="18"/>
    </w:rPr>
  </w:style>
  <w:style w:type="paragraph" w:customStyle="1" w:styleId="AppendixHeading4">
    <w:name w:val="AppendixHeading4"/>
    <w:basedOn w:val="AppendixHeading3"/>
    <w:next w:val="Normal"/>
    <w:rsid w:val="00E040A9"/>
    <w:pPr>
      <w:numPr>
        <w:ilvl w:val="3"/>
      </w:numPr>
      <w:ind w:left="360"/>
      <w:outlineLvl w:val="3"/>
    </w:pPr>
    <w:rPr>
      <w:iCs w:val="0"/>
      <w:sz w:val="24"/>
    </w:rPr>
  </w:style>
  <w:style w:type="character" w:customStyle="1" w:styleId="FooterChar">
    <w:name w:val="Footer Char"/>
    <w:link w:val="Footer"/>
    <w:uiPriority w:val="99"/>
    <w:rsid w:val="00E040A9"/>
    <w:rPr>
      <w:rFonts w:ascii="Arial" w:hAnsi="Arial"/>
      <w:szCs w:val="24"/>
      <w:lang w:val="x-none" w:eastAsia="x-none"/>
    </w:rPr>
  </w:style>
  <w:style w:type="paragraph" w:styleId="Caption">
    <w:name w:val="caption"/>
    <w:basedOn w:val="Normal"/>
    <w:next w:val="Normal"/>
    <w:autoRedefine/>
    <w:qFormat/>
    <w:rsid w:val="00E040A9"/>
    <w:pPr>
      <w:keepNext/>
      <w:keepLines/>
      <w:spacing w:before="120" w:after="120"/>
      <w:jc w:val="center"/>
    </w:pPr>
    <w:rPr>
      <w:bCs/>
      <w:szCs w:val="20"/>
    </w:rPr>
  </w:style>
  <w:style w:type="paragraph" w:styleId="ListBullet2">
    <w:name w:val="List Bullet 2"/>
    <w:basedOn w:val="Normal"/>
    <w:rsid w:val="00E040A9"/>
    <w:pPr>
      <w:numPr>
        <w:numId w:val="3"/>
      </w:numPr>
    </w:pPr>
  </w:style>
  <w:style w:type="paragraph" w:customStyle="1" w:styleId="RelatedWork">
    <w:name w:val="Related Work"/>
    <w:basedOn w:val="Titlepageinfodescription"/>
    <w:rsid w:val="00E040A9"/>
    <w:pPr>
      <w:numPr>
        <w:numId w:val="4"/>
      </w:numPr>
      <w:tabs>
        <w:tab w:val="clear" w:pos="1440"/>
        <w:tab w:val="num" w:pos="1080"/>
      </w:tabs>
      <w:ind w:left="1080"/>
    </w:pPr>
  </w:style>
  <w:style w:type="paragraph" w:customStyle="1" w:styleId="Abstract">
    <w:name w:val="Abstract"/>
    <w:basedOn w:val="Titlepageinfodescription"/>
    <w:rsid w:val="00E040A9"/>
    <w:pPr>
      <w:contextualSpacing w:val="0"/>
    </w:pPr>
  </w:style>
  <w:style w:type="paragraph" w:customStyle="1" w:styleId="Notices">
    <w:name w:val="Notices"/>
    <w:basedOn w:val="Subtitle"/>
    <w:next w:val="TextBody"/>
    <w:rsid w:val="00E040A9"/>
    <w:pPr>
      <w:pageBreakBefore/>
    </w:pPr>
  </w:style>
  <w:style w:type="paragraph" w:customStyle="1" w:styleId="TextBody">
    <w:name w:val="Text Body"/>
    <w:basedOn w:val="Abstract"/>
    <w:rsid w:val="00E040A9"/>
    <w:pPr>
      <w:ind w:left="0"/>
    </w:pPr>
  </w:style>
  <w:style w:type="table" w:styleId="TableGrid">
    <w:name w:val="Table Grid"/>
    <w:basedOn w:val="TableNormal"/>
    <w:rsid w:val="00E040A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E040A9"/>
    <w:pPr>
      <w:numPr>
        <w:numId w:val="5"/>
      </w:numPr>
    </w:pPr>
  </w:style>
  <w:style w:type="paragraph" w:styleId="BalloonText">
    <w:name w:val="Balloon Text"/>
    <w:basedOn w:val="Normal"/>
    <w:link w:val="BalloonTextChar"/>
    <w:rsid w:val="00E040A9"/>
    <w:pPr>
      <w:spacing w:before="0" w:after="0"/>
    </w:pPr>
    <w:rPr>
      <w:rFonts w:ascii="Tahoma" w:hAnsi="Tahoma"/>
      <w:sz w:val="16"/>
      <w:szCs w:val="16"/>
      <w:lang w:val="x-none" w:eastAsia="x-none"/>
    </w:rPr>
  </w:style>
  <w:style w:type="character" w:customStyle="1" w:styleId="BalloonTextChar">
    <w:name w:val="Balloon Text Char"/>
    <w:link w:val="BalloonText"/>
    <w:rsid w:val="00E040A9"/>
    <w:rPr>
      <w:rFonts w:ascii="Tahoma" w:hAnsi="Tahoma"/>
      <w:sz w:val="16"/>
      <w:szCs w:val="16"/>
      <w:lang w:val="x-none" w:eastAsia="x-none"/>
    </w:rPr>
  </w:style>
  <w:style w:type="paragraph" w:styleId="FootnoteText">
    <w:name w:val="footnote text"/>
    <w:basedOn w:val="Normal"/>
    <w:link w:val="FootnoteTextChar"/>
    <w:uiPriority w:val="99"/>
    <w:rsid w:val="00E040A9"/>
    <w:rPr>
      <w:szCs w:val="20"/>
    </w:rPr>
  </w:style>
  <w:style w:type="character" w:customStyle="1" w:styleId="FootnoteTextChar">
    <w:name w:val="Footnote Text Char"/>
    <w:link w:val="FootnoteText"/>
    <w:uiPriority w:val="99"/>
    <w:rsid w:val="00E040A9"/>
    <w:rPr>
      <w:rFonts w:ascii="Arial" w:hAnsi="Arial"/>
    </w:rPr>
  </w:style>
  <w:style w:type="character" w:styleId="FootnoteReference">
    <w:name w:val="footnote reference"/>
    <w:uiPriority w:val="99"/>
    <w:rsid w:val="00E040A9"/>
    <w:rPr>
      <w:vertAlign w:val="superscript"/>
    </w:rPr>
  </w:style>
  <w:style w:type="paragraph" w:customStyle="1" w:styleId="AppendixHeading5">
    <w:name w:val="AppendixHeading5"/>
    <w:basedOn w:val="AppendixHeading4"/>
    <w:next w:val="Normal"/>
    <w:rsid w:val="00E040A9"/>
    <w:pPr>
      <w:numPr>
        <w:ilvl w:val="4"/>
      </w:numPr>
      <w:spacing w:before="200"/>
      <w:outlineLvl w:val="4"/>
    </w:pPr>
    <w:rPr>
      <w:i/>
      <w:sz w:val="20"/>
    </w:rPr>
  </w:style>
  <w:style w:type="paragraph" w:customStyle="1" w:styleId="Default">
    <w:name w:val="Default"/>
    <w:rsid w:val="00E040A9"/>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E040A9"/>
    <w:rPr>
      <w:rFonts w:ascii="Arial" w:hAnsi="Arial" w:cs="Arial"/>
      <w:b/>
      <w:bCs/>
      <w:color w:val="3B006F"/>
      <w:kern w:val="32"/>
      <w:sz w:val="36"/>
      <w:szCs w:val="36"/>
    </w:rPr>
  </w:style>
  <w:style w:type="character" w:styleId="CommentReference">
    <w:name w:val="annotation reference"/>
    <w:basedOn w:val="DefaultParagraphFont"/>
    <w:uiPriority w:val="99"/>
    <w:semiHidden/>
    <w:rsid w:val="00E040A9"/>
    <w:rPr>
      <w:sz w:val="16"/>
      <w:szCs w:val="16"/>
    </w:rPr>
  </w:style>
  <w:style w:type="paragraph" w:styleId="CommentText">
    <w:name w:val="annotation text"/>
    <w:basedOn w:val="Normal"/>
    <w:link w:val="CommentTextChar"/>
    <w:semiHidden/>
    <w:rsid w:val="00E040A9"/>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040A9"/>
    <w:rPr>
      <w:rFonts w:asciiTheme="minorHAnsi" w:hAnsiTheme="minorHAnsi" w:cstheme="minorHAnsi"/>
    </w:rPr>
  </w:style>
  <w:style w:type="paragraph" w:styleId="CommentSubject">
    <w:name w:val="annotation subject"/>
    <w:basedOn w:val="CommentText"/>
    <w:next w:val="CommentText"/>
    <w:link w:val="CommentSubjectChar"/>
    <w:semiHidden/>
    <w:rsid w:val="00E040A9"/>
    <w:rPr>
      <w:b/>
      <w:bCs/>
    </w:rPr>
  </w:style>
  <w:style w:type="character" w:customStyle="1" w:styleId="CommentSubjectChar">
    <w:name w:val="Comment Subject Char"/>
    <w:basedOn w:val="CommentTextChar"/>
    <w:link w:val="CommentSubject"/>
    <w:semiHidden/>
    <w:rsid w:val="00E040A9"/>
    <w:rPr>
      <w:rFonts w:asciiTheme="minorHAnsi" w:hAnsiTheme="minorHAnsi" w:cstheme="minorHAnsi"/>
      <w:b/>
      <w:bCs/>
    </w:rPr>
  </w:style>
  <w:style w:type="character" w:customStyle="1" w:styleId="HeaderChar">
    <w:name w:val="Header Char"/>
    <w:basedOn w:val="DefaultParagraphFont"/>
    <w:link w:val="Header"/>
    <w:uiPriority w:val="99"/>
    <w:rsid w:val="00E040A9"/>
    <w:rPr>
      <w:rFonts w:ascii="Arial" w:hAnsi="Arial"/>
      <w:szCs w:val="24"/>
    </w:rPr>
  </w:style>
  <w:style w:type="paragraph" w:customStyle="1" w:styleId="SummaryTableEntry">
    <w:name w:val="Summary Table Entry"/>
    <w:basedOn w:val="Normal"/>
    <w:rsid w:val="00E040A9"/>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040A9"/>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040A9"/>
    <w:rPr>
      <w:rFonts w:ascii="Tahoma" w:hAnsi="Tahoma" w:cs="Tahoma"/>
      <w:shd w:val="clear" w:color="auto" w:fill="000080"/>
    </w:rPr>
  </w:style>
  <w:style w:type="character" w:customStyle="1" w:styleId="headline1">
    <w:name w:val="headline1"/>
    <w:basedOn w:val="DefaultParagraphFont"/>
    <w:rsid w:val="00E040A9"/>
  </w:style>
  <w:style w:type="character" w:customStyle="1" w:styleId="headline2">
    <w:name w:val="headline2"/>
    <w:basedOn w:val="DefaultParagraphFont"/>
    <w:rsid w:val="00E040A9"/>
  </w:style>
  <w:style w:type="character" w:customStyle="1" w:styleId="redbold">
    <w:name w:val="redbold"/>
    <w:basedOn w:val="DefaultParagraphFont"/>
    <w:rsid w:val="00E040A9"/>
  </w:style>
  <w:style w:type="character" w:customStyle="1" w:styleId="HTMLPreformattedChar">
    <w:name w:val="HTML Preformatted Char"/>
    <w:basedOn w:val="DefaultParagraphFont"/>
    <w:link w:val="HTMLPreformatted"/>
    <w:uiPriority w:val="99"/>
    <w:rsid w:val="00E040A9"/>
    <w:rPr>
      <w:rFonts w:ascii="Arial Unicode MS" w:eastAsia="Arial Unicode MS" w:hAnsi="Arial Unicode MS" w:cs="Arial Unicode MS"/>
    </w:rPr>
  </w:style>
  <w:style w:type="character" w:styleId="Strong">
    <w:name w:val="Strong"/>
    <w:basedOn w:val="DefaultParagraphFont"/>
    <w:qFormat/>
    <w:rsid w:val="00E040A9"/>
    <w:rPr>
      <w:b/>
      <w:bCs/>
    </w:rPr>
  </w:style>
  <w:style w:type="paragraph" w:customStyle="1" w:styleId="TableHeader">
    <w:name w:val="Table Header"/>
    <w:basedOn w:val="Normal"/>
    <w:autoRedefine/>
    <w:rsid w:val="00E040A9"/>
    <w:pPr>
      <w:keepNext/>
      <w:keepLines/>
      <w:spacing w:before="120" w:after="120"/>
      <w:jc w:val="center"/>
    </w:pPr>
    <w:rPr>
      <w:rFonts w:asciiTheme="minorHAnsi" w:hAnsiTheme="minorHAnsi" w:cstheme="minorHAnsi"/>
      <w:b/>
      <w:sz w:val="24"/>
    </w:rPr>
  </w:style>
  <w:style w:type="paragraph" w:styleId="ListNumber2">
    <w:name w:val="List Number 2"/>
    <w:basedOn w:val="Normal"/>
    <w:rsid w:val="00E040A9"/>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040A9"/>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040A9"/>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040A9"/>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E040A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040A9"/>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040A9"/>
    <w:rPr>
      <w:rFonts w:ascii="Consolas" w:eastAsiaTheme="minorHAnsi" w:hAnsi="Consolas" w:cstheme="minorBidi"/>
      <w:sz w:val="21"/>
      <w:szCs w:val="21"/>
    </w:rPr>
  </w:style>
  <w:style w:type="character" w:styleId="PlaceholderText">
    <w:name w:val="Placeholder Text"/>
    <w:basedOn w:val="DefaultParagraphFont"/>
    <w:uiPriority w:val="99"/>
    <w:semiHidden/>
    <w:rsid w:val="00E040A9"/>
    <w:rPr>
      <w:color w:val="808080"/>
    </w:rPr>
  </w:style>
  <w:style w:type="character" w:styleId="BookTitle">
    <w:name w:val="Book Title"/>
    <w:basedOn w:val="DefaultParagraphFont"/>
    <w:uiPriority w:val="33"/>
    <w:qFormat/>
    <w:rsid w:val="00E040A9"/>
    <w:rPr>
      <w:b/>
      <w:bCs/>
      <w:smallCaps/>
      <w:spacing w:val="5"/>
    </w:rPr>
  </w:style>
  <w:style w:type="character" w:customStyle="1" w:styleId="TitleChar">
    <w:name w:val="Title Char"/>
    <w:basedOn w:val="DefaultParagraphFont"/>
    <w:link w:val="Title"/>
    <w:rsid w:val="00E040A9"/>
    <w:rPr>
      <w:rFonts w:ascii="Arial" w:hAnsi="Arial" w:cs="Arial"/>
      <w:b/>
      <w:bCs/>
      <w:color w:val="3B006F"/>
      <w:kern w:val="28"/>
      <w:sz w:val="48"/>
      <w:szCs w:val="48"/>
    </w:rPr>
  </w:style>
  <w:style w:type="character" w:customStyle="1" w:styleId="m1">
    <w:name w:val="m1"/>
    <w:basedOn w:val="DefaultParagraphFont"/>
    <w:rsid w:val="00E040A9"/>
    <w:rPr>
      <w:color w:val="0000FF"/>
    </w:rPr>
  </w:style>
  <w:style w:type="character" w:customStyle="1" w:styleId="t1">
    <w:name w:val="t1"/>
    <w:basedOn w:val="DefaultParagraphFont"/>
    <w:rsid w:val="00E040A9"/>
    <w:rPr>
      <w:color w:val="990000"/>
    </w:rPr>
  </w:style>
  <w:style w:type="character" w:customStyle="1" w:styleId="ns1">
    <w:name w:val="ns1"/>
    <w:basedOn w:val="DefaultParagraphFont"/>
    <w:rsid w:val="00E040A9"/>
    <w:rPr>
      <w:color w:val="FF0000"/>
    </w:rPr>
  </w:style>
  <w:style w:type="character" w:customStyle="1" w:styleId="b1">
    <w:name w:val="b1"/>
    <w:basedOn w:val="DefaultParagraphFont"/>
    <w:rsid w:val="00E040A9"/>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040A9"/>
    <w:rPr>
      <w:b/>
      <w:bCs/>
    </w:rPr>
  </w:style>
  <w:style w:type="table" w:styleId="TableGrid8">
    <w:name w:val="Table Grid 8"/>
    <w:basedOn w:val="TableNormal"/>
    <w:rsid w:val="00E040A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040A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040A9"/>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040A9"/>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040A9"/>
  </w:style>
  <w:style w:type="character" w:customStyle="1" w:styleId="c">
    <w:name w:val="c"/>
    <w:basedOn w:val="DefaultParagraphFont"/>
    <w:rsid w:val="00E040A9"/>
  </w:style>
  <w:style w:type="character" w:customStyle="1" w:styleId="nt">
    <w:name w:val="nt"/>
    <w:basedOn w:val="DefaultParagraphFont"/>
    <w:rsid w:val="00E040A9"/>
  </w:style>
  <w:style w:type="character" w:customStyle="1" w:styleId="na">
    <w:name w:val="na"/>
    <w:basedOn w:val="DefaultParagraphFont"/>
    <w:rsid w:val="00E040A9"/>
  </w:style>
  <w:style w:type="character" w:customStyle="1" w:styleId="s">
    <w:name w:val="s"/>
    <w:basedOn w:val="DefaultParagraphFont"/>
    <w:rsid w:val="00E040A9"/>
  </w:style>
  <w:style w:type="paragraph" w:customStyle="1" w:styleId="Appendix">
    <w:name w:val="Appendix"/>
    <w:basedOn w:val="Normal"/>
    <w:link w:val="AppendixChar"/>
    <w:qFormat/>
    <w:rsid w:val="00E040A9"/>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040A9"/>
    <w:pPr>
      <w:ind w:left="360"/>
    </w:pPr>
  </w:style>
  <w:style w:type="character" w:customStyle="1" w:styleId="AppendixChar">
    <w:name w:val="Appendix Char"/>
    <w:basedOn w:val="DefaultParagraphFont"/>
    <w:link w:val="Appendix"/>
    <w:rsid w:val="00E040A9"/>
    <w:rPr>
      <w:rFonts w:asciiTheme="minorHAnsi" w:hAnsiTheme="minorHAnsi" w:cstheme="minorHAnsi"/>
      <w:b/>
      <w:sz w:val="28"/>
      <w:szCs w:val="24"/>
    </w:rPr>
  </w:style>
  <w:style w:type="character" w:customStyle="1" w:styleId="Appendix2Char">
    <w:name w:val="Appendix 2 Char"/>
    <w:basedOn w:val="AppendixChar"/>
    <w:link w:val="Appendix2"/>
    <w:rsid w:val="00E040A9"/>
    <w:rPr>
      <w:rFonts w:asciiTheme="minorHAnsi" w:hAnsiTheme="minorHAnsi" w:cstheme="minorHAnsi"/>
      <w:b/>
      <w:sz w:val="28"/>
      <w:szCs w:val="24"/>
    </w:rPr>
  </w:style>
  <w:style w:type="character" w:customStyle="1" w:styleId="tel">
    <w:name w:val="tel"/>
    <w:basedOn w:val="DefaultParagraphFont"/>
    <w:rsid w:val="00E040A9"/>
    <w:rPr>
      <w:color w:val="000096"/>
    </w:rPr>
  </w:style>
  <w:style w:type="character" w:customStyle="1" w:styleId="tan">
    <w:name w:val="tan"/>
    <w:basedOn w:val="DefaultParagraphFont"/>
    <w:rsid w:val="00E040A9"/>
    <w:rPr>
      <w:color w:val="F5844C"/>
    </w:rPr>
  </w:style>
  <w:style w:type="character" w:customStyle="1" w:styleId="tav">
    <w:name w:val="tav"/>
    <w:basedOn w:val="DefaultParagraphFont"/>
    <w:rsid w:val="00E040A9"/>
    <w:rPr>
      <w:color w:val="993300"/>
    </w:rPr>
  </w:style>
  <w:style w:type="character" w:customStyle="1" w:styleId="ti">
    <w:name w:val="ti"/>
    <w:basedOn w:val="DefaultParagraphFont"/>
    <w:rsid w:val="00E040A9"/>
    <w:rPr>
      <w:color w:val="000000"/>
    </w:rPr>
  </w:style>
  <w:style w:type="character" w:customStyle="1" w:styleId="tt">
    <w:name w:val="tt"/>
    <w:basedOn w:val="DefaultParagraphFont"/>
    <w:rsid w:val="00E040A9"/>
    <w:rPr>
      <w:color w:val="000000"/>
    </w:rPr>
  </w:style>
  <w:style w:type="character" w:customStyle="1" w:styleId="SingleSpaceNormalChar">
    <w:name w:val="SingleSpaceNormal Char"/>
    <w:basedOn w:val="DefaultParagraphFont"/>
    <w:link w:val="SingleSpaceNormal"/>
    <w:locked/>
    <w:rsid w:val="00E040A9"/>
  </w:style>
  <w:style w:type="paragraph" w:customStyle="1" w:styleId="SingleSpaceNormal">
    <w:name w:val="SingleSpaceNormal"/>
    <w:basedOn w:val="Normal"/>
    <w:link w:val="SingleSpaceNormalChar"/>
    <w:qFormat/>
    <w:rsid w:val="00E040A9"/>
    <w:pPr>
      <w:spacing w:before="0" w:after="0"/>
    </w:pPr>
    <w:rPr>
      <w:rFonts w:ascii="Times New Roman" w:hAnsi="Times New Roman"/>
      <w:szCs w:val="20"/>
    </w:rPr>
  </w:style>
  <w:style w:type="character" w:customStyle="1" w:styleId="apple-converted-space">
    <w:name w:val="apple-converted-space"/>
    <w:basedOn w:val="DefaultParagraphFont"/>
    <w:rsid w:val="00E040A9"/>
  </w:style>
  <w:style w:type="paragraph" w:styleId="EndnoteText">
    <w:name w:val="endnote text"/>
    <w:basedOn w:val="Normal"/>
    <w:link w:val="EndnoteTextChar"/>
    <w:semiHidden/>
    <w:unhideWhenUsed/>
    <w:rsid w:val="00E040A9"/>
    <w:pPr>
      <w:spacing w:before="0" w:after="0"/>
    </w:pPr>
    <w:rPr>
      <w:szCs w:val="20"/>
    </w:rPr>
  </w:style>
  <w:style w:type="character" w:customStyle="1" w:styleId="EndnoteTextChar">
    <w:name w:val="Endnote Text Char"/>
    <w:basedOn w:val="DefaultParagraphFont"/>
    <w:link w:val="EndnoteText"/>
    <w:semiHidden/>
    <w:rsid w:val="00E040A9"/>
    <w:rPr>
      <w:rFonts w:ascii="Arial" w:hAnsi="Arial"/>
    </w:rPr>
  </w:style>
  <w:style w:type="character" w:styleId="EndnoteReference">
    <w:name w:val="endnote reference"/>
    <w:basedOn w:val="DefaultParagraphFont"/>
    <w:semiHidden/>
    <w:unhideWhenUsed/>
    <w:rsid w:val="00E040A9"/>
    <w:rPr>
      <w:vertAlign w:val="superscript"/>
    </w:rPr>
  </w:style>
  <w:style w:type="character" w:customStyle="1" w:styleId="Heading2Char">
    <w:name w:val="Heading 2 Char"/>
    <w:aliases w:val="H2 Char"/>
    <w:basedOn w:val="DefaultParagraphFont"/>
    <w:link w:val="Heading2"/>
    <w:rsid w:val="00E040A9"/>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aec.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www.ietf.org/rfc/rfc2119.txt" TargetMode="External"/><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hyperlink" Target="http://oval.mitre.org" TargetMode="External"/><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hyperlink" Target="http://docs.oasis-open.org/ciq/v3.0/specs/ciq-specs-v3.html" TargetMode="External"/><Relationship Id="rId40" Type="http://schemas.openxmlformats.org/officeDocument/2006/relationships/hyperlink" Target="http://openioc.org/" TargetMode="External"/><Relationship Id="rId45" Type="http://schemas.openxmlformats.org/officeDocument/2006/relationships/hyperlink" Target="http://www.us-cert.gov/tlp" TargetMode="External"/><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capec.mitre.org/" TargetMode="Externa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hyperlink" Target="https://snort.org" TargetMode="External"/><Relationship Id="rId52" Type="http://schemas.openxmlformats.org/officeDocument/2006/relationships/image" Target="media/image1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hyperlink" Target="http://www.w3.org/TR/2008/REC-xml-20081126/%23sec-cdata-sect" TargetMode="External"/><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hyperlink" Target="https://www.oasis-open.org/committees/cti/" TargetMode="Externa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www.icasi.org/cvrf/" TargetMode="External"/><Relationship Id="rId46" Type="http://schemas.openxmlformats.org/officeDocument/2006/relationships/hyperlink" Target="http://plusvic.github.io/yara/" TargetMode="External"/><Relationship Id="rId59"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B4855-4465-41EF-9EAE-CEA09122F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135</TotalTime>
  <Pages>35</Pages>
  <Words>8786</Words>
  <Characters>50084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STIX Version 1.2.1 Part 12: Extensions</vt:lpstr>
    </vt:vector>
  </TitlesOfParts>
  <Company/>
  <LinksUpToDate>false</LinksUpToDate>
  <CharactersWithSpaces>58753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Beck, Desiree A.</cp:lastModifiedBy>
  <cp:revision>42</cp:revision>
  <cp:lastPrinted>2011-08-05T16:21:00Z</cp:lastPrinted>
  <dcterms:created xsi:type="dcterms:W3CDTF">2015-08-03T15:28:00Z</dcterms:created>
  <dcterms:modified xsi:type="dcterms:W3CDTF">2015-09-17T14:37:00Z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