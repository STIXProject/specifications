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6344FB" w14:textId="77777777" w:rsidR="00C71349" w:rsidRPr="00CE06CB" w:rsidRDefault="009608FD" w:rsidP="008C100C">
      <w:pPr>
        <w:pStyle w:val="Title"/>
        <w:rPr>
          <w:sz w:val="28"/>
          <w:szCs w:val="28"/>
        </w:rPr>
      </w:pPr>
      <w:r w:rsidRPr="009608FD">
        <w:rPr>
          <w:sz w:val="28"/>
          <w:szCs w:val="28"/>
        </w:rPr>
        <w:t>STIX Version 1.2.1 Part 1: Overview</w:t>
      </w:r>
    </w:p>
    <w:p w14:paraId="6D59FED0" w14:textId="77777777"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01</w:t>
      </w:r>
    </w:p>
    <w:p w14:paraId="30916328" w14:textId="4A837371" w:rsidR="00E01912" w:rsidRDefault="0013255E" w:rsidP="00E01912">
      <w:pPr>
        <w:pStyle w:val="Subtitle"/>
        <w:rPr>
          <w:sz w:val="24"/>
          <w:szCs w:val="24"/>
        </w:rPr>
      </w:pPr>
      <w:bookmarkStart w:id="0" w:name="_Toc85472892"/>
      <w:r>
        <w:rPr>
          <w:sz w:val="24"/>
          <w:szCs w:val="24"/>
        </w:rPr>
        <w:t>2</w:t>
      </w:r>
      <w:r w:rsidR="0027207F">
        <w:rPr>
          <w:sz w:val="24"/>
          <w:szCs w:val="24"/>
        </w:rPr>
        <w:t>4</w:t>
      </w:r>
      <w:r>
        <w:rPr>
          <w:sz w:val="24"/>
          <w:szCs w:val="24"/>
        </w:rPr>
        <w:t xml:space="preserve"> </w:t>
      </w:r>
      <w:r w:rsidR="009F6B2E">
        <w:rPr>
          <w:sz w:val="24"/>
          <w:szCs w:val="24"/>
        </w:rPr>
        <w:t>August</w:t>
      </w:r>
      <w:r w:rsidR="007D079E">
        <w:rPr>
          <w:sz w:val="24"/>
          <w:szCs w:val="24"/>
        </w:rPr>
        <w:t xml:space="preserve"> 201</w:t>
      </w:r>
      <w:r w:rsidR="00960D49">
        <w:rPr>
          <w:sz w:val="24"/>
          <w:szCs w:val="24"/>
        </w:rPr>
        <w:t>5</w:t>
      </w:r>
    </w:p>
    <w:p w14:paraId="5495B718" w14:textId="77777777" w:rsidR="00D17F06" w:rsidRDefault="00D17F06" w:rsidP="00D17F06">
      <w:pPr>
        <w:pStyle w:val="Titlepageinfo"/>
      </w:pPr>
      <w:r>
        <w:t>Technical Committee:</w:t>
      </w:r>
    </w:p>
    <w:p w14:paraId="0E9DEB17" w14:textId="77777777" w:rsidR="00D17F06" w:rsidRDefault="006B64C5" w:rsidP="00D17F06">
      <w:pPr>
        <w:pStyle w:val="Titlepageinfodescription"/>
      </w:pPr>
      <w:hyperlink r:id="rId8" w:history="1">
        <w:r w:rsidR="009608FD">
          <w:rPr>
            <w:rStyle w:val="Hyperlink"/>
          </w:rPr>
          <w:t>OASIS Cyber Threat Intelligence (CTI) TC</w:t>
        </w:r>
      </w:hyperlink>
    </w:p>
    <w:p w14:paraId="5B507CE3" w14:textId="77777777" w:rsidR="00D17F06" w:rsidRDefault="009608FD" w:rsidP="00D17F06">
      <w:pPr>
        <w:pStyle w:val="Titlepageinfo"/>
      </w:pPr>
      <w:r>
        <w:t>Chair</w:t>
      </w:r>
      <w:r w:rsidR="00D17F06">
        <w:t>:</w:t>
      </w:r>
    </w:p>
    <w:p w14:paraId="39D3FEC3"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14E140B4" w14:textId="77777777" w:rsidR="00D17F06" w:rsidRDefault="00D17F06" w:rsidP="00D17F06">
      <w:pPr>
        <w:pStyle w:val="Titlepageinfo"/>
      </w:pPr>
      <w:r>
        <w:t>Editors:</w:t>
      </w:r>
    </w:p>
    <w:p w14:paraId="207C0645" w14:textId="77777777" w:rsidR="006B65C7" w:rsidRDefault="00E62DFD" w:rsidP="006B65C7">
      <w:pPr>
        <w:pStyle w:val="Contributor"/>
        <w:rPr>
          <w:rStyle w:val="Hyperlink"/>
        </w:rPr>
      </w:pPr>
      <w:r>
        <w:t>Sean Barnum</w:t>
      </w:r>
      <w:r w:rsidR="006B65C7" w:rsidRPr="00960D49">
        <w:t xml:space="preserve"> (</w:t>
      </w:r>
      <w:hyperlink r:id="rId11" w:history="1">
        <w:r>
          <w:rPr>
            <w:rStyle w:val="Hyperlink"/>
          </w:rPr>
          <w:t>sbarnum@mitre.org</w:t>
        </w:r>
      </w:hyperlink>
      <w:r w:rsidR="006B65C7" w:rsidRPr="00960D49">
        <w:t xml:space="preserve">), </w:t>
      </w:r>
      <w:hyperlink r:id="rId12" w:history="1">
        <w:r w:rsidR="003D7918">
          <w:rPr>
            <w:rStyle w:val="Hyperlink"/>
          </w:rPr>
          <w:t>MITRE</w:t>
        </w:r>
        <w:r>
          <w:rPr>
            <w:rStyle w:val="Hyperlink"/>
          </w:rPr>
          <w:t xml:space="preserve"> Corporation</w:t>
        </w:r>
      </w:hyperlink>
    </w:p>
    <w:p w14:paraId="2C50A5FD" w14:textId="6F806E7C" w:rsidR="00A3375D" w:rsidRDefault="00A3375D" w:rsidP="006B65C7">
      <w:pPr>
        <w:pStyle w:val="Contributor"/>
        <w:rPr>
          <w:rStyle w:val="Hyperlink"/>
        </w:rPr>
      </w:pPr>
      <w:r>
        <w:t>Desiree Beck (</w:t>
      </w:r>
      <w:hyperlink r:id="rId13" w:history="1">
        <w:r w:rsidRPr="000E62CA">
          <w:rPr>
            <w:rStyle w:val="Hyperlink"/>
          </w:rPr>
          <w:t>dbeck@mitre.org</w:t>
        </w:r>
      </w:hyperlink>
      <w:r>
        <w:t xml:space="preserve">), </w:t>
      </w:r>
      <w:hyperlink r:id="rId14" w:history="1">
        <w:r w:rsidR="00484117">
          <w:rPr>
            <w:rStyle w:val="Hyperlink"/>
          </w:rPr>
          <w:t>MITRE Corporation</w:t>
        </w:r>
      </w:hyperlink>
    </w:p>
    <w:p w14:paraId="4AAE80AC" w14:textId="131E91EF" w:rsidR="002E2346" w:rsidRDefault="00E62DFD" w:rsidP="009D7D6E">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rsidR="009D7D6E">
        <w:t xml:space="preserve"> </w:t>
      </w:r>
    </w:p>
    <w:p w14:paraId="40DBBD3E" w14:textId="60C3F4E0" w:rsidR="00A3375D" w:rsidRPr="003A1387" w:rsidRDefault="00A3375D" w:rsidP="003A1387">
      <w:pPr>
        <w:pStyle w:val="Contributor"/>
      </w:pPr>
      <w:r>
        <w:t>Rich Piazza (</w:t>
      </w:r>
      <w:hyperlink r:id="rId17" w:history="1">
        <w:r w:rsidR="009204EF" w:rsidRPr="000E62CA">
          <w:rPr>
            <w:rStyle w:val="Hyperlink"/>
          </w:rPr>
          <w:t>rpiazza@mitre.org</w:t>
        </w:r>
      </w:hyperlink>
      <w:r>
        <w:t xml:space="preserve">), </w:t>
      </w:r>
      <w:hyperlink r:id="rId18" w:history="1">
        <w:r w:rsidR="00484117">
          <w:rPr>
            <w:rStyle w:val="Hyperlink"/>
          </w:rPr>
          <w:t>MITRE Corporation</w:t>
        </w:r>
      </w:hyperlink>
    </w:p>
    <w:p w14:paraId="238B341B" w14:textId="77777777" w:rsidR="006B65C7" w:rsidRDefault="006B65C7" w:rsidP="006B65C7">
      <w:pPr>
        <w:pStyle w:val="Titlepageinfo"/>
      </w:pPr>
      <w:bookmarkStart w:id="1" w:name="AdditionalArtifacts"/>
      <w:bookmarkEnd w:id="1"/>
      <w:r>
        <w:t>Additional artifacts:</w:t>
      </w:r>
    </w:p>
    <w:p w14:paraId="2E5ABFAF"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6A78682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 (this document)</w:t>
      </w:r>
    </w:p>
    <w:p w14:paraId="28416AC1"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E62DFD">
        <w:t>. [URI – added during publication]</w:t>
      </w:r>
    </w:p>
    <w:p w14:paraId="70A930DF" w14:textId="77777777" w:rsidR="00755A38" w:rsidRDefault="00755A38" w:rsidP="00755A38">
      <w:pPr>
        <w:pStyle w:val="RelatedWork"/>
      </w:pPr>
      <w:r w:rsidRPr="00755A38">
        <w:rPr>
          <w:i/>
        </w:rPr>
        <w:t>STIX Version 1.2.1 Part 3: Core</w:t>
      </w:r>
      <w:r w:rsidR="00E62DFD">
        <w:t>. [URI]</w:t>
      </w:r>
    </w:p>
    <w:p w14:paraId="25C4D526" w14:textId="1EE8A1C8"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[URI]</w:t>
      </w:r>
    </w:p>
    <w:p w14:paraId="0B31C948" w14:textId="77777777" w:rsidR="00F94051" w:rsidRDefault="00F94051" w:rsidP="00F94051">
      <w:pPr>
        <w:pStyle w:val="RelatedWork"/>
      </w:pPr>
      <w:r w:rsidRPr="00F94051">
        <w:rPr>
          <w:i/>
        </w:rPr>
        <w:t>STIX Version 1.2.1 Part 5: TTP</w:t>
      </w:r>
      <w:r>
        <w:t>. [URI]</w:t>
      </w:r>
    </w:p>
    <w:p w14:paraId="100384A9" w14:textId="77777777" w:rsidR="00F94051" w:rsidRDefault="00F94051" w:rsidP="00F94051">
      <w:pPr>
        <w:pStyle w:val="RelatedWork"/>
      </w:pPr>
      <w:r w:rsidRPr="00F94051">
        <w:rPr>
          <w:i/>
        </w:rPr>
        <w:t>STIX Version 1.2.1 Part 6: Incident</w:t>
      </w:r>
      <w:r>
        <w:t>. [URI]</w:t>
      </w:r>
    </w:p>
    <w:p w14:paraId="7204EF07" w14:textId="77777777" w:rsidR="00F94051" w:rsidRDefault="00F94051" w:rsidP="00F94051">
      <w:pPr>
        <w:pStyle w:val="RelatedWork"/>
      </w:pPr>
      <w:r w:rsidRPr="00F94051">
        <w:rPr>
          <w:i/>
        </w:rPr>
        <w:t>STIX Version 1.2.1 Part 7: Threat Actor</w:t>
      </w:r>
      <w:r>
        <w:t>. [URI]</w:t>
      </w:r>
    </w:p>
    <w:p w14:paraId="4252E31E" w14:textId="77777777" w:rsidR="00F94051" w:rsidRDefault="00F94051" w:rsidP="00F94051">
      <w:pPr>
        <w:pStyle w:val="RelatedWork"/>
      </w:pPr>
      <w:r w:rsidRPr="00F94051">
        <w:rPr>
          <w:i/>
        </w:rPr>
        <w:t>STIX Version 1.2.1 Part 8: Campaign</w:t>
      </w:r>
      <w:r>
        <w:t>. [URI]</w:t>
      </w:r>
    </w:p>
    <w:p w14:paraId="00DFCE3E" w14:textId="77777777" w:rsidR="00F94051" w:rsidRDefault="00F94051" w:rsidP="00F94051">
      <w:pPr>
        <w:pStyle w:val="RelatedWork"/>
      </w:pPr>
      <w:r w:rsidRPr="00F94051">
        <w:rPr>
          <w:i/>
        </w:rPr>
        <w:t>STIX Version 1.2.1 Part 9: Course of Action</w:t>
      </w:r>
      <w:r>
        <w:t>. [URI]</w:t>
      </w:r>
    </w:p>
    <w:p w14:paraId="24F7D9EC" w14:textId="77777777" w:rsidR="00F94051" w:rsidRDefault="00F94051" w:rsidP="00F94051">
      <w:pPr>
        <w:pStyle w:val="RelatedWork"/>
      </w:pPr>
      <w:r w:rsidRPr="00F94051">
        <w:rPr>
          <w:i/>
        </w:rPr>
        <w:t>STIX Version 1.2.1 Part 10: Exploit Target</w:t>
      </w:r>
      <w:r>
        <w:t>. [URI]</w:t>
      </w:r>
    </w:p>
    <w:p w14:paraId="536FEB75" w14:textId="77777777" w:rsidR="00F94051" w:rsidRDefault="00F94051" w:rsidP="00F94051">
      <w:pPr>
        <w:pStyle w:val="RelatedWork"/>
      </w:pPr>
      <w:r w:rsidRPr="00F94051">
        <w:rPr>
          <w:i/>
        </w:rPr>
        <w:t>STIX Version 1.2.1 Part 11: Report</w:t>
      </w:r>
      <w:r>
        <w:t>. [URI]</w:t>
      </w:r>
    </w:p>
    <w:p w14:paraId="07A8B9BE" w14:textId="19D7CB70" w:rsidR="00F94051" w:rsidRDefault="00F94051" w:rsidP="00F94051">
      <w:pPr>
        <w:pStyle w:val="RelatedWork"/>
      </w:pPr>
      <w:r w:rsidRPr="00F94051">
        <w:rPr>
          <w:i/>
        </w:rPr>
        <w:t xml:space="preserve">STIX Version 1.2.1 Part 12: </w:t>
      </w:r>
      <w:r w:rsidR="00860729">
        <w:rPr>
          <w:i/>
        </w:rPr>
        <w:t xml:space="preserve">Default </w:t>
      </w:r>
      <w:r w:rsidRPr="00F94051">
        <w:rPr>
          <w:i/>
        </w:rPr>
        <w:t>Extensions</w:t>
      </w:r>
      <w:r>
        <w:t>. [URI]</w:t>
      </w:r>
    </w:p>
    <w:p w14:paraId="6EEA5BBA" w14:textId="77777777" w:rsidR="00F94051" w:rsidRDefault="00F94051" w:rsidP="00F94051">
      <w:pPr>
        <w:pStyle w:val="RelatedWork"/>
      </w:pPr>
      <w:r w:rsidRPr="00F94051">
        <w:rPr>
          <w:i/>
        </w:rPr>
        <w:t>STIX Version 1.2.1 Part 13: Data Marking</w:t>
      </w:r>
      <w:r>
        <w:t>. [URI]</w:t>
      </w:r>
    </w:p>
    <w:p w14:paraId="2FCDE722" w14:textId="77777777" w:rsidR="00F94051" w:rsidRDefault="00F94051" w:rsidP="00F94051">
      <w:pPr>
        <w:pStyle w:val="RelatedWork"/>
      </w:pPr>
      <w:r w:rsidRPr="00F94051">
        <w:rPr>
          <w:i/>
        </w:rPr>
        <w:t>STIX Version 1.2.1 Part 14: Vocabularies</w:t>
      </w:r>
      <w:r>
        <w:t>. [URI]</w:t>
      </w:r>
    </w:p>
    <w:p w14:paraId="7B7BE35B" w14:textId="32A2D597" w:rsidR="006B65C7" w:rsidRDefault="00F94051" w:rsidP="0013255E">
      <w:pPr>
        <w:pStyle w:val="RelatedWork"/>
      </w:pPr>
      <w:r w:rsidRPr="00F94051">
        <w:rPr>
          <w:i/>
        </w:rPr>
        <w:t>STIX Version 1.2.1 Part 15: UML Model</w:t>
      </w:r>
      <w:r>
        <w:t>. [URI]</w:t>
      </w:r>
    </w:p>
    <w:p w14:paraId="5ACE0AAD" w14:textId="77777777" w:rsidR="00D17F06" w:rsidRDefault="00D17F06" w:rsidP="00D17F06">
      <w:pPr>
        <w:pStyle w:val="Titlepageinfo"/>
      </w:pPr>
      <w:bookmarkStart w:id="2" w:name="RelatedWork"/>
      <w:r>
        <w:t>Related work</w:t>
      </w:r>
      <w:bookmarkEnd w:id="2"/>
      <w:r>
        <w:t>:</w:t>
      </w:r>
    </w:p>
    <w:p w14:paraId="2A3656A0" w14:textId="77777777" w:rsidR="00D17F06" w:rsidRDefault="00D17F06" w:rsidP="00D17F06">
      <w:pPr>
        <w:pStyle w:val="Titlepageinfodescription"/>
      </w:pPr>
      <w:r>
        <w:t>This specification is related to:</w:t>
      </w:r>
    </w:p>
    <w:p w14:paraId="4FA32B92" w14:textId="55C642B5" w:rsidR="00D17F06" w:rsidRPr="00F453A6" w:rsidRDefault="00F453A6" w:rsidP="0020576E">
      <w:pPr>
        <w:pStyle w:val="RelatedWork"/>
        <w:tabs>
          <w:tab w:val="clear" w:pos="1440"/>
          <w:tab w:val="num" w:pos="1080"/>
        </w:tabs>
        <w:ind w:left="1080"/>
        <w:rPr>
          <w:i/>
        </w:rPr>
      </w:pPr>
      <w:r w:rsidRPr="0020576E">
        <w:rPr>
          <w:i/>
        </w:rPr>
        <w:t>CybOX Version 2.1.1 (placeholder)</w:t>
      </w:r>
    </w:p>
    <w:p w14:paraId="41CB4D84" w14:textId="77777777" w:rsidR="00735E3A" w:rsidRDefault="00735E3A" w:rsidP="00735E3A">
      <w:pPr>
        <w:pStyle w:val="Titlepageinfo"/>
      </w:pPr>
      <w:r>
        <w:t>Abstract:</w:t>
      </w:r>
    </w:p>
    <w:p w14:paraId="2F6993C0" w14:textId="5A6D61D6" w:rsidR="00735E3A" w:rsidRDefault="00487E8E" w:rsidP="00735E3A">
      <w:pPr>
        <w:pStyle w:val="Abstract"/>
      </w:pPr>
      <w:r w:rsidRPr="00487E8E">
        <w:t>The S</w:t>
      </w:r>
      <w:r w:rsidR="00441457">
        <w:t>tructured Threat Information Ex</w:t>
      </w:r>
      <w:r w:rsidRPr="00487E8E">
        <w:t>pression (STIX</w:t>
      </w:r>
      <w:r w:rsidR="00441457">
        <w:t>)</w:t>
      </w:r>
      <w:r w:rsidRPr="00487E8E">
        <w:t xml:space="preserve"> is a collaborative, community-driven effort to define and develop a framework for expressing cyber threat information to enable cyber threat information sharing and cyber threat analysis</w:t>
      </w:r>
      <w:r>
        <w:t xml:space="preserve">. </w:t>
      </w:r>
      <w:r w:rsidRPr="00487E8E">
        <w:t>The STIX framework comprises a collection of extensible component specifications along with an overarching core specification and supporting specifications. This document serves as an overview of those specifications and defines how they are used within the broader STIX framework</w:t>
      </w:r>
      <w:r>
        <w:t>.</w:t>
      </w:r>
    </w:p>
    <w:p w14:paraId="0055FB94" w14:textId="77777777" w:rsidR="00544386" w:rsidRDefault="00544386" w:rsidP="00544386">
      <w:pPr>
        <w:pStyle w:val="Titlepageinfo"/>
      </w:pPr>
      <w:r>
        <w:t>Status:</w:t>
      </w:r>
    </w:p>
    <w:p w14:paraId="7DA11389"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27776682" w14:textId="77777777" w:rsidR="001057D2" w:rsidRDefault="001057D2" w:rsidP="001057D2">
      <w:pPr>
        <w:pStyle w:val="Titlepageinfo"/>
      </w:pPr>
      <w:r>
        <w:lastRenderedPageBreak/>
        <w:t>URI pattern</w:t>
      </w:r>
      <w:r w:rsidR="00CA025D">
        <w:t>s</w:t>
      </w:r>
      <w:r>
        <w:t>:</w:t>
      </w:r>
    </w:p>
    <w:p w14:paraId="2AA45521"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stix/v1.2.1/csd01/part1-overview/</w:t>
      </w:r>
      <w:r w:rsidR="00163EB3" w:rsidRPr="00163EB3">
        <w:rPr>
          <w:rStyle w:val="Hyperlink"/>
          <w:color w:val="auto"/>
        </w:rPr>
        <w:t>stix-v1.2.1-</w:t>
      </w:r>
      <w:r w:rsidR="00163EB3">
        <w:rPr>
          <w:rStyle w:val="Hyperlink"/>
          <w:color w:val="auto"/>
        </w:rPr>
        <w:t>cs</w:t>
      </w:r>
      <w:r w:rsidR="00163EB3" w:rsidRPr="00163EB3">
        <w:rPr>
          <w:rStyle w:val="Hyperlink"/>
          <w:color w:val="auto"/>
        </w:rPr>
        <w:t>d01-part1-overview.docx</w:t>
      </w:r>
    </w:p>
    <w:p w14:paraId="7D62ACE6"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stix-v1.2.1-part1-overview.docx</w:t>
      </w:r>
    </w:p>
    <w:p w14:paraId="4D8FF28F" w14:textId="77777777" w:rsidR="00544386" w:rsidRDefault="001057D2" w:rsidP="001057D2">
      <w:pPr>
        <w:pStyle w:val="Abstract"/>
      </w:pPr>
      <w:r>
        <w:t>(Managed by OASIS TC Administration; please don’t modify.)</w:t>
      </w:r>
    </w:p>
    <w:p w14:paraId="26592D4B" w14:textId="77777777" w:rsidR="006E4329" w:rsidRDefault="006E4329" w:rsidP="00544386">
      <w:pPr>
        <w:pStyle w:val="Abstract"/>
      </w:pPr>
    </w:p>
    <w:p w14:paraId="462B6BD0" w14:textId="77777777" w:rsidR="001E392A" w:rsidRDefault="001E392A" w:rsidP="00544386">
      <w:pPr>
        <w:pStyle w:val="Abstract"/>
      </w:pPr>
    </w:p>
    <w:p w14:paraId="0AD3F50A" w14:textId="77777777" w:rsidR="006E4329" w:rsidRPr="00852E10" w:rsidRDefault="001847BD" w:rsidP="006E4329">
      <w:r>
        <w:t>Copyright © OASIS Open</w:t>
      </w:r>
      <w:r w:rsidR="00D142A8">
        <w:t xml:space="preserve"> 201</w:t>
      </w:r>
      <w:r w:rsidR="00960D49">
        <w:t>5</w:t>
      </w:r>
      <w:r w:rsidR="006E4329" w:rsidRPr="00852E10">
        <w:t>. All Rights Reserved.</w:t>
      </w:r>
    </w:p>
    <w:p w14:paraId="006C3862"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52BBC079"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7D3B6A2" w14:textId="77777777" w:rsidR="006E4329" w:rsidRDefault="006E4329" w:rsidP="006E4329">
      <w:r w:rsidRPr="00852E10">
        <w:t>The limited permissions granted above are perpetual and will not be revoked by OASIS or its successors or assigns.</w:t>
      </w:r>
    </w:p>
    <w:p w14:paraId="6012072B" w14:textId="5155E9B1"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EA9DDCE" w14:textId="77777777" w:rsidR="001847BD" w:rsidRPr="00852E10" w:rsidRDefault="001847BD" w:rsidP="001847BD">
      <w:pPr>
        <w:pStyle w:val="Notices"/>
      </w:pPr>
      <w:r>
        <w:lastRenderedPageBreak/>
        <w:t>Table of Contents</w:t>
      </w:r>
    </w:p>
    <w:p w14:paraId="1D94AED0" w14:textId="77777777" w:rsidR="00991BDE"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676483" w:history="1">
        <w:r w:rsidR="00991BDE" w:rsidRPr="00AD2DFD">
          <w:rPr>
            <w:rStyle w:val="Hyperlink"/>
            <w:noProof/>
          </w:rPr>
          <w:t>1</w:t>
        </w:r>
        <w:r w:rsidR="00991BDE">
          <w:rPr>
            <w:rFonts w:asciiTheme="minorHAnsi" w:eastAsiaTheme="minorEastAsia" w:hAnsiTheme="minorHAnsi" w:cstheme="minorBidi"/>
            <w:noProof/>
            <w:sz w:val="22"/>
            <w:szCs w:val="22"/>
          </w:rPr>
          <w:tab/>
        </w:r>
        <w:r w:rsidR="00991BDE" w:rsidRPr="00AD2DFD">
          <w:rPr>
            <w:rStyle w:val="Hyperlink"/>
            <w:noProof/>
          </w:rPr>
          <w:t>Introduction</w:t>
        </w:r>
        <w:r w:rsidR="00991BDE">
          <w:rPr>
            <w:noProof/>
            <w:webHidden/>
          </w:rPr>
          <w:tab/>
        </w:r>
        <w:r w:rsidR="00991BDE">
          <w:rPr>
            <w:noProof/>
            <w:webHidden/>
          </w:rPr>
          <w:fldChar w:fldCharType="begin"/>
        </w:r>
        <w:r w:rsidR="00991BDE">
          <w:rPr>
            <w:noProof/>
            <w:webHidden/>
          </w:rPr>
          <w:instrText xml:space="preserve"> PAGEREF _Toc429676483 \h </w:instrText>
        </w:r>
        <w:r w:rsidR="00991BDE">
          <w:rPr>
            <w:noProof/>
            <w:webHidden/>
          </w:rPr>
        </w:r>
        <w:r w:rsidR="00991BDE">
          <w:rPr>
            <w:noProof/>
            <w:webHidden/>
          </w:rPr>
          <w:fldChar w:fldCharType="separate"/>
        </w:r>
        <w:r w:rsidR="00991BDE">
          <w:rPr>
            <w:noProof/>
            <w:webHidden/>
          </w:rPr>
          <w:t>5</w:t>
        </w:r>
        <w:r w:rsidR="00991BDE">
          <w:rPr>
            <w:noProof/>
            <w:webHidden/>
          </w:rPr>
          <w:fldChar w:fldCharType="end"/>
        </w:r>
      </w:hyperlink>
    </w:p>
    <w:p w14:paraId="6C031184" w14:textId="77777777" w:rsidR="00991BDE" w:rsidRDefault="006B64C5">
      <w:pPr>
        <w:pStyle w:val="TOC2"/>
        <w:tabs>
          <w:tab w:val="right" w:leader="dot" w:pos="9350"/>
        </w:tabs>
        <w:rPr>
          <w:rFonts w:asciiTheme="minorHAnsi" w:eastAsiaTheme="minorEastAsia" w:hAnsiTheme="minorHAnsi" w:cstheme="minorBidi"/>
          <w:noProof/>
          <w:sz w:val="22"/>
          <w:szCs w:val="22"/>
        </w:rPr>
      </w:pPr>
      <w:hyperlink w:anchor="_Toc429676484" w:history="1">
        <w:r w:rsidR="00991BDE" w:rsidRPr="00AD2DFD">
          <w:rPr>
            <w:rStyle w:val="Hyperlink"/>
            <w:noProof/>
          </w:rPr>
          <w:t>1.1 Document Conventions</w:t>
        </w:r>
        <w:r w:rsidR="00991BDE">
          <w:rPr>
            <w:noProof/>
            <w:webHidden/>
          </w:rPr>
          <w:tab/>
        </w:r>
        <w:r w:rsidR="00991BDE">
          <w:rPr>
            <w:noProof/>
            <w:webHidden/>
          </w:rPr>
          <w:fldChar w:fldCharType="begin"/>
        </w:r>
        <w:r w:rsidR="00991BDE">
          <w:rPr>
            <w:noProof/>
            <w:webHidden/>
          </w:rPr>
          <w:instrText xml:space="preserve"> PAGEREF _Toc429676484 \h </w:instrText>
        </w:r>
        <w:r w:rsidR="00991BDE">
          <w:rPr>
            <w:noProof/>
            <w:webHidden/>
          </w:rPr>
        </w:r>
        <w:r w:rsidR="00991BDE">
          <w:rPr>
            <w:noProof/>
            <w:webHidden/>
          </w:rPr>
          <w:fldChar w:fldCharType="separate"/>
        </w:r>
        <w:r w:rsidR="00991BDE">
          <w:rPr>
            <w:noProof/>
            <w:webHidden/>
          </w:rPr>
          <w:t>5</w:t>
        </w:r>
        <w:r w:rsidR="00991BDE">
          <w:rPr>
            <w:noProof/>
            <w:webHidden/>
          </w:rPr>
          <w:fldChar w:fldCharType="end"/>
        </w:r>
      </w:hyperlink>
    </w:p>
    <w:p w14:paraId="4CC3D862" w14:textId="77777777" w:rsidR="00991BDE" w:rsidRDefault="006B64C5">
      <w:pPr>
        <w:pStyle w:val="TOC3"/>
        <w:tabs>
          <w:tab w:val="right" w:leader="dot" w:pos="9350"/>
        </w:tabs>
        <w:rPr>
          <w:rFonts w:asciiTheme="minorHAnsi" w:eastAsiaTheme="minorEastAsia" w:hAnsiTheme="minorHAnsi" w:cstheme="minorBidi"/>
          <w:noProof/>
          <w:sz w:val="22"/>
          <w:szCs w:val="22"/>
        </w:rPr>
      </w:pPr>
      <w:hyperlink w:anchor="_Toc429676485" w:history="1">
        <w:r w:rsidR="00991BDE" w:rsidRPr="00AD2DFD">
          <w:rPr>
            <w:rStyle w:val="Hyperlink"/>
            <w:noProof/>
          </w:rPr>
          <w:t>1.1.1 Fonts</w:t>
        </w:r>
        <w:r w:rsidR="00991BDE">
          <w:rPr>
            <w:noProof/>
            <w:webHidden/>
          </w:rPr>
          <w:tab/>
        </w:r>
        <w:r w:rsidR="00991BDE">
          <w:rPr>
            <w:noProof/>
            <w:webHidden/>
          </w:rPr>
          <w:fldChar w:fldCharType="begin"/>
        </w:r>
        <w:r w:rsidR="00991BDE">
          <w:rPr>
            <w:noProof/>
            <w:webHidden/>
          </w:rPr>
          <w:instrText xml:space="preserve"> PAGEREF _Toc429676485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105102F1" w14:textId="77777777" w:rsidR="00991BDE" w:rsidRDefault="006B64C5">
      <w:pPr>
        <w:pStyle w:val="TOC3"/>
        <w:tabs>
          <w:tab w:val="right" w:leader="dot" w:pos="9350"/>
        </w:tabs>
        <w:rPr>
          <w:rFonts w:asciiTheme="minorHAnsi" w:eastAsiaTheme="minorEastAsia" w:hAnsiTheme="minorHAnsi" w:cstheme="minorBidi"/>
          <w:noProof/>
          <w:sz w:val="22"/>
          <w:szCs w:val="22"/>
        </w:rPr>
      </w:pPr>
      <w:hyperlink w:anchor="_Toc429676486" w:history="1">
        <w:r w:rsidR="00991BDE" w:rsidRPr="00AD2DFD">
          <w:rPr>
            <w:rStyle w:val="Hyperlink"/>
            <w:noProof/>
          </w:rPr>
          <w:t>1.1.2 UML Package References</w:t>
        </w:r>
        <w:r w:rsidR="00991BDE">
          <w:rPr>
            <w:noProof/>
            <w:webHidden/>
          </w:rPr>
          <w:tab/>
        </w:r>
        <w:r w:rsidR="00991BDE">
          <w:rPr>
            <w:noProof/>
            <w:webHidden/>
          </w:rPr>
          <w:fldChar w:fldCharType="begin"/>
        </w:r>
        <w:r w:rsidR="00991BDE">
          <w:rPr>
            <w:noProof/>
            <w:webHidden/>
          </w:rPr>
          <w:instrText xml:space="preserve"> PAGEREF _Toc429676486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0EEA9B24" w14:textId="77777777" w:rsidR="00991BDE" w:rsidRDefault="006B64C5">
      <w:pPr>
        <w:pStyle w:val="TOC3"/>
        <w:tabs>
          <w:tab w:val="right" w:leader="dot" w:pos="9350"/>
        </w:tabs>
        <w:rPr>
          <w:rFonts w:asciiTheme="minorHAnsi" w:eastAsiaTheme="minorEastAsia" w:hAnsiTheme="minorHAnsi" w:cstheme="minorBidi"/>
          <w:noProof/>
          <w:sz w:val="22"/>
          <w:szCs w:val="22"/>
        </w:rPr>
      </w:pPr>
      <w:hyperlink w:anchor="_Toc429676487" w:history="1">
        <w:r w:rsidR="00991BDE" w:rsidRPr="00AD2DFD">
          <w:rPr>
            <w:rStyle w:val="Hyperlink"/>
            <w:noProof/>
          </w:rPr>
          <w:t>1.1.3 UML Diagrams</w:t>
        </w:r>
        <w:r w:rsidR="00991BDE">
          <w:rPr>
            <w:noProof/>
            <w:webHidden/>
          </w:rPr>
          <w:tab/>
        </w:r>
        <w:r w:rsidR="00991BDE">
          <w:rPr>
            <w:noProof/>
            <w:webHidden/>
          </w:rPr>
          <w:fldChar w:fldCharType="begin"/>
        </w:r>
        <w:r w:rsidR="00991BDE">
          <w:rPr>
            <w:noProof/>
            <w:webHidden/>
          </w:rPr>
          <w:instrText xml:space="preserve"> PAGEREF _Toc429676487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594E6169" w14:textId="77777777" w:rsidR="00991BDE" w:rsidRDefault="006B64C5">
      <w:pPr>
        <w:pStyle w:val="TOC4"/>
        <w:tabs>
          <w:tab w:val="right" w:leader="dot" w:pos="9350"/>
        </w:tabs>
        <w:rPr>
          <w:rFonts w:asciiTheme="minorHAnsi" w:eastAsiaTheme="minorEastAsia" w:hAnsiTheme="minorHAnsi" w:cstheme="minorBidi"/>
          <w:noProof/>
          <w:sz w:val="22"/>
          <w:szCs w:val="22"/>
        </w:rPr>
      </w:pPr>
      <w:hyperlink w:anchor="_Toc429676488" w:history="1">
        <w:r w:rsidR="00991BDE" w:rsidRPr="00AD2DFD">
          <w:rPr>
            <w:rStyle w:val="Hyperlink"/>
            <w:noProof/>
          </w:rPr>
          <w:t>1.1.3.1 Class Properties</w:t>
        </w:r>
        <w:r w:rsidR="00991BDE">
          <w:rPr>
            <w:noProof/>
            <w:webHidden/>
          </w:rPr>
          <w:tab/>
        </w:r>
        <w:r w:rsidR="00991BDE">
          <w:rPr>
            <w:noProof/>
            <w:webHidden/>
          </w:rPr>
          <w:fldChar w:fldCharType="begin"/>
        </w:r>
        <w:r w:rsidR="00991BDE">
          <w:rPr>
            <w:noProof/>
            <w:webHidden/>
          </w:rPr>
          <w:instrText xml:space="preserve"> PAGEREF _Toc429676488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2EFBCEDD" w14:textId="77777777" w:rsidR="00991BDE" w:rsidRDefault="006B64C5">
      <w:pPr>
        <w:pStyle w:val="TOC4"/>
        <w:tabs>
          <w:tab w:val="right" w:leader="dot" w:pos="9350"/>
        </w:tabs>
        <w:rPr>
          <w:rFonts w:asciiTheme="minorHAnsi" w:eastAsiaTheme="minorEastAsia" w:hAnsiTheme="minorHAnsi" w:cstheme="minorBidi"/>
          <w:noProof/>
          <w:sz w:val="22"/>
          <w:szCs w:val="22"/>
        </w:rPr>
      </w:pPr>
      <w:hyperlink w:anchor="_Toc429676489" w:history="1">
        <w:r w:rsidR="00991BDE" w:rsidRPr="00AD2DFD">
          <w:rPr>
            <w:rStyle w:val="Hyperlink"/>
            <w:noProof/>
          </w:rPr>
          <w:t>1.1.3.2 Diagram Icons and Arrow Types</w:t>
        </w:r>
        <w:r w:rsidR="00991BDE">
          <w:rPr>
            <w:noProof/>
            <w:webHidden/>
          </w:rPr>
          <w:tab/>
        </w:r>
        <w:r w:rsidR="00991BDE">
          <w:rPr>
            <w:noProof/>
            <w:webHidden/>
          </w:rPr>
          <w:fldChar w:fldCharType="begin"/>
        </w:r>
        <w:r w:rsidR="00991BDE">
          <w:rPr>
            <w:noProof/>
            <w:webHidden/>
          </w:rPr>
          <w:instrText xml:space="preserve"> PAGEREF _Toc429676489 \h </w:instrText>
        </w:r>
        <w:r w:rsidR="00991BDE">
          <w:rPr>
            <w:noProof/>
            <w:webHidden/>
          </w:rPr>
        </w:r>
        <w:r w:rsidR="00991BDE">
          <w:rPr>
            <w:noProof/>
            <w:webHidden/>
          </w:rPr>
          <w:fldChar w:fldCharType="separate"/>
        </w:r>
        <w:r w:rsidR="00991BDE">
          <w:rPr>
            <w:noProof/>
            <w:webHidden/>
          </w:rPr>
          <w:t>6</w:t>
        </w:r>
        <w:r w:rsidR="00991BDE">
          <w:rPr>
            <w:noProof/>
            <w:webHidden/>
          </w:rPr>
          <w:fldChar w:fldCharType="end"/>
        </w:r>
      </w:hyperlink>
    </w:p>
    <w:p w14:paraId="0D3BC656" w14:textId="77777777" w:rsidR="00991BDE" w:rsidRDefault="006B64C5">
      <w:pPr>
        <w:pStyle w:val="TOC4"/>
        <w:tabs>
          <w:tab w:val="right" w:leader="dot" w:pos="9350"/>
        </w:tabs>
        <w:rPr>
          <w:rFonts w:asciiTheme="minorHAnsi" w:eastAsiaTheme="minorEastAsia" w:hAnsiTheme="minorHAnsi" w:cstheme="minorBidi"/>
          <w:noProof/>
          <w:sz w:val="22"/>
          <w:szCs w:val="22"/>
        </w:rPr>
      </w:pPr>
      <w:hyperlink w:anchor="_Toc429676490" w:history="1">
        <w:r w:rsidR="00991BDE" w:rsidRPr="00AD2DFD">
          <w:rPr>
            <w:rStyle w:val="Hyperlink"/>
            <w:noProof/>
          </w:rPr>
          <w:t>1.1.3.3 Color Coding</w:t>
        </w:r>
        <w:r w:rsidR="00991BDE">
          <w:rPr>
            <w:noProof/>
            <w:webHidden/>
          </w:rPr>
          <w:tab/>
        </w:r>
        <w:r w:rsidR="00991BDE">
          <w:rPr>
            <w:noProof/>
            <w:webHidden/>
          </w:rPr>
          <w:fldChar w:fldCharType="begin"/>
        </w:r>
        <w:r w:rsidR="00991BDE">
          <w:rPr>
            <w:noProof/>
            <w:webHidden/>
          </w:rPr>
          <w:instrText xml:space="preserve"> PAGEREF _Toc429676490 \h </w:instrText>
        </w:r>
        <w:r w:rsidR="00991BDE">
          <w:rPr>
            <w:noProof/>
            <w:webHidden/>
          </w:rPr>
        </w:r>
        <w:r w:rsidR="00991BDE">
          <w:rPr>
            <w:noProof/>
            <w:webHidden/>
          </w:rPr>
          <w:fldChar w:fldCharType="separate"/>
        </w:r>
        <w:r w:rsidR="00991BDE">
          <w:rPr>
            <w:noProof/>
            <w:webHidden/>
          </w:rPr>
          <w:t>7</w:t>
        </w:r>
        <w:r w:rsidR="00991BDE">
          <w:rPr>
            <w:noProof/>
            <w:webHidden/>
          </w:rPr>
          <w:fldChar w:fldCharType="end"/>
        </w:r>
      </w:hyperlink>
    </w:p>
    <w:p w14:paraId="493480BF" w14:textId="77777777" w:rsidR="00991BDE" w:rsidRDefault="006B64C5">
      <w:pPr>
        <w:pStyle w:val="TOC2"/>
        <w:tabs>
          <w:tab w:val="right" w:leader="dot" w:pos="9350"/>
        </w:tabs>
        <w:rPr>
          <w:rFonts w:asciiTheme="minorHAnsi" w:eastAsiaTheme="minorEastAsia" w:hAnsiTheme="minorHAnsi" w:cstheme="minorBidi"/>
          <w:noProof/>
          <w:sz w:val="22"/>
          <w:szCs w:val="22"/>
        </w:rPr>
      </w:pPr>
      <w:hyperlink w:anchor="_Toc429676491" w:history="1">
        <w:r w:rsidR="00991BDE" w:rsidRPr="00AD2DFD">
          <w:rPr>
            <w:rStyle w:val="Hyperlink"/>
            <w:noProof/>
          </w:rPr>
          <w:t>1.2 Terminology</w:t>
        </w:r>
        <w:r w:rsidR="00991BDE">
          <w:rPr>
            <w:noProof/>
            <w:webHidden/>
          </w:rPr>
          <w:tab/>
        </w:r>
        <w:r w:rsidR="00991BDE">
          <w:rPr>
            <w:noProof/>
            <w:webHidden/>
          </w:rPr>
          <w:fldChar w:fldCharType="begin"/>
        </w:r>
        <w:r w:rsidR="00991BDE">
          <w:rPr>
            <w:noProof/>
            <w:webHidden/>
          </w:rPr>
          <w:instrText xml:space="preserve"> PAGEREF _Toc429676491 \h </w:instrText>
        </w:r>
        <w:r w:rsidR="00991BDE">
          <w:rPr>
            <w:noProof/>
            <w:webHidden/>
          </w:rPr>
        </w:r>
        <w:r w:rsidR="00991BDE">
          <w:rPr>
            <w:noProof/>
            <w:webHidden/>
          </w:rPr>
          <w:fldChar w:fldCharType="separate"/>
        </w:r>
        <w:r w:rsidR="00991BDE">
          <w:rPr>
            <w:noProof/>
            <w:webHidden/>
          </w:rPr>
          <w:t>7</w:t>
        </w:r>
        <w:r w:rsidR="00991BDE">
          <w:rPr>
            <w:noProof/>
            <w:webHidden/>
          </w:rPr>
          <w:fldChar w:fldCharType="end"/>
        </w:r>
      </w:hyperlink>
    </w:p>
    <w:p w14:paraId="7E3BFF5E" w14:textId="77777777" w:rsidR="00991BDE" w:rsidRDefault="006B64C5">
      <w:pPr>
        <w:pStyle w:val="TOC2"/>
        <w:tabs>
          <w:tab w:val="right" w:leader="dot" w:pos="9350"/>
        </w:tabs>
        <w:rPr>
          <w:rFonts w:asciiTheme="minorHAnsi" w:eastAsiaTheme="minorEastAsia" w:hAnsiTheme="minorHAnsi" w:cstheme="minorBidi"/>
          <w:noProof/>
          <w:sz w:val="22"/>
          <w:szCs w:val="22"/>
        </w:rPr>
      </w:pPr>
      <w:hyperlink w:anchor="_Toc429676492" w:history="1">
        <w:r w:rsidR="00991BDE" w:rsidRPr="00AD2DFD">
          <w:rPr>
            <w:rStyle w:val="Hyperlink"/>
            <w:noProof/>
          </w:rPr>
          <w:t>1.3 Normative References</w:t>
        </w:r>
        <w:r w:rsidR="00991BDE">
          <w:rPr>
            <w:noProof/>
            <w:webHidden/>
          </w:rPr>
          <w:tab/>
        </w:r>
        <w:r w:rsidR="00991BDE">
          <w:rPr>
            <w:noProof/>
            <w:webHidden/>
          </w:rPr>
          <w:fldChar w:fldCharType="begin"/>
        </w:r>
        <w:r w:rsidR="00991BDE">
          <w:rPr>
            <w:noProof/>
            <w:webHidden/>
          </w:rPr>
          <w:instrText xml:space="preserve"> PAGEREF _Toc429676492 \h </w:instrText>
        </w:r>
        <w:r w:rsidR="00991BDE">
          <w:rPr>
            <w:noProof/>
            <w:webHidden/>
          </w:rPr>
        </w:r>
        <w:r w:rsidR="00991BDE">
          <w:rPr>
            <w:noProof/>
            <w:webHidden/>
          </w:rPr>
          <w:fldChar w:fldCharType="separate"/>
        </w:r>
        <w:r w:rsidR="00991BDE">
          <w:rPr>
            <w:noProof/>
            <w:webHidden/>
          </w:rPr>
          <w:t>7</w:t>
        </w:r>
        <w:r w:rsidR="00991BDE">
          <w:rPr>
            <w:noProof/>
            <w:webHidden/>
          </w:rPr>
          <w:fldChar w:fldCharType="end"/>
        </w:r>
      </w:hyperlink>
    </w:p>
    <w:p w14:paraId="5EC0AD23" w14:textId="77777777" w:rsidR="00991BDE" w:rsidRDefault="006B64C5">
      <w:pPr>
        <w:pStyle w:val="TOC2"/>
        <w:tabs>
          <w:tab w:val="right" w:leader="dot" w:pos="9350"/>
        </w:tabs>
        <w:rPr>
          <w:rFonts w:asciiTheme="minorHAnsi" w:eastAsiaTheme="minorEastAsia" w:hAnsiTheme="minorHAnsi" w:cstheme="minorBidi"/>
          <w:noProof/>
          <w:sz w:val="22"/>
          <w:szCs w:val="22"/>
        </w:rPr>
      </w:pPr>
      <w:hyperlink w:anchor="_Toc429676493" w:history="1">
        <w:r w:rsidR="00991BDE" w:rsidRPr="00AD2DFD">
          <w:rPr>
            <w:rStyle w:val="Hyperlink"/>
            <w:noProof/>
          </w:rPr>
          <w:t>1.4 Non-Normative References</w:t>
        </w:r>
        <w:r w:rsidR="00991BDE">
          <w:rPr>
            <w:noProof/>
            <w:webHidden/>
          </w:rPr>
          <w:tab/>
        </w:r>
        <w:r w:rsidR="00991BDE">
          <w:rPr>
            <w:noProof/>
            <w:webHidden/>
          </w:rPr>
          <w:fldChar w:fldCharType="begin"/>
        </w:r>
        <w:r w:rsidR="00991BDE">
          <w:rPr>
            <w:noProof/>
            <w:webHidden/>
          </w:rPr>
          <w:instrText xml:space="preserve"> PAGEREF _Toc429676493 \h </w:instrText>
        </w:r>
        <w:r w:rsidR="00991BDE">
          <w:rPr>
            <w:noProof/>
            <w:webHidden/>
          </w:rPr>
        </w:r>
        <w:r w:rsidR="00991BDE">
          <w:rPr>
            <w:noProof/>
            <w:webHidden/>
          </w:rPr>
          <w:fldChar w:fldCharType="separate"/>
        </w:r>
        <w:r w:rsidR="00991BDE">
          <w:rPr>
            <w:noProof/>
            <w:webHidden/>
          </w:rPr>
          <w:t>8</w:t>
        </w:r>
        <w:r w:rsidR="00991BDE">
          <w:rPr>
            <w:noProof/>
            <w:webHidden/>
          </w:rPr>
          <w:fldChar w:fldCharType="end"/>
        </w:r>
      </w:hyperlink>
    </w:p>
    <w:p w14:paraId="20BEF873" w14:textId="77777777" w:rsidR="00991BDE" w:rsidRDefault="006B64C5">
      <w:pPr>
        <w:pStyle w:val="TOC1"/>
        <w:rPr>
          <w:rFonts w:asciiTheme="minorHAnsi" w:eastAsiaTheme="minorEastAsia" w:hAnsiTheme="minorHAnsi" w:cstheme="minorBidi"/>
          <w:noProof/>
          <w:sz w:val="22"/>
          <w:szCs w:val="22"/>
        </w:rPr>
      </w:pPr>
      <w:hyperlink w:anchor="_Toc429676494" w:history="1">
        <w:r w:rsidR="00991BDE" w:rsidRPr="00AD2DFD">
          <w:rPr>
            <w:rStyle w:val="Hyperlink"/>
            <w:noProof/>
          </w:rPr>
          <w:t>2</w:t>
        </w:r>
        <w:r w:rsidR="00991BDE">
          <w:rPr>
            <w:rFonts w:asciiTheme="minorHAnsi" w:eastAsiaTheme="minorEastAsia" w:hAnsiTheme="minorHAnsi" w:cstheme="minorBidi"/>
            <w:noProof/>
            <w:sz w:val="22"/>
            <w:szCs w:val="22"/>
          </w:rPr>
          <w:tab/>
        </w:r>
        <w:r w:rsidR="00991BDE" w:rsidRPr="00AD2DFD">
          <w:rPr>
            <w:rStyle w:val="Hyperlink"/>
            <w:noProof/>
          </w:rPr>
          <w:t>Language Modularity</w:t>
        </w:r>
        <w:r w:rsidR="00991BDE">
          <w:rPr>
            <w:noProof/>
            <w:webHidden/>
          </w:rPr>
          <w:tab/>
        </w:r>
        <w:r w:rsidR="00991BDE">
          <w:rPr>
            <w:noProof/>
            <w:webHidden/>
          </w:rPr>
          <w:fldChar w:fldCharType="begin"/>
        </w:r>
        <w:r w:rsidR="00991BDE">
          <w:rPr>
            <w:noProof/>
            <w:webHidden/>
          </w:rPr>
          <w:instrText xml:space="preserve"> PAGEREF _Toc429676494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594E1A5C" w14:textId="77777777" w:rsidR="00991BDE" w:rsidRDefault="006B64C5">
      <w:pPr>
        <w:pStyle w:val="TOC2"/>
        <w:tabs>
          <w:tab w:val="right" w:leader="dot" w:pos="9350"/>
        </w:tabs>
        <w:rPr>
          <w:rFonts w:asciiTheme="minorHAnsi" w:eastAsiaTheme="minorEastAsia" w:hAnsiTheme="minorHAnsi" w:cstheme="minorBidi"/>
          <w:noProof/>
          <w:sz w:val="22"/>
          <w:szCs w:val="22"/>
        </w:rPr>
      </w:pPr>
      <w:hyperlink w:anchor="_Toc429676495" w:history="1">
        <w:r w:rsidR="00991BDE" w:rsidRPr="00AD2DFD">
          <w:rPr>
            <w:rStyle w:val="Hyperlink"/>
            <w:noProof/>
          </w:rPr>
          <w:t>2.1 Core Data Model</w:t>
        </w:r>
        <w:r w:rsidR="00991BDE">
          <w:rPr>
            <w:noProof/>
            <w:webHidden/>
          </w:rPr>
          <w:tab/>
        </w:r>
        <w:r w:rsidR="00991BDE">
          <w:rPr>
            <w:noProof/>
            <w:webHidden/>
          </w:rPr>
          <w:fldChar w:fldCharType="begin"/>
        </w:r>
        <w:r w:rsidR="00991BDE">
          <w:rPr>
            <w:noProof/>
            <w:webHidden/>
          </w:rPr>
          <w:instrText xml:space="preserve"> PAGEREF _Toc429676495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2456194F" w14:textId="77777777" w:rsidR="00991BDE" w:rsidRDefault="006B64C5">
      <w:pPr>
        <w:pStyle w:val="TOC2"/>
        <w:tabs>
          <w:tab w:val="right" w:leader="dot" w:pos="9350"/>
        </w:tabs>
        <w:rPr>
          <w:rFonts w:asciiTheme="minorHAnsi" w:eastAsiaTheme="minorEastAsia" w:hAnsiTheme="minorHAnsi" w:cstheme="minorBidi"/>
          <w:noProof/>
          <w:sz w:val="22"/>
          <w:szCs w:val="22"/>
        </w:rPr>
      </w:pPr>
      <w:hyperlink w:anchor="_Toc429676496" w:history="1">
        <w:r w:rsidR="00991BDE" w:rsidRPr="00AD2DFD">
          <w:rPr>
            <w:rStyle w:val="Hyperlink"/>
            <w:noProof/>
          </w:rPr>
          <w:t>2.2 Common Data Model</w:t>
        </w:r>
        <w:r w:rsidR="00991BDE">
          <w:rPr>
            <w:noProof/>
            <w:webHidden/>
          </w:rPr>
          <w:tab/>
        </w:r>
        <w:r w:rsidR="00991BDE">
          <w:rPr>
            <w:noProof/>
            <w:webHidden/>
          </w:rPr>
          <w:fldChar w:fldCharType="begin"/>
        </w:r>
        <w:r w:rsidR="00991BDE">
          <w:rPr>
            <w:noProof/>
            <w:webHidden/>
          </w:rPr>
          <w:instrText xml:space="preserve"> PAGEREF _Toc429676496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1615B608" w14:textId="77777777" w:rsidR="00991BDE" w:rsidRDefault="006B64C5">
      <w:pPr>
        <w:pStyle w:val="TOC2"/>
        <w:tabs>
          <w:tab w:val="right" w:leader="dot" w:pos="9350"/>
        </w:tabs>
        <w:rPr>
          <w:rFonts w:asciiTheme="minorHAnsi" w:eastAsiaTheme="minorEastAsia" w:hAnsiTheme="minorHAnsi" w:cstheme="minorBidi"/>
          <w:noProof/>
          <w:sz w:val="22"/>
          <w:szCs w:val="22"/>
        </w:rPr>
      </w:pPr>
      <w:hyperlink w:anchor="_Toc429676497" w:history="1">
        <w:r w:rsidR="00991BDE" w:rsidRPr="00AD2DFD">
          <w:rPr>
            <w:rStyle w:val="Hyperlink"/>
            <w:noProof/>
          </w:rPr>
          <w:t>2.3 Component Data Models</w:t>
        </w:r>
        <w:r w:rsidR="00991BDE">
          <w:rPr>
            <w:noProof/>
            <w:webHidden/>
          </w:rPr>
          <w:tab/>
        </w:r>
        <w:r w:rsidR="00991BDE">
          <w:rPr>
            <w:noProof/>
            <w:webHidden/>
          </w:rPr>
          <w:fldChar w:fldCharType="begin"/>
        </w:r>
        <w:r w:rsidR="00991BDE">
          <w:rPr>
            <w:noProof/>
            <w:webHidden/>
          </w:rPr>
          <w:instrText xml:space="preserve"> PAGEREF _Toc429676497 \h </w:instrText>
        </w:r>
        <w:r w:rsidR="00991BDE">
          <w:rPr>
            <w:noProof/>
            <w:webHidden/>
          </w:rPr>
        </w:r>
        <w:r w:rsidR="00991BDE">
          <w:rPr>
            <w:noProof/>
            <w:webHidden/>
          </w:rPr>
          <w:fldChar w:fldCharType="separate"/>
        </w:r>
        <w:r w:rsidR="00991BDE">
          <w:rPr>
            <w:noProof/>
            <w:webHidden/>
          </w:rPr>
          <w:t>9</w:t>
        </w:r>
        <w:r w:rsidR="00991BDE">
          <w:rPr>
            <w:noProof/>
            <w:webHidden/>
          </w:rPr>
          <w:fldChar w:fldCharType="end"/>
        </w:r>
      </w:hyperlink>
    </w:p>
    <w:p w14:paraId="59F50B93" w14:textId="77777777" w:rsidR="00991BDE" w:rsidRDefault="006B64C5">
      <w:pPr>
        <w:pStyle w:val="TOC3"/>
        <w:tabs>
          <w:tab w:val="right" w:leader="dot" w:pos="9350"/>
        </w:tabs>
        <w:rPr>
          <w:rFonts w:asciiTheme="minorHAnsi" w:eastAsiaTheme="minorEastAsia" w:hAnsiTheme="minorHAnsi" w:cstheme="minorBidi"/>
          <w:noProof/>
          <w:sz w:val="22"/>
          <w:szCs w:val="22"/>
        </w:rPr>
      </w:pPr>
      <w:hyperlink w:anchor="_Toc429676498" w:history="1">
        <w:r w:rsidR="00991BDE" w:rsidRPr="00AD2DFD">
          <w:rPr>
            <w:rStyle w:val="Hyperlink"/>
            <w:noProof/>
          </w:rPr>
          <w:t>2.3.1 Observable</w:t>
        </w:r>
        <w:r w:rsidR="00991BDE">
          <w:rPr>
            <w:noProof/>
            <w:webHidden/>
          </w:rPr>
          <w:tab/>
        </w:r>
        <w:r w:rsidR="00991BDE">
          <w:rPr>
            <w:noProof/>
            <w:webHidden/>
          </w:rPr>
          <w:fldChar w:fldCharType="begin"/>
        </w:r>
        <w:r w:rsidR="00991BDE">
          <w:rPr>
            <w:noProof/>
            <w:webHidden/>
          </w:rPr>
          <w:instrText xml:space="preserve"> PAGEREF _Toc429676498 \h </w:instrText>
        </w:r>
        <w:r w:rsidR="00991BDE">
          <w:rPr>
            <w:noProof/>
            <w:webHidden/>
          </w:rPr>
        </w:r>
        <w:r w:rsidR="00991BDE">
          <w:rPr>
            <w:noProof/>
            <w:webHidden/>
          </w:rPr>
          <w:fldChar w:fldCharType="separate"/>
        </w:r>
        <w:r w:rsidR="00991BDE">
          <w:rPr>
            <w:noProof/>
            <w:webHidden/>
          </w:rPr>
          <w:t>10</w:t>
        </w:r>
        <w:r w:rsidR="00991BDE">
          <w:rPr>
            <w:noProof/>
            <w:webHidden/>
          </w:rPr>
          <w:fldChar w:fldCharType="end"/>
        </w:r>
      </w:hyperlink>
    </w:p>
    <w:p w14:paraId="28C9E8DC" w14:textId="77777777" w:rsidR="00991BDE" w:rsidRDefault="006B64C5">
      <w:pPr>
        <w:pStyle w:val="TOC3"/>
        <w:tabs>
          <w:tab w:val="right" w:leader="dot" w:pos="9350"/>
        </w:tabs>
        <w:rPr>
          <w:rFonts w:asciiTheme="minorHAnsi" w:eastAsiaTheme="minorEastAsia" w:hAnsiTheme="minorHAnsi" w:cstheme="minorBidi"/>
          <w:noProof/>
          <w:sz w:val="22"/>
          <w:szCs w:val="22"/>
        </w:rPr>
      </w:pPr>
      <w:hyperlink w:anchor="_Toc429676499" w:history="1">
        <w:r w:rsidR="00991BDE" w:rsidRPr="00AD2DFD">
          <w:rPr>
            <w:rStyle w:val="Hyperlink"/>
            <w:noProof/>
          </w:rPr>
          <w:t>2.3.2 Indicator</w:t>
        </w:r>
        <w:r w:rsidR="00991BDE">
          <w:rPr>
            <w:noProof/>
            <w:webHidden/>
          </w:rPr>
          <w:tab/>
        </w:r>
        <w:r w:rsidR="00991BDE">
          <w:rPr>
            <w:noProof/>
            <w:webHidden/>
          </w:rPr>
          <w:fldChar w:fldCharType="begin"/>
        </w:r>
        <w:r w:rsidR="00991BDE">
          <w:rPr>
            <w:noProof/>
            <w:webHidden/>
          </w:rPr>
          <w:instrText xml:space="preserve"> PAGEREF _Toc429676499 \h </w:instrText>
        </w:r>
        <w:r w:rsidR="00991BDE">
          <w:rPr>
            <w:noProof/>
            <w:webHidden/>
          </w:rPr>
        </w:r>
        <w:r w:rsidR="00991BDE">
          <w:rPr>
            <w:noProof/>
            <w:webHidden/>
          </w:rPr>
          <w:fldChar w:fldCharType="separate"/>
        </w:r>
        <w:r w:rsidR="00991BDE">
          <w:rPr>
            <w:noProof/>
            <w:webHidden/>
          </w:rPr>
          <w:t>10</w:t>
        </w:r>
        <w:r w:rsidR="00991BDE">
          <w:rPr>
            <w:noProof/>
            <w:webHidden/>
          </w:rPr>
          <w:fldChar w:fldCharType="end"/>
        </w:r>
      </w:hyperlink>
    </w:p>
    <w:p w14:paraId="64F70D52" w14:textId="77777777" w:rsidR="00991BDE" w:rsidRDefault="006B64C5">
      <w:pPr>
        <w:pStyle w:val="TOC3"/>
        <w:tabs>
          <w:tab w:val="right" w:leader="dot" w:pos="9350"/>
        </w:tabs>
        <w:rPr>
          <w:rFonts w:asciiTheme="minorHAnsi" w:eastAsiaTheme="minorEastAsia" w:hAnsiTheme="minorHAnsi" w:cstheme="minorBidi"/>
          <w:noProof/>
          <w:sz w:val="22"/>
          <w:szCs w:val="22"/>
        </w:rPr>
      </w:pPr>
      <w:hyperlink w:anchor="_Toc429676500" w:history="1">
        <w:r w:rsidR="00991BDE" w:rsidRPr="00AD2DFD">
          <w:rPr>
            <w:rStyle w:val="Hyperlink"/>
            <w:noProof/>
          </w:rPr>
          <w:t>2.3.3 Incident</w:t>
        </w:r>
        <w:r w:rsidR="00991BDE">
          <w:rPr>
            <w:noProof/>
            <w:webHidden/>
          </w:rPr>
          <w:tab/>
        </w:r>
        <w:r w:rsidR="00991BDE">
          <w:rPr>
            <w:noProof/>
            <w:webHidden/>
          </w:rPr>
          <w:fldChar w:fldCharType="begin"/>
        </w:r>
        <w:r w:rsidR="00991BDE">
          <w:rPr>
            <w:noProof/>
            <w:webHidden/>
          </w:rPr>
          <w:instrText xml:space="preserve"> PAGEREF _Toc429676500 \h </w:instrText>
        </w:r>
        <w:r w:rsidR="00991BDE">
          <w:rPr>
            <w:noProof/>
            <w:webHidden/>
          </w:rPr>
        </w:r>
        <w:r w:rsidR="00991BDE">
          <w:rPr>
            <w:noProof/>
            <w:webHidden/>
          </w:rPr>
          <w:fldChar w:fldCharType="separate"/>
        </w:r>
        <w:r w:rsidR="00991BDE">
          <w:rPr>
            <w:noProof/>
            <w:webHidden/>
          </w:rPr>
          <w:t>10</w:t>
        </w:r>
        <w:r w:rsidR="00991BDE">
          <w:rPr>
            <w:noProof/>
            <w:webHidden/>
          </w:rPr>
          <w:fldChar w:fldCharType="end"/>
        </w:r>
      </w:hyperlink>
    </w:p>
    <w:p w14:paraId="74C6F4FA" w14:textId="77777777" w:rsidR="00991BDE" w:rsidRDefault="006B64C5">
      <w:pPr>
        <w:pStyle w:val="TOC3"/>
        <w:tabs>
          <w:tab w:val="right" w:leader="dot" w:pos="9350"/>
        </w:tabs>
        <w:rPr>
          <w:rFonts w:asciiTheme="minorHAnsi" w:eastAsiaTheme="minorEastAsia" w:hAnsiTheme="minorHAnsi" w:cstheme="minorBidi"/>
          <w:noProof/>
          <w:sz w:val="22"/>
          <w:szCs w:val="22"/>
        </w:rPr>
      </w:pPr>
      <w:hyperlink w:anchor="_Toc429676501" w:history="1">
        <w:r w:rsidR="00991BDE" w:rsidRPr="00AD2DFD">
          <w:rPr>
            <w:rStyle w:val="Hyperlink"/>
            <w:noProof/>
          </w:rPr>
          <w:t>2.3.4 Tactic, Techniques and Procedures (TTP)</w:t>
        </w:r>
        <w:r w:rsidR="00991BDE">
          <w:rPr>
            <w:noProof/>
            <w:webHidden/>
          </w:rPr>
          <w:tab/>
        </w:r>
        <w:r w:rsidR="00991BDE">
          <w:rPr>
            <w:noProof/>
            <w:webHidden/>
          </w:rPr>
          <w:fldChar w:fldCharType="begin"/>
        </w:r>
        <w:r w:rsidR="00991BDE">
          <w:rPr>
            <w:noProof/>
            <w:webHidden/>
          </w:rPr>
          <w:instrText xml:space="preserve"> PAGEREF _Toc429676501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0FB11422" w14:textId="77777777" w:rsidR="00991BDE" w:rsidRDefault="006B64C5">
      <w:pPr>
        <w:pStyle w:val="TOC3"/>
        <w:tabs>
          <w:tab w:val="right" w:leader="dot" w:pos="9350"/>
        </w:tabs>
        <w:rPr>
          <w:rFonts w:asciiTheme="minorHAnsi" w:eastAsiaTheme="minorEastAsia" w:hAnsiTheme="minorHAnsi" w:cstheme="minorBidi"/>
          <w:noProof/>
          <w:sz w:val="22"/>
          <w:szCs w:val="22"/>
        </w:rPr>
      </w:pPr>
      <w:hyperlink w:anchor="_Toc429676502" w:history="1">
        <w:r w:rsidR="00991BDE" w:rsidRPr="00AD2DFD">
          <w:rPr>
            <w:rStyle w:val="Hyperlink"/>
            <w:noProof/>
          </w:rPr>
          <w:t>2.3.5 Campaign</w:t>
        </w:r>
        <w:r w:rsidR="00991BDE">
          <w:rPr>
            <w:noProof/>
            <w:webHidden/>
          </w:rPr>
          <w:tab/>
        </w:r>
        <w:r w:rsidR="00991BDE">
          <w:rPr>
            <w:noProof/>
            <w:webHidden/>
          </w:rPr>
          <w:fldChar w:fldCharType="begin"/>
        </w:r>
        <w:r w:rsidR="00991BDE">
          <w:rPr>
            <w:noProof/>
            <w:webHidden/>
          </w:rPr>
          <w:instrText xml:space="preserve"> PAGEREF _Toc429676502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175E12D4" w14:textId="77777777" w:rsidR="00991BDE" w:rsidRDefault="006B64C5">
      <w:pPr>
        <w:pStyle w:val="TOC3"/>
        <w:tabs>
          <w:tab w:val="right" w:leader="dot" w:pos="9350"/>
        </w:tabs>
        <w:rPr>
          <w:rFonts w:asciiTheme="minorHAnsi" w:eastAsiaTheme="minorEastAsia" w:hAnsiTheme="minorHAnsi" w:cstheme="minorBidi"/>
          <w:noProof/>
          <w:sz w:val="22"/>
          <w:szCs w:val="22"/>
        </w:rPr>
      </w:pPr>
      <w:hyperlink w:anchor="_Toc429676503" w:history="1">
        <w:r w:rsidR="00991BDE" w:rsidRPr="00AD2DFD">
          <w:rPr>
            <w:rStyle w:val="Hyperlink"/>
            <w:noProof/>
          </w:rPr>
          <w:t>2.3.6 Threat Actor</w:t>
        </w:r>
        <w:r w:rsidR="00991BDE">
          <w:rPr>
            <w:noProof/>
            <w:webHidden/>
          </w:rPr>
          <w:tab/>
        </w:r>
        <w:r w:rsidR="00991BDE">
          <w:rPr>
            <w:noProof/>
            <w:webHidden/>
          </w:rPr>
          <w:fldChar w:fldCharType="begin"/>
        </w:r>
        <w:r w:rsidR="00991BDE">
          <w:rPr>
            <w:noProof/>
            <w:webHidden/>
          </w:rPr>
          <w:instrText xml:space="preserve"> PAGEREF _Toc429676503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0F050485" w14:textId="77777777" w:rsidR="00991BDE" w:rsidRDefault="006B64C5">
      <w:pPr>
        <w:pStyle w:val="TOC3"/>
        <w:tabs>
          <w:tab w:val="right" w:leader="dot" w:pos="9350"/>
        </w:tabs>
        <w:rPr>
          <w:rFonts w:asciiTheme="minorHAnsi" w:eastAsiaTheme="minorEastAsia" w:hAnsiTheme="minorHAnsi" w:cstheme="minorBidi"/>
          <w:noProof/>
          <w:sz w:val="22"/>
          <w:szCs w:val="22"/>
        </w:rPr>
      </w:pPr>
      <w:hyperlink w:anchor="_Toc429676504" w:history="1">
        <w:r w:rsidR="00991BDE" w:rsidRPr="00AD2DFD">
          <w:rPr>
            <w:rStyle w:val="Hyperlink"/>
            <w:noProof/>
          </w:rPr>
          <w:t>2.3.7 Exploit Target</w:t>
        </w:r>
        <w:r w:rsidR="00991BDE">
          <w:rPr>
            <w:noProof/>
            <w:webHidden/>
          </w:rPr>
          <w:tab/>
        </w:r>
        <w:r w:rsidR="00991BDE">
          <w:rPr>
            <w:noProof/>
            <w:webHidden/>
          </w:rPr>
          <w:fldChar w:fldCharType="begin"/>
        </w:r>
        <w:r w:rsidR="00991BDE">
          <w:rPr>
            <w:noProof/>
            <w:webHidden/>
          </w:rPr>
          <w:instrText xml:space="preserve"> PAGEREF _Toc429676504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4E8B09F4" w14:textId="77777777" w:rsidR="00991BDE" w:rsidRDefault="006B64C5">
      <w:pPr>
        <w:pStyle w:val="TOC3"/>
        <w:tabs>
          <w:tab w:val="right" w:leader="dot" w:pos="9350"/>
        </w:tabs>
        <w:rPr>
          <w:rFonts w:asciiTheme="minorHAnsi" w:eastAsiaTheme="minorEastAsia" w:hAnsiTheme="minorHAnsi" w:cstheme="minorBidi"/>
          <w:noProof/>
          <w:sz w:val="22"/>
          <w:szCs w:val="22"/>
        </w:rPr>
      </w:pPr>
      <w:hyperlink w:anchor="_Toc429676505" w:history="1">
        <w:r w:rsidR="00991BDE" w:rsidRPr="00AD2DFD">
          <w:rPr>
            <w:rStyle w:val="Hyperlink"/>
            <w:noProof/>
          </w:rPr>
          <w:t>2.3.8 Course of Action (COA)</w:t>
        </w:r>
        <w:r w:rsidR="00991BDE">
          <w:rPr>
            <w:noProof/>
            <w:webHidden/>
          </w:rPr>
          <w:tab/>
        </w:r>
        <w:r w:rsidR="00991BDE">
          <w:rPr>
            <w:noProof/>
            <w:webHidden/>
          </w:rPr>
          <w:fldChar w:fldCharType="begin"/>
        </w:r>
        <w:r w:rsidR="00991BDE">
          <w:rPr>
            <w:noProof/>
            <w:webHidden/>
          </w:rPr>
          <w:instrText xml:space="preserve"> PAGEREF _Toc429676505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4709B2DA" w14:textId="77777777" w:rsidR="00991BDE" w:rsidRDefault="006B64C5">
      <w:pPr>
        <w:pStyle w:val="TOC3"/>
        <w:tabs>
          <w:tab w:val="right" w:leader="dot" w:pos="9350"/>
        </w:tabs>
        <w:rPr>
          <w:rFonts w:asciiTheme="minorHAnsi" w:eastAsiaTheme="minorEastAsia" w:hAnsiTheme="minorHAnsi" w:cstheme="minorBidi"/>
          <w:noProof/>
          <w:sz w:val="22"/>
          <w:szCs w:val="22"/>
        </w:rPr>
      </w:pPr>
      <w:hyperlink w:anchor="_Toc429676506" w:history="1">
        <w:r w:rsidR="00991BDE" w:rsidRPr="00AD2DFD">
          <w:rPr>
            <w:rStyle w:val="Hyperlink"/>
            <w:noProof/>
          </w:rPr>
          <w:t>2.3.9 Report</w:t>
        </w:r>
        <w:r w:rsidR="00991BDE">
          <w:rPr>
            <w:noProof/>
            <w:webHidden/>
          </w:rPr>
          <w:tab/>
        </w:r>
        <w:r w:rsidR="00991BDE">
          <w:rPr>
            <w:noProof/>
            <w:webHidden/>
          </w:rPr>
          <w:fldChar w:fldCharType="begin"/>
        </w:r>
        <w:r w:rsidR="00991BDE">
          <w:rPr>
            <w:noProof/>
            <w:webHidden/>
          </w:rPr>
          <w:instrText xml:space="preserve"> PAGEREF _Toc429676506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5A1F2D89" w14:textId="77777777" w:rsidR="00991BDE" w:rsidRDefault="006B64C5">
      <w:pPr>
        <w:pStyle w:val="TOC2"/>
        <w:tabs>
          <w:tab w:val="right" w:leader="dot" w:pos="9350"/>
        </w:tabs>
        <w:rPr>
          <w:rFonts w:asciiTheme="minorHAnsi" w:eastAsiaTheme="minorEastAsia" w:hAnsiTheme="minorHAnsi" w:cstheme="minorBidi"/>
          <w:noProof/>
          <w:sz w:val="22"/>
          <w:szCs w:val="22"/>
        </w:rPr>
      </w:pPr>
      <w:hyperlink w:anchor="_Toc429676507" w:history="1">
        <w:r w:rsidR="00991BDE" w:rsidRPr="00AD2DFD">
          <w:rPr>
            <w:rStyle w:val="Hyperlink"/>
            <w:noProof/>
          </w:rPr>
          <w:t>2.4 Data Marking Data Model</w:t>
        </w:r>
        <w:r w:rsidR="00991BDE">
          <w:rPr>
            <w:noProof/>
            <w:webHidden/>
          </w:rPr>
          <w:tab/>
        </w:r>
        <w:r w:rsidR="00991BDE">
          <w:rPr>
            <w:noProof/>
            <w:webHidden/>
          </w:rPr>
          <w:fldChar w:fldCharType="begin"/>
        </w:r>
        <w:r w:rsidR="00991BDE">
          <w:rPr>
            <w:noProof/>
            <w:webHidden/>
          </w:rPr>
          <w:instrText xml:space="preserve"> PAGEREF _Toc429676507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7922C086" w14:textId="77777777" w:rsidR="00991BDE" w:rsidRDefault="006B64C5">
      <w:pPr>
        <w:pStyle w:val="TOC2"/>
        <w:tabs>
          <w:tab w:val="right" w:leader="dot" w:pos="9350"/>
        </w:tabs>
        <w:rPr>
          <w:rFonts w:asciiTheme="minorHAnsi" w:eastAsiaTheme="minorEastAsia" w:hAnsiTheme="minorHAnsi" w:cstheme="minorBidi"/>
          <w:noProof/>
          <w:sz w:val="22"/>
          <w:szCs w:val="22"/>
        </w:rPr>
      </w:pPr>
      <w:hyperlink w:anchor="_Toc429676508" w:history="1">
        <w:r w:rsidR="00991BDE" w:rsidRPr="00AD2DFD">
          <w:rPr>
            <w:rStyle w:val="Hyperlink"/>
            <w:noProof/>
          </w:rPr>
          <w:t>2.5 Default Extensions Data Model</w:t>
        </w:r>
        <w:r w:rsidR="00991BDE">
          <w:rPr>
            <w:noProof/>
            <w:webHidden/>
          </w:rPr>
          <w:tab/>
        </w:r>
        <w:r w:rsidR="00991BDE">
          <w:rPr>
            <w:noProof/>
            <w:webHidden/>
          </w:rPr>
          <w:fldChar w:fldCharType="begin"/>
        </w:r>
        <w:r w:rsidR="00991BDE">
          <w:rPr>
            <w:noProof/>
            <w:webHidden/>
          </w:rPr>
          <w:instrText xml:space="preserve"> PAGEREF _Toc429676508 \h </w:instrText>
        </w:r>
        <w:r w:rsidR="00991BDE">
          <w:rPr>
            <w:noProof/>
            <w:webHidden/>
          </w:rPr>
        </w:r>
        <w:r w:rsidR="00991BDE">
          <w:rPr>
            <w:noProof/>
            <w:webHidden/>
          </w:rPr>
          <w:fldChar w:fldCharType="separate"/>
        </w:r>
        <w:r w:rsidR="00991BDE">
          <w:rPr>
            <w:noProof/>
            <w:webHidden/>
          </w:rPr>
          <w:t>12</w:t>
        </w:r>
        <w:r w:rsidR="00991BDE">
          <w:rPr>
            <w:noProof/>
            <w:webHidden/>
          </w:rPr>
          <w:fldChar w:fldCharType="end"/>
        </w:r>
      </w:hyperlink>
    </w:p>
    <w:p w14:paraId="4540DA21" w14:textId="77777777" w:rsidR="00991BDE" w:rsidRDefault="006B64C5">
      <w:pPr>
        <w:pStyle w:val="TOC2"/>
        <w:tabs>
          <w:tab w:val="right" w:leader="dot" w:pos="9350"/>
        </w:tabs>
        <w:rPr>
          <w:rFonts w:asciiTheme="minorHAnsi" w:eastAsiaTheme="minorEastAsia" w:hAnsiTheme="minorHAnsi" w:cstheme="minorBidi"/>
          <w:noProof/>
          <w:sz w:val="22"/>
          <w:szCs w:val="22"/>
        </w:rPr>
      </w:pPr>
      <w:hyperlink w:anchor="_Toc429676509" w:history="1">
        <w:r w:rsidR="00991BDE" w:rsidRPr="00AD2DFD">
          <w:rPr>
            <w:rStyle w:val="Hyperlink"/>
            <w:noProof/>
          </w:rPr>
          <w:t>2.6 Default Vocabularies</w:t>
        </w:r>
        <w:r w:rsidR="00991BDE">
          <w:rPr>
            <w:noProof/>
            <w:webHidden/>
          </w:rPr>
          <w:tab/>
        </w:r>
        <w:r w:rsidR="00991BDE">
          <w:rPr>
            <w:noProof/>
            <w:webHidden/>
          </w:rPr>
          <w:fldChar w:fldCharType="begin"/>
        </w:r>
        <w:r w:rsidR="00991BDE">
          <w:rPr>
            <w:noProof/>
            <w:webHidden/>
          </w:rPr>
          <w:instrText xml:space="preserve"> PAGEREF _Toc429676509 \h </w:instrText>
        </w:r>
        <w:r w:rsidR="00991BDE">
          <w:rPr>
            <w:noProof/>
            <w:webHidden/>
          </w:rPr>
        </w:r>
        <w:r w:rsidR="00991BDE">
          <w:rPr>
            <w:noProof/>
            <w:webHidden/>
          </w:rPr>
          <w:fldChar w:fldCharType="separate"/>
        </w:r>
        <w:r w:rsidR="00991BDE">
          <w:rPr>
            <w:noProof/>
            <w:webHidden/>
          </w:rPr>
          <w:t>13</w:t>
        </w:r>
        <w:r w:rsidR="00991BDE">
          <w:rPr>
            <w:noProof/>
            <w:webHidden/>
          </w:rPr>
          <w:fldChar w:fldCharType="end"/>
        </w:r>
      </w:hyperlink>
    </w:p>
    <w:p w14:paraId="63FCEACB" w14:textId="77777777" w:rsidR="00991BDE" w:rsidRDefault="006B64C5">
      <w:pPr>
        <w:pStyle w:val="TOC2"/>
        <w:tabs>
          <w:tab w:val="right" w:leader="dot" w:pos="9350"/>
        </w:tabs>
        <w:rPr>
          <w:rFonts w:asciiTheme="minorHAnsi" w:eastAsiaTheme="minorEastAsia" w:hAnsiTheme="minorHAnsi" w:cstheme="minorBidi"/>
          <w:noProof/>
          <w:sz w:val="22"/>
          <w:szCs w:val="22"/>
        </w:rPr>
      </w:pPr>
      <w:hyperlink w:anchor="_Toc429676510" w:history="1">
        <w:r w:rsidR="00991BDE" w:rsidRPr="00AD2DFD">
          <w:rPr>
            <w:rStyle w:val="Hyperlink"/>
            <w:noProof/>
          </w:rPr>
          <w:t>2.7 Basic Data Types</w:t>
        </w:r>
        <w:r w:rsidR="00991BDE">
          <w:rPr>
            <w:noProof/>
            <w:webHidden/>
          </w:rPr>
          <w:tab/>
        </w:r>
        <w:r w:rsidR="00991BDE">
          <w:rPr>
            <w:noProof/>
            <w:webHidden/>
          </w:rPr>
          <w:fldChar w:fldCharType="begin"/>
        </w:r>
        <w:r w:rsidR="00991BDE">
          <w:rPr>
            <w:noProof/>
            <w:webHidden/>
          </w:rPr>
          <w:instrText xml:space="preserve"> PAGEREF _Toc429676510 \h </w:instrText>
        </w:r>
        <w:r w:rsidR="00991BDE">
          <w:rPr>
            <w:noProof/>
            <w:webHidden/>
          </w:rPr>
        </w:r>
        <w:r w:rsidR="00991BDE">
          <w:rPr>
            <w:noProof/>
            <w:webHidden/>
          </w:rPr>
          <w:fldChar w:fldCharType="separate"/>
        </w:r>
        <w:r w:rsidR="00991BDE">
          <w:rPr>
            <w:noProof/>
            <w:webHidden/>
          </w:rPr>
          <w:t>13</w:t>
        </w:r>
        <w:r w:rsidR="00991BDE">
          <w:rPr>
            <w:noProof/>
            <w:webHidden/>
          </w:rPr>
          <w:fldChar w:fldCharType="end"/>
        </w:r>
      </w:hyperlink>
    </w:p>
    <w:p w14:paraId="78C86088" w14:textId="77777777" w:rsidR="00991BDE" w:rsidRDefault="006B64C5">
      <w:pPr>
        <w:pStyle w:val="TOC3"/>
        <w:tabs>
          <w:tab w:val="right" w:leader="dot" w:pos="9350"/>
        </w:tabs>
        <w:rPr>
          <w:rFonts w:asciiTheme="minorHAnsi" w:eastAsiaTheme="minorEastAsia" w:hAnsiTheme="minorHAnsi" w:cstheme="minorBidi"/>
          <w:noProof/>
          <w:sz w:val="22"/>
          <w:szCs w:val="22"/>
        </w:rPr>
      </w:pPr>
      <w:hyperlink w:anchor="_Toc429676511" w:history="1">
        <w:r w:rsidR="00991BDE" w:rsidRPr="00AD2DFD">
          <w:rPr>
            <w:rStyle w:val="Hyperlink"/>
            <w:noProof/>
          </w:rPr>
          <w:t>2.7.1 Common Basic Data Types</w:t>
        </w:r>
        <w:r w:rsidR="00991BDE">
          <w:rPr>
            <w:noProof/>
            <w:webHidden/>
          </w:rPr>
          <w:tab/>
        </w:r>
        <w:r w:rsidR="00991BDE">
          <w:rPr>
            <w:noProof/>
            <w:webHidden/>
          </w:rPr>
          <w:fldChar w:fldCharType="begin"/>
        </w:r>
        <w:r w:rsidR="00991BDE">
          <w:rPr>
            <w:noProof/>
            <w:webHidden/>
          </w:rPr>
          <w:instrText xml:space="preserve"> PAGEREF _Toc429676511 \h </w:instrText>
        </w:r>
        <w:r w:rsidR="00991BDE">
          <w:rPr>
            <w:noProof/>
            <w:webHidden/>
          </w:rPr>
        </w:r>
        <w:r w:rsidR="00991BDE">
          <w:rPr>
            <w:noProof/>
            <w:webHidden/>
          </w:rPr>
          <w:fldChar w:fldCharType="separate"/>
        </w:r>
        <w:r w:rsidR="00991BDE">
          <w:rPr>
            <w:noProof/>
            <w:webHidden/>
          </w:rPr>
          <w:t>13</w:t>
        </w:r>
        <w:r w:rsidR="00991BDE">
          <w:rPr>
            <w:noProof/>
            <w:webHidden/>
          </w:rPr>
          <w:fldChar w:fldCharType="end"/>
        </w:r>
      </w:hyperlink>
    </w:p>
    <w:p w14:paraId="3A2C4C19" w14:textId="77777777" w:rsidR="00991BDE" w:rsidRDefault="006B64C5">
      <w:pPr>
        <w:pStyle w:val="TOC3"/>
        <w:tabs>
          <w:tab w:val="right" w:leader="dot" w:pos="9350"/>
        </w:tabs>
        <w:rPr>
          <w:rFonts w:asciiTheme="minorHAnsi" w:eastAsiaTheme="minorEastAsia" w:hAnsiTheme="minorHAnsi" w:cstheme="minorBidi"/>
          <w:noProof/>
          <w:sz w:val="22"/>
          <w:szCs w:val="22"/>
        </w:rPr>
      </w:pPr>
      <w:hyperlink w:anchor="_Toc429676512" w:history="1">
        <w:r w:rsidR="00991BDE" w:rsidRPr="00AD2DFD">
          <w:rPr>
            <w:rStyle w:val="Hyperlink"/>
            <w:noProof/>
          </w:rPr>
          <w:t>2.7.2 Specializations of the BasicString Data Type</w:t>
        </w:r>
        <w:r w:rsidR="00991BDE">
          <w:rPr>
            <w:noProof/>
            <w:webHidden/>
          </w:rPr>
          <w:tab/>
        </w:r>
        <w:r w:rsidR="00991BDE">
          <w:rPr>
            <w:noProof/>
            <w:webHidden/>
          </w:rPr>
          <w:fldChar w:fldCharType="begin"/>
        </w:r>
        <w:r w:rsidR="00991BDE">
          <w:rPr>
            <w:noProof/>
            <w:webHidden/>
          </w:rPr>
          <w:instrText xml:space="preserve"> PAGEREF _Toc429676512 \h </w:instrText>
        </w:r>
        <w:r w:rsidR="00991BDE">
          <w:rPr>
            <w:noProof/>
            <w:webHidden/>
          </w:rPr>
        </w:r>
        <w:r w:rsidR="00991BDE">
          <w:rPr>
            <w:noProof/>
            <w:webHidden/>
          </w:rPr>
          <w:fldChar w:fldCharType="separate"/>
        </w:r>
        <w:r w:rsidR="00991BDE">
          <w:rPr>
            <w:noProof/>
            <w:webHidden/>
          </w:rPr>
          <w:t>14</w:t>
        </w:r>
        <w:r w:rsidR="00991BDE">
          <w:rPr>
            <w:noProof/>
            <w:webHidden/>
          </w:rPr>
          <w:fldChar w:fldCharType="end"/>
        </w:r>
      </w:hyperlink>
    </w:p>
    <w:p w14:paraId="50703D50" w14:textId="77777777" w:rsidR="00991BDE" w:rsidRDefault="006B64C5">
      <w:pPr>
        <w:pStyle w:val="TOC1"/>
        <w:rPr>
          <w:rFonts w:asciiTheme="minorHAnsi" w:eastAsiaTheme="minorEastAsia" w:hAnsiTheme="minorHAnsi" w:cstheme="minorBidi"/>
          <w:noProof/>
          <w:sz w:val="22"/>
          <w:szCs w:val="22"/>
        </w:rPr>
      </w:pPr>
      <w:hyperlink w:anchor="_Toc429676513" w:history="1">
        <w:r w:rsidR="00991BDE" w:rsidRPr="00AD2DFD">
          <w:rPr>
            <w:rStyle w:val="Hyperlink"/>
            <w:noProof/>
          </w:rPr>
          <w:t>3</w:t>
        </w:r>
        <w:r w:rsidR="00991BDE">
          <w:rPr>
            <w:rFonts w:asciiTheme="minorHAnsi" w:eastAsiaTheme="minorEastAsia" w:hAnsiTheme="minorHAnsi" w:cstheme="minorBidi"/>
            <w:noProof/>
            <w:sz w:val="22"/>
            <w:szCs w:val="22"/>
          </w:rPr>
          <w:tab/>
        </w:r>
        <w:r w:rsidR="00991BDE" w:rsidRPr="00AD2DFD">
          <w:rPr>
            <w:rStyle w:val="Hyperlink"/>
            <w:noProof/>
          </w:rPr>
          <w:t>Data Model Conventions</w:t>
        </w:r>
        <w:r w:rsidR="00991BDE">
          <w:rPr>
            <w:noProof/>
            <w:webHidden/>
          </w:rPr>
          <w:tab/>
        </w:r>
        <w:r w:rsidR="00991BDE">
          <w:rPr>
            <w:noProof/>
            <w:webHidden/>
          </w:rPr>
          <w:fldChar w:fldCharType="begin"/>
        </w:r>
        <w:r w:rsidR="00991BDE">
          <w:rPr>
            <w:noProof/>
            <w:webHidden/>
          </w:rPr>
          <w:instrText xml:space="preserve"> PAGEREF _Toc429676513 \h </w:instrText>
        </w:r>
        <w:r w:rsidR="00991BDE">
          <w:rPr>
            <w:noProof/>
            <w:webHidden/>
          </w:rPr>
        </w:r>
        <w:r w:rsidR="00991BDE">
          <w:rPr>
            <w:noProof/>
            <w:webHidden/>
          </w:rPr>
          <w:fldChar w:fldCharType="separate"/>
        </w:r>
        <w:r w:rsidR="00991BDE">
          <w:rPr>
            <w:noProof/>
            <w:webHidden/>
          </w:rPr>
          <w:t>16</w:t>
        </w:r>
        <w:r w:rsidR="00991BDE">
          <w:rPr>
            <w:noProof/>
            <w:webHidden/>
          </w:rPr>
          <w:fldChar w:fldCharType="end"/>
        </w:r>
      </w:hyperlink>
    </w:p>
    <w:p w14:paraId="7CED04EB" w14:textId="77777777" w:rsidR="00991BDE" w:rsidRDefault="006B64C5">
      <w:pPr>
        <w:pStyle w:val="TOC2"/>
        <w:tabs>
          <w:tab w:val="right" w:leader="dot" w:pos="9350"/>
        </w:tabs>
        <w:rPr>
          <w:rFonts w:asciiTheme="minorHAnsi" w:eastAsiaTheme="minorEastAsia" w:hAnsiTheme="minorHAnsi" w:cstheme="minorBidi"/>
          <w:noProof/>
          <w:sz w:val="22"/>
          <w:szCs w:val="22"/>
        </w:rPr>
      </w:pPr>
      <w:hyperlink w:anchor="_Toc429676514" w:history="1">
        <w:r w:rsidR="00991BDE" w:rsidRPr="00AD2DFD">
          <w:rPr>
            <w:rStyle w:val="Hyperlink"/>
            <w:noProof/>
          </w:rPr>
          <w:t>3.1 UML Packages</w:t>
        </w:r>
        <w:r w:rsidR="00991BDE">
          <w:rPr>
            <w:noProof/>
            <w:webHidden/>
          </w:rPr>
          <w:tab/>
        </w:r>
        <w:r w:rsidR="00991BDE">
          <w:rPr>
            <w:noProof/>
            <w:webHidden/>
          </w:rPr>
          <w:fldChar w:fldCharType="begin"/>
        </w:r>
        <w:r w:rsidR="00991BDE">
          <w:rPr>
            <w:noProof/>
            <w:webHidden/>
          </w:rPr>
          <w:instrText xml:space="preserve"> PAGEREF _Toc429676514 \h </w:instrText>
        </w:r>
        <w:r w:rsidR="00991BDE">
          <w:rPr>
            <w:noProof/>
            <w:webHidden/>
          </w:rPr>
        </w:r>
        <w:r w:rsidR="00991BDE">
          <w:rPr>
            <w:noProof/>
            <w:webHidden/>
          </w:rPr>
          <w:fldChar w:fldCharType="separate"/>
        </w:r>
        <w:r w:rsidR="00991BDE">
          <w:rPr>
            <w:noProof/>
            <w:webHidden/>
          </w:rPr>
          <w:t>16</w:t>
        </w:r>
        <w:r w:rsidR="00991BDE">
          <w:rPr>
            <w:noProof/>
            <w:webHidden/>
          </w:rPr>
          <w:fldChar w:fldCharType="end"/>
        </w:r>
      </w:hyperlink>
    </w:p>
    <w:p w14:paraId="2BE2A9ED" w14:textId="77777777" w:rsidR="00991BDE" w:rsidRDefault="006B64C5">
      <w:pPr>
        <w:pStyle w:val="TOC2"/>
        <w:tabs>
          <w:tab w:val="right" w:leader="dot" w:pos="9350"/>
        </w:tabs>
        <w:rPr>
          <w:rFonts w:asciiTheme="minorHAnsi" w:eastAsiaTheme="minorEastAsia" w:hAnsiTheme="minorHAnsi" w:cstheme="minorBidi"/>
          <w:noProof/>
          <w:sz w:val="22"/>
          <w:szCs w:val="22"/>
        </w:rPr>
      </w:pPr>
      <w:hyperlink w:anchor="_Toc429676515" w:history="1">
        <w:r w:rsidR="00991BDE" w:rsidRPr="00AD2DFD">
          <w:rPr>
            <w:rStyle w:val="Hyperlink"/>
            <w:noProof/>
          </w:rPr>
          <w:t>3.2 Naming Conventions</w:t>
        </w:r>
        <w:r w:rsidR="00991BDE">
          <w:rPr>
            <w:noProof/>
            <w:webHidden/>
          </w:rPr>
          <w:tab/>
        </w:r>
        <w:r w:rsidR="00991BDE">
          <w:rPr>
            <w:noProof/>
            <w:webHidden/>
          </w:rPr>
          <w:fldChar w:fldCharType="begin"/>
        </w:r>
        <w:r w:rsidR="00991BDE">
          <w:rPr>
            <w:noProof/>
            <w:webHidden/>
          </w:rPr>
          <w:instrText xml:space="preserve"> PAGEREF _Toc429676515 \h </w:instrText>
        </w:r>
        <w:r w:rsidR="00991BDE">
          <w:rPr>
            <w:noProof/>
            <w:webHidden/>
          </w:rPr>
        </w:r>
        <w:r w:rsidR="00991BDE">
          <w:rPr>
            <w:noProof/>
            <w:webHidden/>
          </w:rPr>
          <w:fldChar w:fldCharType="separate"/>
        </w:r>
        <w:r w:rsidR="00991BDE">
          <w:rPr>
            <w:noProof/>
            <w:webHidden/>
          </w:rPr>
          <w:t>19</w:t>
        </w:r>
        <w:r w:rsidR="00991BDE">
          <w:rPr>
            <w:noProof/>
            <w:webHidden/>
          </w:rPr>
          <w:fldChar w:fldCharType="end"/>
        </w:r>
      </w:hyperlink>
    </w:p>
    <w:p w14:paraId="319DBAFF" w14:textId="77777777" w:rsidR="00991BDE" w:rsidRDefault="006B64C5">
      <w:pPr>
        <w:pStyle w:val="TOC2"/>
        <w:tabs>
          <w:tab w:val="right" w:leader="dot" w:pos="9350"/>
        </w:tabs>
        <w:rPr>
          <w:rFonts w:asciiTheme="minorHAnsi" w:eastAsiaTheme="minorEastAsia" w:hAnsiTheme="minorHAnsi" w:cstheme="minorBidi"/>
          <w:noProof/>
          <w:sz w:val="22"/>
          <w:szCs w:val="22"/>
        </w:rPr>
      </w:pPr>
      <w:hyperlink w:anchor="_Toc429676516" w:history="1">
        <w:r w:rsidR="00991BDE" w:rsidRPr="00AD2DFD">
          <w:rPr>
            <w:rStyle w:val="Hyperlink"/>
            <w:noProof/>
          </w:rPr>
          <w:t>3.3 Identifiers</w:t>
        </w:r>
        <w:r w:rsidR="00991BDE">
          <w:rPr>
            <w:noProof/>
            <w:webHidden/>
          </w:rPr>
          <w:tab/>
        </w:r>
        <w:r w:rsidR="00991BDE">
          <w:rPr>
            <w:noProof/>
            <w:webHidden/>
          </w:rPr>
          <w:fldChar w:fldCharType="begin"/>
        </w:r>
        <w:r w:rsidR="00991BDE">
          <w:rPr>
            <w:noProof/>
            <w:webHidden/>
          </w:rPr>
          <w:instrText xml:space="preserve"> PAGEREF _Toc429676516 \h </w:instrText>
        </w:r>
        <w:r w:rsidR="00991BDE">
          <w:rPr>
            <w:noProof/>
            <w:webHidden/>
          </w:rPr>
        </w:r>
        <w:r w:rsidR="00991BDE">
          <w:rPr>
            <w:noProof/>
            <w:webHidden/>
          </w:rPr>
          <w:fldChar w:fldCharType="separate"/>
        </w:r>
        <w:r w:rsidR="00991BDE">
          <w:rPr>
            <w:noProof/>
            <w:webHidden/>
          </w:rPr>
          <w:t>19</w:t>
        </w:r>
        <w:r w:rsidR="00991BDE">
          <w:rPr>
            <w:noProof/>
            <w:webHidden/>
          </w:rPr>
          <w:fldChar w:fldCharType="end"/>
        </w:r>
      </w:hyperlink>
    </w:p>
    <w:p w14:paraId="0B1B9092" w14:textId="77777777" w:rsidR="00991BDE" w:rsidRDefault="006B64C5">
      <w:pPr>
        <w:pStyle w:val="TOC1"/>
        <w:rPr>
          <w:rFonts w:asciiTheme="minorHAnsi" w:eastAsiaTheme="minorEastAsia" w:hAnsiTheme="minorHAnsi" w:cstheme="minorBidi"/>
          <w:noProof/>
          <w:sz w:val="22"/>
          <w:szCs w:val="22"/>
        </w:rPr>
      </w:pPr>
      <w:hyperlink w:anchor="_Toc429676517" w:history="1">
        <w:r w:rsidR="00991BDE" w:rsidRPr="00AD2DFD">
          <w:rPr>
            <w:rStyle w:val="Hyperlink"/>
            <w:noProof/>
          </w:rPr>
          <w:t>4</w:t>
        </w:r>
        <w:r w:rsidR="00991BDE">
          <w:rPr>
            <w:rFonts w:asciiTheme="minorHAnsi" w:eastAsiaTheme="minorEastAsia" w:hAnsiTheme="minorHAnsi" w:cstheme="minorBidi"/>
            <w:noProof/>
            <w:sz w:val="22"/>
            <w:szCs w:val="22"/>
          </w:rPr>
          <w:tab/>
        </w:r>
        <w:r w:rsidR="00991BDE" w:rsidRPr="00AD2DFD">
          <w:rPr>
            <w:rStyle w:val="Hyperlink"/>
            <w:noProof/>
          </w:rPr>
          <w:t>Relationships to Other Externally-defined Data Models</w:t>
        </w:r>
        <w:r w:rsidR="00991BDE">
          <w:rPr>
            <w:noProof/>
            <w:webHidden/>
          </w:rPr>
          <w:tab/>
        </w:r>
        <w:r w:rsidR="00991BDE">
          <w:rPr>
            <w:noProof/>
            <w:webHidden/>
          </w:rPr>
          <w:fldChar w:fldCharType="begin"/>
        </w:r>
        <w:r w:rsidR="00991BDE">
          <w:rPr>
            <w:noProof/>
            <w:webHidden/>
          </w:rPr>
          <w:instrText xml:space="preserve"> PAGEREF _Toc429676517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3B85F2E7" w14:textId="77777777" w:rsidR="00991BDE" w:rsidRDefault="006B64C5">
      <w:pPr>
        <w:pStyle w:val="TOC2"/>
        <w:tabs>
          <w:tab w:val="right" w:leader="dot" w:pos="9350"/>
        </w:tabs>
        <w:rPr>
          <w:rFonts w:asciiTheme="minorHAnsi" w:eastAsiaTheme="minorEastAsia" w:hAnsiTheme="minorHAnsi" w:cstheme="minorBidi"/>
          <w:noProof/>
          <w:sz w:val="22"/>
          <w:szCs w:val="22"/>
        </w:rPr>
      </w:pPr>
      <w:hyperlink w:anchor="_Toc429676518" w:history="1">
        <w:r w:rsidR="00991BDE" w:rsidRPr="00AD2DFD">
          <w:rPr>
            <w:rStyle w:val="Hyperlink"/>
            <w:noProof/>
          </w:rPr>
          <w:t>4.1 Common Attack Pattern Enumeration and Classification (CAPEC)</w:t>
        </w:r>
        <w:r w:rsidR="00991BDE">
          <w:rPr>
            <w:noProof/>
            <w:webHidden/>
          </w:rPr>
          <w:tab/>
        </w:r>
        <w:r w:rsidR="00991BDE">
          <w:rPr>
            <w:noProof/>
            <w:webHidden/>
          </w:rPr>
          <w:fldChar w:fldCharType="begin"/>
        </w:r>
        <w:r w:rsidR="00991BDE">
          <w:rPr>
            <w:noProof/>
            <w:webHidden/>
          </w:rPr>
          <w:instrText xml:space="preserve"> PAGEREF _Toc429676518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1CC454CC" w14:textId="77777777" w:rsidR="00991BDE" w:rsidRDefault="006B64C5">
      <w:pPr>
        <w:pStyle w:val="TOC2"/>
        <w:tabs>
          <w:tab w:val="right" w:leader="dot" w:pos="9350"/>
        </w:tabs>
        <w:rPr>
          <w:rFonts w:asciiTheme="minorHAnsi" w:eastAsiaTheme="minorEastAsia" w:hAnsiTheme="minorHAnsi" w:cstheme="minorBidi"/>
          <w:noProof/>
          <w:sz w:val="22"/>
          <w:szCs w:val="22"/>
        </w:rPr>
      </w:pPr>
      <w:hyperlink w:anchor="_Toc429676519" w:history="1">
        <w:r w:rsidR="00991BDE" w:rsidRPr="00AD2DFD">
          <w:rPr>
            <w:rStyle w:val="Hyperlink"/>
            <w:noProof/>
          </w:rPr>
          <w:t>4.2 Common Vulnerability Reporting Framework (CVRF)</w:t>
        </w:r>
        <w:r w:rsidR="00991BDE">
          <w:rPr>
            <w:noProof/>
            <w:webHidden/>
          </w:rPr>
          <w:tab/>
        </w:r>
        <w:r w:rsidR="00991BDE">
          <w:rPr>
            <w:noProof/>
            <w:webHidden/>
          </w:rPr>
          <w:fldChar w:fldCharType="begin"/>
        </w:r>
        <w:r w:rsidR="00991BDE">
          <w:rPr>
            <w:noProof/>
            <w:webHidden/>
          </w:rPr>
          <w:instrText xml:space="preserve"> PAGEREF _Toc429676519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32F5D786" w14:textId="77777777" w:rsidR="00991BDE" w:rsidRDefault="006B64C5">
      <w:pPr>
        <w:pStyle w:val="TOC2"/>
        <w:tabs>
          <w:tab w:val="right" w:leader="dot" w:pos="9350"/>
        </w:tabs>
        <w:rPr>
          <w:rFonts w:asciiTheme="minorHAnsi" w:eastAsiaTheme="minorEastAsia" w:hAnsiTheme="minorHAnsi" w:cstheme="minorBidi"/>
          <w:noProof/>
          <w:sz w:val="22"/>
          <w:szCs w:val="22"/>
        </w:rPr>
      </w:pPr>
      <w:hyperlink w:anchor="_Toc429676520" w:history="1">
        <w:r w:rsidR="00991BDE" w:rsidRPr="00AD2DFD">
          <w:rPr>
            <w:rStyle w:val="Hyperlink"/>
            <w:noProof/>
          </w:rPr>
          <w:t>4.3 Customer Information Quality (CIQ)</w:t>
        </w:r>
        <w:r w:rsidR="00991BDE">
          <w:rPr>
            <w:noProof/>
            <w:webHidden/>
          </w:rPr>
          <w:tab/>
        </w:r>
        <w:r w:rsidR="00991BDE">
          <w:rPr>
            <w:noProof/>
            <w:webHidden/>
          </w:rPr>
          <w:fldChar w:fldCharType="begin"/>
        </w:r>
        <w:r w:rsidR="00991BDE">
          <w:rPr>
            <w:noProof/>
            <w:webHidden/>
          </w:rPr>
          <w:instrText xml:space="preserve"> PAGEREF _Toc429676520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1C59F91D" w14:textId="77777777" w:rsidR="00991BDE" w:rsidRDefault="006B64C5">
      <w:pPr>
        <w:pStyle w:val="TOC2"/>
        <w:tabs>
          <w:tab w:val="right" w:leader="dot" w:pos="9350"/>
        </w:tabs>
        <w:rPr>
          <w:rFonts w:asciiTheme="minorHAnsi" w:eastAsiaTheme="minorEastAsia" w:hAnsiTheme="minorHAnsi" w:cstheme="minorBidi"/>
          <w:noProof/>
          <w:sz w:val="22"/>
          <w:szCs w:val="22"/>
        </w:rPr>
      </w:pPr>
      <w:hyperlink w:anchor="_Toc429676521" w:history="1">
        <w:r w:rsidR="00991BDE" w:rsidRPr="00AD2DFD">
          <w:rPr>
            <w:rStyle w:val="Hyperlink"/>
            <w:noProof/>
          </w:rPr>
          <w:t>4.4 Cyber Observable Expression (CybOX)</w:t>
        </w:r>
        <w:r w:rsidR="00991BDE">
          <w:rPr>
            <w:noProof/>
            <w:webHidden/>
          </w:rPr>
          <w:tab/>
        </w:r>
        <w:r w:rsidR="00991BDE">
          <w:rPr>
            <w:noProof/>
            <w:webHidden/>
          </w:rPr>
          <w:fldChar w:fldCharType="begin"/>
        </w:r>
        <w:r w:rsidR="00991BDE">
          <w:rPr>
            <w:noProof/>
            <w:webHidden/>
          </w:rPr>
          <w:instrText xml:space="preserve"> PAGEREF _Toc429676521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42B68150" w14:textId="77777777" w:rsidR="00991BDE" w:rsidRDefault="006B64C5">
      <w:pPr>
        <w:pStyle w:val="TOC2"/>
        <w:tabs>
          <w:tab w:val="right" w:leader="dot" w:pos="9350"/>
        </w:tabs>
        <w:rPr>
          <w:rFonts w:asciiTheme="minorHAnsi" w:eastAsiaTheme="minorEastAsia" w:hAnsiTheme="minorHAnsi" w:cstheme="minorBidi"/>
          <w:noProof/>
          <w:sz w:val="22"/>
          <w:szCs w:val="22"/>
        </w:rPr>
      </w:pPr>
      <w:hyperlink w:anchor="_Toc429676522" w:history="1">
        <w:r w:rsidR="00991BDE" w:rsidRPr="00AD2DFD">
          <w:rPr>
            <w:rStyle w:val="Hyperlink"/>
            <w:noProof/>
          </w:rPr>
          <w:t>4.5 Malware Attribute Enumeration and Characterization (MAEC)</w:t>
        </w:r>
        <w:r w:rsidR="00991BDE">
          <w:rPr>
            <w:noProof/>
            <w:webHidden/>
          </w:rPr>
          <w:tab/>
        </w:r>
        <w:r w:rsidR="00991BDE">
          <w:rPr>
            <w:noProof/>
            <w:webHidden/>
          </w:rPr>
          <w:fldChar w:fldCharType="begin"/>
        </w:r>
        <w:r w:rsidR="00991BDE">
          <w:rPr>
            <w:noProof/>
            <w:webHidden/>
          </w:rPr>
          <w:instrText xml:space="preserve"> PAGEREF _Toc429676522 \h </w:instrText>
        </w:r>
        <w:r w:rsidR="00991BDE">
          <w:rPr>
            <w:noProof/>
            <w:webHidden/>
          </w:rPr>
        </w:r>
        <w:r w:rsidR="00991BDE">
          <w:rPr>
            <w:noProof/>
            <w:webHidden/>
          </w:rPr>
          <w:fldChar w:fldCharType="separate"/>
        </w:r>
        <w:r w:rsidR="00991BDE">
          <w:rPr>
            <w:noProof/>
            <w:webHidden/>
          </w:rPr>
          <w:t>20</w:t>
        </w:r>
        <w:r w:rsidR="00991BDE">
          <w:rPr>
            <w:noProof/>
            <w:webHidden/>
          </w:rPr>
          <w:fldChar w:fldCharType="end"/>
        </w:r>
      </w:hyperlink>
    </w:p>
    <w:p w14:paraId="6E8BA13E" w14:textId="77777777" w:rsidR="00991BDE" w:rsidRDefault="006B64C5">
      <w:pPr>
        <w:pStyle w:val="TOC2"/>
        <w:tabs>
          <w:tab w:val="right" w:leader="dot" w:pos="9350"/>
        </w:tabs>
        <w:rPr>
          <w:rFonts w:asciiTheme="minorHAnsi" w:eastAsiaTheme="minorEastAsia" w:hAnsiTheme="minorHAnsi" w:cstheme="minorBidi"/>
          <w:noProof/>
          <w:sz w:val="22"/>
          <w:szCs w:val="22"/>
        </w:rPr>
      </w:pPr>
      <w:hyperlink w:anchor="_Toc429676523" w:history="1">
        <w:r w:rsidR="00991BDE" w:rsidRPr="00AD2DFD">
          <w:rPr>
            <w:rStyle w:val="Hyperlink"/>
            <w:noProof/>
          </w:rPr>
          <w:t>4.6 Open Indicators of Compromise (OpenIOC)</w:t>
        </w:r>
        <w:r w:rsidR="00991BDE">
          <w:rPr>
            <w:noProof/>
            <w:webHidden/>
          </w:rPr>
          <w:tab/>
        </w:r>
        <w:r w:rsidR="00991BDE">
          <w:rPr>
            <w:noProof/>
            <w:webHidden/>
          </w:rPr>
          <w:fldChar w:fldCharType="begin"/>
        </w:r>
        <w:r w:rsidR="00991BDE">
          <w:rPr>
            <w:noProof/>
            <w:webHidden/>
          </w:rPr>
          <w:instrText xml:space="preserve"> PAGEREF _Toc429676523 \h </w:instrText>
        </w:r>
        <w:r w:rsidR="00991BDE">
          <w:rPr>
            <w:noProof/>
            <w:webHidden/>
          </w:rPr>
        </w:r>
        <w:r w:rsidR="00991BDE">
          <w:rPr>
            <w:noProof/>
            <w:webHidden/>
          </w:rPr>
          <w:fldChar w:fldCharType="separate"/>
        </w:r>
        <w:r w:rsidR="00991BDE">
          <w:rPr>
            <w:noProof/>
            <w:webHidden/>
          </w:rPr>
          <w:t>21</w:t>
        </w:r>
        <w:r w:rsidR="00991BDE">
          <w:rPr>
            <w:noProof/>
            <w:webHidden/>
          </w:rPr>
          <w:fldChar w:fldCharType="end"/>
        </w:r>
      </w:hyperlink>
    </w:p>
    <w:p w14:paraId="7DB5B6CA" w14:textId="77777777" w:rsidR="00991BDE" w:rsidRDefault="006B64C5">
      <w:pPr>
        <w:pStyle w:val="TOC2"/>
        <w:tabs>
          <w:tab w:val="right" w:leader="dot" w:pos="9350"/>
        </w:tabs>
        <w:rPr>
          <w:rFonts w:asciiTheme="minorHAnsi" w:eastAsiaTheme="minorEastAsia" w:hAnsiTheme="minorHAnsi" w:cstheme="minorBidi"/>
          <w:noProof/>
          <w:sz w:val="22"/>
          <w:szCs w:val="22"/>
        </w:rPr>
      </w:pPr>
      <w:hyperlink w:anchor="_Toc429676524" w:history="1">
        <w:r w:rsidR="00991BDE" w:rsidRPr="00AD2DFD">
          <w:rPr>
            <w:rStyle w:val="Hyperlink"/>
            <w:noProof/>
          </w:rPr>
          <w:t>4.7 Open Vulnerability and Assessment Language (OVAL)</w:t>
        </w:r>
        <w:r w:rsidR="00991BDE">
          <w:rPr>
            <w:noProof/>
            <w:webHidden/>
          </w:rPr>
          <w:tab/>
        </w:r>
        <w:r w:rsidR="00991BDE">
          <w:rPr>
            <w:noProof/>
            <w:webHidden/>
          </w:rPr>
          <w:fldChar w:fldCharType="begin"/>
        </w:r>
        <w:r w:rsidR="00991BDE">
          <w:rPr>
            <w:noProof/>
            <w:webHidden/>
          </w:rPr>
          <w:instrText xml:space="preserve"> PAGEREF _Toc429676524 \h </w:instrText>
        </w:r>
        <w:r w:rsidR="00991BDE">
          <w:rPr>
            <w:noProof/>
            <w:webHidden/>
          </w:rPr>
        </w:r>
        <w:r w:rsidR="00991BDE">
          <w:rPr>
            <w:noProof/>
            <w:webHidden/>
          </w:rPr>
          <w:fldChar w:fldCharType="separate"/>
        </w:r>
        <w:r w:rsidR="00991BDE">
          <w:rPr>
            <w:noProof/>
            <w:webHidden/>
          </w:rPr>
          <w:t>21</w:t>
        </w:r>
        <w:r w:rsidR="00991BDE">
          <w:rPr>
            <w:noProof/>
            <w:webHidden/>
          </w:rPr>
          <w:fldChar w:fldCharType="end"/>
        </w:r>
      </w:hyperlink>
    </w:p>
    <w:p w14:paraId="3F32598C" w14:textId="77777777" w:rsidR="00991BDE" w:rsidRDefault="006B64C5">
      <w:pPr>
        <w:pStyle w:val="TOC1"/>
        <w:rPr>
          <w:rFonts w:asciiTheme="minorHAnsi" w:eastAsiaTheme="minorEastAsia" w:hAnsiTheme="minorHAnsi" w:cstheme="minorBidi"/>
          <w:noProof/>
          <w:sz w:val="22"/>
          <w:szCs w:val="22"/>
        </w:rPr>
      </w:pPr>
      <w:hyperlink w:anchor="_Toc429676525" w:history="1">
        <w:r w:rsidR="00991BDE" w:rsidRPr="00AD2DFD">
          <w:rPr>
            <w:rStyle w:val="Hyperlink"/>
            <w:noProof/>
          </w:rPr>
          <w:t>5</w:t>
        </w:r>
        <w:r w:rsidR="00991BDE">
          <w:rPr>
            <w:rFonts w:asciiTheme="minorHAnsi" w:eastAsiaTheme="minorEastAsia" w:hAnsiTheme="minorHAnsi" w:cstheme="minorBidi"/>
            <w:noProof/>
            <w:sz w:val="22"/>
            <w:szCs w:val="22"/>
          </w:rPr>
          <w:tab/>
        </w:r>
        <w:r w:rsidR="00991BDE" w:rsidRPr="00AD2DFD">
          <w:rPr>
            <w:rStyle w:val="Hyperlink"/>
            <w:noProof/>
          </w:rPr>
          <w:t>Conformance</w:t>
        </w:r>
        <w:r w:rsidR="00991BDE">
          <w:rPr>
            <w:noProof/>
            <w:webHidden/>
          </w:rPr>
          <w:tab/>
        </w:r>
        <w:r w:rsidR="00991BDE">
          <w:rPr>
            <w:noProof/>
            <w:webHidden/>
          </w:rPr>
          <w:fldChar w:fldCharType="begin"/>
        </w:r>
        <w:r w:rsidR="00991BDE">
          <w:rPr>
            <w:noProof/>
            <w:webHidden/>
          </w:rPr>
          <w:instrText xml:space="preserve"> PAGEREF _Toc429676525 \h </w:instrText>
        </w:r>
        <w:r w:rsidR="00991BDE">
          <w:rPr>
            <w:noProof/>
            <w:webHidden/>
          </w:rPr>
        </w:r>
        <w:r w:rsidR="00991BDE">
          <w:rPr>
            <w:noProof/>
            <w:webHidden/>
          </w:rPr>
          <w:fldChar w:fldCharType="separate"/>
        </w:r>
        <w:r w:rsidR="00991BDE">
          <w:rPr>
            <w:noProof/>
            <w:webHidden/>
          </w:rPr>
          <w:t>22</w:t>
        </w:r>
        <w:r w:rsidR="00991BDE">
          <w:rPr>
            <w:noProof/>
            <w:webHidden/>
          </w:rPr>
          <w:fldChar w:fldCharType="end"/>
        </w:r>
      </w:hyperlink>
    </w:p>
    <w:p w14:paraId="09A21492" w14:textId="77777777" w:rsidR="00991BDE" w:rsidRDefault="006B64C5">
      <w:pPr>
        <w:pStyle w:val="TOC1"/>
        <w:rPr>
          <w:rFonts w:asciiTheme="minorHAnsi" w:eastAsiaTheme="minorEastAsia" w:hAnsiTheme="minorHAnsi" w:cstheme="minorBidi"/>
          <w:noProof/>
          <w:sz w:val="22"/>
          <w:szCs w:val="22"/>
        </w:rPr>
      </w:pPr>
      <w:hyperlink w:anchor="_Toc429676526" w:history="1">
        <w:r w:rsidR="00991BDE" w:rsidRPr="00AD2DFD">
          <w:rPr>
            <w:rStyle w:val="Hyperlink"/>
            <w:noProof/>
          </w:rPr>
          <w:t>Appendix A. Acknowledgments</w:t>
        </w:r>
        <w:r w:rsidR="00991BDE">
          <w:rPr>
            <w:noProof/>
            <w:webHidden/>
          </w:rPr>
          <w:tab/>
        </w:r>
        <w:r w:rsidR="00991BDE">
          <w:rPr>
            <w:noProof/>
            <w:webHidden/>
          </w:rPr>
          <w:fldChar w:fldCharType="begin"/>
        </w:r>
        <w:r w:rsidR="00991BDE">
          <w:rPr>
            <w:noProof/>
            <w:webHidden/>
          </w:rPr>
          <w:instrText xml:space="preserve"> PAGEREF _Toc429676526 \h </w:instrText>
        </w:r>
        <w:r w:rsidR="00991BDE">
          <w:rPr>
            <w:noProof/>
            <w:webHidden/>
          </w:rPr>
        </w:r>
        <w:r w:rsidR="00991BDE">
          <w:rPr>
            <w:noProof/>
            <w:webHidden/>
          </w:rPr>
          <w:fldChar w:fldCharType="separate"/>
        </w:r>
        <w:r w:rsidR="00991BDE">
          <w:rPr>
            <w:noProof/>
            <w:webHidden/>
          </w:rPr>
          <w:t>23</w:t>
        </w:r>
        <w:r w:rsidR="00991BDE">
          <w:rPr>
            <w:noProof/>
            <w:webHidden/>
          </w:rPr>
          <w:fldChar w:fldCharType="end"/>
        </w:r>
      </w:hyperlink>
    </w:p>
    <w:p w14:paraId="29FBEE2C" w14:textId="77777777" w:rsidR="00991BDE" w:rsidRDefault="006B64C5">
      <w:pPr>
        <w:pStyle w:val="TOC1"/>
        <w:rPr>
          <w:rFonts w:asciiTheme="minorHAnsi" w:eastAsiaTheme="minorEastAsia" w:hAnsiTheme="minorHAnsi" w:cstheme="minorBidi"/>
          <w:noProof/>
          <w:sz w:val="22"/>
          <w:szCs w:val="22"/>
        </w:rPr>
      </w:pPr>
      <w:hyperlink w:anchor="_Toc429676527" w:history="1">
        <w:r w:rsidR="00991BDE" w:rsidRPr="00AD2DFD">
          <w:rPr>
            <w:rStyle w:val="Hyperlink"/>
            <w:noProof/>
          </w:rPr>
          <w:t>Appendix B. Revision History</w:t>
        </w:r>
        <w:r w:rsidR="00991BDE">
          <w:rPr>
            <w:noProof/>
            <w:webHidden/>
          </w:rPr>
          <w:tab/>
        </w:r>
        <w:r w:rsidR="00991BDE">
          <w:rPr>
            <w:noProof/>
            <w:webHidden/>
          </w:rPr>
          <w:fldChar w:fldCharType="begin"/>
        </w:r>
        <w:r w:rsidR="00991BDE">
          <w:rPr>
            <w:noProof/>
            <w:webHidden/>
          </w:rPr>
          <w:instrText xml:space="preserve"> PAGEREF _Toc429676527 \h </w:instrText>
        </w:r>
        <w:r w:rsidR="00991BDE">
          <w:rPr>
            <w:noProof/>
            <w:webHidden/>
          </w:rPr>
        </w:r>
        <w:r w:rsidR="00991BDE">
          <w:rPr>
            <w:noProof/>
            <w:webHidden/>
          </w:rPr>
          <w:fldChar w:fldCharType="separate"/>
        </w:r>
        <w:r w:rsidR="00991BDE">
          <w:rPr>
            <w:noProof/>
            <w:webHidden/>
          </w:rPr>
          <w:t>25</w:t>
        </w:r>
        <w:r w:rsidR="00991BDE">
          <w:rPr>
            <w:noProof/>
            <w:webHidden/>
          </w:rPr>
          <w:fldChar w:fldCharType="end"/>
        </w:r>
      </w:hyperlink>
    </w:p>
    <w:p w14:paraId="6EA4DC05" w14:textId="77777777" w:rsidR="006E4329" w:rsidRDefault="0012387E" w:rsidP="00544386">
      <w:pPr>
        <w:pStyle w:val="Abstract"/>
      </w:pPr>
      <w:r>
        <w:rPr>
          <w:szCs w:val="24"/>
        </w:rPr>
        <w:fldChar w:fldCharType="end"/>
      </w:r>
    </w:p>
    <w:p w14:paraId="45998E46"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2EF3E0FB" w14:textId="77777777" w:rsidR="00C71349" w:rsidRPr="00C52EFC" w:rsidRDefault="00177DED" w:rsidP="0076113A">
      <w:pPr>
        <w:pStyle w:val="Heading1"/>
      </w:pPr>
      <w:bookmarkStart w:id="4" w:name="_Toc429676483"/>
      <w:r>
        <w:lastRenderedPageBreak/>
        <w:t>Introduction</w:t>
      </w:r>
      <w:bookmarkEnd w:id="0"/>
      <w:bookmarkEnd w:id="3"/>
      <w:bookmarkEnd w:id="4"/>
    </w:p>
    <w:p w14:paraId="5D0AD6F2" w14:textId="77777777" w:rsidR="0012387E" w:rsidRDefault="00EE3C80" w:rsidP="008C100C">
      <w:r w:rsidRPr="00EE3C80">
        <w:t>[All text is norm</w:t>
      </w:r>
      <w:r>
        <w:t>ative unless otherwise labeled]</w:t>
      </w:r>
    </w:p>
    <w:p w14:paraId="03E4F2FC" w14:textId="4B73FA30" w:rsidR="00387A69" w:rsidRDefault="00387A69" w:rsidP="00387A69">
      <w:pPr>
        <w:spacing w:after="240"/>
      </w:pPr>
      <w:r>
        <w:t xml:space="preserve">The objective of the </w:t>
      </w:r>
      <w:r w:rsidRPr="009D1C54">
        <w:t>Structured</w:t>
      </w:r>
      <w:r>
        <w:t xml:space="preserve"> Threat Information </w:t>
      </w:r>
      <w:r w:rsidR="00345899">
        <w:t xml:space="preserve">Expression </w:t>
      </w:r>
      <w:r>
        <w:t xml:space="preserve">(STIX) effort is to specify, characterize, and capture cyber threat information. STIX addresses a full range of cyber threat use cases – including threat analysis, capture and specification of indicators, management of response activities, and information sharing – to improve consistency, efficiency, interoperability, and overall situational awareness.   </w:t>
      </w:r>
    </w:p>
    <w:p w14:paraId="014A64B3" w14:textId="27804E80" w:rsidR="00387A69" w:rsidRDefault="00387A69" w:rsidP="00387A69">
      <w:pPr>
        <w:spacing w:after="240"/>
      </w:pPr>
      <w:r>
        <w:t>The STIX specification consists of a formal UML model and a set of textual specification documents that explain the UML model.  Specification documents have been written for each of the individual data models that compose the full STIX UML model, which in addition to the nine top-level component data models (Observable</w:t>
      </w:r>
      <w:r w:rsidR="00321132">
        <w:rPr>
          <w:rStyle w:val="EndnoteReference"/>
        </w:rPr>
        <w:endnoteReference w:id="1"/>
      </w:r>
      <w:r>
        <w:t xml:space="preserve">, </w:t>
      </w:r>
      <w:r w:rsidRPr="00FC6DFE">
        <w:t>Indicator, Incident, TTP, ExploitTarget, CourseOfAction, Campaign</w:t>
      </w:r>
      <w:r>
        <w:t>,</w:t>
      </w:r>
      <w:r w:rsidRPr="00FC6DFE">
        <w:t xml:space="preserve"> ThreatActor</w:t>
      </w:r>
      <w:r>
        <w:t xml:space="preserve">, and Report), includes a </w:t>
      </w:r>
      <w:r w:rsidRPr="00FC6DFE">
        <w:t xml:space="preserve">core </w:t>
      </w:r>
      <w:r>
        <w:t xml:space="preserve">data model, a </w:t>
      </w:r>
      <w:r w:rsidRPr="00FC6DFE">
        <w:t xml:space="preserve">common </w:t>
      </w:r>
      <w:r>
        <w:t>data model</w:t>
      </w:r>
      <w:r w:rsidRPr="00FC6DFE">
        <w:t>, a</w:t>
      </w:r>
      <w:r>
        <w:t xml:space="preserve"> default extension data model, a</w:t>
      </w:r>
      <w:r w:rsidRPr="00FC6DFE">
        <w:t xml:space="preserve"> data marking </w:t>
      </w:r>
      <w:r>
        <w:t>data model</w:t>
      </w:r>
      <w:r w:rsidRPr="00FC6DFE">
        <w:t xml:space="preserve">, </w:t>
      </w:r>
      <w:r>
        <w:t xml:space="preserve">and </w:t>
      </w:r>
      <w:r w:rsidRPr="00FC6DFE">
        <w:t xml:space="preserve">a set of default </w:t>
      </w:r>
      <w:r>
        <w:t xml:space="preserve">controlled </w:t>
      </w:r>
      <w:r w:rsidRPr="00FC6DFE">
        <w:t>vocabularies</w:t>
      </w:r>
      <w:r>
        <w:t>.</w:t>
      </w:r>
    </w:p>
    <w:p w14:paraId="1E05CE84" w14:textId="2F053599" w:rsidR="00387A69" w:rsidRDefault="00387A69" w:rsidP="00387A69">
      <w:pPr>
        <w:autoSpaceDE w:val="0"/>
        <w:autoSpaceDN w:val="0"/>
        <w:adjustRightInd w:val="0"/>
        <w:spacing w:after="240"/>
      </w:pPr>
      <w:r>
        <w:t>As illustrated in</w:t>
      </w:r>
      <w:r w:rsidR="002A26CE">
        <w:t xml:space="preserve"> </w:t>
      </w:r>
      <w:r w:rsidR="002A26CE" w:rsidRPr="002D1389">
        <w:rPr>
          <w:b/>
          <w:color w:val="0000EE"/>
        </w:rPr>
        <w:fldChar w:fldCharType="begin"/>
      </w:r>
      <w:r w:rsidR="002A26CE" w:rsidRPr="002D1389">
        <w:rPr>
          <w:b/>
          <w:color w:val="0000EE"/>
        </w:rPr>
        <w:instrText xml:space="preserve"> REF _Ref427253214 \h </w:instrText>
      </w:r>
      <w:r w:rsidR="002D1389">
        <w:rPr>
          <w:b/>
          <w:color w:val="0000EE"/>
        </w:rPr>
        <w:instrText xml:space="preserve"> \* MERGEFORMAT </w:instrText>
      </w:r>
      <w:r w:rsidR="002A26CE" w:rsidRPr="002D1389">
        <w:rPr>
          <w:b/>
          <w:color w:val="0000EE"/>
        </w:rPr>
      </w:r>
      <w:r w:rsidR="002A26CE" w:rsidRPr="002D1389">
        <w:rPr>
          <w:b/>
          <w:color w:val="0000EE"/>
        </w:rPr>
        <w:fldChar w:fldCharType="separate"/>
      </w:r>
      <w:r w:rsidR="00991BDE" w:rsidRPr="00991BDE">
        <w:rPr>
          <w:b/>
          <w:color w:val="0000EE"/>
        </w:rPr>
        <w:t xml:space="preserve">Figure </w:t>
      </w:r>
      <w:r w:rsidR="00991BDE" w:rsidRPr="00991BDE">
        <w:rPr>
          <w:b/>
          <w:noProof/>
          <w:color w:val="0000EE"/>
        </w:rPr>
        <w:t>1</w:t>
      </w:r>
      <w:r w:rsidR="00991BDE" w:rsidRPr="00991BDE">
        <w:rPr>
          <w:b/>
          <w:noProof/>
          <w:color w:val="0000EE"/>
        </w:rPr>
        <w:noBreakHyphen/>
        <w:t>1</w:t>
      </w:r>
      <w:r w:rsidR="002A26CE" w:rsidRPr="002D1389">
        <w:rPr>
          <w:b/>
          <w:color w:val="0000EE"/>
        </w:rPr>
        <w:fldChar w:fldCharType="end"/>
      </w:r>
      <w:r>
        <w:t xml:space="preserve">, this STIX specification overview document (shown in yellow) serves as a unifying document for the </w:t>
      </w:r>
      <w:r w:rsidR="00321132">
        <w:t>ful</w:t>
      </w:r>
      <w:r w:rsidR="002A6A47">
        <w:t>l</w:t>
      </w:r>
      <w:r w:rsidR="00321132">
        <w:t xml:space="preserve"> set of </w:t>
      </w:r>
      <w:hyperlink w:anchor="AdditionalArtifacts" w:history="1">
        <w:r w:rsidR="00321132">
          <w:rPr>
            <w:rStyle w:val="Hyperlink"/>
          </w:rPr>
          <w:t>STIX specification documents</w:t>
        </w:r>
      </w:hyperlink>
      <w:r>
        <w:t xml:space="preserve">. As such, it discusses the modularity of STIX (Section </w:t>
      </w:r>
      <w:r w:rsidR="00221FE4" w:rsidRPr="002D1389">
        <w:rPr>
          <w:b/>
          <w:color w:val="0000EE"/>
        </w:rPr>
        <w:fldChar w:fldCharType="begin"/>
      </w:r>
      <w:r w:rsidR="00221FE4" w:rsidRPr="002D1389">
        <w:rPr>
          <w:b/>
          <w:color w:val="0000EE"/>
        </w:rPr>
        <w:instrText xml:space="preserve"> REF _Ref427252903 \r \h </w:instrText>
      </w:r>
      <w:r w:rsidR="002D1389">
        <w:rPr>
          <w:b/>
          <w:color w:val="0000EE"/>
        </w:rPr>
        <w:instrText xml:space="preserve"> \* MERGEFORMAT </w:instrText>
      </w:r>
      <w:r w:rsidR="00221FE4" w:rsidRPr="002D1389">
        <w:rPr>
          <w:b/>
          <w:color w:val="0000EE"/>
        </w:rPr>
      </w:r>
      <w:r w:rsidR="00221FE4" w:rsidRPr="002D1389">
        <w:rPr>
          <w:b/>
          <w:color w:val="0000EE"/>
        </w:rPr>
        <w:fldChar w:fldCharType="separate"/>
      </w:r>
      <w:r w:rsidR="00991BDE">
        <w:rPr>
          <w:b/>
          <w:color w:val="0000EE"/>
        </w:rPr>
        <w:t>2</w:t>
      </w:r>
      <w:r w:rsidR="00221FE4" w:rsidRPr="002D1389">
        <w:rPr>
          <w:b/>
          <w:color w:val="0000EE"/>
        </w:rPr>
        <w:fldChar w:fldCharType="end"/>
      </w:r>
      <w:r>
        <w:t xml:space="preserve">), outlines general STIX data model conventions that is necessary as background information to fully understand the the set of STIX specification </w:t>
      </w:r>
      <w:r w:rsidRPr="00B12C9B">
        <w:t xml:space="preserve">documents (Section </w:t>
      </w:r>
      <w:r w:rsidR="00221FE4" w:rsidRPr="002D1389">
        <w:rPr>
          <w:b/>
          <w:color w:val="0000EE"/>
        </w:rPr>
        <w:fldChar w:fldCharType="begin"/>
      </w:r>
      <w:r w:rsidR="00221FE4" w:rsidRPr="002D1389">
        <w:rPr>
          <w:b/>
          <w:color w:val="0000EE"/>
        </w:rPr>
        <w:instrText xml:space="preserve"> REF _Ref427252917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991BDE">
        <w:rPr>
          <w:b/>
          <w:color w:val="0000EE"/>
        </w:rPr>
        <w:t>3</w:t>
      </w:r>
      <w:r w:rsidR="00221FE4" w:rsidRPr="002D1389">
        <w:rPr>
          <w:b/>
          <w:color w:val="0000EE"/>
        </w:rPr>
        <w:fldChar w:fldCharType="end"/>
      </w:r>
      <w:r w:rsidRPr="00B12C9B">
        <w:t>), and summarizes the relationship of ST</w:t>
      </w:r>
      <w:r w:rsidR="00221FE4" w:rsidRPr="00B12C9B">
        <w:t xml:space="preserve">IX to other languages (Section </w:t>
      </w:r>
      <w:r w:rsidR="00221FE4" w:rsidRPr="002D1389">
        <w:rPr>
          <w:b/>
          <w:color w:val="0000EE"/>
        </w:rPr>
        <w:fldChar w:fldCharType="begin"/>
      </w:r>
      <w:r w:rsidR="00221FE4" w:rsidRPr="002D1389">
        <w:rPr>
          <w:b/>
          <w:color w:val="0000EE"/>
        </w:rPr>
        <w:instrText xml:space="preserve"> REF _Ref427252564 \r \h </w:instrText>
      </w:r>
      <w:r w:rsidR="0003224D" w:rsidRPr="002D1389">
        <w:rPr>
          <w:b/>
          <w:color w:val="0000EE"/>
        </w:rPr>
        <w:instrText xml:space="preserve"> \* MERGEFORMAT </w:instrText>
      </w:r>
      <w:r w:rsidR="00221FE4" w:rsidRPr="002D1389">
        <w:rPr>
          <w:b/>
          <w:color w:val="0000EE"/>
        </w:rPr>
      </w:r>
      <w:r w:rsidR="00221FE4" w:rsidRPr="002D1389">
        <w:rPr>
          <w:b/>
          <w:color w:val="0000EE"/>
        </w:rPr>
        <w:fldChar w:fldCharType="separate"/>
      </w:r>
      <w:r w:rsidR="00991BDE">
        <w:rPr>
          <w:b/>
          <w:color w:val="0000EE"/>
        </w:rPr>
        <w:t>4</w:t>
      </w:r>
      <w:r w:rsidR="00221FE4" w:rsidRPr="002D1389">
        <w:rPr>
          <w:b/>
          <w:color w:val="0000EE"/>
        </w:rPr>
        <w:fldChar w:fldCharType="end"/>
      </w:r>
      <w:r w:rsidRPr="00B12C9B">
        <w:t>).</w:t>
      </w:r>
      <w:r w:rsidR="00C350A2">
        <w:t xml:space="preserve"> Conformance information is </w:t>
      </w:r>
      <w:r w:rsidR="00FC1382">
        <w:t>also provided (</w:t>
      </w:r>
      <w:r w:rsidR="00C350A2">
        <w:t xml:space="preserve">Section </w:t>
      </w:r>
      <w:r w:rsidR="00C350A2" w:rsidRPr="002D1389">
        <w:rPr>
          <w:b/>
          <w:color w:val="0000EE"/>
        </w:rPr>
        <w:fldChar w:fldCharType="begin"/>
      </w:r>
      <w:r w:rsidR="00C350A2" w:rsidRPr="002D1389">
        <w:rPr>
          <w:b/>
          <w:color w:val="0000EE"/>
        </w:rPr>
        <w:instrText xml:space="preserve"> REF _Ref428179452 \r \h </w:instrText>
      </w:r>
      <w:r w:rsidR="002D1389">
        <w:rPr>
          <w:b/>
          <w:color w:val="0000EE"/>
        </w:rPr>
        <w:instrText xml:space="preserve"> \* MERGEFORMAT </w:instrText>
      </w:r>
      <w:r w:rsidR="00C350A2" w:rsidRPr="002D1389">
        <w:rPr>
          <w:b/>
          <w:color w:val="0000EE"/>
        </w:rPr>
      </w:r>
      <w:r w:rsidR="00C350A2" w:rsidRPr="002D1389">
        <w:rPr>
          <w:b/>
          <w:color w:val="0000EE"/>
        </w:rPr>
        <w:fldChar w:fldCharType="separate"/>
      </w:r>
      <w:r w:rsidR="00991BDE">
        <w:rPr>
          <w:b/>
          <w:color w:val="0000EE"/>
        </w:rPr>
        <w:t>5</w:t>
      </w:r>
      <w:r w:rsidR="00C350A2" w:rsidRPr="002D1389">
        <w:rPr>
          <w:b/>
          <w:color w:val="0000EE"/>
        </w:rPr>
        <w:fldChar w:fldCharType="end"/>
      </w:r>
      <w:r w:rsidR="00FC1382" w:rsidRPr="00FC1382">
        <w:t>)</w:t>
      </w:r>
      <w:r w:rsidR="00C350A2">
        <w:t>.</w:t>
      </w:r>
    </w:p>
    <w:p w14:paraId="5FD06D3A" w14:textId="77777777" w:rsidR="00387A69" w:rsidRPr="00CB4BF9" w:rsidRDefault="00387A69" w:rsidP="00387A69">
      <w:pPr>
        <w:jc w:val="center"/>
      </w:pPr>
      <w:r>
        <w:rPr>
          <w:noProof/>
        </w:rPr>
        <w:drawing>
          <wp:inline distT="0" distB="0" distL="0" distR="0" wp14:anchorId="747A2716" wp14:editId="0D3A5C4C">
            <wp:extent cx="3884295" cy="189222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906473" cy="1903028"/>
                    </a:xfrm>
                    <a:prstGeom prst="rect">
                      <a:avLst/>
                    </a:prstGeom>
                    <a:noFill/>
                  </pic:spPr>
                </pic:pic>
              </a:graphicData>
            </a:graphic>
          </wp:inline>
        </w:drawing>
      </w:r>
    </w:p>
    <w:p w14:paraId="59FB3627" w14:textId="30AF2595" w:rsidR="00387A69" w:rsidRDefault="006F5461" w:rsidP="00236A31">
      <w:pPr>
        <w:pStyle w:val="Caption"/>
        <w:rPr>
          <w:b/>
        </w:rPr>
      </w:pPr>
      <w:bookmarkStart w:id="5" w:name="_Ref427253214"/>
      <w:bookmarkStart w:id="6" w:name="_Ref390077491"/>
      <w:commentRangeStart w:id="7"/>
      <w:r w:rsidRPr="001A2638">
        <w:t xml:space="preserve">Figure </w:t>
      </w:r>
      <w:r w:rsidR="006B64C5">
        <w:fldChar w:fldCharType="begin"/>
      </w:r>
      <w:r w:rsidR="006B64C5">
        <w:instrText xml:space="preserve"> STYLEREF 1 \s </w:instrText>
      </w:r>
      <w:r w:rsidR="006B64C5">
        <w:fldChar w:fldCharType="separate"/>
      </w:r>
      <w:r w:rsidR="00991BDE">
        <w:rPr>
          <w:noProof/>
        </w:rPr>
        <w:t>1</w:t>
      </w:r>
      <w:r w:rsidR="006B64C5">
        <w:rPr>
          <w:noProof/>
        </w:rPr>
        <w:fldChar w:fldCharType="end"/>
      </w:r>
      <w:r w:rsidRPr="001A2638">
        <w:noBreakHyphen/>
      </w:r>
      <w:r w:rsidR="006B64C5">
        <w:fldChar w:fldCharType="begin"/>
      </w:r>
      <w:r w:rsidR="006B64C5">
        <w:instrText xml:space="preserve"> SEQ Figure \* ARABIC \s 1 </w:instrText>
      </w:r>
      <w:r w:rsidR="006B64C5">
        <w:fldChar w:fldCharType="separate"/>
      </w:r>
      <w:r w:rsidR="00991BDE">
        <w:rPr>
          <w:noProof/>
        </w:rPr>
        <w:t>1</w:t>
      </w:r>
      <w:r w:rsidR="006B64C5">
        <w:rPr>
          <w:noProof/>
        </w:rPr>
        <w:fldChar w:fldCharType="end"/>
      </w:r>
      <w:bookmarkEnd w:id="5"/>
      <w:r w:rsidRPr="001A2638">
        <w:t xml:space="preserve">.  </w:t>
      </w:r>
      <w:r w:rsidR="00387A69">
        <w:t>STIX</w:t>
      </w:r>
      <w:r w:rsidR="00387A69" w:rsidRPr="000C4865">
        <w:t xml:space="preserve"> </w:t>
      </w:r>
      <w:r w:rsidR="00387A69">
        <w:t xml:space="preserve">Language </w:t>
      </w:r>
      <w:r w:rsidR="00387A69" w:rsidRPr="000C4865">
        <w:t>v</w:t>
      </w:r>
      <w:r w:rsidR="00387A69">
        <w:t>1.2</w:t>
      </w:r>
      <w:r w:rsidR="007F653B">
        <w:t>.1</w:t>
      </w:r>
      <w:r w:rsidR="00387A69" w:rsidRPr="000C4865">
        <w:t xml:space="preserve"> documents</w:t>
      </w:r>
      <w:bookmarkEnd w:id="6"/>
      <w:commentRangeEnd w:id="7"/>
      <w:r w:rsidR="002A6A47">
        <w:rPr>
          <w:rStyle w:val="CommentReference"/>
        </w:rPr>
        <w:commentReference w:id="7"/>
      </w:r>
    </w:p>
    <w:p w14:paraId="155963DE" w14:textId="2A3D787A" w:rsidR="00387A69" w:rsidRDefault="00387A69" w:rsidP="00387A69">
      <w:pPr>
        <w:autoSpaceDE w:val="0"/>
        <w:autoSpaceDN w:val="0"/>
        <w:adjustRightInd w:val="0"/>
        <w:spacing w:after="240"/>
      </w:pPr>
      <w:r>
        <w:t>Regarding</w:t>
      </w:r>
      <w:r w:rsidR="006F5461">
        <w:t xml:space="preserve"> </w:t>
      </w:r>
      <w:r w:rsidR="006F5461" w:rsidRPr="00703FAF">
        <w:rPr>
          <w:b/>
          <w:color w:val="0000EE"/>
        </w:rPr>
        <w:fldChar w:fldCharType="begin"/>
      </w:r>
      <w:r w:rsidR="006F5461" w:rsidRPr="00703FAF">
        <w:rPr>
          <w:b/>
          <w:color w:val="0000EE"/>
        </w:rPr>
        <w:instrText xml:space="preserve"> REF _Ref427253214 \h </w:instrText>
      </w:r>
      <w:r w:rsidR="0003224D" w:rsidRPr="00703FAF">
        <w:rPr>
          <w:b/>
          <w:color w:val="0000EE"/>
        </w:rPr>
        <w:instrText xml:space="preserve"> \* MERGEFORMAT </w:instrText>
      </w:r>
      <w:r w:rsidR="006F5461" w:rsidRPr="00703FAF">
        <w:rPr>
          <w:b/>
          <w:color w:val="0000EE"/>
        </w:rPr>
      </w:r>
      <w:r w:rsidR="006F5461" w:rsidRPr="00703FAF">
        <w:rPr>
          <w:b/>
          <w:color w:val="0000EE"/>
        </w:rPr>
        <w:fldChar w:fldCharType="separate"/>
      </w:r>
      <w:r w:rsidR="00991BDE" w:rsidRPr="00991BDE">
        <w:rPr>
          <w:b/>
          <w:color w:val="0000EE"/>
        </w:rPr>
        <w:t>Figure 1</w:t>
      </w:r>
      <w:r w:rsidR="00991BDE" w:rsidRPr="00991BDE">
        <w:rPr>
          <w:b/>
          <w:color w:val="0000EE"/>
        </w:rPr>
        <w:noBreakHyphen/>
        <w:t>1</w:t>
      </w:r>
      <w:r w:rsidR="006F5461" w:rsidRPr="00703FAF">
        <w:rPr>
          <w:b/>
          <w:color w:val="0000EE"/>
        </w:rPr>
        <w:fldChar w:fldCharType="end"/>
      </w:r>
      <w:r>
        <w:t>, altered shading differentiates the overarching Core and Common data models from the supporting data models (default vocabularies, data marking, and default extensions), and the color white indicates the component data models.  The Observable component data model is shown as an oval shape to indicate that it is defined as a CybOX specification (</w:t>
      </w:r>
      <w:r w:rsidRPr="00703FAF">
        <w:t>see</w:t>
      </w:r>
      <w:r w:rsidR="00386036" w:rsidRPr="00703FAF">
        <w:t xml:space="preserve"> Section</w:t>
      </w:r>
      <w:r w:rsidR="00703FAF">
        <w:t xml:space="preserve"> </w:t>
      </w:r>
      <w:r w:rsidR="00703FAF" w:rsidRPr="002D1389">
        <w:rPr>
          <w:b/>
          <w:color w:val="0000EE"/>
        </w:rPr>
        <w:fldChar w:fldCharType="begin"/>
      </w:r>
      <w:r w:rsidR="00703FAF" w:rsidRPr="002D1389">
        <w:rPr>
          <w:b/>
          <w:color w:val="0000EE"/>
        </w:rPr>
        <w:instrText xml:space="preserve"> REF _Ref404274938 \r \h </w:instrText>
      </w:r>
      <w:r w:rsidR="002D1389">
        <w:rPr>
          <w:b/>
          <w:color w:val="0000EE"/>
        </w:rPr>
        <w:instrText xml:space="preserve"> \* MERGEFORMAT </w:instrText>
      </w:r>
      <w:r w:rsidR="00703FAF" w:rsidRPr="002D1389">
        <w:rPr>
          <w:b/>
          <w:color w:val="0000EE"/>
        </w:rPr>
      </w:r>
      <w:r w:rsidR="00703FAF" w:rsidRPr="002D1389">
        <w:rPr>
          <w:b/>
          <w:color w:val="0000EE"/>
        </w:rPr>
        <w:fldChar w:fldCharType="separate"/>
      </w:r>
      <w:r w:rsidR="00991BDE">
        <w:rPr>
          <w:b/>
          <w:color w:val="0000EE"/>
        </w:rPr>
        <w:t>4.4</w:t>
      </w:r>
      <w:r w:rsidR="00703FAF" w:rsidRPr="002D1389">
        <w:rPr>
          <w:b/>
          <w:color w:val="0000EE"/>
        </w:rPr>
        <w:fldChar w:fldCharType="end"/>
      </w:r>
      <w:r>
        <w:t xml:space="preserve"> for details).  </w:t>
      </w:r>
    </w:p>
    <w:p w14:paraId="2158EC21" w14:textId="3781F487" w:rsidR="00387A69" w:rsidRDefault="00387A69" w:rsidP="00387A69">
      <w:pPr>
        <w:autoSpaceDE w:val="0"/>
        <w:autoSpaceDN w:val="0"/>
        <w:adjustRightInd w:val="0"/>
        <w:spacing w:after="240"/>
      </w:pPr>
      <w:r w:rsidRPr="007D03B1">
        <w:rPr>
          <w:color w:val="000000"/>
        </w:rPr>
        <w:t xml:space="preserve">A </w:t>
      </w:r>
      <w:r w:rsidR="00C350A2">
        <w:rPr>
          <w:color w:val="000000"/>
        </w:rPr>
        <w:t>c</w:t>
      </w:r>
      <w:r w:rsidRPr="007D03B1">
        <w:rPr>
          <w:color w:val="000000"/>
        </w:rPr>
        <w:t xml:space="preserve">ollection of </w:t>
      </w:r>
      <w:r w:rsidR="00634314">
        <w:rPr>
          <w:color w:val="000000"/>
        </w:rPr>
        <w:t xml:space="preserve">non-normative </w:t>
      </w:r>
      <w:r w:rsidRPr="007D03B1">
        <w:rPr>
          <w:color w:val="000000"/>
        </w:rPr>
        <w:t xml:space="preserve">STIX information, including community information, suggested practices, and content examples, is available at </w:t>
      </w:r>
      <w:hyperlink w:anchor="githubio" w:history="1">
        <w:r w:rsidR="00D904F5" w:rsidRPr="00D904F5">
          <w:rPr>
            <w:rStyle w:val="Hyperlink"/>
            <w:b/>
          </w:rPr>
          <w:t>[GitHub-IO]</w:t>
        </w:r>
      </w:hyperlink>
      <w:r w:rsidRPr="007D03B1">
        <w:rPr>
          <w:color w:val="000000"/>
        </w:rPr>
        <w:t>.</w:t>
      </w:r>
    </w:p>
    <w:p w14:paraId="6B677578" w14:textId="3D813BC9" w:rsidR="00387A69" w:rsidRDefault="00387A69" w:rsidP="00387A69">
      <w:r>
        <w:t xml:space="preserve">For completeness in terms of describing the document overview, note that we provide document conventions in Section </w:t>
      </w:r>
      <w:r w:rsidR="00FC585E" w:rsidRPr="002D1389">
        <w:rPr>
          <w:b/>
          <w:color w:val="0000EE"/>
        </w:rPr>
        <w:fldChar w:fldCharType="begin"/>
      </w:r>
      <w:r w:rsidR="00FC585E" w:rsidRPr="002D1389">
        <w:rPr>
          <w:b/>
          <w:color w:val="0000EE"/>
        </w:rPr>
        <w:instrText xml:space="preserve"> REF _Ref427251561 \r \h </w:instrText>
      </w:r>
      <w:r w:rsidR="002D1389">
        <w:rPr>
          <w:b/>
          <w:color w:val="0000EE"/>
        </w:rPr>
        <w:instrText xml:space="preserve"> \* MERGEFORMAT </w:instrText>
      </w:r>
      <w:r w:rsidR="00FC585E" w:rsidRPr="002D1389">
        <w:rPr>
          <w:b/>
          <w:color w:val="0000EE"/>
        </w:rPr>
      </w:r>
      <w:r w:rsidR="00FC585E" w:rsidRPr="002D1389">
        <w:rPr>
          <w:b/>
          <w:color w:val="0000EE"/>
        </w:rPr>
        <w:fldChar w:fldCharType="separate"/>
      </w:r>
      <w:r w:rsidR="00991BDE">
        <w:rPr>
          <w:b/>
          <w:color w:val="0000EE"/>
        </w:rPr>
        <w:t>1.1</w:t>
      </w:r>
      <w:r w:rsidR="00FC585E" w:rsidRPr="002D1389">
        <w:rPr>
          <w:b/>
          <w:color w:val="0000EE"/>
        </w:rPr>
        <w:fldChar w:fldCharType="end"/>
      </w:r>
      <w:r w:rsidR="002320B9">
        <w:rPr>
          <w:color w:val="0000EE"/>
        </w:rPr>
        <w:t xml:space="preserve">, </w:t>
      </w:r>
      <w:r w:rsidR="002320B9" w:rsidRPr="002320B9">
        <w:t>terminology in Sect</w:t>
      </w:r>
      <w:r w:rsidR="002320B9">
        <w:t>i</w:t>
      </w:r>
      <w:r w:rsidR="002320B9" w:rsidRPr="002320B9">
        <w:t>on</w:t>
      </w:r>
      <w:r w:rsidR="00BB74E9">
        <w:t xml:space="preserve"> </w:t>
      </w:r>
      <w:r w:rsidR="00BB74E9">
        <w:fldChar w:fldCharType="begin"/>
      </w:r>
      <w:r w:rsidR="00BB74E9">
        <w:instrText xml:space="preserve"> REF _Ref428610636 \r \h  \* MERGEFORMAT </w:instrText>
      </w:r>
      <w:r w:rsidR="00BB74E9">
        <w:fldChar w:fldCharType="separate"/>
      </w:r>
      <w:r w:rsidR="00991BDE" w:rsidRPr="00991BDE">
        <w:rPr>
          <w:b/>
          <w:color w:val="0000EE"/>
        </w:rPr>
        <w:t>1.2</w:t>
      </w:r>
      <w:r w:rsidR="00BB74E9">
        <w:fldChar w:fldCharType="end"/>
      </w:r>
      <w:r w:rsidR="002320B9" w:rsidRPr="002320B9">
        <w:t xml:space="preserve">, </w:t>
      </w:r>
      <w:r>
        <w:t xml:space="preserve">and references </w:t>
      </w:r>
      <w:r w:rsidRPr="007D03B1">
        <w:t xml:space="preserve">in </w:t>
      </w:r>
      <w:r w:rsidR="00D35D97">
        <w:t xml:space="preserve">Sections </w:t>
      </w:r>
      <w:r w:rsidR="00D35D97" w:rsidRPr="00703FAF">
        <w:rPr>
          <w:b/>
          <w:color w:val="0000EE"/>
        </w:rPr>
        <w:fldChar w:fldCharType="begin"/>
      </w:r>
      <w:r w:rsidR="00D35D97" w:rsidRPr="00703FAF">
        <w:rPr>
          <w:b/>
          <w:color w:val="0000EE"/>
        </w:rPr>
        <w:instrText xml:space="preserve"> REF _Ref428000766 \r \h </w:instrText>
      </w:r>
      <w:r w:rsidR="00703FAF">
        <w:rPr>
          <w:b/>
          <w:color w:val="0000EE"/>
        </w:rPr>
        <w:instrText xml:space="preserve"> \* MERGEFORMAT </w:instrText>
      </w:r>
      <w:r w:rsidR="00D35D97" w:rsidRPr="00703FAF">
        <w:rPr>
          <w:b/>
          <w:color w:val="0000EE"/>
        </w:rPr>
      </w:r>
      <w:r w:rsidR="00D35D97" w:rsidRPr="00703FAF">
        <w:rPr>
          <w:b/>
          <w:color w:val="0000EE"/>
        </w:rPr>
        <w:fldChar w:fldCharType="separate"/>
      </w:r>
      <w:r w:rsidR="00991BDE">
        <w:rPr>
          <w:b/>
          <w:color w:val="0000EE"/>
        </w:rPr>
        <w:t>1.3</w:t>
      </w:r>
      <w:r w:rsidR="00D35D97" w:rsidRPr="00703FAF">
        <w:rPr>
          <w:b/>
          <w:color w:val="0000EE"/>
        </w:rPr>
        <w:fldChar w:fldCharType="end"/>
      </w:r>
      <w:r w:rsidR="00D35D97">
        <w:t xml:space="preserve"> and </w:t>
      </w:r>
      <w:r w:rsidR="00D35D97" w:rsidRPr="002D1389">
        <w:rPr>
          <w:b/>
          <w:color w:val="0000EE"/>
        </w:rPr>
        <w:fldChar w:fldCharType="begin"/>
      </w:r>
      <w:r w:rsidR="00D35D97" w:rsidRPr="002D1389">
        <w:rPr>
          <w:b/>
          <w:color w:val="0000EE"/>
        </w:rPr>
        <w:instrText xml:space="preserve"> REF _Ref428000779 \r \h </w:instrText>
      </w:r>
      <w:r w:rsidR="002D1389">
        <w:rPr>
          <w:b/>
          <w:color w:val="0000EE"/>
        </w:rPr>
        <w:instrText xml:space="preserve"> \* MERGEFORMAT </w:instrText>
      </w:r>
      <w:r w:rsidR="00D35D97" w:rsidRPr="002D1389">
        <w:rPr>
          <w:b/>
          <w:color w:val="0000EE"/>
        </w:rPr>
      </w:r>
      <w:r w:rsidR="00D35D97" w:rsidRPr="002D1389">
        <w:rPr>
          <w:b/>
          <w:color w:val="0000EE"/>
        </w:rPr>
        <w:fldChar w:fldCharType="separate"/>
      </w:r>
      <w:r w:rsidR="00991BDE">
        <w:rPr>
          <w:b/>
          <w:color w:val="0000EE"/>
        </w:rPr>
        <w:t>1.4</w:t>
      </w:r>
      <w:r w:rsidR="00D35D97" w:rsidRPr="002D1389">
        <w:rPr>
          <w:b/>
          <w:color w:val="0000EE"/>
        </w:rPr>
        <w:fldChar w:fldCharType="end"/>
      </w:r>
      <w:r>
        <w:t>.</w:t>
      </w:r>
    </w:p>
    <w:p w14:paraId="7B12615E" w14:textId="77777777" w:rsidR="00490DDE" w:rsidRDefault="00490DDE" w:rsidP="00A710C8">
      <w:pPr>
        <w:pStyle w:val="Heading2"/>
      </w:pPr>
      <w:bookmarkStart w:id="8" w:name="_Ref427251561"/>
      <w:bookmarkStart w:id="9" w:name="_Toc429676484"/>
      <w:bookmarkStart w:id="10" w:name="_Toc85472893"/>
      <w:bookmarkStart w:id="11" w:name="_Toc287332007"/>
      <w:r>
        <w:t>Document Conventions</w:t>
      </w:r>
      <w:bookmarkEnd w:id="8"/>
      <w:bookmarkEnd w:id="9"/>
    </w:p>
    <w:p w14:paraId="0B2E5F31" w14:textId="77777777" w:rsidR="00490DDE" w:rsidRDefault="00490DDE" w:rsidP="00490DDE">
      <w:r>
        <w:t>The following conventions are used in this document.</w:t>
      </w:r>
    </w:p>
    <w:p w14:paraId="0D06A103" w14:textId="77777777" w:rsidR="00490DDE" w:rsidRDefault="00490DDE" w:rsidP="00490DDE">
      <w:pPr>
        <w:pStyle w:val="Heading3"/>
      </w:pPr>
      <w:bookmarkStart w:id="12" w:name="_Toc429676485"/>
      <w:r>
        <w:lastRenderedPageBreak/>
        <w:t>Fonts</w:t>
      </w:r>
      <w:bookmarkEnd w:id="12"/>
    </w:p>
    <w:p w14:paraId="525BAB22" w14:textId="77777777" w:rsidR="00490DDE" w:rsidRPr="00490DDE" w:rsidRDefault="00490DDE" w:rsidP="00490DDE">
      <w:pPr>
        <w:pStyle w:val="Default"/>
        <w:spacing w:after="240"/>
        <w:rPr>
          <w:rFonts w:ascii="Arial" w:hAnsi="Arial" w:cs="Arial"/>
          <w:sz w:val="20"/>
          <w:szCs w:val="20"/>
        </w:rPr>
      </w:pPr>
      <w:r w:rsidRPr="00490DDE">
        <w:rPr>
          <w:rFonts w:ascii="Arial" w:hAnsi="Arial" w:cs="Arial"/>
          <w:sz w:val="20"/>
          <w:szCs w:val="20"/>
        </w:rPr>
        <w:t xml:space="preserve">The following font and font style conventions are used in the document: </w:t>
      </w:r>
    </w:p>
    <w:p w14:paraId="21C1164A" w14:textId="271579AE"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Capitalization is used for STIX high level concepts, which are defined in Section</w:t>
      </w:r>
      <w:r w:rsidR="00FC585E">
        <w:rPr>
          <w:rFonts w:ascii="Arial" w:hAnsi="Arial" w:cs="Arial"/>
          <w:sz w:val="20"/>
          <w:szCs w:val="20"/>
        </w:rPr>
        <w:t xml:space="preserve"> </w:t>
      </w:r>
      <w:r w:rsidR="00FC585E" w:rsidRPr="004D78D4">
        <w:rPr>
          <w:rFonts w:ascii="Arial" w:hAnsi="Arial" w:cs="Arial"/>
          <w:b/>
          <w:color w:val="0000EE"/>
          <w:sz w:val="20"/>
          <w:szCs w:val="20"/>
        </w:rPr>
        <w:fldChar w:fldCharType="begin"/>
      </w:r>
      <w:r w:rsidR="00FC585E" w:rsidRPr="004D78D4">
        <w:rPr>
          <w:rFonts w:ascii="Arial" w:hAnsi="Arial" w:cs="Arial"/>
          <w:b/>
          <w:color w:val="0000EE"/>
          <w:sz w:val="20"/>
          <w:szCs w:val="20"/>
        </w:rPr>
        <w:instrText xml:space="preserve"> REF _Ref427251602 \r \h </w:instrText>
      </w:r>
      <w:r w:rsidR="004D78D4">
        <w:rPr>
          <w:rFonts w:ascii="Arial" w:hAnsi="Arial" w:cs="Arial"/>
          <w:b/>
          <w:color w:val="0000EE"/>
          <w:sz w:val="20"/>
          <w:szCs w:val="20"/>
        </w:rPr>
        <w:instrText xml:space="preserve"> \* MERGEFORMAT </w:instrText>
      </w:r>
      <w:r w:rsidR="00FC585E" w:rsidRPr="004D78D4">
        <w:rPr>
          <w:rFonts w:ascii="Arial" w:hAnsi="Arial" w:cs="Arial"/>
          <w:b/>
          <w:color w:val="0000EE"/>
          <w:sz w:val="20"/>
          <w:szCs w:val="20"/>
        </w:rPr>
      </w:r>
      <w:r w:rsidR="00FC585E" w:rsidRPr="004D78D4">
        <w:rPr>
          <w:rFonts w:ascii="Arial" w:hAnsi="Arial" w:cs="Arial"/>
          <w:b/>
          <w:color w:val="0000EE"/>
          <w:sz w:val="20"/>
          <w:szCs w:val="20"/>
        </w:rPr>
        <w:fldChar w:fldCharType="separate"/>
      </w:r>
      <w:r w:rsidR="00991BDE">
        <w:rPr>
          <w:rFonts w:ascii="Arial" w:hAnsi="Arial" w:cs="Arial"/>
          <w:b/>
          <w:color w:val="0000EE"/>
          <w:sz w:val="20"/>
          <w:szCs w:val="20"/>
        </w:rPr>
        <w:t>2.3</w:t>
      </w:r>
      <w:r w:rsidR="00FC585E" w:rsidRPr="004D78D4">
        <w:rPr>
          <w:rFonts w:ascii="Arial" w:hAnsi="Arial" w:cs="Arial"/>
          <w:b/>
          <w:color w:val="0000EE"/>
          <w:sz w:val="20"/>
          <w:szCs w:val="20"/>
        </w:rPr>
        <w:fldChar w:fldCharType="end"/>
      </w:r>
      <w:r w:rsidRPr="00490DDE">
        <w:rPr>
          <w:rFonts w:ascii="Arial" w:hAnsi="Arial" w:cs="Arial"/>
          <w:sz w:val="20"/>
          <w:szCs w:val="20"/>
        </w:rPr>
        <w:t>.</w:t>
      </w:r>
    </w:p>
    <w:p w14:paraId="0780CDAF"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Indicator, Course of Action, Threat Actor</w:t>
      </w:r>
    </w:p>
    <w:p w14:paraId="735F59E9"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 xml:space="preserve">The </w:t>
      </w:r>
      <w:r w:rsidRPr="00490DDE">
        <w:rPr>
          <w:rFonts w:ascii="Courier New" w:hAnsi="Courier New" w:cs="Courier New"/>
          <w:sz w:val="20"/>
          <w:szCs w:val="20"/>
        </w:rPr>
        <w:t>Courier New</w:t>
      </w:r>
      <w:r w:rsidRPr="00490DDE">
        <w:rPr>
          <w:rFonts w:ascii="Arial" w:hAnsi="Arial" w:cs="Arial"/>
          <w:sz w:val="20"/>
          <w:szCs w:val="20"/>
        </w:rPr>
        <w:t xml:space="preserve"> font is used for writing UML objects. </w:t>
      </w:r>
    </w:p>
    <w:p w14:paraId="2C092759" w14:textId="77777777" w:rsidR="00490DDE" w:rsidRPr="00490DDE" w:rsidRDefault="00490DDE" w:rsidP="00490DDE">
      <w:pPr>
        <w:pStyle w:val="Default"/>
        <w:spacing w:after="240"/>
        <w:ind w:firstLine="720"/>
        <w:rPr>
          <w:rFonts w:ascii="Arial" w:hAnsi="Arial" w:cs="Arial"/>
          <w:sz w:val="20"/>
          <w:szCs w:val="20"/>
        </w:rPr>
      </w:pPr>
      <w:r w:rsidRPr="00490DDE">
        <w:rPr>
          <w:rFonts w:ascii="Arial" w:hAnsi="Arial" w:cs="Arial"/>
          <w:sz w:val="20"/>
          <w:szCs w:val="20"/>
          <w:u w:val="single"/>
        </w:rPr>
        <w:t>Examples</w:t>
      </w:r>
      <w:r w:rsidRPr="00490DDE">
        <w:rPr>
          <w:rFonts w:ascii="Arial" w:hAnsi="Arial" w:cs="Arial"/>
          <w:sz w:val="20"/>
          <w:szCs w:val="20"/>
        </w:rPr>
        <w:t xml:space="preserve">: </w:t>
      </w:r>
      <w:r w:rsidRPr="00490DDE">
        <w:rPr>
          <w:rFonts w:ascii="Courier New" w:hAnsi="Courier New" w:cs="Courier New"/>
          <w:sz w:val="20"/>
          <w:szCs w:val="20"/>
        </w:rPr>
        <w:t>RelatedIndicatorsType</w:t>
      </w:r>
      <w:r w:rsidRPr="00490DDE">
        <w:rPr>
          <w:rFonts w:ascii="Arial" w:hAnsi="Arial" w:cs="Arial"/>
          <w:sz w:val="20"/>
          <w:szCs w:val="20"/>
        </w:rPr>
        <w:t xml:space="preserve">, </w:t>
      </w:r>
      <w:r w:rsidRPr="00490DDE">
        <w:rPr>
          <w:rFonts w:ascii="Courier New" w:hAnsi="Courier New" w:cs="Courier New"/>
          <w:sz w:val="20"/>
          <w:szCs w:val="20"/>
        </w:rPr>
        <w:t>stixCommon:StatementType</w:t>
      </w:r>
      <w:r w:rsidRPr="00490DDE">
        <w:rPr>
          <w:rFonts w:ascii="Arial" w:hAnsi="Arial" w:cs="Arial"/>
          <w:sz w:val="20"/>
          <w:szCs w:val="20"/>
        </w:rPr>
        <w:t xml:space="preserve"> </w:t>
      </w:r>
    </w:p>
    <w:p w14:paraId="763743CA" w14:textId="77777777" w:rsidR="00490DDE" w:rsidRPr="00490DDE" w:rsidRDefault="00490DDE" w:rsidP="00490DDE">
      <w:pPr>
        <w:pStyle w:val="Default"/>
        <w:spacing w:after="240"/>
        <w:ind w:left="720"/>
        <w:rPr>
          <w:rFonts w:ascii="Arial" w:hAnsi="Arial" w:cs="Arial"/>
          <w:sz w:val="20"/>
          <w:szCs w:val="20"/>
        </w:rPr>
      </w:pPr>
      <w:r w:rsidRPr="00490DDE">
        <w:rPr>
          <w:rFonts w:ascii="Arial" w:hAnsi="Arial" w:cs="Arial"/>
          <w:sz w:val="20"/>
          <w:szCs w:val="20"/>
        </w:rPr>
        <w:t xml:space="preserve">Note that all high level concepts have a corresponding UML object.  For example, the Course of Action high level concept is associated with a UML class named, </w:t>
      </w:r>
      <w:r w:rsidRPr="00490DDE">
        <w:rPr>
          <w:rFonts w:ascii="Courier New" w:hAnsi="Courier New" w:cs="Courier New"/>
          <w:sz w:val="20"/>
          <w:szCs w:val="20"/>
        </w:rPr>
        <w:t>CourseOfActionType</w:t>
      </w:r>
      <w:r w:rsidRPr="00490DDE">
        <w:rPr>
          <w:rFonts w:ascii="Arial" w:hAnsi="Arial" w:cs="Arial"/>
          <w:sz w:val="20"/>
          <w:szCs w:val="20"/>
        </w:rPr>
        <w:t>.</w:t>
      </w:r>
    </w:p>
    <w:p w14:paraId="4130A102" w14:textId="77777777" w:rsidR="00490DDE" w:rsidRPr="00490DDE" w:rsidRDefault="00490DDE" w:rsidP="00490DDE">
      <w:pPr>
        <w:pStyle w:val="Default"/>
        <w:numPr>
          <w:ilvl w:val="0"/>
          <w:numId w:val="44"/>
        </w:numPr>
        <w:spacing w:after="240"/>
        <w:ind w:left="720"/>
        <w:rPr>
          <w:rFonts w:ascii="Arial" w:hAnsi="Arial" w:cs="Arial"/>
          <w:sz w:val="20"/>
          <w:szCs w:val="20"/>
        </w:rPr>
      </w:pPr>
      <w:r w:rsidRPr="00490DDE">
        <w:rPr>
          <w:rFonts w:ascii="Arial" w:hAnsi="Arial" w:cs="Arial"/>
          <w:sz w:val="20"/>
          <w:szCs w:val="20"/>
        </w:rPr>
        <w:t>The ‘</w:t>
      </w:r>
      <w:r w:rsidRPr="00490DDE">
        <w:rPr>
          <w:rFonts w:ascii="Arial" w:hAnsi="Arial" w:cs="Arial"/>
          <w:i/>
          <w:sz w:val="20"/>
          <w:szCs w:val="20"/>
        </w:rPr>
        <w:t xml:space="preserve">italic’ </w:t>
      </w:r>
      <w:r w:rsidRPr="00490DDE">
        <w:rPr>
          <w:rFonts w:ascii="Arial" w:hAnsi="Arial" w:cs="Arial"/>
          <w:sz w:val="20"/>
          <w:szCs w:val="20"/>
        </w:rPr>
        <w:t>font (with</w:t>
      </w:r>
      <w:r w:rsidRPr="00490DDE">
        <w:rPr>
          <w:rFonts w:ascii="Arial" w:hAnsi="Arial" w:cs="Arial"/>
          <w:i/>
          <w:sz w:val="20"/>
          <w:szCs w:val="20"/>
        </w:rPr>
        <w:t xml:space="preserve"> </w:t>
      </w:r>
      <w:r w:rsidRPr="00490DDE">
        <w:rPr>
          <w:rFonts w:ascii="Arial" w:hAnsi="Arial" w:cs="Arial"/>
          <w:sz w:val="20"/>
          <w:szCs w:val="20"/>
        </w:rPr>
        <w:t xml:space="preserve">single quotes) is used for noting actual, explicit values for STIX Language properties. The </w:t>
      </w:r>
      <w:r w:rsidRPr="00490DDE">
        <w:rPr>
          <w:rFonts w:ascii="Arial" w:hAnsi="Arial" w:cs="Arial"/>
          <w:i/>
          <w:sz w:val="20"/>
          <w:szCs w:val="20"/>
        </w:rPr>
        <w:t xml:space="preserve">italic </w:t>
      </w:r>
      <w:r w:rsidRPr="00490DDE">
        <w:rPr>
          <w:rFonts w:ascii="Arial" w:hAnsi="Arial" w:cs="Arial"/>
          <w:sz w:val="20"/>
          <w:szCs w:val="20"/>
        </w:rPr>
        <w:t xml:space="preserve">font (without quotes) is used for noting example values. </w:t>
      </w:r>
    </w:p>
    <w:p w14:paraId="14C463F1" w14:textId="0264576F" w:rsidR="00490DDE" w:rsidRDefault="00490DDE" w:rsidP="00CE6770">
      <w:pPr>
        <w:ind w:firstLine="720"/>
        <w:rPr>
          <w:rFonts w:cs="Arial"/>
          <w:i/>
          <w:szCs w:val="20"/>
        </w:rPr>
      </w:pPr>
      <w:r w:rsidRPr="00490DDE">
        <w:rPr>
          <w:rFonts w:cs="Arial"/>
          <w:szCs w:val="20"/>
          <w:u w:val="single"/>
        </w:rPr>
        <w:t>Example</w:t>
      </w:r>
      <w:r w:rsidRPr="00490DDE">
        <w:rPr>
          <w:rFonts w:cs="Arial"/>
          <w:szCs w:val="20"/>
        </w:rPr>
        <w:t xml:space="preserve">: </w:t>
      </w:r>
      <w:r w:rsidRPr="00490DDE">
        <w:rPr>
          <w:rFonts w:cs="Arial"/>
          <w:i/>
          <w:szCs w:val="20"/>
        </w:rPr>
        <w:t xml:space="preserve"> ‘PackageIntentVocab-1.0,’ high, medium, low</w:t>
      </w:r>
    </w:p>
    <w:p w14:paraId="29D998BA" w14:textId="77777777" w:rsidR="001A2638" w:rsidRDefault="001A2638" w:rsidP="001A2638">
      <w:pPr>
        <w:pStyle w:val="Heading3"/>
      </w:pPr>
      <w:bookmarkStart w:id="13" w:name="_Toc429676486"/>
      <w:r>
        <w:t>UML Package References</w:t>
      </w:r>
      <w:bookmarkEnd w:id="13"/>
    </w:p>
    <w:p w14:paraId="3C3EBF1B" w14:textId="5B021EF0" w:rsidR="001A2638" w:rsidRPr="001A2638" w:rsidRDefault="001A2638" w:rsidP="001A2638">
      <w:r w:rsidRPr="001A2638">
        <w:rPr>
          <w:szCs w:val="20"/>
        </w:rPr>
        <w:t xml:space="preserve">Each STIX data model is captured in a different UML package (e.g., Core package, Campaign package, etc.) where the packages together compose the full STIX UML model.  To refer to a particular class of a specific package, we use the format </w:t>
      </w:r>
      <w:r w:rsidRPr="001A2638">
        <w:rPr>
          <w:rFonts w:ascii="Courier New" w:hAnsi="Courier New" w:cs="Courier New"/>
          <w:szCs w:val="20"/>
        </w:rPr>
        <w:t>package_prefix:class</w:t>
      </w:r>
      <w:r w:rsidRPr="001A2638">
        <w:rPr>
          <w:szCs w:val="20"/>
        </w:rPr>
        <w:t xml:space="preserve">, where </w:t>
      </w:r>
      <w:r w:rsidRPr="001A2638">
        <w:rPr>
          <w:rFonts w:ascii="Courier New" w:hAnsi="Courier New" w:cs="Courier New"/>
          <w:szCs w:val="20"/>
        </w:rPr>
        <w:t>package_prefix</w:t>
      </w:r>
      <w:r w:rsidRPr="001A2638">
        <w:rPr>
          <w:szCs w:val="20"/>
        </w:rPr>
        <w:t xml:space="preserve"> corresponds to the appropriate UML package. </w:t>
      </w:r>
      <w:r w:rsidRPr="004D78D4">
        <w:rPr>
          <w:b/>
          <w:color w:val="0000EE"/>
          <w:szCs w:val="20"/>
        </w:rPr>
        <w:fldChar w:fldCharType="begin"/>
      </w:r>
      <w:r w:rsidRPr="004D78D4">
        <w:rPr>
          <w:b/>
          <w:color w:val="0000EE"/>
          <w:szCs w:val="20"/>
        </w:rPr>
        <w:instrText xml:space="preserve"> REF _Ref396992627 \h  \* MERGEFORMAT </w:instrText>
      </w:r>
      <w:r w:rsidRPr="004D78D4">
        <w:rPr>
          <w:b/>
          <w:color w:val="0000EE"/>
          <w:szCs w:val="20"/>
        </w:rPr>
      </w:r>
      <w:r w:rsidRPr="004D78D4">
        <w:rPr>
          <w:b/>
          <w:color w:val="0000EE"/>
          <w:szCs w:val="20"/>
        </w:rPr>
        <w:fldChar w:fldCharType="separate"/>
      </w:r>
      <w:r w:rsidR="00991BDE" w:rsidRPr="00991BDE">
        <w:rPr>
          <w:b/>
          <w:color w:val="0000EE"/>
          <w:szCs w:val="20"/>
        </w:rPr>
        <w:t xml:space="preserve">Table </w:t>
      </w:r>
      <w:r w:rsidR="00991BDE" w:rsidRPr="00991BDE">
        <w:rPr>
          <w:b/>
          <w:noProof/>
          <w:color w:val="0000EE"/>
          <w:szCs w:val="20"/>
        </w:rPr>
        <w:t>3</w:t>
      </w:r>
      <w:r w:rsidR="00991BDE" w:rsidRPr="00991BDE">
        <w:rPr>
          <w:b/>
          <w:noProof/>
          <w:color w:val="0000EE"/>
          <w:szCs w:val="20"/>
        </w:rPr>
        <w:noBreakHyphen/>
        <w:t>1</w:t>
      </w:r>
      <w:r w:rsidRPr="004D78D4">
        <w:rPr>
          <w:b/>
          <w:color w:val="0000EE"/>
          <w:szCs w:val="20"/>
        </w:rPr>
        <w:fldChar w:fldCharType="end"/>
      </w:r>
      <w:r w:rsidRPr="001A2638">
        <w:rPr>
          <w:szCs w:val="20"/>
        </w:rPr>
        <w:t xml:space="preserve"> contains a list of the packages used by the STIX data models, along with the associated prefix notations, descriptions, examples</w:t>
      </w:r>
      <w:r>
        <w:t>.</w:t>
      </w:r>
    </w:p>
    <w:p w14:paraId="0EF5F8D1" w14:textId="1BC4E3DA" w:rsidR="001A2638" w:rsidRDefault="001A2638" w:rsidP="001A2638">
      <w:pPr>
        <w:pStyle w:val="Heading3"/>
      </w:pPr>
      <w:bookmarkStart w:id="14" w:name="_Toc429676487"/>
      <w:r>
        <w:t>UML Diagrams</w:t>
      </w:r>
      <w:bookmarkEnd w:id="14"/>
    </w:p>
    <w:p w14:paraId="03A947C5" w14:textId="77777777" w:rsidR="001A2638" w:rsidRDefault="001A2638" w:rsidP="001A2638">
      <w:pPr>
        <w:spacing w:after="240"/>
      </w:pPr>
      <w:r>
        <w:t xml:space="preserve">This overview document makes use of UML diagrams to visually depict relationships between STIX Language constructs. Note that the diagrams have been extracted directly from the full UML model for STIX; they have not been constructed purely for inclusion in this or the other specification documents.  Typically, diagrams are included where the visualization of its relationships between classes is useful for illustration purposes.  This implies that there will be very few diagrams for classes whose only properties are either a data type or a class from the STIX Common data model.  </w:t>
      </w:r>
    </w:p>
    <w:p w14:paraId="5D72440B" w14:textId="10330804" w:rsidR="001A2638" w:rsidRDefault="001A2638" w:rsidP="001A2638">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0C744D1" w14:textId="3F1DB43C" w:rsidR="001A2638" w:rsidRDefault="001A2638" w:rsidP="001A2638">
      <w:pPr>
        <w:pStyle w:val="Heading4"/>
      </w:pPr>
      <w:bookmarkStart w:id="15" w:name="_Toc429676488"/>
      <w:r>
        <w:t>Class Properties</w:t>
      </w:r>
      <w:bookmarkEnd w:id="15"/>
    </w:p>
    <w:p w14:paraId="0D1A2582" w14:textId="5B6E7FB3" w:rsidR="001A2638" w:rsidRDefault="001A2638" w:rsidP="001A2638">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p>
    <w:p w14:paraId="3A5B0FAD" w14:textId="185B586E" w:rsidR="001A2638" w:rsidRDefault="001A2638" w:rsidP="001A2638">
      <w:pPr>
        <w:pStyle w:val="Heading4"/>
      </w:pPr>
      <w:bookmarkStart w:id="16" w:name="_Toc429676489"/>
      <w:r>
        <w:t>Diagram Icons and Arrow Types</w:t>
      </w:r>
      <w:bookmarkEnd w:id="16"/>
    </w:p>
    <w:p w14:paraId="0F6E63B9" w14:textId="7DE9D6A8" w:rsidR="001A2638" w:rsidRPr="001A2638" w:rsidRDefault="001A2638" w:rsidP="001A2638">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4D78D4">
        <w:rPr>
          <w:b/>
          <w:color w:val="0000EE"/>
        </w:rPr>
        <w:fldChar w:fldCharType="begin"/>
      </w:r>
      <w:r w:rsidRPr="004D78D4">
        <w:rPr>
          <w:b/>
          <w:color w:val="0000EE"/>
        </w:rPr>
        <w:instrText xml:space="preserve"> REF _Ref418259228 \h </w:instrText>
      </w:r>
      <w:r w:rsidR="004D78D4">
        <w:rPr>
          <w:b/>
          <w:color w:val="0000EE"/>
        </w:rPr>
        <w:instrText xml:space="preserve"> \* MERGEFORMAT </w:instrText>
      </w:r>
      <w:r w:rsidRPr="004D78D4">
        <w:rPr>
          <w:b/>
          <w:color w:val="0000EE"/>
        </w:rPr>
      </w:r>
      <w:r w:rsidRPr="004D78D4">
        <w:rPr>
          <w:b/>
          <w:color w:val="0000EE"/>
        </w:rPr>
        <w:fldChar w:fldCharType="separate"/>
      </w:r>
      <w:r w:rsidR="00991BDE" w:rsidRPr="00991BDE">
        <w:rPr>
          <w:b/>
          <w:color w:val="0000EE"/>
        </w:rPr>
        <w:t xml:space="preserve">Table </w:t>
      </w:r>
      <w:r w:rsidR="00991BDE" w:rsidRPr="00991BDE">
        <w:rPr>
          <w:b/>
          <w:noProof/>
          <w:color w:val="0000EE"/>
        </w:rPr>
        <w:t>1</w:t>
      </w:r>
      <w:r w:rsidR="00991BDE" w:rsidRPr="00991BDE">
        <w:rPr>
          <w:b/>
          <w:noProof/>
          <w:color w:val="0000EE"/>
        </w:rPr>
        <w:noBreakHyphen/>
        <w:t>1</w:t>
      </w:r>
      <w:r w:rsidRPr="004D78D4">
        <w:rPr>
          <w:b/>
          <w:color w:val="0000EE"/>
        </w:rPr>
        <w:fldChar w:fldCharType="end"/>
      </w:r>
      <w:r>
        <w:t xml:space="preserve"> on page </w:t>
      </w:r>
      <w:r w:rsidRPr="00AE3D0C">
        <w:rPr>
          <w:b/>
          <w:color w:val="0000EE"/>
        </w:rPr>
        <w:fldChar w:fldCharType="begin"/>
      </w:r>
      <w:r w:rsidRPr="00AE3D0C">
        <w:rPr>
          <w:b/>
          <w:color w:val="0000EE"/>
        </w:rPr>
        <w:instrText xml:space="preserve"> PAGEREF _Ref418197702 \h </w:instrText>
      </w:r>
      <w:r w:rsidRPr="00AE3D0C">
        <w:rPr>
          <w:b/>
          <w:color w:val="0000EE"/>
        </w:rPr>
      </w:r>
      <w:r w:rsidRPr="00AE3D0C">
        <w:rPr>
          <w:b/>
          <w:color w:val="0000EE"/>
        </w:rPr>
        <w:fldChar w:fldCharType="separate"/>
      </w:r>
      <w:r w:rsidR="00991BDE">
        <w:rPr>
          <w:b/>
          <w:noProof/>
          <w:color w:val="0000EE"/>
        </w:rPr>
        <w:t>7</w:t>
      </w:r>
      <w:r w:rsidRPr="00AE3D0C">
        <w:rPr>
          <w:b/>
          <w:color w:val="0000EE"/>
        </w:rPr>
        <w:fldChar w:fldCharType="end"/>
      </w:r>
      <w:r>
        <w:t>.</w:t>
      </w:r>
      <w:bookmarkStart w:id="17" w:name="_Ref397637630"/>
      <w:bookmarkStart w:id="18" w:name="_Ref418197702"/>
    </w:p>
    <w:p w14:paraId="18F46C3A" w14:textId="77777777" w:rsidR="001A2638" w:rsidRPr="001A2638" w:rsidRDefault="001A2638" w:rsidP="00236A31">
      <w:pPr>
        <w:pStyle w:val="Caption"/>
      </w:pPr>
      <w:bookmarkStart w:id="19" w:name="_Ref418259228"/>
      <w:r w:rsidRPr="001A2638">
        <w:t xml:space="preserve">Table </w:t>
      </w:r>
      <w:r w:rsidR="006B64C5">
        <w:fldChar w:fldCharType="begin"/>
      </w:r>
      <w:r w:rsidR="006B64C5">
        <w:instrText xml:space="preserve"> STYLEREF 1 \s </w:instrText>
      </w:r>
      <w:r w:rsidR="006B64C5">
        <w:fldChar w:fldCharType="separate"/>
      </w:r>
      <w:r w:rsidR="00991BDE">
        <w:rPr>
          <w:noProof/>
        </w:rPr>
        <w:t>1</w:t>
      </w:r>
      <w:r w:rsidR="006B64C5">
        <w:rPr>
          <w:noProof/>
        </w:rPr>
        <w:fldChar w:fldCharType="end"/>
      </w:r>
      <w:r w:rsidRPr="001A2638">
        <w:noBreakHyphen/>
      </w:r>
      <w:r w:rsidR="006B64C5">
        <w:fldChar w:fldCharType="begin"/>
      </w:r>
      <w:r w:rsidR="006B64C5">
        <w:instrText xml:space="preserve"> SEQ Table \* ARABIC \s 1 </w:instrText>
      </w:r>
      <w:r w:rsidR="006B64C5">
        <w:fldChar w:fldCharType="separate"/>
      </w:r>
      <w:r w:rsidR="00991BDE">
        <w:rPr>
          <w:noProof/>
        </w:rPr>
        <w:t>1</w:t>
      </w:r>
      <w:r w:rsidR="006B64C5">
        <w:rPr>
          <w:noProof/>
        </w:rPr>
        <w:fldChar w:fldCharType="end"/>
      </w:r>
      <w:bookmarkEnd w:id="17"/>
      <w:bookmarkEnd w:id="19"/>
      <w:r w:rsidRPr="001A2638">
        <w:t>.  UML diagram icons</w:t>
      </w:r>
      <w:bookmarkEnd w:id="18"/>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A2638" w14:paraId="160C9D36" w14:textId="77777777" w:rsidTr="00FB0E36">
        <w:trPr>
          <w:cantSplit/>
          <w:jc w:val="center"/>
        </w:trPr>
        <w:tc>
          <w:tcPr>
            <w:tcW w:w="2065" w:type="dxa"/>
            <w:shd w:val="clear" w:color="auto" w:fill="BFBFBF" w:themeFill="background1" w:themeFillShade="BF"/>
            <w:tcMar>
              <w:top w:w="0" w:type="dxa"/>
              <w:left w:w="108" w:type="dxa"/>
              <w:bottom w:w="0" w:type="dxa"/>
              <w:right w:w="108" w:type="dxa"/>
            </w:tcMar>
            <w:vAlign w:val="center"/>
            <w:hideMark/>
          </w:tcPr>
          <w:p w14:paraId="73E8B380" w14:textId="77777777" w:rsidR="001A2638" w:rsidRDefault="001A2638" w:rsidP="00FB0E36">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13B2BD0" w14:textId="77777777" w:rsidR="001A2638" w:rsidRDefault="001A2638" w:rsidP="00FB0E36">
            <w:pPr>
              <w:keepNext/>
              <w:keepLines/>
              <w:rPr>
                <w:rFonts w:ascii="Times New Roman" w:hAnsi="Times New Roman"/>
                <w:b/>
                <w:bCs/>
                <w:szCs w:val="20"/>
              </w:rPr>
            </w:pPr>
            <w:r w:rsidRPr="00DD35BA">
              <w:rPr>
                <w:b/>
              </w:rPr>
              <w:t>Description</w:t>
            </w:r>
          </w:p>
        </w:tc>
      </w:tr>
      <w:tr w:rsidR="001A2638" w14:paraId="3D23D639" w14:textId="77777777" w:rsidTr="00FB0E36">
        <w:trPr>
          <w:cantSplit/>
          <w:trHeight w:val="611"/>
          <w:jc w:val="center"/>
        </w:trPr>
        <w:tc>
          <w:tcPr>
            <w:tcW w:w="2065" w:type="dxa"/>
            <w:tcMar>
              <w:top w:w="0" w:type="dxa"/>
              <w:left w:w="108" w:type="dxa"/>
              <w:bottom w:w="0" w:type="dxa"/>
              <w:right w:w="108" w:type="dxa"/>
            </w:tcMar>
            <w:vAlign w:val="center"/>
          </w:tcPr>
          <w:p w14:paraId="7CF7E180" w14:textId="7175E7A3" w:rsidR="001A2638" w:rsidRDefault="0055000C" w:rsidP="00FB0E36">
            <w:pPr>
              <w:keepNext/>
              <w:keepLines/>
              <w:jc w:val="center"/>
              <w:rPr>
                <w:rFonts w:ascii="Times New Roman" w:hAnsi="Times New Roman"/>
                <w:noProof/>
                <w:szCs w:val="20"/>
              </w:rPr>
            </w:pPr>
            <w:r>
              <w:rPr>
                <w:rFonts w:ascii="Times New Roman" w:hAnsi="Times New Roman"/>
                <w:noProof/>
                <w:szCs w:val="20"/>
              </w:rPr>
              <w:drawing>
                <wp:inline distT="0" distB="0" distL="0" distR="0" wp14:anchorId="53443D71" wp14:editId="7BF60CB6">
                  <wp:extent cx="201295" cy="23177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C92F73E" w14:textId="6B0D0A91" w:rsidR="001A2638" w:rsidRPr="001A2638" w:rsidRDefault="001A2638" w:rsidP="00221FE4">
            <w:pPr>
              <w:keepNext/>
              <w:keepLines/>
              <w:rPr>
                <w:szCs w:val="20"/>
              </w:rPr>
            </w:pPr>
            <w:r w:rsidRPr="001A2638">
              <w:rPr>
                <w:szCs w:val="20"/>
              </w:rPr>
              <w:t>This diagram icon indicates a class.  If the name is in italics,</w:t>
            </w:r>
            <w:r w:rsidR="00221FE4">
              <w:rPr>
                <w:rFonts w:ascii="Times New Roman" w:hAnsi="Times New Roman"/>
                <w:noProof/>
                <w:szCs w:val="20"/>
              </w:rPr>
              <w:t xml:space="preserve"> </w:t>
            </w:r>
            <w:r w:rsidRPr="001A2638">
              <w:rPr>
                <w:szCs w:val="20"/>
              </w:rPr>
              <w:t>it is an abstract class.</w:t>
            </w:r>
          </w:p>
        </w:tc>
      </w:tr>
      <w:tr w:rsidR="001A2638" w14:paraId="71AA07AD" w14:textId="77777777" w:rsidTr="00FB0E36">
        <w:trPr>
          <w:cantSplit/>
          <w:trHeight w:val="611"/>
          <w:jc w:val="center"/>
        </w:trPr>
        <w:tc>
          <w:tcPr>
            <w:tcW w:w="2065" w:type="dxa"/>
            <w:tcMar>
              <w:top w:w="0" w:type="dxa"/>
              <w:left w:w="108" w:type="dxa"/>
              <w:bottom w:w="0" w:type="dxa"/>
              <w:right w:w="108" w:type="dxa"/>
            </w:tcMar>
            <w:vAlign w:val="center"/>
          </w:tcPr>
          <w:p w14:paraId="22DE143D" w14:textId="77777777" w:rsidR="001A2638" w:rsidRDefault="001A2638" w:rsidP="00FB0E36">
            <w:pPr>
              <w:jc w:val="center"/>
              <w:rPr>
                <w:rFonts w:ascii="Times New Roman" w:hAnsi="Times New Roman"/>
                <w:noProof/>
                <w:szCs w:val="20"/>
              </w:rPr>
            </w:pPr>
            <w:r>
              <w:object w:dxaOrig="225" w:dyaOrig="180" w14:anchorId="482F19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pt;height:21.6pt" o:ole="">
                  <v:imagedata r:id="rId28" o:title=""/>
                </v:shape>
                <o:OLEObject Type="Embed" ProgID="PBrush" ShapeID="_x0000_i1025" DrawAspect="Content" ObjectID="_1503479849" r:id="rId29"/>
              </w:object>
            </w:r>
          </w:p>
        </w:tc>
        <w:tc>
          <w:tcPr>
            <w:tcW w:w="4770" w:type="dxa"/>
            <w:tcMar>
              <w:top w:w="0" w:type="dxa"/>
              <w:left w:w="108" w:type="dxa"/>
              <w:bottom w:w="0" w:type="dxa"/>
              <w:right w:w="108" w:type="dxa"/>
            </w:tcMar>
            <w:vAlign w:val="center"/>
          </w:tcPr>
          <w:p w14:paraId="3CBB1F3C" w14:textId="77777777" w:rsidR="001A2638" w:rsidRPr="001A2638" w:rsidRDefault="001A2638" w:rsidP="00FB0E36">
            <w:pPr>
              <w:rPr>
                <w:szCs w:val="20"/>
              </w:rPr>
            </w:pPr>
            <w:r w:rsidRPr="001A2638">
              <w:rPr>
                <w:szCs w:val="20"/>
              </w:rPr>
              <w:t>This diagram icon indicates an enumeration.</w:t>
            </w:r>
          </w:p>
        </w:tc>
      </w:tr>
      <w:tr w:rsidR="001A2638" w14:paraId="493FB55B" w14:textId="77777777" w:rsidTr="00FB0E36">
        <w:trPr>
          <w:cantSplit/>
          <w:trHeight w:val="611"/>
          <w:jc w:val="center"/>
        </w:trPr>
        <w:tc>
          <w:tcPr>
            <w:tcW w:w="2065" w:type="dxa"/>
            <w:tcMar>
              <w:top w:w="0" w:type="dxa"/>
              <w:left w:w="108" w:type="dxa"/>
              <w:bottom w:w="0" w:type="dxa"/>
              <w:right w:w="108" w:type="dxa"/>
            </w:tcMar>
            <w:vAlign w:val="center"/>
          </w:tcPr>
          <w:p w14:paraId="22F5719C" w14:textId="77777777" w:rsidR="001A2638" w:rsidRDefault="001A2638" w:rsidP="00FB0E36">
            <w:pPr>
              <w:jc w:val="center"/>
            </w:pPr>
            <w:r w:rsidRPr="00974896">
              <w:rPr>
                <w:noProof/>
                <w:sz w:val="22"/>
                <w:szCs w:val="22"/>
              </w:rPr>
              <w:drawing>
                <wp:inline distT="0" distB="0" distL="0" distR="0" wp14:anchorId="36C38115" wp14:editId="053BCAA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30"/>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142798" w14:textId="77777777" w:rsidR="001A2638" w:rsidRPr="001A2638" w:rsidRDefault="001A2638" w:rsidP="00FB0E36">
            <w:pPr>
              <w:rPr>
                <w:szCs w:val="20"/>
              </w:rPr>
            </w:pPr>
            <w:r w:rsidRPr="001A2638">
              <w:rPr>
                <w:szCs w:val="20"/>
              </w:rPr>
              <w:t>This diagram icon indicates a data type.</w:t>
            </w:r>
            <w:r w:rsidRPr="001A2638">
              <w:rPr>
                <w:noProof/>
                <w:szCs w:val="20"/>
              </w:rPr>
              <w:t xml:space="preserve"> </w:t>
            </w:r>
          </w:p>
        </w:tc>
      </w:tr>
      <w:tr w:rsidR="001A2638" w14:paraId="18E20275" w14:textId="77777777" w:rsidTr="00FB0E36">
        <w:trPr>
          <w:cantSplit/>
          <w:trHeight w:val="611"/>
          <w:jc w:val="center"/>
        </w:trPr>
        <w:tc>
          <w:tcPr>
            <w:tcW w:w="2065" w:type="dxa"/>
            <w:tcMar>
              <w:top w:w="0" w:type="dxa"/>
              <w:left w:w="108" w:type="dxa"/>
              <w:bottom w:w="0" w:type="dxa"/>
              <w:right w:w="108" w:type="dxa"/>
            </w:tcMar>
            <w:vAlign w:val="center"/>
          </w:tcPr>
          <w:p w14:paraId="2C1D344F" w14:textId="77777777" w:rsidR="001A2638" w:rsidRDefault="001A2638" w:rsidP="00FB0E36">
            <w:pPr>
              <w:jc w:val="center"/>
              <w:rPr>
                <w:rFonts w:ascii="Times New Roman" w:hAnsi="Times New Roman"/>
                <w:noProof/>
                <w:szCs w:val="20"/>
              </w:rPr>
            </w:pPr>
            <w:r>
              <w:object w:dxaOrig="270" w:dyaOrig="195" w14:anchorId="5203EFF2">
                <v:shape id="_x0000_i1026" type="#_x0000_t75" style="width:14.4pt;height:14.4pt" o:ole="">
                  <v:imagedata r:id="rId31" o:title=""/>
                </v:shape>
                <o:OLEObject Type="Embed" ProgID="PBrush" ShapeID="_x0000_i1026" DrawAspect="Content" ObjectID="_1503479850" r:id="rId32"/>
              </w:object>
            </w:r>
          </w:p>
        </w:tc>
        <w:tc>
          <w:tcPr>
            <w:tcW w:w="4770" w:type="dxa"/>
            <w:tcMar>
              <w:top w:w="0" w:type="dxa"/>
              <w:left w:w="108" w:type="dxa"/>
              <w:bottom w:w="0" w:type="dxa"/>
              <w:right w:w="108" w:type="dxa"/>
            </w:tcMar>
            <w:vAlign w:val="center"/>
          </w:tcPr>
          <w:p w14:paraId="776C82C7" w14:textId="77777777" w:rsidR="001A2638" w:rsidRPr="001A2638" w:rsidRDefault="001A2638" w:rsidP="00FB0E36">
            <w:pPr>
              <w:rPr>
                <w:szCs w:val="20"/>
              </w:rPr>
            </w:pPr>
            <w:r w:rsidRPr="001A2638">
              <w:rPr>
                <w:szCs w:val="20"/>
              </w:rPr>
              <w:t>This decorator icon indicates an attribute of a class.  The green circle means its visibility is public.  If the circle is red or yellow, it means its visibility is private or protected.</w:t>
            </w:r>
          </w:p>
        </w:tc>
      </w:tr>
      <w:tr w:rsidR="001A2638" w14:paraId="615C20CD" w14:textId="77777777" w:rsidTr="00FB0E36">
        <w:trPr>
          <w:cantSplit/>
          <w:trHeight w:val="611"/>
          <w:jc w:val="center"/>
        </w:trPr>
        <w:tc>
          <w:tcPr>
            <w:tcW w:w="2065" w:type="dxa"/>
            <w:tcMar>
              <w:top w:w="0" w:type="dxa"/>
              <w:left w:w="108" w:type="dxa"/>
              <w:bottom w:w="0" w:type="dxa"/>
              <w:right w:w="108" w:type="dxa"/>
            </w:tcMar>
            <w:vAlign w:val="center"/>
          </w:tcPr>
          <w:p w14:paraId="31850737" w14:textId="77777777" w:rsidR="001A2638" w:rsidRDefault="001A2638" w:rsidP="00FB0E36">
            <w:pPr>
              <w:jc w:val="center"/>
              <w:rPr>
                <w:rFonts w:ascii="Times New Roman" w:hAnsi="Times New Roman"/>
                <w:noProof/>
                <w:szCs w:val="20"/>
              </w:rPr>
            </w:pPr>
            <w:r>
              <w:object w:dxaOrig="210" w:dyaOrig="150" w14:anchorId="7C19013C">
                <v:shape id="_x0000_i1027" type="#_x0000_t75" style="width:14.4pt;height:14.4pt" o:ole="">
                  <v:imagedata r:id="rId33" o:title=""/>
                </v:shape>
                <o:OLEObject Type="Embed" ProgID="PBrush" ShapeID="_x0000_i1027" DrawAspect="Content" ObjectID="_1503479851" r:id="rId34"/>
              </w:object>
            </w:r>
          </w:p>
        </w:tc>
        <w:tc>
          <w:tcPr>
            <w:tcW w:w="4770" w:type="dxa"/>
            <w:tcMar>
              <w:top w:w="0" w:type="dxa"/>
              <w:left w:w="108" w:type="dxa"/>
              <w:bottom w:w="0" w:type="dxa"/>
              <w:right w:w="108" w:type="dxa"/>
            </w:tcMar>
            <w:vAlign w:val="center"/>
          </w:tcPr>
          <w:p w14:paraId="5772921C" w14:textId="77777777" w:rsidR="001A2638" w:rsidRPr="001A2638" w:rsidRDefault="001A2638" w:rsidP="00FB0E36">
            <w:pPr>
              <w:rPr>
                <w:szCs w:val="20"/>
              </w:rPr>
            </w:pPr>
            <w:r w:rsidRPr="001A2638">
              <w:rPr>
                <w:szCs w:val="20"/>
              </w:rPr>
              <w:t>This decorator icon indicates an enumeration literal.</w:t>
            </w:r>
          </w:p>
        </w:tc>
      </w:tr>
      <w:tr w:rsidR="001A2638" w14:paraId="51921EDB" w14:textId="77777777" w:rsidTr="00FB0E36">
        <w:trPr>
          <w:cantSplit/>
          <w:trHeight w:val="620"/>
          <w:jc w:val="center"/>
        </w:trPr>
        <w:tc>
          <w:tcPr>
            <w:tcW w:w="2065" w:type="dxa"/>
            <w:tcMar>
              <w:top w:w="0" w:type="dxa"/>
              <w:left w:w="108" w:type="dxa"/>
              <w:bottom w:w="0" w:type="dxa"/>
              <w:right w:w="108" w:type="dxa"/>
            </w:tcMar>
            <w:vAlign w:val="center"/>
          </w:tcPr>
          <w:p w14:paraId="26633024" w14:textId="77777777" w:rsidR="001A2638" w:rsidRDefault="001A2638" w:rsidP="00FB0E36">
            <w:pPr>
              <w:jc w:val="center"/>
            </w:pPr>
            <w:r>
              <w:rPr>
                <w:noProof/>
              </w:rPr>
              <mc:AlternateContent>
                <mc:Choice Requires="wps">
                  <w:drawing>
                    <wp:anchor distT="0" distB="0" distL="114300" distR="114300" simplePos="0" relativeHeight="251659264" behindDoc="0" locked="0" layoutInCell="1" allowOverlap="1" wp14:anchorId="61D9980B" wp14:editId="73AACD1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FC4BC99"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463A9C7C" w14:textId="77777777" w:rsidR="001A2638" w:rsidRPr="001A2638" w:rsidRDefault="001A2638" w:rsidP="00FB0E36">
            <w:pPr>
              <w:rPr>
                <w:szCs w:val="20"/>
              </w:rPr>
            </w:pPr>
            <w:r w:rsidRPr="001A2638">
              <w:rPr>
                <w:szCs w:val="20"/>
              </w:rPr>
              <w:t>This arrow type indicates a directed association relationship.</w:t>
            </w:r>
          </w:p>
        </w:tc>
      </w:tr>
      <w:tr w:rsidR="001A2638" w14:paraId="0EEEB4EF" w14:textId="77777777" w:rsidTr="00FB0E36">
        <w:trPr>
          <w:cantSplit/>
          <w:trHeight w:val="620"/>
          <w:jc w:val="center"/>
        </w:trPr>
        <w:tc>
          <w:tcPr>
            <w:tcW w:w="2065" w:type="dxa"/>
            <w:tcMar>
              <w:top w:w="0" w:type="dxa"/>
              <w:left w:w="108" w:type="dxa"/>
              <w:bottom w:w="0" w:type="dxa"/>
              <w:right w:w="108" w:type="dxa"/>
            </w:tcMar>
            <w:vAlign w:val="center"/>
          </w:tcPr>
          <w:p w14:paraId="6DB6A148" w14:textId="77777777" w:rsidR="001A2638" w:rsidRDefault="001A2638" w:rsidP="00FB0E36">
            <w:pPr>
              <w:jc w:val="center"/>
            </w:pPr>
            <w:r w:rsidRPr="00FD2389">
              <w:rPr>
                <w:color w:val="000000" w:themeColor="text1"/>
              </w:rPr>
              <w:object w:dxaOrig="1140" w:dyaOrig="780" w14:anchorId="66515155">
                <v:shape id="_x0000_i1028" type="#_x0000_t75" style="width:57.6pt;height:36pt" o:ole="">
                  <v:imagedata r:id="rId35" o:title=""/>
                </v:shape>
                <o:OLEObject Type="Embed" ProgID="PBrush" ShapeID="_x0000_i1028" DrawAspect="Content" ObjectID="_1503479852" r:id="rId36"/>
              </w:object>
            </w:r>
          </w:p>
        </w:tc>
        <w:tc>
          <w:tcPr>
            <w:tcW w:w="4770" w:type="dxa"/>
            <w:tcMar>
              <w:top w:w="0" w:type="dxa"/>
              <w:left w:w="108" w:type="dxa"/>
              <w:bottom w:w="0" w:type="dxa"/>
              <w:right w:w="108" w:type="dxa"/>
            </w:tcMar>
            <w:vAlign w:val="center"/>
          </w:tcPr>
          <w:p w14:paraId="12562C50" w14:textId="77777777" w:rsidR="001A2638" w:rsidRPr="001A2638" w:rsidRDefault="001A2638" w:rsidP="00FB0E36">
            <w:pPr>
              <w:rPr>
                <w:szCs w:val="20"/>
              </w:rPr>
            </w:pPr>
            <w:r w:rsidRPr="001A2638">
              <w:rPr>
                <w:szCs w:val="20"/>
              </w:rPr>
              <w:t xml:space="preserve">This arrow type indicates a generalization relationship.  </w:t>
            </w:r>
          </w:p>
        </w:tc>
      </w:tr>
    </w:tbl>
    <w:p w14:paraId="2962A3B5" w14:textId="7C517D1C" w:rsidR="001A2638" w:rsidRDefault="001A2638" w:rsidP="001A2638">
      <w:pPr>
        <w:pStyle w:val="Heading4"/>
      </w:pPr>
      <w:bookmarkStart w:id="20" w:name="_Toc429676490"/>
      <w:r>
        <w:t>Color Coding</w:t>
      </w:r>
      <w:bookmarkEnd w:id="20"/>
    </w:p>
    <w:p w14:paraId="266EBB9D" w14:textId="0EDCF20E" w:rsidR="001A2638" w:rsidRDefault="001A2638" w:rsidP="001A2638">
      <w:pPr>
        <w:spacing w:after="240"/>
      </w:pPr>
      <w:r>
        <w:t xml:space="preserve">The shapes of the UML diagrams are color coded to indicate the data model associated with a class.  The colors used in the collection of specification documents via exemplars are illustrated in </w:t>
      </w:r>
      <w:r w:rsidRPr="004D78D4">
        <w:rPr>
          <w:b/>
          <w:color w:val="0000EE"/>
        </w:rPr>
        <w:fldChar w:fldCharType="begin"/>
      </w:r>
      <w:r w:rsidRPr="004D78D4">
        <w:rPr>
          <w:b/>
          <w:color w:val="0000EE"/>
        </w:rPr>
        <w:instrText xml:space="preserve"> REF _Ref397676401 \h </w:instrText>
      </w:r>
      <w:r w:rsidR="004D78D4">
        <w:rPr>
          <w:b/>
          <w:color w:val="0000EE"/>
        </w:rPr>
        <w:instrText xml:space="preserve"> \* MERGEFORMAT </w:instrText>
      </w:r>
      <w:r w:rsidRPr="004D78D4">
        <w:rPr>
          <w:b/>
          <w:color w:val="0000EE"/>
        </w:rPr>
      </w:r>
      <w:r w:rsidRPr="004D78D4">
        <w:rPr>
          <w:b/>
          <w:color w:val="0000EE"/>
        </w:rPr>
        <w:fldChar w:fldCharType="separate"/>
      </w:r>
      <w:r w:rsidR="00991BDE" w:rsidRPr="00991BDE">
        <w:rPr>
          <w:b/>
          <w:color w:val="0000EE"/>
        </w:rPr>
        <w:t xml:space="preserve">Figure </w:t>
      </w:r>
      <w:r w:rsidR="00991BDE" w:rsidRPr="00991BDE">
        <w:rPr>
          <w:b/>
          <w:noProof/>
          <w:color w:val="0000EE"/>
        </w:rPr>
        <w:t>1</w:t>
      </w:r>
      <w:r w:rsidR="00991BDE" w:rsidRPr="00991BDE">
        <w:rPr>
          <w:b/>
          <w:noProof/>
          <w:color w:val="0000EE"/>
        </w:rPr>
        <w:noBreakHyphen/>
        <w:t>2</w:t>
      </w:r>
      <w:r w:rsidRPr="004D78D4">
        <w:rPr>
          <w:b/>
          <w:color w:val="0000EE"/>
        </w:rPr>
        <w:fldChar w:fldCharType="end"/>
      </w:r>
      <w:r>
        <w:t>.</w:t>
      </w:r>
    </w:p>
    <w:p w14:paraId="01204C6E" w14:textId="77777777" w:rsidR="001A2638" w:rsidRDefault="001A2638" w:rsidP="00530E23">
      <w:pPr>
        <w:keepNext/>
        <w:keepLines/>
      </w:pPr>
      <w:r>
        <w:rPr>
          <w:noProof/>
        </w:rPr>
        <w:drawing>
          <wp:inline distT="0" distB="0" distL="0" distR="0" wp14:anchorId="3AA49CC8" wp14:editId="54061585">
            <wp:extent cx="5599713" cy="11334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IX_packagesusedOverview.png"/>
                    <pic:cNvPicPr/>
                  </pic:nvPicPr>
                  <pic:blipFill rotWithShape="1">
                    <a:blip r:embed="rId37">
                      <a:extLst>
                        <a:ext uri="{28A0092B-C50C-407E-A947-70E740481C1C}">
                          <a14:useLocalDpi xmlns:a14="http://schemas.microsoft.com/office/drawing/2010/main" val="0"/>
                        </a:ext>
                      </a:extLst>
                    </a:blip>
                    <a:srcRect b="6495"/>
                    <a:stretch/>
                  </pic:blipFill>
                  <pic:spPr bwMode="auto">
                    <a:xfrm>
                      <a:off x="0" y="0"/>
                      <a:ext cx="5609423" cy="1135440"/>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19CD8419" w14:textId="690C46EE" w:rsidR="001A2638" w:rsidRDefault="001A2638" w:rsidP="006F5461">
      <w:pPr>
        <w:pStyle w:val="Caption"/>
      </w:pPr>
      <w:bookmarkStart w:id="21" w:name="_Ref397676401"/>
      <w:r w:rsidRPr="001A2638">
        <w:t xml:space="preserve">Figure </w:t>
      </w:r>
      <w:r w:rsidR="006B64C5">
        <w:fldChar w:fldCharType="begin"/>
      </w:r>
      <w:r w:rsidR="006B64C5">
        <w:instrText xml:space="preserve"> STYLEREF 1 \s </w:instrText>
      </w:r>
      <w:r w:rsidR="006B64C5">
        <w:fldChar w:fldCharType="separate"/>
      </w:r>
      <w:r w:rsidR="00991BDE">
        <w:rPr>
          <w:noProof/>
        </w:rPr>
        <w:t>1</w:t>
      </w:r>
      <w:r w:rsidR="006B64C5">
        <w:rPr>
          <w:noProof/>
        </w:rPr>
        <w:fldChar w:fldCharType="end"/>
      </w:r>
      <w:r w:rsidRPr="001A2638">
        <w:noBreakHyphen/>
      </w:r>
      <w:r w:rsidR="006B64C5">
        <w:fldChar w:fldCharType="begin"/>
      </w:r>
      <w:r w:rsidR="006B64C5">
        <w:instrText xml:space="preserve"> SEQ Figure \* ARABIC \s 1 </w:instrText>
      </w:r>
      <w:r w:rsidR="006B64C5">
        <w:fldChar w:fldCharType="separate"/>
      </w:r>
      <w:r w:rsidR="00991BDE">
        <w:rPr>
          <w:noProof/>
        </w:rPr>
        <w:t>2</w:t>
      </w:r>
      <w:r w:rsidR="006B64C5">
        <w:rPr>
          <w:noProof/>
        </w:rPr>
        <w:fldChar w:fldCharType="end"/>
      </w:r>
      <w:bookmarkEnd w:id="21"/>
      <w:r w:rsidRPr="001A2638">
        <w:t xml:space="preserve">.  </w:t>
      </w:r>
      <w:r>
        <w:t>Data model color coding</w:t>
      </w:r>
    </w:p>
    <w:p w14:paraId="4D3ACA46" w14:textId="77777777" w:rsidR="00C71349" w:rsidRDefault="00C02DEC" w:rsidP="00A710C8">
      <w:pPr>
        <w:pStyle w:val="Heading2"/>
      </w:pPr>
      <w:bookmarkStart w:id="22" w:name="_Ref428610636"/>
      <w:bookmarkStart w:id="23" w:name="_Toc429676491"/>
      <w:r>
        <w:t>Terminology</w:t>
      </w:r>
      <w:bookmarkEnd w:id="10"/>
      <w:bookmarkEnd w:id="11"/>
      <w:bookmarkEnd w:id="22"/>
      <w:bookmarkEnd w:id="23"/>
    </w:p>
    <w:p w14:paraId="636ECDD6" w14:textId="497A23F6"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624F51">
        <w:rPr>
          <w:color w:val="0000EE"/>
        </w:rPr>
        <w:fldChar w:fldCharType="begin"/>
      </w:r>
      <w:r w:rsidR="00C02DEC" w:rsidRPr="00624F51">
        <w:rPr>
          <w:color w:val="0000EE"/>
        </w:rPr>
        <w:instrText xml:space="preserve"> REF rfc2119 \h </w:instrText>
      </w:r>
      <w:r w:rsidR="00C02DEC" w:rsidRPr="00624F51">
        <w:rPr>
          <w:color w:val="0000EE"/>
        </w:rPr>
      </w:r>
      <w:r w:rsidR="00C02DEC" w:rsidRPr="00624F51">
        <w:rPr>
          <w:color w:val="0000EE"/>
        </w:rPr>
        <w:fldChar w:fldCharType="separate"/>
      </w:r>
      <w:r w:rsidR="00991BDE">
        <w:rPr>
          <w:rStyle w:val="Refterm"/>
        </w:rPr>
        <w:t>CPE</w:t>
      </w:r>
      <w:r w:rsidR="00C02DEC" w:rsidRPr="00624F51">
        <w:rPr>
          <w:color w:val="0000EE"/>
        </w:rPr>
        <w:fldChar w:fldCharType="end"/>
      </w:r>
      <w:r w:rsidR="00C02DEC">
        <w:t>.</w:t>
      </w:r>
    </w:p>
    <w:p w14:paraId="2CDB6A34" w14:textId="41CE9CF8" w:rsidR="00C02DEC" w:rsidRDefault="00C02DEC" w:rsidP="00A710C8">
      <w:pPr>
        <w:pStyle w:val="Heading2"/>
      </w:pPr>
      <w:bookmarkStart w:id="24" w:name="_Ref7502892"/>
      <w:bookmarkStart w:id="25" w:name="_Toc12011611"/>
      <w:bookmarkStart w:id="26" w:name="_Toc85472894"/>
      <w:bookmarkStart w:id="27" w:name="_Toc287332008"/>
      <w:bookmarkStart w:id="28" w:name="_Ref428000766"/>
      <w:bookmarkStart w:id="29" w:name="_Toc429676492"/>
      <w:r>
        <w:t>Normative</w:t>
      </w:r>
      <w:bookmarkEnd w:id="24"/>
      <w:bookmarkEnd w:id="25"/>
      <w:r>
        <w:t xml:space="preserve"> References</w:t>
      </w:r>
      <w:bookmarkEnd w:id="26"/>
      <w:bookmarkEnd w:id="27"/>
      <w:bookmarkEnd w:id="28"/>
      <w:bookmarkEnd w:id="29"/>
    </w:p>
    <w:p w14:paraId="7627E4CB" w14:textId="7EAB096A" w:rsidR="000562B6" w:rsidRDefault="000562B6" w:rsidP="00942D23">
      <w:pPr>
        <w:pStyle w:val="Ref"/>
        <w:rPr>
          <w:rStyle w:val="Hyperlink"/>
        </w:rPr>
      </w:pPr>
      <w:r>
        <w:rPr>
          <w:rStyle w:val="Refterm"/>
        </w:rPr>
        <w:t>[</w:t>
      </w:r>
      <w:bookmarkStart w:id="30" w:name="capec"/>
      <w:r>
        <w:rPr>
          <w:rStyle w:val="Refterm"/>
        </w:rPr>
        <w:t>CAPEC</w:t>
      </w:r>
      <w:bookmarkEnd w:id="30"/>
      <w:r>
        <w:rPr>
          <w:rStyle w:val="Refterm"/>
        </w:rPr>
        <w:t>]</w:t>
      </w:r>
      <w:r>
        <w:rPr>
          <w:rStyle w:val="Refterm"/>
        </w:rPr>
        <w:tab/>
      </w:r>
      <w:r w:rsidRPr="000562B6">
        <w:rPr>
          <w:rStyle w:val="Refterm"/>
          <w:b w:val="0"/>
        </w:rPr>
        <w:t>Common Attack Pattern Enumeration and Classification (CAPEC)</w:t>
      </w:r>
      <w:r w:rsidR="00836257">
        <w:rPr>
          <w:rStyle w:val="Refterm"/>
          <w:b w:val="0"/>
        </w:rPr>
        <w:t>.</w:t>
      </w:r>
      <w:r w:rsidR="00F624D2">
        <w:rPr>
          <w:rStyle w:val="Refterm"/>
          <w:b w:val="0"/>
        </w:rPr>
        <w:t xml:space="preserve"> (2014, Nov. 7). The MITRE Corporation. [Online].</w:t>
      </w:r>
      <w:r w:rsidR="00836257">
        <w:rPr>
          <w:rStyle w:val="Refterm"/>
          <w:b w:val="0"/>
        </w:rPr>
        <w:t xml:space="preserve"> </w:t>
      </w:r>
      <w:r w:rsidR="00C95293">
        <w:rPr>
          <w:rStyle w:val="Refterm"/>
          <w:b w:val="0"/>
        </w:rPr>
        <w:t>Available:</w:t>
      </w:r>
      <w:r>
        <w:rPr>
          <w:rStyle w:val="Refterm"/>
        </w:rPr>
        <w:t xml:space="preserve"> </w:t>
      </w:r>
      <w:hyperlink r:id="rId38" w:history="1">
        <w:r w:rsidRPr="00F96F71">
          <w:rPr>
            <w:rStyle w:val="Hyperlink"/>
          </w:rPr>
          <w:t>http://capec.mitre.org</w:t>
        </w:r>
      </w:hyperlink>
      <w:r w:rsidR="00F624D2">
        <w:rPr>
          <w:rStyle w:val="Hyperlink"/>
        </w:rPr>
        <w:t>.</w:t>
      </w:r>
    </w:p>
    <w:p w14:paraId="3EB9305E" w14:textId="36941A8E" w:rsidR="00E81EA9" w:rsidRPr="00BF431D" w:rsidRDefault="00E81EA9" w:rsidP="00942D23">
      <w:pPr>
        <w:pStyle w:val="Ref"/>
        <w:rPr>
          <w:rStyle w:val="Refterm"/>
          <w:b w:val="0"/>
        </w:rPr>
      </w:pPr>
      <w:r>
        <w:rPr>
          <w:rStyle w:val="Refterm"/>
        </w:rPr>
        <w:t>[</w:t>
      </w:r>
      <w:bookmarkStart w:id="31" w:name="cee"/>
      <w:r>
        <w:rPr>
          <w:rStyle w:val="Refterm"/>
        </w:rPr>
        <w:t>CEE</w:t>
      </w:r>
      <w:bookmarkEnd w:id="31"/>
      <w:r>
        <w:rPr>
          <w:rStyle w:val="Refterm"/>
        </w:rPr>
        <w:t>]</w:t>
      </w:r>
      <w:r>
        <w:rPr>
          <w:rStyle w:val="Refterm"/>
        </w:rPr>
        <w:tab/>
      </w:r>
      <w:r>
        <w:rPr>
          <w:rStyle w:val="Refterm"/>
          <w:b w:val="0"/>
        </w:rPr>
        <w:t>Common Event Expression (CEE).</w:t>
      </w:r>
      <w:r w:rsidR="00C95293">
        <w:rPr>
          <w:rStyle w:val="Refterm"/>
          <w:b w:val="0"/>
        </w:rPr>
        <w:t xml:space="preserve"> </w:t>
      </w:r>
      <w:r w:rsidR="00807269">
        <w:rPr>
          <w:rStyle w:val="Refterm"/>
          <w:b w:val="0"/>
        </w:rPr>
        <w:t xml:space="preserve">(2014, Nov. 28). The MITRE Corporation. [Online]. </w:t>
      </w:r>
      <w:r w:rsidR="00C95293">
        <w:rPr>
          <w:rStyle w:val="Refterm"/>
          <w:b w:val="0"/>
        </w:rPr>
        <w:t>Available:</w:t>
      </w:r>
      <w:r>
        <w:rPr>
          <w:rStyle w:val="Refterm"/>
          <w:b w:val="0"/>
        </w:rPr>
        <w:t xml:space="preserve"> </w:t>
      </w:r>
      <w:hyperlink r:id="rId39" w:history="1">
        <w:r w:rsidRPr="000E62CA">
          <w:rPr>
            <w:rStyle w:val="Hyperlink"/>
          </w:rPr>
          <w:t>http://cee.mitre.org</w:t>
        </w:r>
      </w:hyperlink>
      <w:r w:rsidR="00807269">
        <w:rPr>
          <w:rStyle w:val="Refterm"/>
          <w:b w:val="0"/>
        </w:rPr>
        <w:t>.</w:t>
      </w:r>
    </w:p>
    <w:p w14:paraId="3A0116E1" w14:textId="6918F370" w:rsidR="00BF431D" w:rsidRPr="00BF431D" w:rsidRDefault="00BF431D" w:rsidP="00942D23">
      <w:pPr>
        <w:pStyle w:val="Ref"/>
        <w:rPr>
          <w:rStyle w:val="Refterm"/>
          <w:b w:val="0"/>
        </w:rPr>
      </w:pPr>
      <w:r w:rsidRPr="00BF431D">
        <w:rPr>
          <w:rStyle w:val="Refterm"/>
        </w:rPr>
        <w:lastRenderedPageBreak/>
        <w:t>[</w:t>
      </w:r>
      <w:bookmarkStart w:id="32" w:name="ciq"/>
      <w:r w:rsidRPr="00BF431D">
        <w:rPr>
          <w:rStyle w:val="Refterm"/>
        </w:rPr>
        <w:t>CIQ</w:t>
      </w:r>
      <w:bookmarkEnd w:id="32"/>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40" w:history="1">
        <w:r w:rsidRPr="00FA51A4">
          <w:rPr>
            <w:rStyle w:val="Hyperlink"/>
          </w:rPr>
          <w:t>http://docs.oasis-open.org/ciq/v3.0/specs/ciq-specs-v3.html</w:t>
        </w:r>
      </w:hyperlink>
      <w:r>
        <w:t xml:space="preserve">.  </w:t>
      </w:r>
    </w:p>
    <w:p w14:paraId="29B92EE1" w14:textId="6ACB8722" w:rsidR="00942D23" w:rsidRDefault="00942D23" w:rsidP="00942D23">
      <w:pPr>
        <w:pStyle w:val="Ref"/>
      </w:pPr>
      <w:r>
        <w:rPr>
          <w:rStyle w:val="Refterm"/>
        </w:rPr>
        <w:t>[</w:t>
      </w:r>
      <w:bookmarkStart w:id="33" w:name="rfc2119"/>
      <w:bookmarkStart w:id="34" w:name="cpe"/>
      <w:r>
        <w:rPr>
          <w:rStyle w:val="Refterm"/>
        </w:rPr>
        <w:t>CPE</w:t>
      </w:r>
      <w:bookmarkEnd w:id="33"/>
      <w:bookmarkEnd w:id="34"/>
      <w:r>
        <w:rPr>
          <w:rStyle w:val="Refterm"/>
        </w:rPr>
        <w:t>]</w:t>
      </w:r>
      <w:r w:rsidRPr="005126F2">
        <w:rPr>
          <w:rStyle w:val="Refterm"/>
          <w:b w:val="0"/>
        </w:rPr>
        <w:tab/>
      </w:r>
      <w:r>
        <w:t>Common Platform Enumeration (CPE).</w:t>
      </w:r>
      <w:r w:rsidR="00807269">
        <w:t xml:space="preserve"> (2014, Nov. 28). The MITRE Corporation. [Online]. Available:</w:t>
      </w:r>
      <w:r>
        <w:t xml:space="preserve"> </w:t>
      </w:r>
      <w:hyperlink r:id="rId41" w:history="1">
        <w:r w:rsidRPr="000E62CA">
          <w:rPr>
            <w:rStyle w:val="Hyperlink"/>
          </w:rPr>
          <w:t>http://cpe.mitre.org</w:t>
        </w:r>
      </w:hyperlink>
      <w:r>
        <w:t>.</w:t>
      </w:r>
    </w:p>
    <w:p w14:paraId="40483AFD" w14:textId="75B9F089" w:rsidR="00942D23" w:rsidRDefault="00942D23" w:rsidP="00942D23">
      <w:pPr>
        <w:pStyle w:val="Ref"/>
      </w:pPr>
      <w:r w:rsidRPr="00924B44">
        <w:rPr>
          <w:b/>
        </w:rPr>
        <w:t>[</w:t>
      </w:r>
      <w:bookmarkStart w:id="35" w:name="cve"/>
      <w:r w:rsidRPr="00924B44">
        <w:rPr>
          <w:b/>
        </w:rPr>
        <w:t>CVE</w:t>
      </w:r>
      <w:bookmarkEnd w:id="35"/>
      <w:r w:rsidRPr="00924B44">
        <w:rPr>
          <w:b/>
        </w:rPr>
        <w:t>]</w:t>
      </w:r>
      <w:r>
        <w:tab/>
        <w:t xml:space="preserve">Common Vulnerabilities and Exposures (CVE). </w:t>
      </w:r>
      <w:r w:rsidR="00807269">
        <w:t xml:space="preserve">(2015, Jul. 28). The MITRE Corporation. [Online]. Available: </w:t>
      </w:r>
      <w:hyperlink r:id="rId42" w:history="1">
        <w:r w:rsidRPr="000E62CA">
          <w:rPr>
            <w:rStyle w:val="Hyperlink"/>
          </w:rPr>
          <w:t>http://cve.mitre.org</w:t>
        </w:r>
      </w:hyperlink>
      <w:r>
        <w:t>.</w:t>
      </w:r>
    </w:p>
    <w:p w14:paraId="070D72A5" w14:textId="523F5592" w:rsidR="007C6F15" w:rsidRDefault="007C6F15" w:rsidP="00942D23">
      <w:pPr>
        <w:pStyle w:val="Ref"/>
      </w:pPr>
      <w:r>
        <w:rPr>
          <w:b/>
        </w:rPr>
        <w:t>[</w:t>
      </w:r>
      <w:bookmarkStart w:id="36" w:name="cvrf"/>
      <w:r>
        <w:rPr>
          <w:b/>
        </w:rPr>
        <w:t>CVRF</w:t>
      </w:r>
      <w:bookmarkEnd w:id="36"/>
      <w:r>
        <w:rPr>
          <w:b/>
        </w:rPr>
        <w:t>]</w:t>
      </w:r>
      <w:r>
        <w:rPr>
          <w:b/>
        </w:rPr>
        <w:tab/>
      </w:r>
      <w:r w:rsidR="009866DF" w:rsidRPr="009866DF">
        <w:t>Common Vulnerabilites Reporting Framework (CVRF)</w:t>
      </w:r>
      <w:r w:rsidR="004C172F">
        <w:t>. (n.d.). The</w:t>
      </w:r>
      <w:r w:rsidR="009866DF">
        <w:t xml:space="preserve"> Industry Consortium for Advancement of Security on the Internet (ICASI)</w:t>
      </w:r>
      <w:r w:rsidR="009866DF" w:rsidRPr="009866DF">
        <w:t>.</w:t>
      </w:r>
      <w:r w:rsidR="004C172F">
        <w:t xml:space="preserve"> [Online]. Available:</w:t>
      </w:r>
      <w:r w:rsidR="009866DF" w:rsidRPr="009866DF">
        <w:t xml:space="preserve"> </w:t>
      </w:r>
      <w:hyperlink r:id="rId43" w:history="1">
        <w:r w:rsidR="009866DF" w:rsidRPr="009866DF">
          <w:rPr>
            <w:rStyle w:val="Hyperlink"/>
          </w:rPr>
          <w:t>http://www.icasi.org/cvrf/</w:t>
        </w:r>
      </w:hyperlink>
      <w:r w:rsidR="004C172F">
        <w:t>. Accessed Aug. 22, 2015.</w:t>
      </w:r>
    </w:p>
    <w:p w14:paraId="2E0BE02A" w14:textId="17FC0F48" w:rsidR="00942D23" w:rsidRDefault="00942D23" w:rsidP="00942D23">
      <w:pPr>
        <w:pStyle w:val="Ref"/>
      </w:pPr>
      <w:r w:rsidRPr="00924B44">
        <w:rPr>
          <w:b/>
        </w:rPr>
        <w:t>[</w:t>
      </w:r>
      <w:bookmarkStart w:id="37" w:name="cwe"/>
      <w:r w:rsidRPr="00924B44">
        <w:rPr>
          <w:b/>
        </w:rPr>
        <w:t>CWE</w:t>
      </w:r>
      <w:bookmarkEnd w:id="37"/>
      <w:r w:rsidRPr="00924B44">
        <w:rPr>
          <w:b/>
        </w:rPr>
        <w:t>]</w:t>
      </w:r>
      <w:r>
        <w:tab/>
        <w:t>Common Weakness Enumeration (CWE).</w:t>
      </w:r>
      <w:r w:rsidR="00B379E7">
        <w:t xml:space="preserve"> (2014, Jul. 31). The MITRE Corporation. [Online]. Available:</w:t>
      </w:r>
      <w:r>
        <w:t xml:space="preserve"> </w:t>
      </w:r>
      <w:hyperlink r:id="rId44" w:history="1">
        <w:r w:rsidRPr="000E62CA">
          <w:rPr>
            <w:rStyle w:val="Hyperlink"/>
          </w:rPr>
          <w:t>http://cwe.mitre.org</w:t>
        </w:r>
      </w:hyperlink>
      <w:r>
        <w:t xml:space="preserve">. </w:t>
      </w:r>
    </w:p>
    <w:p w14:paraId="32A80B0C" w14:textId="4273A331" w:rsidR="00E81EA9" w:rsidRDefault="00E81EA9" w:rsidP="00942D23">
      <w:pPr>
        <w:pStyle w:val="Ref"/>
      </w:pPr>
      <w:r>
        <w:rPr>
          <w:b/>
        </w:rPr>
        <w:t>[</w:t>
      </w:r>
      <w:bookmarkStart w:id="38" w:name="iso8601"/>
      <w:r>
        <w:rPr>
          <w:b/>
        </w:rPr>
        <w:t>ISO8601</w:t>
      </w:r>
      <w:bookmarkEnd w:id="38"/>
      <w:r>
        <w:rPr>
          <w:b/>
        </w:rPr>
        <w:t>]</w:t>
      </w:r>
      <w:r>
        <w:rPr>
          <w:b/>
        </w:rPr>
        <w:tab/>
      </w:r>
      <w:r w:rsidR="00AB73FF" w:rsidRPr="00AB73FF">
        <w:t xml:space="preserve">Date and time format – </w:t>
      </w:r>
      <w:r w:rsidRPr="00E81EA9">
        <w:t>ISO 8601</w:t>
      </w:r>
      <w:r w:rsidR="00AB73FF">
        <w:t xml:space="preserve"> (n.d.). International Organization for Standardization (ISO). [Online]</w:t>
      </w:r>
      <w:r w:rsidRPr="00E81EA9">
        <w:t>.</w:t>
      </w:r>
      <w:r w:rsidR="00AB73FF">
        <w:t xml:space="preserve"> Available: </w:t>
      </w:r>
      <w:hyperlink r:id="rId45" w:history="1">
        <w:r w:rsidRPr="000E62CA">
          <w:rPr>
            <w:rStyle w:val="Hyperlink"/>
          </w:rPr>
          <w:t>http://www.iso.org/iso/home/standards/iso8601.htm</w:t>
        </w:r>
      </w:hyperlink>
      <w:r>
        <w:t xml:space="preserve">. </w:t>
      </w:r>
      <w:r w:rsidR="00AB73FF">
        <w:t>Accessed Aug. 23, 2015.</w:t>
      </w:r>
    </w:p>
    <w:p w14:paraId="7315F488" w14:textId="15DC1708" w:rsidR="00942D23" w:rsidRDefault="00942D23" w:rsidP="00942D23">
      <w:pPr>
        <w:pStyle w:val="Ref"/>
      </w:pPr>
      <w:r>
        <w:rPr>
          <w:b/>
        </w:rPr>
        <w:t>[</w:t>
      </w:r>
      <w:bookmarkStart w:id="39" w:name="maec"/>
      <w:r>
        <w:rPr>
          <w:b/>
        </w:rPr>
        <w:t>MAEC</w:t>
      </w:r>
      <w:bookmarkEnd w:id="39"/>
      <w:r>
        <w:rPr>
          <w:b/>
        </w:rPr>
        <w:t>]</w:t>
      </w:r>
      <w:r>
        <w:rPr>
          <w:b/>
        </w:rPr>
        <w:tab/>
      </w:r>
      <w:r>
        <w:t>Malware Attribute Enumerati</w:t>
      </w:r>
      <w:r w:rsidR="00474A0B">
        <w:t xml:space="preserve">on and Characterization (MAEC). (2015, Apr. 14). The MITRE Corporation. [Online]. Available: </w:t>
      </w:r>
      <w:hyperlink r:id="rId46" w:history="1">
        <w:r w:rsidRPr="000E62CA">
          <w:rPr>
            <w:rStyle w:val="Hyperlink"/>
          </w:rPr>
          <w:t>http://maec.mitre.org</w:t>
        </w:r>
      </w:hyperlink>
      <w:r>
        <w:t>.</w:t>
      </w:r>
    </w:p>
    <w:p w14:paraId="5785D3EF" w14:textId="77777777" w:rsidR="00BF431D" w:rsidRPr="0060169E" w:rsidRDefault="00BF431D" w:rsidP="00BF431D">
      <w:pPr>
        <w:pStyle w:val="Ref"/>
      </w:pPr>
      <w:r>
        <w:rPr>
          <w:b/>
        </w:rPr>
        <w:t>[</w:t>
      </w:r>
      <w:bookmarkStart w:id="40" w:name="openioc"/>
      <w:r>
        <w:rPr>
          <w:b/>
        </w:rPr>
        <w:t>OpenIOC</w:t>
      </w:r>
      <w:bookmarkEnd w:id="40"/>
      <w:r>
        <w:rPr>
          <w:b/>
        </w:rPr>
        <w:t>]</w:t>
      </w:r>
      <w:r>
        <w:rPr>
          <w:b/>
        </w:rPr>
        <w:tab/>
      </w:r>
      <w:r w:rsidRPr="0060169E">
        <w:t xml:space="preserve">The OpenIOC Framework. (n.d.). Mandiant Corporation. [Online]. Available:  </w:t>
      </w:r>
      <w:hyperlink r:id="rId47" w:history="1">
        <w:r w:rsidRPr="0060169E">
          <w:rPr>
            <w:rStyle w:val="Hyperlink"/>
          </w:rPr>
          <w:t>http://openioc.org/</w:t>
        </w:r>
      </w:hyperlink>
      <w:r w:rsidRPr="0060169E">
        <w:t xml:space="preserve">. </w:t>
      </w:r>
      <w:r>
        <w:t>Accessed Aug. 23, 2015.</w:t>
      </w:r>
    </w:p>
    <w:p w14:paraId="2FE8584F" w14:textId="11ABB349" w:rsidR="00030CC9" w:rsidRPr="00030CC9" w:rsidRDefault="00030CC9" w:rsidP="00942D23">
      <w:pPr>
        <w:pStyle w:val="Ref"/>
      </w:pPr>
      <w:r>
        <w:rPr>
          <w:b/>
        </w:rPr>
        <w:t>[</w:t>
      </w:r>
      <w:bookmarkStart w:id="41" w:name="oval"/>
      <w:r>
        <w:rPr>
          <w:b/>
        </w:rPr>
        <w:t>OVAL</w:t>
      </w:r>
      <w:bookmarkEnd w:id="41"/>
      <w:r>
        <w:rPr>
          <w:b/>
        </w:rPr>
        <w:t>]</w:t>
      </w:r>
      <w:r>
        <w:rPr>
          <w:b/>
        </w:rPr>
        <w:tab/>
      </w:r>
      <w:r w:rsidRPr="00030CC9">
        <w:t>Open Vulnerabilit</w:t>
      </w:r>
      <w:r>
        <w:t>y and</w:t>
      </w:r>
      <w:r w:rsidRPr="00030CC9">
        <w:t xml:space="preserve"> Assessment Language (OVAL). </w:t>
      </w:r>
      <w:r w:rsidR="00465A3E">
        <w:t xml:space="preserve">(2015, Jul. 9). The MITRE Corporation. [Onlne]. Available: </w:t>
      </w:r>
      <w:hyperlink r:id="rId48" w:history="1">
        <w:r w:rsidRPr="000E62CA">
          <w:rPr>
            <w:rStyle w:val="Hyperlink"/>
          </w:rPr>
          <w:t>http://oval.mitre.org</w:t>
        </w:r>
      </w:hyperlink>
      <w:r w:rsidRPr="00030CC9">
        <w:t>.</w:t>
      </w:r>
      <w:r>
        <w:t xml:space="preserve"> </w:t>
      </w:r>
    </w:p>
    <w:p w14:paraId="78861019" w14:textId="573D9DEF" w:rsidR="00C02DEC" w:rsidRDefault="00C02DEC" w:rsidP="00AE0702">
      <w:pPr>
        <w:pStyle w:val="Ref"/>
      </w:pPr>
      <w:r>
        <w:rPr>
          <w:rStyle w:val="Refterm"/>
        </w:rPr>
        <w:t>[RFC2119]</w:t>
      </w:r>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r w:rsidR="007458D6">
        <w:t xml:space="preserve">[Online]. Available: </w:t>
      </w:r>
      <w:hyperlink r:id="rId49" w:history="1">
        <w:r w:rsidR="000F3A82">
          <w:rPr>
            <w:rStyle w:val="Hyperlink"/>
          </w:rPr>
          <w:t>http://www.ietf.org/rfc/rfc2119.txt</w:t>
        </w:r>
      </w:hyperlink>
      <w:r w:rsidR="000F3A82">
        <w:t>.</w:t>
      </w:r>
    </w:p>
    <w:p w14:paraId="0B728D16" w14:textId="149B95F1" w:rsidR="00861DC0" w:rsidRDefault="00861DC0" w:rsidP="00AE0702">
      <w:pPr>
        <w:pStyle w:val="Ref"/>
      </w:pPr>
      <w:r>
        <w:rPr>
          <w:rStyle w:val="Refterm"/>
        </w:rPr>
        <w:t>[</w:t>
      </w:r>
      <w:bookmarkStart w:id="42" w:name="rfc3986"/>
      <w:r>
        <w:rPr>
          <w:rStyle w:val="Refterm"/>
        </w:rPr>
        <w:t>RFC3986</w:t>
      </w:r>
      <w:bookmarkEnd w:id="42"/>
      <w:r>
        <w:rPr>
          <w:rStyle w:val="Refterm"/>
        </w:rPr>
        <w:t>]</w:t>
      </w:r>
      <w:r>
        <w:rPr>
          <w:rStyle w:val="Refterm"/>
        </w:rPr>
        <w:tab/>
      </w:r>
      <w:r w:rsidRPr="00861DC0">
        <w:rPr>
          <w:rStyle w:val="Refterm"/>
          <w:b w:val="0"/>
        </w:rPr>
        <w:t>Berners-Lee, T., Fielding, R. and Masinter, L., “Uniform Resource Identifier (URI): Generic Syntax,</w:t>
      </w:r>
      <w:r w:rsidR="0029378C">
        <w:rPr>
          <w:rStyle w:val="Refterm"/>
          <w:b w:val="0"/>
        </w:rPr>
        <w:t>”</w:t>
      </w:r>
      <w:r w:rsidRPr="00861DC0">
        <w:rPr>
          <w:rStyle w:val="Refterm"/>
          <w:b w:val="0"/>
        </w:rPr>
        <w:t xml:space="preserve"> </w:t>
      </w:r>
      <w:r>
        <w:rPr>
          <w:rStyle w:val="Refterm"/>
          <w:b w:val="0"/>
        </w:rPr>
        <w:t xml:space="preserve">STD 66, RFC 3986, </w:t>
      </w:r>
      <w:r w:rsidRPr="00861DC0">
        <w:rPr>
          <w:rStyle w:val="Refterm"/>
          <w:b w:val="0"/>
        </w:rPr>
        <w:t xml:space="preserve">January 2005. </w:t>
      </w:r>
      <w:r w:rsidR="007458D6">
        <w:rPr>
          <w:rStyle w:val="Refterm"/>
          <w:b w:val="0"/>
        </w:rPr>
        <w:t xml:space="preserve">Available: </w:t>
      </w:r>
      <w:hyperlink r:id="rId50" w:history="1">
        <w:r w:rsidRPr="00861DC0">
          <w:rPr>
            <w:rStyle w:val="Hyperlink"/>
          </w:rPr>
          <w:t>https://www.ietf.org/rfc/rfc3986.txt</w:t>
        </w:r>
      </w:hyperlink>
      <w:r w:rsidR="007458D6" w:rsidRPr="007458D6">
        <w:rPr>
          <w:rStyle w:val="Refterm"/>
          <w:b w:val="0"/>
        </w:rPr>
        <w:t>.</w:t>
      </w:r>
      <w:r w:rsidRPr="007458D6">
        <w:rPr>
          <w:rStyle w:val="Refterm"/>
          <w:b w:val="0"/>
        </w:rPr>
        <w:t xml:space="preserve"> </w:t>
      </w:r>
    </w:p>
    <w:p w14:paraId="2C64217D" w14:textId="73A21510" w:rsidR="00C4524F" w:rsidRDefault="00924B44" w:rsidP="00AB4D6E">
      <w:pPr>
        <w:pStyle w:val="Ref"/>
      </w:pPr>
      <w:r w:rsidRPr="00924B44">
        <w:rPr>
          <w:b/>
        </w:rPr>
        <w:t>[</w:t>
      </w:r>
      <w:bookmarkStart w:id="43" w:name="rfc5646"/>
      <w:r w:rsidRPr="00924B44">
        <w:rPr>
          <w:b/>
        </w:rPr>
        <w:t>RFC5646</w:t>
      </w:r>
      <w:bookmarkEnd w:id="43"/>
      <w:r w:rsidRPr="00924B44">
        <w:rPr>
          <w:b/>
        </w:rPr>
        <w:t>]</w:t>
      </w:r>
      <w:r>
        <w:tab/>
        <w:t>Phillips, A. and Davis, M., “Tags for Identifying Languages</w:t>
      </w:r>
      <w:r w:rsidR="0029378C">
        <w:t>,</w:t>
      </w:r>
      <w:r>
        <w:t>” BCP 47, RFC 5646, September 2009.</w:t>
      </w:r>
      <w:r w:rsidR="007458D6">
        <w:t xml:space="preserve"> Available: </w:t>
      </w:r>
      <w:hyperlink r:id="rId51" w:history="1">
        <w:r w:rsidRPr="000E62CA">
          <w:rPr>
            <w:rStyle w:val="Hyperlink"/>
          </w:rPr>
          <w:t>http://www.ietf.org/rfc/rfc5646.txt</w:t>
        </w:r>
      </w:hyperlink>
      <w:r>
        <w:t xml:space="preserve">. </w:t>
      </w:r>
    </w:p>
    <w:p w14:paraId="22604C91" w14:textId="570A2C0C" w:rsidR="000562B6" w:rsidRPr="000562B6" w:rsidRDefault="000562B6" w:rsidP="00AB4D6E">
      <w:pPr>
        <w:pStyle w:val="Ref"/>
      </w:pPr>
      <w:r>
        <w:rPr>
          <w:b/>
        </w:rPr>
        <w:t>[</w:t>
      </w:r>
      <w:bookmarkStart w:id="44" w:name="W3Name"/>
      <w:r>
        <w:rPr>
          <w:b/>
        </w:rPr>
        <w:t>W3Name</w:t>
      </w:r>
      <w:bookmarkEnd w:id="44"/>
      <w:r>
        <w:rPr>
          <w:b/>
        </w:rPr>
        <w:t>]</w:t>
      </w:r>
      <w:r>
        <w:rPr>
          <w:b/>
        </w:rPr>
        <w:tab/>
      </w:r>
      <w:r w:rsidR="0029378C">
        <w:rPr>
          <w:b/>
        </w:rPr>
        <w:t>“</w:t>
      </w:r>
      <w:r>
        <w:t xml:space="preserve">Namespaces in XML 1.0 (Third </w:t>
      </w:r>
      <w:r w:rsidR="0029378C">
        <w:t>Edition),” W3C Recommendation, 8 December 2009. Available:</w:t>
      </w:r>
      <w:r w:rsidRPr="000562B6">
        <w:t xml:space="preserve"> </w:t>
      </w:r>
      <w:hyperlink r:id="rId52" w:history="1">
        <w:r w:rsidRPr="000562B6">
          <w:rPr>
            <w:rStyle w:val="Hyperlink"/>
          </w:rPr>
          <w:t>http://www.w3.org/TR/REC-xml-names</w:t>
        </w:r>
      </w:hyperlink>
      <w:r w:rsidR="0029378C">
        <w:rPr>
          <w:rStyle w:val="Hyperlink"/>
        </w:rPr>
        <w:t>.</w:t>
      </w:r>
    </w:p>
    <w:p w14:paraId="2C36CB6C" w14:textId="2C5828CF" w:rsidR="000562B6" w:rsidRDefault="000562B6" w:rsidP="00AB4D6E">
      <w:pPr>
        <w:pStyle w:val="Ref"/>
      </w:pPr>
      <w:r>
        <w:rPr>
          <w:b/>
        </w:rPr>
        <w:t>[</w:t>
      </w:r>
      <w:bookmarkStart w:id="45" w:name="W3DT"/>
      <w:r>
        <w:rPr>
          <w:b/>
        </w:rPr>
        <w:t>W3DT</w:t>
      </w:r>
      <w:bookmarkEnd w:id="45"/>
      <w:r>
        <w:rPr>
          <w:b/>
        </w:rPr>
        <w:t>]</w:t>
      </w:r>
      <w:r>
        <w:rPr>
          <w:b/>
        </w:rPr>
        <w:tab/>
      </w:r>
      <w:r w:rsidR="0029378C">
        <w:rPr>
          <w:b/>
        </w:rPr>
        <w:t>“</w:t>
      </w:r>
      <w:r w:rsidRPr="00D439D7">
        <w:t xml:space="preserve">XML Schema Part 2: </w:t>
      </w:r>
      <w:r w:rsidRPr="000562B6">
        <w:t>Datatypes Second Edition</w:t>
      </w:r>
      <w:r w:rsidR="0029378C">
        <w:t>,” W3C Recommendation, 28 October 2004. Available:</w:t>
      </w:r>
      <w:r w:rsidRPr="000562B6">
        <w:t xml:space="preserve"> </w:t>
      </w:r>
      <w:hyperlink r:id="rId53" w:history="1">
        <w:r w:rsidRPr="000562B6">
          <w:rPr>
            <w:rStyle w:val="Hyperlink"/>
          </w:rPr>
          <w:t>http://www.w3.org/TR/xmlschema-2</w:t>
        </w:r>
      </w:hyperlink>
      <w:r w:rsidR="0029378C">
        <w:rPr>
          <w:rStyle w:val="Hyperlink"/>
        </w:rPr>
        <w:t>.</w:t>
      </w:r>
    </w:p>
    <w:p w14:paraId="773519B7" w14:textId="77777777" w:rsidR="00C02DEC" w:rsidRDefault="00C02DEC" w:rsidP="00A710C8">
      <w:pPr>
        <w:pStyle w:val="Heading2"/>
      </w:pPr>
      <w:bookmarkStart w:id="46" w:name="_Toc85472895"/>
      <w:bookmarkStart w:id="47" w:name="_Toc287332009"/>
      <w:bookmarkStart w:id="48" w:name="_Ref428000779"/>
      <w:bookmarkStart w:id="49" w:name="_Toc429676493"/>
      <w:r>
        <w:t>Non-Normative References</w:t>
      </w:r>
      <w:bookmarkEnd w:id="46"/>
      <w:bookmarkEnd w:id="47"/>
      <w:bookmarkEnd w:id="48"/>
      <w:bookmarkEnd w:id="49"/>
    </w:p>
    <w:p w14:paraId="35E02474" w14:textId="3CAEFA12" w:rsidR="00386036" w:rsidRDefault="00386036" w:rsidP="00AE0702">
      <w:pPr>
        <w:pStyle w:val="Ref"/>
      </w:pPr>
      <w:r>
        <w:rPr>
          <w:b/>
        </w:rPr>
        <w:t>[</w:t>
      </w:r>
      <w:bookmarkStart w:id="50" w:name="githubio"/>
      <w:r>
        <w:rPr>
          <w:b/>
        </w:rPr>
        <w:t>G</w:t>
      </w:r>
      <w:r w:rsidR="00C4524F">
        <w:rPr>
          <w:b/>
        </w:rPr>
        <w:t>it</w:t>
      </w:r>
      <w:r>
        <w:rPr>
          <w:b/>
        </w:rPr>
        <w:t>H</w:t>
      </w:r>
      <w:r w:rsidR="00C4524F">
        <w:rPr>
          <w:b/>
        </w:rPr>
        <w:t>ub</w:t>
      </w:r>
      <w:r>
        <w:rPr>
          <w:b/>
        </w:rPr>
        <w:t>-IO</w:t>
      </w:r>
      <w:bookmarkEnd w:id="50"/>
      <w:r>
        <w:rPr>
          <w:b/>
        </w:rPr>
        <w:t>]</w:t>
      </w:r>
      <w:r>
        <w:rPr>
          <w:b/>
        </w:rPr>
        <w:tab/>
      </w:r>
      <w:r w:rsidR="00EF0C0B" w:rsidRPr="00EF0C0B">
        <w:t xml:space="preserve">STIX – </w:t>
      </w:r>
      <w:r w:rsidR="002904C0" w:rsidRPr="00EF0C0B">
        <w:t xml:space="preserve">Structured Threat Information </w:t>
      </w:r>
      <w:r w:rsidR="00EF0C0B" w:rsidRPr="00EF0C0B">
        <w:t>Ex</w:t>
      </w:r>
      <w:r w:rsidR="002904C0" w:rsidRPr="00EF0C0B">
        <w:t>pression</w:t>
      </w:r>
      <w:r w:rsidR="00EF0C0B" w:rsidRPr="00EF0C0B">
        <w:t xml:space="preserve"> | STIX Project Documentation</w:t>
      </w:r>
      <w:r w:rsidRPr="00EF0C0B">
        <w:t>.</w:t>
      </w:r>
      <w:r w:rsidR="002904C0" w:rsidRPr="00EF0C0B">
        <w:t xml:space="preserve"> (n.d.). </w:t>
      </w:r>
      <w:r w:rsidR="00942B1E" w:rsidRPr="00EF0C0B">
        <w:t xml:space="preserve">The MITRE Corporation. </w:t>
      </w:r>
      <w:r w:rsidR="002904C0" w:rsidRPr="00EF0C0B">
        <w:t>[Online]. Available:</w:t>
      </w:r>
      <w:r w:rsidRPr="00EF0C0B">
        <w:t xml:space="preserve"> </w:t>
      </w:r>
      <w:hyperlink r:id="rId54" w:history="1">
        <w:r w:rsidRPr="00EF0C0B">
          <w:rPr>
            <w:rStyle w:val="Hyperlink"/>
          </w:rPr>
          <w:t>http://stixproject.github.io/</w:t>
        </w:r>
      </w:hyperlink>
      <w:r w:rsidR="00B95236" w:rsidRPr="00EF0C0B">
        <w:t>.</w:t>
      </w:r>
      <w:r w:rsidR="00942B1E" w:rsidRPr="00EF0C0B">
        <w:t xml:space="preserve"> Accessed Aug. 23, 2015.</w:t>
      </w:r>
      <w:r>
        <w:t xml:space="preserve"> </w:t>
      </w:r>
    </w:p>
    <w:p w14:paraId="060E0EDD" w14:textId="58FB6920" w:rsidR="00D5207A" w:rsidRDefault="00537388" w:rsidP="00F64287">
      <w:pPr>
        <w:pStyle w:val="Ref"/>
      </w:pPr>
      <w:r>
        <w:rPr>
          <w:b/>
        </w:rPr>
        <w:t>[</w:t>
      </w:r>
      <w:bookmarkStart w:id="51" w:name="STIXMAEC"/>
      <w:r>
        <w:rPr>
          <w:b/>
        </w:rPr>
        <w:t>STIX-MAEC</w:t>
      </w:r>
      <w:bookmarkEnd w:id="51"/>
      <w:r>
        <w:rPr>
          <w:b/>
        </w:rPr>
        <w:t>]</w:t>
      </w:r>
      <w:r>
        <w:rPr>
          <w:b/>
        </w:rPr>
        <w:tab/>
      </w:r>
      <w:r w:rsidR="005A0C29">
        <w:rPr>
          <w:b/>
        </w:rPr>
        <w:t>“</w:t>
      </w:r>
      <w:r w:rsidRPr="00AB0037">
        <w:t>Characterizing Malware with MAEC and STIX</w:t>
      </w:r>
      <w:r w:rsidR="005A0C29">
        <w:t xml:space="preserve">,” The MITRE Corporation, Bedford, MA, April 20, </w:t>
      </w:r>
      <w:r w:rsidR="00F64287">
        <w:t>2014</w:t>
      </w:r>
      <w:r w:rsidR="00AB0037">
        <w:t>. [Online]. Available:</w:t>
      </w:r>
      <w:r w:rsidR="00F64287">
        <w:t xml:space="preserve"> </w:t>
      </w:r>
      <w:hyperlink r:id="rId55" w:history="1">
        <w:r w:rsidR="000B57FF" w:rsidRPr="00F05D5B">
          <w:rPr>
            <w:rStyle w:val="Hyperlink"/>
          </w:rPr>
          <w:t>http://stixproject.github.io/about/Characterizing_Malware_MAEC_and_STIX_v1.0.pdf</w:t>
        </w:r>
      </w:hyperlink>
      <w:r w:rsidR="00F64287">
        <w:t xml:space="preserve">. </w:t>
      </w:r>
    </w:p>
    <w:p w14:paraId="7083E76E" w14:textId="53B0581D" w:rsidR="000F341C" w:rsidRDefault="000F341C" w:rsidP="00F64287">
      <w:pPr>
        <w:pStyle w:val="Ref"/>
        <w:rPr>
          <w:rStyle w:val="Hyperlink"/>
        </w:rPr>
      </w:pPr>
      <w:r>
        <w:rPr>
          <w:b/>
        </w:rPr>
        <w:t>[</w:t>
      </w:r>
      <w:bookmarkStart w:id="52" w:name="STIXW"/>
      <w:r w:rsidRPr="000F341C">
        <w:rPr>
          <w:b/>
        </w:rPr>
        <w:t>STIX-W</w:t>
      </w:r>
      <w:bookmarkEnd w:id="52"/>
      <w:r>
        <w:t>]</w:t>
      </w:r>
      <w:r>
        <w:tab/>
      </w:r>
      <w:r w:rsidR="003E0673" w:rsidRPr="003E0673">
        <w:t>Barnum, S., “</w:t>
      </w:r>
      <w:r w:rsidRPr="003E0673">
        <w:t>Standardizing Cyber Threat Intelligence with the Structured Threat Information eXpression (STIX</w:t>
      </w:r>
      <w:r w:rsidRPr="003E0673">
        <w:rPr>
          <w:vertAlign w:val="superscript"/>
        </w:rPr>
        <w:t>TM</w:t>
      </w:r>
      <w:r w:rsidR="003E0673" w:rsidRPr="003E0673">
        <w:t>)</w:t>
      </w:r>
      <w:r w:rsidR="003E0673">
        <w:t>,</w:t>
      </w:r>
      <w:r w:rsidR="003E0673" w:rsidRPr="003E0673">
        <w:t>”</w:t>
      </w:r>
      <w:r w:rsidR="003E0673">
        <w:t xml:space="preserve"> The MITRE Corporation, Bedford MA, Feb. 20, 2014. [Online]. Available:</w:t>
      </w:r>
      <w:r>
        <w:t xml:space="preserve"> </w:t>
      </w:r>
      <w:hyperlink r:id="rId56" w:history="1">
        <w:r w:rsidR="000B57FF" w:rsidRPr="00F05D5B">
          <w:rPr>
            <w:rStyle w:val="Hyperlink"/>
          </w:rPr>
          <w:t>http://stixproject.github.io/getting-started/whitepaper/</w:t>
        </w:r>
      </w:hyperlink>
      <w:r w:rsidR="000B57FF">
        <w:t>.</w:t>
      </w:r>
      <w:r w:rsidR="000B57FF">
        <w:rPr>
          <w:rStyle w:val="CommentReference"/>
          <w:bCs w:val="0"/>
          <w:color w:val="auto"/>
        </w:rPr>
        <w:t xml:space="preserve"> </w:t>
      </w:r>
    </w:p>
    <w:p w14:paraId="44D97ECF" w14:textId="23F6D39C" w:rsidR="00581416" w:rsidRPr="00F64287" w:rsidRDefault="00581416" w:rsidP="00F64287">
      <w:pPr>
        <w:pStyle w:val="Ref"/>
      </w:pPr>
      <w:r>
        <w:rPr>
          <w:b/>
        </w:rPr>
        <w:t>[</w:t>
      </w:r>
      <w:bookmarkStart w:id="53" w:name="UML241"/>
      <w:r w:rsidRPr="00581416">
        <w:rPr>
          <w:b/>
        </w:rPr>
        <w:t>UML-2.4.1</w:t>
      </w:r>
      <w:bookmarkEnd w:id="53"/>
      <w:r>
        <w:t>]</w:t>
      </w:r>
      <w:r>
        <w:tab/>
        <w:t xml:space="preserve">Documents associated with Unified </w:t>
      </w:r>
      <w:r w:rsidR="00451E41">
        <w:t>Modeling Language (UML), V2.4.1.</w:t>
      </w:r>
      <w:r>
        <w:t xml:space="preserve"> </w:t>
      </w:r>
      <w:r w:rsidR="00451E41">
        <w:t xml:space="preserve">(Aug. 2011). The Object Management Group (OMG). [Online]. Available: </w:t>
      </w:r>
      <w:hyperlink r:id="rId57" w:history="1">
        <w:r w:rsidRPr="000E62CA">
          <w:rPr>
            <w:rStyle w:val="Hyperlink"/>
          </w:rPr>
          <w:t>http://www.omg.org/spec/UML/2.4.1/</w:t>
        </w:r>
      </w:hyperlink>
      <w:r w:rsidR="00451E41" w:rsidRPr="00451E41">
        <w:t>.</w:t>
      </w:r>
      <w:r>
        <w:t xml:space="preserve"> </w:t>
      </w:r>
    </w:p>
    <w:p w14:paraId="645CF34C" w14:textId="75F4D94A" w:rsidR="006D31DB" w:rsidRDefault="00015A05" w:rsidP="00FD22AC">
      <w:pPr>
        <w:pStyle w:val="Heading1"/>
      </w:pPr>
      <w:bookmarkStart w:id="54" w:name="_Ref427252903"/>
      <w:bookmarkStart w:id="55" w:name="_Toc429676494"/>
      <w:r>
        <w:lastRenderedPageBreak/>
        <w:t>Language Modularity</w:t>
      </w:r>
      <w:bookmarkEnd w:id="54"/>
      <w:bookmarkEnd w:id="55"/>
    </w:p>
    <w:p w14:paraId="33618983" w14:textId="6428DEBC" w:rsidR="00015A05" w:rsidRPr="00FC6DFE" w:rsidRDefault="00015A05" w:rsidP="00015A05">
      <w:pPr>
        <w:autoSpaceDE w:val="0"/>
        <w:autoSpaceDN w:val="0"/>
        <w:adjustRightInd w:val="0"/>
        <w:spacing w:after="240"/>
      </w:pPr>
      <w:r w:rsidRPr="00FC6DFE">
        <w:t xml:space="preserve">The data models of the STIX language were developed in a modular fashion to facilitate flexibility. As shown in </w:t>
      </w:r>
      <w:r w:rsidRPr="004D78D4">
        <w:rPr>
          <w:b/>
          <w:color w:val="0000EE"/>
        </w:rPr>
        <w:fldChar w:fldCharType="begin"/>
      </w:r>
      <w:r w:rsidRPr="004D78D4">
        <w:rPr>
          <w:b/>
          <w:color w:val="0000EE"/>
        </w:rPr>
        <w:instrText xml:space="preserve"> REF _Ref389738758 \h  \* MERGEFORMAT </w:instrText>
      </w:r>
      <w:r w:rsidRPr="004D78D4">
        <w:rPr>
          <w:b/>
          <w:color w:val="0000EE"/>
        </w:rPr>
      </w:r>
      <w:r w:rsidRPr="004D78D4">
        <w:rPr>
          <w:b/>
          <w:color w:val="0000EE"/>
        </w:rPr>
        <w:fldChar w:fldCharType="separate"/>
      </w:r>
      <w:r w:rsidR="00991BDE" w:rsidRPr="00991BDE">
        <w:rPr>
          <w:b/>
          <w:bCs/>
          <w:color w:val="0000EE"/>
        </w:rPr>
        <w:t>Figure 2</w:t>
      </w:r>
      <w:r w:rsidR="00991BDE" w:rsidRPr="00991BDE">
        <w:rPr>
          <w:b/>
          <w:bCs/>
          <w:color w:val="0000EE"/>
        </w:rPr>
        <w:noBreakHyphen/>
        <w:t>1</w:t>
      </w:r>
      <w:r w:rsidRPr="004D78D4">
        <w:rPr>
          <w:b/>
          <w:color w:val="0000EE"/>
        </w:rPr>
        <w:fldChar w:fldCharType="end"/>
      </w:r>
      <w:r w:rsidRPr="00FC6DFE">
        <w:t xml:space="preserve">, the STIX core and common </w:t>
      </w:r>
      <w:r>
        <w:t>data models</w:t>
      </w:r>
      <w:r w:rsidRPr="00FC6DFE">
        <w:t xml:space="preserve"> </w:t>
      </w:r>
      <w:r>
        <w:t xml:space="preserve">(see Sections </w:t>
      </w:r>
      <w:r w:rsidR="00FC585E" w:rsidRPr="004D78D4">
        <w:rPr>
          <w:b/>
          <w:color w:val="0000EE"/>
        </w:rPr>
        <w:fldChar w:fldCharType="begin"/>
      </w:r>
      <w:r w:rsidR="00FC585E" w:rsidRPr="004D78D4">
        <w:rPr>
          <w:b/>
          <w:color w:val="0000EE"/>
        </w:rPr>
        <w:instrText xml:space="preserve"> REF _Ref427251669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2.1</w:t>
      </w:r>
      <w:r w:rsidR="00FC585E" w:rsidRPr="004D78D4">
        <w:rPr>
          <w:b/>
          <w:color w:val="0000EE"/>
        </w:rPr>
        <w:fldChar w:fldCharType="end"/>
      </w:r>
      <w:r w:rsidR="00FC585E">
        <w:t xml:space="preserve"> </w:t>
      </w:r>
      <w:r>
        <w:t>and</w:t>
      </w:r>
      <w:r w:rsidR="00FC585E">
        <w:t xml:space="preserve"> </w:t>
      </w:r>
      <w:r w:rsidR="00FC585E" w:rsidRPr="004D78D4">
        <w:rPr>
          <w:b/>
          <w:color w:val="0000EE"/>
        </w:rPr>
        <w:fldChar w:fldCharType="begin"/>
      </w:r>
      <w:r w:rsidR="00FC585E" w:rsidRPr="004D78D4">
        <w:rPr>
          <w:b/>
          <w:color w:val="0000EE"/>
        </w:rPr>
        <w:instrText xml:space="preserve"> REF _Ref427251679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2.2</w:t>
      </w:r>
      <w:r w:rsidR="00FC585E" w:rsidRPr="004D78D4">
        <w:rPr>
          <w:b/>
          <w:color w:val="0000EE"/>
        </w:rPr>
        <w:fldChar w:fldCharType="end"/>
      </w:r>
      <w:r>
        <w:t xml:space="preserve">) </w:t>
      </w:r>
      <w:r w:rsidRPr="00FC6DFE">
        <w:t xml:space="preserve">provide the overarching framework and common characteristics to support </w:t>
      </w:r>
      <w:r>
        <w:t xml:space="preserve">nine </w:t>
      </w:r>
      <w:r w:rsidRPr="00FC6DFE">
        <w:t xml:space="preserve">component </w:t>
      </w:r>
      <w:r>
        <w:t>data models (see Section</w:t>
      </w:r>
      <w:r w:rsidR="00FC585E">
        <w:t xml:space="preserve"> </w:t>
      </w:r>
      <w:r w:rsidR="00FC585E" w:rsidRPr="004D78D4">
        <w:rPr>
          <w:b/>
          <w:color w:val="0000EE"/>
        </w:rPr>
        <w:fldChar w:fldCharType="begin"/>
      </w:r>
      <w:r w:rsidR="00FC585E" w:rsidRPr="004D78D4">
        <w:rPr>
          <w:b/>
          <w:color w:val="0000EE"/>
        </w:rPr>
        <w:instrText xml:space="preserve"> REF _Ref427251602 \r \h </w:instrText>
      </w:r>
      <w:r w:rsid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2.3</w:t>
      </w:r>
      <w:r w:rsidR="00FC585E" w:rsidRPr="004D78D4">
        <w:rPr>
          <w:b/>
          <w:color w:val="0000EE"/>
        </w:rPr>
        <w:fldChar w:fldCharType="end"/>
      </w:r>
      <w:r>
        <w:t>)</w:t>
      </w:r>
      <w:r w:rsidRPr="00FC6DFE">
        <w:t xml:space="preserve">, a cross-cutting data marking </w:t>
      </w:r>
      <w:r>
        <w:t>data model (see Section</w:t>
      </w:r>
      <w:r w:rsidR="00FC585E">
        <w:t xml:space="preserve"> </w:t>
      </w:r>
      <w:r w:rsidR="00FC585E" w:rsidRPr="004D78D4">
        <w:rPr>
          <w:b/>
          <w:color w:val="0000EE"/>
        </w:rPr>
        <w:fldChar w:fldCharType="begin"/>
      </w:r>
      <w:r w:rsidR="00FC585E" w:rsidRPr="004D78D4">
        <w:rPr>
          <w:b/>
          <w:color w:val="0000EE"/>
        </w:rPr>
        <w:instrText xml:space="preserve"> REF _Ref427251707 \r \h </w:instrText>
      </w:r>
      <w:r w:rsidR="004D78D4" w:rsidRPr="004D78D4">
        <w:rPr>
          <w:b/>
          <w:color w:val="0000EE"/>
        </w:rPr>
        <w:instrText xml:space="preserve"> \* MERGEFORMAT </w:instrText>
      </w:r>
      <w:r w:rsidR="00FC585E" w:rsidRPr="004D78D4">
        <w:rPr>
          <w:b/>
          <w:color w:val="0000EE"/>
        </w:rPr>
      </w:r>
      <w:r w:rsidR="00FC585E" w:rsidRPr="004D78D4">
        <w:rPr>
          <w:b/>
          <w:color w:val="0000EE"/>
        </w:rPr>
        <w:fldChar w:fldCharType="separate"/>
      </w:r>
      <w:r w:rsidR="00991BDE">
        <w:rPr>
          <w:b/>
          <w:color w:val="0000EE"/>
        </w:rPr>
        <w:t>2.4</w:t>
      </w:r>
      <w:r w:rsidR="00FC585E" w:rsidRPr="004D78D4">
        <w:rPr>
          <w:b/>
          <w:color w:val="0000EE"/>
        </w:rPr>
        <w:fldChar w:fldCharType="end"/>
      </w:r>
      <w:r>
        <w:t>)</w:t>
      </w:r>
      <w:r w:rsidRPr="00FC6DFE">
        <w:t xml:space="preserve">, </w:t>
      </w:r>
      <w:r>
        <w:t xml:space="preserve">and </w:t>
      </w:r>
      <w:r w:rsidRPr="00FC6DFE">
        <w:t xml:space="preserve">a set of default </w:t>
      </w:r>
      <w:r>
        <w:t xml:space="preserve">controlled </w:t>
      </w:r>
      <w:r w:rsidRPr="00FC6DFE">
        <w:t>vocabularies</w:t>
      </w:r>
      <w:r>
        <w:t xml:space="preserve"> (see Section </w:t>
      </w:r>
      <w:r w:rsidRPr="004D78D4">
        <w:rPr>
          <w:b/>
          <w:color w:val="0000EE"/>
        </w:rPr>
        <w:fldChar w:fldCharType="begin"/>
      </w:r>
      <w:r w:rsidRPr="004D78D4">
        <w:rPr>
          <w:b/>
          <w:color w:val="0000EE"/>
        </w:rPr>
        <w:instrText xml:space="preserve"> REF _Ref404938565 \r \h </w:instrText>
      </w:r>
      <w:r w:rsidR="004D78D4" w:rsidRPr="004D78D4">
        <w:rPr>
          <w:b/>
          <w:color w:val="0000EE"/>
        </w:rPr>
        <w:instrText xml:space="preserve"> \* MERGEFORMAT </w:instrText>
      </w:r>
      <w:r w:rsidRPr="004D78D4">
        <w:rPr>
          <w:b/>
          <w:color w:val="0000EE"/>
        </w:rPr>
      </w:r>
      <w:r w:rsidRPr="004D78D4">
        <w:rPr>
          <w:b/>
          <w:color w:val="0000EE"/>
        </w:rPr>
        <w:fldChar w:fldCharType="separate"/>
      </w:r>
      <w:r w:rsidR="00991BDE">
        <w:rPr>
          <w:b/>
          <w:color w:val="0000EE"/>
        </w:rPr>
        <w:t>2.6</w:t>
      </w:r>
      <w:r w:rsidRPr="004D78D4">
        <w:rPr>
          <w:b/>
          <w:color w:val="0000EE"/>
        </w:rPr>
        <w:fldChar w:fldCharType="end"/>
      </w:r>
      <w:r>
        <w:t xml:space="preserve">).  Furthermore, the extensibility of the STIX design enables the use of external data models as appropriate (see Section </w:t>
      </w:r>
      <w:r w:rsidRPr="004D78D4">
        <w:rPr>
          <w:b/>
          <w:color w:val="0000EE"/>
        </w:rPr>
        <w:fldChar w:fldCharType="begin"/>
      </w:r>
      <w:r w:rsidRPr="004D78D4">
        <w:rPr>
          <w:b/>
          <w:color w:val="0000EE"/>
        </w:rPr>
        <w:instrText xml:space="preserve"> REF _Ref404938597 \r \h </w:instrText>
      </w:r>
      <w:r w:rsidR="004D78D4">
        <w:rPr>
          <w:b/>
          <w:color w:val="0000EE"/>
        </w:rPr>
        <w:instrText xml:space="preserve"> \* MERGEFORMAT </w:instrText>
      </w:r>
      <w:r w:rsidRPr="004D78D4">
        <w:rPr>
          <w:b/>
          <w:color w:val="0000EE"/>
        </w:rPr>
      </w:r>
      <w:r w:rsidRPr="004D78D4">
        <w:rPr>
          <w:b/>
          <w:color w:val="0000EE"/>
        </w:rPr>
        <w:fldChar w:fldCharType="separate"/>
      </w:r>
      <w:r w:rsidR="00991BDE">
        <w:rPr>
          <w:b/>
          <w:color w:val="0000EE"/>
        </w:rPr>
        <w:t>2.5</w:t>
      </w:r>
      <w:r w:rsidRPr="004D78D4">
        <w:rPr>
          <w:b/>
          <w:color w:val="0000EE"/>
        </w:rPr>
        <w:fldChar w:fldCharType="end"/>
      </w:r>
      <w:r>
        <w:t xml:space="preserve">). </w:t>
      </w:r>
    </w:p>
    <w:p w14:paraId="3FE5241B" w14:textId="5936053A" w:rsidR="00015A05" w:rsidRDefault="006B64C5" w:rsidP="00015A05">
      <w:pPr>
        <w:autoSpaceDE w:val="0"/>
        <w:autoSpaceDN w:val="0"/>
        <w:adjustRightInd w:val="0"/>
        <w:jc w:val="center"/>
        <w:rPr>
          <w:sz w:val="23"/>
          <w:szCs w:val="23"/>
        </w:rPr>
      </w:pPr>
      <w:r>
        <w:rPr>
          <w:noProof/>
          <w:sz w:val="23"/>
          <w:szCs w:val="23"/>
        </w:rPr>
        <w:drawing>
          <wp:inline distT="0" distB="0" distL="0" distR="0" wp14:anchorId="087374A4" wp14:editId="3409E171">
            <wp:extent cx="3883921" cy="270662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1c.jpg"/>
                    <pic:cNvPicPr/>
                  </pic:nvPicPr>
                  <pic:blipFill rotWithShape="1">
                    <a:blip r:embed="rId58">
                      <a:extLst>
                        <a:ext uri="{28A0092B-C50C-407E-A947-70E740481C1C}">
                          <a14:useLocalDpi xmlns:a14="http://schemas.microsoft.com/office/drawing/2010/main" val="0"/>
                        </a:ext>
                      </a:extLst>
                    </a:blip>
                    <a:srcRect l="6691" t="10524" r="15175" b="16876"/>
                    <a:stretch/>
                  </pic:blipFill>
                  <pic:spPr bwMode="auto">
                    <a:xfrm>
                      <a:off x="0" y="0"/>
                      <a:ext cx="3883921" cy="2706624"/>
                    </a:xfrm>
                    <a:prstGeom prst="rect">
                      <a:avLst/>
                    </a:prstGeom>
                    <a:ln>
                      <a:noFill/>
                    </a:ln>
                    <a:extLst>
                      <a:ext uri="{53640926-AAD7-44D8-BBD7-CCE9431645EC}">
                        <a14:shadowObscured xmlns:a14="http://schemas.microsoft.com/office/drawing/2010/main"/>
                      </a:ext>
                    </a:extLst>
                  </pic:spPr>
                </pic:pic>
              </a:graphicData>
            </a:graphic>
          </wp:inline>
        </w:drawing>
      </w:r>
    </w:p>
    <w:p w14:paraId="54A6FE84" w14:textId="77777777" w:rsidR="00015A05" w:rsidRPr="00015A05" w:rsidRDefault="00015A05" w:rsidP="00236A31">
      <w:pPr>
        <w:pStyle w:val="Caption"/>
      </w:pPr>
      <w:bookmarkStart w:id="56" w:name="_Ref389738758"/>
      <w:r w:rsidRPr="00015A05">
        <w:t xml:space="preserve">Figure </w:t>
      </w:r>
      <w:r w:rsidR="006B64C5">
        <w:fldChar w:fldCharType="begin"/>
      </w:r>
      <w:r w:rsidR="006B64C5">
        <w:instrText xml:space="preserve"> STYLEREF 1 \s </w:instrText>
      </w:r>
      <w:r w:rsidR="006B64C5">
        <w:fldChar w:fldCharType="separate"/>
      </w:r>
      <w:r w:rsidR="00991BDE">
        <w:rPr>
          <w:noProof/>
        </w:rPr>
        <w:t>2</w:t>
      </w:r>
      <w:r w:rsidR="006B64C5">
        <w:rPr>
          <w:noProof/>
        </w:rPr>
        <w:fldChar w:fldCharType="end"/>
      </w:r>
      <w:r w:rsidRPr="00015A05">
        <w:noBreakHyphen/>
      </w:r>
      <w:r w:rsidR="006B64C5">
        <w:fldChar w:fldCharType="begin"/>
      </w:r>
      <w:r w:rsidR="006B64C5">
        <w:instrText xml:space="preserve"> SEQ Figure \* ARABIC \s 1 </w:instrText>
      </w:r>
      <w:r w:rsidR="006B64C5">
        <w:fldChar w:fldCharType="separate"/>
      </w:r>
      <w:r w:rsidR="00991BDE">
        <w:rPr>
          <w:noProof/>
        </w:rPr>
        <w:t>1</w:t>
      </w:r>
      <w:r w:rsidR="006B64C5">
        <w:rPr>
          <w:noProof/>
        </w:rPr>
        <w:fldChar w:fldCharType="end"/>
      </w:r>
      <w:bookmarkEnd w:id="56"/>
      <w:r w:rsidRPr="00015A05">
        <w:t>. The STIX</w:t>
      </w:r>
      <w:bookmarkStart w:id="57" w:name="_GoBack"/>
      <w:bookmarkEnd w:id="57"/>
      <w:r w:rsidRPr="00015A05">
        <w:t xml:space="preserve"> architecture</w:t>
      </w:r>
    </w:p>
    <w:p w14:paraId="5CEEA198" w14:textId="0EF5AFBC" w:rsidR="0012387E" w:rsidRPr="0012387E" w:rsidRDefault="00015A05" w:rsidP="00015A05">
      <w:r>
        <w:t>E</w:t>
      </w:r>
      <w:r w:rsidRPr="00FC6DFE">
        <w:t xml:space="preserve">ach data model </w:t>
      </w:r>
      <w:r>
        <w:t xml:space="preserve">depicted in </w:t>
      </w:r>
      <w:r w:rsidRPr="004D78D4">
        <w:rPr>
          <w:b/>
          <w:color w:val="0000EE"/>
        </w:rPr>
        <w:fldChar w:fldCharType="begin"/>
      </w:r>
      <w:r w:rsidRPr="004D78D4">
        <w:rPr>
          <w:b/>
          <w:color w:val="0000EE"/>
        </w:rPr>
        <w:instrText xml:space="preserve"> REF _Ref389738758 \h </w:instrText>
      </w:r>
      <w:r w:rsidR="004D78D4">
        <w:rPr>
          <w:b/>
          <w:color w:val="0000EE"/>
        </w:rPr>
        <w:instrText xml:space="preserve"> \* MERGEFORMAT </w:instrText>
      </w:r>
      <w:r w:rsidRPr="004D78D4">
        <w:rPr>
          <w:b/>
          <w:color w:val="0000EE"/>
        </w:rPr>
      </w:r>
      <w:r w:rsidRPr="004D78D4">
        <w:rPr>
          <w:b/>
          <w:color w:val="0000EE"/>
        </w:rPr>
        <w:fldChar w:fldCharType="separate"/>
      </w:r>
      <w:r w:rsidR="00991BDE" w:rsidRPr="00991BDE">
        <w:rPr>
          <w:b/>
          <w:color w:val="0000EE"/>
        </w:rPr>
        <w:t xml:space="preserve">Figure </w:t>
      </w:r>
      <w:r w:rsidR="00991BDE" w:rsidRPr="00991BDE">
        <w:rPr>
          <w:b/>
          <w:noProof/>
          <w:color w:val="0000EE"/>
        </w:rPr>
        <w:t>2</w:t>
      </w:r>
      <w:r w:rsidR="00991BDE" w:rsidRPr="00991BDE">
        <w:rPr>
          <w:b/>
          <w:noProof/>
          <w:color w:val="0000EE"/>
        </w:rPr>
        <w:noBreakHyphen/>
        <w:t>1</w:t>
      </w:r>
      <w:r w:rsidRPr="004D78D4">
        <w:rPr>
          <w:b/>
          <w:color w:val="0000EE"/>
        </w:rPr>
        <w:fldChar w:fldCharType="end"/>
      </w:r>
      <w:r>
        <w:t xml:space="preserve"> is described in a subsection below.</w:t>
      </w:r>
    </w:p>
    <w:p w14:paraId="49BA2F24" w14:textId="2B29B365" w:rsidR="0012387E" w:rsidRDefault="00015A05" w:rsidP="0012387E">
      <w:pPr>
        <w:pStyle w:val="Heading2"/>
      </w:pPr>
      <w:bookmarkStart w:id="58" w:name="_Ref427251669"/>
      <w:bookmarkStart w:id="59" w:name="_Toc429676495"/>
      <w:r>
        <w:t>Core Data Model</w:t>
      </w:r>
      <w:bookmarkEnd w:id="58"/>
      <w:bookmarkEnd w:id="59"/>
    </w:p>
    <w:p w14:paraId="06AF59A3" w14:textId="5515475D" w:rsidR="0012387E" w:rsidRDefault="00015A05" w:rsidP="0012387E">
      <w:r>
        <w:t>The STIX C</w:t>
      </w:r>
      <w:r w:rsidRPr="00FC6DFE">
        <w:t xml:space="preserve">ore </w:t>
      </w:r>
      <w:r>
        <w:t>data model</w:t>
      </w:r>
      <w:r w:rsidRPr="00FC6DFE">
        <w:t xml:space="preserve"> defines the STIX Package</w:t>
      </w:r>
      <w:r>
        <w:t xml:space="preserve"> (not to be confused with a UML package)</w:t>
      </w:r>
      <w:r w:rsidRPr="00FC6DFE">
        <w:t xml:space="preserve">, which corresponds to the </w:t>
      </w:r>
      <w:r>
        <w:t xml:space="preserve">primary structure for </w:t>
      </w:r>
      <w:r w:rsidRPr="00FC6DFE">
        <w:t>bundl</w:t>
      </w:r>
      <w:r>
        <w:t>ing</w:t>
      </w:r>
      <w:r w:rsidRPr="00FC6DFE">
        <w:t xml:space="preserve"> of info</w:t>
      </w:r>
      <w:r>
        <w:t>rmation characterized in STIX.  A STIX Package is used to bundle the various objects of the</w:t>
      </w:r>
      <w:r w:rsidRPr="00FC6DFE">
        <w:t xml:space="preserve"> </w:t>
      </w:r>
      <w:r>
        <w:t xml:space="preserve">other </w:t>
      </w:r>
      <w:r w:rsidRPr="00FC6DFE">
        <w:t>STIX data models</w:t>
      </w:r>
      <w:r>
        <w:t xml:space="preserve"> and has two main parts: a set of instantial content conformant to any of the nine top-level components (STIX Package content) and a STIX header (provides context for the content).  </w:t>
      </w:r>
      <w:r w:rsidRPr="00FC6DFE">
        <w:t xml:space="preserve">Please see </w:t>
      </w:r>
      <w:hyperlink w:anchor="AdditionalArtifacts" w:history="1">
        <w:r w:rsidRPr="007B527F">
          <w:rPr>
            <w:rStyle w:val="Hyperlink"/>
            <w:i/>
          </w:rPr>
          <w:t>STIX Version 1.2.1 Part 3: Core</w:t>
        </w:r>
      </w:hyperlink>
      <w:r w:rsidRPr="00FC6DFE">
        <w:t xml:space="preserve"> </w:t>
      </w:r>
      <w:r>
        <w:t>for complete information on the STIX Core data model.</w:t>
      </w:r>
    </w:p>
    <w:p w14:paraId="438F96B4" w14:textId="5A1DDBA4" w:rsidR="00015A05" w:rsidRDefault="00015A05" w:rsidP="00015A05">
      <w:pPr>
        <w:pStyle w:val="Heading2"/>
      </w:pPr>
      <w:bookmarkStart w:id="60" w:name="_Ref427251679"/>
      <w:bookmarkStart w:id="61" w:name="_Toc429676496"/>
      <w:r>
        <w:t>Common Data Model</w:t>
      </w:r>
      <w:bookmarkEnd w:id="60"/>
      <w:bookmarkEnd w:id="61"/>
    </w:p>
    <w:p w14:paraId="1B3EFA87" w14:textId="542C4B0D" w:rsidR="00015A05" w:rsidRDefault="00015A05" w:rsidP="00015A05">
      <w:r>
        <w:t>The STIX C</w:t>
      </w:r>
      <w:r w:rsidRPr="00FC6DFE">
        <w:t xml:space="preserve">ommon </w:t>
      </w:r>
      <w:r>
        <w:t>data model</w:t>
      </w:r>
      <w:r w:rsidRPr="00FC6DFE">
        <w:t xml:space="preserve"> defines </w:t>
      </w:r>
      <w:r>
        <w:t>object classes</w:t>
      </w:r>
      <w:r w:rsidRPr="00FC6DFE">
        <w:t xml:space="preserve"> that are shared across the various STIX data models</w:t>
      </w:r>
      <w:r>
        <w:t xml:space="preserve">.  At a high level, the STIX Common data model provides base classes, relationship-oriented classes, content aggregation classes, and shared classes. </w:t>
      </w:r>
      <w:r w:rsidRPr="00FC6DFE">
        <w:t xml:space="preserve">Please see </w:t>
      </w:r>
      <w:hyperlink w:anchor="AdditionalArtifacts" w:history="1">
        <w:r w:rsidR="005307E5" w:rsidRPr="007B527F">
          <w:rPr>
            <w:rStyle w:val="Hyperlink"/>
            <w:i/>
          </w:rPr>
          <w:t>STIX Version 1.2.1 Part 2: Common</w:t>
        </w:r>
      </w:hyperlink>
      <w:r w:rsidRPr="00FC6DFE">
        <w:t xml:space="preserve"> </w:t>
      </w:r>
      <w:r>
        <w:t>for complete information on the STIX Common data model.</w:t>
      </w:r>
    </w:p>
    <w:p w14:paraId="5B068AB6" w14:textId="1655D423" w:rsidR="00867E6C" w:rsidRDefault="00867E6C" w:rsidP="00867E6C">
      <w:pPr>
        <w:pStyle w:val="Heading2"/>
      </w:pPr>
      <w:bookmarkStart w:id="62" w:name="_Ref427251602"/>
      <w:bookmarkStart w:id="63" w:name="_Toc429676497"/>
      <w:r>
        <w:t>Component Data Models</w:t>
      </w:r>
      <w:bookmarkEnd w:id="62"/>
      <w:bookmarkEnd w:id="63"/>
    </w:p>
    <w:p w14:paraId="435FC391" w14:textId="60889EB1" w:rsidR="00867E6C" w:rsidRPr="00FC6DFE" w:rsidRDefault="00867E6C" w:rsidP="00867E6C">
      <w:pPr>
        <w:autoSpaceDE w:val="0"/>
        <w:autoSpaceDN w:val="0"/>
        <w:adjustRightInd w:val="0"/>
        <w:spacing w:after="240"/>
      </w:pPr>
      <w:r w:rsidRPr="00FC6DFE">
        <w:t xml:space="preserve">Individual </w:t>
      </w:r>
      <w:r w:rsidRPr="004368C3">
        <w:t>component data models define objects specific to each top-level STIX component construct: Observable</w:t>
      </w:r>
      <w:r>
        <w:t xml:space="preserve"> (defined in the </w:t>
      </w:r>
      <w:hyperlink w:anchor="RelatedWork" w:history="1">
        <w:r w:rsidRPr="000F341C">
          <w:rPr>
            <w:rStyle w:val="Hyperlink"/>
          </w:rPr>
          <w:t>CybOX</w:t>
        </w:r>
      </w:hyperlink>
      <w:r>
        <w:t xml:space="preserve"> Core data model)</w:t>
      </w:r>
      <w:r w:rsidRPr="004368C3">
        <w:t xml:space="preserve">; Indicator; Incident; Tactics, Techniques, and Procedures (TTPs); </w:t>
      </w:r>
      <w:r w:rsidR="00D448C0">
        <w:t xml:space="preserve">Campaign, Threat Actor, </w:t>
      </w:r>
      <w:r w:rsidRPr="004368C3">
        <w:t>Exploit</w:t>
      </w:r>
      <w:r>
        <w:t xml:space="preserve"> </w:t>
      </w:r>
      <w:r w:rsidRPr="00FC6DFE">
        <w:t>Target</w:t>
      </w:r>
      <w:r>
        <w:t>;</w:t>
      </w:r>
      <w:r w:rsidRPr="00FC6DFE">
        <w:t xml:space="preserve"> Course</w:t>
      </w:r>
      <w:r>
        <w:t xml:space="preserve"> o</w:t>
      </w:r>
      <w:r w:rsidRPr="00FC6DFE">
        <w:t>f</w:t>
      </w:r>
      <w:r>
        <w:t xml:space="preserve"> </w:t>
      </w:r>
      <w:r w:rsidRPr="00FC6DFE">
        <w:t>Action</w:t>
      </w:r>
      <w:r>
        <w:t>;</w:t>
      </w:r>
      <w:r w:rsidRPr="00FC6DFE">
        <w:t xml:space="preserve"> </w:t>
      </w:r>
      <w:r w:rsidR="00D448C0">
        <w:t>and Report</w:t>
      </w:r>
      <w:r w:rsidRPr="00FC6DFE">
        <w:t xml:space="preserve">. These </w:t>
      </w:r>
      <w:r>
        <w:t>data models</w:t>
      </w:r>
      <w:r w:rsidRPr="00FC6DFE">
        <w:t xml:space="preserve"> each provide the capability to fully express information about their targeted conceptual area. </w:t>
      </w:r>
      <w:r>
        <w:t xml:space="preserve">In </w:t>
      </w:r>
      <w:r>
        <w:lastRenderedPageBreak/>
        <w:t>the STIX framework, t</w:t>
      </w:r>
      <w:r w:rsidRPr="00FC6DFE">
        <w:t xml:space="preserve">hey are all optional and may be used separately </w:t>
      </w:r>
      <w:r>
        <w:t>or in concert</w:t>
      </w:r>
      <w:r w:rsidRPr="00FC6DFE">
        <w:t>, as appr</w:t>
      </w:r>
      <w:r>
        <w:t xml:space="preserve">opriate, </w:t>
      </w:r>
      <w:r w:rsidRPr="00FC6DFE">
        <w:t xml:space="preserve">using whichever components </w:t>
      </w:r>
      <w:r>
        <w:t xml:space="preserve">and architectural relationships that </w:t>
      </w:r>
      <w:r w:rsidRPr="00FC6DFE">
        <w:t xml:space="preserve">are relevant for a given use </w:t>
      </w:r>
      <w:r>
        <w:t>case</w:t>
      </w:r>
      <w:r w:rsidRPr="00FC6DFE">
        <w:t xml:space="preserve">. </w:t>
      </w:r>
    </w:p>
    <w:p w14:paraId="4BDE5F9A" w14:textId="31D6286B" w:rsidR="00867E6C" w:rsidRDefault="00867E6C" w:rsidP="00867E6C">
      <w:pPr>
        <w:autoSpaceDE w:val="0"/>
        <w:autoSpaceDN w:val="0"/>
        <w:adjustRightInd w:val="0"/>
        <w:spacing w:after="240"/>
      </w:pPr>
      <w:r w:rsidRPr="00FC6DFE">
        <w:t xml:space="preserve">The architecture diagram shown in </w:t>
      </w:r>
      <w:r w:rsidRPr="004D78D4">
        <w:rPr>
          <w:b/>
          <w:color w:val="0000EE"/>
        </w:rPr>
        <w:fldChar w:fldCharType="begin"/>
      </w:r>
      <w:r w:rsidRPr="004D78D4">
        <w:rPr>
          <w:b/>
          <w:color w:val="0000EE"/>
        </w:rPr>
        <w:instrText xml:space="preserve"> REF _Ref389653719 \h  \* MERGEFORMAT </w:instrText>
      </w:r>
      <w:r w:rsidRPr="004D78D4">
        <w:rPr>
          <w:b/>
          <w:color w:val="0000EE"/>
        </w:rPr>
      </w:r>
      <w:r w:rsidRPr="004D78D4">
        <w:rPr>
          <w:b/>
          <w:color w:val="0000EE"/>
        </w:rPr>
        <w:fldChar w:fldCharType="separate"/>
      </w:r>
      <w:r w:rsidR="00991BDE" w:rsidRPr="00991BDE">
        <w:rPr>
          <w:b/>
          <w:color w:val="0000EE"/>
        </w:rPr>
        <w:t xml:space="preserve">Figure </w:t>
      </w:r>
      <w:r w:rsidR="00991BDE" w:rsidRPr="00991BDE">
        <w:rPr>
          <w:b/>
          <w:noProof/>
          <w:color w:val="0000EE"/>
        </w:rPr>
        <w:t>2</w:t>
      </w:r>
      <w:r w:rsidR="00991BDE" w:rsidRPr="00991BDE">
        <w:rPr>
          <w:b/>
          <w:noProof/>
          <w:color w:val="0000EE"/>
        </w:rPr>
        <w:noBreakHyphen/>
        <w:t>2</w:t>
      </w:r>
      <w:r w:rsidRPr="004D78D4">
        <w:rPr>
          <w:b/>
          <w:color w:val="0000EE"/>
        </w:rPr>
        <w:fldChar w:fldCharType="end"/>
      </w:r>
      <w:r w:rsidRPr="00FC6DFE">
        <w:t xml:space="preserve"> </w:t>
      </w:r>
      <w:r>
        <w:t xml:space="preserve">on page </w:t>
      </w:r>
      <w:r>
        <w:fldChar w:fldCharType="begin"/>
      </w:r>
      <w:r>
        <w:instrText xml:space="preserve"> PAGEREF _Ref417205532 \h </w:instrText>
      </w:r>
      <w:r>
        <w:fldChar w:fldCharType="separate"/>
      </w:r>
      <w:r w:rsidR="00991BDE">
        <w:rPr>
          <w:noProof/>
        </w:rPr>
        <w:t>11</w:t>
      </w:r>
      <w:r>
        <w:fldChar w:fldCharType="end"/>
      </w:r>
      <w:r>
        <w:t xml:space="preserve"> illustrates the</w:t>
      </w:r>
      <w:r w:rsidRPr="00FC6DFE">
        <w:t xml:space="preserve"> interrelationships of the component </w:t>
      </w:r>
      <w:r>
        <w:t xml:space="preserve">data models that are found in a STIX Package. To overly simplify a relationship depicted between two components, we might say that a directed arrow from component “A” to component “B” indicates that either component “B” is an optional property of component “A” or that the </w:t>
      </w:r>
      <w:r w:rsidRPr="00F51FDB">
        <w:rPr>
          <w:i/>
        </w:rPr>
        <w:t>relationship</w:t>
      </w:r>
      <w:r>
        <w:t xml:space="preserve"> between components “A” and “B” is an optional property of component “A.” For example, the arrow going from Indicator to TTP denotes that an Indicator may specify a set of one or more relevant TTPs indicated by the Indicator (the TTPs are optional properties of the Indicator). To further illustrate, the arrow going from Indicator to Campaign denotes that the Indicator may specify a set of one or more relationships to a Campaign (the relationships are optional properties of the Indicator).</w:t>
      </w:r>
    </w:p>
    <w:p w14:paraId="2D066D30" w14:textId="15C0F772" w:rsidR="00867E6C" w:rsidRDefault="00867E6C" w:rsidP="00867E6C">
      <w:pPr>
        <w:autoSpaceDE w:val="0"/>
        <w:autoSpaceDN w:val="0"/>
        <w:adjustRightInd w:val="0"/>
        <w:spacing w:after="240"/>
      </w:pPr>
      <w:r w:rsidRPr="00FC6DFE">
        <w:t xml:space="preserve">The bracketed asterisk on each of the arrow labels implies that </w:t>
      </w:r>
      <w:r>
        <w:t>such a</w:t>
      </w:r>
      <w:r w:rsidRPr="00FC6DFE">
        <w:t xml:space="preserve"> </w:t>
      </w:r>
      <w:r>
        <w:t xml:space="preserve">property or </w:t>
      </w:r>
      <w:r w:rsidRPr="00FC6DFE">
        <w:t xml:space="preserve">relationship </w:t>
      </w:r>
      <w:r>
        <w:t>MAY</w:t>
      </w:r>
      <w:r w:rsidRPr="00FC6DFE">
        <w:t xml:space="preserve"> exist zero to many times.</w:t>
      </w:r>
      <w:r>
        <w:t xml:space="preserve">  Note that the interrelationships are not bidirectional.  A further discussion of the STIX architecture as it relates to components is given in the STIX white paper</w:t>
      </w:r>
      <w:r w:rsidR="00D904F5">
        <w:t xml:space="preserve"> </w:t>
      </w:r>
      <w:hyperlink w:anchor="STIXW" w:history="1">
        <w:r w:rsidR="00D904F5" w:rsidRPr="00D904F5">
          <w:rPr>
            <w:rStyle w:val="Hyperlink"/>
            <w:b/>
          </w:rPr>
          <w:t>[STIX-W]</w:t>
        </w:r>
      </w:hyperlink>
      <w:r>
        <w:t>.</w:t>
      </w:r>
    </w:p>
    <w:p w14:paraId="76FD400D" w14:textId="7C7DB5D8" w:rsidR="00530E23" w:rsidRDefault="00867E6C" w:rsidP="00867E6C">
      <w:pPr>
        <w:autoSpaceDE w:val="0"/>
        <w:autoSpaceDN w:val="0"/>
        <w:adjustRightInd w:val="0"/>
        <w:spacing w:after="240"/>
      </w:pPr>
      <w:r>
        <w:t>In the subsections below, a brief description is given for each component data model as well as a reference to the data model’s individual specification document.</w:t>
      </w:r>
    </w:p>
    <w:p w14:paraId="50E34680" w14:textId="77777777" w:rsidR="00530E23" w:rsidRDefault="00530E23" w:rsidP="00530E23">
      <w:pPr>
        <w:pStyle w:val="Heading3"/>
      </w:pPr>
      <w:bookmarkStart w:id="64" w:name="_Toc429676498"/>
      <w:r>
        <w:t>Observable</w:t>
      </w:r>
      <w:bookmarkEnd w:id="64"/>
    </w:p>
    <w:p w14:paraId="3A147D4F" w14:textId="4D94397D" w:rsidR="00530E23" w:rsidRDefault="00530E23" w:rsidP="00530E23">
      <w:r w:rsidRPr="00D02C95">
        <w:t xml:space="preserve">A STIX Observable (as defined with the </w:t>
      </w:r>
      <w:hyperlink w:anchor="RelatedWork" w:history="1">
        <w:r w:rsidRPr="000F341C">
          <w:rPr>
            <w:rStyle w:val="Hyperlink"/>
          </w:rPr>
          <w:t>CybOX</w:t>
        </w:r>
      </w:hyperlink>
      <w:r w:rsidRPr="00D02C95">
        <w:t xml:space="preserve"> Language)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 Please </w:t>
      </w:r>
      <w:r w:rsidRPr="00FC6DFE">
        <w:t>see</w:t>
      </w:r>
      <w:r>
        <w:t xml:space="preserve"> Section </w:t>
      </w:r>
      <w:r w:rsidRPr="002B2E34">
        <w:rPr>
          <w:b/>
          <w:color w:val="0000EE"/>
        </w:rPr>
        <w:fldChar w:fldCharType="begin"/>
      </w:r>
      <w:r w:rsidRPr="002B2E34">
        <w:rPr>
          <w:b/>
          <w:color w:val="0000EE"/>
        </w:rPr>
        <w:instrText xml:space="preserve"> REF _Ref404274938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4.4</w:t>
      </w:r>
      <w:r w:rsidRPr="002B2E34">
        <w:rPr>
          <w:b/>
          <w:color w:val="0000EE"/>
        </w:rPr>
        <w:fldChar w:fldCharType="end"/>
      </w:r>
      <w:r>
        <w:t xml:space="preserve"> for</w:t>
      </w:r>
      <w:r w:rsidRPr="00FC6DFE">
        <w:t xml:space="preserve"> details on the </w:t>
      </w:r>
      <w:r>
        <w:t>relationship between CybOX and STIX.</w:t>
      </w:r>
    </w:p>
    <w:p w14:paraId="3F180D40" w14:textId="77777777" w:rsidR="00530E23" w:rsidRDefault="00530E23" w:rsidP="00530E23">
      <w:pPr>
        <w:pStyle w:val="Heading3"/>
      </w:pPr>
      <w:bookmarkStart w:id="65" w:name="_Toc429676499"/>
      <w:r>
        <w:t>Indicator</w:t>
      </w:r>
      <w:bookmarkEnd w:id="65"/>
    </w:p>
    <w:p w14:paraId="2CA4FF4F" w14:textId="0EC805A7" w:rsidR="00530E23" w:rsidRDefault="00530E23" w:rsidP="00530E23">
      <w:r w:rsidRPr="00FB0E36">
        <w:rPr>
          <w:szCs w:val="20"/>
        </w:rPr>
        <w:t xml:space="preserve">A STIX Indicator conveys specific Observable patterns combined with contextual information intended to represent artifacts and/or behaviors of interest within a cyber security context. Please see </w:t>
      </w:r>
      <w:hyperlink w:anchor="AdditionalArtifacts" w:history="1">
        <w:r w:rsidR="00942D23">
          <w:rPr>
            <w:rStyle w:val="Hyperlink"/>
            <w:i/>
          </w:rPr>
          <w:t>STIX Version 2</w:t>
        </w:r>
        <w:r w:rsidR="000F341C" w:rsidRPr="000F341C">
          <w:rPr>
            <w:rStyle w:val="Hyperlink"/>
            <w:i/>
          </w:rPr>
          <w:t>.2.1 Part 4: Indicator</w:t>
        </w:r>
      </w:hyperlink>
      <w:r w:rsidR="000F341C" w:rsidRPr="00FB0E36">
        <w:rPr>
          <w:szCs w:val="20"/>
        </w:rPr>
        <w:t xml:space="preserve"> </w:t>
      </w:r>
      <w:r w:rsidRPr="00FB0E36">
        <w:rPr>
          <w:szCs w:val="20"/>
        </w:rPr>
        <w:t>for complete information on the STIX Indicator data model</w:t>
      </w:r>
      <w:r w:rsidRPr="00FC6DFE">
        <w:t>.</w:t>
      </w:r>
    </w:p>
    <w:p w14:paraId="2523581B" w14:textId="77777777" w:rsidR="00530E23" w:rsidRDefault="00530E23" w:rsidP="00530E23">
      <w:pPr>
        <w:pStyle w:val="Heading3"/>
      </w:pPr>
      <w:bookmarkStart w:id="66" w:name="_Toc429676500"/>
      <w:r>
        <w:t>Incident</w:t>
      </w:r>
      <w:bookmarkEnd w:id="66"/>
    </w:p>
    <w:p w14:paraId="57F7C525" w14:textId="38020D50" w:rsidR="00530E23" w:rsidRDefault="00530E23" w:rsidP="00530E23">
      <w:r>
        <w:t xml:space="preserve">An STIX </w:t>
      </w:r>
      <w:r w:rsidRPr="00D803B4">
        <w:t xml:space="preserve">Incident </w:t>
      </w:r>
      <w:r>
        <w:t>corresponds to sets of related security events</w:t>
      </w:r>
      <w:r w:rsidRPr="00D803B4">
        <w:t xml:space="preserve"> affecting an organization</w:t>
      </w:r>
      <w:r>
        <w:t>,</w:t>
      </w:r>
      <w:r w:rsidRPr="00D803B4">
        <w:t xml:space="preserve"> along with information discovered or decided during an incident response investigation.</w:t>
      </w:r>
      <w:r>
        <w:t xml:space="preserve"> </w:t>
      </w:r>
      <w:r w:rsidRPr="00FC6DFE">
        <w:t>Please see</w:t>
      </w:r>
      <w:r w:rsidR="000F341C">
        <w:t xml:space="preserve"> </w:t>
      </w:r>
      <w:hyperlink w:anchor="AdditionalArtifacts" w:history="1">
        <w:r w:rsidR="000F341C" w:rsidRPr="000F341C">
          <w:rPr>
            <w:rStyle w:val="Hyperlink"/>
            <w:i/>
          </w:rPr>
          <w:t>STIX Version 1.2.1 Part 6: Incident</w:t>
        </w:r>
      </w:hyperlink>
      <w:r w:rsidRPr="00FC6DFE">
        <w:t xml:space="preserve"> </w:t>
      </w:r>
      <w:r>
        <w:t>for complete information on the STIX Incident data model</w:t>
      </w:r>
      <w:r w:rsidRPr="00FC6DFE">
        <w:t>.</w:t>
      </w:r>
    </w:p>
    <w:p w14:paraId="428AC963" w14:textId="77777777" w:rsidR="00530E23" w:rsidRDefault="00530E23" w:rsidP="00867E6C">
      <w:pPr>
        <w:autoSpaceDE w:val="0"/>
        <w:autoSpaceDN w:val="0"/>
        <w:adjustRightInd w:val="0"/>
        <w:spacing w:after="240"/>
        <w:sectPr w:rsidR="00530E23" w:rsidSect="003C6BB2">
          <w:pgSz w:w="12240" w:h="15840"/>
          <w:pgMar w:top="1440" w:right="1440" w:bottom="720" w:left="1440" w:header="720" w:footer="720" w:gutter="0"/>
          <w:cols w:space="720"/>
          <w:docGrid w:linePitch="360"/>
        </w:sectPr>
      </w:pPr>
    </w:p>
    <w:p w14:paraId="56EAA4F0" w14:textId="77777777" w:rsidR="00867E6C" w:rsidRDefault="00867E6C" w:rsidP="00867E6C">
      <w:pPr>
        <w:autoSpaceDE w:val="0"/>
        <w:autoSpaceDN w:val="0"/>
        <w:adjustRightInd w:val="0"/>
        <w:spacing w:after="240"/>
      </w:pPr>
      <w:r>
        <w:lastRenderedPageBreak/>
        <w:t xml:space="preserve">  </w:t>
      </w:r>
      <w:r>
        <w:tab/>
      </w:r>
      <w:r>
        <w:rPr>
          <w:noProof/>
          <w:sz w:val="16"/>
          <w:szCs w:val="16"/>
        </w:rPr>
        <w:drawing>
          <wp:inline distT="0" distB="0" distL="0" distR="0" wp14:anchorId="116EE016" wp14:editId="65976F94">
            <wp:extent cx="7077075" cy="520018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verview2-5.jpg"/>
                    <pic:cNvPicPr/>
                  </pic:nvPicPr>
                  <pic:blipFill rotWithShape="1">
                    <a:blip r:embed="rId59">
                      <a:extLst>
                        <a:ext uri="{28A0092B-C50C-407E-A947-70E740481C1C}">
                          <a14:useLocalDpi xmlns:a14="http://schemas.microsoft.com/office/drawing/2010/main" val="0"/>
                        </a:ext>
                      </a:extLst>
                    </a:blip>
                    <a:srcRect/>
                    <a:stretch/>
                  </pic:blipFill>
                  <pic:spPr bwMode="auto">
                    <a:xfrm>
                      <a:off x="0" y="0"/>
                      <a:ext cx="7084785" cy="5205854"/>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02C66DCC" w14:textId="77777777" w:rsidR="00867E6C" w:rsidRDefault="00867E6C" w:rsidP="00867E6C">
      <w:pPr>
        <w:spacing w:after="240"/>
        <w:jc w:val="center"/>
        <w:sectPr w:rsidR="00867E6C" w:rsidSect="00FB0E36">
          <w:pgSz w:w="15840" w:h="12240" w:orient="landscape"/>
          <w:pgMar w:top="1800" w:right="1530" w:bottom="1620" w:left="1440" w:header="720" w:footer="720" w:gutter="0"/>
          <w:cols w:space="720"/>
          <w:docGrid w:linePitch="360"/>
        </w:sectPr>
      </w:pPr>
      <w:bookmarkStart w:id="67" w:name="_Ref389653719"/>
      <w:bookmarkStart w:id="68" w:name="_Ref389859843"/>
      <w:bookmarkStart w:id="69" w:name="_Ref417205532"/>
      <w:r w:rsidRPr="00A91314">
        <w:rPr>
          <w:b/>
        </w:rPr>
        <w:t xml:space="preserve">Figure </w:t>
      </w:r>
      <w:r>
        <w:rPr>
          <w:b/>
        </w:rPr>
        <w:fldChar w:fldCharType="begin"/>
      </w:r>
      <w:r>
        <w:rPr>
          <w:b/>
        </w:rPr>
        <w:instrText xml:space="preserve"> STYLEREF 1 \s </w:instrText>
      </w:r>
      <w:r>
        <w:rPr>
          <w:b/>
        </w:rPr>
        <w:fldChar w:fldCharType="separate"/>
      </w:r>
      <w:r w:rsidR="00991BDE">
        <w:rPr>
          <w:b/>
          <w:noProof/>
        </w:rPr>
        <w:t>2</w:t>
      </w:r>
      <w:r>
        <w:rPr>
          <w:b/>
        </w:rPr>
        <w:fldChar w:fldCharType="end"/>
      </w:r>
      <w:r>
        <w:rPr>
          <w:b/>
        </w:rPr>
        <w:noBreakHyphen/>
      </w:r>
      <w:r>
        <w:rPr>
          <w:b/>
        </w:rPr>
        <w:fldChar w:fldCharType="begin"/>
      </w:r>
      <w:r>
        <w:rPr>
          <w:b/>
        </w:rPr>
        <w:instrText xml:space="preserve"> SEQ Figure \* ARABIC \s 1 </w:instrText>
      </w:r>
      <w:r>
        <w:rPr>
          <w:b/>
        </w:rPr>
        <w:fldChar w:fldCharType="separate"/>
      </w:r>
      <w:r w:rsidR="00991BDE">
        <w:rPr>
          <w:b/>
          <w:noProof/>
        </w:rPr>
        <w:t>2</w:t>
      </w:r>
      <w:r>
        <w:rPr>
          <w:b/>
        </w:rPr>
        <w:fldChar w:fldCharType="end"/>
      </w:r>
      <w:bookmarkEnd w:id="67"/>
      <w:r w:rsidRPr="001829C5">
        <w:t xml:space="preserve">. </w:t>
      </w:r>
      <w:r>
        <w:t xml:space="preserve">A STIX Package encompasses the STIX individual component </w:t>
      </w:r>
      <w:bookmarkEnd w:id="68"/>
      <w:r>
        <w:t>data models</w:t>
      </w:r>
      <w:bookmarkEnd w:id="69"/>
    </w:p>
    <w:p w14:paraId="2A68A933" w14:textId="77777777" w:rsidR="00FB0E36" w:rsidRDefault="00FB0E36" w:rsidP="00FB0E36">
      <w:pPr>
        <w:pStyle w:val="Heading3"/>
      </w:pPr>
      <w:bookmarkStart w:id="70" w:name="_Toc429676501"/>
      <w:r>
        <w:lastRenderedPageBreak/>
        <w:t>Tactic, Techniques and Procedures (TTP)</w:t>
      </w:r>
      <w:bookmarkEnd w:id="70"/>
    </w:p>
    <w:p w14:paraId="52444EDB" w14:textId="6D94069D" w:rsidR="00FB0E36" w:rsidRDefault="00FB0E36" w:rsidP="00FB0E36">
      <w:pPr>
        <w:spacing w:after="120"/>
      </w:pPr>
      <w:r>
        <w:t>A STIX Tactics, Techniques, and Procedures (</w:t>
      </w:r>
      <w:r w:rsidRPr="00686BFB">
        <w:t>TTP</w:t>
      </w:r>
      <w:r>
        <w:t>)</w:t>
      </w:r>
      <w:r w:rsidRPr="00686BFB">
        <w:t xml:space="preserve"> </w:t>
      </w:r>
      <w:r>
        <w:t>is used to</w:t>
      </w:r>
      <w:r w:rsidRPr="00DB499D">
        <w:t xml:space="preserve"> represent</w:t>
      </w:r>
      <w:r>
        <w:t xml:space="preserve"> </w:t>
      </w:r>
      <w:r w:rsidRPr="00686BFB">
        <w:t>the behavior or modu</w:t>
      </w:r>
      <w:r>
        <w:t>s operandi of cyber adversaries</w:t>
      </w:r>
      <w:r w:rsidRPr="00686BFB">
        <w:t xml:space="preserve">. </w:t>
      </w:r>
      <w:r w:rsidRPr="00FC6DFE">
        <w:t>Please see</w:t>
      </w:r>
      <w:r w:rsidR="000F341C">
        <w:t xml:space="preserve"> </w:t>
      </w:r>
      <w:hyperlink w:anchor="AdditionalArtifacts" w:history="1">
        <w:r w:rsidR="000F341C" w:rsidRPr="000F341C">
          <w:rPr>
            <w:rStyle w:val="Hyperlink"/>
            <w:i/>
          </w:rPr>
          <w:t>STIX Version 1.2.1 Part 5: TTP</w:t>
        </w:r>
      </w:hyperlink>
      <w:r w:rsidRPr="00FC6DFE">
        <w:t xml:space="preserve"> </w:t>
      </w:r>
      <w:r>
        <w:t>for complete information on the STIX TTP data model.</w:t>
      </w:r>
    </w:p>
    <w:p w14:paraId="5152F477" w14:textId="0C2FD954" w:rsidR="00FB0E36" w:rsidRDefault="00FB0E36" w:rsidP="00FB0E36">
      <w:pPr>
        <w:pStyle w:val="Heading3"/>
      </w:pPr>
      <w:bookmarkStart w:id="71" w:name="_Toc429676502"/>
      <w:r>
        <w:t>Campaign</w:t>
      </w:r>
      <w:bookmarkEnd w:id="71"/>
    </w:p>
    <w:p w14:paraId="77DF6826" w14:textId="6636790F" w:rsidR="00FB0E36" w:rsidRPr="00FB0E36" w:rsidRDefault="00FB0E36" w:rsidP="00FB0E36">
      <w:r w:rsidRPr="00EE6BE1">
        <w:t xml:space="preserve">A STIX </w:t>
      </w:r>
      <w:hyperlink r:id="rId60"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w:t>
      </w:r>
      <w:r w:rsidRPr="00FC6DFE">
        <w:t xml:space="preserve">Please see </w:t>
      </w:r>
      <w:hyperlink w:anchor="AdditionalArtifacts" w:history="1">
        <w:r w:rsidR="000F341C" w:rsidRPr="000F341C">
          <w:rPr>
            <w:rStyle w:val="Hyperlink"/>
            <w:i/>
          </w:rPr>
          <w:t>STIX Version 1.2.1 Part 8: Campaign</w:t>
        </w:r>
      </w:hyperlink>
      <w:r w:rsidRPr="00FC6DFE">
        <w:t xml:space="preserve"> </w:t>
      </w:r>
      <w:r>
        <w:t>for complete information on the STIX Campaign data model.</w:t>
      </w:r>
    </w:p>
    <w:p w14:paraId="7BF7347E" w14:textId="767966C6" w:rsidR="00FB0E36" w:rsidRDefault="00FB0E36" w:rsidP="00FB0E36">
      <w:pPr>
        <w:pStyle w:val="Heading3"/>
      </w:pPr>
      <w:bookmarkStart w:id="72" w:name="_Toc429676503"/>
      <w:r>
        <w:t>Threat Actor</w:t>
      </w:r>
      <w:bookmarkEnd w:id="72"/>
    </w:p>
    <w:p w14:paraId="0D835813" w14:textId="4D57B195" w:rsidR="00FB0E36" w:rsidRDefault="00FB0E36" w:rsidP="00FB0E36">
      <w:r>
        <w:t xml:space="preserve">A 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(or adversar</w:t>
      </w:r>
      <w:r>
        <w:t>y</w:t>
      </w:r>
      <w:r w:rsidRPr="00F35136">
        <w:t>) representing a cyber attack threat including presumed intent and historically observed behavior</w:t>
      </w:r>
      <w:r>
        <w:t>.</w:t>
      </w:r>
      <w:r w:rsidRPr="00F35136">
        <w:t xml:space="preserve"> </w:t>
      </w:r>
      <w:r w:rsidRPr="00FC6DFE">
        <w:t xml:space="preserve">Please see </w:t>
      </w:r>
      <w:hyperlink w:anchor="AdditionalArtifacts" w:history="1">
        <w:r w:rsidR="000F341C" w:rsidRPr="000F341C">
          <w:rPr>
            <w:rStyle w:val="Hyperlink"/>
            <w:i/>
          </w:rPr>
          <w:t>STIX Version 1.2.1 Part 7: Threat Actor</w:t>
        </w:r>
      </w:hyperlink>
      <w:r w:rsidRPr="00FC6DFE">
        <w:t xml:space="preserve"> </w:t>
      </w:r>
      <w:r>
        <w:t>for complete information on the STIX Threat Actor data model.</w:t>
      </w:r>
    </w:p>
    <w:p w14:paraId="3A54DDAE" w14:textId="77777777" w:rsidR="00FB0E36" w:rsidRDefault="00FB0E36" w:rsidP="00FB0E36">
      <w:pPr>
        <w:pStyle w:val="Heading3"/>
      </w:pPr>
      <w:bookmarkStart w:id="73" w:name="_Toc429676504"/>
      <w:r>
        <w:t>Exploit Target</w:t>
      </w:r>
      <w:bookmarkEnd w:id="73"/>
    </w:p>
    <w:p w14:paraId="02A61299" w14:textId="7EE4761E" w:rsidR="00FB0E36" w:rsidRPr="00FB0E36" w:rsidRDefault="00FB0E36" w:rsidP="00FB0E36">
      <w:r>
        <w:t>A STIX Exploit Target</w:t>
      </w:r>
      <w:r w:rsidRPr="00D803B4">
        <w:t xml:space="preserve"> </w:t>
      </w:r>
      <w:r>
        <w:t>conveys information about a vulnerability, weakness, or misconfiguration in software, systems, networks, or configurations that may be targeted for exploitation by an adversary</w:t>
      </w:r>
      <w:r w:rsidRPr="00F35136">
        <w:t xml:space="preserve">. </w:t>
      </w:r>
      <w:r w:rsidRPr="00FC6DFE">
        <w:t xml:space="preserve">Please see </w:t>
      </w:r>
      <w:hyperlink w:anchor="AdditionalArtifacts" w:history="1">
        <w:r w:rsidR="00942D23" w:rsidRPr="00942D23">
          <w:rPr>
            <w:rStyle w:val="Hyperlink"/>
            <w:i/>
          </w:rPr>
          <w:t>STIX Version 1.2.1 Part 10: Exploit Target</w:t>
        </w:r>
      </w:hyperlink>
      <w:r w:rsidRPr="00FC6DFE">
        <w:t xml:space="preserve"> </w:t>
      </w:r>
      <w:r>
        <w:t>for complete information on the STIX Exploit Target data model.</w:t>
      </w:r>
    </w:p>
    <w:p w14:paraId="45908004" w14:textId="64C92052" w:rsidR="00FB0E36" w:rsidRDefault="00FB0E36" w:rsidP="00FB0E36">
      <w:pPr>
        <w:pStyle w:val="Heading3"/>
      </w:pPr>
      <w:bookmarkStart w:id="74" w:name="_Toc429676505"/>
      <w:r>
        <w:t>Course of Action (COA)</w:t>
      </w:r>
      <w:bookmarkEnd w:id="74"/>
    </w:p>
    <w:p w14:paraId="35C2E8D0" w14:textId="5563E8DC" w:rsidR="00FB0E36" w:rsidRPr="00FB0E36" w:rsidRDefault="00FB0E36" w:rsidP="00FB0E36">
      <w:r w:rsidRPr="00791A64">
        <w:t xml:space="preserve">A STIX </w:t>
      </w:r>
      <w:hyperlink r:id="rId61" w:history="1">
        <w:r w:rsidRPr="00791A64">
          <w:t>Course of Action</w:t>
        </w:r>
      </w:hyperlink>
      <w:r w:rsidRPr="00791A64">
        <w:t xml:space="preserve"> </w:t>
      </w:r>
      <w:r>
        <w:t xml:space="preserve">(COA) </w:t>
      </w:r>
      <w:r w:rsidRPr="00791A64">
        <w:t xml:space="preserve">is used to convey information about courses of action that may be taken either in response to an </w:t>
      </w:r>
      <w:r>
        <w:t>attack</w:t>
      </w:r>
      <w:r w:rsidRPr="00791A64">
        <w:t xml:space="preserve"> or as a preventative measure prior to an attack. </w:t>
      </w:r>
      <w:r w:rsidR="00942D23">
        <w:t xml:space="preserve">Please see </w:t>
      </w:r>
      <w:hyperlink w:anchor="AdditionalArtifacts" w:history="1">
        <w:r w:rsidR="00942D23" w:rsidRPr="00942D23">
          <w:rPr>
            <w:rStyle w:val="Hyperlink"/>
            <w:i/>
          </w:rPr>
          <w:t>STIX Version 1.2.1 Part 9: Course of Action</w:t>
        </w:r>
      </w:hyperlink>
      <w:r w:rsidRPr="00FC6DFE">
        <w:t xml:space="preserve"> </w:t>
      </w:r>
      <w:r>
        <w:t>for complete information on the STIX Course of Action data model.</w:t>
      </w:r>
    </w:p>
    <w:p w14:paraId="32D15D82" w14:textId="538BEECC" w:rsidR="00FB0E36" w:rsidRDefault="00FB0E36" w:rsidP="00FB0E36">
      <w:pPr>
        <w:pStyle w:val="Heading3"/>
      </w:pPr>
      <w:bookmarkStart w:id="75" w:name="_Toc429676506"/>
      <w:r>
        <w:t>Report</w:t>
      </w:r>
      <w:bookmarkEnd w:id="75"/>
    </w:p>
    <w:p w14:paraId="0879CEE8" w14:textId="23F94D29" w:rsidR="00FB0E36" w:rsidRDefault="00FB0E36" w:rsidP="00FB0E36">
      <w:r w:rsidRPr="00791A64">
        <w:t xml:space="preserve">A STIX </w:t>
      </w:r>
      <w:r>
        <w:t xml:space="preserve">Report </w:t>
      </w:r>
      <w:r w:rsidRPr="00055956">
        <w:t>defines a contextual wrapper for a grouping of STIX content</w:t>
      </w:r>
      <w:r>
        <w:t>, which could include content specified using any of the other eight top-level constructs, or even other related Reports</w:t>
      </w:r>
      <w:r w:rsidRPr="00791A64">
        <w:t xml:space="preserve">. </w:t>
      </w:r>
      <w:r w:rsidRPr="00FC6DFE">
        <w:t>Please see</w:t>
      </w:r>
      <w:r w:rsidR="00942D23">
        <w:t xml:space="preserve"> </w:t>
      </w:r>
      <w:hyperlink w:anchor="AdditionalArtifacts" w:history="1">
        <w:r w:rsidR="00942D23" w:rsidRPr="00942D23">
          <w:rPr>
            <w:rStyle w:val="Hyperlink"/>
            <w:i/>
          </w:rPr>
          <w:t>STIX Version 1.2.1 Part 11: Report</w:t>
        </w:r>
      </w:hyperlink>
      <w:r w:rsidRPr="00FC6DFE">
        <w:t xml:space="preserve"> </w:t>
      </w:r>
      <w:r>
        <w:t>for complete information on the STIX Report data model.</w:t>
      </w:r>
    </w:p>
    <w:p w14:paraId="127D8AED" w14:textId="7547615D" w:rsidR="00FB0E36" w:rsidRDefault="00FB0E36" w:rsidP="00FB0E36">
      <w:pPr>
        <w:pStyle w:val="Heading2"/>
      </w:pPr>
      <w:bookmarkStart w:id="76" w:name="_Ref427251707"/>
      <w:bookmarkStart w:id="77" w:name="_Toc429676507"/>
      <w:r>
        <w:t>Data Marking Data Model</w:t>
      </w:r>
      <w:bookmarkEnd w:id="76"/>
      <w:bookmarkEnd w:id="77"/>
    </w:p>
    <w:p w14:paraId="3FC09C1D" w14:textId="02830170" w:rsidR="00FB0E36" w:rsidRPr="00A015BF" w:rsidRDefault="00FB0E36" w:rsidP="00FB0E36">
      <w:pPr>
        <w:autoSpaceDE w:val="0"/>
        <w:autoSpaceDN w:val="0"/>
        <w:adjustRightInd w:val="0"/>
      </w:pPr>
      <w:r w:rsidRPr="00FC6DFE">
        <w:t xml:space="preserve">The STIX data marking </w:t>
      </w:r>
      <w:r>
        <w:t>data model</w:t>
      </w:r>
      <w:r w:rsidRPr="00FC6DFE">
        <w:t xml:space="preserve"> enables flexible specification of data markings (e.g., handling restrictions) on any STIX content using any number of default or custom-defined data marking models.  Please see </w:t>
      </w:r>
      <w:hyperlink w:anchor="AdditionalArtifacts" w:history="1">
        <w:r w:rsidR="00942D23" w:rsidRPr="00942D23">
          <w:rPr>
            <w:rStyle w:val="Hyperlink"/>
            <w:i/>
          </w:rPr>
          <w:t>STIX Version 1.2.1 Part 13: Data Marking</w:t>
        </w:r>
      </w:hyperlink>
      <w:r w:rsidR="00942D23">
        <w:t xml:space="preserve"> </w:t>
      </w:r>
      <w:r>
        <w:t>for complete information on the STIX Data Marking data model.</w:t>
      </w:r>
    </w:p>
    <w:p w14:paraId="5B31C845" w14:textId="77777777" w:rsidR="00FB0E36" w:rsidRDefault="00FB0E36" w:rsidP="00FB0E36">
      <w:pPr>
        <w:pStyle w:val="Heading2"/>
        <w:tabs>
          <w:tab w:val="num" w:pos="864"/>
        </w:tabs>
        <w:spacing w:before="360" w:after="60"/>
        <w:ind w:left="720" w:hanging="720"/>
      </w:pPr>
      <w:bookmarkStart w:id="78" w:name="_Ref404938597"/>
      <w:bookmarkStart w:id="79" w:name="_Toc421724790"/>
      <w:bookmarkStart w:id="80" w:name="_Toc429676508"/>
      <w:r>
        <w:t>Default Extensions</w:t>
      </w:r>
      <w:bookmarkEnd w:id="78"/>
      <w:r>
        <w:t xml:space="preserve"> Data Model</w:t>
      </w:r>
      <w:bookmarkEnd w:id="79"/>
      <w:bookmarkEnd w:id="80"/>
    </w:p>
    <w:p w14:paraId="33CC4D5C" w14:textId="1ED62AD7" w:rsidR="00FB0E36" w:rsidRDefault="00FB0E36" w:rsidP="00FB0E36">
      <w:pPr>
        <w:rPr>
          <w:lang w:val="en"/>
        </w:rPr>
      </w:pPr>
      <w:r>
        <w:rPr>
          <w:lang w:val="en"/>
        </w:rPr>
        <w:t xml:space="preserve">A primary design principle of STIX is to avoid duplicating data models that already exist for capturing cyber threat information. Therefore, in addition to the direct import of classes defined in CybOX (see Section </w:t>
      </w:r>
      <w:r w:rsidRPr="002B2E34">
        <w:rPr>
          <w:b/>
          <w:color w:val="0000EE"/>
          <w:lang w:val="en"/>
        </w:rPr>
        <w:fldChar w:fldCharType="begin"/>
      </w:r>
      <w:r w:rsidRPr="002B2E34">
        <w:rPr>
          <w:b/>
          <w:color w:val="0000EE"/>
          <w:lang w:val="en"/>
        </w:rPr>
        <w:instrText xml:space="preserve"> REF _Ref404274938 \r \h </w:instrText>
      </w:r>
      <w:r w:rsidR="002B2E34">
        <w:rPr>
          <w:b/>
          <w:color w:val="0000EE"/>
          <w:lang w:val="en"/>
        </w:rPr>
        <w:instrText xml:space="preserve"> \* MERGEFORMAT </w:instrText>
      </w:r>
      <w:r w:rsidRPr="002B2E34">
        <w:rPr>
          <w:b/>
          <w:color w:val="0000EE"/>
          <w:lang w:val="en"/>
        </w:rPr>
      </w:r>
      <w:r w:rsidRPr="002B2E34">
        <w:rPr>
          <w:b/>
          <w:color w:val="0000EE"/>
          <w:lang w:val="en"/>
        </w:rPr>
        <w:fldChar w:fldCharType="separate"/>
      </w:r>
      <w:r w:rsidR="00991BDE">
        <w:rPr>
          <w:b/>
          <w:color w:val="0000EE"/>
          <w:lang w:val="en"/>
        </w:rPr>
        <w:t>4.4</w:t>
      </w:r>
      <w:r w:rsidRPr="002B2E34">
        <w:rPr>
          <w:b/>
          <w:color w:val="0000EE"/>
          <w:lang w:val="en"/>
        </w:rPr>
        <w:fldChar w:fldCharType="end"/>
      </w:r>
      <w:r>
        <w:rPr>
          <w:lang w:val="en"/>
        </w:rPr>
        <w:t>), STIX leverages a number of other structured languages and identifiers through the use of default extensions.</w:t>
      </w:r>
    </w:p>
    <w:p w14:paraId="5EB6C770" w14:textId="4035D1A4" w:rsidR="00FB0E36" w:rsidRDefault="00FB0E36" w:rsidP="00FB0E36">
      <w:pPr>
        <w:spacing w:after="240"/>
      </w:pPr>
      <w:r>
        <w:t>More precisely, the STIX Default Extensions data model</w:t>
      </w:r>
      <w:r w:rsidRPr="001528D1">
        <w:t xml:space="preserve"> provides loose-coupling mechanisms and </w:t>
      </w:r>
      <w:r>
        <w:t xml:space="preserve">default </w:t>
      </w:r>
      <w:r w:rsidRPr="001528D1">
        <w:t>extensions for leveraging constituent data models</w:t>
      </w:r>
      <w:r>
        <w:t xml:space="preserve"> – such as</w:t>
      </w:r>
      <w:r w:rsidRPr="001528D1">
        <w:t xml:space="preserve"> </w:t>
      </w:r>
      <w:r>
        <w:rPr>
          <w:lang w:val="en"/>
        </w:rPr>
        <w:t xml:space="preserve">Malware Attribute Enumeration and Characterization </w:t>
      </w:r>
      <w:hyperlink w:anchor="maec" w:history="1">
        <w:r w:rsidR="00D904F5">
          <w:rPr>
            <w:rStyle w:val="Hyperlink"/>
            <w:b/>
            <w:lang w:val="en"/>
          </w:rPr>
          <w:t>[MAEC]</w:t>
        </w:r>
      </w:hyperlink>
      <w:r>
        <w:rPr>
          <w:lang w:val="en"/>
        </w:rPr>
        <w:t>, Common Vulnerabilities and Exposures</w:t>
      </w:r>
      <w:r w:rsidR="00D904F5">
        <w:rPr>
          <w:lang w:val="en"/>
        </w:rPr>
        <w:t xml:space="preserve"> </w:t>
      </w:r>
      <w:hyperlink w:anchor="cve" w:history="1">
        <w:r w:rsidR="00D904F5">
          <w:rPr>
            <w:rStyle w:val="Hyperlink"/>
            <w:b/>
            <w:lang w:val="en"/>
          </w:rPr>
          <w:t>[CVE]</w:t>
        </w:r>
      </w:hyperlink>
      <w:r w:rsidR="00942D23">
        <w:rPr>
          <w:lang w:val="en"/>
        </w:rPr>
        <w:t>,</w:t>
      </w:r>
      <w:r>
        <w:rPr>
          <w:lang w:val="en"/>
        </w:rPr>
        <w:t xml:space="preserve"> Common Weakness Enumeration</w:t>
      </w:r>
      <w:r w:rsidR="00A87F10">
        <w:rPr>
          <w:lang w:val="en"/>
        </w:rPr>
        <w:t xml:space="preserve"> </w:t>
      </w:r>
      <w:hyperlink w:anchor="cwe" w:history="1">
        <w:r w:rsidR="00D904F5" w:rsidRPr="00D904F5">
          <w:rPr>
            <w:rStyle w:val="Hyperlink"/>
            <w:b/>
            <w:lang w:val="en"/>
          </w:rPr>
          <w:t>[CWE]</w:t>
        </w:r>
      </w:hyperlink>
      <w:r>
        <w:rPr>
          <w:lang w:val="en"/>
        </w:rPr>
        <w:t>, and Common Platform Enumeration</w:t>
      </w:r>
      <w:r w:rsidR="00D904F5">
        <w:rPr>
          <w:lang w:val="en"/>
        </w:rPr>
        <w:t xml:space="preserve"> </w:t>
      </w:r>
      <w:hyperlink w:anchor="cpe" w:history="1">
        <w:r w:rsidR="00D904F5" w:rsidRPr="00D904F5">
          <w:rPr>
            <w:rStyle w:val="Hyperlink"/>
            <w:b/>
            <w:lang w:val="en"/>
          </w:rPr>
          <w:t>[CPE]</w:t>
        </w:r>
      </w:hyperlink>
      <w:r>
        <w:rPr>
          <w:lang w:val="en"/>
        </w:rPr>
        <w:t xml:space="preserve"> – to </w:t>
      </w:r>
      <w:r>
        <w:t xml:space="preserve">capture </w:t>
      </w:r>
      <w:r>
        <w:rPr>
          <w:lang w:val="en"/>
        </w:rPr>
        <w:t xml:space="preserve">such information as specific </w:t>
      </w:r>
      <w:r w:rsidRPr="00FF0A23">
        <w:rPr>
          <w:lang w:val="en"/>
        </w:rPr>
        <w:t>vulnerabilities</w:t>
      </w:r>
      <w:r>
        <w:rPr>
          <w:lang w:val="en"/>
        </w:rPr>
        <w:t>, weaknesses,</w:t>
      </w:r>
      <w:r w:rsidRPr="00FF0A23">
        <w:rPr>
          <w:lang w:val="en"/>
        </w:rPr>
        <w:t xml:space="preserve"> </w:t>
      </w:r>
      <w:r>
        <w:rPr>
          <w:lang w:val="en"/>
        </w:rPr>
        <w:t xml:space="preserve">and platforms </w:t>
      </w:r>
      <w:r w:rsidRPr="00FF0A23">
        <w:rPr>
          <w:lang w:val="en"/>
        </w:rPr>
        <w:t>targeted</w:t>
      </w:r>
      <w:r>
        <w:rPr>
          <w:lang w:val="en"/>
        </w:rPr>
        <w:t xml:space="preserve"> for exploitation</w:t>
      </w:r>
      <w:r w:rsidRPr="00FF0A23">
        <w:rPr>
          <w:lang w:val="en"/>
        </w:rPr>
        <w:t xml:space="preserve"> by </w:t>
      </w:r>
      <w:r>
        <w:rPr>
          <w:lang w:val="en"/>
        </w:rPr>
        <w:t xml:space="preserve">a </w:t>
      </w:r>
      <w:r w:rsidRPr="00FF0A23">
        <w:rPr>
          <w:lang w:val="en"/>
        </w:rPr>
        <w:t>malware</w:t>
      </w:r>
      <w:r>
        <w:rPr>
          <w:lang w:val="en"/>
        </w:rPr>
        <w:t xml:space="preserve"> instance.</w:t>
      </w:r>
      <w:r>
        <w:t xml:space="preserve">  </w:t>
      </w:r>
    </w:p>
    <w:p w14:paraId="250E02A9" w14:textId="3C61F09F" w:rsidR="00FB0E36" w:rsidRDefault="00FB0E36" w:rsidP="00FB0E36">
      <w:pPr>
        <w:spacing w:after="240"/>
      </w:pPr>
      <w:r>
        <w:lastRenderedPageBreak/>
        <w:t>High level summary information is given in Section</w:t>
      </w:r>
      <w:r w:rsidR="00BA4464">
        <w:t xml:space="preserve"> </w:t>
      </w:r>
      <w:r w:rsidR="00BA4464" w:rsidRPr="002B2E34">
        <w:rPr>
          <w:b/>
          <w:color w:val="0000EE"/>
        </w:rPr>
        <w:fldChar w:fldCharType="begin"/>
      </w:r>
      <w:r w:rsidR="00BA4464" w:rsidRPr="002B2E34">
        <w:rPr>
          <w:b/>
          <w:color w:val="0000EE"/>
        </w:rPr>
        <w:instrText xml:space="preserve"> REF _Ref427252564 \r \h </w:instrText>
      </w:r>
      <w:r w:rsidR="002B2E34">
        <w:rPr>
          <w:b/>
          <w:color w:val="0000EE"/>
        </w:rPr>
        <w:instrText xml:space="preserve"> \* MERGEFORMAT </w:instrText>
      </w:r>
      <w:r w:rsidR="00BA4464" w:rsidRPr="002B2E34">
        <w:rPr>
          <w:b/>
          <w:color w:val="0000EE"/>
        </w:rPr>
      </w:r>
      <w:r w:rsidR="00BA4464" w:rsidRPr="002B2E34">
        <w:rPr>
          <w:b/>
          <w:color w:val="0000EE"/>
        </w:rPr>
        <w:fldChar w:fldCharType="separate"/>
      </w:r>
      <w:r w:rsidR="00991BDE">
        <w:rPr>
          <w:b/>
          <w:color w:val="0000EE"/>
        </w:rPr>
        <w:t>4</w:t>
      </w:r>
      <w:r w:rsidR="00BA4464" w:rsidRPr="002B2E34">
        <w:rPr>
          <w:b/>
          <w:color w:val="0000EE"/>
        </w:rPr>
        <w:fldChar w:fldCharType="end"/>
      </w:r>
      <w:r>
        <w:t>. Please see</w:t>
      </w:r>
      <w:r w:rsidR="00942D23">
        <w:t xml:space="preserve"> </w:t>
      </w:r>
      <w:hyperlink w:anchor="AdditionalArtifacts" w:history="1">
        <w:r w:rsidR="00942D23" w:rsidRPr="00942D23">
          <w:rPr>
            <w:rStyle w:val="Hyperlink"/>
            <w:i/>
          </w:rPr>
          <w:t xml:space="preserve">STIX Version 1.2.1 Part 12: </w:t>
        </w:r>
        <w:r w:rsidR="0089011D">
          <w:rPr>
            <w:rStyle w:val="Hyperlink"/>
            <w:i/>
          </w:rPr>
          <w:t xml:space="preserve">Default </w:t>
        </w:r>
        <w:r w:rsidR="00942D23" w:rsidRPr="00942D23">
          <w:rPr>
            <w:rStyle w:val="Hyperlink"/>
            <w:i/>
          </w:rPr>
          <w:t>Extensions</w:t>
        </w:r>
      </w:hyperlink>
      <w:r>
        <w:t xml:space="preserve"> for complete information on the STIX Default Extensions data model.</w:t>
      </w:r>
    </w:p>
    <w:p w14:paraId="2588C13F" w14:textId="77777777" w:rsidR="00FB0E36" w:rsidRDefault="00FB0E36" w:rsidP="00FB0E36">
      <w:pPr>
        <w:pStyle w:val="Heading2"/>
        <w:tabs>
          <w:tab w:val="num" w:pos="864"/>
        </w:tabs>
        <w:spacing w:before="360" w:after="60"/>
        <w:ind w:left="720" w:hanging="720"/>
      </w:pPr>
      <w:bookmarkStart w:id="81" w:name="_Ref404938565"/>
      <w:bookmarkStart w:id="82" w:name="_Toc421724791"/>
      <w:bookmarkStart w:id="83" w:name="_Toc429676509"/>
      <w:r>
        <w:t>Default Vocabularies</w:t>
      </w:r>
      <w:bookmarkEnd w:id="81"/>
      <w:bookmarkEnd w:id="82"/>
      <w:bookmarkEnd w:id="83"/>
    </w:p>
    <w:p w14:paraId="0A6A5C0A" w14:textId="4EFC3D53" w:rsidR="00FB0E36" w:rsidRPr="00A015BF" w:rsidRDefault="00FB0E36" w:rsidP="00FB0E36">
      <w:pPr>
        <w:spacing w:after="240"/>
      </w:pPr>
      <w:r>
        <w:t xml:space="preserve">For some properties captured in STIX, a content creator may choose to constrain the set of possible values by referencing </w:t>
      </w:r>
      <w:r w:rsidRPr="009E0384">
        <w:t xml:space="preserve">an externally-defined vocabulary or </w:t>
      </w:r>
      <w:r>
        <w:t>by l</w:t>
      </w:r>
      <w:r w:rsidRPr="009E0384">
        <w:t xml:space="preserve">everaging </w:t>
      </w:r>
      <w:r>
        <w:t xml:space="preserve">a default vocabulary class defined within STIX. Alternatively, the content creator may use an arbitrary value without specifying any vocabulary. Please see </w:t>
      </w:r>
      <w:hyperlink w:anchor="AdditionalArtifacts" w:history="1">
        <w:r w:rsidR="00942D23" w:rsidRPr="00942D23">
          <w:rPr>
            <w:rStyle w:val="Hyperlink"/>
            <w:i/>
          </w:rPr>
          <w:t>STIX Version 1.2.1 Part 14: Vocabularies</w:t>
        </w:r>
      </w:hyperlink>
      <w:r w:rsidRPr="00FC6DFE">
        <w:t xml:space="preserve"> </w:t>
      </w:r>
      <w:r>
        <w:t xml:space="preserve">for </w:t>
      </w:r>
      <w:r w:rsidRPr="00FC6DFE">
        <w:t>more information</w:t>
      </w:r>
      <w:r>
        <w:t xml:space="preserve"> about the default vocabularies defined in STIX</w:t>
      </w:r>
      <w:r w:rsidRPr="00FC6DFE">
        <w:t>.</w:t>
      </w:r>
      <w:r>
        <w:t xml:space="preserve"> </w:t>
      </w:r>
    </w:p>
    <w:p w14:paraId="2D59B06B" w14:textId="77777777" w:rsidR="00FB0E36" w:rsidRDefault="00FB0E36" w:rsidP="00FB0E36">
      <w:pPr>
        <w:pStyle w:val="Heading2"/>
        <w:tabs>
          <w:tab w:val="num" w:pos="864"/>
        </w:tabs>
        <w:spacing w:before="360" w:after="60"/>
        <w:ind w:left="720" w:hanging="720"/>
      </w:pPr>
      <w:bookmarkStart w:id="84" w:name="_Toc421724792"/>
      <w:bookmarkStart w:id="85" w:name="_Toc429676510"/>
      <w:r>
        <w:t>Basic Data Types</w:t>
      </w:r>
      <w:bookmarkEnd w:id="84"/>
      <w:bookmarkEnd w:id="85"/>
    </w:p>
    <w:p w14:paraId="64D1C8F8" w14:textId="245A75F7" w:rsidR="00FB0E36" w:rsidRDefault="00FB0E36" w:rsidP="00FB0E36">
      <w:pPr>
        <w:spacing w:after="240"/>
      </w:pPr>
      <w:r>
        <w:t xml:space="preserve">The Basic Data Types data model defines UML data types used in STIX and CybOX.  As stated in the </w:t>
      </w:r>
      <w:hyperlink w:anchor="UML241" w:history="1">
        <w:r w:rsidR="00E81EA9" w:rsidRPr="00E81EA9">
          <w:rPr>
            <w:rStyle w:val="Hyperlink"/>
            <w:b/>
          </w:rPr>
          <w:t>[UML 2.4.1]</w:t>
        </w:r>
      </w:hyperlink>
      <w:r>
        <w:t xml:space="preserve"> specification, UML data types are similar to UML classes, but also different:</w:t>
      </w:r>
    </w:p>
    <w:p w14:paraId="5F17B29A" w14:textId="77777777" w:rsidR="00FB0E36" w:rsidRPr="00BF36C9" w:rsidRDefault="00FB0E36" w:rsidP="00FB0E36">
      <w:pPr>
        <w:spacing w:after="240"/>
        <w:ind w:left="720" w:right="900"/>
      </w:pPr>
      <w:r>
        <w:t>“</w:t>
      </w:r>
      <w:r w:rsidRPr="00BF36C9">
        <w:t>A data type is a special kind of classifier, similar to a class. It differs from a class in that instances of a data type are identified only by their value. All copies of an instance of a data type and any instances of that data type with the same value are considered to be equal instances. Instances of a data type that have attributes (i.e., is a structured data type) are considered to be equal if the structure is the same and the values of the corresponding attributes are equal. If a data type has attributes, then instances of that data type will contain attribute values matching the attributes</w:t>
      </w:r>
      <w:r>
        <w:t>.”</w:t>
      </w:r>
    </w:p>
    <w:p w14:paraId="2B2B95FD" w14:textId="63F67AA9" w:rsidR="00FB0E36" w:rsidRDefault="00FB0E36" w:rsidP="00FB0E36">
      <w:pPr>
        <w:spacing w:after="240"/>
      </w:pPr>
      <w:r>
        <w:t xml:space="preserve">Although four of the requisite </w:t>
      </w:r>
      <w:r w:rsidRPr="005B2FA5">
        <w:t>primitive</w:t>
      </w:r>
      <w:r w:rsidRPr="009B4283">
        <w:t xml:space="preserve"> </w:t>
      </w:r>
      <w:r>
        <w:t>data types (</w:t>
      </w:r>
      <w:r w:rsidRPr="00CE7C1E">
        <w:rPr>
          <w:rFonts w:ascii="Courier New" w:hAnsi="Courier New" w:cs="Courier New"/>
        </w:rPr>
        <w:t>Boolean</w:t>
      </w:r>
      <w:r>
        <w:t xml:space="preserve">, </w:t>
      </w:r>
      <w:r w:rsidRPr="00CE7C1E">
        <w:rPr>
          <w:rFonts w:ascii="Courier New" w:hAnsi="Courier New" w:cs="Courier New"/>
        </w:rPr>
        <w:t>Integer</w:t>
      </w:r>
      <w:r w:rsidRPr="00EB3E81">
        <w:rPr>
          <w:rFonts w:cs="Courier New"/>
        </w:rPr>
        <w:t xml:space="preserve">, </w:t>
      </w:r>
      <w:r>
        <w:rPr>
          <w:rFonts w:ascii="Courier New" w:hAnsi="Courier New" w:cs="Courier New"/>
        </w:rPr>
        <w:t>String</w:t>
      </w:r>
      <w:r w:rsidRPr="00EB3E81">
        <w:rPr>
          <w:rFonts w:cs="Courier New"/>
        </w:rPr>
        <w:t xml:space="preserve">, </w:t>
      </w:r>
      <w:r>
        <w:rPr>
          <w:rFonts w:ascii="Courier New" w:hAnsi="Courier New" w:cs="Courier New"/>
        </w:rPr>
        <w:t>UnlimitedNatural</w:t>
      </w:r>
      <w:r>
        <w:t xml:space="preserve">) are defined in UML, the need for a broader set in STIX drove the decision to define </w:t>
      </w:r>
      <w:r w:rsidRPr="00EB3E81">
        <w:t>a complete set</w:t>
      </w:r>
      <w:r>
        <w:t xml:space="preserve"> of basic data types in a separate, stand-alone UML package (the Basic Data Types data model). We explicitly define the data types in the Basic Data Types data model in Sections </w:t>
      </w:r>
      <w:r w:rsidRPr="002B2E34">
        <w:rPr>
          <w:b/>
          <w:color w:val="0000EE"/>
        </w:rPr>
        <w:fldChar w:fldCharType="begin"/>
      </w:r>
      <w:r w:rsidRPr="002B2E34">
        <w:rPr>
          <w:b/>
          <w:color w:val="0000EE"/>
        </w:rPr>
        <w:instrText xml:space="preserve"> REF _Ref417204726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2.7.1</w:t>
      </w:r>
      <w:r w:rsidRPr="002B2E34">
        <w:rPr>
          <w:b/>
          <w:color w:val="0000EE"/>
        </w:rPr>
        <w:fldChar w:fldCharType="end"/>
      </w:r>
      <w:r>
        <w:t xml:space="preserve"> and </w:t>
      </w:r>
      <w:r w:rsidRPr="002B2E34">
        <w:rPr>
          <w:b/>
          <w:color w:val="0000EE"/>
        </w:rPr>
        <w:fldChar w:fldCharType="begin"/>
      </w:r>
      <w:r w:rsidRPr="002B2E34">
        <w:rPr>
          <w:b/>
          <w:color w:val="0000EE"/>
        </w:rPr>
        <w:instrText xml:space="preserve"> REF _Ref417204737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2.7.2</w:t>
      </w:r>
      <w:r w:rsidRPr="002B2E34">
        <w:rPr>
          <w:b/>
          <w:color w:val="0000EE"/>
        </w:rPr>
        <w:fldChar w:fldCharType="end"/>
      </w:r>
      <w:r>
        <w:t>.</w:t>
      </w:r>
    </w:p>
    <w:p w14:paraId="4225CECC" w14:textId="77777777" w:rsidR="00FB0E36" w:rsidRDefault="00FB0E36" w:rsidP="00FB0E36">
      <w:pPr>
        <w:pStyle w:val="Heading3"/>
        <w:tabs>
          <w:tab w:val="num" w:pos="720"/>
        </w:tabs>
        <w:spacing w:before="360" w:after="60"/>
      </w:pPr>
      <w:bookmarkStart w:id="86" w:name="_Ref417204726"/>
      <w:bookmarkStart w:id="87" w:name="_Toc421724793"/>
      <w:bookmarkStart w:id="88" w:name="_Toc429676511"/>
      <w:r>
        <w:t>Common Basic Data Types</w:t>
      </w:r>
      <w:bookmarkEnd w:id="86"/>
      <w:bookmarkEnd w:id="87"/>
      <w:bookmarkEnd w:id="88"/>
    </w:p>
    <w:p w14:paraId="2D175B6F" w14:textId="24578BA0" w:rsidR="00FB0E36" w:rsidRDefault="00FB0E36" w:rsidP="00FB0E36">
      <w:r>
        <w:t xml:space="preserve">Common data types, such as </w:t>
      </w:r>
      <w:r w:rsidRPr="00EB3E81">
        <w:rPr>
          <w:rFonts w:cs="Courier New"/>
        </w:rPr>
        <w:t>string</w:t>
      </w:r>
      <w:r w:rsidRPr="00EB3E81">
        <w:t xml:space="preserve"> and </w:t>
      </w:r>
      <w:r w:rsidRPr="00EB3E81">
        <w:rPr>
          <w:rFonts w:cs="Courier New"/>
        </w:rPr>
        <w:t>integer</w:t>
      </w:r>
      <w:r>
        <w:rPr>
          <w:rFonts w:cs="Courier New"/>
        </w:rPr>
        <w:t>,</w:t>
      </w:r>
      <w:r>
        <w:t xml:space="preserve"> are defined in the Basic DataTypes data model and adhere to the following definitions shown in </w:t>
      </w:r>
      <w:r w:rsidRPr="002B2E34">
        <w:rPr>
          <w:b/>
          <w:color w:val="0000EE"/>
        </w:rPr>
        <w:fldChar w:fldCharType="begin"/>
      </w:r>
      <w:r w:rsidRPr="002B2E34">
        <w:rPr>
          <w:b/>
          <w:color w:val="0000EE"/>
        </w:rPr>
        <w:instrText xml:space="preserve"> REF _Ref417202734 \h </w:instrText>
      </w:r>
      <w:r w:rsidR="002B2E34">
        <w:rPr>
          <w:b/>
          <w:color w:val="0000EE"/>
        </w:rPr>
        <w:instrText xml:space="preserve"> \* MERGEFORMAT </w:instrText>
      </w:r>
      <w:r w:rsidRPr="002B2E34">
        <w:rPr>
          <w:b/>
          <w:color w:val="0000EE"/>
        </w:rPr>
      </w:r>
      <w:r w:rsidRPr="002B2E34">
        <w:rPr>
          <w:b/>
          <w:color w:val="0000EE"/>
        </w:rPr>
        <w:fldChar w:fldCharType="separate"/>
      </w:r>
      <w:r w:rsidR="00991BDE" w:rsidRPr="00991BDE">
        <w:rPr>
          <w:b/>
          <w:color w:val="0000EE"/>
        </w:rPr>
        <w:t xml:space="preserve">Table </w:t>
      </w:r>
      <w:r w:rsidR="00991BDE" w:rsidRPr="00991BDE">
        <w:rPr>
          <w:b/>
          <w:noProof/>
          <w:color w:val="0000EE"/>
        </w:rPr>
        <w:t>2</w:t>
      </w:r>
      <w:r w:rsidR="00991BDE" w:rsidRPr="00991BDE">
        <w:rPr>
          <w:b/>
          <w:noProof/>
          <w:color w:val="0000EE"/>
        </w:rPr>
        <w:noBreakHyphen/>
        <w:t>1</w:t>
      </w:r>
      <w:r w:rsidRPr="002B2E34">
        <w:rPr>
          <w:b/>
          <w:color w:val="0000EE"/>
        </w:rPr>
        <w:fldChar w:fldCharType="end"/>
      </w:r>
      <w:r>
        <w:t>.  These definitions are based on the specification of the co</w:t>
      </w:r>
      <w:r w:rsidR="00E81EA9">
        <w:t xml:space="preserve">rresponding data types found in </w:t>
      </w:r>
      <w:hyperlink w:anchor="W3DT" w:history="1">
        <w:r w:rsidR="00E81EA9" w:rsidRPr="00E81EA9">
          <w:rPr>
            <w:rStyle w:val="Hyperlink"/>
            <w:b/>
          </w:rPr>
          <w:t>[W3DT]</w:t>
        </w:r>
      </w:hyperlink>
      <w:r>
        <w:t>.</w:t>
      </w:r>
    </w:p>
    <w:p w14:paraId="011979FC" w14:textId="77777777" w:rsidR="00FB0E36" w:rsidRPr="00FB0E36" w:rsidRDefault="00FB0E36" w:rsidP="00236A31">
      <w:pPr>
        <w:pStyle w:val="Caption"/>
        <w:rPr>
          <w:b/>
        </w:rPr>
      </w:pPr>
      <w:bookmarkStart w:id="89" w:name="_Ref417202734"/>
      <w:r w:rsidRPr="00FB0E36">
        <w:t xml:space="preserve">Table </w:t>
      </w:r>
      <w:r w:rsidR="006B64C5">
        <w:fldChar w:fldCharType="begin"/>
      </w:r>
      <w:r w:rsidR="006B64C5">
        <w:instrText xml:space="preserve"> STYLEREF 1 \s </w:instrText>
      </w:r>
      <w:r w:rsidR="006B64C5">
        <w:fldChar w:fldCharType="separate"/>
      </w:r>
      <w:r w:rsidR="00991BDE">
        <w:rPr>
          <w:noProof/>
        </w:rPr>
        <w:t>2</w:t>
      </w:r>
      <w:r w:rsidR="006B64C5">
        <w:rPr>
          <w:noProof/>
        </w:rPr>
        <w:fldChar w:fldCharType="end"/>
      </w:r>
      <w:r w:rsidRPr="00FB0E36">
        <w:noBreakHyphen/>
      </w:r>
      <w:r w:rsidR="006B64C5">
        <w:fldChar w:fldCharType="begin"/>
      </w:r>
      <w:r w:rsidR="006B64C5">
        <w:instrText xml:space="preserve"> SEQ Table \* ARABIC \s 1 </w:instrText>
      </w:r>
      <w:r w:rsidR="006B64C5">
        <w:fldChar w:fldCharType="separate"/>
      </w:r>
      <w:r w:rsidR="00991BDE">
        <w:rPr>
          <w:noProof/>
        </w:rPr>
        <w:t>1</w:t>
      </w:r>
      <w:r w:rsidR="006B64C5">
        <w:rPr>
          <w:noProof/>
        </w:rPr>
        <w:fldChar w:fldCharType="end"/>
      </w:r>
      <w:bookmarkEnd w:id="89"/>
      <w:r w:rsidRPr="00FB0E36">
        <w:t>.  Common basic data types</w:t>
      </w:r>
    </w:p>
    <w:tbl>
      <w:tblPr>
        <w:tblStyle w:val="TableGrid"/>
        <w:tblW w:w="0" w:type="auto"/>
        <w:tblLook w:val="04A0" w:firstRow="1" w:lastRow="0" w:firstColumn="1" w:lastColumn="0" w:noHBand="0" w:noVBand="1"/>
      </w:tblPr>
      <w:tblGrid>
        <w:gridCol w:w="2898"/>
        <w:gridCol w:w="6138"/>
      </w:tblGrid>
      <w:tr w:rsidR="00FB0E36" w14:paraId="443EBC56" w14:textId="77777777" w:rsidTr="00FB0E36">
        <w:tc>
          <w:tcPr>
            <w:tcW w:w="2898" w:type="dxa"/>
            <w:shd w:val="clear" w:color="auto" w:fill="BFBFBF" w:themeFill="background1" w:themeFillShade="BF"/>
            <w:vAlign w:val="center"/>
          </w:tcPr>
          <w:p w14:paraId="49695C10" w14:textId="77777777" w:rsidR="00FB0E36" w:rsidRPr="00D92A40" w:rsidRDefault="00FB0E36" w:rsidP="00FB0E36">
            <w:pPr>
              <w:rPr>
                <w:b/>
              </w:rPr>
            </w:pPr>
            <w:r w:rsidRPr="00D92A40">
              <w:rPr>
                <w:b/>
              </w:rPr>
              <w:t>Data Type</w:t>
            </w:r>
          </w:p>
        </w:tc>
        <w:tc>
          <w:tcPr>
            <w:tcW w:w="6138" w:type="dxa"/>
            <w:shd w:val="clear" w:color="auto" w:fill="BFBFBF" w:themeFill="background1" w:themeFillShade="BF"/>
            <w:vAlign w:val="center"/>
          </w:tcPr>
          <w:p w14:paraId="69FDAF66" w14:textId="77777777" w:rsidR="00FB0E36" w:rsidRPr="00D92A40" w:rsidRDefault="00FB0E36" w:rsidP="00FB0E36">
            <w:pPr>
              <w:rPr>
                <w:b/>
              </w:rPr>
            </w:pPr>
            <w:r w:rsidRPr="00D92A40">
              <w:rPr>
                <w:b/>
              </w:rPr>
              <w:t>Definition</w:t>
            </w:r>
          </w:p>
        </w:tc>
      </w:tr>
      <w:tr w:rsidR="00FB0E36" w14:paraId="6CE3A282" w14:textId="77777777" w:rsidTr="00FB0E36">
        <w:tc>
          <w:tcPr>
            <w:tcW w:w="2898" w:type="dxa"/>
            <w:vAlign w:val="center"/>
          </w:tcPr>
          <w:p w14:paraId="35CC18BE" w14:textId="77777777" w:rsidR="00FB0E36" w:rsidRPr="00D92A40" w:rsidRDefault="00FB0E36" w:rsidP="00FB0E36">
            <w:pPr>
              <w:rPr>
                <w:rFonts w:ascii="Courier New" w:hAnsi="Courier New" w:cs="Courier New"/>
              </w:rPr>
            </w:pPr>
            <w:r w:rsidRPr="00D92A40">
              <w:rPr>
                <w:rFonts w:ascii="Courier New" w:hAnsi="Courier New" w:cs="Courier New"/>
              </w:rPr>
              <w:t>BasicString</w:t>
            </w:r>
          </w:p>
        </w:tc>
        <w:tc>
          <w:tcPr>
            <w:tcW w:w="6138" w:type="dxa"/>
            <w:vAlign w:val="center"/>
          </w:tcPr>
          <w:p w14:paraId="71DE0145" w14:textId="77777777" w:rsidR="00FB0E36" w:rsidRPr="00371230" w:rsidRDefault="00FB0E36" w:rsidP="00FB0E36">
            <w:r w:rsidRPr="00371230">
              <w:t xml:space="preserve">The </w:t>
            </w:r>
            <w:r w:rsidRPr="00371230">
              <w:rPr>
                <w:rFonts w:ascii="Courier New" w:hAnsi="Courier New" w:cs="Courier New"/>
              </w:rPr>
              <w:t>BasicString</w:t>
            </w:r>
            <w:r w:rsidRPr="00371230">
              <w:t xml:space="preserve"> data type is a sequence of characters.  Currently, characters are defined using the UTF-8 character encoding.  The number of characters allowed is finite, but unbounded.</w:t>
            </w:r>
          </w:p>
        </w:tc>
      </w:tr>
      <w:tr w:rsidR="00FB0E36" w14:paraId="7B3E1C9E" w14:textId="77777777" w:rsidTr="00FB0E36">
        <w:tc>
          <w:tcPr>
            <w:tcW w:w="2898" w:type="dxa"/>
            <w:vAlign w:val="center"/>
          </w:tcPr>
          <w:p w14:paraId="73DE4B89" w14:textId="77777777" w:rsidR="00FB0E36" w:rsidRDefault="00FB0E36" w:rsidP="00FB0E36">
            <w:r w:rsidRPr="00D92A40">
              <w:rPr>
                <w:rFonts w:ascii="Courier New" w:hAnsi="Courier New" w:cs="Courier New"/>
              </w:rPr>
              <w:t>Boolean</w:t>
            </w:r>
          </w:p>
        </w:tc>
        <w:tc>
          <w:tcPr>
            <w:tcW w:w="6138" w:type="dxa"/>
            <w:vAlign w:val="center"/>
          </w:tcPr>
          <w:p w14:paraId="3204BFC8" w14:textId="77777777" w:rsidR="00FB0E36" w:rsidRPr="00371230" w:rsidRDefault="00FB0E36" w:rsidP="00FB0E36">
            <w:r w:rsidRPr="00371230">
              <w:t xml:space="preserve">The </w:t>
            </w:r>
            <w:r w:rsidRPr="00371230">
              <w:rPr>
                <w:rFonts w:ascii="Courier New" w:hAnsi="Courier New" w:cs="Courier New"/>
              </w:rPr>
              <w:t>Boolean</w:t>
            </w:r>
            <w:r w:rsidRPr="00371230">
              <w:t xml:space="preserve"> data type is defined with two possible literals: ‘</w:t>
            </w:r>
            <w:r w:rsidRPr="00371230">
              <w:rPr>
                <w:i/>
              </w:rPr>
              <w:t>true</w:t>
            </w:r>
            <w:r w:rsidRPr="00371230">
              <w:t>’ and ‘</w:t>
            </w:r>
            <w:r w:rsidRPr="00371230">
              <w:rPr>
                <w:i/>
              </w:rPr>
              <w:t>false</w:t>
            </w:r>
            <w:r w:rsidRPr="00371230">
              <w:t>’.</w:t>
            </w:r>
          </w:p>
        </w:tc>
      </w:tr>
      <w:tr w:rsidR="00FB0E36" w14:paraId="1CEA3B82" w14:textId="77777777" w:rsidTr="00FB0E36">
        <w:tc>
          <w:tcPr>
            <w:tcW w:w="2898" w:type="dxa"/>
            <w:vAlign w:val="center"/>
          </w:tcPr>
          <w:p w14:paraId="18DCC5BF" w14:textId="77777777" w:rsidR="00FB0E36" w:rsidRDefault="00FB0E36" w:rsidP="00FB0E36">
            <w:r>
              <w:rPr>
                <w:rFonts w:ascii="Courier New" w:hAnsi="Courier New" w:cs="Courier New"/>
              </w:rPr>
              <w:t>Decimal</w:t>
            </w:r>
          </w:p>
        </w:tc>
        <w:tc>
          <w:tcPr>
            <w:tcW w:w="6138" w:type="dxa"/>
            <w:vAlign w:val="center"/>
          </w:tcPr>
          <w:p w14:paraId="689AFD09" w14:textId="77777777" w:rsidR="00FB0E36" w:rsidRDefault="00FB0E36" w:rsidP="00FB0E36">
            <w:r>
              <w:t xml:space="preserve">The </w:t>
            </w:r>
            <w:r>
              <w:rPr>
                <w:rFonts w:ascii="Courier New" w:hAnsi="Courier New" w:cs="Courier New"/>
              </w:rPr>
              <w:t>Decimal</w:t>
            </w:r>
            <w:r>
              <w:t xml:space="preserve"> data type is a sequence of decimal digits, with perhaps an interveaning decimal point, “.”.  The number of digits on either side of the decimal point is finite, but unbounded.  Often used to express currency amounts.</w:t>
            </w:r>
          </w:p>
        </w:tc>
      </w:tr>
      <w:tr w:rsidR="00FB0E36" w14:paraId="2DB0ED1C" w14:textId="77777777" w:rsidTr="00FB0E36">
        <w:tc>
          <w:tcPr>
            <w:tcW w:w="2898" w:type="dxa"/>
            <w:vAlign w:val="center"/>
          </w:tcPr>
          <w:p w14:paraId="60F999A8" w14:textId="77777777" w:rsidR="00FB0E36" w:rsidRDefault="00FB0E36" w:rsidP="00FB0E36">
            <w:r w:rsidRPr="00D92A40">
              <w:rPr>
                <w:rFonts w:ascii="Courier New" w:hAnsi="Courier New" w:cs="Courier New"/>
              </w:rPr>
              <w:t>Integer</w:t>
            </w:r>
          </w:p>
        </w:tc>
        <w:tc>
          <w:tcPr>
            <w:tcW w:w="6138" w:type="dxa"/>
            <w:vAlign w:val="center"/>
          </w:tcPr>
          <w:p w14:paraId="62889B0B" w14:textId="77777777" w:rsidR="00FB0E36" w:rsidRDefault="00FB0E36" w:rsidP="00FB0E36">
            <w:r>
              <w:t xml:space="preserve">The </w:t>
            </w:r>
            <w:r w:rsidRPr="00D92A40">
              <w:rPr>
                <w:rFonts w:ascii="Courier New" w:hAnsi="Courier New" w:cs="Courier New"/>
              </w:rPr>
              <w:t>Integer</w:t>
            </w:r>
            <w:r>
              <w:t xml:space="preserve"> data type is a sequence of decimal digits, with perhaps a leading minus sign “-“.  The number of decimal digits allowed is finite, but unbounded.</w:t>
            </w:r>
          </w:p>
        </w:tc>
      </w:tr>
      <w:tr w:rsidR="00FB0E36" w14:paraId="130907C7" w14:textId="77777777" w:rsidTr="00FB0E36">
        <w:trPr>
          <w:cantSplit/>
        </w:trPr>
        <w:tc>
          <w:tcPr>
            <w:tcW w:w="2898" w:type="dxa"/>
            <w:vAlign w:val="center"/>
          </w:tcPr>
          <w:p w14:paraId="7785052A" w14:textId="77777777" w:rsidR="00FB0E36" w:rsidRDefault="00FB0E36" w:rsidP="00FB0E36">
            <w:r w:rsidRPr="00D92A40">
              <w:rPr>
                <w:rFonts w:ascii="Courier New" w:hAnsi="Courier New" w:cs="Courier New"/>
              </w:rPr>
              <w:lastRenderedPageBreak/>
              <w:t>NonNegativeInteger</w:t>
            </w:r>
          </w:p>
        </w:tc>
        <w:tc>
          <w:tcPr>
            <w:tcW w:w="6138" w:type="dxa"/>
            <w:vAlign w:val="center"/>
          </w:tcPr>
          <w:p w14:paraId="45240CBA" w14:textId="77777777" w:rsidR="00FB0E36" w:rsidRDefault="00FB0E36" w:rsidP="00FB0E36">
            <w:r>
              <w:t xml:space="preserve">The </w:t>
            </w:r>
            <w:r w:rsidRPr="00D92A40">
              <w:rPr>
                <w:rFonts w:ascii="Courier New" w:hAnsi="Courier New" w:cs="Courier New"/>
              </w:rPr>
              <w:t>NonNegativeInteger</w:t>
            </w:r>
            <w:r>
              <w:t xml:space="preserve"> data type is a restriction on the Integer data type such that the leading minus sign is not allowed.</w:t>
            </w:r>
          </w:p>
        </w:tc>
      </w:tr>
      <w:tr w:rsidR="00FB0E36" w14:paraId="075EA9C0" w14:textId="77777777" w:rsidTr="00FB0E36">
        <w:tc>
          <w:tcPr>
            <w:tcW w:w="2898" w:type="dxa"/>
            <w:vAlign w:val="center"/>
          </w:tcPr>
          <w:p w14:paraId="5C7C065A" w14:textId="77777777" w:rsidR="00FB0E36" w:rsidRDefault="00FB0E36" w:rsidP="00FB0E36">
            <w:r w:rsidRPr="00D92A40">
              <w:rPr>
                <w:rFonts w:ascii="Courier New" w:hAnsi="Courier New" w:cs="Courier New"/>
              </w:rPr>
              <w:t>PositiveInteger</w:t>
            </w:r>
          </w:p>
        </w:tc>
        <w:tc>
          <w:tcPr>
            <w:tcW w:w="6138" w:type="dxa"/>
            <w:vAlign w:val="center"/>
          </w:tcPr>
          <w:p w14:paraId="1D0C9938" w14:textId="77777777" w:rsidR="00FB0E36" w:rsidRDefault="00FB0E36" w:rsidP="00FB0E36">
            <w:r>
              <w:t xml:space="preserve">The </w:t>
            </w:r>
            <w:r w:rsidRPr="00D92A40">
              <w:rPr>
                <w:rFonts w:ascii="Courier New" w:hAnsi="Courier New" w:cs="Courier New"/>
              </w:rPr>
              <w:t>PositiveInteger</w:t>
            </w:r>
            <w:r>
              <w:t xml:space="preserve"> data type is a restriction on the NonNegativeInteger data type that disallows zero (0).</w:t>
            </w:r>
          </w:p>
        </w:tc>
      </w:tr>
    </w:tbl>
    <w:p w14:paraId="55A2EB43" w14:textId="77777777" w:rsidR="00FB0E36" w:rsidRDefault="00FB0E36" w:rsidP="00FB0E36">
      <w:pPr>
        <w:pStyle w:val="Heading3"/>
        <w:tabs>
          <w:tab w:val="num" w:pos="720"/>
        </w:tabs>
        <w:spacing w:before="360" w:after="60"/>
      </w:pPr>
      <w:bookmarkStart w:id="90" w:name="_Ref417204737"/>
      <w:bookmarkStart w:id="91" w:name="_Toc421724794"/>
      <w:bookmarkStart w:id="92" w:name="_Toc429676512"/>
      <w:r>
        <w:t>Specializations of the BasicString Data Type</w:t>
      </w:r>
      <w:bookmarkEnd w:id="90"/>
      <w:bookmarkEnd w:id="91"/>
      <w:bookmarkEnd w:id="92"/>
      <w:r>
        <w:t xml:space="preserve"> </w:t>
      </w:r>
    </w:p>
    <w:p w14:paraId="6628523D" w14:textId="77777777" w:rsidR="00FB0E36" w:rsidRDefault="00FB0E36" w:rsidP="00FB0E36">
      <w:pPr>
        <w:spacing w:after="240"/>
      </w:pPr>
      <w:r>
        <w:t xml:space="preserve">The data types in </w:t>
      </w:r>
      <w:r>
        <w:fldChar w:fldCharType="begin"/>
      </w:r>
      <w:r>
        <w:instrText xml:space="preserve"> REF _Ref417204313 \h </w:instrText>
      </w:r>
      <w:r>
        <w:fldChar w:fldCharType="separate"/>
      </w:r>
      <w:r w:rsidR="00991BDE" w:rsidRPr="00305518">
        <w:t xml:space="preserve">Table </w:t>
      </w:r>
      <w:r w:rsidR="00991BDE">
        <w:rPr>
          <w:noProof/>
        </w:rPr>
        <w:t>2</w:t>
      </w:r>
      <w:r w:rsidR="00991BDE">
        <w:noBreakHyphen/>
      </w:r>
      <w:r w:rsidR="00991BDE">
        <w:rPr>
          <w:noProof/>
        </w:rPr>
        <w:t>2</w:t>
      </w:r>
      <w:r>
        <w:fldChar w:fldCharType="end"/>
      </w:r>
      <w:r>
        <w:t xml:space="preserve"> correspond to strings that have sematics associated with them.  Because of this, they usually are restricted to a certain pattern, defined via a regular expression, and/or </w:t>
      </w:r>
      <w:r w:rsidRPr="003B6030">
        <w:t>more formally defined in a standardization document.</w:t>
      </w:r>
    </w:p>
    <w:p w14:paraId="33E7D364" w14:textId="77777777" w:rsidR="00FB0E36" w:rsidRDefault="00FB0E36" w:rsidP="00236A31">
      <w:pPr>
        <w:pStyle w:val="Caption"/>
        <w:rPr>
          <w:b/>
        </w:rPr>
      </w:pPr>
      <w:bookmarkStart w:id="93" w:name="_Ref417204313"/>
      <w:r w:rsidRPr="00305518">
        <w:t xml:space="preserve">Table </w:t>
      </w:r>
      <w:r w:rsidR="006B64C5">
        <w:fldChar w:fldCharType="begin"/>
      </w:r>
      <w:r w:rsidR="006B64C5">
        <w:instrText xml:space="preserve"> STYLEREF 1 \s </w:instrText>
      </w:r>
      <w:r w:rsidR="006B64C5">
        <w:fldChar w:fldCharType="separate"/>
      </w:r>
      <w:r w:rsidR="00991BDE">
        <w:rPr>
          <w:noProof/>
        </w:rPr>
        <w:t>2</w:t>
      </w:r>
      <w:r w:rsidR="006B64C5">
        <w:rPr>
          <w:noProof/>
        </w:rPr>
        <w:fldChar w:fldCharType="end"/>
      </w:r>
      <w:r>
        <w:noBreakHyphen/>
      </w:r>
      <w:r w:rsidR="006B64C5">
        <w:fldChar w:fldCharType="begin"/>
      </w:r>
      <w:r w:rsidR="006B64C5">
        <w:instrText xml:space="preserve"> SEQ Table \* ARABIC \s 1 </w:instrText>
      </w:r>
      <w:r w:rsidR="006B64C5">
        <w:fldChar w:fldCharType="separate"/>
      </w:r>
      <w:r w:rsidR="00991BDE">
        <w:rPr>
          <w:noProof/>
        </w:rPr>
        <w:t>2</w:t>
      </w:r>
      <w:r w:rsidR="006B64C5">
        <w:rPr>
          <w:noProof/>
        </w:rPr>
        <w:fldChar w:fldCharType="end"/>
      </w:r>
      <w:bookmarkEnd w:id="93"/>
      <w:r w:rsidRPr="00305518">
        <w:t xml:space="preserve">.  </w:t>
      </w:r>
      <w:r>
        <w:t xml:space="preserve">Specializations of the </w:t>
      </w:r>
      <w:r w:rsidRPr="005B2FA5">
        <w:rPr>
          <w:rFonts w:ascii="Courier New" w:hAnsi="Courier New" w:cs="Courier New"/>
        </w:rPr>
        <w:t>BasicString</w:t>
      </w:r>
      <w:r>
        <w:t xml:space="preserve"> Data Type</w:t>
      </w:r>
    </w:p>
    <w:tbl>
      <w:tblPr>
        <w:tblStyle w:val="TableGrid"/>
        <w:tblW w:w="0" w:type="auto"/>
        <w:tblLook w:val="04A0" w:firstRow="1" w:lastRow="0" w:firstColumn="1" w:lastColumn="0" w:noHBand="0" w:noVBand="1"/>
      </w:tblPr>
      <w:tblGrid>
        <w:gridCol w:w="3258"/>
        <w:gridCol w:w="5778"/>
      </w:tblGrid>
      <w:tr w:rsidR="00FB0E36" w14:paraId="3B43C26C" w14:textId="77777777" w:rsidTr="00FB0E36">
        <w:tc>
          <w:tcPr>
            <w:tcW w:w="3258" w:type="dxa"/>
            <w:shd w:val="clear" w:color="auto" w:fill="BFBFBF" w:themeFill="background1" w:themeFillShade="BF"/>
            <w:vAlign w:val="center"/>
          </w:tcPr>
          <w:p w14:paraId="5FA56603" w14:textId="77777777" w:rsidR="00FB0E36" w:rsidRPr="00D92A40" w:rsidRDefault="00FB0E36" w:rsidP="00FB0E36">
            <w:pPr>
              <w:rPr>
                <w:b/>
              </w:rPr>
            </w:pPr>
            <w:r w:rsidRPr="00D92A40">
              <w:rPr>
                <w:b/>
              </w:rPr>
              <w:t>Data Type</w:t>
            </w:r>
          </w:p>
        </w:tc>
        <w:tc>
          <w:tcPr>
            <w:tcW w:w="5778" w:type="dxa"/>
            <w:shd w:val="clear" w:color="auto" w:fill="BFBFBF" w:themeFill="background1" w:themeFillShade="BF"/>
            <w:vAlign w:val="center"/>
          </w:tcPr>
          <w:p w14:paraId="67477441" w14:textId="77777777" w:rsidR="00FB0E36" w:rsidRPr="00D92A40" w:rsidRDefault="00FB0E36" w:rsidP="00FB0E36">
            <w:pPr>
              <w:rPr>
                <w:b/>
              </w:rPr>
            </w:pPr>
            <w:r w:rsidRPr="00D92A40">
              <w:rPr>
                <w:b/>
              </w:rPr>
              <w:t>Definition</w:t>
            </w:r>
          </w:p>
        </w:tc>
      </w:tr>
      <w:tr w:rsidR="00FB0E36" w14:paraId="0C47A7BA" w14:textId="77777777" w:rsidTr="00FB0E36">
        <w:tc>
          <w:tcPr>
            <w:tcW w:w="3258" w:type="dxa"/>
            <w:vAlign w:val="center"/>
          </w:tcPr>
          <w:p w14:paraId="318676C9" w14:textId="77777777" w:rsidR="00FB0E36" w:rsidRPr="00991E78" w:rsidRDefault="00FB0E36" w:rsidP="00FB0E36">
            <w:pPr>
              <w:rPr>
                <w:rFonts w:ascii="Courier New" w:hAnsi="Courier New" w:cs="Courier New"/>
              </w:rPr>
            </w:pPr>
            <w:r w:rsidRPr="00991E78">
              <w:rPr>
                <w:rFonts w:ascii="Courier New" w:hAnsi="Courier New" w:cs="Courier New"/>
              </w:rPr>
              <w:t>CAPEC_ID</w:t>
            </w:r>
          </w:p>
        </w:tc>
        <w:tc>
          <w:tcPr>
            <w:tcW w:w="5778" w:type="dxa"/>
            <w:vAlign w:val="center"/>
          </w:tcPr>
          <w:p w14:paraId="0E87D6C9" w14:textId="7C906E9E" w:rsidR="00FB0E36" w:rsidRPr="00D92A40" w:rsidRDefault="00FB0E36" w:rsidP="000562B6">
            <w:pPr>
              <w:rPr>
                <w:sz w:val="22"/>
                <w:szCs w:val="22"/>
              </w:rPr>
            </w:pPr>
            <w:r>
              <w:t xml:space="preserve">The </w:t>
            </w:r>
            <w:r w:rsidRPr="00991E78">
              <w:rPr>
                <w:rFonts w:ascii="Courier New" w:hAnsi="Courier New" w:cs="Courier New"/>
              </w:rPr>
              <w:t>CAPEC_ID</w:t>
            </w:r>
            <w:r>
              <w:t xml:space="preserve"> data type is a restriction on the </w:t>
            </w:r>
            <w:r w:rsidRPr="00386D80">
              <w:rPr>
                <w:rFonts w:ascii="Courier New" w:hAnsi="Courier New" w:cs="Courier New"/>
              </w:rPr>
              <w:t>BasicString</w:t>
            </w:r>
            <w:r>
              <w:t xml:space="preserve"> data type, such that it adheres to the regular expression “CAPEC-\d+”.  The </w:t>
            </w:r>
            <w:r w:rsidRPr="00386D80">
              <w:rPr>
                <w:rFonts w:ascii="Courier New" w:hAnsi="Courier New" w:cs="Courier New"/>
              </w:rPr>
              <w:t>CAPEC_ID</w:t>
            </w:r>
            <w:r>
              <w:t xml:space="preserve"> values should correspond to those defined at</w:t>
            </w:r>
            <w:r w:rsidR="000562B6">
              <w:t xml:space="preserve"> </w:t>
            </w:r>
            <w:hyperlink w:anchor="capec" w:history="1">
              <w:r w:rsidR="000562B6" w:rsidRPr="00E81EA9">
                <w:rPr>
                  <w:rStyle w:val="Hyperlink"/>
                  <w:b/>
                </w:rPr>
                <w:t>[CAPEC]</w:t>
              </w:r>
            </w:hyperlink>
            <w:r w:rsidR="000562B6">
              <w:t>.</w:t>
            </w:r>
            <w:r>
              <w:t xml:space="preserve"> </w:t>
            </w:r>
          </w:p>
        </w:tc>
      </w:tr>
      <w:tr w:rsidR="00FB0E36" w14:paraId="078C64F1" w14:textId="77777777" w:rsidTr="00FB0E36">
        <w:tc>
          <w:tcPr>
            <w:tcW w:w="3258" w:type="dxa"/>
            <w:vAlign w:val="center"/>
          </w:tcPr>
          <w:p w14:paraId="33FA41B8" w14:textId="77777777" w:rsidR="00FB0E36" w:rsidRPr="00991E78" w:rsidRDefault="00FB0E36" w:rsidP="00FB0E36">
            <w:pPr>
              <w:rPr>
                <w:rFonts w:ascii="Courier New" w:hAnsi="Courier New" w:cs="Courier New"/>
              </w:rPr>
            </w:pPr>
            <w:r w:rsidRPr="00991E78">
              <w:rPr>
                <w:rFonts w:ascii="Courier New" w:hAnsi="Courier New" w:cs="Courier New"/>
              </w:rPr>
              <w:t>CCE_ID</w:t>
            </w:r>
          </w:p>
        </w:tc>
        <w:tc>
          <w:tcPr>
            <w:tcW w:w="5778" w:type="dxa"/>
            <w:vAlign w:val="center"/>
          </w:tcPr>
          <w:p w14:paraId="22B7FDB2" w14:textId="008AD8BA" w:rsidR="00FB0E36" w:rsidRPr="00D92A40" w:rsidRDefault="00FB0E36" w:rsidP="00E81EA9">
            <w:pPr>
              <w:rPr>
                <w:sz w:val="22"/>
                <w:szCs w:val="22"/>
              </w:rPr>
            </w:pPr>
            <w:r>
              <w:t xml:space="preserve">The </w:t>
            </w:r>
            <w:r w:rsidRPr="00991E78">
              <w:rPr>
                <w:rFonts w:ascii="Courier New" w:hAnsi="Courier New" w:cs="Courier New"/>
              </w:rPr>
              <w:t>CCE_ID</w:t>
            </w:r>
            <w:r>
              <w:t xml:space="preserve"> data type is a restriction on the </w:t>
            </w:r>
            <w:r w:rsidRPr="00386D80">
              <w:rPr>
                <w:rFonts w:ascii="Courier New" w:hAnsi="Courier New" w:cs="Courier New"/>
              </w:rPr>
              <w:t>BasicString</w:t>
            </w:r>
            <w:r>
              <w:t xml:space="preserve"> data type such that it adheres to the regular expression “CCE-\d+\d”.  The </w:t>
            </w:r>
            <w:r w:rsidRPr="00386D80">
              <w:rPr>
                <w:rFonts w:ascii="Courier New" w:hAnsi="Courier New" w:cs="Courier New"/>
              </w:rPr>
              <w:t>CCE_ID</w:t>
            </w:r>
            <w:r>
              <w:t xml:space="preserve"> values should correspond to those defined at</w:t>
            </w:r>
            <w:r w:rsidR="00E81EA9">
              <w:t xml:space="preserve"> </w:t>
            </w:r>
            <w:hyperlink w:anchor="cee" w:history="1">
              <w:r w:rsidR="00E81EA9" w:rsidRPr="00E81EA9">
                <w:rPr>
                  <w:rStyle w:val="Hyperlink"/>
                  <w:b/>
                </w:rPr>
                <w:t>[CEE]</w:t>
              </w:r>
            </w:hyperlink>
            <w:r>
              <w:t xml:space="preserve">. </w:t>
            </w:r>
          </w:p>
        </w:tc>
      </w:tr>
      <w:tr w:rsidR="00FB0E36" w14:paraId="55530487" w14:textId="77777777" w:rsidTr="00FB0E36">
        <w:tc>
          <w:tcPr>
            <w:tcW w:w="3258" w:type="dxa"/>
            <w:vAlign w:val="center"/>
          </w:tcPr>
          <w:p w14:paraId="30092BC5" w14:textId="77777777" w:rsidR="00FB0E36" w:rsidRPr="00991E78" w:rsidRDefault="00FB0E36" w:rsidP="00FB0E36">
            <w:pPr>
              <w:rPr>
                <w:rFonts w:ascii="Courier New" w:hAnsi="Courier New" w:cs="Courier New"/>
              </w:rPr>
            </w:pPr>
            <w:r w:rsidRPr="00991E78">
              <w:rPr>
                <w:rFonts w:ascii="Courier New" w:hAnsi="Courier New" w:cs="Courier New"/>
              </w:rPr>
              <w:t>CVE_ID</w:t>
            </w:r>
          </w:p>
        </w:tc>
        <w:tc>
          <w:tcPr>
            <w:tcW w:w="5778" w:type="dxa"/>
            <w:vAlign w:val="center"/>
          </w:tcPr>
          <w:p w14:paraId="6AE10393" w14:textId="133DA394" w:rsidR="00FB0E36" w:rsidRDefault="00FB0E36" w:rsidP="00E81EA9">
            <w:r>
              <w:t xml:space="preserve">The </w:t>
            </w:r>
            <w:r w:rsidRPr="00991E78">
              <w:rPr>
                <w:rFonts w:ascii="Courier New" w:hAnsi="Courier New" w:cs="Courier New"/>
              </w:rPr>
              <w:t>CVE_ID</w:t>
            </w:r>
            <w:r>
              <w:t xml:space="preserve"> data type is a restriction on the </w:t>
            </w:r>
            <w:r w:rsidRPr="00386D80">
              <w:rPr>
                <w:rFonts w:ascii="Courier New" w:hAnsi="Courier New" w:cs="Courier New"/>
              </w:rPr>
              <w:t>BasicString</w:t>
            </w:r>
            <w:r>
              <w:t xml:space="preserve"> data type such that it adheres to the regular expression “CVE-\d\d\d\d+\d+”.  The </w:t>
            </w:r>
            <w:r w:rsidRPr="00386D80">
              <w:rPr>
                <w:rFonts w:ascii="Courier New" w:hAnsi="Courier New" w:cs="Courier New"/>
              </w:rPr>
              <w:t>CVE_ID</w:t>
            </w:r>
            <w:r>
              <w:t xml:space="preserve"> values should correspond to those defined at </w:t>
            </w:r>
            <w:hyperlink w:anchor="cve" w:history="1">
              <w:r w:rsidR="00E81EA9" w:rsidRPr="00E81EA9">
                <w:rPr>
                  <w:rStyle w:val="Hyperlink"/>
                  <w:b/>
                </w:rPr>
                <w:t>[CVE]</w:t>
              </w:r>
            </w:hyperlink>
            <w:r>
              <w:t xml:space="preserve">.   </w:t>
            </w:r>
          </w:p>
        </w:tc>
      </w:tr>
      <w:tr w:rsidR="00FB0E36" w14:paraId="6100501B" w14:textId="77777777" w:rsidTr="00FB0E36">
        <w:tc>
          <w:tcPr>
            <w:tcW w:w="3258" w:type="dxa"/>
            <w:vAlign w:val="center"/>
          </w:tcPr>
          <w:p w14:paraId="6CE19F0F" w14:textId="77777777" w:rsidR="00FB0E36" w:rsidRPr="00991E78" w:rsidRDefault="00FB0E36" w:rsidP="00FB0E36">
            <w:pPr>
              <w:rPr>
                <w:rFonts w:ascii="Courier New" w:hAnsi="Courier New" w:cs="Courier New"/>
              </w:rPr>
            </w:pPr>
            <w:r w:rsidRPr="00991E78">
              <w:rPr>
                <w:rFonts w:ascii="Courier New" w:hAnsi="Courier New" w:cs="Courier New"/>
              </w:rPr>
              <w:t>CWE_ID</w:t>
            </w:r>
          </w:p>
        </w:tc>
        <w:tc>
          <w:tcPr>
            <w:tcW w:w="5778" w:type="dxa"/>
            <w:vAlign w:val="center"/>
          </w:tcPr>
          <w:p w14:paraId="269FF17F" w14:textId="45BB047D" w:rsidR="00FB0E36" w:rsidRDefault="00FB0E36" w:rsidP="00E81EA9">
            <w:r>
              <w:t xml:space="preserve">The </w:t>
            </w:r>
            <w:r w:rsidRPr="00991E78">
              <w:rPr>
                <w:rFonts w:ascii="Courier New" w:hAnsi="Courier New" w:cs="Courier New"/>
              </w:rPr>
              <w:t>CWE_ID</w:t>
            </w:r>
            <w:r>
              <w:t xml:space="preserve"> data type is a restriction on the </w:t>
            </w:r>
            <w:r w:rsidRPr="00386D80">
              <w:rPr>
                <w:rFonts w:ascii="Courier New" w:hAnsi="Courier New" w:cs="Courier New"/>
              </w:rPr>
              <w:t>BasicString</w:t>
            </w:r>
            <w:r>
              <w:t xml:space="preserve"> data type such that it adheres to the regular expression “CWE-\d+”.  The </w:t>
            </w:r>
            <w:r w:rsidRPr="00386D80">
              <w:rPr>
                <w:rFonts w:ascii="Courier New" w:hAnsi="Courier New" w:cs="Courier New"/>
              </w:rPr>
              <w:t>CWE_ID</w:t>
            </w:r>
            <w:r>
              <w:t xml:space="preserve"> values should correspond to those defined at</w:t>
            </w:r>
            <w:r w:rsidR="00E81EA9">
              <w:t xml:space="preserve"> </w:t>
            </w:r>
            <w:hyperlink w:anchor="cwe" w:history="1">
              <w:r w:rsidR="00E81EA9" w:rsidRPr="00E81EA9">
                <w:rPr>
                  <w:rStyle w:val="Hyperlink"/>
                  <w:b/>
                </w:rPr>
                <w:t>[CWE]</w:t>
              </w:r>
            </w:hyperlink>
            <w:r>
              <w:t xml:space="preserve">. </w:t>
            </w:r>
          </w:p>
        </w:tc>
      </w:tr>
      <w:tr w:rsidR="00FB0E36" w14:paraId="731FA2F1" w14:textId="77777777" w:rsidTr="00FB0E36">
        <w:tc>
          <w:tcPr>
            <w:tcW w:w="3258" w:type="dxa"/>
            <w:vAlign w:val="center"/>
          </w:tcPr>
          <w:p w14:paraId="640DF3C6" w14:textId="77777777" w:rsidR="00FB0E36" w:rsidRPr="00991E78" w:rsidRDefault="00FB0E36" w:rsidP="00FB0E36">
            <w:pPr>
              <w:rPr>
                <w:rFonts w:ascii="Courier New" w:hAnsi="Courier New" w:cs="Courier New"/>
              </w:rPr>
            </w:pPr>
            <w:r w:rsidRPr="00991E78">
              <w:rPr>
                <w:rFonts w:ascii="Courier New" w:hAnsi="Courier New" w:cs="Courier New"/>
              </w:rPr>
              <w:t>DateTime</w:t>
            </w:r>
          </w:p>
        </w:tc>
        <w:tc>
          <w:tcPr>
            <w:tcW w:w="5778" w:type="dxa"/>
            <w:vAlign w:val="center"/>
          </w:tcPr>
          <w:p w14:paraId="064DD637" w14:textId="1F0543F9" w:rsidR="00FB0E36" w:rsidRDefault="00FB0E36" w:rsidP="00FB0E36">
            <w:r>
              <w:t xml:space="preserve">The </w:t>
            </w:r>
            <w:r w:rsidRPr="00991E78">
              <w:rPr>
                <w:rFonts w:ascii="Courier New" w:hAnsi="Courier New" w:cs="Courier New"/>
              </w:rPr>
              <w:t>DateTime</w:t>
            </w:r>
            <w:r>
              <w:t xml:space="preserve"> data type is a restriction on the </w:t>
            </w:r>
            <w:r w:rsidRPr="00386D80">
              <w:rPr>
                <w:rFonts w:ascii="Courier New" w:hAnsi="Courier New" w:cs="Courier New"/>
              </w:rPr>
              <w:t>BasicString</w:t>
            </w:r>
            <w:r>
              <w:t xml:space="preserve"> data type such that it adheres to the standard defined in </w:t>
            </w:r>
            <w:hyperlink w:anchor="iso8601" w:history="1">
              <w:r w:rsidR="00E81EA9" w:rsidRPr="00E81EA9">
                <w:rPr>
                  <w:rStyle w:val="Hyperlink"/>
                  <w:b/>
                </w:rPr>
                <w:t>[ISO</w:t>
              </w:r>
              <w:r w:rsidRPr="00E81EA9">
                <w:rPr>
                  <w:rStyle w:val="Hyperlink"/>
                  <w:b/>
                </w:rPr>
                <w:t>8601</w:t>
              </w:r>
              <w:r w:rsidR="00E81EA9" w:rsidRPr="00E81EA9">
                <w:rPr>
                  <w:rStyle w:val="Hyperlink"/>
                  <w:b/>
                </w:rPr>
                <w:t>]</w:t>
              </w:r>
            </w:hyperlink>
            <w:r>
              <w:t>.</w:t>
            </w:r>
          </w:p>
        </w:tc>
      </w:tr>
      <w:tr w:rsidR="00FB0E36" w14:paraId="49889EE5" w14:textId="77777777" w:rsidTr="00FB0E36">
        <w:tc>
          <w:tcPr>
            <w:tcW w:w="3258" w:type="dxa"/>
            <w:vAlign w:val="center"/>
          </w:tcPr>
          <w:p w14:paraId="1FBAE2C7" w14:textId="77777777" w:rsidR="00FB0E36" w:rsidRPr="00991E78" w:rsidRDefault="00FB0E36" w:rsidP="00FB0E36">
            <w:pPr>
              <w:rPr>
                <w:rFonts w:ascii="Courier New" w:hAnsi="Courier New" w:cs="Courier New"/>
              </w:rPr>
            </w:pPr>
            <w:r w:rsidRPr="00991E78">
              <w:rPr>
                <w:rFonts w:ascii="Courier New" w:hAnsi="Courier New" w:cs="Courier New"/>
              </w:rPr>
              <w:t>HexBinary</w:t>
            </w:r>
          </w:p>
        </w:tc>
        <w:tc>
          <w:tcPr>
            <w:tcW w:w="5778" w:type="dxa"/>
            <w:vAlign w:val="center"/>
          </w:tcPr>
          <w:p w14:paraId="5F9A9D12" w14:textId="77777777" w:rsidR="00FB0E36" w:rsidRDefault="00FB0E36" w:rsidP="00FB0E36">
            <w:r>
              <w:t xml:space="preserve">The </w:t>
            </w:r>
            <w:r w:rsidRPr="00991E78">
              <w:rPr>
                <w:rFonts w:ascii="Courier New" w:hAnsi="Courier New" w:cs="Courier New"/>
              </w:rPr>
              <w:t>HexBinary</w:t>
            </w:r>
            <w:r>
              <w:t xml:space="preserve"> data type is a restriction on the </w:t>
            </w:r>
            <w:r w:rsidRPr="00386D80">
              <w:rPr>
                <w:rFonts w:ascii="Courier New" w:hAnsi="Courier New" w:cs="Courier New"/>
              </w:rPr>
              <w:t>BasicString</w:t>
            </w:r>
            <w:r>
              <w:t xml:space="preserve"> data type such that it adheres to the regular expression [0-9A-Fa-f]*. The number of characters allowed is finite but unbounded.  The number of digits must be even in length.</w:t>
            </w:r>
          </w:p>
        </w:tc>
      </w:tr>
      <w:tr w:rsidR="00FB0E36" w14:paraId="485AB83F" w14:textId="77777777" w:rsidTr="00FB0E36">
        <w:trPr>
          <w:cantSplit/>
        </w:trPr>
        <w:tc>
          <w:tcPr>
            <w:tcW w:w="3258" w:type="dxa"/>
            <w:vAlign w:val="center"/>
          </w:tcPr>
          <w:p w14:paraId="19448B7D" w14:textId="77777777" w:rsidR="00FB0E36" w:rsidRPr="00991E78" w:rsidRDefault="00FB0E36" w:rsidP="00FB0E36">
            <w:pPr>
              <w:rPr>
                <w:rFonts w:ascii="Courier New" w:hAnsi="Courier New" w:cs="Courier New"/>
              </w:rPr>
            </w:pPr>
            <w:r w:rsidRPr="00991E78">
              <w:rPr>
                <w:rFonts w:ascii="Courier New" w:hAnsi="Courier New" w:cs="Courier New"/>
              </w:rPr>
              <w:t>LanguageCode</w:t>
            </w:r>
          </w:p>
        </w:tc>
        <w:tc>
          <w:tcPr>
            <w:tcW w:w="5778" w:type="dxa"/>
            <w:vAlign w:val="center"/>
          </w:tcPr>
          <w:p w14:paraId="75A7FB25" w14:textId="7095133D" w:rsidR="00FB0E36" w:rsidRDefault="00FB0E36" w:rsidP="00E81EA9">
            <w:r>
              <w:t xml:space="preserve">The </w:t>
            </w:r>
            <w:r w:rsidRPr="00991E78">
              <w:rPr>
                <w:rFonts w:ascii="Courier New" w:hAnsi="Courier New" w:cs="Courier New"/>
              </w:rPr>
              <w:t>LanguageCode</w:t>
            </w:r>
            <w:r>
              <w:t xml:space="preserve"> data type is a restriction on the </w:t>
            </w:r>
            <w:r w:rsidRPr="00386D80">
              <w:rPr>
                <w:rFonts w:ascii="Courier New" w:hAnsi="Courier New" w:cs="Courier New"/>
              </w:rPr>
              <w:t>BasicString</w:t>
            </w:r>
            <w:r>
              <w:t xml:space="preserve"> data type, such that it adheres to the standard defined in</w:t>
            </w:r>
            <w:r w:rsidR="00E81EA9">
              <w:t xml:space="preserve"> </w:t>
            </w:r>
            <w:hyperlink w:anchor="rfc5646" w:history="1">
              <w:r w:rsidR="00E81EA9" w:rsidRPr="00E81EA9">
                <w:rPr>
                  <w:rStyle w:val="Hyperlink"/>
                  <w:b/>
                </w:rPr>
                <w:t>[RFC5646]</w:t>
              </w:r>
            </w:hyperlink>
            <w:r w:rsidR="00E81EA9">
              <w:t>.</w:t>
            </w:r>
          </w:p>
        </w:tc>
      </w:tr>
      <w:tr w:rsidR="00FB0E36" w14:paraId="387F2C3A" w14:textId="77777777" w:rsidTr="00FB0E36">
        <w:tc>
          <w:tcPr>
            <w:tcW w:w="3258" w:type="dxa"/>
            <w:vAlign w:val="center"/>
          </w:tcPr>
          <w:p w14:paraId="5B5B21D3" w14:textId="77777777" w:rsidR="00FB0E36" w:rsidRPr="00991E78" w:rsidRDefault="00FB0E36" w:rsidP="00FB0E36">
            <w:pPr>
              <w:rPr>
                <w:rFonts w:ascii="Courier New" w:hAnsi="Courier New" w:cs="Courier New"/>
              </w:rPr>
            </w:pPr>
            <w:r w:rsidRPr="00991E78">
              <w:rPr>
                <w:rFonts w:ascii="Courier New" w:hAnsi="Courier New" w:cs="Courier New"/>
              </w:rPr>
              <w:t>QualifiedName</w:t>
            </w:r>
          </w:p>
        </w:tc>
        <w:tc>
          <w:tcPr>
            <w:tcW w:w="5778" w:type="dxa"/>
            <w:vAlign w:val="center"/>
          </w:tcPr>
          <w:p w14:paraId="522D8CCB" w14:textId="3993004E" w:rsidR="00FB0E36" w:rsidRDefault="00FB0E36" w:rsidP="00E81EA9">
            <w:r>
              <w:t xml:space="preserve">The </w:t>
            </w:r>
            <w:r w:rsidRPr="00983E15">
              <w:rPr>
                <w:rFonts w:ascii="Courier New" w:hAnsi="Courier New" w:cs="Courier New"/>
              </w:rPr>
              <w:t>QualifiedName</w:t>
            </w:r>
            <w:r>
              <w:t xml:space="preserve"> data type is a restriction on the </w:t>
            </w:r>
            <w:r w:rsidRPr="00983E15">
              <w:rPr>
                <w:rFonts w:ascii="Courier New" w:hAnsi="Courier New" w:cs="Courier New"/>
              </w:rPr>
              <w:t>BasicString</w:t>
            </w:r>
            <w:r>
              <w:t xml:space="preserve"> data type such that it adheres to the requirements specified in </w:t>
            </w:r>
            <w:hyperlink w:anchor="W3Name" w:history="1">
              <w:r w:rsidR="00E81EA9">
                <w:rPr>
                  <w:rStyle w:val="Hyperlink"/>
                  <w:b/>
                </w:rPr>
                <w:t>[W3Name]</w:t>
              </w:r>
            </w:hyperlink>
            <w:r>
              <w:t>.</w:t>
            </w:r>
          </w:p>
        </w:tc>
      </w:tr>
      <w:tr w:rsidR="00FB0E36" w14:paraId="4DDC9053" w14:textId="77777777" w:rsidTr="00FB0E36">
        <w:tc>
          <w:tcPr>
            <w:tcW w:w="3258" w:type="dxa"/>
            <w:vAlign w:val="center"/>
          </w:tcPr>
          <w:p w14:paraId="01D076CE" w14:textId="77777777" w:rsidR="00FB0E36" w:rsidRPr="00991E78" w:rsidRDefault="00FB0E36" w:rsidP="00FB0E36">
            <w:pPr>
              <w:rPr>
                <w:rFonts w:ascii="Courier New" w:hAnsi="Courier New" w:cs="Courier New"/>
              </w:rPr>
            </w:pPr>
            <w:r>
              <w:rPr>
                <w:rFonts w:ascii="Courier New" w:hAnsi="Courier New" w:cs="Courier New"/>
              </w:rPr>
              <w:t>NoEmbeddedQuote</w:t>
            </w:r>
            <w:r w:rsidRPr="00991E78">
              <w:rPr>
                <w:rFonts w:ascii="Courier New" w:hAnsi="Courier New" w:cs="Courier New"/>
              </w:rPr>
              <w:t>String</w:t>
            </w:r>
          </w:p>
        </w:tc>
        <w:tc>
          <w:tcPr>
            <w:tcW w:w="5778" w:type="dxa"/>
            <w:vAlign w:val="center"/>
          </w:tcPr>
          <w:p w14:paraId="356A661F" w14:textId="77777777" w:rsidR="00FB0E36" w:rsidRDefault="00FB0E36" w:rsidP="00FB0E36">
            <w:r>
              <w:t xml:space="preserve">The </w:t>
            </w:r>
            <w:r>
              <w:rPr>
                <w:rFonts w:ascii="Courier New" w:hAnsi="Courier New" w:cs="Courier New"/>
              </w:rPr>
              <w:t>NoEmbeddedQuote</w:t>
            </w:r>
            <w:r w:rsidRPr="00983E15">
              <w:rPr>
                <w:rFonts w:ascii="Courier New" w:hAnsi="Courier New" w:cs="Courier New"/>
              </w:rPr>
              <w:t>String</w:t>
            </w:r>
            <w:r>
              <w:t xml:space="preserve"> data type is a restriction on the </w:t>
            </w:r>
            <w:r w:rsidRPr="00983E15">
              <w:rPr>
                <w:rFonts w:ascii="Courier New" w:hAnsi="Courier New" w:cs="Courier New"/>
              </w:rPr>
              <w:t>BasicString</w:t>
            </w:r>
            <w:r>
              <w:t xml:space="preserve"> data type such that it does not include any double quote characters. This data type captures properties </w:t>
            </w:r>
            <w:r>
              <w:lastRenderedPageBreak/>
              <w:t>that were attributes in the XML model.</w:t>
            </w:r>
          </w:p>
        </w:tc>
      </w:tr>
      <w:tr w:rsidR="00FB0E36" w14:paraId="7A68C242" w14:textId="77777777" w:rsidTr="00FB0E36">
        <w:tc>
          <w:tcPr>
            <w:tcW w:w="3258" w:type="dxa"/>
            <w:vAlign w:val="center"/>
          </w:tcPr>
          <w:p w14:paraId="2199A190" w14:textId="77777777" w:rsidR="00FB0E36" w:rsidRPr="00991E78" w:rsidRDefault="00FB0E36" w:rsidP="00FB0E36">
            <w:pPr>
              <w:rPr>
                <w:rFonts w:ascii="Courier New" w:hAnsi="Courier New" w:cs="Courier New"/>
              </w:rPr>
            </w:pPr>
            <w:r w:rsidRPr="00991E78">
              <w:rPr>
                <w:rFonts w:ascii="Courier New" w:hAnsi="Courier New" w:cs="Courier New"/>
              </w:rPr>
              <w:lastRenderedPageBreak/>
              <w:t>URI</w:t>
            </w:r>
          </w:p>
        </w:tc>
        <w:tc>
          <w:tcPr>
            <w:tcW w:w="5778" w:type="dxa"/>
            <w:vAlign w:val="center"/>
          </w:tcPr>
          <w:p w14:paraId="1DD7C9E3" w14:textId="18BE4497" w:rsidR="00FB0E36" w:rsidRDefault="00FB0E36" w:rsidP="00861DC0">
            <w:r>
              <w:t xml:space="preserve">The </w:t>
            </w:r>
            <w:r w:rsidRPr="00991E78">
              <w:rPr>
                <w:rFonts w:ascii="Courier New" w:hAnsi="Courier New" w:cs="Courier New"/>
              </w:rPr>
              <w:t>URI</w:t>
            </w:r>
            <w:r>
              <w:t xml:space="preserve"> data type is a</w:t>
            </w:r>
            <w:r w:rsidRPr="00253A36">
              <w:t xml:space="preserve"> restriction on the </w:t>
            </w:r>
            <w:r w:rsidRPr="00386D80">
              <w:rPr>
                <w:rFonts w:ascii="Courier New" w:hAnsi="Courier New" w:cs="Courier New"/>
              </w:rPr>
              <w:t>BasicString</w:t>
            </w:r>
            <w:r w:rsidRPr="00253A36">
              <w:t xml:space="preserve"> data type such that it adheres to the standard defined at </w:t>
            </w:r>
            <w:hyperlink w:anchor="rfc3986" w:history="1">
              <w:r w:rsidR="00861DC0" w:rsidRPr="00861DC0">
                <w:rPr>
                  <w:rStyle w:val="Hyperlink"/>
                  <w:b/>
                </w:rPr>
                <w:t>[RFC3986]</w:t>
              </w:r>
            </w:hyperlink>
            <w:r>
              <w:t xml:space="preserve">.  </w:t>
            </w:r>
          </w:p>
        </w:tc>
      </w:tr>
    </w:tbl>
    <w:p w14:paraId="32EE755F" w14:textId="77777777" w:rsidR="00FB0E36" w:rsidRPr="00FB0E36" w:rsidRDefault="00FB0E36" w:rsidP="00FB0E36"/>
    <w:p w14:paraId="2F375E08" w14:textId="77777777" w:rsidR="00236A31" w:rsidRDefault="00236A31" w:rsidP="00FD22AC">
      <w:pPr>
        <w:pStyle w:val="Heading1"/>
      </w:pPr>
      <w:bookmarkStart w:id="94" w:name="_Ref427252917"/>
      <w:bookmarkStart w:id="95" w:name="_Toc429676513"/>
      <w:bookmarkStart w:id="96" w:name="_Toc287332011"/>
      <w:r>
        <w:lastRenderedPageBreak/>
        <w:t>Data Model Conventions</w:t>
      </w:r>
      <w:bookmarkEnd w:id="94"/>
      <w:bookmarkEnd w:id="95"/>
    </w:p>
    <w:p w14:paraId="448C3BE6" w14:textId="49EBB33A" w:rsidR="00236A31" w:rsidRDefault="00236A31" w:rsidP="00236A31">
      <w:r w:rsidRPr="00210E1E">
        <w:t xml:space="preserve">The following </w:t>
      </w:r>
      <w:r>
        <w:t xml:space="preserve">general information and </w:t>
      </w:r>
      <w:r w:rsidRPr="00210E1E">
        <w:t xml:space="preserve">conventions are used </w:t>
      </w:r>
      <w:r>
        <w:t>to define</w:t>
      </w:r>
      <w:r w:rsidRPr="00210E1E">
        <w:t xml:space="preserve"> </w:t>
      </w:r>
      <w:r>
        <w:t>the</w:t>
      </w:r>
      <w:r w:rsidRPr="00210E1E">
        <w:t xml:space="preserve"> </w:t>
      </w:r>
      <w:r>
        <w:t xml:space="preserve">individual </w:t>
      </w:r>
      <w:r w:rsidRPr="00210E1E">
        <w:t>data model</w:t>
      </w:r>
      <w:r>
        <w:t xml:space="preserve">s in </w:t>
      </w:r>
      <w:hyperlink w:anchor="AdditionalArtifacts" w:history="1">
        <w:r w:rsidR="00BC7EEF" w:rsidRPr="00BC7EEF">
          <w:rPr>
            <w:rStyle w:val="Hyperlink"/>
            <w:i/>
          </w:rPr>
          <w:t>STIX Version 1.2.1 Part 15: UML Model</w:t>
        </w:r>
      </w:hyperlink>
      <w:r>
        <w:t>. It should be noted that the STIX data models actually evolved as XML schemas, and as a consequence, our UML model follows some conventions so as to be compatible with the preexisting XML implementation. However, we have abstracted away from the XML implementation as much as possible.</w:t>
      </w:r>
    </w:p>
    <w:p w14:paraId="52E2B035" w14:textId="77777777" w:rsidR="00236A31" w:rsidRDefault="00236A31" w:rsidP="00236A31">
      <w:pPr>
        <w:pStyle w:val="Heading2"/>
        <w:tabs>
          <w:tab w:val="num" w:pos="864"/>
        </w:tabs>
        <w:spacing w:before="360" w:after="60"/>
        <w:ind w:left="720" w:hanging="720"/>
      </w:pPr>
      <w:bookmarkStart w:id="97" w:name="_Toc421724796"/>
      <w:bookmarkStart w:id="98" w:name="_Toc429676514"/>
      <w:r>
        <w:t>UML Packages</w:t>
      </w:r>
      <w:bookmarkEnd w:id="97"/>
      <w:bookmarkEnd w:id="98"/>
    </w:p>
    <w:p w14:paraId="5D8ED04C" w14:textId="7A033B43" w:rsidR="00236A31" w:rsidRPr="00236A31" w:rsidRDefault="00236A31" w:rsidP="00236A31">
      <w:pPr>
        <w:spacing w:after="240"/>
        <w:rPr>
          <w:szCs w:val="20"/>
        </w:rPr>
      </w:pPr>
      <w:r w:rsidRPr="00236A31">
        <w:rPr>
          <w:szCs w:val="20"/>
        </w:rPr>
        <w:t xml:space="preserve">Each STIX data model is captured in a different UML package (e.g., Core package, Campaign package, etc.).  To refer to a particular class of a specific package, we use the format </w:t>
      </w:r>
      <w:r w:rsidRPr="00236A31">
        <w:rPr>
          <w:rFonts w:ascii="Courier New" w:hAnsi="Courier New" w:cs="Courier New"/>
          <w:szCs w:val="20"/>
        </w:rPr>
        <w:t>package_prefix:class</w:t>
      </w:r>
      <w:r w:rsidRPr="00236A31">
        <w:rPr>
          <w:szCs w:val="20"/>
        </w:rPr>
        <w:t xml:space="preserve">, where </w:t>
      </w:r>
      <w:r w:rsidRPr="00236A31">
        <w:rPr>
          <w:rFonts w:ascii="Courier New" w:hAnsi="Courier New" w:cs="Courier New"/>
          <w:szCs w:val="20"/>
        </w:rPr>
        <w:t>package_prefix</w:t>
      </w:r>
      <w:r w:rsidRPr="00236A31">
        <w:rPr>
          <w:szCs w:val="20"/>
        </w:rPr>
        <w:t xml:space="preserve"> corresponds to the appropriate UML package. </w:t>
      </w:r>
      <w:r w:rsidRPr="00CB134F">
        <w:rPr>
          <w:b/>
          <w:color w:val="0000EE"/>
          <w:szCs w:val="20"/>
        </w:rPr>
        <w:fldChar w:fldCharType="begin"/>
      </w:r>
      <w:r w:rsidRPr="00CB134F">
        <w:rPr>
          <w:b/>
          <w:color w:val="0000EE"/>
          <w:szCs w:val="20"/>
        </w:rPr>
        <w:instrText xml:space="preserve"> REF _Ref396992627 \h  \* MERGEFORMAT </w:instrText>
      </w:r>
      <w:r w:rsidRPr="00CB134F">
        <w:rPr>
          <w:b/>
          <w:color w:val="0000EE"/>
          <w:szCs w:val="20"/>
        </w:rPr>
      </w:r>
      <w:r w:rsidRPr="00CB134F">
        <w:rPr>
          <w:b/>
          <w:color w:val="0000EE"/>
          <w:szCs w:val="20"/>
        </w:rPr>
        <w:fldChar w:fldCharType="separate"/>
      </w:r>
      <w:r w:rsidR="00991BDE" w:rsidRPr="00991BDE">
        <w:rPr>
          <w:b/>
          <w:color w:val="0000EE"/>
          <w:szCs w:val="20"/>
        </w:rPr>
        <w:t xml:space="preserve">Table </w:t>
      </w:r>
      <w:r w:rsidR="00991BDE" w:rsidRPr="00991BDE">
        <w:rPr>
          <w:b/>
          <w:noProof/>
          <w:color w:val="0000EE"/>
          <w:szCs w:val="20"/>
        </w:rPr>
        <w:t>3</w:t>
      </w:r>
      <w:r w:rsidR="00991BDE" w:rsidRPr="00991BDE">
        <w:rPr>
          <w:b/>
          <w:noProof/>
          <w:color w:val="0000EE"/>
          <w:szCs w:val="20"/>
        </w:rPr>
        <w:noBreakHyphen/>
        <w:t>1</w:t>
      </w:r>
      <w:r w:rsidRPr="00CB134F">
        <w:rPr>
          <w:b/>
          <w:color w:val="0000EE"/>
          <w:szCs w:val="20"/>
        </w:rPr>
        <w:fldChar w:fldCharType="end"/>
      </w:r>
      <w:r w:rsidRPr="00236A31">
        <w:rPr>
          <w:szCs w:val="20"/>
        </w:rPr>
        <w:t xml:space="preserve"> lists the packages used throughout the STIX data model specification documents, along with the prefix notation and an example. Descriptions of the packages are provided in Section</w:t>
      </w:r>
      <w:r w:rsidR="002B2E34">
        <w:rPr>
          <w:szCs w:val="20"/>
        </w:rPr>
        <w:t xml:space="preserve"> </w:t>
      </w:r>
      <w:r w:rsidR="002B2E34" w:rsidRPr="002B2E34">
        <w:rPr>
          <w:b/>
          <w:color w:val="0000EE"/>
          <w:szCs w:val="20"/>
        </w:rPr>
        <w:fldChar w:fldCharType="begin"/>
      </w:r>
      <w:r w:rsidR="002B2E34" w:rsidRPr="002B2E34">
        <w:rPr>
          <w:b/>
          <w:color w:val="0000EE"/>
          <w:szCs w:val="20"/>
        </w:rPr>
        <w:instrText xml:space="preserve"> REF _Ref427252903 \r \h </w:instrText>
      </w:r>
      <w:r w:rsidR="002B2E34">
        <w:rPr>
          <w:b/>
          <w:color w:val="0000EE"/>
          <w:szCs w:val="20"/>
        </w:rPr>
        <w:instrText xml:space="preserve"> \* MERGEFORMAT </w:instrText>
      </w:r>
      <w:r w:rsidR="002B2E34" w:rsidRPr="002B2E34">
        <w:rPr>
          <w:b/>
          <w:color w:val="0000EE"/>
          <w:szCs w:val="20"/>
        </w:rPr>
      </w:r>
      <w:r w:rsidR="002B2E34" w:rsidRPr="002B2E34">
        <w:rPr>
          <w:b/>
          <w:color w:val="0000EE"/>
          <w:szCs w:val="20"/>
        </w:rPr>
        <w:fldChar w:fldCharType="separate"/>
      </w:r>
      <w:r w:rsidR="00991BDE">
        <w:rPr>
          <w:b/>
          <w:color w:val="0000EE"/>
          <w:szCs w:val="20"/>
        </w:rPr>
        <w:t>2</w:t>
      </w:r>
      <w:r w:rsidR="002B2E34" w:rsidRPr="002B2E34">
        <w:rPr>
          <w:b/>
          <w:color w:val="0000EE"/>
          <w:szCs w:val="20"/>
        </w:rPr>
        <w:fldChar w:fldCharType="end"/>
      </w:r>
      <w:r w:rsidRPr="00236A31">
        <w:rPr>
          <w:szCs w:val="20"/>
        </w:rPr>
        <w:t>.</w:t>
      </w:r>
    </w:p>
    <w:p w14:paraId="5453D36B" w14:textId="77777777" w:rsidR="00236A31" w:rsidRDefault="00236A31" w:rsidP="00236A31">
      <w:pPr>
        <w:pStyle w:val="Caption"/>
        <w:rPr>
          <w:b/>
        </w:rPr>
      </w:pPr>
      <w:bookmarkStart w:id="99" w:name="_Ref396992627"/>
      <w:r w:rsidRPr="00305518">
        <w:t xml:space="preserve">Table </w:t>
      </w:r>
      <w:r w:rsidR="006B64C5">
        <w:fldChar w:fldCharType="begin"/>
      </w:r>
      <w:r w:rsidR="006B64C5">
        <w:instrText xml:space="preserve"> STYLEREF 1 \s </w:instrText>
      </w:r>
      <w:r w:rsidR="006B64C5">
        <w:fldChar w:fldCharType="separate"/>
      </w:r>
      <w:r w:rsidR="00991BDE">
        <w:rPr>
          <w:noProof/>
        </w:rPr>
        <w:t>3</w:t>
      </w:r>
      <w:r w:rsidR="006B64C5">
        <w:rPr>
          <w:noProof/>
        </w:rPr>
        <w:fldChar w:fldCharType="end"/>
      </w:r>
      <w:r>
        <w:noBreakHyphen/>
      </w:r>
      <w:r w:rsidR="006B64C5">
        <w:fldChar w:fldCharType="begin"/>
      </w:r>
      <w:r w:rsidR="006B64C5">
        <w:instrText xml:space="preserve"> SEQ Table \* ARABIC \s 1 </w:instrText>
      </w:r>
      <w:r w:rsidR="006B64C5">
        <w:fldChar w:fldCharType="separate"/>
      </w:r>
      <w:r w:rsidR="00991BDE">
        <w:rPr>
          <w:noProof/>
        </w:rPr>
        <w:t>1</w:t>
      </w:r>
      <w:r w:rsidR="006B64C5">
        <w:rPr>
          <w:noProof/>
        </w:rPr>
        <w:fldChar w:fldCharType="end"/>
      </w:r>
      <w:bookmarkEnd w:id="99"/>
      <w:r w:rsidRPr="00305518">
        <w:t xml:space="preserve">.  </w:t>
      </w:r>
      <w:r w:rsidRPr="00D7262B">
        <w:t xml:space="preserve">Package prefixes </w:t>
      </w:r>
      <w:r>
        <w:t>used by the STIX Language</w:t>
      </w:r>
    </w:p>
    <w:tbl>
      <w:tblPr>
        <w:tblW w:w="0" w:type="auto"/>
        <w:jc w:val="center"/>
        <w:tblBorders>
          <w:top w:val="single" w:sz="18" w:space="0" w:color="auto"/>
          <w:left w:val="single" w:sz="18" w:space="0" w:color="auto"/>
          <w:bottom w:val="single" w:sz="18" w:space="0" w:color="auto"/>
          <w:right w:val="single" w:sz="18" w:space="0" w:color="auto"/>
        </w:tblBorders>
        <w:tblLayout w:type="fixed"/>
        <w:tblLook w:val="04A0" w:firstRow="1" w:lastRow="0" w:firstColumn="1" w:lastColumn="0" w:noHBand="0" w:noVBand="1"/>
      </w:tblPr>
      <w:tblGrid>
        <w:gridCol w:w="1982"/>
        <w:gridCol w:w="5670"/>
      </w:tblGrid>
      <w:tr w:rsidR="00236A31" w:rsidRPr="00DA6582" w14:paraId="1DEBFF11"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EE29F71"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70B7749" w14:textId="69CE0BAF" w:rsidR="00236A31" w:rsidRPr="00DA6582" w:rsidRDefault="00236A31" w:rsidP="00CB134F">
            <w:pPr>
              <w:rPr>
                <w:b/>
                <w:color w:val="FFFFFF" w:themeColor="background1"/>
              </w:rPr>
            </w:pPr>
            <w:r w:rsidRPr="00DA6582">
              <w:rPr>
                <w:color w:val="FFFFFF" w:themeColor="background1"/>
              </w:rPr>
              <w:t>STIX Co</w:t>
            </w:r>
            <w:r>
              <w:rPr>
                <w:color w:val="FFFFFF" w:themeColor="background1"/>
              </w:rPr>
              <w:t>re</w:t>
            </w:r>
          </w:p>
        </w:tc>
      </w:tr>
      <w:tr w:rsidR="00236A31" w14:paraId="75C2E55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1A4F6F6"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0A2EF4B" w14:textId="77777777" w:rsidR="00236A31" w:rsidRPr="00663949" w:rsidRDefault="00236A31" w:rsidP="00AB4D6E">
            <w:pPr>
              <w:rPr>
                <w:b/>
              </w:rPr>
            </w:pPr>
            <w:r w:rsidRPr="00663949">
              <w:rPr>
                <w:b/>
              </w:rPr>
              <w:t>stix</w:t>
            </w:r>
          </w:p>
        </w:tc>
      </w:tr>
      <w:tr w:rsidR="00236A31" w14:paraId="31740F4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0E61350"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57FC34C" w14:textId="77777777" w:rsidR="00236A31" w:rsidRDefault="00236A31" w:rsidP="00AB4D6E">
            <w:r>
              <w:t xml:space="preserve">The STIX Core data model </w:t>
            </w:r>
            <w:r w:rsidRPr="00FC6DFE">
              <w:t xml:space="preserve">defines </w:t>
            </w:r>
            <w:r>
              <w:t>a STIX Package that encompasses all other objects of STIX.</w:t>
            </w:r>
          </w:p>
        </w:tc>
      </w:tr>
      <w:tr w:rsidR="00236A31" w14:paraId="58A2DBD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C7AFA5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4E3F7B7" w14:textId="77777777" w:rsidR="00236A31" w:rsidRDefault="00236A31" w:rsidP="00AB4D6E">
            <w:r>
              <w:rPr>
                <w:rFonts w:ascii="Courier New" w:hAnsi="Courier New" w:cs="Courier New"/>
                <w:sz w:val="22"/>
              </w:rPr>
              <w:t>stix:TTPsType</w:t>
            </w:r>
          </w:p>
        </w:tc>
      </w:tr>
      <w:tr w:rsidR="00236A31" w:rsidRPr="00417137" w14:paraId="7A714EEC"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AD9391F" w14:textId="77777777" w:rsidR="00236A31" w:rsidRPr="00663949" w:rsidRDefault="00236A31" w:rsidP="00AB4D6E"/>
        </w:tc>
      </w:tr>
      <w:tr w:rsidR="00236A31" w:rsidRPr="005F6F58" w14:paraId="5F870275"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67EDACE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240E9C18" w14:textId="3AA12B96" w:rsidR="00236A31" w:rsidRPr="00DA6582" w:rsidRDefault="00236A31" w:rsidP="00CB134F">
            <w:pPr>
              <w:rPr>
                <w:color w:val="FFFFFF" w:themeColor="background1"/>
              </w:rPr>
            </w:pPr>
            <w:r w:rsidRPr="00DA6582">
              <w:rPr>
                <w:color w:val="FFFFFF" w:themeColor="background1"/>
              </w:rPr>
              <w:t>STIX Common</w:t>
            </w:r>
          </w:p>
        </w:tc>
      </w:tr>
      <w:tr w:rsidR="00236A31" w:rsidRPr="005F6F58" w14:paraId="52C4105B"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5976361E"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27070128" w14:textId="77777777" w:rsidR="00236A31" w:rsidRPr="00DA6582" w:rsidRDefault="00236A31" w:rsidP="00AB4D6E">
            <w:pPr>
              <w:rPr>
                <w:color w:val="FFFFFF" w:themeColor="background1"/>
              </w:rPr>
            </w:pPr>
            <w:r w:rsidRPr="00663949">
              <w:rPr>
                <w:b/>
              </w:rPr>
              <w:t>stixCommon</w:t>
            </w:r>
          </w:p>
        </w:tc>
      </w:tr>
      <w:tr w:rsidR="00236A31" w:rsidRPr="005F6F58" w14:paraId="51BEBA4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6B44F12"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E4A417B" w14:textId="77777777" w:rsidR="00236A31" w:rsidRPr="00DA6582" w:rsidRDefault="00236A31" w:rsidP="00AB4D6E">
            <w:pPr>
              <w:rPr>
                <w:color w:val="FFFFFF" w:themeColor="background1"/>
              </w:rPr>
            </w:pPr>
            <w:r>
              <w:t xml:space="preserve">The STIX Common data model </w:t>
            </w:r>
            <w:r w:rsidRPr="00FC6DFE">
              <w:t xml:space="preserve">defines </w:t>
            </w:r>
            <w:r>
              <w:t>classes</w:t>
            </w:r>
            <w:r w:rsidRPr="00FC6DFE">
              <w:t xml:space="preserve"> that are shared across the various STIX data models</w:t>
            </w:r>
            <w:r>
              <w:t>.</w:t>
            </w:r>
          </w:p>
        </w:tc>
      </w:tr>
      <w:tr w:rsidR="00236A31" w:rsidRPr="005F6F58" w14:paraId="18A9A2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CFD81FA"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470062C" w14:textId="77777777" w:rsidR="00236A31" w:rsidRPr="00DA6582" w:rsidRDefault="00236A31" w:rsidP="00AB4D6E">
            <w:pPr>
              <w:rPr>
                <w:color w:val="FFFFFF" w:themeColor="background1"/>
              </w:rPr>
            </w:pPr>
            <w:r>
              <w:rPr>
                <w:rFonts w:ascii="Courier New" w:hAnsi="Courier New" w:cs="Courier New"/>
                <w:sz w:val="22"/>
              </w:rPr>
              <w:t>stixCommon:ConfidenceType</w:t>
            </w:r>
          </w:p>
        </w:tc>
      </w:tr>
      <w:tr w:rsidR="00236A31" w:rsidRPr="005F6F58" w14:paraId="5ECD3935"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EC12F30"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143C0D0C" w14:textId="77777777" w:rsidR="00236A31" w:rsidRPr="00DA6582" w:rsidRDefault="00236A31" w:rsidP="00AB4D6E">
            <w:pPr>
              <w:rPr>
                <w:color w:val="FFFFFF" w:themeColor="background1"/>
              </w:rPr>
            </w:pPr>
          </w:p>
        </w:tc>
      </w:tr>
      <w:tr w:rsidR="00236A31" w:rsidRPr="005F6F58" w14:paraId="757618CB"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2189AC6"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4F63C5B" w14:textId="1D328695" w:rsidR="00236A31" w:rsidRPr="00DA6582" w:rsidRDefault="00236A31" w:rsidP="00CB134F">
            <w:pPr>
              <w:rPr>
                <w:color w:val="FFFFFF" w:themeColor="background1"/>
              </w:rPr>
            </w:pPr>
            <w:r w:rsidRPr="00DA6582">
              <w:rPr>
                <w:color w:val="FFFFFF" w:themeColor="background1"/>
              </w:rPr>
              <w:t>STIX Data Marking</w:t>
            </w:r>
          </w:p>
        </w:tc>
      </w:tr>
      <w:tr w:rsidR="00236A31" w14:paraId="534B310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EA21B3F"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3BFC2604" w14:textId="77777777" w:rsidR="00236A31" w:rsidRPr="00663949" w:rsidRDefault="00236A31" w:rsidP="00AB4D6E">
            <w:pPr>
              <w:rPr>
                <w:rFonts w:ascii="Courier New" w:hAnsi="Courier New" w:cs="Courier New"/>
                <w:b/>
                <w:sz w:val="22"/>
              </w:rPr>
            </w:pPr>
            <w:r w:rsidRPr="00663949">
              <w:rPr>
                <w:b/>
              </w:rPr>
              <w:t>marking</w:t>
            </w:r>
          </w:p>
        </w:tc>
      </w:tr>
      <w:tr w:rsidR="00236A31" w14:paraId="4AC91E10" w14:textId="77777777" w:rsidTr="00AB4D6E">
        <w:trPr>
          <w:trHeight w:val="603"/>
          <w:jc w:val="center"/>
        </w:trPr>
        <w:tc>
          <w:tcPr>
            <w:tcW w:w="1982" w:type="dxa"/>
            <w:tcBorders>
              <w:top w:val="nil"/>
              <w:left w:val="single" w:sz="8" w:space="0" w:color="auto"/>
              <w:bottom w:val="nil"/>
            </w:tcBorders>
            <w:shd w:val="clear" w:color="auto" w:fill="DBE5F1" w:themeFill="accent1" w:themeFillTint="33"/>
            <w:vAlign w:val="center"/>
          </w:tcPr>
          <w:p w14:paraId="06A4E7FC"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F646D7C" w14:textId="77777777" w:rsidR="00236A31" w:rsidRDefault="00236A31" w:rsidP="00AB4D6E">
            <w:pPr>
              <w:rPr>
                <w:rFonts w:ascii="Courier New" w:hAnsi="Courier New" w:cs="Courier New"/>
                <w:sz w:val="22"/>
              </w:rPr>
            </w:pPr>
            <w:r>
              <w:t>The STIX Data Marking data model enables data markings to be used.</w:t>
            </w:r>
          </w:p>
        </w:tc>
      </w:tr>
      <w:tr w:rsidR="00236A31" w14:paraId="3CDFE0F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20933AEF"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4B48A49C" w14:textId="77777777" w:rsidR="00236A31" w:rsidRDefault="00236A31" w:rsidP="00AB4D6E">
            <w:pPr>
              <w:rPr>
                <w:rFonts w:ascii="Courier New" w:hAnsi="Courier New" w:cs="Courier New"/>
                <w:sz w:val="22"/>
              </w:rPr>
            </w:pPr>
            <w:r>
              <w:rPr>
                <w:rFonts w:ascii="Courier New" w:hAnsi="Courier New" w:cs="Courier New"/>
                <w:sz w:val="22"/>
              </w:rPr>
              <w:t>marking</w:t>
            </w:r>
            <w:r w:rsidRPr="00C63EBB">
              <w:rPr>
                <w:rFonts w:ascii="Courier New" w:hAnsi="Courier New" w:cs="Courier New"/>
                <w:sz w:val="22"/>
              </w:rPr>
              <w:t>:</w:t>
            </w:r>
            <w:r>
              <w:rPr>
                <w:rFonts w:ascii="Courier New" w:hAnsi="Courier New" w:cs="Courier New"/>
                <w:sz w:val="22"/>
              </w:rPr>
              <w:t>Marking</w:t>
            </w:r>
            <w:r w:rsidRPr="00C63EBB">
              <w:rPr>
                <w:rFonts w:ascii="Courier New" w:hAnsi="Courier New" w:cs="Courier New"/>
                <w:sz w:val="22"/>
              </w:rPr>
              <w:t>Type</w:t>
            </w:r>
          </w:p>
        </w:tc>
      </w:tr>
      <w:tr w:rsidR="00236A31" w:rsidRPr="00417137" w14:paraId="776B29D4"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3C56972" w14:textId="77777777" w:rsidR="00236A31" w:rsidRPr="00663949" w:rsidRDefault="00236A31" w:rsidP="00AB4D6E"/>
        </w:tc>
      </w:tr>
      <w:tr w:rsidR="00236A31" w:rsidRPr="005F6F58" w14:paraId="34CDED0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530AE1D"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1794715E" w14:textId="59D0D973" w:rsidR="00236A31" w:rsidRPr="00DA6582" w:rsidRDefault="00CB134F" w:rsidP="00AB4D6E">
            <w:pPr>
              <w:rPr>
                <w:b/>
                <w:color w:val="FFFFFF" w:themeColor="background1"/>
              </w:rPr>
            </w:pPr>
            <w:r>
              <w:rPr>
                <w:color w:val="FFFFFF" w:themeColor="background1"/>
              </w:rPr>
              <w:t>STIX Default Vocabularies</w:t>
            </w:r>
          </w:p>
        </w:tc>
      </w:tr>
      <w:tr w:rsidR="00236A31" w14:paraId="6DE1195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0B0321"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083DDCE" w14:textId="77777777" w:rsidR="00236A31" w:rsidRPr="00663949" w:rsidRDefault="00236A31" w:rsidP="00AB4D6E">
            <w:pPr>
              <w:rPr>
                <w:rFonts w:ascii="Courier New" w:hAnsi="Courier New" w:cs="Courier New"/>
                <w:b/>
                <w:sz w:val="22"/>
              </w:rPr>
            </w:pPr>
            <w:r w:rsidRPr="00663949">
              <w:rPr>
                <w:b/>
              </w:rPr>
              <w:t>stixVocabs</w:t>
            </w:r>
          </w:p>
        </w:tc>
      </w:tr>
      <w:tr w:rsidR="00236A31" w14:paraId="54B12BD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9672A6"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9B94C4D" w14:textId="77777777" w:rsidR="00236A31" w:rsidRDefault="00236A31" w:rsidP="00AB4D6E">
            <w:pPr>
              <w:rPr>
                <w:rFonts w:ascii="Courier New" w:hAnsi="Courier New" w:cs="Courier New"/>
                <w:sz w:val="22"/>
              </w:rPr>
            </w:pPr>
            <w:r>
              <w:t xml:space="preserve">The STIX default vocabularies </w:t>
            </w:r>
            <w:r w:rsidRPr="000152AB">
              <w:t xml:space="preserve">define </w:t>
            </w:r>
            <w:r>
              <w:t>the classes</w:t>
            </w:r>
            <w:r w:rsidRPr="000152AB">
              <w:t xml:space="preserve"> for default controlled vocabularies used within </w:t>
            </w:r>
            <w:r>
              <w:t>STIX</w:t>
            </w:r>
            <w:r w:rsidRPr="000152AB">
              <w:t>.</w:t>
            </w:r>
          </w:p>
        </w:tc>
      </w:tr>
      <w:tr w:rsidR="00236A31" w14:paraId="5F7B5BC7"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BECD444"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7980EC5" w14:textId="77777777" w:rsidR="00236A31" w:rsidRDefault="00236A31" w:rsidP="00AB4D6E">
            <w:pPr>
              <w:rPr>
                <w:rFonts w:ascii="Courier New" w:hAnsi="Courier New" w:cs="Courier New"/>
                <w:sz w:val="22"/>
              </w:rPr>
            </w:pPr>
            <w:r>
              <w:rPr>
                <w:rFonts w:ascii="Courier New" w:hAnsi="Courier New" w:cs="Courier New"/>
                <w:sz w:val="22"/>
              </w:rPr>
              <w:t>stixVocabs:MalwareTypeVocab</w:t>
            </w:r>
          </w:p>
        </w:tc>
      </w:tr>
      <w:tr w:rsidR="00236A31" w:rsidRPr="00663949" w14:paraId="41F80CEC" w14:textId="77777777" w:rsidTr="00AB4D6E">
        <w:trPr>
          <w:trHeight w:hRule="exact" w:val="100"/>
          <w:jc w:val="center"/>
        </w:trPr>
        <w:tc>
          <w:tcPr>
            <w:tcW w:w="7652" w:type="dxa"/>
            <w:gridSpan w:val="2"/>
            <w:tcBorders>
              <w:top w:val="single" w:sz="8" w:space="0" w:color="auto"/>
              <w:left w:val="single" w:sz="8" w:space="0" w:color="auto"/>
              <w:bottom w:val="nil"/>
              <w:right w:val="single" w:sz="8" w:space="0" w:color="auto"/>
            </w:tcBorders>
            <w:shd w:val="clear" w:color="auto" w:fill="auto"/>
            <w:vAlign w:val="center"/>
          </w:tcPr>
          <w:p w14:paraId="1A7CD4AF" w14:textId="77777777" w:rsidR="00236A31" w:rsidRPr="00663949" w:rsidRDefault="00236A31" w:rsidP="00AB4D6E"/>
        </w:tc>
      </w:tr>
      <w:tr w:rsidR="00236A31" w14:paraId="3F954A94" w14:textId="77777777" w:rsidTr="00AB4D6E">
        <w:trPr>
          <w:cantSplit/>
          <w:jc w:val="center"/>
        </w:trPr>
        <w:tc>
          <w:tcPr>
            <w:tcW w:w="1982" w:type="dxa"/>
            <w:tcBorders>
              <w:top w:val="nil"/>
              <w:left w:val="single" w:sz="8" w:space="0" w:color="auto"/>
              <w:bottom w:val="nil"/>
            </w:tcBorders>
            <w:shd w:val="clear" w:color="auto" w:fill="365F91" w:themeFill="accent1" w:themeFillShade="BF"/>
            <w:vAlign w:val="center"/>
          </w:tcPr>
          <w:p w14:paraId="067C4869" w14:textId="66CBD220" w:rsidR="00236A31" w:rsidRPr="00DA6582" w:rsidRDefault="00236A31" w:rsidP="00AB4D6E">
            <w:pPr>
              <w:rPr>
                <w:color w:val="FFFFFF" w:themeColor="background1"/>
              </w:rPr>
            </w:pPr>
            <w:r>
              <w:br w:type="page"/>
            </w:r>
            <w:r w:rsidRPr="00DA6582">
              <w:rPr>
                <w:color w:val="FFFFFF" w:themeColor="background1"/>
              </w:rPr>
              <w:t>Package</w:t>
            </w:r>
          </w:p>
        </w:tc>
        <w:tc>
          <w:tcPr>
            <w:tcW w:w="5670" w:type="dxa"/>
            <w:tcBorders>
              <w:top w:val="nil"/>
              <w:bottom w:val="nil"/>
              <w:right w:val="single" w:sz="8" w:space="0" w:color="auto"/>
            </w:tcBorders>
            <w:shd w:val="clear" w:color="auto" w:fill="365F91" w:themeFill="accent1" w:themeFillShade="BF"/>
            <w:vAlign w:val="center"/>
          </w:tcPr>
          <w:p w14:paraId="68F2A448" w14:textId="77777777" w:rsidR="00236A31" w:rsidRPr="00DA6582" w:rsidRDefault="00236A31" w:rsidP="00AB4D6E">
            <w:pPr>
              <w:rPr>
                <w:color w:val="FFFFFF" w:themeColor="background1"/>
              </w:rPr>
            </w:pPr>
            <w:r>
              <w:rPr>
                <w:color w:val="FFFFFF" w:themeColor="background1"/>
              </w:rPr>
              <w:t xml:space="preserve">Packages used in </w:t>
            </w:r>
            <w:r w:rsidRPr="00DA6582">
              <w:rPr>
                <w:color w:val="FFFFFF" w:themeColor="background1"/>
              </w:rPr>
              <w:t xml:space="preserve">STIX </w:t>
            </w:r>
            <w:r>
              <w:rPr>
                <w:color w:val="FFFFFF" w:themeColor="background1"/>
              </w:rPr>
              <w:t>Default Extensions</w:t>
            </w:r>
          </w:p>
        </w:tc>
      </w:tr>
      <w:tr w:rsidR="00236A31" w14:paraId="74F13DDD"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5D5AE33C" w14:textId="77777777" w:rsidR="00236A31" w:rsidRPr="00DA6582"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02CC5BFA" w14:textId="77777777" w:rsidR="00236A31" w:rsidRPr="00DA6582" w:rsidRDefault="00236A31" w:rsidP="00AB4D6E">
            <w:pPr>
              <w:rPr>
                <w:color w:val="FFFFFF" w:themeColor="background1"/>
              </w:rPr>
            </w:pPr>
            <w:r>
              <w:rPr>
                <w:b/>
              </w:rPr>
              <w:t>a (ciq address); capec; ciq; stix-ciqidentity; maec; tlpMarking; cvrf; ioc; oval-def; oval-var</w:t>
            </w:r>
          </w:p>
        </w:tc>
      </w:tr>
      <w:tr w:rsidR="00236A31" w14:paraId="29EC4EC0" w14:textId="77777777" w:rsidTr="00AB4D6E">
        <w:trPr>
          <w:cantSplit/>
          <w:jc w:val="center"/>
        </w:trPr>
        <w:tc>
          <w:tcPr>
            <w:tcW w:w="1982" w:type="dxa"/>
            <w:tcBorders>
              <w:top w:val="nil"/>
              <w:left w:val="single" w:sz="8" w:space="0" w:color="auto"/>
              <w:bottom w:val="nil"/>
            </w:tcBorders>
            <w:shd w:val="clear" w:color="auto" w:fill="DBE5F1" w:themeFill="accent1" w:themeFillTint="33"/>
            <w:vAlign w:val="center"/>
          </w:tcPr>
          <w:p w14:paraId="65DF4265"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102F7E1" w14:textId="7EE45E5C" w:rsidR="00236A31" w:rsidRPr="00DA6582" w:rsidRDefault="00236A31" w:rsidP="00172143">
            <w:pPr>
              <w:rPr>
                <w:color w:val="FFFFFF" w:themeColor="background1"/>
              </w:rPr>
            </w:pPr>
            <w:r>
              <w:t xml:space="preserve">Various </w:t>
            </w:r>
            <w:r w:rsidR="00172143">
              <w:t>packages are used by STIX extens</w:t>
            </w:r>
            <w:r>
              <w:t>ions. Details are given in</w:t>
            </w:r>
            <w:r w:rsidR="00172143">
              <w:t xml:space="preserve"> </w:t>
            </w:r>
            <w:hyperlink w:anchor="AdditionalArtifacts" w:history="1">
              <w:r w:rsidR="00172143" w:rsidRPr="00172143">
                <w:rPr>
                  <w:rStyle w:val="Hyperlink"/>
                  <w:i/>
                </w:rPr>
                <w:t>STIX Version 1.2.1 Part 12: Default Extensions</w:t>
              </w:r>
            </w:hyperlink>
            <w:r>
              <w:t>.</w:t>
            </w:r>
          </w:p>
        </w:tc>
      </w:tr>
      <w:tr w:rsidR="00236A31" w14:paraId="313F705F" w14:textId="77777777" w:rsidTr="00AB4D6E">
        <w:trPr>
          <w:cantSplit/>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995F7AF"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94BEFE8" w14:textId="77777777" w:rsidR="00236A31" w:rsidRPr="00DA6582" w:rsidRDefault="00236A31" w:rsidP="00AB4D6E">
            <w:pPr>
              <w:rPr>
                <w:color w:val="FFFFFF" w:themeColor="background1"/>
              </w:rPr>
            </w:pPr>
            <w:r>
              <w:rPr>
                <w:rFonts w:ascii="Courier New" w:hAnsi="Courier New" w:cs="Courier New"/>
                <w:sz w:val="22"/>
              </w:rPr>
              <w:t>capec:Attack_PatternType</w:t>
            </w:r>
          </w:p>
        </w:tc>
      </w:tr>
      <w:tr w:rsidR="00236A31" w14:paraId="6C5C872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69C6C539"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9891E50" w14:textId="77777777" w:rsidR="00236A31" w:rsidRPr="00DA6582" w:rsidRDefault="00236A31" w:rsidP="00AB4D6E">
            <w:pPr>
              <w:rPr>
                <w:color w:val="FFFFFF" w:themeColor="background1"/>
              </w:rPr>
            </w:pPr>
          </w:p>
        </w:tc>
      </w:tr>
      <w:tr w:rsidR="00236A31" w14:paraId="313CA29A"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34BAB85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A3DD5B6" w14:textId="07D58748"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Basic Data Types</w:t>
            </w:r>
          </w:p>
        </w:tc>
      </w:tr>
      <w:tr w:rsidR="00236A31" w14:paraId="1FE2D39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E36AE9B"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12D56726" w14:textId="77777777" w:rsidR="00236A31" w:rsidRDefault="00236A31" w:rsidP="00AB4D6E">
            <w:pPr>
              <w:rPr>
                <w:color w:val="FFFFFF" w:themeColor="background1"/>
              </w:rPr>
            </w:pPr>
            <w:r>
              <w:rPr>
                <w:b/>
              </w:rPr>
              <w:t>basicDataType</w:t>
            </w:r>
            <w:r w:rsidRPr="00663949">
              <w:rPr>
                <w:b/>
              </w:rPr>
              <w:t>s</w:t>
            </w:r>
          </w:p>
        </w:tc>
      </w:tr>
      <w:tr w:rsidR="00236A31" w14:paraId="44C955E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BDBA62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4817099" w14:textId="77777777" w:rsidR="00236A31" w:rsidRDefault="00236A31" w:rsidP="00AB4D6E">
            <w:pPr>
              <w:rPr>
                <w:color w:val="FFFFFF" w:themeColor="background1"/>
              </w:rPr>
            </w:pPr>
            <w:r>
              <w:t xml:space="preserve">The STIX Basic Data Types data model </w:t>
            </w:r>
            <w:r w:rsidRPr="000152AB">
              <w:t>define</w:t>
            </w:r>
            <w:r>
              <w:t>s</w:t>
            </w:r>
            <w:r w:rsidRPr="000152AB">
              <w:t xml:space="preserve"> </w:t>
            </w:r>
            <w:r>
              <w:t>the types</w:t>
            </w:r>
            <w:r w:rsidRPr="000152AB">
              <w:t xml:space="preserve"> used within </w:t>
            </w:r>
            <w:r>
              <w:t>STIX</w:t>
            </w:r>
            <w:r w:rsidRPr="000152AB">
              <w:t>.</w:t>
            </w:r>
          </w:p>
        </w:tc>
      </w:tr>
      <w:tr w:rsidR="00236A31" w14:paraId="4F2CE6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7AF255B6"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DCF278B" w14:textId="77777777" w:rsidR="00236A31" w:rsidRDefault="00236A31" w:rsidP="00AB4D6E">
            <w:pPr>
              <w:rPr>
                <w:color w:val="FFFFFF" w:themeColor="background1"/>
              </w:rPr>
            </w:pPr>
            <w:r>
              <w:rPr>
                <w:rFonts w:ascii="Courier New" w:hAnsi="Courier New" w:cs="Courier New"/>
                <w:sz w:val="22"/>
              </w:rPr>
              <w:t>basicDataTypes:URI</w:t>
            </w:r>
          </w:p>
        </w:tc>
      </w:tr>
      <w:tr w:rsidR="00236A31" w14:paraId="4D008D28"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0888F3AC"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8F8D498" w14:textId="77777777" w:rsidR="00236A31" w:rsidRDefault="00236A31" w:rsidP="00AB4D6E">
            <w:pPr>
              <w:rPr>
                <w:color w:val="FFFFFF" w:themeColor="background1"/>
              </w:rPr>
            </w:pPr>
          </w:p>
        </w:tc>
      </w:tr>
      <w:tr w:rsidR="00236A31" w14:paraId="7B693C35"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29340B61"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4CA54587" w14:textId="746236F3"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Indicator</w:t>
            </w:r>
          </w:p>
        </w:tc>
      </w:tr>
      <w:tr w:rsidR="00236A31" w14:paraId="0CEEE57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37BA3D"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67F068BC" w14:textId="77777777" w:rsidR="00236A31" w:rsidRDefault="00236A31" w:rsidP="00AB4D6E">
            <w:pPr>
              <w:rPr>
                <w:color w:val="FFFFFF" w:themeColor="background1"/>
              </w:rPr>
            </w:pPr>
            <w:r>
              <w:rPr>
                <w:b/>
              </w:rPr>
              <w:t>indicator</w:t>
            </w:r>
          </w:p>
        </w:tc>
      </w:tr>
      <w:tr w:rsidR="00236A31" w14:paraId="3471095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3E4DE2B"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E2BE15A" w14:textId="77777777" w:rsidR="00236A31" w:rsidRDefault="00236A31" w:rsidP="00AB4D6E">
            <w:pPr>
              <w:rPr>
                <w:color w:val="FFFFFF" w:themeColor="background1"/>
              </w:rPr>
            </w:pPr>
            <w:r>
              <w:t xml:space="preserve">The STIX Indicator data model </w:t>
            </w:r>
            <w:r>
              <w:rPr>
                <w:sz w:val="23"/>
                <w:szCs w:val="23"/>
              </w:rPr>
              <w:t>conveys specific Observable patterns combined with contextual information intended to represent artifacts and/or behaviors of interest within a cyber security context.</w:t>
            </w:r>
          </w:p>
        </w:tc>
      </w:tr>
      <w:tr w:rsidR="00236A31" w14:paraId="790609C5"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6F805207"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8D7C750" w14:textId="77777777" w:rsidR="00236A31" w:rsidRDefault="00236A31" w:rsidP="00AB4D6E">
            <w:pPr>
              <w:rPr>
                <w:color w:val="FFFFFF" w:themeColor="background1"/>
              </w:rPr>
            </w:pPr>
            <w:r>
              <w:rPr>
                <w:rFonts w:ascii="Courier New" w:hAnsi="Courier New" w:cs="Courier New"/>
                <w:sz w:val="22"/>
              </w:rPr>
              <w:t>indicator:TestMechanismType</w:t>
            </w:r>
          </w:p>
        </w:tc>
      </w:tr>
      <w:tr w:rsidR="00236A31" w14:paraId="1D307BE6"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77B1D63B"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7C748573" w14:textId="77777777" w:rsidR="00236A31" w:rsidRDefault="00236A31" w:rsidP="00AB4D6E">
            <w:pPr>
              <w:rPr>
                <w:color w:val="FFFFFF" w:themeColor="background1"/>
              </w:rPr>
            </w:pPr>
          </w:p>
        </w:tc>
      </w:tr>
      <w:tr w:rsidR="00236A31" w14:paraId="4B741029"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680DE86A"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89A1DBF" w14:textId="7F02A5D7"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Incident</w:t>
            </w:r>
          </w:p>
        </w:tc>
      </w:tr>
      <w:tr w:rsidR="00236A31" w14:paraId="52B54656"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E9CE4C3"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400EDF3" w14:textId="77777777" w:rsidR="00236A31" w:rsidRDefault="00236A31" w:rsidP="00AB4D6E">
            <w:pPr>
              <w:rPr>
                <w:color w:val="FFFFFF" w:themeColor="background1"/>
              </w:rPr>
            </w:pPr>
            <w:r>
              <w:rPr>
                <w:b/>
              </w:rPr>
              <w:t>incident</w:t>
            </w:r>
          </w:p>
        </w:tc>
      </w:tr>
      <w:tr w:rsidR="00236A31" w14:paraId="61923F8B"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0F5840E3"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47BE10AB" w14:textId="77777777" w:rsidR="00236A31" w:rsidRDefault="00236A31" w:rsidP="00AB4D6E">
            <w:pPr>
              <w:rPr>
                <w:color w:val="FFFFFF" w:themeColor="background1"/>
              </w:rPr>
            </w:pPr>
            <w:r>
              <w:t xml:space="preserve">The STIX Incident data model </w:t>
            </w:r>
            <w:r w:rsidRPr="001A3974">
              <w:t>captures discrete instances of a specific set of observed events or properties affecting an organization.</w:t>
            </w:r>
            <w:r>
              <w:t xml:space="preserve"> </w:t>
            </w:r>
          </w:p>
        </w:tc>
      </w:tr>
      <w:tr w:rsidR="00236A31" w14:paraId="3B23513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29CA604"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0E99BE39" w14:textId="77777777" w:rsidR="00236A31" w:rsidRDefault="00236A31" w:rsidP="00AB4D6E">
            <w:pPr>
              <w:rPr>
                <w:color w:val="FFFFFF" w:themeColor="background1"/>
              </w:rPr>
            </w:pPr>
            <w:r>
              <w:rPr>
                <w:rFonts w:ascii="Courier New" w:hAnsi="Courier New" w:cs="Courier New"/>
                <w:sz w:val="22"/>
              </w:rPr>
              <w:t>incident:AffectedAssetType</w:t>
            </w:r>
          </w:p>
        </w:tc>
      </w:tr>
      <w:tr w:rsidR="00236A31" w14:paraId="2FBDCBC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4EFBA3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0BC8C1C1" w14:textId="77777777" w:rsidR="00236A31" w:rsidRDefault="00236A31" w:rsidP="00AB4D6E">
            <w:pPr>
              <w:rPr>
                <w:color w:val="FFFFFF" w:themeColor="background1"/>
              </w:rPr>
            </w:pPr>
          </w:p>
        </w:tc>
      </w:tr>
      <w:tr w:rsidR="00236A31" w14:paraId="22307BB7"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F404447"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7F88123C" w14:textId="78DD0BE4"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TTP</w:t>
            </w:r>
          </w:p>
        </w:tc>
      </w:tr>
      <w:tr w:rsidR="00236A31" w14:paraId="54C2EC3C"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906CEF5"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53E5EAD" w14:textId="77777777" w:rsidR="00236A31" w:rsidRDefault="00236A31" w:rsidP="00AB4D6E">
            <w:pPr>
              <w:rPr>
                <w:color w:val="FFFFFF" w:themeColor="background1"/>
              </w:rPr>
            </w:pPr>
            <w:r>
              <w:rPr>
                <w:b/>
              </w:rPr>
              <w:t>ttp</w:t>
            </w:r>
          </w:p>
        </w:tc>
      </w:tr>
      <w:tr w:rsidR="00236A31" w14:paraId="082B79D3"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4EDAE6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3D47D7B8" w14:textId="77777777" w:rsidR="00236A31" w:rsidRDefault="00236A31" w:rsidP="00AB4D6E">
            <w:pPr>
              <w:rPr>
                <w:color w:val="FFFFFF" w:themeColor="background1"/>
              </w:rPr>
            </w:pPr>
            <w:r>
              <w:t xml:space="preserve">The STIX TTP data model </w:t>
            </w:r>
            <w:r w:rsidRPr="001A3974">
              <w:t>captures the behavior or modus operandi of cyber adversaries.</w:t>
            </w:r>
          </w:p>
        </w:tc>
      </w:tr>
      <w:tr w:rsidR="00236A31" w14:paraId="281EA48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6ED4E2D"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58DCC281" w14:textId="77777777" w:rsidR="00236A31" w:rsidRDefault="00236A31" w:rsidP="00AB4D6E">
            <w:pPr>
              <w:rPr>
                <w:color w:val="FFFFFF" w:themeColor="background1"/>
              </w:rPr>
            </w:pPr>
            <w:r>
              <w:rPr>
                <w:rFonts w:ascii="Courier New" w:hAnsi="Courier New" w:cs="Courier New"/>
                <w:sz w:val="22"/>
              </w:rPr>
              <w:t>ttp:AttackPatternType</w:t>
            </w:r>
          </w:p>
        </w:tc>
      </w:tr>
      <w:tr w:rsidR="00236A31" w14:paraId="563D9BC3"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3A99DA4E"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3B58BC53" w14:textId="77777777" w:rsidR="00236A31" w:rsidRDefault="00236A31" w:rsidP="00AB4D6E">
            <w:pPr>
              <w:rPr>
                <w:color w:val="FFFFFF" w:themeColor="background1"/>
              </w:rPr>
            </w:pPr>
          </w:p>
        </w:tc>
      </w:tr>
      <w:tr w:rsidR="00236A31" w14:paraId="28DDB92D"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148D58FD"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0D9BB0E3" w14:textId="468FEE9E"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Campaign</w:t>
            </w:r>
          </w:p>
        </w:tc>
      </w:tr>
      <w:tr w:rsidR="00236A31" w14:paraId="7BE8D9F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D15BC7A"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25EC78F3" w14:textId="77777777" w:rsidR="00236A31" w:rsidRDefault="00236A31" w:rsidP="00AB4D6E">
            <w:pPr>
              <w:rPr>
                <w:color w:val="FFFFFF" w:themeColor="background1"/>
              </w:rPr>
            </w:pPr>
            <w:r>
              <w:rPr>
                <w:b/>
              </w:rPr>
              <w:t>campaign</w:t>
            </w:r>
          </w:p>
        </w:tc>
      </w:tr>
      <w:tr w:rsidR="00236A31" w14:paraId="22C8C22E"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2EFDE052"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C9387AC" w14:textId="77777777" w:rsidR="00236A31" w:rsidRDefault="00236A31" w:rsidP="00AB4D6E">
            <w:pPr>
              <w:rPr>
                <w:color w:val="FFFFFF" w:themeColor="background1"/>
              </w:rPr>
            </w:pPr>
            <w:r>
              <w:t xml:space="preserve">The STIX Campaign data model </w:t>
            </w:r>
            <w:r w:rsidRPr="0018123F">
              <w:t>encompasses one or more Threat Actors pursuing an Intended Effect as observed through sets of Incidents and/or TTP, potentially across organizations.</w:t>
            </w:r>
          </w:p>
        </w:tc>
      </w:tr>
      <w:tr w:rsidR="00236A31" w14:paraId="5145FA10"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0ACE1962"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FB080B2" w14:textId="77777777" w:rsidR="00236A31" w:rsidRDefault="00236A31" w:rsidP="00AB4D6E">
            <w:pPr>
              <w:rPr>
                <w:color w:val="FFFFFF" w:themeColor="background1"/>
              </w:rPr>
            </w:pPr>
            <w:r>
              <w:rPr>
                <w:rFonts w:ascii="Courier New" w:hAnsi="Courier New" w:cs="Courier New"/>
                <w:sz w:val="22"/>
              </w:rPr>
              <w:t>campaign:AttributionType</w:t>
            </w:r>
          </w:p>
        </w:tc>
      </w:tr>
      <w:tr w:rsidR="00236A31" w14:paraId="66772275"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04972A02" w14:textId="77777777" w:rsidR="00236A31"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36333B4F" w14:textId="77777777" w:rsidR="00236A31" w:rsidRDefault="00236A31" w:rsidP="00AB4D6E">
            <w:pPr>
              <w:rPr>
                <w:color w:val="FFFFFF" w:themeColor="background1"/>
              </w:rPr>
            </w:pPr>
          </w:p>
        </w:tc>
      </w:tr>
      <w:tr w:rsidR="00236A31" w14:paraId="5E0663C0"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425553F6" w14:textId="3448F6A8" w:rsidR="00236A31" w:rsidRDefault="00236A31" w:rsidP="00AB4D6E">
            <w:pPr>
              <w:rPr>
                <w:color w:val="FFFFFF" w:themeColor="background1"/>
              </w:rPr>
            </w:pPr>
            <w:r>
              <w:br w:type="page"/>
            </w: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5E82E134" w14:textId="1E90052C"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Threat Actor</w:t>
            </w:r>
          </w:p>
        </w:tc>
      </w:tr>
      <w:tr w:rsidR="00236A31" w14:paraId="52D4B1B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62DB11D" w14:textId="77777777" w:rsidR="00236A31" w:rsidRDefault="00236A31" w:rsidP="00AB4D6E">
            <w:pPr>
              <w:rPr>
                <w:color w:val="FFFFFF" w:themeColor="background1"/>
              </w:rPr>
            </w:pPr>
            <w:r w:rsidRPr="00663949">
              <w:rPr>
                <w:b/>
              </w:rPr>
              <w:lastRenderedPageBreak/>
              <w:t>Prefix</w:t>
            </w:r>
          </w:p>
        </w:tc>
        <w:tc>
          <w:tcPr>
            <w:tcW w:w="5670" w:type="dxa"/>
            <w:tcBorders>
              <w:top w:val="nil"/>
              <w:bottom w:val="nil"/>
              <w:right w:val="single" w:sz="8" w:space="0" w:color="auto"/>
            </w:tcBorders>
            <w:shd w:val="clear" w:color="auto" w:fill="DBE5F1" w:themeFill="accent1" w:themeFillTint="33"/>
            <w:vAlign w:val="center"/>
          </w:tcPr>
          <w:p w14:paraId="11F082C0" w14:textId="77777777" w:rsidR="00236A31" w:rsidRDefault="00236A31" w:rsidP="00AB4D6E">
            <w:pPr>
              <w:rPr>
                <w:color w:val="FFFFFF" w:themeColor="background1"/>
              </w:rPr>
            </w:pPr>
            <w:r>
              <w:rPr>
                <w:b/>
              </w:rPr>
              <w:t>ta</w:t>
            </w:r>
          </w:p>
        </w:tc>
      </w:tr>
      <w:tr w:rsidR="00236A31" w14:paraId="4F31C7AD"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44B30C54" w14:textId="77777777" w:rsidR="00236A31"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23ECD19A" w14:textId="77777777" w:rsidR="00236A31" w:rsidRDefault="00236A31" w:rsidP="00AB4D6E">
            <w:pPr>
              <w:rPr>
                <w:color w:val="FFFFFF" w:themeColor="background1"/>
              </w:rPr>
            </w:pPr>
            <w:r>
              <w:t xml:space="preserve">The STIX Threat Actor data model </w:t>
            </w:r>
            <w:r w:rsidRPr="0018123F">
              <w:t>captures characterizations of malicious actors (or adversaries) representing a cyber attack threat including presumed intent and historically observed behavior</w:t>
            </w:r>
            <w:r w:rsidRPr="000152AB">
              <w:t>.</w:t>
            </w:r>
          </w:p>
        </w:tc>
      </w:tr>
      <w:tr w:rsidR="00236A31" w14:paraId="4BBAA5D2"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43C623AB" w14:textId="77777777" w:rsidR="00236A31"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3533F93" w14:textId="77777777" w:rsidR="00236A31" w:rsidRDefault="00236A31" w:rsidP="00AB4D6E">
            <w:pPr>
              <w:rPr>
                <w:color w:val="FFFFFF" w:themeColor="background1"/>
              </w:rPr>
            </w:pPr>
            <w:r>
              <w:rPr>
                <w:rFonts w:ascii="Courier New" w:hAnsi="Courier New" w:cs="Courier New"/>
                <w:sz w:val="22"/>
              </w:rPr>
              <w:t>ta:ObservedTTPsType</w:t>
            </w:r>
          </w:p>
        </w:tc>
      </w:tr>
      <w:tr w:rsidR="00236A31" w14:paraId="26364E7D"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auto"/>
            <w:vAlign w:val="center"/>
          </w:tcPr>
          <w:p w14:paraId="527844B3" w14:textId="77777777" w:rsidR="00236A31"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auto"/>
            <w:vAlign w:val="center"/>
          </w:tcPr>
          <w:p w14:paraId="6AF077F1" w14:textId="77777777" w:rsidR="00236A31" w:rsidRPr="00DA6582" w:rsidRDefault="00236A31" w:rsidP="00AB4D6E">
            <w:pPr>
              <w:rPr>
                <w:color w:val="FFFFFF" w:themeColor="background1"/>
              </w:rPr>
            </w:pPr>
          </w:p>
        </w:tc>
      </w:tr>
      <w:tr w:rsidR="00236A31" w14:paraId="565CA75F"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0C6DE7A8" w14:textId="77777777" w:rsidR="00236A31"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5CCE20" w14:textId="5D7A7BDB"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Exploit Target</w:t>
            </w:r>
          </w:p>
        </w:tc>
      </w:tr>
      <w:tr w:rsidR="00236A31" w14:paraId="187B9DA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B8DCA31" w14:textId="77777777" w:rsidR="00236A31" w:rsidRDefault="00236A31" w:rsidP="00AB4D6E">
            <w:pPr>
              <w:rPr>
                <w:color w:val="FFFFFF" w:themeColor="background1"/>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49929C1B" w14:textId="77777777" w:rsidR="00236A31" w:rsidRDefault="00236A31" w:rsidP="00AB4D6E">
            <w:pPr>
              <w:rPr>
                <w:color w:val="FFFFFF" w:themeColor="background1"/>
              </w:rPr>
            </w:pPr>
            <w:r>
              <w:rPr>
                <w:b/>
              </w:rPr>
              <w:t>et</w:t>
            </w:r>
          </w:p>
        </w:tc>
      </w:tr>
      <w:tr w:rsidR="00236A31" w14:paraId="3DE4E44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595B4A48"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1E3DA4B8" w14:textId="77777777" w:rsidR="00236A31" w:rsidRPr="00DA6582" w:rsidRDefault="00236A31" w:rsidP="00AB4D6E">
            <w:pPr>
              <w:rPr>
                <w:color w:val="FFFFFF" w:themeColor="background1"/>
              </w:rPr>
            </w:pPr>
            <w:r>
              <w:t xml:space="preserve">The STIX Exploit Target data model </w:t>
            </w:r>
            <w:r w:rsidRPr="0018123F">
              <w:t>conveys a vulnerability or weakness in software, systems, networks or configurations that is targeted for exploitation by the TTP of a Threat Actor</w:t>
            </w:r>
            <w:r>
              <w:t>.</w:t>
            </w:r>
          </w:p>
        </w:tc>
      </w:tr>
      <w:tr w:rsidR="00236A31" w14:paraId="56713A2B"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1169C4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2B7584B7" w14:textId="77777777" w:rsidR="00236A31" w:rsidRPr="00DA6582" w:rsidRDefault="00236A31" w:rsidP="00AB4D6E">
            <w:pPr>
              <w:rPr>
                <w:color w:val="FFFFFF" w:themeColor="background1"/>
              </w:rPr>
            </w:pPr>
            <w:r>
              <w:rPr>
                <w:rFonts w:ascii="Courier New" w:hAnsi="Courier New" w:cs="Courier New"/>
                <w:sz w:val="22"/>
              </w:rPr>
              <w:t>et:ConfigurationType</w:t>
            </w:r>
          </w:p>
        </w:tc>
      </w:tr>
      <w:tr w:rsidR="00236A31" w14:paraId="5EF0CECB" w14:textId="77777777" w:rsidTr="00AB4D6E">
        <w:trPr>
          <w:trHeight w:hRule="exact" w:val="101"/>
          <w:jc w:val="center"/>
        </w:trPr>
        <w:tc>
          <w:tcPr>
            <w:tcW w:w="1982" w:type="dxa"/>
            <w:tcBorders>
              <w:top w:val="single" w:sz="8" w:space="0" w:color="auto"/>
              <w:left w:val="single" w:sz="8" w:space="0" w:color="auto"/>
              <w:bottom w:val="nil"/>
            </w:tcBorders>
            <w:shd w:val="clear" w:color="auto" w:fill="auto"/>
            <w:vAlign w:val="center"/>
          </w:tcPr>
          <w:p w14:paraId="50D16DB8"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auto"/>
            <w:vAlign w:val="center"/>
          </w:tcPr>
          <w:p w14:paraId="0D6B0D7B" w14:textId="77777777" w:rsidR="00236A31" w:rsidRPr="00DA6582" w:rsidRDefault="00236A31" w:rsidP="00AB4D6E">
            <w:pPr>
              <w:rPr>
                <w:color w:val="FFFFFF" w:themeColor="background1"/>
              </w:rPr>
            </w:pPr>
          </w:p>
        </w:tc>
      </w:tr>
      <w:tr w:rsidR="00236A31" w14:paraId="4AB4D9F2" w14:textId="77777777" w:rsidTr="00AB4D6E">
        <w:trPr>
          <w:jc w:val="center"/>
        </w:trPr>
        <w:tc>
          <w:tcPr>
            <w:tcW w:w="1982" w:type="dxa"/>
            <w:tcBorders>
              <w:top w:val="single" w:sz="8" w:space="0" w:color="auto"/>
              <w:left w:val="single" w:sz="8" w:space="0" w:color="auto"/>
              <w:bottom w:val="nil"/>
            </w:tcBorders>
            <w:shd w:val="clear" w:color="auto" w:fill="365F91" w:themeFill="accent1" w:themeFillShade="BF"/>
            <w:vAlign w:val="center"/>
          </w:tcPr>
          <w:p w14:paraId="573A3AE7" w14:textId="77777777" w:rsidR="00236A31" w:rsidRPr="00663949" w:rsidRDefault="00236A31" w:rsidP="00AB4D6E">
            <w:r w:rsidRPr="00DA6582">
              <w:rPr>
                <w:color w:val="FFFFFF" w:themeColor="background1"/>
              </w:rPr>
              <w:t>Package</w:t>
            </w:r>
          </w:p>
        </w:tc>
        <w:tc>
          <w:tcPr>
            <w:tcW w:w="5670" w:type="dxa"/>
            <w:tcBorders>
              <w:top w:val="single" w:sz="8" w:space="0" w:color="auto"/>
              <w:bottom w:val="nil"/>
              <w:right w:val="single" w:sz="8" w:space="0" w:color="auto"/>
            </w:tcBorders>
            <w:shd w:val="clear" w:color="auto" w:fill="365F91" w:themeFill="accent1" w:themeFillShade="BF"/>
            <w:vAlign w:val="center"/>
          </w:tcPr>
          <w:p w14:paraId="6FF2A51A" w14:textId="59CF640F" w:rsidR="00236A31" w:rsidRDefault="00236A31" w:rsidP="00AB4D6E">
            <w:pPr>
              <w:rPr>
                <w:rFonts w:ascii="Courier New" w:hAnsi="Courier New" w:cs="Courier New"/>
                <w:sz w:val="22"/>
              </w:rPr>
            </w:pPr>
            <w:r w:rsidRPr="00DA6582">
              <w:rPr>
                <w:color w:val="FFFFFF" w:themeColor="background1"/>
              </w:rPr>
              <w:t xml:space="preserve">STIX </w:t>
            </w:r>
            <w:r w:rsidR="00CB134F">
              <w:rPr>
                <w:color w:val="FFFFFF" w:themeColor="background1"/>
              </w:rPr>
              <w:t>Course of Action</w:t>
            </w:r>
          </w:p>
        </w:tc>
      </w:tr>
      <w:tr w:rsidR="00236A31" w14:paraId="459D4FA8"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719EA5D" w14:textId="77777777" w:rsidR="00236A31" w:rsidRPr="00663949" w:rsidRDefault="00236A31" w:rsidP="00AB4D6E">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5840B645" w14:textId="77777777" w:rsidR="00236A31" w:rsidRDefault="00236A31" w:rsidP="00AB4D6E">
            <w:pPr>
              <w:rPr>
                <w:rFonts w:ascii="Courier New" w:hAnsi="Courier New" w:cs="Courier New"/>
                <w:sz w:val="22"/>
              </w:rPr>
            </w:pPr>
            <w:r>
              <w:rPr>
                <w:b/>
              </w:rPr>
              <w:t>coa</w:t>
            </w:r>
          </w:p>
        </w:tc>
      </w:tr>
      <w:tr w:rsidR="00236A31" w14:paraId="22182829"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F05AAA9"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5770EBF0" w14:textId="77777777" w:rsidR="00236A31" w:rsidRDefault="00236A31" w:rsidP="00AB4D6E">
            <w:pPr>
              <w:rPr>
                <w:rFonts w:ascii="Courier New" w:hAnsi="Courier New" w:cs="Courier New"/>
                <w:sz w:val="22"/>
              </w:rPr>
            </w:pPr>
            <w:r>
              <w:t xml:space="preserve">The STIX Course of Action data model </w:t>
            </w:r>
            <w:r w:rsidRPr="0018123F">
              <w:t>conveys specific measures to be taken to address threats whether they are corrective or preventative to address Exploit Targets, or responsive to counter or mitigate the potential impacts of Incidents</w:t>
            </w:r>
            <w:r w:rsidRPr="000152AB">
              <w:t>.</w:t>
            </w:r>
          </w:p>
        </w:tc>
      </w:tr>
      <w:tr w:rsidR="00236A31" w14:paraId="75A3BE72"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13C97BCC" w14:textId="77777777" w:rsidR="00236A31" w:rsidRPr="00663949" w:rsidRDefault="00236A31" w:rsidP="00AB4D6E">
            <w:r w:rsidRPr="00663949">
              <w:t>Example</w:t>
            </w:r>
          </w:p>
        </w:tc>
        <w:tc>
          <w:tcPr>
            <w:tcW w:w="5670" w:type="dxa"/>
            <w:tcBorders>
              <w:top w:val="nil"/>
              <w:bottom w:val="nil"/>
              <w:right w:val="single" w:sz="8" w:space="0" w:color="auto"/>
            </w:tcBorders>
            <w:shd w:val="clear" w:color="auto" w:fill="DBE5F1" w:themeFill="accent1" w:themeFillTint="33"/>
            <w:vAlign w:val="center"/>
          </w:tcPr>
          <w:p w14:paraId="339EFEDA" w14:textId="77777777" w:rsidR="00236A31" w:rsidRDefault="00236A31" w:rsidP="00AB4D6E">
            <w:pPr>
              <w:rPr>
                <w:rFonts w:ascii="Courier New" w:hAnsi="Courier New" w:cs="Courier New"/>
                <w:sz w:val="22"/>
              </w:rPr>
            </w:pPr>
            <w:r>
              <w:rPr>
                <w:rFonts w:ascii="Courier New" w:hAnsi="Courier New" w:cs="Courier New"/>
                <w:sz w:val="22"/>
              </w:rPr>
              <w:t>coa:StructuredCOAType</w:t>
            </w:r>
          </w:p>
        </w:tc>
      </w:tr>
      <w:tr w:rsidR="00236A31" w:rsidRPr="00417137" w14:paraId="6AD61E75" w14:textId="77777777" w:rsidTr="00AB4D6E">
        <w:trPr>
          <w:trHeight w:hRule="exact" w:val="100"/>
          <w:jc w:val="center"/>
        </w:trPr>
        <w:tc>
          <w:tcPr>
            <w:tcW w:w="7652"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5CDFFAC" w14:textId="77777777" w:rsidR="00236A31" w:rsidRPr="00663949" w:rsidRDefault="00236A31" w:rsidP="00AB4D6E"/>
        </w:tc>
      </w:tr>
      <w:tr w:rsidR="00236A31" w:rsidRPr="00DA6582" w14:paraId="5BBA0033" w14:textId="77777777" w:rsidTr="00AB4D6E">
        <w:trPr>
          <w:jc w:val="center"/>
        </w:trPr>
        <w:tc>
          <w:tcPr>
            <w:tcW w:w="1982" w:type="dxa"/>
            <w:tcBorders>
              <w:top w:val="single" w:sz="8" w:space="0" w:color="auto"/>
              <w:left w:val="single" w:sz="8" w:space="0" w:color="auto"/>
              <w:bottom w:val="single" w:sz="8" w:space="0" w:color="auto"/>
            </w:tcBorders>
            <w:shd w:val="clear" w:color="auto" w:fill="365F91" w:themeFill="accent1" w:themeFillShade="BF"/>
            <w:vAlign w:val="center"/>
          </w:tcPr>
          <w:p w14:paraId="335B5874" w14:textId="77777777" w:rsidR="00236A31" w:rsidRPr="00DA6582" w:rsidRDefault="00236A31" w:rsidP="00AB4D6E">
            <w:pPr>
              <w:rPr>
                <w:color w:val="FFFFFF" w:themeColor="background1"/>
              </w:rPr>
            </w:pPr>
            <w:r w:rsidRPr="00DA6582">
              <w:rPr>
                <w:color w:val="FFFFFF" w:themeColor="background1"/>
              </w:rPr>
              <w:t>Package</w:t>
            </w:r>
          </w:p>
        </w:tc>
        <w:tc>
          <w:tcPr>
            <w:tcW w:w="5670" w:type="dxa"/>
            <w:tcBorders>
              <w:top w:val="single" w:sz="8" w:space="0" w:color="auto"/>
              <w:bottom w:val="single" w:sz="8" w:space="0" w:color="auto"/>
              <w:right w:val="single" w:sz="8" w:space="0" w:color="auto"/>
            </w:tcBorders>
            <w:shd w:val="clear" w:color="auto" w:fill="365F91" w:themeFill="accent1" w:themeFillShade="BF"/>
            <w:vAlign w:val="center"/>
          </w:tcPr>
          <w:p w14:paraId="525D2DFC" w14:textId="6E7FAD2D" w:rsidR="00236A31" w:rsidRDefault="00236A31" w:rsidP="00AB4D6E">
            <w:pPr>
              <w:rPr>
                <w:color w:val="FFFFFF" w:themeColor="background1"/>
              </w:rPr>
            </w:pPr>
            <w:r w:rsidRPr="00DA6582">
              <w:rPr>
                <w:color w:val="FFFFFF" w:themeColor="background1"/>
              </w:rPr>
              <w:t xml:space="preserve">STIX </w:t>
            </w:r>
            <w:r w:rsidR="00CB134F">
              <w:rPr>
                <w:color w:val="FFFFFF" w:themeColor="background1"/>
              </w:rPr>
              <w:t>Report</w:t>
            </w:r>
          </w:p>
        </w:tc>
      </w:tr>
      <w:tr w:rsidR="00236A31" w:rsidRPr="00DA6582" w14:paraId="50F26E18" w14:textId="77777777" w:rsidTr="00AB4D6E">
        <w:trPr>
          <w:jc w:val="center"/>
        </w:trPr>
        <w:tc>
          <w:tcPr>
            <w:tcW w:w="1982" w:type="dxa"/>
            <w:tcBorders>
              <w:top w:val="single" w:sz="8" w:space="0" w:color="auto"/>
              <w:left w:val="single" w:sz="8" w:space="0" w:color="auto"/>
              <w:bottom w:val="nil"/>
            </w:tcBorders>
            <w:shd w:val="clear" w:color="auto" w:fill="DBE5F1" w:themeFill="accent1" w:themeFillTint="33"/>
            <w:vAlign w:val="center"/>
          </w:tcPr>
          <w:p w14:paraId="09A694B3" w14:textId="77777777" w:rsidR="00236A31" w:rsidRPr="00DA6582" w:rsidRDefault="00236A31" w:rsidP="00AB4D6E">
            <w:pPr>
              <w:rPr>
                <w:color w:val="FFFFFF" w:themeColor="background1"/>
              </w:rPr>
            </w:pPr>
            <w:r w:rsidRPr="00663949">
              <w:rPr>
                <w:b/>
              </w:rPr>
              <w:t>Prefix</w:t>
            </w:r>
          </w:p>
        </w:tc>
        <w:tc>
          <w:tcPr>
            <w:tcW w:w="5670" w:type="dxa"/>
            <w:tcBorders>
              <w:top w:val="single" w:sz="8" w:space="0" w:color="auto"/>
              <w:bottom w:val="nil"/>
              <w:right w:val="single" w:sz="8" w:space="0" w:color="auto"/>
            </w:tcBorders>
            <w:shd w:val="clear" w:color="auto" w:fill="DBE5F1" w:themeFill="accent1" w:themeFillTint="33"/>
            <w:vAlign w:val="center"/>
          </w:tcPr>
          <w:p w14:paraId="56A34748" w14:textId="77777777" w:rsidR="00236A31" w:rsidRDefault="00236A31" w:rsidP="00AB4D6E">
            <w:pPr>
              <w:rPr>
                <w:color w:val="FFFFFF" w:themeColor="background1"/>
              </w:rPr>
            </w:pPr>
            <w:r>
              <w:rPr>
                <w:b/>
              </w:rPr>
              <w:t>report</w:t>
            </w:r>
          </w:p>
        </w:tc>
      </w:tr>
      <w:tr w:rsidR="00236A31" w:rsidRPr="00DA6582" w14:paraId="1A39DC3A"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7F767FDB" w14:textId="77777777" w:rsidR="00236A31" w:rsidRPr="00DA6582" w:rsidRDefault="00236A31" w:rsidP="00AB4D6E">
            <w:pPr>
              <w:rPr>
                <w:color w:val="FFFFFF" w:themeColor="background1"/>
              </w:rPr>
            </w:pPr>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0013FF68" w14:textId="77777777" w:rsidR="00236A31" w:rsidRDefault="00236A31" w:rsidP="00AB4D6E">
            <w:pPr>
              <w:rPr>
                <w:color w:val="FFFFFF" w:themeColor="background1"/>
              </w:rPr>
            </w:pPr>
            <w:r>
              <w:t xml:space="preserve">The STIX Report </w:t>
            </w:r>
            <w:r w:rsidRPr="00055956">
              <w:t>defines a contextual wrapper for a grouping of STIX content</w:t>
            </w:r>
            <w:r>
              <w:t>, which could include content specified using any of the other eight top-level constructs, or even other related Reports</w:t>
            </w:r>
            <w:r w:rsidRPr="000152AB">
              <w:t>.</w:t>
            </w:r>
          </w:p>
        </w:tc>
      </w:tr>
      <w:tr w:rsidR="00236A31" w:rsidRPr="00DA6582" w14:paraId="2C893DE9"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38C24D54" w14:textId="77777777" w:rsidR="00236A31" w:rsidRPr="00DA6582" w:rsidRDefault="00236A31" w:rsidP="00AB4D6E">
            <w:pPr>
              <w:rPr>
                <w:color w:val="FFFFFF" w:themeColor="background1"/>
              </w:rPr>
            </w:pPr>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111D4FC0" w14:textId="77777777" w:rsidR="00236A31" w:rsidRDefault="00236A31" w:rsidP="00AB4D6E">
            <w:pPr>
              <w:rPr>
                <w:color w:val="FFFFFF" w:themeColor="background1"/>
              </w:rPr>
            </w:pPr>
            <w:r>
              <w:rPr>
                <w:rFonts w:ascii="Courier New" w:hAnsi="Courier New" w:cs="Courier New"/>
                <w:sz w:val="22"/>
              </w:rPr>
              <w:t>report:RelatedReportsType</w:t>
            </w:r>
          </w:p>
        </w:tc>
      </w:tr>
      <w:tr w:rsidR="00236A31" w:rsidRPr="00DA6582" w14:paraId="15905897" w14:textId="77777777" w:rsidTr="00AB4D6E">
        <w:trPr>
          <w:trHeight w:hRule="exact" w:val="101"/>
          <w:jc w:val="center"/>
        </w:trPr>
        <w:tc>
          <w:tcPr>
            <w:tcW w:w="1982" w:type="dxa"/>
            <w:tcBorders>
              <w:top w:val="single" w:sz="8" w:space="0" w:color="auto"/>
              <w:left w:val="single" w:sz="8" w:space="0" w:color="auto"/>
              <w:bottom w:val="single" w:sz="8" w:space="0" w:color="auto"/>
            </w:tcBorders>
            <w:shd w:val="clear" w:color="auto" w:fill="FFFFFF" w:themeFill="background1"/>
            <w:vAlign w:val="center"/>
          </w:tcPr>
          <w:p w14:paraId="2818E039" w14:textId="77777777" w:rsidR="00236A31" w:rsidRPr="00DA6582" w:rsidRDefault="00236A31" w:rsidP="00AB4D6E">
            <w:pPr>
              <w:rPr>
                <w:color w:val="FFFFFF" w:themeColor="background1"/>
              </w:rPr>
            </w:pPr>
          </w:p>
        </w:tc>
        <w:tc>
          <w:tcPr>
            <w:tcW w:w="5670" w:type="dxa"/>
            <w:tcBorders>
              <w:top w:val="single" w:sz="8" w:space="0" w:color="auto"/>
              <w:bottom w:val="single" w:sz="8" w:space="0" w:color="auto"/>
              <w:right w:val="single" w:sz="8" w:space="0" w:color="auto"/>
            </w:tcBorders>
            <w:shd w:val="clear" w:color="auto" w:fill="FFFFFF" w:themeFill="background1"/>
            <w:vAlign w:val="center"/>
          </w:tcPr>
          <w:p w14:paraId="5D5EB69C" w14:textId="77777777" w:rsidR="00236A31" w:rsidRDefault="00236A31" w:rsidP="00AB4D6E">
            <w:pPr>
              <w:rPr>
                <w:color w:val="FFFFFF" w:themeColor="background1"/>
              </w:rPr>
            </w:pPr>
          </w:p>
        </w:tc>
      </w:tr>
      <w:tr w:rsidR="00236A31" w:rsidRPr="00DA6582" w14:paraId="226A9E5D" w14:textId="77777777" w:rsidTr="00AB4D6E">
        <w:trPr>
          <w:jc w:val="center"/>
        </w:trPr>
        <w:tc>
          <w:tcPr>
            <w:tcW w:w="1982" w:type="dxa"/>
            <w:tcBorders>
              <w:top w:val="single" w:sz="8" w:space="0" w:color="auto"/>
              <w:left w:val="single" w:sz="8" w:space="0" w:color="auto"/>
              <w:bottom w:val="nil"/>
            </w:tcBorders>
            <w:shd w:val="clear" w:color="auto" w:fill="943634" w:themeFill="accent2" w:themeFillShade="BF"/>
            <w:vAlign w:val="center"/>
          </w:tcPr>
          <w:p w14:paraId="5DA34B22" w14:textId="77777777" w:rsidR="00236A31" w:rsidRPr="00DA6582" w:rsidRDefault="00236A31" w:rsidP="00AB4D6E">
            <w:pPr>
              <w:rPr>
                <w:color w:val="FFFFFF" w:themeColor="background1"/>
              </w:rPr>
            </w:pPr>
          </w:p>
        </w:tc>
        <w:tc>
          <w:tcPr>
            <w:tcW w:w="5670" w:type="dxa"/>
            <w:tcBorders>
              <w:top w:val="single" w:sz="8" w:space="0" w:color="auto"/>
              <w:bottom w:val="nil"/>
              <w:right w:val="single" w:sz="8" w:space="0" w:color="auto"/>
            </w:tcBorders>
            <w:shd w:val="clear" w:color="auto" w:fill="943634" w:themeFill="accent2" w:themeFillShade="BF"/>
            <w:vAlign w:val="center"/>
          </w:tcPr>
          <w:p w14:paraId="5C862C9E" w14:textId="6FFEC64B" w:rsidR="00236A31" w:rsidRPr="00DA6582" w:rsidRDefault="00CB134F" w:rsidP="00AB4D6E">
            <w:pPr>
              <w:rPr>
                <w:b/>
                <w:color w:val="FFFFFF" w:themeColor="background1"/>
              </w:rPr>
            </w:pPr>
            <w:r>
              <w:rPr>
                <w:color w:val="FFFFFF" w:themeColor="background1"/>
              </w:rPr>
              <w:t>CybOX Core</w:t>
            </w:r>
          </w:p>
        </w:tc>
      </w:tr>
      <w:tr w:rsidR="00236A31" w:rsidRPr="00663949" w14:paraId="69F9DD44"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6F4A1E03" w14:textId="77777777" w:rsidR="00236A31" w:rsidRPr="00663949" w:rsidRDefault="00236A31" w:rsidP="00AB4D6E">
            <w:pPr>
              <w:rPr>
                <w:b/>
              </w:rPr>
            </w:pPr>
            <w:r w:rsidRPr="00663949">
              <w:rPr>
                <w:b/>
              </w:rPr>
              <w:t>Prefix</w:t>
            </w:r>
          </w:p>
        </w:tc>
        <w:tc>
          <w:tcPr>
            <w:tcW w:w="5670" w:type="dxa"/>
            <w:tcBorders>
              <w:top w:val="nil"/>
              <w:bottom w:val="nil"/>
              <w:right w:val="single" w:sz="8" w:space="0" w:color="auto"/>
            </w:tcBorders>
            <w:shd w:val="clear" w:color="auto" w:fill="DBE5F1" w:themeFill="accent1" w:themeFillTint="33"/>
            <w:vAlign w:val="center"/>
          </w:tcPr>
          <w:p w14:paraId="096E5D31" w14:textId="77777777" w:rsidR="00236A31" w:rsidRPr="00663949" w:rsidRDefault="00236A31" w:rsidP="00AB4D6E">
            <w:pPr>
              <w:rPr>
                <w:rFonts w:ascii="Courier New" w:hAnsi="Courier New" w:cs="Courier New"/>
                <w:b/>
                <w:sz w:val="22"/>
              </w:rPr>
            </w:pPr>
            <w:r>
              <w:rPr>
                <w:b/>
              </w:rPr>
              <w:t>cybox</w:t>
            </w:r>
          </w:p>
        </w:tc>
      </w:tr>
      <w:tr w:rsidR="00236A31" w14:paraId="6C307151" w14:textId="77777777" w:rsidTr="00AB4D6E">
        <w:trPr>
          <w:jc w:val="center"/>
        </w:trPr>
        <w:tc>
          <w:tcPr>
            <w:tcW w:w="1982" w:type="dxa"/>
            <w:tcBorders>
              <w:top w:val="nil"/>
              <w:left w:val="single" w:sz="8" w:space="0" w:color="auto"/>
              <w:bottom w:val="nil"/>
            </w:tcBorders>
            <w:shd w:val="clear" w:color="auto" w:fill="DBE5F1" w:themeFill="accent1" w:themeFillTint="33"/>
            <w:vAlign w:val="center"/>
          </w:tcPr>
          <w:p w14:paraId="31AA69F2" w14:textId="77777777" w:rsidR="00236A31" w:rsidRPr="00663949" w:rsidRDefault="00236A31" w:rsidP="00AB4D6E">
            <w:r w:rsidRPr="00663949">
              <w:t>Description</w:t>
            </w:r>
          </w:p>
        </w:tc>
        <w:tc>
          <w:tcPr>
            <w:tcW w:w="5670" w:type="dxa"/>
            <w:tcBorders>
              <w:top w:val="nil"/>
              <w:bottom w:val="nil"/>
              <w:right w:val="single" w:sz="8" w:space="0" w:color="auto"/>
            </w:tcBorders>
            <w:shd w:val="clear" w:color="auto" w:fill="DBE5F1" w:themeFill="accent1" w:themeFillTint="33"/>
            <w:vAlign w:val="center"/>
          </w:tcPr>
          <w:p w14:paraId="71AF467F" w14:textId="47CA30E8" w:rsidR="00236A31" w:rsidRDefault="00236A31" w:rsidP="00AB4D6E">
            <w:pPr>
              <w:rPr>
                <w:rFonts w:ascii="Courier New" w:hAnsi="Courier New" w:cs="Courier New"/>
                <w:sz w:val="22"/>
              </w:rPr>
            </w:pPr>
            <w:r>
              <w:t xml:space="preserve">The </w:t>
            </w:r>
            <w:hyperlink w:anchor="RelatedWork" w:history="1">
              <w:r w:rsidRPr="00CB134F">
                <w:rPr>
                  <w:rStyle w:val="Hyperlink"/>
                </w:rPr>
                <w:t>CybOX</w:t>
              </w:r>
            </w:hyperlink>
            <w:r>
              <w:t xml:space="preserve"> core data model defines the core constructs used in CybOX</w:t>
            </w:r>
            <w:r w:rsidRPr="000152AB">
              <w:t>.</w:t>
            </w:r>
          </w:p>
        </w:tc>
      </w:tr>
      <w:tr w:rsidR="00236A31" w14:paraId="10526597" w14:textId="77777777" w:rsidTr="00AB4D6E">
        <w:trPr>
          <w:jc w:val="center"/>
        </w:trPr>
        <w:tc>
          <w:tcPr>
            <w:tcW w:w="1982" w:type="dxa"/>
            <w:tcBorders>
              <w:top w:val="nil"/>
              <w:left w:val="single" w:sz="8" w:space="0" w:color="auto"/>
              <w:bottom w:val="single" w:sz="8" w:space="0" w:color="auto"/>
            </w:tcBorders>
            <w:shd w:val="clear" w:color="auto" w:fill="DBE5F1" w:themeFill="accent1" w:themeFillTint="33"/>
            <w:vAlign w:val="center"/>
          </w:tcPr>
          <w:p w14:paraId="197821F2" w14:textId="77777777" w:rsidR="00236A31" w:rsidRPr="00663949" w:rsidRDefault="00236A31" w:rsidP="00AB4D6E">
            <w:r w:rsidRPr="00663949">
              <w:t>Example</w:t>
            </w:r>
          </w:p>
        </w:tc>
        <w:tc>
          <w:tcPr>
            <w:tcW w:w="5670" w:type="dxa"/>
            <w:tcBorders>
              <w:top w:val="nil"/>
              <w:bottom w:val="single" w:sz="8" w:space="0" w:color="auto"/>
              <w:right w:val="single" w:sz="8" w:space="0" w:color="auto"/>
            </w:tcBorders>
            <w:shd w:val="clear" w:color="auto" w:fill="DBE5F1" w:themeFill="accent1" w:themeFillTint="33"/>
            <w:vAlign w:val="center"/>
          </w:tcPr>
          <w:p w14:paraId="30BAFB96" w14:textId="77777777" w:rsidR="00236A31" w:rsidRDefault="00236A31" w:rsidP="00AB4D6E">
            <w:pPr>
              <w:rPr>
                <w:rFonts w:ascii="Courier New" w:hAnsi="Courier New" w:cs="Courier New"/>
                <w:sz w:val="22"/>
              </w:rPr>
            </w:pPr>
            <w:r>
              <w:rPr>
                <w:rFonts w:ascii="Courier New" w:hAnsi="Courier New" w:cs="Courier New"/>
                <w:sz w:val="22"/>
              </w:rPr>
              <w:t>cybox:ObservablesType</w:t>
            </w:r>
          </w:p>
        </w:tc>
      </w:tr>
    </w:tbl>
    <w:p w14:paraId="440FF8E5" w14:textId="77777777" w:rsidR="00236A31" w:rsidRDefault="00236A31" w:rsidP="00236A31">
      <w:pPr>
        <w:pStyle w:val="Heading2"/>
        <w:tabs>
          <w:tab w:val="num" w:pos="864"/>
        </w:tabs>
        <w:spacing w:before="360" w:after="60"/>
        <w:ind w:left="720" w:hanging="720"/>
        <w:sectPr w:rsidR="00236A31" w:rsidSect="003C6BB2">
          <w:pgSz w:w="12240" w:h="15840"/>
          <w:pgMar w:top="1440" w:right="1440" w:bottom="720" w:left="1440" w:header="720" w:footer="720" w:gutter="0"/>
          <w:cols w:space="720"/>
          <w:docGrid w:linePitch="360"/>
        </w:sectPr>
      </w:pPr>
    </w:p>
    <w:p w14:paraId="33CC3505" w14:textId="77777777" w:rsidR="00236A31" w:rsidRDefault="00236A31" w:rsidP="00236A31">
      <w:pPr>
        <w:pStyle w:val="Heading2"/>
        <w:tabs>
          <w:tab w:val="num" w:pos="864"/>
        </w:tabs>
        <w:spacing w:before="360" w:after="60"/>
        <w:ind w:left="720" w:hanging="720"/>
      </w:pPr>
      <w:bookmarkStart w:id="100" w:name="_Toc421724797"/>
      <w:bookmarkStart w:id="101" w:name="_Toc429676515"/>
      <w:r>
        <w:lastRenderedPageBreak/>
        <w:t>Naming Conventions</w:t>
      </w:r>
      <w:bookmarkEnd w:id="100"/>
      <w:bookmarkEnd w:id="101"/>
    </w:p>
    <w:p w14:paraId="3C1AD3C3" w14:textId="472B241D" w:rsidR="00236A31" w:rsidRDefault="00236A31" w:rsidP="00236A31">
      <w:pPr>
        <w:spacing w:after="240"/>
      </w:pPr>
      <w:r>
        <w:t xml:space="preserve">The UML classes, enumerations, and properties defined in STIX follow the particular naming conventions outlined in </w:t>
      </w:r>
      <w:r>
        <w:fldChar w:fldCharType="begin"/>
      </w:r>
      <w:r>
        <w:instrText xml:space="preserve"> REF _Ref404253845 \h </w:instrText>
      </w:r>
      <w:r>
        <w:fldChar w:fldCharType="separate"/>
      </w:r>
      <w:r w:rsidR="00991BDE" w:rsidRPr="00236A31">
        <w:t xml:space="preserve">Table </w:t>
      </w:r>
      <w:r w:rsidR="00991BDE">
        <w:rPr>
          <w:noProof/>
        </w:rPr>
        <w:t>3</w:t>
      </w:r>
      <w:r w:rsidR="00991BDE" w:rsidRPr="00236A31">
        <w:noBreakHyphen/>
      </w:r>
      <w:r w:rsidR="00991BDE">
        <w:rPr>
          <w:noProof/>
        </w:rPr>
        <w:t>2</w:t>
      </w:r>
      <w:r>
        <w:fldChar w:fldCharType="end"/>
      </w:r>
      <w:r w:rsidR="007C6F15">
        <w:rPr>
          <w:rStyle w:val="EndnoteReference"/>
        </w:rPr>
        <w:endnoteReference w:id="2"/>
      </w:r>
      <w:r>
        <w:t>.</w:t>
      </w:r>
    </w:p>
    <w:p w14:paraId="6C3ABC99" w14:textId="77777777" w:rsidR="00236A31" w:rsidRPr="00236A31" w:rsidRDefault="00236A31" w:rsidP="00236A31">
      <w:pPr>
        <w:pStyle w:val="Caption"/>
        <w:rPr>
          <w:b/>
        </w:rPr>
      </w:pPr>
      <w:bookmarkStart w:id="102" w:name="_Ref404253845"/>
      <w:r w:rsidRPr="00236A31">
        <w:t xml:space="preserve">Table </w:t>
      </w:r>
      <w:r w:rsidR="006B64C5">
        <w:fldChar w:fldCharType="begin"/>
      </w:r>
      <w:r w:rsidR="006B64C5">
        <w:instrText xml:space="preserve"> STYLEREF 1 \s </w:instrText>
      </w:r>
      <w:r w:rsidR="006B64C5">
        <w:fldChar w:fldCharType="separate"/>
      </w:r>
      <w:r w:rsidR="00991BDE">
        <w:rPr>
          <w:noProof/>
        </w:rPr>
        <w:t>3</w:t>
      </w:r>
      <w:r w:rsidR="006B64C5">
        <w:rPr>
          <w:noProof/>
        </w:rPr>
        <w:fldChar w:fldCharType="end"/>
      </w:r>
      <w:r w:rsidRPr="00236A31">
        <w:noBreakHyphen/>
      </w:r>
      <w:r w:rsidR="006B64C5">
        <w:fldChar w:fldCharType="begin"/>
      </w:r>
      <w:r w:rsidR="006B64C5">
        <w:instrText xml:space="preserve"> SEQ Table \* ARABIC \s 1 </w:instrText>
      </w:r>
      <w:r w:rsidR="006B64C5">
        <w:fldChar w:fldCharType="separate"/>
      </w:r>
      <w:r w:rsidR="00991BDE">
        <w:rPr>
          <w:noProof/>
        </w:rPr>
        <w:t>2</w:t>
      </w:r>
      <w:r w:rsidR="006B64C5">
        <w:rPr>
          <w:noProof/>
        </w:rPr>
        <w:fldChar w:fldCharType="end"/>
      </w:r>
      <w:bookmarkEnd w:id="102"/>
      <w:r w:rsidRPr="00236A31">
        <w:t>.  Naming formats of different object types</w:t>
      </w:r>
    </w:p>
    <w:tbl>
      <w:tblPr>
        <w:tblStyle w:val="TableGrid"/>
        <w:tblW w:w="0" w:type="auto"/>
        <w:tblLook w:val="04A0" w:firstRow="1" w:lastRow="0" w:firstColumn="1" w:lastColumn="0" w:noHBand="0" w:noVBand="1"/>
      </w:tblPr>
      <w:tblGrid>
        <w:gridCol w:w="2155"/>
        <w:gridCol w:w="3330"/>
        <w:gridCol w:w="3240"/>
      </w:tblGrid>
      <w:tr w:rsidR="00236A31" w14:paraId="6A822108" w14:textId="77777777" w:rsidTr="00AB4D6E">
        <w:tc>
          <w:tcPr>
            <w:tcW w:w="2155" w:type="dxa"/>
            <w:shd w:val="clear" w:color="auto" w:fill="BFBFBF" w:themeFill="background1" w:themeFillShade="BF"/>
            <w:vAlign w:val="center"/>
          </w:tcPr>
          <w:p w14:paraId="246234D7" w14:textId="77777777" w:rsidR="00236A31" w:rsidRPr="00EB13A4" w:rsidRDefault="00236A31" w:rsidP="00AB4D6E">
            <w:pPr>
              <w:rPr>
                <w:b/>
              </w:rPr>
            </w:pPr>
            <w:r>
              <w:rPr>
                <w:b/>
              </w:rPr>
              <w:t xml:space="preserve">Object </w:t>
            </w:r>
            <w:r w:rsidRPr="00EB13A4">
              <w:rPr>
                <w:b/>
              </w:rPr>
              <w:t>Type</w:t>
            </w:r>
          </w:p>
        </w:tc>
        <w:tc>
          <w:tcPr>
            <w:tcW w:w="3330" w:type="dxa"/>
            <w:shd w:val="clear" w:color="auto" w:fill="BFBFBF" w:themeFill="background1" w:themeFillShade="BF"/>
            <w:vAlign w:val="center"/>
          </w:tcPr>
          <w:p w14:paraId="6691EE4D" w14:textId="77777777" w:rsidR="00236A31" w:rsidRPr="00EB13A4" w:rsidRDefault="00236A31" w:rsidP="00AB4D6E">
            <w:pPr>
              <w:rPr>
                <w:b/>
              </w:rPr>
            </w:pPr>
            <w:r w:rsidRPr="00EB13A4">
              <w:rPr>
                <w:b/>
              </w:rPr>
              <w:t>Format</w:t>
            </w:r>
          </w:p>
        </w:tc>
        <w:tc>
          <w:tcPr>
            <w:tcW w:w="3240" w:type="dxa"/>
            <w:shd w:val="clear" w:color="auto" w:fill="BFBFBF" w:themeFill="background1" w:themeFillShade="BF"/>
            <w:vAlign w:val="center"/>
          </w:tcPr>
          <w:p w14:paraId="076FE3C8" w14:textId="77777777" w:rsidR="00236A31" w:rsidRPr="00EB13A4" w:rsidRDefault="00236A31" w:rsidP="00AB4D6E">
            <w:pPr>
              <w:rPr>
                <w:b/>
              </w:rPr>
            </w:pPr>
            <w:r w:rsidRPr="00EB13A4">
              <w:rPr>
                <w:b/>
              </w:rPr>
              <w:t>Example</w:t>
            </w:r>
          </w:p>
        </w:tc>
      </w:tr>
      <w:tr w:rsidR="00236A31" w14:paraId="5C5E1D1F" w14:textId="77777777" w:rsidTr="00AB4D6E">
        <w:tc>
          <w:tcPr>
            <w:tcW w:w="2155" w:type="dxa"/>
            <w:vAlign w:val="center"/>
          </w:tcPr>
          <w:p w14:paraId="1D3A24A6" w14:textId="77777777" w:rsidR="00236A31" w:rsidRDefault="00236A31" w:rsidP="00AB4D6E">
            <w:r>
              <w:t>Class</w:t>
            </w:r>
          </w:p>
        </w:tc>
        <w:tc>
          <w:tcPr>
            <w:tcW w:w="3330" w:type="dxa"/>
            <w:vAlign w:val="center"/>
          </w:tcPr>
          <w:p w14:paraId="5A9CA7A1" w14:textId="77777777" w:rsidR="00236A31" w:rsidRDefault="00236A31" w:rsidP="00AB4D6E">
            <w:r>
              <w:t>CamelCase ending with “Type”</w:t>
            </w:r>
          </w:p>
        </w:tc>
        <w:tc>
          <w:tcPr>
            <w:tcW w:w="3240" w:type="dxa"/>
            <w:vAlign w:val="center"/>
          </w:tcPr>
          <w:p w14:paraId="46D7B596" w14:textId="77777777" w:rsidR="00236A31" w:rsidRDefault="00236A31" w:rsidP="00AB4D6E">
            <w:r>
              <w:t>IndicatorBaseType</w:t>
            </w:r>
          </w:p>
        </w:tc>
      </w:tr>
      <w:tr w:rsidR="00236A31" w14:paraId="62306A77" w14:textId="77777777" w:rsidTr="00AB4D6E">
        <w:tc>
          <w:tcPr>
            <w:tcW w:w="2155" w:type="dxa"/>
            <w:vAlign w:val="center"/>
          </w:tcPr>
          <w:p w14:paraId="2190221A" w14:textId="77777777" w:rsidR="00236A31" w:rsidRDefault="00236A31" w:rsidP="00AB4D6E">
            <w:r>
              <w:t>Property (simple)</w:t>
            </w:r>
          </w:p>
        </w:tc>
        <w:tc>
          <w:tcPr>
            <w:tcW w:w="3330" w:type="dxa"/>
            <w:vAlign w:val="center"/>
          </w:tcPr>
          <w:p w14:paraId="3179123E" w14:textId="77777777" w:rsidR="00236A31" w:rsidRDefault="00236A31" w:rsidP="00AB4D6E">
            <w:r>
              <w:t>Lowercase with underscores between words</w:t>
            </w:r>
          </w:p>
        </w:tc>
        <w:tc>
          <w:tcPr>
            <w:tcW w:w="3240" w:type="dxa"/>
            <w:vAlign w:val="center"/>
          </w:tcPr>
          <w:p w14:paraId="0CBDA35A" w14:textId="77777777" w:rsidR="00236A31" w:rsidRDefault="00236A31" w:rsidP="00AB4D6E">
            <w:r>
              <w:t>capec_id</w:t>
            </w:r>
          </w:p>
        </w:tc>
      </w:tr>
      <w:tr w:rsidR="00236A31" w14:paraId="028321CE" w14:textId="77777777" w:rsidTr="00AB4D6E">
        <w:tc>
          <w:tcPr>
            <w:tcW w:w="2155" w:type="dxa"/>
            <w:vAlign w:val="center"/>
          </w:tcPr>
          <w:p w14:paraId="76714EF6" w14:textId="77777777" w:rsidR="00236A31" w:rsidRDefault="00236A31" w:rsidP="00AB4D6E">
            <w:r>
              <w:t>Property (complex)</w:t>
            </w:r>
          </w:p>
        </w:tc>
        <w:tc>
          <w:tcPr>
            <w:tcW w:w="3330" w:type="dxa"/>
            <w:vAlign w:val="center"/>
          </w:tcPr>
          <w:p w14:paraId="73EF3D9B" w14:textId="77777777" w:rsidR="00236A31" w:rsidRDefault="00236A31" w:rsidP="00AB4D6E">
            <w:r>
              <w:t>Capitalized with underscores between words</w:t>
            </w:r>
          </w:p>
        </w:tc>
        <w:tc>
          <w:tcPr>
            <w:tcW w:w="3240" w:type="dxa"/>
            <w:vAlign w:val="center"/>
          </w:tcPr>
          <w:p w14:paraId="3C1B6875" w14:textId="77777777" w:rsidR="00236A31" w:rsidRDefault="00236A31" w:rsidP="00AB4D6E">
            <w:r>
              <w:t>Associated_Actor</w:t>
            </w:r>
          </w:p>
        </w:tc>
      </w:tr>
      <w:tr w:rsidR="00236A31" w14:paraId="3A45D8C6" w14:textId="77777777" w:rsidTr="00AB4D6E">
        <w:tc>
          <w:tcPr>
            <w:tcW w:w="2155" w:type="dxa"/>
            <w:vAlign w:val="center"/>
          </w:tcPr>
          <w:p w14:paraId="7BB49261" w14:textId="77777777" w:rsidR="00236A31" w:rsidRDefault="00236A31" w:rsidP="00AB4D6E">
            <w:r>
              <w:t>Enumeration</w:t>
            </w:r>
          </w:p>
        </w:tc>
        <w:tc>
          <w:tcPr>
            <w:tcW w:w="3330" w:type="dxa"/>
            <w:vAlign w:val="center"/>
          </w:tcPr>
          <w:p w14:paraId="59609C6F" w14:textId="77777777" w:rsidR="00236A31" w:rsidRPr="00971D91" w:rsidRDefault="00236A31" w:rsidP="00AB4D6E">
            <w:pPr>
              <w:rPr>
                <w:i/>
              </w:rPr>
            </w:pPr>
            <w:r>
              <w:t>CamelCase ending with “Enum” or “Type</w:t>
            </w:r>
          </w:p>
        </w:tc>
        <w:tc>
          <w:tcPr>
            <w:tcW w:w="3240" w:type="dxa"/>
            <w:vAlign w:val="center"/>
          </w:tcPr>
          <w:p w14:paraId="6A5E2F34" w14:textId="77777777" w:rsidR="00236A31" w:rsidRDefault="00236A31" w:rsidP="00AB4D6E">
            <w:r>
              <w:t>DateTimePrecisionEnum; IndicatorVersionType</w:t>
            </w:r>
          </w:p>
        </w:tc>
      </w:tr>
      <w:tr w:rsidR="00236A31" w14:paraId="081E8D19" w14:textId="77777777" w:rsidTr="00AB4D6E">
        <w:tc>
          <w:tcPr>
            <w:tcW w:w="2155" w:type="dxa"/>
            <w:vAlign w:val="center"/>
          </w:tcPr>
          <w:p w14:paraId="2499F993" w14:textId="77777777" w:rsidR="00236A31" w:rsidRDefault="00236A31" w:rsidP="00AB4D6E">
            <w:r>
              <w:t>Enumeration value</w:t>
            </w:r>
          </w:p>
        </w:tc>
        <w:tc>
          <w:tcPr>
            <w:tcW w:w="3330" w:type="dxa"/>
            <w:vAlign w:val="center"/>
          </w:tcPr>
          <w:p w14:paraId="4208477B" w14:textId="77777777" w:rsidR="00236A31" w:rsidRPr="00971D91" w:rsidRDefault="00236A31" w:rsidP="00AB4D6E">
            <w:pPr>
              <w:rPr>
                <w:i/>
              </w:rPr>
            </w:pPr>
            <w:r w:rsidRPr="00971D91">
              <w:rPr>
                <w:i/>
              </w:rPr>
              <w:t>varies</w:t>
            </w:r>
          </w:p>
        </w:tc>
        <w:tc>
          <w:tcPr>
            <w:tcW w:w="3240" w:type="dxa"/>
            <w:vAlign w:val="center"/>
          </w:tcPr>
          <w:p w14:paraId="52AB13AC" w14:textId="77777777" w:rsidR="00236A31" w:rsidRDefault="00236A31" w:rsidP="00AB4D6E">
            <w:r>
              <w:t>Flash drive; Public Disclosure; Externally-Located</w:t>
            </w:r>
          </w:p>
        </w:tc>
      </w:tr>
      <w:tr w:rsidR="00236A31" w14:paraId="63F3F5DF" w14:textId="77777777" w:rsidTr="00AB4D6E">
        <w:tc>
          <w:tcPr>
            <w:tcW w:w="2155" w:type="dxa"/>
            <w:vAlign w:val="center"/>
          </w:tcPr>
          <w:p w14:paraId="1717A2DE" w14:textId="77777777" w:rsidR="00236A31" w:rsidRDefault="00236A31" w:rsidP="00AB4D6E">
            <w:r>
              <w:t>Data type</w:t>
            </w:r>
          </w:p>
        </w:tc>
        <w:tc>
          <w:tcPr>
            <w:tcW w:w="3330" w:type="dxa"/>
            <w:vAlign w:val="center"/>
          </w:tcPr>
          <w:p w14:paraId="00CFEDA1" w14:textId="77777777" w:rsidR="00236A31" w:rsidRDefault="00236A31" w:rsidP="00AB4D6E">
            <w:r>
              <w:t>CamelCase or if the words are acroynms, all capitalized with underscores between words.</w:t>
            </w:r>
          </w:p>
        </w:tc>
        <w:tc>
          <w:tcPr>
            <w:tcW w:w="3240" w:type="dxa"/>
            <w:vAlign w:val="center"/>
          </w:tcPr>
          <w:p w14:paraId="43DBD7D6" w14:textId="77777777" w:rsidR="00236A31" w:rsidRDefault="00236A31" w:rsidP="00AB4D6E">
            <w:r>
              <w:t>PositiveInteger; CVE_ID</w:t>
            </w:r>
          </w:p>
        </w:tc>
      </w:tr>
    </w:tbl>
    <w:p w14:paraId="212C5C1B" w14:textId="77777777" w:rsidR="00236A31" w:rsidRDefault="00236A31" w:rsidP="00236A31">
      <w:pPr>
        <w:pStyle w:val="Heading2"/>
        <w:tabs>
          <w:tab w:val="num" w:pos="864"/>
        </w:tabs>
        <w:spacing w:before="360" w:after="60"/>
        <w:ind w:left="720" w:hanging="720"/>
      </w:pPr>
      <w:bookmarkStart w:id="103" w:name="_Toc421724798"/>
      <w:bookmarkStart w:id="104" w:name="_Toc429676516"/>
      <w:bookmarkStart w:id="105" w:name="_Ref400990175"/>
      <w:r>
        <w:t>Identifiers</w:t>
      </w:r>
      <w:bookmarkEnd w:id="103"/>
      <w:bookmarkEnd w:id="104"/>
    </w:p>
    <w:p w14:paraId="3DD64775"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Optional identifiers (IDs) can be assigned to several STIX constructs so that the constructs can be unambiguously referenced.  Technically, the decision to specify an ID on a given construct is optional based on the specifics of the usage context.  As a general rule, specifying IDs on particular instances of constructs enables clear referencing, relating, and pivoting.</w:t>
      </w:r>
    </w:p>
    <w:p w14:paraId="60803090" w14:textId="77777777" w:rsidR="00236A31" w:rsidRPr="007C6F15" w:rsidRDefault="00236A31" w:rsidP="00236A31">
      <w:pPr>
        <w:pStyle w:val="Default"/>
        <w:spacing w:after="120"/>
        <w:rPr>
          <w:rFonts w:ascii="Arial" w:hAnsi="Arial" w:cs="Arial"/>
          <w:color w:val="auto"/>
          <w:sz w:val="20"/>
          <w:szCs w:val="20"/>
        </w:rPr>
      </w:pPr>
      <w:r w:rsidRPr="007C6F15">
        <w:rPr>
          <w:rFonts w:ascii="Arial" w:hAnsi="Arial" w:cs="Arial"/>
          <w:color w:val="auto"/>
          <w:sz w:val="20"/>
          <w:szCs w:val="20"/>
        </w:rPr>
        <w:t>Assigning IDs supports several very common STIX use cases such as:</w:t>
      </w:r>
    </w:p>
    <w:p w14:paraId="30D3F515" w14:textId="77777777" w:rsidR="00236A31" w:rsidRPr="007C6F15" w:rsidRDefault="00236A31" w:rsidP="00236A31">
      <w:pPr>
        <w:pStyle w:val="Default"/>
        <w:numPr>
          <w:ilvl w:val="0"/>
          <w:numId w:val="46"/>
        </w:numPr>
        <w:spacing w:before="100" w:beforeAutospacing="1" w:after="100" w:afterAutospacing="1"/>
        <w:rPr>
          <w:rFonts w:ascii="Arial" w:hAnsi="Arial" w:cs="Arial"/>
          <w:color w:val="333333"/>
          <w:sz w:val="20"/>
          <w:szCs w:val="20"/>
        </w:rPr>
      </w:pPr>
      <w:r w:rsidRPr="007C6F15">
        <w:rPr>
          <w:rFonts w:ascii="Arial" w:hAnsi="Arial" w:cs="Arial"/>
          <w:color w:val="auto"/>
          <w:sz w:val="20"/>
          <w:szCs w:val="20"/>
        </w:rPr>
        <w:t>Enabling individual portions of content to be externally referenced unambiguously (e.g., a report talking about a specific Campaign or Threat Actor)</w:t>
      </w:r>
    </w:p>
    <w:p w14:paraId="4E6DE84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sharing/resharing of portions of STIX content (e.g., PartyB resharing two of a set of 100 Indicators received from PartyA)</w:t>
      </w:r>
    </w:p>
    <w:p w14:paraId="6974570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versioning of content</w:t>
      </w:r>
    </w:p>
    <w:p w14:paraId="2F3BE869"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the specification of potentially complex webs of interconnection and correlation between portions of STIX content (e.g., connecting particular TTPs and Indicators to specific Campaigns over time)</w:t>
      </w:r>
    </w:p>
    <w:p w14:paraId="284FCC74" w14:textId="77777777" w:rsidR="00236A31" w:rsidRPr="007C6F15" w:rsidRDefault="00236A31" w:rsidP="00236A31">
      <w:pPr>
        <w:pStyle w:val="Default"/>
        <w:numPr>
          <w:ilvl w:val="0"/>
          <w:numId w:val="46"/>
        </w:numPr>
        <w:spacing w:before="100" w:beforeAutospacing="1" w:after="100" w:afterAutospacing="1"/>
        <w:rPr>
          <w:rFonts w:ascii="Arial" w:hAnsi="Arial" w:cs="Arial"/>
          <w:color w:val="auto"/>
          <w:sz w:val="20"/>
          <w:szCs w:val="20"/>
        </w:rPr>
      </w:pPr>
      <w:r w:rsidRPr="007C6F15">
        <w:rPr>
          <w:rFonts w:ascii="Arial" w:hAnsi="Arial" w:cs="Arial"/>
          <w:color w:val="auto"/>
          <w:sz w:val="20"/>
          <w:szCs w:val="20"/>
        </w:rPr>
        <w:t>Enabling analysis pivoting on content with multiple contexts (e.g., the same IP Address seen in multiple Incidents and with connections to multiple TTPs and Indicators)</w:t>
      </w:r>
    </w:p>
    <w:bookmarkEnd w:id="105"/>
    <w:p w14:paraId="18633C7C" w14:textId="6AE096FF" w:rsidR="00236A31" w:rsidRPr="00BA4464" w:rsidRDefault="00236A31" w:rsidP="00236A31">
      <w:pPr>
        <w:spacing w:after="120"/>
        <w:rPr>
          <w:szCs w:val="20"/>
        </w:rPr>
      </w:pPr>
      <w:r w:rsidRPr="00BA4464">
        <w:rPr>
          <w:szCs w:val="20"/>
        </w:rPr>
        <w:t>In STIX v1.2</w:t>
      </w:r>
      <w:r w:rsidR="009A2137">
        <w:rPr>
          <w:szCs w:val="20"/>
        </w:rPr>
        <w:t>.1</w:t>
      </w:r>
      <w:r w:rsidRPr="00BA4464">
        <w:rPr>
          <w:szCs w:val="20"/>
        </w:rPr>
        <w:t xml:space="preserve">, each STIX ID is a fully qualified name, which consists of a producer namespace and a unique identifier. The producer namespace is a short-hand prefix, which is separated from the unique identifier by a colon (“:”). For example: </w:t>
      </w:r>
    </w:p>
    <w:p w14:paraId="481C2213" w14:textId="16A5B42C" w:rsidR="00236A31" w:rsidRPr="00BA4464" w:rsidRDefault="00236A31" w:rsidP="002A26CE">
      <w:pPr>
        <w:pStyle w:val="Default"/>
        <w:spacing w:before="80" w:after="120"/>
        <w:rPr>
          <w:rFonts w:ascii="Courier New" w:hAnsi="Courier New" w:cs="Courier New"/>
          <w:color w:val="auto"/>
          <w:sz w:val="20"/>
          <w:szCs w:val="20"/>
        </w:rPr>
      </w:pPr>
      <w:r w:rsidRPr="00BA4464">
        <w:rPr>
          <w:rFonts w:ascii="Courier New" w:hAnsi="Courier New" w:cs="Courier New"/>
          <w:color w:val="auto"/>
          <w:sz w:val="20"/>
          <w:szCs w:val="20"/>
        </w:rPr>
        <w:t xml:space="preserve">[producer </w:t>
      </w:r>
      <w:r w:rsidR="002A26CE">
        <w:rPr>
          <w:rFonts w:ascii="Courier New" w:hAnsi="Courier New" w:cs="Courier New"/>
          <w:color w:val="auto"/>
          <w:sz w:val="20"/>
          <w:szCs w:val="20"/>
        </w:rPr>
        <w:t xml:space="preserve">namespace]:[unique identifier] </w:t>
      </w:r>
    </w:p>
    <w:p w14:paraId="28C2643D" w14:textId="5CD79FCD" w:rsidR="00236A31" w:rsidRPr="00BA4464" w:rsidRDefault="00236A31" w:rsidP="00BA4464">
      <w:pPr>
        <w:spacing w:after="120"/>
        <w:rPr>
          <w:szCs w:val="20"/>
        </w:rPr>
      </w:pPr>
      <w:r w:rsidRPr="00BA4464">
        <w:rPr>
          <w:szCs w:val="20"/>
        </w:rPr>
        <w:t>This format provides high assurance that IDs will be both meaningful and unique. Meaning comes from producer namespace, which denotes who is producing it, and uniqueness comes from the unique identifier.</w:t>
      </w:r>
    </w:p>
    <w:p w14:paraId="571A6785" w14:textId="77777777" w:rsidR="00236A31" w:rsidRDefault="00236A31" w:rsidP="00FD22AC">
      <w:pPr>
        <w:pStyle w:val="Heading1"/>
      </w:pPr>
      <w:bookmarkStart w:id="106" w:name="_Ref427252564"/>
      <w:bookmarkStart w:id="107" w:name="_Toc429676517"/>
      <w:r>
        <w:lastRenderedPageBreak/>
        <w:t>Relationships to Other Externally-defined Data Models</w:t>
      </w:r>
      <w:bookmarkEnd w:id="106"/>
      <w:bookmarkEnd w:id="107"/>
    </w:p>
    <w:p w14:paraId="0553724E" w14:textId="0B72808E" w:rsidR="00236A31" w:rsidRDefault="00236A31" w:rsidP="00236A31">
      <w:pPr>
        <w:spacing w:after="240"/>
      </w:pPr>
      <w:r>
        <w:t>STIX Version 1.2</w:t>
      </w:r>
      <w:r w:rsidR="007C6F15">
        <w:t>.1</w:t>
      </w:r>
      <w:r>
        <w:t xml:space="preserve"> leverages several other externally-defined data models that are relevant to the cyber threat domain.  However, the STIX specification documents do not define any classes that are part of a non-STIX data model (e.g., </w:t>
      </w:r>
      <w:hyperlink w:anchor="RelatedWork" w:history="1">
        <w:r w:rsidRPr="00CB134F">
          <w:rPr>
            <w:rStyle w:val="Hyperlink"/>
          </w:rPr>
          <w:t>CybOX</w:t>
        </w:r>
      </w:hyperlink>
      <w:r>
        <w:t xml:space="preserve"> classes are not defined in STIX specification documents).  An alphabetical listing of these other data models is given below. </w:t>
      </w:r>
    </w:p>
    <w:p w14:paraId="6D54DAC6" w14:textId="5D3F36F7" w:rsidR="00236A31" w:rsidRDefault="00236A31" w:rsidP="00236A31">
      <w:pPr>
        <w:spacing w:after="240"/>
      </w:pPr>
      <w:r>
        <w:t xml:space="preserve">Please see </w:t>
      </w:r>
      <w:hyperlink w:anchor="AdditionalArtifacts" w:history="1">
        <w:r w:rsidR="007C6F15" w:rsidRPr="007C6F15">
          <w:rPr>
            <w:rStyle w:val="Hyperlink"/>
            <w:i/>
          </w:rPr>
          <w:t xml:space="preserve">STIX Version 1.2.1 Part 12: </w:t>
        </w:r>
        <w:r w:rsidR="00447AFF">
          <w:rPr>
            <w:rStyle w:val="Hyperlink"/>
            <w:i/>
          </w:rPr>
          <w:t xml:space="preserve">Default </w:t>
        </w:r>
        <w:r w:rsidR="007C6F15" w:rsidRPr="007C6F15">
          <w:rPr>
            <w:rStyle w:val="Hyperlink"/>
            <w:i/>
          </w:rPr>
          <w:t>Extensions</w:t>
        </w:r>
      </w:hyperlink>
      <w:r>
        <w:t xml:space="preserve"> for further information on all of the externally-defined data models STIX leverages by default (with the exception of CybOX, for which a different reference is given in Section </w:t>
      </w:r>
      <w:r w:rsidRPr="002B2E34">
        <w:rPr>
          <w:b/>
          <w:color w:val="0000EE"/>
        </w:rPr>
        <w:fldChar w:fldCharType="begin"/>
      </w:r>
      <w:r w:rsidRPr="002B2E34">
        <w:rPr>
          <w:b/>
          <w:color w:val="0000EE"/>
        </w:rPr>
        <w:instrText xml:space="preserve"> REF _Ref404274938 \r \h </w:instrText>
      </w:r>
      <w:r w:rsidR="002B2E34">
        <w:rPr>
          <w:b/>
          <w:color w:val="0000EE"/>
        </w:rPr>
        <w:instrText xml:space="preserve"> \* MERGEFORMAT </w:instrText>
      </w:r>
      <w:r w:rsidRPr="002B2E34">
        <w:rPr>
          <w:b/>
          <w:color w:val="0000EE"/>
        </w:rPr>
      </w:r>
      <w:r w:rsidRPr="002B2E34">
        <w:rPr>
          <w:b/>
          <w:color w:val="0000EE"/>
        </w:rPr>
        <w:fldChar w:fldCharType="separate"/>
      </w:r>
      <w:r w:rsidR="00991BDE">
        <w:rPr>
          <w:b/>
          <w:color w:val="0000EE"/>
        </w:rPr>
        <w:t>4.4</w:t>
      </w:r>
      <w:r w:rsidRPr="002B2E34">
        <w:rPr>
          <w:b/>
          <w:color w:val="0000EE"/>
        </w:rPr>
        <w:fldChar w:fldCharType="end"/>
      </w:r>
      <w:r>
        <w:t>).</w:t>
      </w:r>
    </w:p>
    <w:p w14:paraId="6B59BFDC" w14:textId="77777777" w:rsidR="00236A31" w:rsidRDefault="00236A31" w:rsidP="00236A31">
      <w:pPr>
        <w:pStyle w:val="Heading2"/>
        <w:tabs>
          <w:tab w:val="num" w:pos="864"/>
        </w:tabs>
        <w:spacing w:before="360" w:after="60"/>
        <w:ind w:left="720" w:hanging="720"/>
      </w:pPr>
      <w:bookmarkStart w:id="108" w:name="_Toc421724800"/>
      <w:bookmarkStart w:id="109" w:name="_Toc429676518"/>
      <w:r>
        <w:t>Common Attack Pattern Enumeration and Classification (CAPEC)</w:t>
      </w:r>
      <w:bookmarkEnd w:id="108"/>
      <w:bookmarkEnd w:id="109"/>
    </w:p>
    <w:p w14:paraId="6D224458" w14:textId="635D1B23" w:rsidR="00236A31" w:rsidRPr="00C62292" w:rsidRDefault="00236A31" w:rsidP="00236A31">
      <w:pPr>
        <w:spacing w:after="120"/>
        <w:rPr>
          <w:szCs w:val="20"/>
        </w:rPr>
      </w:pPr>
      <w:r w:rsidRPr="001C375D">
        <w:rPr>
          <w:szCs w:val="20"/>
        </w:rPr>
        <w:t>Common Attack Pattern Enumeration and Classification (CAPEC)</w:t>
      </w:r>
      <w:r>
        <w:rPr>
          <w:szCs w:val="20"/>
        </w:rPr>
        <w:t xml:space="preserve"> is a publicly available catalog of attack patterns along with a comprehensive schema and classification taxonomy</w:t>
      </w:r>
      <w:r w:rsidR="007C6F15">
        <w:rPr>
          <w:szCs w:val="20"/>
        </w:rPr>
        <w:t xml:space="preserve"> </w:t>
      </w:r>
      <w:hyperlink w:anchor="capec" w:history="1">
        <w:r w:rsidR="007C6F15" w:rsidRPr="007C6F15">
          <w:rPr>
            <w:rStyle w:val="Hyperlink"/>
            <w:b/>
            <w:szCs w:val="20"/>
          </w:rPr>
          <w:t>[CAPEC]</w:t>
        </w:r>
      </w:hyperlink>
      <w:r>
        <w:rPr>
          <w:szCs w:val="20"/>
        </w:rPr>
        <w:t xml:space="preserve">.  By extending the STIX TTP </w:t>
      </w:r>
      <w:r>
        <w:rPr>
          <w:rFonts w:ascii="Courier New" w:hAnsi="Courier New" w:cs="Courier New"/>
          <w:szCs w:val="20"/>
        </w:rPr>
        <w:t>At</w:t>
      </w:r>
      <w:r w:rsidRPr="00C62292">
        <w:rPr>
          <w:rFonts w:ascii="Courier New" w:hAnsi="Courier New" w:cs="Courier New"/>
          <w:szCs w:val="20"/>
        </w:rPr>
        <w:t>tackPatternType</w:t>
      </w:r>
      <w:r w:rsidRPr="00C62292">
        <w:rPr>
          <w:rFonts w:cs="Courier New"/>
          <w:szCs w:val="20"/>
        </w:rPr>
        <w:t xml:space="preserve"> </w:t>
      </w:r>
      <w:r>
        <w:rPr>
          <w:szCs w:val="20"/>
        </w:rPr>
        <w:t>class, STIX Version 1.2</w:t>
      </w:r>
      <w:r w:rsidR="007F653B">
        <w:rPr>
          <w:szCs w:val="20"/>
        </w:rPr>
        <w:t>.1</w:t>
      </w:r>
      <w:r>
        <w:rPr>
          <w:szCs w:val="20"/>
        </w:rPr>
        <w:t xml:space="preserve"> uses CAPEC </w:t>
      </w:r>
      <w:r w:rsidRPr="00C62292">
        <w:rPr>
          <w:szCs w:val="20"/>
        </w:rPr>
        <w:t>to enable the structured d</w:t>
      </w:r>
      <w:r>
        <w:rPr>
          <w:szCs w:val="20"/>
        </w:rPr>
        <w:t>escription of attack patterns.</w:t>
      </w:r>
      <w:r w:rsidRPr="00C62292">
        <w:rPr>
          <w:szCs w:val="20"/>
        </w:rPr>
        <w:t xml:space="preserve">   </w:t>
      </w:r>
    </w:p>
    <w:p w14:paraId="56A4D3B0" w14:textId="77777777" w:rsidR="00236A31" w:rsidRDefault="00236A31" w:rsidP="00236A31">
      <w:pPr>
        <w:pStyle w:val="Heading2"/>
        <w:tabs>
          <w:tab w:val="num" w:pos="864"/>
        </w:tabs>
        <w:spacing w:before="360" w:after="60"/>
        <w:ind w:left="720" w:hanging="720"/>
      </w:pPr>
      <w:bookmarkStart w:id="110" w:name="_Toc421724801"/>
      <w:bookmarkStart w:id="111" w:name="_Toc429676519"/>
      <w:r>
        <w:t>Common Vulnerability Reporting Framework (CVRF)</w:t>
      </w:r>
      <w:bookmarkEnd w:id="110"/>
      <w:bookmarkEnd w:id="111"/>
    </w:p>
    <w:p w14:paraId="0C59DA30" w14:textId="0B196D0A" w:rsidR="00236A31" w:rsidRDefault="00236A31" w:rsidP="00236A31">
      <w:pPr>
        <w:spacing w:after="120"/>
      </w:pPr>
      <w:r>
        <w:t xml:space="preserve">The </w:t>
      </w:r>
      <w:r w:rsidRPr="001C375D">
        <w:t>ICASI Common Vulnerability Reporting Framework (CVRF)</w:t>
      </w:r>
      <w:r>
        <w:t xml:space="preserve"> </w:t>
      </w:r>
      <w:r w:rsidRPr="00D96006">
        <w:t>is an XML-based language that enables different organizations to share critical security-related</w:t>
      </w:r>
      <w:r>
        <w:t xml:space="preserve"> information in a single format</w:t>
      </w:r>
      <w:r w:rsidR="007C6F15">
        <w:t xml:space="preserve"> </w:t>
      </w:r>
      <w:hyperlink w:anchor="cvrf" w:history="1">
        <w:r w:rsidR="007C6F15" w:rsidRPr="00C941D2">
          <w:rPr>
            <w:rStyle w:val="Hyperlink"/>
            <w:b/>
          </w:rPr>
          <w:t>[CVRF]</w:t>
        </w:r>
      </w:hyperlink>
      <w:r>
        <w:t xml:space="preserve">.  </w:t>
      </w:r>
      <w:r w:rsidRPr="00BC70AE">
        <w:t>In addition to capturing basic information and referenc</w:t>
      </w:r>
      <w:r>
        <w:t>ing</w:t>
      </w:r>
      <w:r w:rsidRPr="00BC70AE">
        <w:t xml:space="preserve"> vulnerability registries</w:t>
      </w:r>
      <w:r>
        <w:t xml:space="preserve">, the STIX Exploit Target </w:t>
      </w:r>
      <w:r w:rsidRPr="00D96006">
        <w:rPr>
          <w:rFonts w:ascii="Courier New" w:hAnsi="Courier New" w:cs="Courier New"/>
        </w:rPr>
        <w:t>VulnerabilityType</w:t>
      </w:r>
      <w:r>
        <w:t xml:space="preserve"> class </w:t>
      </w:r>
      <w:r w:rsidRPr="00BC70AE">
        <w:t xml:space="preserve">is intended to be extended </w:t>
      </w:r>
      <w:r>
        <w:t xml:space="preserve">as appropriate </w:t>
      </w:r>
      <w:r w:rsidRPr="00BC70AE">
        <w:t>to enable the structured description of a vulnerability</w:t>
      </w:r>
      <w:r>
        <w:t xml:space="preserve"> using CVRF 1.1.</w:t>
      </w:r>
      <w:r w:rsidRPr="00BC70AE">
        <w:t xml:space="preserve"> </w:t>
      </w:r>
      <w:r>
        <w:t xml:space="preserve"> </w:t>
      </w:r>
    </w:p>
    <w:p w14:paraId="6E140F58" w14:textId="77777777" w:rsidR="00236A31" w:rsidRDefault="00236A31" w:rsidP="00236A31">
      <w:pPr>
        <w:pStyle w:val="Heading2"/>
        <w:tabs>
          <w:tab w:val="num" w:pos="864"/>
        </w:tabs>
        <w:spacing w:before="360" w:after="60"/>
        <w:ind w:left="720" w:hanging="720"/>
      </w:pPr>
      <w:bookmarkStart w:id="112" w:name="_Toc421724802"/>
      <w:bookmarkStart w:id="113" w:name="_Toc429676520"/>
      <w:r>
        <w:t>Customer Information Quality (CIQ)</w:t>
      </w:r>
      <w:bookmarkEnd w:id="112"/>
      <w:bookmarkEnd w:id="113"/>
    </w:p>
    <w:p w14:paraId="129D8DBF" w14:textId="3EB94DAC" w:rsidR="00236A31" w:rsidRDefault="00236A31" w:rsidP="00236A31">
      <w:pPr>
        <w:spacing w:after="120"/>
      </w:pPr>
      <w:r>
        <w:t xml:space="preserve">The </w:t>
      </w:r>
      <w:r w:rsidR="001C375D" w:rsidRPr="00CB134F">
        <w:t>OASIS Customer Information Quality (CIQ) Version 3.0</w:t>
      </w:r>
      <w:r>
        <w:t xml:space="preserve"> is a set of XML specifications for representing characteristic information about individuals and organizations</w:t>
      </w:r>
      <w:r w:rsidR="00CB134F">
        <w:t xml:space="preserve"> </w:t>
      </w:r>
      <w:hyperlink w:anchor="ciq" w:history="1">
        <w:r w:rsidR="00CB134F" w:rsidRPr="00CB134F">
          <w:rPr>
            <w:rStyle w:val="Hyperlink"/>
            <w:b/>
          </w:rPr>
          <w:t>[CIQ]</w:t>
        </w:r>
      </w:hyperlink>
      <w:r>
        <w:t xml:space="preserve">.  By extending the STIX Common </w:t>
      </w:r>
      <w:r w:rsidRPr="00F7544B">
        <w:rPr>
          <w:rFonts w:ascii="Courier New" w:hAnsi="Courier New" w:cs="Courier New"/>
        </w:rPr>
        <w:t>AddressAbstractType</w:t>
      </w:r>
      <w:r>
        <w:t xml:space="preserve"> and </w:t>
      </w:r>
      <w:r w:rsidRPr="00F7544B">
        <w:rPr>
          <w:rFonts w:ascii="Courier New" w:hAnsi="Courier New" w:cs="Courier New"/>
        </w:rPr>
        <w:t>IdentityType</w:t>
      </w:r>
      <w:r>
        <w:t xml:space="preserve"> classes, STIX Version 1.2</w:t>
      </w:r>
      <w:r w:rsidR="007F653B">
        <w:t>.1</w:t>
      </w:r>
      <w:r>
        <w:t xml:space="preserve"> leverages CIQ Version 3.0 to capture geographic address information and identity information associated with Threat Actors, victims, and sources of information.</w:t>
      </w:r>
    </w:p>
    <w:p w14:paraId="415385B8" w14:textId="2DF9BFD4" w:rsidR="00236A31" w:rsidRDefault="00236A31" w:rsidP="00236A31">
      <w:pPr>
        <w:pStyle w:val="Heading2"/>
        <w:tabs>
          <w:tab w:val="num" w:pos="864"/>
        </w:tabs>
        <w:spacing w:before="360" w:after="60"/>
        <w:ind w:left="720" w:hanging="720"/>
      </w:pPr>
      <w:bookmarkStart w:id="114" w:name="_Ref404274938"/>
      <w:bookmarkStart w:id="115" w:name="_Toc421724803"/>
      <w:bookmarkStart w:id="116" w:name="_Toc429676521"/>
      <w:r>
        <w:t xml:space="preserve">Cyber Observable </w:t>
      </w:r>
      <w:r w:rsidR="000F7084">
        <w:t xml:space="preserve">Expression </w:t>
      </w:r>
      <w:r>
        <w:t>(CybOX)</w:t>
      </w:r>
      <w:bookmarkEnd w:id="114"/>
      <w:bookmarkEnd w:id="115"/>
      <w:bookmarkEnd w:id="116"/>
    </w:p>
    <w:p w14:paraId="3C3DB990" w14:textId="1C436DBE" w:rsidR="00236A31" w:rsidRDefault="00236A31" w:rsidP="00236A31">
      <w:r>
        <w:t>STIX Version 1.2</w:t>
      </w:r>
      <w:r w:rsidR="007F653B">
        <w:t>.1</w:t>
      </w:r>
      <w:r>
        <w:t xml:space="preserve"> uses the </w:t>
      </w:r>
      <w:hyperlink w:anchor="RelatedWork" w:history="1">
        <w:r w:rsidR="00CF4AAF">
          <w:rPr>
            <w:rStyle w:val="Hyperlink"/>
          </w:rPr>
          <w:t>Cyber Observable Expression (CybOX) language Version 2.1.1</w:t>
        </w:r>
      </w:hyperlink>
      <w:r>
        <w:t xml:space="preserve"> to describe cyber Observables. The CybOX data models are natively imported and used within STIX to characterize system and network events, characteristics, and behaviors observed within the operational domain.  The reader is referred to</w:t>
      </w:r>
      <w:r w:rsidR="0032748D">
        <w:t xml:space="preserve"> the </w:t>
      </w:r>
      <w:hyperlink w:anchor="RelatedWork" w:history="1">
        <w:r w:rsidR="0032748D" w:rsidRPr="0032748D">
          <w:rPr>
            <w:rStyle w:val="Hyperlink"/>
          </w:rPr>
          <w:t>CybOX specification documents</w:t>
        </w:r>
      </w:hyperlink>
      <w:r>
        <w:t xml:space="preserve"> for the definitions of these classes, and in the cases where a STIX class (the subclass) is a specialization of a CybOX class (the superclass), we will explicitly define the class extensions (i.e., new names and types) that have been made in the STIX subclass.</w:t>
      </w:r>
      <w:r w:rsidRPr="00210E1E">
        <w:t xml:space="preserve"> </w:t>
      </w:r>
    </w:p>
    <w:p w14:paraId="27049B5C" w14:textId="77777777" w:rsidR="00236A31" w:rsidRDefault="00236A31" w:rsidP="00236A31">
      <w:pPr>
        <w:pStyle w:val="Heading2"/>
        <w:tabs>
          <w:tab w:val="num" w:pos="864"/>
        </w:tabs>
        <w:spacing w:before="360" w:after="60"/>
        <w:ind w:left="720" w:hanging="720"/>
      </w:pPr>
      <w:bookmarkStart w:id="117" w:name="_Toc421724804"/>
      <w:bookmarkStart w:id="118" w:name="_Toc429676522"/>
      <w:r>
        <w:t>Malware Attribute Enumeration and Characterization (MAEC)</w:t>
      </w:r>
      <w:bookmarkEnd w:id="117"/>
      <w:bookmarkEnd w:id="118"/>
    </w:p>
    <w:p w14:paraId="76C8EE49" w14:textId="5AEA77F4" w:rsidR="00236A31" w:rsidRDefault="00236A31" w:rsidP="00236A31">
      <w:pPr>
        <w:spacing w:after="120"/>
        <w:ind w:right="-180"/>
      </w:pPr>
      <w:r w:rsidRPr="001C375D">
        <w:t>Malware Attribute Enumeration and Characterization (MAEC™)</w:t>
      </w:r>
      <w:r w:rsidRPr="001528D1">
        <w:t xml:space="preserve"> is a standardized language for sharing structured information about malware based upon attributes such as behaviors, artifacts, and attack patterns</w:t>
      </w:r>
      <w:r w:rsidR="001C375D">
        <w:t xml:space="preserve"> </w:t>
      </w:r>
      <w:hyperlink w:anchor="maec" w:history="1">
        <w:r w:rsidR="001C375D" w:rsidRPr="001C375D">
          <w:rPr>
            <w:rStyle w:val="Hyperlink"/>
            <w:b/>
          </w:rPr>
          <w:t>[MAEC]</w:t>
        </w:r>
      </w:hyperlink>
      <w:r w:rsidRPr="001528D1">
        <w:t>.</w:t>
      </w:r>
      <w:r>
        <w:t xml:space="preserve">  By extending the STIX TTP </w:t>
      </w:r>
      <w:r w:rsidRPr="00E03D49">
        <w:rPr>
          <w:rFonts w:ascii="Courier New" w:hAnsi="Courier New" w:cs="Courier New"/>
        </w:rPr>
        <w:t>MalwareInstanceType</w:t>
      </w:r>
      <w:r>
        <w:t xml:space="preserve"> class, STIX Version 1.2</w:t>
      </w:r>
      <w:r w:rsidR="007F653B">
        <w:t>.1</w:t>
      </w:r>
      <w:r>
        <w:t xml:space="preserve"> uses MAEC Version 4.1 to capture a structured </w:t>
      </w:r>
      <w:r w:rsidRPr="00B33FCB">
        <w:t>description of a malware instance.</w:t>
      </w:r>
      <w:r w:rsidRPr="001528D1">
        <w:t xml:space="preserve"> </w:t>
      </w:r>
    </w:p>
    <w:p w14:paraId="156A6CDE" w14:textId="7C7EBA9A" w:rsidR="00236A31" w:rsidRPr="00C62292" w:rsidRDefault="00236A31" w:rsidP="00236A31">
      <w:pPr>
        <w:spacing w:after="120"/>
      </w:pPr>
      <w:r w:rsidRPr="00C62292">
        <w:lastRenderedPageBreak/>
        <w:t xml:space="preserve">The </w:t>
      </w:r>
      <w:r w:rsidRPr="001C375D">
        <w:rPr>
          <w:i/>
        </w:rPr>
        <w:t>Characterizing Malware with STIX and MAEC</w:t>
      </w:r>
      <w:r w:rsidRPr="001C375D">
        <w:t xml:space="preserve"> white paper</w:t>
      </w:r>
      <w:r w:rsidRPr="00C62292">
        <w:t xml:space="preserve"> </w:t>
      </w:r>
      <w:hyperlink w:anchor="STIXMAEC" w:history="1">
        <w:r w:rsidRPr="001C375D">
          <w:rPr>
            <w:rStyle w:val="Hyperlink"/>
            <w:b/>
          </w:rPr>
          <w:t>[STIX</w:t>
        </w:r>
        <w:r w:rsidR="001C375D" w:rsidRPr="001C375D">
          <w:rPr>
            <w:rStyle w:val="Hyperlink"/>
            <w:b/>
          </w:rPr>
          <w:t>-MAEC</w:t>
        </w:r>
        <w:r w:rsidRPr="001C375D">
          <w:rPr>
            <w:rStyle w:val="Hyperlink"/>
            <w:b/>
          </w:rPr>
          <w:t>]</w:t>
        </w:r>
      </w:hyperlink>
      <w:r w:rsidRPr="00C62292">
        <w:t xml:space="preserve"> provides more details on the relationship between MAEC and STIX and when each should be used in the context of malware characterization.</w:t>
      </w:r>
    </w:p>
    <w:p w14:paraId="2EDF4E5A" w14:textId="77777777" w:rsidR="00236A31" w:rsidRDefault="00236A31" w:rsidP="00236A31">
      <w:pPr>
        <w:pStyle w:val="Heading2"/>
        <w:tabs>
          <w:tab w:val="num" w:pos="864"/>
        </w:tabs>
        <w:spacing w:before="360" w:after="60"/>
        <w:ind w:left="720" w:hanging="720"/>
      </w:pPr>
      <w:bookmarkStart w:id="119" w:name="_Toc421724805"/>
      <w:bookmarkStart w:id="120" w:name="_Toc429676523"/>
      <w:r>
        <w:t>Open Indicators of Compromise (OpenIOC)</w:t>
      </w:r>
      <w:bookmarkEnd w:id="119"/>
      <w:bookmarkEnd w:id="120"/>
    </w:p>
    <w:p w14:paraId="47CD9408" w14:textId="40C49CFF" w:rsidR="00236A31" w:rsidRDefault="00236A31" w:rsidP="00236A31">
      <w:pPr>
        <w:spacing w:after="120"/>
      </w:pPr>
      <w:r>
        <w:t>Open Indicators of Compromise (OpenIOC) is an extensible XML schema for the description of technical characteristics that identify a known threat, an attacker’s methodology, or other evidence of compromise</w:t>
      </w:r>
      <w:r w:rsidR="001C375D">
        <w:t xml:space="preserve"> </w:t>
      </w:r>
      <w:hyperlink w:anchor="openioc" w:history="1">
        <w:r w:rsidR="001C375D" w:rsidRPr="001C375D">
          <w:rPr>
            <w:rStyle w:val="Hyperlink"/>
            <w:b/>
          </w:rPr>
          <w:t>[OpenIOC]</w:t>
        </w:r>
      </w:hyperlink>
      <w:r>
        <w:t xml:space="preserve">.  By extending the STIX Indicator </w:t>
      </w:r>
      <w:r w:rsidRPr="00301C90">
        <w:rPr>
          <w:rFonts w:ascii="Courier New" w:hAnsi="Courier New" w:cs="Courier New"/>
        </w:rPr>
        <w:t>GenericTestMechanismType</w:t>
      </w:r>
      <w:r>
        <w:t xml:space="preserve"> class, STIX Version 1.2</w:t>
      </w:r>
      <w:r w:rsidR="007F653B">
        <w:t>.1</w:t>
      </w:r>
      <w:r>
        <w:t xml:space="preserve"> enables 2010 OpenIOC to be leveraged as a test mechanism of an Indicator.</w:t>
      </w:r>
    </w:p>
    <w:p w14:paraId="34B4DFBB" w14:textId="77777777" w:rsidR="00236A31" w:rsidRDefault="00236A31" w:rsidP="00236A31">
      <w:pPr>
        <w:pStyle w:val="Heading2"/>
        <w:tabs>
          <w:tab w:val="num" w:pos="864"/>
        </w:tabs>
        <w:spacing w:before="360" w:after="60"/>
        <w:ind w:left="720" w:hanging="720"/>
      </w:pPr>
      <w:bookmarkStart w:id="121" w:name="_Toc421724806"/>
      <w:bookmarkStart w:id="122" w:name="_Toc429676524"/>
      <w:r>
        <w:t>Open Vulnerability and Assessment Language (OVAL)</w:t>
      </w:r>
      <w:bookmarkEnd w:id="121"/>
      <w:bookmarkEnd w:id="122"/>
    </w:p>
    <w:p w14:paraId="0E041C1F" w14:textId="64A60B23" w:rsidR="00236A31" w:rsidRPr="00236A31" w:rsidRDefault="00236A31" w:rsidP="00236A31">
      <w:r>
        <w:t xml:space="preserve">The Open Vulnerability and Assessment Language (OVAL) is </w:t>
      </w:r>
      <w:r w:rsidRPr="00F04573">
        <w:rPr>
          <w:color w:val="000000"/>
          <w:szCs w:val="19"/>
          <w:lang w:val="en"/>
        </w:rPr>
        <w:t>an information security community effort to standardize how to assess and report upon the machine state of computer systems</w:t>
      </w:r>
      <w:r w:rsidR="00030CC9">
        <w:rPr>
          <w:color w:val="000000"/>
          <w:szCs w:val="19"/>
          <w:lang w:val="en"/>
        </w:rPr>
        <w:t xml:space="preserve"> </w:t>
      </w:r>
      <w:hyperlink w:anchor="oval" w:history="1">
        <w:r w:rsidR="00030CC9" w:rsidRPr="000113B8">
          <w:rPr>
            <w:rStyle w:val="Hyperlink"/>
            <w:b/>
            <w:szCs w:val="19"/>
            <w:lang w:val="en"/>
          </w:rPr>
          <w:t>[OVAL]</w:t>
        </w:r>
      </w:hyperlink>
      <w:r w:rsidRPr="00F04573">
        <w:rPr>
          <w:color w:val="000000"/>
          <w:szCs w:val="19"/>
          <w:lang w:val="en"/>
        </w:rPr>
        <w:t xml:space="preserve">. </w:t>
      </w:r>
      <w:r>
        <w:t xml:space="preserve">By extending the STIX Indicator </w:t>
      </w:r>
      <w:r w:rsidRPr="00301C90">
        <w:rPr>
          <w:rFonts w:ascii="Courier New" w:hAnsi="Courier New" w:cs="Courier New"/>
        </w:rPr>
        <w:t>GenericTestMechanismType</w:t>
      </w:r>
      <w:r>
        <w:t xml:space="preserve"> class, STIX Version 1.2</w:t>
      </w:r>
      <w:r w:rsidR="007F653B">
        <w:t>.1</w:t>
      </w:r>
      <w:r>
        <w:t xml:space="preserve"> enables OVAL 5.10 to be leveraged as a test mechanism of an Indicator.</w:t>
      </w:r>
    </w:p>
    <w:p w14:paraId="4C67FDC3" w14:textId="54481E7E" w:rsidR="00AE0702" w:rsidRPr="00FD22AC" w:rsidRDefault="00AE0702" w:rsidP="00FD22AC">
      <w:pPr>
        <w:pStyle w:val="Heading1"/>
      </w:pPr>
      <w:bookmarkStart w:id="123" w:name="_Ref428179452"/>
      <w:bookmarkStart w:id="124" w:name="_Toc429676525"/>
      <w:r w:rsidRPr="00FD22AC">
        <w:lastRenderedPageBreak/>
        <w:t>Conformance</w:t>
      </w:r>
      <w:bookmarkEnd w:id="96"/>
      <w:bookmarkEnd w:id="123"/>
      <w:bookmarkEnd w:id="124"/>
    </w:p>
    <w:p w14:paraId="76975003" w14:textId="77777777" w:rsidR="00D87E6D" w:rsidRDefault="00D87E6D" w:rsidP="001B1D1D">
      <w:r>
        <w:t>Implementations have discretion over which parts (components, properties, extensions, controlled vocabularies, etc.) of STIX they implement (e.g., Indicator/Suggested_COAs).</w:t>
      </w:r>
    </w:p>
    <w:p w14:paraId="25E58671" w14:textId="77777777" w:rsidR="00D87E6D" w:rsidRDefault="00D87E6D" w:rsidP="001B1D1D">
      <w:r>
        <w:t> </w:t>
      </w:r>
    </w:p>
    <w:p w14:paraId="7163608F" w14:textId="77777777" w:rsidR="00D87E6D" w:rsidRDefault="00D87E6D" w:rsidP="001B1D1D">
      <w:r>
        <w:t>[1] Conformant implementations must conform to all Normative Statements that apply to the portions of STIX they implement (e.g., Implementers of the entire TTP component must conform to all Normative Statements regarding the TTP component).</w:t>
      </w:r>
    </w:p>
    <w:p w14:paraId="0C7C410B" w14:textId="77777777" w:rsidR="00D87E6D" w:rsidRDefault="00D87E6D" w:rsidP="001B1D1D">
      <w:r>
        <w:t> </w:t>
      </w:r>
    </w:p>
    <w:p w14:paraId="15D7F67A" w14:textId="77777777" w:rsidR="00D87E6D" w:rsidRDefault="00D87E6D" w:rsidP="001B1D1D">
      <w:r>
        <w:t>[2] Conformant implementations are free to ignore Normative Statements that do not apply to the portions of STIX they implement (e.g., Non-implementers of any particular properties of the TTP component are free to ignore all Normative Statements regarding those properties of the TTP component).</w:t>
      </w:r>
    </w:p>
    <w:p w14:paraId="191751A2" w14:textId="77777777" w:rsidR="00D87E6D" w:rsidRDefault="00D87E6D" w:rsidP="001B1D1D"/>
    <w:p w14:paraId="4C7F0665" w14:textId="516CBB50" w:rsidR="00AE0702" w:rsidRPr="00AE0702" w:rsidRDefault="00D87E6D" w:rsidP="00D87E6D">
      <w:r>
        <w:t>The conformance section of this document is intentionally broad and attempts to reiterate what already exists in this document. The STIX 1.2 Specifications, which this specification is based on, did not have a conformance section. Instead, the STIX 1.2 Specifications relied on normative statements and the non-mandatory implementation of STIX profiles. STIX 1.2.1 represents a minimal change from STIX 1.2, and in that spirit no requirements have been added, modified, or removed by this section.</w:t>
      </w:r>
    </w:p>
    <w:p w14:paraId="40252164" w14:textId="77777777" w:rsidR="0052099F" w:rsidRDefault="00B80CDB" w:rsidP="00CE1F32">
      <w:pPr>
        <w:pStyle w:val="AppendixHeading1"/>
      </w:pPr>
      <w:bookmarkStart w:id="125" w:name="_Toc85472897"/>
      <w:bookmarkStart w:id="126" w:name="_Toc287332012"/>
      <w:bookmarkStart w:id="127" w:name="_Toc429676526"/>
      <w:r>
        <w:lastRenderedPageBreak/>
        <w:t>Acknowl</w:t>
      </w:r>
      <w:r w:rsidR="004D0E5E">
        <w:t>e</w:t>
      </w:r>
      <w:r w:rsidR="008F61FB">
        <w:t>dg</w:t>
      </w:r>
      <w:r w:rsidR="0052099F">
        <w:t>ments</w:t>
      </w:r>
      <w:bookmarkEnd w:id="125"/>
      <w:bookmarkEnd w:id="126"/>
      <w:bookmarkEnd w:id="127"/>
    </w:p>
    <w:p w14:paraId="6B7EC4DB" w14:textId="77777777" w:rsidR="00C32606" w:rsidRDefault="00C32606" w:rsidP="00C32606">
      <w:r>
        <w:t>The following individuals have participated in the creation of this specification and are gratefully acknowledged:</w:t>
      </w:r>
    </w:p>
    <w:p w14:paraId="62BDDC45" w14:textId="5C87887C" w:rsidR="00021118" w:rsidRDefault="00C32606" w:rsidP="00021118">
      <w:pPr>
        <w:pStyle w:val="Titlepageinfo"/>
      </w:pPr>
      <w:r>
        <w:t>Participants:</w:t>
      </w:r>
      <w:r>
        <w:fldChar w:fldCharType="begin"/>
      </w:r>
      <w:r>
        <w:instrText xml:space="preserve"> MACROBUTTON  </w:instrText>
      </w:r>
      <w:r>
        <w:fldChar w:fldCharType="end"/>
      </w:r>
    </w:p>
    <w:p w14:paraId="2613C483" w14:textId="77777777" w:rsidR="00021118" w:rsidRDefault="00021118" w:rsidP="00021118">
      <w:pPr>
        <w:pStyle w:val="Contributor"/>
      </w:pPr>
      <w:r>
        <w:t>Dean Thompson, Australia and New Zealand Banking Group (ANZ Bank)</w:t>
      </w:r>
    </w:p>
    <w:p w14:paraId="5F669A26" w14:textId="77777777" w:rsidR="00021118" w:rsidRDefault="00021118" w:rsidP="00021118">
      <w:pPr>
        <w:pStyle w:val="Contributor"/>
      </w:pPr>
      <w:r>
        <w:t>Bret Jordan, Blue Coat Systems, Inc.</w:t>
      </w:r>
    </w:p>
    <w:p w14:paraId="7E349C5C" w14:textId="77777777" w:rsidR="00021118" w:rsidRDefault="00021118" w:rsidP="00021118">
      <w:pPr>
        <w:pStyle w:val="Contributor"/>
      </w:pPr>
      <w:r>
        <w:t>Adnan Baykal, Center for Internet Security (CIS)</w:t>
      </w:r>
    </w:p>
    <w:p w14:paraId="435F7F97" w14:textId="77777777" w:rsidR="00021118" w:rsidRDefault="00021118" w:rsidP="00021118">
      <w:pPr>
        <w:pStyle w:val="Contributor"/>
      </w:pPr>
      <w:r>
        <w:t>Jyoti Verma, Cisco Systems</w:t>
      </w:r>
    </w:p>
    <w:p w14:paraId="41AE9B99" w14:textId="77777777" w:rsidR="00021118" w:rsidRDefault="00021118" w:rsidP="00021118">
      <w:pPr>
        <w:pStyle w:val="Contributor"/>
      </w:pPr>
      <w:r>
        <w:t>Liron Schiff, Comilion (mobile) Ltd.</w:t>
      </w:r>
    </w:p>
    <w:p w14:paraId="62940AF5" w14:textId="77777777" w:rsidR="00021118" w:rsidRDefault="00021118" w:rsidP="00021118">
      <w:pPr>
        <w:pStyle w:val="Contributor"/>
      </w:pPr>
      <w:r>
        <w:t>Jane Ginn, Cyber Threat Intelligence Network, Inc. (CTIN)</w:t>
      </w:r>
    </w:p>
    <w:p w14:paraId="647532B1" w14:textId="77777777" w:rsidR="00021118" w:rsidRDefault="00021118" w:rsidP="00021118">
      <w:pPr>
        <w:pStyle w:val="Contributor"/>
      </w:pPr>
      <w:r>
        <w:t>Richard Struse, DHS Office of Cybersecurity and Communications (CS&amp;C)</w:t>
      </w:r>
    </w:p>
    <w:p w14:paraId="7F269A65" w14:textId="77777777" w:rsidR="00021118" w:rsidRDefault="00021118" w:rsidP="00021118">
      <w:pPr>
        <w:pStyle w:val="Contributor"/>
      </w:pPr>
      <w:r>
        <w:t>Marlon Taylor, DHS Office of Cybersecurity and Communications (CS&amp;C)</w:t>
      </w:r>
    </w:p>
    <w:p w14:paraId="06FE1CB1" w14:textId="77777777" w:rsidR="00021118" w:rsidRDefault="00021118" w:rsidP="00021118">
      <w:pPr>
        <w:pStyle w:val="Contributor"/>
      </w:pPr>
      <w:r>
        <w:t>David Eilken, Financial Services Information Sharing and Analysis Center (FS-ISAC)</w:t>
      </w:r>
    </w:p>
    <w:p w14:paraId="5D9F597D" w14:textId="77777777" w:rsidR="00021118" w:rsidRDefault="00021118" w:rsidP="00021118">
      <w:pPr>
        <w:pStyle w:val="Contributor"/>
      </w:pPr>
      <w:r>
        <w:t>Sarah Brown, Fox-IT</w:t>
      </w:r>
    </w:p>
    <w:p w14:paraId="4538EA2D" w14:textId="77777777" w:rsidR="00021118" w:rsidRDefault="00021118" w:rsidP="00021118">
      <w:pPr>
        <w:pStyle w:val="Contributor"/>
      </w:pPr>
      <w:r>
        <w:t>Ryusuke Masuoka, Fujitsu Limited</w:t>
      </w:r>
    </w:p>
    <w:p w14:paraId="337C8B0D" w14:textId="77777777" w:rsidR="00021118" w:rsidRDefault="00021118" w:rsidP="00021118">
      <w:pPr>
        <w:pStyle w:val="Contributor"/>
      </w:pPr>
      <w:r>
        <w:t>Eric Burger, Georgetown University</w:t>
      </w:r>
    </w:p>
    <w:p w14:paraId="4BEF4F3C" w14:textId="77777777" w:rsidR="00021118" w:rsidRDefault="00021118" w:rsidP="00021118">
      <w:pPr>
        <w:pStyle w:val="Contributor"/>
      </w:pPr>
      <w:r>
        <w:t>Jason Keirstead, IBM</w:t>
      </w:r>
    </w:p>
    <w:p w14:paraId="36BF7EA6" w14:textId="77777777" w:rsidR="00021118" w:rsidRDefault="00021118" w:rsidP="00021118">
      <w:pPr>
        <w:pStyle w:val="Contributor"/>
      </w:pPr>
      <w:r>
        <w:t>Paul Martini, iboss, Inc.</w:t>
      </w:r>
    </w:p>
    <w:p w14:paraId="6B6A7594" w14:textId="77777777" w:rsidR="00021118" w:rsidRDefault="00021118" w:rsidP="00021118">
      <w:pPr>
        <w:pStyle w:val="Contributor"/>
      </w:pPr>
      <w:r>
        <w:t>Jerome Athias, Individual</w:t>
      </w:r>
    </w:p>
    <w:p w14:paraId="6E2D8F59" w14:textId="77777777" w:rsidR="00021118" w:rsidRDefault="00021118" w:rsidP="00021118">
      <w:pPr>
        <w:pStyle w:val="Contributor"/>
      </w:pPr>
      <w:r>
        <w:t>Terry MacDonald, Individual</w:t>
      </w:r>
    </w:p>
    <w:p w14:paraId="64E1286A" w14:textId="77777777" w:rsidR="00021118" w:rsidRDefault="00021118" w:rsidP="00021118">
      <w:pPr>
        <w:pStyle w:val="Contributor"/>
      </w:pPr>
      <w:r>
        <w:t>Alex Pinto, Individual</w:t>
      </w:r>
    </w:p>
    <w:p w14:paraId="2CD857AE" w14:textId="77777777" w:rsidR="00021118" w:rsidRDefault="00021118" w:rsidP="00021118">
      <w:pPr>
        <w:pStyle w:val="Contributor"/>
      </w:pPr>
      <w:r>
        <w:t>Patrick Maroney, Integrated Networking Technologies, Inc.</w:t>
      </w:r>
    </w:p>
    <w:p w14:paraId="02A87AA4" w14:textId="77777777" w:rsidR="00021118" w:rsidRDefault="00021118" w:rsidP="00021118">
      <w:pPr>
        <w:pStyle w:val="Contributor"/>
      </w:pPr>
      <w:r>
        <w:t>Wouter Bolsterlee, Intelworks BV</w:t>
      </w:r>
    </w:p>
    <w:p w14:paraId="1475A38C" w14:textId="77777777" w:rsidR="00021118" w:rsidRDefault="00021118" w:rsidP="00021118">
      <w:pPr>
        <w:pStyle w:val="Contributor"/>
      </w:pPr>
      <w:r>
        <w:t>Joep Gommers, Intelworks BV</w:t>
      </w:r>
    </w:p>
    <w:p w14:paraId="000FEDA9" w14:textId="77777777" w:rsidR="00021118" w:rsidRDefault="00021118" w:rsidP="00021118">
      <w:pPr>
        <w:pStyle w:val="Contributor"/>
      </w:pPr>
      <w:r>
        <w:t>Sergey Polzunov, Intelworks BV</w:t>
      </w:r>
    </w:p>
    <w:p w14:paraId="7E1D0E8F" w14:textId="77777777" w:rsidR="00021118" w:rsidRDefault="00021118" w:rsidP="00021118">
      <w:pPr>
        <w:pStyle w:val="Contributor"/>
      </w:pPr>
      <w:r>
        <w:t>Rutger Prins, Intelworks BV</w:t>
      </w:r>
    </w:p>
    <w:p w14:paraId="3BC47D8F" w14:textId="77777777" w:rsidR="00021118" w:rsidRDefault="00021118" w:rsidP="00021118">
      <w:pPr>
        <w:pStyle w:val="Contributor"/>
      </w:pPr>
      <w:r>
        <w:t>Andrei Sîrghi, Intelworks BV</w:t>
      </w:r>
    </w:p>
    <w:p w14:paraId="7C11B6EE" w14:textId="77777777" w:rsidR="00021118" w:rsidRDefault="00021118" w:rsidP="00021118">
      <w:pPr>
        <w:pStyle w:val="Contributor"/>
      </w:pPr>
      <w:r>
        <w:t>Raymon van der Velde, Intelworks BV</w:t>
      </w:r>
    </w:p>
    <w:p w14:paraId="4EA3BC73" w14:textId="51DA2410" w:rsidR="00021118" w:rsidRDefault="00021118" w:rsidP="00021118">
      <w:pPr>
        <w:pStyle w:val="Contributor"/>
      </w:pPr>
      <w:r>
        <w:t xml:space="preserve">Jonathan Baker, </w:t>
      </w:r>
      <w:r w:rsidR="003056CE">
        <w:t>MITRE</w:t>
      </w:r>
      <w:r>
        <w:t xml:space="preserve"> Corporation</w:t>
      </w:r>
    </w:p>
    <w:p w14:paraId="7A816882" w14:textId="612E9077" w:rsidR="00021118" w:rsidRDefault="00021118" w:rsidP="00021118">
      <w:pPr>
        <w:pStyle w:val="Contributor"/>
      </w:pPr>
      <w:r>
        <w:t xml:space="preserve">Sean Barnum, </w:t>
      </w:r>
      <w:r w:rsidR="003056CE">
        <w:t>MITRE</w:t>
      </w:r>
      <w:r>
        <w:t xml:space="preserve"> Corporation</w:t>
      </w:r>
    </w:p>
    <w:p w14:paraId="5193302C" w14:textId="24B45D2F" w:rsidR="00021118" w:rsidRDefault="00021118" w:rsidP="00021118">
      <w:pPr>
        <w:pStyle w:val="Contributor"/>
      </w:pPr>
      <w:r>
        <w:t xml:space="preserve">Mark Davidson, </w:t>
      </w:r>
      <w:r w:rsidR="003056CE">
        <w:t>MITRE</w:t>
      </w:r>
      <w:r>
        <w:t xml:space="preserve"> Corporation</w:t>
      </w:r>
    </w:p>
    <w:p w14:paraId="16ABE606" w14:textId="3D3818DA" w:rsidR="00021118" w:rsidRDefault="00021118" w:rsidP="00021118">
      <w:pPr>
        <w:pStyle w:val="Contributor"/>
      </w:pPr>
      <w:r>
        <w:t xml:space="preserve">Ivan Kirillov, </w:t>
      </w:r>
      <w:r w:rsidR="003056CE">
        <w:t>MITRE</w:t>
      </w:r>
      <w:r>
        <w:t xml:space="preserve"> Corporation</w:t>
      </w:r>
    </w:p>
    <w:p w14:paraId="5BA42615" w14:textId="1DF04144" w:rsidR="00021118" w:rsidRDefault="00021118" w:rsidP="00021118">
      <w:pPr>
        <w:pStyle w:val="Contributor"/>
      </w:pPr>
      <w:r>
        <w:t xml:space="preserve">Jon Salwen, </w:t>
      </w:r>
      <w:r w:rsidR="003056CE">
        <w:t>MITRE</w:t>
      </w:r>
      <w:r>
        <w:t xml:space="preserve"> Corporation</w:t>
      </w:r>
    </w:p>
    <w:p w14:paraId="4355CC6B" w14:textId="392A2FE4" w:rsidR="00021118" w:rsidRDefault="00021118" w:rsidP="00021118">
      <w:pPr>
        <w:pStyle w:val="Contributor"/>
      </w:pPr>
      <w:r>
        <w:t xml:space="preserve">John Wunder, </w:t>
      </w:r>
      <w:r w:rsidR="003056CE">
        <w:t>MITRE</w:t>
      </w:r>
      <w:r>
        <w:t xml:space="preserve"> Corporation</w:t>
      </w:r>
    </w:p>
    <w:p w14:paraId="4D900813" w14:textId="77777777" w:rsidR="00021118" w:rsidRDefault="00021118" w:rsidP="00021118">
      <w:pPr>
        <w:pStyle w:val="Contributor"/>
      </w:pPr>
      <w:r>
        <w:t>Mike Boyle, National Security Agency</w:t>
      </w:r>
    </w:p>
    <w:p w14:paraId="2992ADA0" w14:textId="77777777" w:rsidR="00021118" w:rsidRDefault="00021118" w:rsidP="00021118">
      <w:pPr>
        <w:pStyle w:val="Contributor"/>
      </w:pPr>
      <w:r>
        <w:t>Jessica Fitzgerald-McKay, National Security Agency</w:t>
      </w:r>
    </w:p>
    <w:p w14:paraId="7B1B9C1A" w14:textId="77777777" w:rsidR="00021118" w:rsidRDefault="00021118" w:rsidP="00021118">
      <w:pPr>
        <w:pStyle w:val="Contributor"/>
      </w:pPr>
      <w:r>
        <w:t>Takahiro Kakumaru, NEC Corporation</w:t>
      </w:r>
    </w:p>
    <w:p w14:paraId="6D408E80" w14:textId="77777777" w:rsidR="00021118" w:rsidRDefault="00021118" w:rsidP="00021118">
      <w:pPr>
        <w:pStyle w:val="Contributor"/>
      </w:pPr>
      <w:r>
        <w:t>John-Mark Gurney, New Context Services, Inc.</w:t>
      </w:r>
    </w:p>
    <w:p w14:paraId="60A7A47B" w14:textId="77777777" w:rsidR="00021118" w:rsidRDefault="00021118" w:rsidP="00021118">
      <w:pPr>
        <w:pStyle w:val="Contributor"/>
      </w:pPr>
      <w:r>
        <w:t>Christian Hunt, New Context Services, Inc.</w:t>
      </w:r>
    </w:p>
    <w:p w14:paraId="1A5DF6C0" w14:textId="77777777" w:rsidR="00021118" w:rsidRDefault="00021118" w:rsidP="00021118">
      <w:pPr>
        <w:pStyle w:val="Contributor"/>
      </w:pPr>
      <w:r>
        <w:t>Daniel Riedel, New Context Services, Inc.</w:t>
      </w:r>
    </w:p>
    <w:p w14:paraId="21CFE517" w14:textId="77777777" w:rsidR="00021118" w:rsidRDefault="00021118" w:rsidP="00021118">
      <w:pPr>
        <w:pStyle w:val="Contributor"/>
      </w:pPr>
      <w:r>
        <w:t>Andrew Storms, New Context Services, Inc.</w:t>
      </w:r>
    </w:p>
    <w:p w14:paraId="3F9465D1" w14:textId="77777777" w:rsidR="00021118" w:rsidRDefault="00021118" w:rsidP="00021118">
      <w:pPr>
        <w:pStyle w:val="Contributor"/>
      </w:pPr>
      <w:r>
        <w:t>John Tolbert, Queralt, Inc.</w:t>
      </w:r>
    </w:p>
    <w:p w14:paraId="3B12E130" w14:textId="77777777" w:rsidR="00021118" w:rsidRDefault="00021118" w:rsidP="00021118">
      <w:pPr>
        <w:pStyle w:val="Contributor"/>
      </w:pPr>
      <w:r>
        <w:t>Igor Baikalov, Securonix</w:t>
      </w:r>
    </w:p>
    <w:p w14:paraId="5E55B53E" w14:textId="77777777" w:rsidR="00021118" w:rsidRDefault="00021118" w:rsidP="00021118">
      <w:pPr>
        <w:pStyle w:val="Contributor"/>
      </w:pPr>
      <w:r>
        <w:t>Bernd Grobauer, Siemens AG</w:t>
      </w:r>
    </w:p>
    <w:p w14:paraId="1916FE51" w14:textId="77777777" w:rsidR="00021118" w:rsidRDefault="00021118" w:rsidP="00021118">
      <w:pPr>
        <w:pStyle w:val="Contributor"/>
      </w:pPr>
      <w:r>
        <w:t>Jonathan Bush, Soltra</w:t>
      </w:r>
    </w:p>
    <w:p w14:paraId="22272765" w14:textId="77777777" w:rsidR="00021118" w:rsidRDefault="00021118" w:rsidP="00021118">
      <w:pPr>
        <w:pStyle w:val="Contributor"/>
      </w:pPr>
      <w:r>
        <w:t>Aharon Chernin, Soltra</w:t>
      </w:r>
    </w:p>
    <w:p w14:paraId="531F097C" w14:textId="77777777" w:rsidR="00021118" w:rsidRDefault="00021118" w:rsidP="00021118">
      <w:pPr>
        <w:pStyle w:val="Contributor"/>
      </w:pPr>
      <w:r>
        <w:t>Trey Darley, Soltra</w:t>
      </w:r>
    </w:p>
    <w:p w14:paraId="68BBB1F0" w14:textId="77777777" w:rsidR="00021118" w:rsidRDefault="00021118" w:rsidP="00021118">
      <w:pPr>
        <w:pStyle w:val="Contributor"/>
      </w:pPr>
      <w:r>
        <w:t>Paul Dion, Soltra</w:t>
      </w:r>
    </w:p>
    <w:p w14:paraId="03A62081" w14:textId="77777777" w:rsidR="00021118" w:rsidRDefault="00021118" w:rsidP="00021118">
      <w:pPr>
        <w:pStyle w:val="Contributor"/>
      </w:pPr>
      <w:r>
        <w:t>Ali Khan, Soltra</w:t>
      </w:r>
    </w:p>
    <w:p w14:paraId="17399FF3" w14:textId="77777777" w:rsidR="00021118" w:rsidRDefault="00021118" w:rsidP="00021118">
      <w:pPr>
        <w:pStyle w:val="Contributor"/>
      </w:pPr>
      <w:r>
        <w:t>Natalie Suarez, Soltra</w:t>
      </w:r>
    </w:p>
    <w:p w14:paraId="18B9F1C4" w14:textId="77777777" w:rsidR="00021118" w:rsidRDefault="00021118" w:rsidP="00021118">
      <w:pPr>
        <w:pStyle w:val="Contributor"/>
      </w:pPr>
      <w:r>
        <w:t>Cedric LeRoux, Splunk Inc.</w:t>
      </w:r>
    </w:p>
    <w:p w14:paraId="307CA06E" w14:textId="77777777" w:rsidR="00021118" w:rsidRDefault="00021118" w:rsidP="00021118">
      <w:pPr>
        <w:pStyle w:val="Contributor"/>
      </w:pPr>
      <w:r>
        <w:t>Brian Luger, Splunk Inc.</w:t>
      </w:r>
    </w:p>
    <w:p w14:paraId="38236697" w14:textId="77777777" w:rsidR="00021118" w:rsidRDefault="00021118" w:rsidP="00021118">
      <w:pPr>
        <w:pStyle w:val="Contributor"/>
      </w:pPr>
      <w:r>
        <w:t>Crystal Hayes, The Boeing Company</w:t>
      </w:r>
    </w:p>
    <w:p w14:paraId="41238566" w14:textId="77777777" w:rsidR="00021118" w:rsidRDefault="00021118" w:rsidP="00021118">
      <w:pPr>
        <w:pStyle w:val="Contributor"/>
      </w:pPr>
      <w:r>
        <w:lastRenderedPageBreak/>
        <w:t>Brad Butts, U.S. Bank</w:t>
      </w:r>
    </w:p>
    <w:p w14:paraId="0AC16C08" w14:textId="77777777" w:rsidR="00021118" w:rsidRDefault="00021118" w:rsidP="00021118">
      <w:pPr>
        <w:pStyle w:val="Contributor"/>
      </w:pPr>
      <w:r>
        <w:t>Mona Magathan, U.S. Bank</w:t>
      </w:r>
    </w:p>
    <w:p w14:paraId="395A1771" w14:textId="77777777" w:rsidR="00021118" w:rsidRDefault="00021118" w:rsidP="00021118">
      <w:pPr>
        <w:pStyle w:val="Contributor"/>
      </w:pPr>
      <w:r>
        <w:t>Adam Cooper, United Kingdom Cabinet Office</w:t>
      </w:r>
    </w:p>
    <w:p w14:paraId="50422E28" w14:textId="77777777" w:rsidR="00021118" w:rsidRDefault="00021118" w:rsidP="00021118">
      <w:pPr>
        <w:pStyle w:val="Contributor"/>
      </w:pPr>
      <w:r>
        <w:t>Mike McLellan, United Kingdom Cabinet Office</w:t>
      </w:r>
    </w:p>
    <w:p w14:paraId="15F181C9" w14:textId="77777777" w:rsidR="00021118" w:rsidRDefault="00021118" w:rsidP="00021118">
      <w:pPr>
        <w:pStyle w:val="Contributor"/>
      </w:pPr>
      <w:r>
        <w:t>Chris O'Brien, United Kingdom Cabinet Office</w:t>
      </w:r>
    </w:p>
    <w:p w14:paraId="6D0CB9E8" w14:textId="77777777" w:rsidR="00021118" w:rsidRDefault="00021118" w:rsidP="00021118">
      <w:pPr>
        <w:pStyle w:val="Contributor"/>
      </w:pPr>
      <w:r>
        <w:t>Julian White, United Kingdom Cabinet Office</w:t>
      </w:r>
    </w:p>
    <w:p w14:paraId="1306A4DF" w14:textId="568BEB1E" w:rsidR="00021118" w:rsidRDefault="00021118" w:rsidP="00021118">
      <w:pPr>
        <w:pStyle w:val="Contributor"/>
      </w:pPr>
      <w:r>
        <w:t>Anthony Rutkowski, Yaana Technologies, LLC</w:t>
      </w:r>
    </w:p>
    <w:p w14:paraId="7B1FEE51" w14:textId="77777777" w:rsidR="00021118" w:rsidRDefault="00021118" w:rsidP="00C32606">
      <w:pPr>
        <w:pStyle w:val="Contributor"/>
      </w:pPr>
    </w:p>
    <w:p w14:paraId="68FD9C29" w14:textId="30A5B0C0" w:rsidR="00490DDE" w:rsidRDefault="00490DDE" w:rsidP="00C32606">
      <w:pPr>
        <w:pStyle w:val="Contributor"/>
      </w:pPr>
      <w:r>
        <w:t xml:space="preserve">The authors would </w:t>
      </w:r>
      <w:r w:rsidR="00021118">
        <w:t xml:space="preserve">also </w:t>
      </w:r>
      <w:r>
        <w:t xml:space="preserve">like to thank the </w:t>
      </w:r>
      <w:r w:rsidR="00021118">
        <w:t xml:space="preserve">larger </w:t>
      </w:r>
      <w:r>
        <w:t>STIX Community for its input and help in reviewing this document.</w:t>
      </w:r>
    </w:p>
    <w:p w14:paraId="645CB6A5" w14:textId="77777777" w:rsidR="00C76CAA" w:rsidRPr="00C76CAA" w:rsidRDefault="00C76CAA" w:rsidP="00C76CAA"/>
    <w:p w14:paraId="6337D5D6" w14:textId="77777777" w:rsidR="00A05FDF" w:rsidRDefault="00A05FDF" w:rsidP="00A05FDF">
      <w:pPr>
        <w:pStyle w:val="AppendixHeading1"/>
      </w:pPr>
      <w:bookmarkStart w:id="128" w:name="_Toc85472898"/>
      <w:bookmarkStart w:id="129" w:name="_Toc287332014"/>
      <w:bookmarkStart w:id="130" w:name="_Toc429676527"/>
      <w:r>
        <w:lastRenderedPageBreak/>
        <w:t>Revision History</w:t>
      </w:r>
      <w:bookmarkEnd w:id="128"/>
      <w:bookmarkEnd w:id="129"/>
      <w:bookmarkEnd w:id="1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48"/>
        <w:gridCol w:w="1800"/>
        <w:gridCol w:w="1721"/>
        <w:gridCol w:w="3607"/>
      </w:tblGrid>
      <w:tr w:rsidR="00A05FDF" w14:paraId="2159064C" w14:textId="77777777" w:rsidTr="0005532E">
        <w:tc>
          <w:tcPr>
            <w:tcW w:w="2448" w:type="dxa"/>
          </w:tcPr>
          <w:p w14:paraId="701369A7" w14:textId="77777777" w:rsidR="00A05FDF" w:rsidRPr="00C7321D" w:rsidRDefault="00A05FDF" w:rsidP="00C7321D">
            <w:pPr>
              <w:jc w:val="center"/>
              <w:rPr>
                <w:b/>
              </w:rPr>
            </w:pPr>
            <w:r w:rsidRPr="00C7321D">
              <w:rPr>
                <w:b/>
              </w:rPr>
              <w:t>Revision</w:t>
            </w:r>
          </w:p>
        </w:tc>
        <w:tc>
          <w:tcPr>
            <w:tcW w:w="1800" w:type="dxa"/>
          </w:tcPr>
          <w:p w14:paraId="33C90FA0" w14:textId="77777777" w:rsidR="00A05FDF" w:rsidRPr="00C7321D" w:rsidRDefault="00A05FDF" w:rsidP="00C7321D">
            <w:pPr>
              <w:jc w:val="center"/>
              <w:rPr>
                <w:b/>
              </w:rPr>
            </w:pPr>
            <w:r w:rsidRPr="00C7321D">
              <w:rPr>
                <w:b/>
              </w:rPr>
              <w:t>Date</w:t>
            </w:r>
          </w:p>
        </w:tc>
        <w:tc>
          <w:tcPr>
            <w:tcW w:w="1721" w:type="dxa"/>
          </w:tcPr>
          <w:p w14:paraId="43692C97" w14:textId="45FD909D" w:rsidR="00A05FDF" w:rsidRPr="00C7321D" w:rsidRDefault="00A05FDF" w:rsidP="00C7321D">
            <w:pPr>
              <w:jc w:val="center"/>
              <w:rPr>
                <w:b/>
              </w:rPr>
            </w:pPr>
            <w:r w:rsidRPr="00C7321D">
              <w:rPr>
                <w:b/>
              </w:rPr>
              <w:t>Editor</w:t>
            </w:r>
            <w:r w:rsidR="004D3410">
              <w:rPr>
                <w:b/>
              </w:rPr>
              <w:t>s</w:t>
            </w:r>
          </w:p>
        </w:tc>
        <w:tc>
          <w:tcPr>
            <w:tcW w:w="3607" w:type="dxa"/>
          </w:tcPr>
          <w:p w14:paraId="34E070ED" w14:textId="77777777" w:rsidR="00A05FDF" w:rsidRPr="00C7321D" w:rsidRDefault="00A05FDF" w:rsidP="00AC5012">
            <w:pPr>
              <w:rPr>
                <w:b/>
              </w:rPr>
            </w:pPr>
            <w:r w:rsidRPr="00C7321D">
              <w:rPr>
                <w:b/>
              </w:rPr>
              <w:t>Changes Made</w:t>
            </w:r>
          </w:p>
        </w:tc>
      </w:tr>
      <w:tr w:rsidR="000113B8" w14:paraId="29BEFC6E" w14:textId="77777777" w:rsidTr="0005532E">
        <w:tc>
          <w:tcPr>
            <w:tcW w:w="2448" w:type="dxa"/>
          </w:tcPr>
          <w:p w14:paraId="054BA095" w14:textId="1567A012" w:rsidR="000113B8" w:rsidRDefault="000113B8" w:rsidP="00AC5012">
            <w:r>
              <w:t>wd01</w:t>
            </w:r>
          </w:p>
        </w:tc>
        <w:tc>
          <w:tcPr>
            <w:tcW w:w="1800" w:type="dxa"/>
          </w:tcPr>
          <w:p w14:paraId="415C1CD1" w14:textId="200C3205" w:rsidR="000113B8" w:rsidRPr="00F53893" w:rsidRDefault="000113B8" w:rsidP="00AC5012">
            <w:r>
              <w:t>21 August 2015</w:t>
            </w:r>
          </w:p>
        </w:tc>
        <w:tc>
          <w:tcPr>
            <w:tcW w:w="1721" w:type="dxa"/>
          </w:tcPr>
          <w:p w14:paraId="05CA499B" w14:textId="74965310" w:rsidR="004D3410" w:rsidRPr="00F53893" w:rsidRDefault="004D3410" w:rsidP="00AC5012">
            <w:r>
              <w:t>Sean Barnum Desiree Beck Aharon Chernin Rich Piazza</w:t>
            </w:r>
          </w:p>
        </w:tc>
        <w:tc>
          <w:tcPr>
            <w:tcW w:w="3607" w:type="dxa"/>
          </w:tcPr>
          <w:p w14:paraId="3C768451" w14:textId="0EE7AEE7" w:rsidR="000113B8" w:rsidRPr="00F53893" w:rsidRDefault="000113B8" w:rsidP="00AC5012">
            <w:r>
              <w:t>Initial transfer to OASIS template</w:t>
            </w:r>
          </w:p>
        </w:tc>
      </w:tr>
    </w:tbl>
    <w:p w14:paraId="3F95E4DF" w14:textId="08370FAB"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Barnum, Sean D." w:date="2015-09-04T13:39:00Z" w:initials="BS">
    <w:p w14:paraId="75E600ED" w14:textId="558F8EC0" w:rsidR="00E3303D" w:rsidRDefault="00E3303D">
      <w:pPr>
        <w:pStyle w:val="CommentText"/>
      </w:pPr>
      <w:r>
        <w:rPr>
          <w:rStyle w:val="CommentReference"/>
        </w:rPr>
        <w:annotationRef/>
      </w:r>
      <w:r>
        <w:t>This diagram needs updated to be Default Extensions. I know we talked about that before and thought that it got done. Is it in a different doc and didn’t get into this one or does it still need done?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5E600E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8F067A" w14:textId="77777777" w:rsidR="00AD0457" w:rsidRDefault="00AD0457" w:rsidP="008C100C">
      <w:r>
        <w:separator/>
      </w:r>
    </w:p>
    <w:p w14:paraId="42F8382F" w14:textId="77777777" w:rsidR="00AD0457" w:rsidRDefault="00AD0457" w:rsidP="008C100C"/>
    <w:p w14:paraId="47902FF3" w14:textId="77777777" w:rsidR="00AD0457" w:rsidRDefault="00AD0457" w:rsidP="008C100C"/>
    <w:p w14:paraId="018C650F" w14:textId="77777777" w:rsidR="00AD0457" w:rsidRDefault="00AD0457" w:rsidP="008C100C"/>
    <w:p w14:paraId="020D9385" w14:textId="77777777" w:rsidR="00AD0457" w:rsidRDefault="00AD0457" w:rsidP="008C100C"/>
    <w:p w14:paraId="5DE10917" w14:textId="77777777" w:rsidR="00AD0457" w:rsidRDefault="00AD0457" w:rsidP="008C100C"/>
    <w:p w14:paraId="1D26B067" w14:textId="77777777" w:rsidR="00AD0457" w:rsidRDefault="00AD0457" w:rsidP="008C100C"/>
  </w:endnote>
  <w:endnote w:type="continuationSeparator" w:id="0">
    <w:p w14:paraId="66BAB63B" w14:textId="77777777" w:rsidR="00AD0457" w:rsidRDefault="00AD0457" w:rsidP="008C100C">
      <w:r>
        <w:continuationSeparator/>
      </w:r>
    </w:p>
    <w:p w14:paraId="23EDD69E" w14:textId="77777777" w:rsidR="00AD0457" w:rsidRDefault="00AD0457" w:rsidP="008C100C"/>
    <w:p w14:paraId="764F356D" w14:textId="77777777" w:rsidR="00AD0457" w:rsidRDefault="00AD0457" w:rsidP="008C100C"/>
    <w:p w14:paraId="57C1821E" w14:textId="77777777" w:rsidR="00AD0457" w:rsidRDefault="00AD0457" w:rsidP="008C100C"/>
    <w:p w14:paraId="35A9ABEA" w14:textId="77777777" w:rsidR="00AD0457" w:rsidRDefault="00AD0457" w:rsidP="008C100C"/>
    <w:p w14:paraId="493502E1" w14:textId="77777777" w:rsidR="00AD0457" w:rsidRDefault="00AD0457" w:rsidP="008C100C"/>
    <w:p w14:paraId="11BC4789" w14:textId="77777777" w:rsidR="00AD0457" w:rsidRDefault="00AD0457" w:rsidP="008C100C"/>
  </w:endnote>
  <w:endnote w:id="1">
    <w:p w14:paraId="005040F9" w14:textId="32247340" w:rsidR="00E3303D" w:rsidRDefault="00E3303D">
      <w:pPr>
        <w:pStyle w:val="EndnoteText"/>
      </w:pPr>
      <w:r>
        <w:rPr>
          <w:rStyle w:val="EndnoteReference"/>
        </w:rPr>
        <w:endnoteRef/>
      </w:r>
      <w:r>
        <w:t xml:space="preserve"> </w:t>
      </w:r>
      <w:r w:rsidRPr="00E47957">
        <w:t>The CybOX Observable data model is actually defined in the CybOX Language, not in STIX</w:t>
      </w:r>
      <w:r>
        <w:t>.</w:t>
      </w:r>
    </w:p>
  </w:endnote>
  <w:endnote w:id="2">
    <w:p w14:paraId="5D155A27" w14:textId="2E655102" w:rsidR="00E3303D" w:rsidRDefault="00E3303D">
      <w:pPr>
        <w:pStyle w:val="EndnoteText"/>
      </w:pPr>
      <w:r>
        <w:rPr>
          <w:rStyle w:val="EndnoteReference"/>
        </w:rPr>
        <w:endnoteRef/>
      </w:r>
      <w:r>
        <w:t xml:space="preserve"> </w:t>
      </w:r>
      <w:r w:rsidRPr="00E47957">
        <w:t>These choices were made for the XML schema to differientiate XML attributes and elements. Although such distinctions are not made in the UML model, we kept the naming convention for consistency. We expect that eventually, the names of the UML model will be made uniform.</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19122" w14:textId="5A9468B7" w:rsidR="00E3303D" w:rsidRPr="00195F88" w:rsidRDefault="00E3303D" w:rsidP="008F61FB">
    <w:pPr>
      <w:pStyle w:val="Footer"/>
      <w:tabs>
        <w:tab w:val="clear" w:pos="4320"/>
        <w:tab w:val="clear" w:pos="8640"/>
        <w:tab w:val="center" w:pos="4680"/>
        <w:tab w:val="right" w:pos="9360"/>
      </w:tabs>
      <w:spacing w:after="0"/>
      <w:rPr>
        <w:sz w:val="16"/>
        <w:szCs w:val="16"/>
        <w:lang w:val="en-US"/>
      </w:rPr>
    </w:pPr>
    <w:r w:rsidRPr="009608FD">
      <w:rPr>
        <w:sz w:val="16"/>
        <w:szCs w:val="16"/>
      </w:rPr>
      <w:t>stix-v1.2.1-wd01-part1-overview</w:t>
    </w:r>
    <w:r>
      <w:rPr>
        <w:sz w:val="16"/>
        <w:szCs w:val="16"/>
      </w:rPr>
      <w:tab/>
      <w:t>Working Draft 01</w:t>
    </w:r>
    <w:r>
      <w:rPr>
        <w:sz w:val="16"/>
        <w:szCs w:val="16"/>
      </w:rPr>
      <w:tab/>
    </w:r>
    <w:r>
      <w:rPr>
        <w:sz w:val="16"/>
        <w:szCs w:val="16"/>
        <w:lang w:val="en-US"/>
      </w:rPr>
      <w:t>24 August</w:t>
    </w:r>
    <w:r>
      <w:rPr>
        <w:sz w:val="16"/>
        <w:szCs w:val="16"/>
      </w:rPr>
      <w:t xml:space="preserve"> </w:t>
    </w:r>
    <w:r>
      <w:rPr>
        <w:sz w:val="16"/>
        <w:szCs w:val="16"/>
        <w:lang w:val="en-US"/>
      </w:rPr>
      <w:t>2015</w:t>
    </w:r>
  </w:p>
  <w:p w14:paraId="75298C75" w14:textId="77777777" w:rsidR="00E3303D" w:rsidRPr="00195F88" w:rsidRDefault="00E3303D"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6B64C5">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6B64C5">
      <w:rPr>
        <w:rStyle w:val="PageNumber"/>
        <w:noProof/>
        <w:sz w:val="16"/>
        <w:szCs w:val="16"/>
      </w:rPr>
      <w:t>25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1BE303" w14:textId="77777777" w:rsidR="00AD0457" w:rsidRDefault="00AD0457" w:rsidP="008C100C">
      <w:r>
        <w:separator/>
      </w:r>
    </w:p>
    <w:p w14:paraId="16E0BB04" w14:textId="77777777" w:rsidR="00AD0457" w:rsidRDefault="00AD0457" w:rsidP="008C100C"/>
  </w:footnote>
  <w:footnote w:type="continuationSeparator" w:id="0">
    <w:p w14:paraId="4ECBDFC0" w14:textId="77777777" w:rsidR="00AD0457" w:rsidRDefault="00AD0457" w:rsidP="008C100C">
      <w:r>
        <w:continuationSeparator/>
      </w:r>
    </w:p>
    <w:p w14:paraId="7E53B71E" w14:textId="77777777" w:rsidR="00AD0457" w:rsidRDefault="00AD0457"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B241811"/>
    <w:multiLevelType w:val="hybridMultilevel"/>
    <w:tmpl w:val="A678D666"/>
    <w:lvl w:ilvl="0" w:tplc="67382A64">
      <w:start w:val="1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AB3C8B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8A40522"/>
    <w:multiLevelType w:val="hybridMultilevel"/>
    <w:tmpl w:val="51D24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1"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2"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2CF3C44"/>
    <w:multiLevelType w:val="multilevel"/>
    <w:tmpl w:val="8786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3"/>
  </w:num>
  <w:num w:numId="3">
    <w:abstractNumId w:val="23"/>
  </w:num>
  <w:num w:numId="4">
    <w:abstractNumId w:val="23"/>
  </w:num>
  <w:num w:numId="5">
    <w:abstractNumId w:val="13"/>
  </w:num>
  <w:num w:numId="6">
    <w:abstractNumId w:val="14"/>
  </w:num>
  <w:num w:numId="7">
    <w:abstractNumId w:val="26"/>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20"/>
  </w:num>
  <w:num w:numId="19">
    <w:abstractNumId w:val="20"/>
  </w:num>
  <w:num w:numId="20">
    <w:abstractNumId w:val="20"/>
  </w:num>
  <w:num w:numId="21">
    <w:abstractNumId w:val="20"/>
  </w:num>
  <w:num w:numId="22">
    <w:abstractNumId w:val="20"/>
  </w:num>
  <w:num w:numId="23">
    <w:abstractNumId w:val="20"/>
  </w:num>
  <w:num w:numId="24">
    <w:abstractNumId w:val="20"/>
  </w:num>
  <w:num w:numId="25">
    <w:abstractNumId w:val="20"/>
  </w:num>
  <w:num w:numId="26">
    <w:abstractNumId w:val="20"/>
  </w:num>
  <w:num w:numId="27">
    <w:abstractNumId w:val="20"/>
  </w:num>
  <w:num w:numId="28">
    <w:abstractNumId w:val="20"/>
  </w:num>
  <w:num w:numId="29">
    <w:abstractNumId w:val="20"/>
  </w:num>
  <w:num w:numId="30">
    <w:abstractNumId w:val="8"/>
  </w:num>
  <w:num w:numId="31">
    <w:abstractNumId w:val="25"/>
  </w:num>
  <w:num w:numId="32">
    <w:abstractNumId w:val="21"/>
  </w:num>
  <w:num w:numId="33">
    <w:abstractNumId w:val="22"/>
  </w:num>
  <w:num w:numId="34">
    <w:abstractNumId w:val="19"/>
  </w:num>
  <w:num w:numId="35">
    <w:abstractNumId w:val="18"/>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2"/>
  </w:num>
  <w:num w:numId="45">
    <w:abstractNumId w:val="17"/>
  </w:num>
  <w:num w:numId="46">
    <w:abstractNumId w:val="24"/>
  </w:num>
  <w:num w:numId="47">
    <w:abstractNumId w:val="11"/>
  </w:num>
  <w:num w:numId="48">
    <w:abstractNumId w:val="16"/>
  </w:num>
  <w:num w:numId="4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113B8"/>
    <w:rsid w:val="00015A05"/>
    <w:rsid w:val="00021118"/>
    <w:rsid w:val="00024C43"/>
    <w:rsid w:val="00024F2E"/>
    <w:rsid w:val="00025117"/>
    <w:rsid w:val="00030CC9"/>
    <w:rsid w:val="0003224D"/>
    <w:rsid w:val="00035E41"/>
    <w:rsid w:val="0004206D"/>
    <w:rsid w:val="0005532E"/>
    <w:rsid w:val="000562B6"/>
    <w:rsid w:val="00076A84"/>
    <w:rsid w:val="00076EFC"/>
    <w:rsid w:val="00080573"/>
    <w:rsid w:val="00096E2D"/>
    <w:rsid w:val="000B071A"/>
    <w:rsid w:val="000B57FF"/>
    <w:rsid w:val="000C2DC8"/>
    <w:rsid w:val="000C471B"/>
    <w:rsid w:val="000D131A"/>
    <w:rsid w:val="000E28CA"/>
    <w:rsid w:val="000F341C"/>
    <w:rsid w:val="000F36D1"/>
    <w:rsid w:val="000F3A82"/>
    <w:rsid w:val="000F7084"/>
    <w:rsid w:val="00101FF7"/>
    <w:rsid w:val="001057D2"/>
    <w:rsid w:val="0012387E"/>
    <w:rsid w:val="00123F2F"/>
    <w:rsid w:val="00125EA7"/>
    <w:rsid w:val="0013255E"/>
    <w:rsid w:val="00132EB2"/>
    <w:rsid w:val="00147F63"/>
    <w:rsid w:val="00155251"/>
    <w:rsid w:val="001569DE"/>
    <w:rsid w:val="00161AE4"/>
    <w:rsid w:val="00163EB3"/>
    <w:rsid w:val="00165459"/>
    <w:rsid w:val="00165F54"/>
    <w:rsid w:val="00172143"/>
    <w:rsid w:val="00176B0C"/>
    <w:rsid w:val="00177DED"/>
    <w:rsid w:val="001847BD"/>
    <w:rsid w:val="001945A5"/>
    <w:rsid w:val="00195F88"/>
    <w:rsid w:val="001A0A7E"/>
    <w:rsid w:val="001A2638"/>
    <w:rsid w:val="001A7143"/>
    <w:rsid w:val="001B103C"/>
    <w:rsid w:val="001B15DF"/>
    <w:rsid w:val="001B1D1D"/>
    <w:rsid w:val="001C375D"/>
    <w:rsid w:val="001D1D6C"/>
    <w:rsid w:val="001E392A"/>
    <w:rsid w:val="001E46CF"/>
    <w:rsid w:val="001F05E0"/>
    <w:rsid w:val="001F2095"/>
    <w:rsid w:val="00203F23"/>
    <w:rsid w:val="0020576E"/>
    <w:rsid w:val="00213CAA"/>
    <w:rsid w:val="00214B71"/>
    <w:rsid w:val="00221FE4"/>
    <w:rsid w:val="00225C3B"/>
    <w:rsid w:val="002320B9"/>
    <w:rsid w:val="002342BB"/>
    <w:rsid w:val="0023482D"/>
    <w:rsid w:val="00236A31"/>
    <w:rsid w:val="0027207F"/>
    <w:rsid w:val="00273E05"/>
    <w:rsid w:val="002749CF"/>
    <w:rsid w:val="00275FD8"/>
    <w:rsid w:val="00285F85"/>
    <w:rsid w:val="00286EC7"/>
    <w:rsid w:val="002904C0"/>
    <w:rsid w:val="0029378C"/>
    <w:rsid w:val="00294441"/>
    <w:rsid w:val="00295C45"/>
    <w:rsid w:val="002A26CE"/>
    <w:rsid w:val="002A5CA9"/>
    <w:rsid w:val="002A6A47"/>
    <w:rsid w:val="002B197B"/>
    <w:rsid w:val="002B2E34"/>
    <w:rsid w:val="002B7E99"/>
    <w:rsid w:val="002C0868"/>
    <w:rsid w:val="002D0FAE"/>
    <w:rsid w:val="002D1389"/>
    <w:rsid w:val="002D4614"/>
    <w:rsid w:val="002E2346"/>
    <w:rsid w:val="00304803"/>
    <w:rsid w:val="003056CE"/>
    <w:rsid w:val="00305B08"/>
    <w:rsid w:val="00310E8A"/>
    <w:rsid w:val="003129C6"/>
    <w:rsid w:val="00321132"/>
    <w:rsid w:val="0032748D"/>
    <w:rsid w:val="00333D72"/>
    <w:rsid w:val="003374BB"/>
    <w:rsid w:val="003423A1"/>
    <w:rsid w:val="003426DD"/>
    <w:rsid w:val="00345899"/>
    <w:rsid w:val="003476C1"/>
    <w:rsid w:val="00350E4C"/>
    <w:rsid w:val="00353EC5"/>
    <w:rsid w:val="00360DB8"/>
    <w:rsid w:val="003751A4"/>
    <w:rsid w:val="003817AC"/>
    <w:rsid w:val="00386036"/>
    <w:rsid w:val="00387A69"/>
    <w:rsid w:val="003A1387"/>
    <w:rsid w:val="003A433A"/>
    <w:rsid w:val="003B0E37"/>
    <w:rsid w:val="003B60FC"/>
    <w:rsid w:val="003C18EF"/>
    <w:rsid w:val="003C5B08"/>
    <w:rsid w:val="003C61EA"/>
    <w:rsid w:val="003C6BB2"/>
    <w:rsid w:val="003D1945"/>
    <w:rsid w:val="003D1A6D"/>
    <w:rsid w:val="003D777A"/>
    <w:rsid w:val="003D7918"/>
    <w:rsid w:val="003E0673"/>
    <w:rsid w:val="003F2AF7"/>
    <w:rsid w:val="003F487C"/>
    <w:rsid w:val="004014C9"/>
    <w:rsid w:val="00412A4B"/>
    <w:rsid w:val="00417AFA"/>
    <w:rsid w:val="0042079C"/>
    <w:rsid w:val="004226B7"/>
    <w:rsid w:val="004258D4"/>
    <w:rsid w:val="00426C81"/>
    <w:rsid w:val="00435559"/>
    <w:rsid w:val="00441457"/>
    <w:rsid w:val="00446DAD"/>
    <w:rsid w:val="00447AFF"/>
    <w:rsid w:val="00451E41"/>
    <w:rsid w:val="00463B76"/>
    <w:rsid w:val="00465371"/>
    <w:rsid w:val="00465A3E"/>
    <w:rsid w:val="00473FA2"/>
    <w:rsid w:val="00474A0B"/>
    <w:rsid w:val="00484117"/>
    <w:rsid w:val="0048683B"/>
    <w:rsid w:val="00487E8E"/>
    <w:rsid w:val="00490DDE"/>
    <w:rsid w:val="004925B5"/>
    <w:rsid w:val="004B0764"/>
    <w:rsid w:val="004B203E"/>
    <w:rsid w:val="004C172F"/>
    <w:rsid w:val="004C1F0A"/>
    <w:rsid w:val="004C4D7C"/>
    <w:rsid w:val="004D0E5E"/>
    <w:rsid w:val="004D3410"/>
    <w:rsid w:val="004D5563"/>
    <w:rsid w:val="004D78D4"/>
    <w:rsid w:val="004E26D2"/>
    <w:rsid w:val="004F390D"/>
    <w:rsid w:val="004F4325"/>
    <w:rsid w:val="005001A4"/>
    <w:rsid w:val="005006E6"/>
    <w:rsid w:val="00500B2D"/>
    <w:rsid w:val="00501F28"/>
    <w:rsid w:val="005126F2"/>
    <w:rsid w:val="0051443F"/>
    <w:rsid w:val="00514964"/>
    <w:rsid w:val="0051640A"/>
    <w:rsid w:val="0052099F"/>
    <w:rsid w:val="00522E14"/>
    <w:rsid w:val="005307E5"/>
    <w:rsid w:val="00530E23"/>
    <w:rsid w:val="00537388"/>
    <w:rsid w:val="00542191"/>
    <w:rsid w:val="00544386"/>
    <w:rsid w:val="00547D8B"/>
    <w:rsid w:val="0055000C"/>
    <w:rsid w:val="00571470"/>
    <w:rsid w:val="00576770"/>
    <w:rsid w:val="00576F82"/>
    <w:rsid w:val="00581416"/>
    <w:rsid w:val="00582DE2"/>
    <w:rsid w:val="00590FE3"/>
    <w:rsid w:val="005A0C29"/>
    <w:rsid w:val="005A293B"/>
    <w:rsid w:val="005A5BDC"/>
    <w:rsid w:val="005A5E41"/>
    <w:rsid w:val="005B6DD4"/>
    <w:rsid w:val="005C6366"/>
    <w:rsid w:val="005D2EE1"/>
    <w:rsid w:val="005E2FCB"/>
    <w:rsid w:val="005E587C"/>
    <w:rsid w:val="0060169E"/>
    <w:rsid w:val="006047D8"/>
    <w:rsid w:val="006107FC"/>
    <w:rsid w:val="00624F51"/>
    <w:rsid w:val="00633D82"/>
    <w:rsid w:val="00634314"/>
    <w:rsid w:val="006375B7"/>
    <w:rsid w:val="00643397"/>
    <w:rsid w:val="00655EA0"/>
    <w:rsid w:val="00657A7B"/>
    <w:rsid w:val="0068398A"/>
    <w:rsid w:val="00695069"/>
    <w:rsid w:val="006A0BE4"/>
    <w:rsid w:val="006A1B10"/>
    <w:rsid w:val="006A48F3"/>
    <w:rsid w:val="006A6A3A"/>
    <w:rsid w:val="006A7CBF"/>
    <w:rsid w:val="006B64C5"/>
    <w:rsid w:val="006B65C7"/>
    <w:rsid w:val="006C787E"/>
    <w:rsid w:val="006D31DB"/>
    <w:rsid w:val="006E4329"/>
    <w:rsid w:val="006F2371"/>
    <w:rsid w:val="006F273E"/>
    <w:rsid w:val="006F5461"/>
    <w:rsid w:val="00703FAF"/>
    <w:rsid w:val="0071217C"/>
    <w:rsid w:val="007165BD"/>
    <w:rsid w:val="00727F08"/>
    <w:rsid w:val="00730ABD"/>
    <w:rsid w:val="00735E3A"/>
    <w:rsid w:val="0074463C"/>
    <w:rsid w:val="00745446"/>
    <w:rsid w:val="007458D6"/>
    <w:rsid w:val="00754545"/>
    <w:rsid w:val="00755A38"/>
    <w:rsid w:val="0076113A"/>
    <w:rsid w:val="007611CD"/>
    <w:rsid w:val="0077347A"/>
    <w:rsid w:val="00773584"/>
    <w:rsid w:val="007816D7"/>
    <w:rsid w:val="007863B8"/>
    <w:rsid w:val="00787169"/>
    <w:rsid w:val="007938C5"/>
    <w:rsid w:val="007B527F"/>
    <w:rsid w:val="007C2C52"/>
    <w:rsid w:val="007C6F15"/>
    <w:rsid w:val="007D079E"/>
    <w:rsid w:val="007D4BEE"/>
    <w:rsid w:val="007E3373"/>
    <w:rsid w:val="007F5126"/>
    <w:rsid w:val="007F653B"/>
    <w:rsid w:val="00806D7D"/>
    <w:rsid w:val="00807269"/>
    <w:rsid w:val="00826381"/>
    <w:rsid w:val="008341CC"/>
    <w:rsid w:val="008354A2"/>
    <w:rsid w:val="00836257"/>
    <w:rsid w:val="00837155"/>
    <w:rsid w:val="00844B2F"/>
    <w:rsid w:val="00851329"/>
    <w:rsid w:val="00852E10"/>
    <w:rsid w:val="008546B3"/>
    <w:rsid w:val="00860008"/>
    <w:rsid w:val="00860729"/>
    <w:rsid w:val="00861DC0"/>
    <w:rsid w:val="0086466C"/>
    <w:rsid w:val="008677C6"/>
    <w:rsid w:val="00867E6C"/>
    <w:rsid w:val="00881728"/>
    <w:rsid w:val="00882FC4"/>
    <w:rsid w:val="00890065"/>
    <w:rsid w:val="0089011D"/>
    <w:rsid w:val="00893F08"/>
    <w:rsid w:val="008A6250"/>
    <w:rsid w:val="008B35FC"/>
    <w:rsid w:val="008C100C"/>
    <w:rsid w:val="008C5875"/>
    <w:rsid w:val="008C6E06"/>
    <w:rsid w:val="008C7396"/>
    <w:rsid w:val="008D23C9"/>
    <w:rsid w:val="008D464F"/>
    <w:rsid w:val="008F61FB"/>
    <w:rsid w:val="009028E0"/>
    <w:rsid w:val="00903BE1"/>
    <w:rsid w:val="009204EF"/>
    <w:rsid w:val="00924B44"/>
    <w:rsid w:val="0093122E"/>
    <w:rsid w:val="00933ED8"/>
    <w:rsid w:val="00942B1E"/>
    <w:rsid w:val="00942B77"/>
    <w:rsid w:val="00942D23"/>
    <w:rsid w:val="00951C02"/>
    <w:rsid w:val="009523EF"/>
    <w:rsid w:val="009608FD"/>
    <w:rsid w:val="00960D49"/>
    <w:rsid w:val="00961A63"/>
    <w:rsid w:val="0096682B"/>
    <w:rsid w:val="009866DF"/>
    <w:rsid w:val="00990CA7"/>
    <w:rsid w:val="00991BDE"/>
    <w:rsid w:val="00995224"/>
    <w:rsid w:val="009A1CFF"/>
    <w:rsid w:val="009A2137"/>
    <w:rsid w:val="009A3C4F"/>
    <w:rsid w:val="009A44D0"/>
    <w:rsid w:val="009A4C1B"/>
    <w:rsid w:val="009C1CE1"/>
    <w:rsid w:val="009C7DCE"/>
    <w:rsid w:val="009D1C54"/>
    <w:rsid w:val="009D7D6E"/>
    <w:rsid w:val="009E0113"/>
    <w:rsid w:val="009E2332"/>
    <w:rsid w:val="009E5ACB"/>
    <w:rsid w:val="009E7799"/>
    <w:rsid w:val="009F6B2E"/>
    <w:rsid w:val="00A001B9"/>
    <w:rsid w:val="00A046ED"/>
    <w:rsid w:val="00A05FDF"/>
    <w:rsid w:val="00A3375D"/>
    <w:rsid w:val="00A36268"/>
    <w:rsid w:val="00A44E81"/>
    <w:rsid w:val="00A471E7"/>
    <w:rsid w:val="00A50716"/>
    <w:rsid w:val="00A5221B"/>
    <w:rsid w:val="00A710C8"/>
    <w:rsid w:val="00A83CAA"/>
    <w:rsid w:val="00A87F10"/>
    <w:rsid w:val="00A9135E"/>
    <w:rsid w:val="00A96D22"/>
    <w:rsid w:val="00AA03E0"/>
    <w:rsid w:val="00AA7BD8"/>
    <w:rsid w:val="00AB0037"/>
    <w:rsid w:val="00AB4D6E"/>
    <w:rsid w:val="00AB73FF"/>
    <w:rsid w:val="00AC2DA6"/>
    <w:rsid w:val="00AC5012"/>
    <w:rsid w:val="00AD0457"/>
    <w:rsid w:val="00AD0665"/>
    <w:rsid w:val="00AD0F45"/>
    <w:rsid w:val="00AD6C00"/>
    <w:rsid w:val="00AE0702"/>
    <w:rsid w:val="00AE19B8"/>
    <w:rsid w:val="00AE3D0C"/>
    <w:rsid w:val="00AF0973"/>
    <w:rsid w:val="00AF5EEC"/>
    <w:rsid w:val="00B07128"/>
    <w:rsid w:val="00B103B8"/>
    <w:rsid w:val="00B12C9B"/>
    <w:rsid w:val="00B2415D"/>
    <w:rsid w:val="00B25B12"/>
    <w:rsid w:val="00B31F1E"/>
    <w:rsid w:val="00B379E7"/>
    <w:rsid w:val="00B40CDA"/>
    <w:rsid w:val="00B411B0"/>
    <w:rsid w:val="00B53807"/>
    <w:rsid w:val="00B56878"/>
    <w:rsid w:val="00B569DB"/>
    <w:rsid w:val="00B62E2E"/>
    <w:rsid w:val="00B6373C"/>
    <w:rsid w:val="00B641A5"/>
    <w:rsid w:val="00B71F6C"/>
    <w:rsid w:val="00B80CDB"/>
    <w:rsid w:val="00B95236"/>
    <w:rsid w:val="00BA2083"/>
    <w:rsid w:val="00BA4464"/>
    <w:rsid w:val="00BB74E9"/>
    <w:rsid w:val="00BC439B"/>
    <w:rsid w:val="00BC7EEF"/>
    <w:rsid w:val="00BD5C4F"/>
    <w:rsid w:val="00BD74E8"/>
    <w:rsid w:val="00BE0637"/>
    <w:rsid w:val="00BE1CE0"/>
    <w:rsid w:val="00BF431D"/>
    <w:rsid w:val="00C02DEC"/>
    <w:rsid w:val="00C20C97"/>
    <w:rsid w:val="00C23558"/>
    <w:rsid w:val="00C32606"/>
    <w:rsid w:val="00C350A2"/>
    <w:rsid w:val="00C4524F"/>
    <w:rsid w:val="00C45F5B"/>
    <w:rsid w:val="00C52EFC"/>
    <w:rsid w:val="00C6111F"/>
    <w:rsid w:val="00C71349"/>
    <w:rsid w:val="00C7242E"/>
    <w:rsid w:val="00C7321D"/>
    <w:rsid w:val="00C76CAA"/>
    <w:rsid w:val="00C77916"/>
    <w:rsid w:val="00C9139F"/>
    <w:rsid w:val="00C941D2"/>
    <w:rsid w:val="00C95293"/>
    <w:rsid w:val="00CA025D"/>
    <w:rsid w:val="00CA2698"/>
    <w:rsid w:val="00CB134F"/>
    <w:rsid w:val="00CC524B"/>
    <w:rsid w:val="00CC5EC1"/>
    <w:rsid w:val="00CD69B9"/>
    <w:rsid w:val="00CE06CB"/>
    <w:rsid w:val="00CE1F32"/>
    <w:rsid w:val="00CE6770"/>
    <w:rsid w:val="00CE6FB9"/>
    <w:rsid w:val="00CF4AAF"/>
    <w:rsid w:val="00D06421"/>
    <w:rsid w:val="00D142A8"/>
    <w:rsid w:val="00D17F06"/>
    <w:rsid w:val="00D2352E"/>
    <w:rsid w:val="00D34E24"/>
    <w:rsid w:val="00D35D97"/>
    <w:rsid w:val="00D43CB9"/>
    <w:rsid w:val="00D448C0"/>
    <w:rsid w:val="00D5207A"/>
    <w:rsid w:val="00D52268"/>
    <w:rsid w:val="00D54431"/>
    <w:rsid w:val="00D56563"/>
    <w:rsid w:val="00D57FAD"/>
    <w:rsid w:val="00D81680"/>
    <w:rsid w:val="00D8216B"/>
    <w:rsid w:val="00D852A1"/>
    <w:rsid w:val="00D87E6D"/>
    <w:rsid w:val="00D904F5"/>
    <w:rsid w:val="00DA5475"/>
    <w:rsid w:val="00DB7C1F"/>
    <w:rsid w:val="00DD4FDA"/>
    <w:rsid w:val="00DD73AA"/>
    <w:rsid w:val="00DE14D4"/>
    <w:rsid w:val="00DE46EE"/>
    <w:rsid w:val="00DE6F0E"/>
    <w:rsid w:val="00DF1F29"/>
    <w:rsid w:val="00DF5EAF"/>
    <w:rsid w:val="00E01912"/>
    <w:rsid w:val="00E16CB3"/>
    <w:rsid w:val="00E21636"/>
    <w:rsid w:val="00E230BA"/>
    <w:rsid w:val="00E31A55"/>
    <w:rsid w:val="00E3303D"/>
    <w:rsid w:val="00E36CB7"/>
    <w:rsid w:val="00E36FE1"/>
    <w:rsid w:val="00E4299F"/>
    <w:rsid w:val="00E43C11"/>
    <w:rsid w:val="00E62DFD"/>
    <w:rsid w:val="00E7674F"/>
    <w:rsid w:val="00E81EA9"/>
    <w:rsid w:val="00E9034C"/>
    <w:rsid w:val="00E947B6"/>
    <w:rsid w:val="00E94931"/>
    <w:rsid w:val="00EA3FB9"/>
    <w:rsid w:val="00EC1016"/>
    <w:rsid w:val="00EC4D9D"/>
    <w:rsid w:val="00EC5189"/>
    <w:rsid w:val="00EC66AB"/>
    <w:rsid w:val="00EE32B1"/>
    <w:rsid w:val="00EE3C80"/>
    <w:rsid w:val="00EE6A11"/>
    <w:rsid w:val="00EF0C0B"/>
    <w:rsid w:val="00EF5B8E"/>
    <w:rsid w:val="00F003C0"/>
    <w:rsid w:val="00F07E6A"/>
    <w:rsid w:val="00F10B93"/>
    <w:rsid w:val="00F453A6"/>
    <w:rsid w:val="00F5240A"/>
    <w:rsid w:val="00F53893"/>
    <w:rsid w:val="00F6031C"/>
    <w:rsid w:val="00F624D2"/>
    <w:rsid w:val="00F633FA"/>
    <w:rsid w:val="00F636FC"/>
    <w:rsid w:val="00F64287"/>
    <w:rsid w:val="00F7124A"/>
    <w:rsid w:val="00F856C3"/>
    <w:rsid w:val="00F94051"/>
    <w:rsid w:val="00F94A96"/>
    <w:rsid w:val="00FA361D"/>
    <w:rsid w:val="00FB0E36"/>
    <w:rsid w:val="00FB384A"/>
    <w:rsid w:val="00FB3A75"/>
    <w:rsid w:val="00FC1382"/>
    <w:rsid w:val="00FC54C8"/>
    <w:rsid w:val="00FC5615"/>
    <w:rsid w:val="00FC585E"/>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7C6F9D49"/>
  <w15:docId w15:val="{DFDE61E3-F7B7-4856-8F6C-B2403624A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rPr>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rPr>
      <w:szCs w:val="20"/>
    </w:rPr>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styleId="Revision">
    <w:name w:val="Revision"/>
    <w:hidden/>
    <w:uiPriority w:val="99"/>
    <w:semiHidden/>
    <w:rsid w:val="009E0113"/>
    <w:rPr>
      <w:rFonts w:ascii="Arial" w:hAnsi="Arial"/>
      <w:szCs w:val="24"/>
    </w:rPr>
  </w:style>
  <w:style w:type="paragraph" w:styleId="EndnoteText">
    <w:name w:val="endnote text"/>
    <w:basedOn w:val="Normal"/>
    <w:link w:val="EndnoteTextChar"/>
    <w:semiHidden/>
    <w:unhideWhenUsed/>
    <w:rsid w:val="00321132"/>
    <w:pPr>
      <w:spacing w:before="0" w:after="0"/>
    </w:pPr>
    <w:rPr>
      <w:szCs w:val="20"/>
    </w:rPr>
  </w:style>
  <w:style w:type="character" w:customStyle="1" w:styleId="EndnoteTextChar">
    <w:name w:val="Endnote Text Char"/>
    <w:basedOn w:val="DefaultParagraphFont"/>
    <w:link w:val="EndnoteText"/>
    <w:semiHidden/>
    <w:rsid w:val="00321132"/>
    <w:rPr>
      <w:rFonts w:ascii="Arial" w:hAnsi="Arial"/>
    </w:rPr>
  </w:style>
  <w:style w:type="character" w:styleId="EndnoteReference">
    <w:name w:val="endnote reference"/>
    <w:basedOn w:val="DefaultParagraphFont"/>
    <w:semiHidden/>
    <w:unhideWhenUsed/>
    <w:rsid w:val="003211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84450058">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microsoft.com/office/2011/relationships/commentsExtended" Target="commentsExtended.xml"/><Relationship Id="rId39" Type="http://schemas.openxmlformats.org/officeDocument/2006/relationships/hyperlink" Target="http://cee.mitre.org" TargetMode="Externa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3.bin"/><Relationship Id="rId42" Type="http://schemas.openxmlformats.org/officeDocument/2006/relationships/hyperlink" Target="http://cve.mitre.org" TargetMode="External"/><Relationship Id="rId47" Type="http://schemas.openxmlformats.org/officeDocument/2006/relationships/hyperlink" Target="http://openioc.org/" TargetMode="External"/><Relationship Id="rId50" Type="http://schemas.openxmlformats.org/officeDocument/2006/relationships/hyperlink" Target="https://www.ietf.org/rfc/rfc3986.txt" TargetMode="External"/><Relationship Id="rId55" Type="http://schemas.openxmlformats.org/officeDocument/2006/relationships/hyperlink" Target="http://stixproject.github.io/about/Characterizing_Malware_MAEC_and_STIX_v1.0.pdf"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1.bin"/><Relationship Id="rId41" Type="http://schemas.openxmlformats.org/officeDocument/2006/relationships/hyperlink" Target="http://cpe.mitre.org" TargetMode="External"/><Relationship Id="rId54" Type="http://schemas.openxmlformats.org/officeDocument/2006/relationships/hyperlink" Target="http://stixproject.github.io/"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oleObject" Target="embeddings/oleObject2.bin"/><Relationship Id="rId37" Type="http://schemas.openxmlformats.org/officeDocument/2006/relationships/image" Target="media/image8.png"/><Relationship Id="rId40" Type="http://schemas.openxmlformats.org/officeDocument/2006/relationships/hyperlink" Target="http://docs.oasis-open.org/ciq/v3.0/specs/ciq-specs-v3.html" TargetMode="External"/><Relationship Id="rId45" Type="http://schemas.openxmlformats.org/officeDocument/2006/relationships/hyperlink" Target="http://www.iso.org/iso/home/standards/iso8601.htm" TargetMode="External"/><Relationship Id="rId53" Type="http://schemas.openxmlformats.org/officeDocument/2006/relationships/hyperlink" Target="http://www.w3.org/TR/xmlschema-2" TargetMode="External"/><Relationship Id="rId58" Type="http://schemas.openxmlformats.org/officeDocument/2006/relationships/image" Target="media/image9.jp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image" Target="media/image3.png"/><Relationship Id="rId36" Type="http://schemas.openxmlformats.org/officeDocument/2006/relationships/oleObject" Target="embeddings/oleObject4.bin"/><Relationship Id="rId49" Type="http://schemas.openxmlformats.org/officeDocument/2006/relationships/hyperlink" Target="http://www.ietf.org/rfc/rfc2119.txt" TargetMode="External"/><Relationship Id="rId57" Type="http://schemas.openxmlformats.org/officeDocument/2006/relationships/hyperlink" Target="http://www.omg.org/spec/UML/2.4.1/" TargetMode="External"/><Relationship Id="rId61" Type="http://schemas.openxmlformats.org/officeDocument/2006/relationships/hyperlink" Target="http://stixproject.github.io/data-model/1.1.1/coa/CourseOfActionType" TargetMode="Externa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4" Type="http://schemas.openxmlformats.org/officeDocument/2006/relationships/hyperlink" Target="http://cwe.mitre.org" TargetMode="External"/><Relationship Id="rId52" Type="http://schemas.openxmlformats.org/officeDocument/2006/relationships/hyperlink" Target="http://www.w3.org/TR/REC-xml-names" TargetMode="External"/><Relationship Id="rId60" Type="http://schemas.openxmlformats.org/officeDocument/2006/relationships/hyperlink" Target="http://stixproject.github.io/data-model/1.1.1/campaign/CampaignType" TargetMode="Externa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2.png"/><Relationship Id="rId30" Type="http://schemas.openxmlformats.org/officeDocument/2006/relationships/image" Target="media/image4.png"/><Relationship Id="rId35" Type="http://schemas.openxmlformats.org/officeDocument/2006/relationships/image" Target="media/image7.png"/><Relationship Id="rId43" Type="http://schemas.openxmlformats.org/officeDocument/2006/relationships/hyperlink" Target="http://www.icasi.org/cvrf/" TargetMode="External"/><Relationship Id="rId48" Type="http://schemas.openxmlformats.org/officeDocument/2006/relationships/hyperlink" Target="http://oval.mitre.org" TargetMode="External"/><Relationship Id="rId56" Type="http://schemas.openxmlformats.org/officeDocument/2006/relationships/hyperlink" Target="http://stixproject.github.io/getting-started/whitepaper/" TargetMode="External"/><Relationship Id="rId8" Type="http://schemas.openxmlformats.org/officeDocument/2006/relationships/hyperlink" Target="https://www.oasis-open.org/committees/cti/" TargetMode="External"/><Relationship Id="rId51" Type="http://schemas.openxmlformats.org/officeDocument/2006/relationships/hyperlink" Target="http://www.ietf.org/rfc/rfc5646.txt" TargetMode="Externa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comments" Target="comments.xml"/><Relationship Id="rId33" Type="http://schemas.openxmlformats.org/officeDocument/2006/relationships/image" Target="media/image6.png"/><Relationship Id="rId38" Type="http://schemas.openxmlformats.org/officeDocument/2006/relationships/hyperlink" Target="http://capec.mitre.org/" TargetMode="External"/><Relationship Id="rId46" Type="http://schemas.openxmlformats.org/officeDocument/2006/relationships/hyperlink" Target="http://maec.mitre.org" TargetMode="External"/><Relationship Id="rId59" Type="http://schemas.openxmlformats.org/officeDocument/2006/relationships/image" Target="media/image10.jpe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DF3DF6-4D0A-48C1-A4A4-46595B02F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337</TotalTime>
  <Pages>25</Pages>
  <Words>6391</Words>
  <Characters>45880</Characters>
  <Application>Microsoft Office Word</Application>
  <DocSecurity>0</DocSecurity>
  <Lines>382</Lines>
  <Paragraphs>104</Paragraphs>
  <ScaleCrop>false</ScaleCrop>
  <HeadingPairs>
    <vt:vector size="2" baseType="variant">
      <vt:variant>
        <vt:lpstr>Title</vt:lpstr>
      </vt:variant>
      <vt:variant>
        <vt:i4>1</vt:i4>
      </vt:variant>
    </vt:vector>
  </HeadingPairs>
  <TitlesOfParts>
    <vt:vector size="1" baseType="lpstr">
      <vt:lpstr>STIX Version 1.2.1 Part 1: Overview</vt:lpstr>
    </vt:vector>
  </TitlesOfParts>
  <Company>Microsoft</Company>
  <LinksUpToDate>false</LinksUpToDate>
  <CharactersWithSpaces>52167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 Overview</dc:title>
  <dc:subject/>
  <dc:creator>OASIS Cyber Threat Intelligence (CTI) TC</dc:creator>
  <cp:keywords/>
  <dc:description>This document provides an overview of STIX.</dc:description>
  <cp:lastModifiedBy>Beck, Desiree A.</cp:lastModifiedBy>
  <cp:revision>44</cp:revision>
  <cp:lastPrinted>2011-08-05T16:21:00Z</cp:lastPrinted>
  <dcterms:created xsi:type="dcterms:W3CDTF">2015-08-24T21:14:00Z</dcterms:created>
  <dcterms:modified xsi:type="dcterms:W3CDTF">2015-09-11T16:31:00Z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