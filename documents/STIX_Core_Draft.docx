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0808B7F9" w14:textId="3FE500CE" w:rsidR="006733C5" w:rsidRPr="006733C5" w:rsidRDefault="007B68C5" w:rsidP="00865D48">
      <w:pPr>
        <w:pStyle w:val="Title"/>
        <w:jc w:val="center"/>
        <w:rPr>
          <w:rStyle w:val="BookTitle"/>
          <w:color w:val="000000" w:themeColor="text1"/>
          <w:sz w:val="56"/>
          <w:szCs w:val="56"/>
        </w:rPr>
      </w:pPr>
      <w:r w:rsidRPr="006733C5">
        <w:rPr>
          <w:rStyle w:val="BookTitle"/>
          <w:color w:val="000000" w:themeColor="text1"/>
          <w:sz w:val="56"/>
          <w:szCs w:val="56"/>
        </w:rPr>
        <w:t>STIX</w:t>
      </w:r>
      <w:r w:rsidR="003C03D8" w:rsidRPr="006733C5">
        <w:rPr>
          <w:rStyle w:val="BookTitle"/>
          <w:color w:val="000000" w:themeColor="text1"/>
          <w:sz w:val="56"/>
          <w:szCs w:val="56"/>
        </w:rPr>
        <w:t xml:space="preserve">™ </w:t>
      </w:r>
      <w:r w:rsidR="006733C5" w:rsidRPr="006733C5">
        <w:rPr>
          <w:rStyle w:val="BookTitle"/>
          <w:color w:val="000000" w:themeColor="text1"/>
          <w:sz w:val="56"/>
          <w:szCs w:val="56"/>
        </w:rPr>
        <w:t>1.</w:t>
      </w:r>
      <w:r w:rsidR="00CF46F1">
        <w:rPr>
          <w:rStyle w:val="BookTitle"/>
          <w:color w:val="000000" w:themeColor="text1"/>
          <w:sz w:val="56"/>
          <w:szCs w:val="56"/>
        </w:rPr>
        <w:t>2</w:t>
      </w:r>
    </w:p>
    <w:p w14:paraId="3984E774" w14:textId="35841B3C" w:rsidR="006C5A8A" w:rsidRPr="006733C5" w:rsidRDefault="00DF327C" w:rsidP="00865D48">
      <w:pPr>
        <w:pStyle w:val="Title"/>
        <w:jc w:val="center"/>
        <w:rPr>
          <w:rStyle w:val="BookTitle"/>
          <w:color w:val="000000" w:themeColor="text1"/>
          <w:sz w:val="48"/>
          <w:szCs w:val="48"/>
        </w:rPr>
      </w:pPr>
      <w:r w:rsidRPr="006733C5">
        <w:rPr>
          <w:rStyle w:val="BookTitle"/>
          <w:color w:val="000000" w:themeColor="text1"/>
          <w:sz w:val="48"/>
          <w:szCs w:val="48"/>
        </w:rPr>
        <w:t>Core</w:t>
      </w:r>
      <w:r w:rsidR="003C03D8" w:rsidRPr="006733C5">
        <w:rPr>
          <w:rStyle w:val="BookTitle"/>
          <w:color w:val="000000" w:themeColor="text1"/>
          <w:sz w:val="48"/>
          <w:szCs w:val="48"/>
        </w:rPr>
        <w:t xml:space="preserve"> Specification</w:t>
      </w:r>
      <w:r w:rsidR="00865D48" w:rsidRPr="006733C5">
        <w:rPr>
          <w:rStyle w:val="BookTitle"/>
          <w:color w:val="000000" w:themeColor="text1"/>
          <w:sz w:val="48"/>
          <w:szCs w:val="48"/>
        </w:rPr>
        <w:t xml:space="preserve"> </w:t>
      </w:r>
      <w:r w:rsidR="002A6657">
        <w:rPr>
          <w:rStyle w:val="BookTitle"/>
          <w:color w:val="000000" w:themeColor="text1"/>
          <w:sz w:val="48"/>
          <w:szCs w:val="48"/>
        </w:rPr>
        <w:t>(v1.</w:t>
      </w:r>
      <w:r w:rsidR="00CF46F1">
        <w:rPr>
          <w:rStyle w:val="BookTitle"/>
          <w:color w:val="000000" w:themeColor="text1"/>
          <w:sz w:val="48"/>
          <w:szCs w:val="48"/>
        </w:rPr>
        <w:t>2</w:t>
      </w:r>
      <w:r w:rsidR="002A6657">
        <w:rPr>
          <w:rStyle w:val="BookTitle"/>
          <w:color w:val="000000" w:themeColor="text1"/>
          <w:sz w:val="48"/>
          <w:szCs w:val="48"/>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5DC119C3" w:rsidR="00843252" w:rsidRPr="00430A40" w:rsidRDefault="00CF46F1" w:rsidP="00843252">
      <w:pPr>
        <w:jc w:val="center"/>
        <w:rPr>
          <w:rStyle w:val="BookTitle"/>
          <w:b w:val="0"/>
        </w:rPr>
      </w:pPr>
      <w:r>
        <w:rPr>
          <w:rStyle w:val="BookTitle"/>
          <w:b w:val="0"/>
        </w:rPr>
        <w:t>June</w:t>
      </w:r>
      <w:r w:rsidR="00615A3A">
        <w:rPr>
          <w:rStyle w:val="BookTitle"/>
          <w:b w:val="0"/>
        </w:rPr>
        <w:t xml:space="preserve"> 11</w:t>
      </w:r>
      <w:r w:rsidR="006733C5">
        <w:rPr>
          <w:rStyle w:val="BookTitle"/>
          <w:b w:val="0"/>
        </w:rPr>
        <w:t>, 2015</w:t>
      </w:r>
    </w:p>
    <w:p w14:paraId="277D822C" w14:textId="77777777" w:rsidR="00C353A3" w:rsidRDefault="00C353A3" w:rsidP="00165CFC">
      <w:pPr>
        <w:pStyle w:val="TOC1"/>
      </w:pPr>
    </w:p>
    <w:p w14:paraId="14F79B44" w14:textId="77777777" w:rsidR="00C353A3" w:rsidRPr="00A61F1A" w:rsidRDefault="00C353A3" w:rsidP="00126F8F"/>
    <w:p w14:paraId="7A0C4BE7" w14:textId="77777777" w:rsidR="00C353A3" w:rsidRPr="005B08F5" w:rsidRDefault="00C353A3" w:rsidP="00165CFC">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50D6420C"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CF46F1">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DF327C">
        <w:rPr>
          <w:i/>
          <w:iCs/>
          <w:sz w:val="23"/>
          <w:szCs w:val="23"/>
        </w:rPr>
        <w:t>Core</w:t>
      </w:r>
      <w:r w:rsidR="00181867">
        <w:rPr>
          <w:i/>
          <w:iCs/>
          <w:sz w:val="23"/>
          <w:szCs w:val="23"/>
        </w:rPr>
        <w:t xml:space="preserve"> data model</w:t>
      </w:r>
      <w:r w:rsidRPr="00EF10C9">
        <w:rPr>
          <w:i/>
          <w:iCs/>
          <w:sz w:val="23"/>
          <w:szCs w:val="23"/>
        </w:rPr>
        <w:t xml:space="preserve">, which </w:t>
      </w:r>
      <w:r w:rsidR="00181867">
        <w:rPr>
          <w:i/>
          <w:iCs/>
          <w:sz w:val="23"/>
          <w:szCs w:val="23"/>
        </w:rPr>
        <w:t>defines</w:t>
      </w:r>
      <w:r w:rsidR="00251E29">
        <w:rPr>
          <w:i/>
          <w:iCs/>
          <w:sz w:val="23"/>
          <w:szCs w:val="23"/>
        </w:rPr>
        <w:t xml:space="preserve"> the STIX </w:t>
      </w:r>
      <w:r w:rsidR="005E67AE">
        <w:rPr>
          <w:i/>
          <w:iCs/>
          <w:sz w:val="23"/>
          <w:szCs w:val="23"/>
        </w:rPr>
        <w:t>P</w:t>
      </w:r>
      <w:r w:rsidR="00251E29">
        <w:rPr>
          <w:i/>
          <w:iCs/>
          <w:sz w:val="23"/>
          <w:szCs w:val="23"/>
        </w:rPr>
        <w:t>ackage, the root object for all STIX content</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40DAA">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40DAA">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40DAA">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1644B653" w:rsidR="00045142" w:rsidRPr="00430A40" w:rsidRDefault="00045142" w:rsidP="00940DAA">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EF2075">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721886917"/>
        <w:docPartObj>
          <w:docPartGallery w:val="Table of Contents"/>
          <w:docPartUnique/>
        </w:docPartObj>
      </w:sdtPr>
      <w:sdtEndPr>
        <w:rPr>
          <w:noProof/>
        </w:rPr>
      </w:sdtEndPr>
      <w:sdtContent>
        <w:p w14:paraId="6F3E9983" w14:textId="7229E7D4" w:rsidR="00E75F79" w:rsidRPr="00E75F79" w:rsidRDefault="00E75F79">
          <w:pPr>
            <w:pStyle w:val="TOCHeading"/>
            <w:rPr>
              <w:color w:val="auto"/>
            </w:rPr>
          </w:pPr>
          <w:r w:rsidRPr="00E75F79">
            <w:rPr>
              <w:color w:val="auto"/>
            </w:rPr>
            <w:t>Table of Contents</w:t>
          </w:r>
        </w:p>
        <w:p w14:paraId="0C3DFDA3" w14:textId="77777777" w:rsidR="007E0294" w:rsidRDefault="00165CFC">
          <w:pPr>
            <w:pStyle w:val="TOC1"/>
            <w:rPr>
              <w:rFonts w:eastAsiaTheme="minorEastAsia" w:cstheme="minorBidi"/>
              <w:b w:val="0"/>
              <w:sz w:val="22"/>
              <w:szCs w:val="22"/>
            </w:rPr>
          </w:pPr>
          <w:r>
            <w:fldChar w:fldCharType="begin"/>
          </w:r>
          <w:r>
            <w:instrText xml:space="preserve"> TOC \o "1-3" \h \z \u </w:instrText>
          </w:r>
          <w:r>
            <w:fldChar w:fldCharType="separate"/>
          </w:r>
          <w:hyperlink w:anchor="_Toc420660189" w:history="1">
            <w:r w:rsidR="007E0294" w:rsidRPr="00E43A0B">
              <w:rPr>
                <w:rStyle w:val="Hyperlink"/>
              </w:rPr>
              <w:t>1</w:t>
            </w:r>
            <w:r w:rsidR="007E0294">
              <w:rPr>
                <w:rFonts w:eastAsiaTheme="minorEastAsia" w:cstheme="minorBidi"/>
                <w:b w:val="0"/>
                <w:sz w:val="22"/>
                <w:szCs w:val="22"/>
              </w:rPr>
              <w:tab/>
            </w:r>
            <w:r w:rsidR="007E0294" w:rsidRPr="00E43A0B">
              <w:rPr>
                <w:rStyle w:val="Hyperlink"/>
              </w:rPr>
              <w:t>Introduction</w:t>
            </w:r>
            <w:r w:rsidR="007E0294">
              <w:rPr>
                <w:webHidden/>
              </w:rPr>
              <w:tab/>
            </w:r>
            <w:r w:rsidR="007E0294">
              <w:rPr>
                <w:webHidden/>
              </w:rPr>
              <w:fldChar w:fldCharType="begin"/>
            </w:r>
            <w:r w:rsidR="007E0294">
              <w:rPr>
                <w:webHidden/>
              </w:rPr>
              <w:instrText xml:space="preserve"> PAGEREF _Toc420660189 \h </w:instrText>
            </w:r>
            <w:r w:rsidR="007E0294">
              <w:rPr>
                <w:webHidden/>
              </w:rPr>
            </w:r>
            <w:r w:rsidR="007E0294">
              <w:rPr>
                <w:webHidden/>
              </w:rPr>
              <w:fldChar w:fldCharType="separate"/>
            </w:r>
            <w:r w:rsidR="00013563">
              <w:rPr>
                <w:webHidden/>
              </w:rPr>
              <w:t>1</w:t>
            </w:r>
            <w:r w:rsidR="007E0294">
              <w:rPr>
                <w:webHidden/>
              </w:rPr>
              <w:fldChar w:fldCharType="end"/>
            </w:r>
          </w:hyperlink>
        </w:p>
        <w:p w14:paraId="41380A5D" w14:textId="77777777" w:rsidR="007E0294" w:rsidRDefault="00730BA5">
          <w:pPr>
            <w:pStyle w:val="TOC2"/>
            <w:tabs>
              <w:tab w:val="left" w:pos="880"/>
              <w:tab w:val="right" w:leader="dot" w:pos="8803"/>
            </w:tabs>
            <w:rPr>
              <w:rFonts w:eastAsiaTheme="minorEastAsia" w:cstheme="minorBidi"/>
              <w:noProof/>
              <w:sz w:val="22"/>
              <w:szCs w:val="22"/>
            </w:rPr>
          </w:pPr>
          <w:hyperlink w:anchor="_Toc420660190" w:history="1">
            <w:r w:rsidR="007E0294" w:rsidRPr="00E43A0B">
              <w:rPr>
                <w:rStyle w:val="Hyperlink"/>
                <w:noProof/>
              </w:rPr>
              <w:t>1.1</w:t>
            </w:r>
            <w:r w:rsidR="007E0294">
              <w:rPr>
                <w:rFonts w:eastAsiaTheme="minorEastAsia" w:cstheme="minorBidi"/>
                <w:noProof/>
                <w:sz w:val="22"/>
                <w:szCs w:val="22"/>
              </w:rPr>
              <w:tab/>
            </w:r>
            <w:r w:rsidR="007E0294" w:rsidRPr="00E43A0B">
              <w:rPr>
                <w:rStyle w:val="Hyperlink"/>
                <w:noProof/>
              </w:rPr>
              <w:t>STIX Specification Documents</w:t>
            </w:r>
            <w:r w:rsidR="007E0294">
              <w:rPr>
                <w:noProof/>
                <w:webHidden/>
              </w:rPr>
              <w:tab/>
            </w:r>
            <w:r w:rsidR="007E0294">
              <w:rPr>
                <w:noProof/>
                <w:webHidden/>
              </w:rPr>
              <w:fldChar w:fldCharType="begin"/>
            </w:r>
            <w:r w:rsidR="007E0294">
              <w:rPr>
                <w:noProof/>
                <w:webHidden/>
              </w:rPr>
              <w:instrText xml:space="preserve"> PAGEREF _Toc420660190 \h </w:instrText>
            </w:r>
            <w:r w:rsidR="007E0294">
              <w:rPr>
                <w:noProof/>
                <w:webHidden/>
              </w:rPr>
            </w:r>
            <w:r w:rsidR="007E0294">
              <w:rPr>
                <w:noProof/>
                <w:webHidden/>
              </w:rPr>
              <w:fldChar w:fldCharType="separate"/>
            </w:r>
            <w:r w:rsidR="00013563">
              <w:rPr>
                <w:noProof/>
                <w:webHidden/>
              </w:rPr>
              <w:t>1</w:t>
            </w:r>
            <w:r w:rsidR="007E0294">
              <w:rPr>
                <w:noProof/>
                <w:webHidden/>
              </w:rPr>
              <w:fldChar w:fldCharType="end"/>
            </w:r>
          </w:hyperlink>
        </w:p>
        <w:p w14:paraId="1DF27BD0" w14:textId="77777777" w:rsidR="007E0294" w:rsidRDefault="00730BA5">
          <w:pPr>
            <w:pStyle w:val="TOC2"/>
            <w:tabs>
              <w:tab w:val="left" w:pos="880"/>
              <w:tab w:val="right" w:leader="dot" w:pos="8803"/>
            </w:tabs>
            <w:rPr>
              <w:rFonts w:eastAsiaTheme="minorEastAsia" w:cstheme="minorBidi"/>
              <w:noProof/>
              <w:sz w:val="22"/>
              <w:szCs w:val="22"/>
            </w:rPr>
          </w:pPr>
          <w:hyperlink w:anchor="_Toc420660191" w:history="1">
            <w:r w:rsidR="007E0294" w:rsidRPr="00E43A0B">
              <w:rPr>
                <w:rStyle w:val="Hyperlink"/>
                <w:noProof/>
              </w:rPr>
              <w:t>1.2</w:t>
            </w:r>
            <w:r w:rsidR="007E0294">
              <w:rPr>
                <w:rFonts w:eastAsiaTheme="minorEastAsia" w:cstheme="minorBidi"/>
                <w:noProof/>
                <w:sz w:val="22"/>
                <w:szCs w:val="22"/>
              </w:rPr>
              <w:tab/>
            </w:r>
            <w:r w:rsidR="007E0294" w:rsidRPr="00E43A0B">
              <w:rPr>
                <w:rStyle w:val="Hyperlink"/>
                <w:noProof/>
              </w:rPr>
              <w:t>Document Conventions</w:t>
            </w:r>
            <w:r w:rsidR="007E0294">
              <w:rPr>
                <w:noProof/>
                <w:webHidden/>
              </w:rPr>
              <w:tab/>
            </w:r>
            <w:r w:rsidR="007E0294">
              <w:rPr>
                <w:noProof/>
                <w:webHidden/>
              </w:rPr>
              <w:fldChar w:fldCharType="begin"/>
            </w:r>
            <w:r w:rsidR="007E0294">
              <w:rPr>
                <w:noProof/>
                <w:webHidden/>
              </w:rPr>
              <w:instrText xml:space="preserve"> PAGEREF _Toc420660191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7A848EDC" w14:textId="77777777" w:rsidR="007E0294" w:rsidRDefault="00730BA5">
          <w:pPr>
            <w:pStyle w:val="TOC3"/>
            <w:rPr>
              <w:rFonts w:eastAsiaTheme="minorEastAsia" w:cstheme="minorBidi"/>
              <w:noProof/>
              <w:sz w:val="22"/>
              <w:szCs w:val="22"/>
            </w:rPr>
          </w:pPr>
          <w:hyperlink w:anchor="_Toc420660192" w:history="1">
            <w:r w:rsidR="007E0294" w:rsidRPr="00E43A0B">
              <w:rPr>
                <w:rStyle w:val="Hyperlink"/>
                <w:noProof/>
              </w:rPr>
              <w:t>1.2.1</w:t>
            </w:r>
            <w:r w:rsidR="007E0294">
              <w:rPr>
                <w:rFonts w:eastAsiaTheme="minorEastAsia" w:cstheme="minorBidi"/>
                <w:noProof/>
                <w:sz w:val="22"/>
                <w:szCs w:val="22"/>
              </w:rPr>
              <w:tab/>
            </w:r>
            <w:r w:rsidR="007E0294" w:rsidRPr="00E43A0B">
              <w:rPr>
                <w:rStyle w:val="Hyperlink"/>
                <w:noProof/>
              </w:rPr>
              <w:t>Key Words</w:t>
            </w:r>
            <w:r w:rsidR="007E0294">
              <w:rPr>
                <w:noProof/>
                <w:webHidden/>
              </w:rPr>
              <w:tab/>
            </w:r>
            <w:r w:rsidR="007E0294">
              <w:rPr>
                <w:noProof/>
                <w:webHidden/>
              </w:rPr>
              <w:fldChar w:fldCharType="begin"/>
            </w:r>
            <w:r w:rsidR="007E0294">
              <w:rPr>
                <w:noProof/>
                <w:webHidden/>
              </w:rPr>
              <w:instrText xml:space="preserve"> PAGEREF _Toc420660192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A6985E2" w14:textId="77777777" w:rsidR="007E0294" w:rsidRDefault="00730BA5">
          <w:pPr>
            <w:pStyle w:val="TOC3"/>
            <w:rPr>
              <w:rFonts w:eastAsiaTheme="minorEastAsia" w:cstheme="minorBidi"/>
              <w:noProof/>
              <w:sz w:val="22"/>
              <w:szCs w:val="22"/>
            </w:rPr>
          </w:pPr>
          <w:hyperlink w:anchor="_Toc420660193" w:history="1">
            <w:r w:rsidR="007E0294" w:rsidRPr="00E43A0B">
              <w:rPr>
                <w:rStyle w:val="Hyperlink"/>
                <w:noProof/>
              </w:rPr>
              <w:t>1.2.2</w:t>
            </w:r>
            <w:r w:rsidR="007E0294">
              <w:rPr>
                <w:rFonts w:eastAsiaTheme="minorEastAsia" w:cstheme="minorBidi"/>
                <w:noProof/>
                <w:sz w:val="22"/>
                <w:szCs w:val="22"/>
              </w:rPr>
              <w:tab/>
            </w:r>
            <w:r w:rsidR="007E0294" w:rsidRPr="00E43A0B">
              <w:rPr>
                <w:rStyle w:val="Hyperlink"/>
                <w:noProof/>
              </w:rPr>
              <w:t>Fonts</w:t>
            </w:r>
            <w:r w:rsidR="007E0294">
              <w:rPr>
                <w:noProof/>
                <w:webHidden/>
              </w:rPr>
              <w:tab/>
            </w:r>
            <w:r w:rsidR="007E0294">
              <w:rPr>
                <w:noProof/>
                <w:webHidden/>
              </w:rPr>
              <w:fldChar w:fldCharType="begin"/>
            </w:r>
            <w:r w:rsidR="007E0294">
              <w:rPr>
                <w:noProof/>
                <w:webHidden/>
              </w:rPr>
              <w:instrText xml:space="preserve"> PAGEREF _Toc420660193 \h </w:instrText>
            </w:r>
            <w:r w:rsidR="007E0294">
              <w:rPr>
                <w:noProof/>
                <w:webHidden/>
              </w:rPr>
            </w:r>
            <w:r w:rsidR="007E0294">
              <w:rPr>
                <w:noProof/>
                <w:webHidden/>
              </w:rPr>
              <w:fldChar w:fldCharType="separate"/>
            </w:r>
            <w:r w:rsidR="00013563">
              <w:rPr>
                <w:noProof/>
                <w:webHidden/>
              </w:rPr>
              <w:t>2</w:t>
            </w:r>
            <w:r w:rsidR="007E0294">
              <w:rPr>
                <w:noProof/>
                <w:webHidden/>
              </w:rPr>
              <w:fldChar w:fldCharType="end"/>
            </w:r>
          </w:hyperlink>
        </w:p>
        <w:p w14:paraId="4D420199" w14:textId="77777777" w:rsidR="007E0294" w:rsidRDefault="00730BA5">
          <w:pPr>
            <w:pStyle w:val="TOC3"/>
            <w:rPr>
              <w:rFonts w:eastAsiaTheme="minorEastAsia" w:cstheme="minorBidi"/>
              <w:noProof/>
              <w:sz w:val="22"/>
              <w:szCs w:val="22"/>
            </w:rPr>
          </w:pPr>
          <w:hyperlink w:anchor="_Toc420660194" w:history="1">
            <w:r w:rsidR="007E0294" w:rsidRPr="00E43A0B">
              <w:rPr>
                <w:rStyle w:val="Hyperlink"/>
                <w:noProof/>
              </w:rPr>
              <w:t>1.2.3</w:t>
            </w:r>
            <w:r w:rsidR="007E0294">
              <w:rPr>
                <w:rFonts w:eastAsiaTheme="minorEastAsia" w:cstheme="minorBidi"/>
                <w:noProof/>
                <w:sz w:val="22"/>
                <w:szCs w:val="22"/>
              </w:rPr>
              <w:tab/>
            </w:r>
            <w:r w:rsidR="007E0294" w:rsidRPr="00E43A0B">
              <w:rPr>
                <w:rStyle w:val="Hyperlink"/>
                <w:noProof/>
              </w:rPr>
              <w:t>UML Package References</w:t>
            </w:r>
            <w:r w:rsidR="007E0294">
              <w:rPr>
                <w:noProof/>
                <w:webHidden/>
              </w:rPr>
              <w:tab/>
            </w:r>
            <w:r w:rsidR="007E0294">
              <w:rPr>
                <w:noProof/>
                <w:webHidden/>
              </w:rPr>
              <w:fldChar w:fldCharType="begin"/>
            </w:r>
            <w:r w:rsidR="007E0294">
              <w:rPr>
                <w:noProof/>
                <w:webHidden/>
              </w:rPr>
              <w:instrText xml:space="preserve"> PAGEREF _Toc420660194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784423E5" w14:textId="77777777" w:rsidR="007E0294" w:rsidRDefault="00730BA5">
          <w:pPr>
            <w:pStyle w:val="TOC3"/>
            <w:rPr>
              <w:rFonts w:eastAsiaTheme="minorEastAsia" w:cstheme="minorBidi"/>
              <w:noProof/>
              <w:sz w:val="22"/>
              <w:szCs w:val="22"/>
            </w:rPr>
          </w:pPr>
          <w:hyperlink w:anchor="_Toc420660195" w:history="1">
            <w:r w:rsidR="007E0294" w:rsidRPr="00E43A0B">
              <w:rPr>
                <w:rStyle w:val="Hyperlink"/>
                <w:noProof/>
              </w:rPr>
              <w:t>1.2.4</w:t>
            </w:r>
            <w:r w:rsidR="007E0294">
              <w:rPr>
                <w:rFonts w:eastAsiaTheme="minorEastAsia" w:cstheme="minorBidi"/>
                <w:noProof/>
                <w:sz w:val="22"/>
                <w:szCs w:val="22"/>
              </w:rPr>
              <w:tab/>
            </w:r>
            <w:r w:rsidR="007E0294" w:rsidRPr="00E43A0B">
              <w:rPr>
                <w:rStyle w:val="Hyperlink"/>
                <w:noProof/>
              </w:rPr>
              <w:t>UML Diagrams</w:t>
            </w:r>
            <w:r w:rsidR="007E0294">
              <w:rPr>
                <w:noProof/>
                <w:webHidden/>
              </w:rPr>
              <w:tab/>
            </w:r>
            <w:r w:rsidR="007E0294">
              <w:rPr>
                <w:noProof/>
                <w:webHidden/>
              </w:rPr>
              <w:fldChar w:fldCharType="begin"/>
            </w:r>
            <w:r w:rsidR="007E0294">
              <w:rPr>
                <w:noProof/>
                <w:webHidden/>
              </w:rPr>
              <w:instrText xml:space="preserve"> PAGEREF _Toc420660195 \h </w:instrText>
            </w:r>
            <w:r w:rsidR="007E0294">
              <w:rPr>
                <w:noProof/>
                <w:webHidden/>
              </w:rPr>
            </w:r>
            <w:r w:rsidR="007E0294">
              <w:rPr>
                <w:noProof/>
                <w:webHidden/>
              </w:rPr>
              <w:fldChar w:fldCharType="separate"/>
            </w:r>
            <w:r w:rsidR="00013563">
              <w:rPr>
                <w:noProof/>
                <w:webHidden/>
              </w:rPr>
              <w:t>3</w:t>
            </w:r>
            <w:r w:rsidR="007E0294">
              <w:rPr>
                <w:noProof/>
                <w:webHidden/>
              </w:rPr>
              <w:fldChar w:fldCharType="end"/>
            </w:r>
          </w:hyperlink>
        </w:p>
        <w:p w14:paraId="6921F5CF" w14:textId="77777777" w:rsidR="007E0294" w:rsidRDefault="00730BA5">
          <w:pPr>
            <w:pStyle w:val="TOC3"/>
            <w:rPr>
              <w:rFonts w:eastAsiaTheme="minorEastAsia" w:cstheme="minorBidi"/>
              <w:noProof/>
              <w:sz w:val="22"/>
              <w:szCs w:val="22"/>
            </w:rPr>
          </w:pPr>
          <w:hyperlink w:anchor="_Toc420660196" w:history="1">
            <w:r w:rsidR="007E0294" w:rsidRPr="00E43A0B">
              <w:rPr>
                <w:rStyle w:val="Hyperlink"/>
                <w:noProof/>
              </w:rPr>
              <w:t>1.2.5</w:t>
            </w:r>
            <w:r w:rsidR="007E0294">
              <w:rPr>
                <w:rFonts w:eastAsiaTheme="minorEastAsia" w:cstheme="minorBidi"/>
                <w:noProof/>
                <w:sz w:val="22"/>
                <w:szCs w:val="22"/>
              </w:rPr>
              <w:tab/>
            </w:r>
            <w:r w:rsidR="007E0294" w:rsidRPr="00E43A0B">
              <w:rPr>
                <w:rStyle w:val="Hyperlink"/>
                <w:noProof/>
              </w:rPr>
              <w:t>Property Table Notation</w:t>
            </w:r>
            <w:r w:rsidR="007E0294">
              <w:rPr>
                <w:noProof/>
                <w:webHidden/>
              </w:rPr>
              <w:tab/>
            </w:r>
            <w:r w:rsidR="007E0294">
              <w:rPr>
                <w:noProof/>
                <w:webHidden/>
              </w:rPr>
              <w:fldChar w:fldCharType="begin"/>
            </w:r>
            <w:r w:rsidR="007E0294">
              <w:rPr>
                <w:noProof/>
                <w:webHidden/>
              </w:rPr>
              <w:instrText xml:space="preserve"> PAGEREF _Toc420660196 \h </w:instrText>
            </w:r>
            <w:r w:rsidR="007E0294">
              <w:rPr>
                <w:noProof/>
                <w:webHidden/>
              </w:rPr>
            </w:r>
            <w:r w:rsidR="007E0294">
              <w:rPr>
                <w:noProof/>
                <w:webHidden/>
              </w:rPr>
              <w:fldChar w:fldCharType="separate"/>
            </w:r>
            <w:r w:rsidR="00013563">
              <w:rPr>
                <w:noProof/>
                <w:webHidden/>
              </w:rPr>
              <w:t>4</w:t>
            </w:r>
            <w:r w:rsidR="007E0294">
              <w:rPr>
                <w:noProof/>
                <w:webHidden/>
              </w:rPr>
              <w:fldChar w:fldCharType="end"/>
            </w:r>
          </w:hyperlink>
        </w:p>
        <w:p w14:paraId="56DFFC83" w14:textId="77777777" w:rsidR="007E0294" w:rsidRDefault="00730BA5">
          <w:pPr>
            <w:pStyle w:val="TOC3"/>
            <w:rPr>
              <w:rFonts w:eastAsiaTheme="minorEastAsia" w:cstheme="minorBidi"/>
              <w:noProof/>
              <w:sz w:val="22"/>
              <w:szCs w:val="22"/>
            </w:rPr>
          </w:pPr>
          <w:hyperlink w:anchor="_Toc420660197" w:history="1">
            <w:r w:rsidR="007E0294" w:rsidRPr="00E43A0B">
              <w:rPr>
                <w:rStyle w:val="Hyperlink"/>
                <w:noProof/>
              </w:rPr>
              <w:t>1.2.6</w:t>
            </w:r>
            <w:r w:rsidR="007E0294">
              <w:rPr>
                <w:rFonts w:eastAsiaTheme="minorEastAsia" w:cstheme="minorBidi"/>
                <w:noProof/>
                <w:sz w:val="22"/>
                <w:szCs w:val="22"/>
              </w:rPr>
              <w:tab/>
            </w:r>
            <w:r w:rsidR="007E0294" w:rsidRPr="00E43A0B">
              <w:rPr>
                <w:rStyle w:val="Hyperlink"/>
                <w:noProof/>
              </w:rPr>
              <w:t>Property and Class Descriptions</w:t>
            </w:r>
            <w:r w:rsidR="007E0294">
              <w:rPr>
                <w:noProof/>
                <w:webHidden/>
              </w:rPr>
              <w:tab/>
            </w:r>
            <w:r w:rsidR="007E0294">
              <w:rPr>
                <w:noProof/>
                <w:webHidden/>
              </w:rPr>
              <w:fldChar w:fldCharType="begin"/>
            </w:r>
            <w:r w:rsidR="007E0294">
              <w:rPr>
                <w:noProof/>
                <w:webHidden/>
              </w:rPr>
              <w:instrText xml:space="preserve"> PAGEREF _Toc420660197 \h </w:instrText>
            </w:r>
            <w:r w:rsidR="007E0294">
              <w:rPr>
                <w:noProof/>
                <w:webHidden/>
              </w:rPr>
            </w:r>
            <w:r w:rsidR="007E0294">
              <w:rPr>
                <w:noProof/>
                <w:webHidden/>
              </w:rPr>
              <w:fldChar w:fldCharType="separate"/>
            </w:r>
            <w:r w:rsidR="00013563">
              <w:rPr>
                <w:noProof/>
                <w:webHidden/>
              </w:rPr>
              <w:t>5</w:t>
            </w:r>
            <w:r w:rsidR="007E0294">
              <w:rPr>
                <w:noProof/>
                <w:webHidden/>
              </w:rPr>
              <w:fldChar w:fldCharType="end"/>
            </w:r>
          </w:hyperlink>
        </w:p>
        <w:p w14:paraId="69E70029" w14:textId="77777777" w:rsidR="007E0294" w:rsidRDefault="00730BA5">
          <w:pPr>
            <w:pStyle w:val="TOC1"/>
            <w:rPr>
              <w:rFonts w:eastAsiaTheme="minorEastAsia" w:cstheme="minorBidi"/>
              <w:b w:val="0"/>
              <w:sz w:val="22"/>
              <w:szCs w:val="22"/>
            </w:rPr>
          </w:pPr>
          <w:hyperlink w:anchor="_Toc420660198" w:history="1">
            <w:r w:rsidR="007E0294" w:rsidRPr="00E43A0B">
              <w:rPr>
                <w:rStyle w:val="Hyperlink"/>
              </w:rPr>
              <w:t>2</w:t>
            </w:r>
            <w:r w:rsidR="007E0294">
              <w:rPr>
                <w:rFonts w:eastAsiaTheme="minorEastAsia" w:cstheme="minorBidi"/>
                <w:b w:val="0"/>
                <w:sz w:val="22"/>
                <w:szCs w:val="22"/>
              </w:rPr>
              <w:tab/>
            </w:r>
            <w:r w:rsidR="007E0294" w:rsidRPr="00E43A0B">
              <w:rPr>
                <w:rStyle w:val="Hyperlink"/>
              </w:rPr>
              <w:t>Background Information</w:t>
            </w:r>
            <w:r w:rsidR="007E0294">
              <w:rPr>
                <w:webHidden/>
              </w:rPr>
              <w:tab/>
            </w:r>
            <w:r w:rsidR="007E0294">
              <w:rPr>
                <w:webHidden/>
              </w:rPr>
              <w:fldChar w:fldCharType="begin"/>
            </w:r>
            <w:r w:rsidR="007E0294">
              <w:rPr>
                <w:webHidden/>
              </w:rPr>
              <w:instrText xml:space="preserve"> PAGEREF _Toc420660198 \h </w:instrText>
            </w:r>
            <w:r w:rsidR="007E0294">
              <w:rPr>
                <w:webHidden/>
              </w:rPr>
            </w:r>
            <w:r w:rsidR="007E0294">
              <w:rPr>
                <w:webHidden/>
              </w:rPr>
              <w:fldChar w:fldCharType="separate"/>
            </w:r>
            <w:r w:rsidR="00013563">
              <w:rPr>
                <w:webHidden/>
              </w:rPr>
              <w:t>7</w:t>
            </w:r>
            <w:r w:rsidR="007E0294">
              <w:rPr>
                <w:webHidden/>
              </w:rPr>
              <w:fldChar w:fldCharType="end"/>
            </w:r>
          </w:hyperlink>
        </w:p>
        <w:p w14:paraId="5DFE052D" w14:textId="77777777" w:rsidR="007E0294" w:rsidRDefault="00730BA5">
          <w:pPr>
            <w:pStyle w:val="TOC2"/>
            <w:tabs>
              <w:tab w:val="left" w:pos="880"/>
              <w:tab w:val="right" w:leader="dot" w:pos="8803"/>
            </w:tabs>
            <w:rPr>
              <w:rFonts w:eastAsiaTheme="minorEastAsia" w:cstheme="minorBidi"/>
              <w:noProof/>
              <w:sz w:val="22"/>
              <w:szCs w:val="22"/>
            </w:rPr>
          </w:pPr>
          <w:hyperlink w:anchor="_Toc420660199" w:history="1">
            <w:r w:rsidR="007E0294" w:rsidRPr="00E43A0B">
              <w:rPr>
                <w:rStyle w:val="Hyperlink"/>
                <w:noProof/>
              </w:rPr>
              <w:t>2.1</w:t>
            </w:r>
            <w:r w:rsidR="007E0294">
              <w:rPr>
                <w:rFonts w:eastAsiaTheme="minorEastAsia" w:cstheme="minorBidi"/>
                <w:noProof/>
                <w:sz w:val="22"/>
                <w:szCs w:val="22"/>
              </w:rPr>
              <w:tab/>
            </w:r>
            <w:r w:rsidR="007E0294" w:rsidRPr="00E43A0B">
              <w:rPr>
                <w:rStyle w:val="Hyperlink"/>
                <w:noProof/>
              </w:rPr>
              <w:t>Component Data Models</w:t>
            </w:r>
            <w:r w:rsidR="007E0294">
              <w:rPr>
                <w:noProof/>
                <w:webHidden/>
              </w:rPr>
              <w:tab/>
            </w:r>
            <w:r w:rsidR="007E0294">
              <w:rPr>
                <w:noProof/>
                <w:webHidden/>
              </w:rPr>
              <w:fldChar w:fldCharType="begin"/>
            </w:r>
            <w:r w:rsidR="007E0294">
              <w:rPr>
                <w:noProof/>
                <w:webHidden/>
              </w:rPr>
              <w:instrText xml:space="preserve"> PAGEREF _Toc420660199 \h </w:instrText>
            </w:r>
            <w:r w:rsidR="007E0294">
              <w:rPr>
                <w:noProof/>
                <w:webHidden/>
              </w:rPr>
            </w:r>
            <w:r w:rsidR="007E0294">
              <w:rPr>
                <w:noProof/>
                <w:webHidden/>
              </w:rPr>
              <w:fldChar w:fldCharType="separate"/>
            </w:r>
            <w:r w:rsidR="00013563">
              <w:rPr>
                <w:noProof/>
                <w:webHidden/>
              </w:rPr>
              <w:t>7</w:t>
            </w:r>
            <w:r w:rsidR="007E0294">
              <w:rPr>
                <w:noProof/>
                <w:webHidden/>
              </w:rPr>
              <w:fldChar w:fldCharType="end"/>
            </w:r>
          </w:hyperlink>
        </w:p>
        <w:p w14:paraId="751978D8" w14:textId="77777777" w:rsidR="007E0294" w:rsidRDefault="00730BA5">
          <w:pPr>
            <w:pStyle w:val="TOC3"/>
            <w:rPr>
              <w:rFonts w:eastAsiaTheme="minorEastAsia" w:cstheme="minorBidi"/>
              <w:noProof/>
              <w:sz w:val="22"/>
              <w:szCs w:val="22"/>
            </w:rPr>
          </w:pPr>
          <w:hyperlink w:anchor="_Toc420660200" w:history="1">
            <w:r w:rsidR="007E0294" w:rsidRPr="00E43A0B">
              <w:rPr>
                <w:rStyle w:val="Hyperlink"/>
                <w:noProof/>
              </w:rPr>
              <w:t>2.1.1</w:t>
            </w:r>
            <w:r w:rsidR="007E0294">
              <w:rPr>
                <w:rFonts w:eastAsiaTheme="minorEastAsia" w:cstheme="minorBidi"/>
                <w:noProof/>
                <w:sz w:val="22"/>
                <w:szCs w:val="22"/>
              </w:rPr>
              <w:tab/>
            </w:r>
            <w:r w:rsidR="007E0294" w:rsidRPr="00E43A0B">
              <w:rPr>
                <w:rStyle w:val="Hyperlink"/>
                <w:noProof/>
              </w:rPr>
              <w:t>Observable</w:t>
            </w:r>
            <w:r w:rsidR="007E0294">
              <w:rPr>
                <w:noProof/>
                <w:webHidden/>
              </w:rPr>
              <w:tab/>
            </w:r>
            <w:r w:rsidR="007E0294">
              <w:rPr>
                <w:noProof/>
                <w:webHidden/>
              </w:rPr>
              <w:fldChar w:fldCharType="begin"/>
            </w:r>
            <w:r w:rsidR="007E0294">
              <w:rPr>
                <w:noProof/>
                <w:webHidden/>
              </w:rPr>
              <w:instrText xml:space="preserve"> PAGEREF _Toc420660200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6D3DED14" w14:textId="77777777" w:rsidR="007E0294" w:rsidRDefault="00730BA5">
          <w:pPr>
            <w:pStyle w:val="TOC3"/>
            <w:rPr>
              <w:rFonts w:eastAsiaTheme="minorEastAsia" w:cstheme="minorBidi"/>
              <w:noProof/>
              <w:sz w:val="22"/>
              <w:szCs w:val="22"/>
            </w:rPr>
          </w:pPr>
          <w:hyperlink w:anchor="_Toc420660201" w:history="1">
            <w:r w:rsidR="007E0294" w:rsidRPr="00E43A0B">
              <w:rPr>
                <w:rStyle w:val="Hyperlink"/>
                <w:noProof/>
              </w:rPr>
              <w:t>2.1.2</w:t>
            </w:r>
            <w:r w:rsidR="007E0294">
              <w:rPr>
                <w:rFonts w:eastAsiaTheme="minorEastAsia" w:cstheme="minorBidi"/>
                <w:noProof/>
                <w:sz w:val="22"/>
                <w:szCs w:val="22"/>
              </w:rPr>
              <w:tab/>
            </w:r>
            <w:r w:rsidR="007E0294" w:rsidRPr="00E43A0B">
              <w:rPr>
                <w:rStyle w:val="Hyperlink"/>
                <w:noProof/>
              </w:rPr>
              <w:t>Indicator</w:t>
            </w:r>
            <w:r w:rsidR="007E0294">
              <w:rPr>
                <w:noProof/>
                <w:webHidden/>
              </w:rPr>
              <w:tab/>
            </w:r>
            <w:r w:rsidR="007E0294">
              <w:rPr>
                <w:noProof/>
                <w:webHidden/>
              </w:rPr>
              <w:fldChar w:fldCharType="begin"/>
            </w:r>
            <w:r w:rsidR="007E0294">
              <w:rPr>
                <w:noProof/>
                <w:webHidden/>
              </w:rPr>
              <w:instrText xml:space="preserve"> PAGEREF _Toc420660201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7BBD06C8" w14:textId="77777777" w:rsidR="007E0294" w:rsidRDefault="00730BA5">
          <w:pPr>
            <w:pStyle w:val="TOC3"/>
            <w:rPr>
              <w:rFonts w:eastAsiaTheme="minorEastAsia" w:cstheme="minorBidi"/>
              <w:noProof/>
              <w:sz w:val="22"/>
              <w:szCs w:val="22"/>
            </w:rPr>
          </w:pPr>
          <w:hyperlink w:anchor="_Toc420660202" w:history="1">
            <w:r w:rsidR="007E0294" w:rsidRPr="00E43A0B">
              <w:rPr>
                <w:rStyle w:val="Hyperlink"/>
                <w:noProof/>
              </w:rPr>
              <w:t>2.1.3</w:t>
            </w:r>
            <w:r w:rsidR="007E0294">
              <w:rPr>
                <w:rFonts w:eastAsiaTheme="minorEastAsia" w:cstheme="minorBidi"/>
                <w:noProof/>
                <w:sz w:val="22"/>
                <w:szCs w:val="22"/>
              </w:rPr>
              <w:tab/>
            </w:r>
            <w:r w:rsidR="007E0294" w:rsidRPr="00E43A0B">
              <w:rPr>
                <w:rStyle w:val="Hyperlink"/>
                <w:noProof/>
              </w:rPr>
              <w:t>Incident</w:t>
            </w:r>
            <w:r w:rsidR="007E0294">
              <w:rPr>
                <w:noProof/>
                <w:webHidden/>
              </w:rPr>
              <w:tab/>
            </w:r>
            <w:r w:rsidR="007E0294">
              <w:rPr>
                <w:noProof/>
                <w:webHidden/>
              </w:rPr>
              <w:fldChar w:fldCharType="begin"/>
            </w:r>
            <w:r w:rsidR="007E0294">
              <w:rPr>
                <w:noProof/>
                <w:webHidden/>
              </w:rPr>
              <w:instrText xml:space="preserve"> PAGEREF _Toc420660202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DBA23DD" w14:textId="77777777" w:rsidR="007E0294" w:rsidRDefault="00730BA5">
          <w:pPr>
            <w:pStyle w:val="TOC3"/>
            <w:rPr>
              <w:rFonts w:eastAsiaTheme="minorEastAsia" w:cstheme="minorBidi"/>
              <w:noProof/>
              <w:sz w:val="22"/>
              <w:szCs w:val="22"/>
            </w:rPr>
          </w:pPr>
          <w:hyperlink w:anchor="_Toc420660203" w:history="1">
            <w:r w:rsidR="007E0294" w:rsidRPr="00E43A0B">
              <w:rPr>
                <w:rStyle w:val="Hyperlink"/>
                <w:noProof/>
              </w:rPr>
              <w:t>2.1.4</w:t>
            </w:r>
            <w:r w:rsidR="007E0294">
              <w:rPr>
                <w:rFonts w:eastAsiaTheme="minorEastAsia" w:cstheme="minorBidi"/>
                <w:noProof/>
                <w:sz w:val="22"/>
                <w:szCs w:val="22"/>
              </w:rPr>
              <w:tab/>
            </w:r>
            <w:r w:rsidR="007E0294" w:rsidRPr="00E43A0B">
              <w:rPr>
                <w:rStyle w:val="Hyperlink"/>
                <w:noProof/>
              </w:rPr>
              <w:t>Tactics, Techniques and Procedures (TTP)</w:t>
            </w:r>
            <w:r w:rsidR="007E0294">
              <w:rPr>
                <w:noProof/>
                <w:webHidden/>
              </w:rPr>
              <w:tab/>
            </w:r>
            <w:r w:rsidR="007E0294">
              <w:rPr>
                <w:noProof/>
                <w:webHidden/>
              </w:rPr>
              <w:fldChar w:fldCharType="begin"/>
            </w:r>
            <w:r w:rsidR="007E0294">
              <w:rPr>
                <w:noProof/>
                <w:webHidden/>
              </w:rPr>
              <w:instrText xml:space="preserve"> PAGEREF _Toc420660203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08FE9CD8" w14:textId="77777777" w:rsidR="007E0294" w:rsidRDefault="00730BA5">
          <w:pPr>
            <w:pStyle w:val="TOC3"/>
            <w:rPr>
              <w:rFonts w:eastAsiaTheme="minorEastAsia" w:cstheme="minorBidi"/>
              <w:noProof/>
              <w:sz w:val="22"/>
              <w:szCs w:val="22"/>
            </w:rPr>
          </w:pPr>
          <w:hyperlink w:anchor="_Toc420660204" w:history="1">
            <w:r w:rsidR="007E0294" w:rsidRPr="00E43A0B">
              <w:rPr>
                <w:rStyle w:val="Hyperlink"/>
                <w:noProof/>
              </w:rPr>
              <w:t>2.1.5</w:t>
            </w:r>
            <w:r w:rsidR="007E0294">
              <w:rPr>
                <w:rFonts w:eastAsiaTheme="minorEastAsia" w:cstheme="minorBidi"/>
                <w:noProof/>
                <w:sz w:val="22"/>
                <w:szCs w:val="22"/>
              </w:rPr>
              <w:tab/>
            </w:r>
            <w:r w:rsidR="007E0294" w:rsidRPr="00E43A0B">
              <w:rPr>
                <w:rStyle w:val="Hyperlink"/>
                <w:noProof/>
              </w:rPr>
              <w:t>Campaign</w:t>
            </w:r>
            <w:r w:rsidR="007E0294">
              <w:rPr>
                <w:noProof/>
                <w:webHidden/>
              </w:rPr>
              <w:tab/>
            </w:r>
            <w:r w:rsidR="007E0294">
              <w:rPr>
                <w:noProof/>
                <w:webHidden/>
              </w:rPr>
              <w:fldChar w:fldCharType="begin"/>
            </w:r>
            <w:r w:rsidR="007E0294">
              <w:rPr>
                <w:noProof/>
                <w:webHidden/>
              </w:rPr>
              <w:instrText xml:space="preserve"> PAGEREF _Toc420660204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2AD3CFDB" w14:textId="77777777" w:rsidR="007E0294" w:rsidRDefault="00730BA5">
          <w:pPr>
            <w:pStyle w:val="TOC3"/>
            <w:rPr>
              <w:rFonts w:eastAsiaTheme="minorEastAsia" w:cstheme="minorBidi"/>
              <w:noProof/>
              <w:sz w:val="22"/>
              <w:szCs w:val="22"/>
            </w:rPr>
          </w:pPr>
          <w:hyperlink w:anchor="_Toc420660205" w:history="1">
            <w:r w:rsidR="007E0294" w:rsidRPr="00E43A0B">
              <w:rPr>
                <w:rStyle w:val="Hyperlink"/>
                <w:noProof/>
              </w:rPr>
              <w:t>2.1.6</w:t>
            </w:r>
            <w:r w:rsidR="007E0294">
              <w:rPr>
                <w:rFonts w:eastAsiaTheme="minorEastAsia" w:cstheme="minorBidi"/>
                <w:noProof/>
                <w:sz w:val="22"/>
                <w:szCs w:val="22"/>
              </w:rPr>
              <w:tab/>
            </w:r>
            <w:r w:rsidR="007E0294" w:rsidRPr="00E43A0B">
              <w:rPr>
                <w:rStyle w:val="Hyperlink"/>
                <w:noProof/>
              </w:rPr>
              <w:t>Threat Actor</w:t>
            </w:r>
            <w:r w:rsidR="007E0294">
              <w:rPr>
                <w:noProof/>
                <w:webHidden/>
              </w:rPr>
              <w:tab/>
            </w:r>
            <w:r w:rsidR="007E0294">
              <w:rPr>
                <w:noProof/>
                <w:webHidden/>
              </w:rPr>
              <w:fldChar w:fldCharType="begin"/>
            </w:r>
            <w:r w:rsidR="007E0294">
              <w:rPr>
                <w:noProof/>
                <w:webHidden/>
              </w:rPr>
              <w:instrText xml:space="preserve"> PAGEREF _Toc420660205 \h </w:instrText>
            </w:r>
            <w:r w:rsidR="007E0294">
              <w:rPr>
                <w:noProof/>
                <w:webHidden/>
              </w:rPr>
            </w:r>
            <w:r w:rsidR="007E0294">
              <w:rPr>
                <w:noProof/>
                <w:webHidden/>
              </w:rPr>
              <w:fldChar w:fldCharType="separate"/>
            </w:r>
            <w:r w:rsidR="00013563">
              <w:rPr>
                <w:noProof/>
                <w:webHidden/>
              </w:rPr>
              <w:t>8</w:t>
            </w:r>
            <w:r w:rsidR="007E0294">
              <w:rPr>
                <w:noProof/>
                <w:webHidden/>
              </w:rPr>
              <w:fldChar w:fldCharType="end"/>
            </w:r>
          </w:hyperlink>
        </w:p>
        <w:p w14:paraId="1AD9BFAE" w14:textId="77777777" w:rsidR="007E0294" w:rsidRDefault="00730BA5">
          <w:pPr>
            <w:pStyle w:val="TOC3"/>
            <w:rPr>
              <w:rFonts w:eastAsiaTheme="minorEastAsia" w:cstheme="minorBidi"/>
              <w:noProof/>
              <w:sz w:val="22"/>
              <w:szCs w:val="22"/>
            </w:rPr>
          </w:pPr>
          <w:hyperlink w:anchor="_Toc420660206" w:history="1">
            <w:r w:rsidR="007E0294" w:rsidRPr="00E43A0B">
              <w:rPr>
                <w:rStyle w:val="Hyperlink"/>
                <w:noProof/>
              </w:rPr>
              <w:t>2.1.7</w:t>
            </w:r>
            <w:r w:rsidR="007E0294">
              <w:rPr>
                <w:rFonts w:eastAsiaTheme="minorEastAsia" w:cstheme="minorBidi"/>
                <w:noProof/>
                <w:sz w:val="22"/>
                <w:szCs w:val="22"/>
              </w:rPr>
              <w:tab/>
            </w:r>
            <w:r w:rsidR="007E0294" w:rsidRPr="00E43A0B">
              <w:rPr>
                <w:rStyle w:val="Hyperlink"/>
                <w:noProof/>
              </w:rPr>
              <w:t>Exploit Target</w:t>
            </w:r>
            <w:r w:rsidR="007E0294">
              <w:rPr>
                <w:noProof/>
                <w:webHidden/>
              </w:rPr>
              <w:tab/>
            </w:r>
            <w:r w:rsidR="007E0294">
              <w:rPr>
                <w:noProof/>
                <w:webHidden/>
              </w:rPr>
              <w:fldChar w:fldCharType="begin"/>
            </w:r>
            <w:r w:rsidR="007E0294">
              <w:rPr>
                <w:noProof/>
                <w:webHidden/>
              </w:rPr>
              <w:instrText xml:space="preserve"> PAGEREF _Toc420660206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2E9B35C0" w14:textId="77777777" w:rsidR="007E0294" w:rsidRDefault="00730BA5">
          <w:pPr>
            <w:pStyle w:val="TOC3"/>
            <w:rPr>
              <w:rFonts w:eastAsiaTheme="minorEastAsia" w:cstheme="minorBidi"/>
              <w:noProof/>
              <w:sz w:val="22"/>
              <w:szCs w:val="22"/>
            </w:rPr>
          </w:pPr>
          <w:hyperlink w:anchor="_Toc420660207" w:history="1">
            <w:r w:rsidR="007E0294" w:rsidRPr="00E43A0B">
              <w:rPr>
                <w:rStyle w:val="Hyperlink"/>
                <w:noProof/>
              </w:rPr>
              <w:t>2.1.8</w:t>
            </w:r>
            <w:r w:rsidR="007E0294">
              <w:rPr>
                <w:rFonts w:eastAsiaTheme="minorEastAsia" w:cstheme="minorBidi"/>
                <w:noProof/>
                <w:sz w:val="22"/>
                <w:szCs w:val="22"/>
              </w:rPr>
              <w:tab/>
            </w:r>
            <w:r w:rsidR="007E0294" w:rsidRPr="00E43A0B">
              <w:rPr>
                <w:rStyle w:val="Hyperlink"/>
                <w:noProof/>
              </w:rPr>
              <w:t>Course of Action (COA)</w:t>
            </w:r>
            <w:r w:rsidR="007E0294">
              <w:rPr>
                <w:noProof/>
                <w:webHidden/>
              </w:rPr>
              <w:tab/>
            </w:r>
            <w:r w:rsidR="007E0294">
              <w:rPr>
                <w:noProof/>
                <w:webHidden/>
              </w:rPr>
              <w:fldChar w:fldCharType="begin"/>
            </w:r>
            <w:r w:rsidR="007E0294">
              <w:rPr>
                <w:noProof/>
                <w:webHidden/>
              </w:rPr>
              <w:instrText xml:space="preserve"> PAGEREF _Toc420660207 \h </w:instrText>
            </w:r>
            <w:r w:rsidR="007E0294">
              <w:rPr>
                <w:noProof/>
                <w:webHidden/>
              </w:rPr>
            </w:r>
            <w:r w:rsidR="007E0294">
              <w:rPr>
                <w:noProof/>
                <w:webHidden/>
              </w:rPr>
              <w:fldChar w:fldCharType="separate"/>
            </w:r>
            <w:r w:rsidR="00013563">
              <w:rPr>
                <w:noProof/>
                <w:webHidden/>
              </w:rPr>
              <w:t>9</w:t>
            </w:r>
            <w:r w:rsidR="007E0294">
              <w:rPr>
                <w:noProof/>
                <w:webHidden/>
              </w:rPr>
              <w:fldChar w:fldCharType="end"/>
            </w:r>
          </w:hyperlink>
        </w:p>
        <w:p w14:paraId="1369E1CA" w14:textId="77777777" w:rsidR="007E0294" w:rsidRDefault="00730BA5">
          <w:pPr>
            <w:pStyle w:val="TOC1"/>
            <w:rPr>
              <w:rFonts w:eastAsiaTheme="minorEastAsia" w:cstheme="minorBidi"/>
              <w:b w:val="0"/>
              <w:sz w:val="22"/>
              <w:szCs w:val="22"/>
            </w:rPr>
          </w:pPr>
          <w:hyperlink w:anchor="_Toc420660208" w:history="1">
            <w:r w:rsidR="007E0294" w:rsidRPr="00E43A0B">
              <w:rPr>
                <w:rStyle w:val="Hyperlink"/>
              </w:rPr>
              <w:t>3</w:t>
            </w:r>
            <w:r w:rsidR="007E0294">
              <w:rPr>
                <w:rFonts w:eastAsiaTheme="minorEastAsia" w:cstheme="minorBidi"/>
                <w:b w:val="0"/>
                <w:sz w:val="22"/>
                <w:szCs w:val="22"/>
              </w:rPr>
              <w:tab/>
            </w:r>
            <w:r w:rsidR="007E0294" w:rsidRPr="00E43A0B">
              <w:rPr>
                <w:rStyle w:val="Hyperlink"/>
              </w:rPr>
              <w:t>STIX Core Data Model</w:t>
            </w:r>
            <w:r w:rsidR="007E0294">
              <w:rPr>
                <w:webHidden/>
              </w:rPr>
              <w:tab/>
            </w:r>
            <w:r w:rsidR="007E0294">
              <w:rPr>
                <w:webHidden/>
              </w:rPr>
              <w:fldChar w:fldCharType="begin"/>
            </w:r>
            <w:r w:rsidR="007E0294">
              <w:rPr>
                <w:webHidden/>
              </w:rPr>
              <w:instrText xml:space="preserve"> PAGEREF _Toc420660208 \h </w:instrText>
            </w:r>
            <w:r w:rsidR="007E0294">
              <w:rPr>
                <w:webHidden/>
              </w:rPr>
            </w:r>
            <w:r w:rsidR="007E0294">
              <w:rPr>
                <w:webHidden/>
              </w:rPr>
              <w:fldChar w:fldCharType="separate"/>
            </w:r>
            <w:r w:rsidR="00013563">
              <w:rPr>
                <w:webHidden/>
              </w:rPr>
              <w:t>10</w:t>
            </w:r>
            <w:r w:rsidR="007E0294">
              <w:rPr>
                <w:webHidden/>
              </w:rPr>
              <w:fldChar w:fldCharType="end"/>
            </w:r>
          </w:hyperlink>
        </w:p>
        <w:p w14:paraId="6007D075" w14:textId="77777777" w:rsidR="007E0294" w:rsidRDefault="00730BA5">
          <w:pPr>
            <w:pStyle w:val="TOC2"/>
            <w:tabs>
              <w:tab w:val="left" w:pos="880"/>
              <w:tab w:val="right" w:leader="dot" w:pos="8803"/>
            </w:tabs>
            <w:rPr>
              <w:rFonts w:eastAsiaTheme="minorEastAsia" w:cstheme="minorBidi"/>
              <w:noProof/>
              <w:sz w:val="22"/>
              <w:szCs w:val="22"/>
            </w:rPr>
          </w:pPr>
          <w:hyperlink w:anchor="_Toc420660209" w:history="1">
            <w:r w:rsidR="007E0294" w:rsidRPr="00E43A0B">
              <w:rPr>
                <w:rStyle w:val="Hyperlink"/>
                <w:noProof/>
              </w:rPr>
              <w:t>3.1</w:t>
            </w:r>
            <w:r w:rsidR="007E0294">
              <w:rPr>
                <w:rFonts w:eastAsiaTheme="minorEastAsia" w:cstheme="minorBidi"/>
                <w:noProof/>
                <w:sz w:val="22"/>
                <w:szCs w:val="22"/>
              </w:rPr>
              <w:tab/>
            </w:r>
            <w:r w:rsidR="007E0294" w:rsidRPr="00E43A0B">
              <w:rPr>
                <w:rStyle w:val="Hyperlink"/>
                <w:noProof/>
              </w:rPr>
              <w:t>STIXPackageVersionType Enumeration</w:t>
            </w:r>
            <w:r w:rsidR="007E0294">
              <w:rPr>
                <w:noProof/>
                <w:webHidden/>
              </w:rPr>
              <w:tab/>
            </w:r>
            <w:r w:rsidR="007E0294">
              <w:rPr>
                <w:noProof/>
                <w:webHidden/>
              </w:rPr>
              <w:fldChar w:fldCharType="begin"/>
            </w:r>
            <w:r w:rsidR="007E0294">
              <w:rPr>
                <w:noProof/>
                <w:webHidden/>
              </w:rPr>
              <w:instrText xml:space="preserve"> PAGEREF _Toc420660209 \h </w:instrText>
            </w:r>
            <w:r w:rsidR="007E0294">
              <w:rPr>
                <w:noProof/>
                <w:webHidden/>
              </w:rPr>
            </w:r>
            <w:r w:rsidR="007E0294">
              <w:rPr>
                <w:noProof/>
                <w:webHidden/>
              </w:rPr>
              <w:fldChar w:fldCharType="separate"/>
            </w:r>
            <w:r w:rsidR="00013563">
              <w:rPr>
                <w:noProof/>
                <w:webHidden/>
              </w:rPr>
              <w:t>13</w:t>
            </w:r>
            <w:r w:rsidR="007E0294">
              <w:rPr>
                <w:noProof/>
                <w:webHidden/>
              </w:rPr>
              <w:fldChar w:fldCharType="end"/>
            </w:r>
          </w:hyperlink>
        </w:p>
        <w:p w14:paraId="26D4FCAF" w14:textId="77777777" w:rsidR="007E0294" w:rsidRDefault="00730BA5">
          <w:pPr>
            <w:pStyle w:val="TOC2"/>
            <w:tabs>
              <w:tab w:val="left" w:pos="880"/>
              <w:tab w:val="right" w:leader="dot" w:pos="8803"/>
            </w:tabs>
            <w:rPr>
              <w:rFonts w:eastAsiaTheme="minorEastAsia" w:cstheme="minorBidi"/>
              <w:noProof/>
              <w:sz w:val="22"/>
              <w:szCs w:val="22"/>
            </w:rPr>
          </w:pPr>
          <w:hyperlink w:anchor="_Toc420660210" w:history="1">
            <w:r w:rsidR="007E0294" w:rsidRPr="00E43A0B">
              <w:rPr>
                <w:rStyle w:val="Hyperlink"/>
                <w:noProof/>
              </w:rPr>
              <w:t>3.2</w:t>
            </w:r>
            <w:r w:rsidR="007E0294">
              <w:rPr>
                <w:rFonts w:eastAsiaTheme="minorEastAsia" w:cstheme="minorBidi"/>
                <w:noProof/>
                <w:sz w:val="22"/>
                <w:szCs w:val="22"/>
              </w:rPr>
              <w:tab/>
            </w:r>
            <w:r w:rsidR="007E0294" w:rsidRPr="00E43A0B">
              <w:rPr>
                <w:rStyle w:val="Hyperlink"/>
                <w:noProof/>
              </w:rPr>
              <w:t>STIXHeaderType Class</w:t>
            </w:r>
            <w:r w:rsidR="007E0294">
              <w:rPr>
                <w:noProof/>
                <w:webHidden/>
              </w:rPr>
              <w:tab/>
            </w:r>
            <w:r w:rsidR="007E0294">
              <w:rPr>
                <w:noProof/>
                <w:webHidden/>
              </w:rPr>
              <w:fldChar w:fldCharType="begin"/>
            </w:r>
            <w:r w:rsidR="007E0294">
              <w:rPr>
                <w:noProof/>
                <w:webHidden/>
              </w:rPr>
              <w:instrText xml:space="preserve"> PAGEREF _Toc420660210 \h </w:instrText>
            </w:r>
            <w:r w:rsidR="007E0294">
              <w:rPr>
                <w:noProof/>
                <w:webHidden/>
              </w:rPr>
            </w:r>
            <w:r w:rsidR="007E0294">
              <w:rPr>
                <w:noProof/>
                <w:webHidden/>
              </w:rPr>
              <w:fldChar w:fldCharType="separate"/>
            </w:r>
            <w:r w:rsidR="00013563">
              <w:rPr>
                <w:noProof/>
                <w:webHidden/>
              </w:rPr>
              <w:t>14</w:t>
            </w:r>
            <w:r w:rsidR="007E0294">
              <w:rPr>
                <w:noProof/>
                <w:webHidden/>
              </w:rPr>
              <w:fldChar w:fldCharType="end"/>
            </w:r>
          </w:hyperlink>
        </w:p>
        <w:p w14:paraId="53EE99CB" w14:textId="77777777" w:rsidR="007E0294" w:rsidRDefault="00730BA5">
          <w:pPr>
            <w:pStyle w:val="TOC2"/>
            <w:tabs>
              <w:tab w:val="left" w:pos="880"/>
              <w:tab w:val="right" w:leader="dot" w:pos="8803"/>
            </w:tabs>
            <w:rPr>
              <w:rFonts w:eastAsiaTheme="minorEastAsia" w:cstheme="minorBidi"/>
              <w:noProof/>
              <w:sz w:val="22"/>
              <w:szCs w:val="22"/>
            </w:rPr>
          </w:pPr>
          <w:hyperlink w:anchor="_Toc420660211" w:history="1">
            <w:r w:rsidR="007E0294" w:rsidRPr="00E43A0B">
              <w:rPr>
                <w:rStyle w:val="Hyperlink"/>
                <w:noProof/>
              </w:rPr>
              <w:t>3.3</w:t>
            </w:r>
            <w:r w:rsidR="007E0294">
              <w:rPr>
                <w:rFonts w:eastAsiaTheme="minorEastAsia" w:cstheme="minorBidi"/>
                <w:noProof/>
                <w:sz w:val="22"/>
                <w:szCs w:val="22"/>
              </w:rPr>
              <w:tab/>
            </w:r>
            <w:r w:rsidR="007E0294" w:rsidRPr="00E43A0B">
              <w:rPr>
                <w:rStyle w:val="Hyperlink"/>
                <w:noProof/>
              </w:rPr>
              <w:t>Content Aggregation Types</w:t>
            </w:r>
            <w:r w:rsidR="007E0294">
              <w:rPr>
                <w:noProof/>
                <w:webHidden/>
              </w:rPr>
              <w:tab/>
            </w:r>
            <w:r w:rsidR="007E0294">
              <w:rPr>
                <w:noProof/>
                <w:webHidden/>
              </w:rPr>
              <w:fldChar w:fldCharType="begin"/>
            </w:r>
            <w:r w:rsidR="007E0294">
              <w:rPr>
                <w:noProof/>
                <w:webHidden/>
              </w:rPr>
              <w:instrText xml:space="preserve"> PAGEREF _Toc420660211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038EE0E2" w14:textId="77777777" w:rsidR="007E0294" w:rsidRDefault="00730BA5">
          <w:pPr>
            <w:pStyle w:val="TOC3"/>
            <w:rPr>
              <w:rFonts w:eastAsiaTheme="minorEastAsia" w:cstheme="minorBidi"/>
              <w:noProof/>
              <w:sz w:val="22"/>
              <w:szCs w:val="22"/>
            </w:rPr>
          </w:pPr>
          <w:hyperlink w:anchor="_Toc420660212" w:history="1">
            <w:r w:rsidR="007E0294" w:rsidRPr="00E43A0B">
              <w:rPr>
                <w:rStyle w:val="Hyperlink"/>
                <w:noProof/>
              </w:rPr>
              <w:t>3.3.1</w:t>
            </w:r>
            <w:r w:rsidR="007E0294">
              <w:rPr>
                <w:rFonts w:eastAsiaTheme="minorEastAsia" w:cstheme="minorBidi"/>
                <w:noProof/>
                <w:sz w:val="22"/>
                <w:szCs w:val="22"/>
              </w:rPr>
              <w:tab/>
            </w:r>
            <w:r w:rsidR="007E0294" w:rsidRPr="00E43A0B">
              <w:rPr>
                <w:rStyle w:val="Hyperlink"/>
                <w:noProof/>
              </w:rPr>
              <w:t>CampaignsType Class</w:t>
            </w:r>
            <w:r w:rsidR="007E0294">
              <w:rPr>
                <w:noProof/>
                <w:webHidden/>
              </w:rPr>
              <w:tab/>
            </w:r>
            <w:r w:rsidR="007E0294">
              <w:rPr>
                <w:noProof/>
                <w:webHidden/>
              </w:rPr>
              <w:fldChar w:fldCharType="begin"/>
            </w:r>
            <w:r w:rsidR="007E0294">
              <w:rPr>
                <w:noProof/>
                <w:webHidden/>
              </w:rPr>
              <w:instrText xml:space="preserve"> PAGEREF _Toc420660212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1B55F34E" w14:textId="77777777" w:rsidR="007E0294" w:rsidRDefault="00730BA5">
          <w:pPr>
            <w:pStyle w:val="TOC3"/>
            <w:rPr>
              <w:rFonts w:eastAsiaTheme="minorEastAsia" w:cstheme="minorBidi"/>
              <w:noProof/>
              <w:sz w:val="22"/>
              <w:szCs w:val="22"/>
            </w:rPr>
          </w:pPr>
          <w:hyperlink w:anchor="_Toc420660213" w:history="1">
            <w:r w:rsidR="007E0294" w:rsidRPr="00E43A0B">
              <w:rPr>
                <w:rStyle w:val="Hyperlink"/>
                <w:noProof/>
              </w:rPr>
              <w:t>3.3.2</w:t>
            </w:r>
            <w:r w:rsidR="007E0294">
              <w:rPr>
                <w:rFonts w:eastAsiaTheme="minorEastAsia" w:cstheme="minorBidi"/>
                <w:noProof/>
                <w:sz w:val="22"/>
                <w:szCs w:val="22"/>
              </w:rPr>
              <w:tab/>
            </w:r>
            <w:r w:rsidR="007E0294" w:rsidRPr="00E43A0B">
              <w:rPr>
                <w:rStyle w:val="Hyperlink"/>
                <w:noProof/>
              </w:rPr>
              <w:t>CoursesOfActionType Class</w:t>
            </w:r>
            <w:r w:rsidR="007E0294">
              <w:rPr>
                <w:noProof/>
                <w:webHidden/>
              </w:rPr>
              <w:tab/>
            </w:r>
            <w:r w:rsidR="007E0294">
              <w:rPr>
                <w:noProof/>
                <w:webHidden/>
              </w:rPr>
              <w:fldChar w:fldCharType="begin"/>
            </w:r>
            <w:r w:rsidR="007E0294">
              <w:rPr>
                <w:noProof/>
                <w:webHidden/>
              </w:rPr>
              <w:instrText xml:space="preserve"> PAGEREF _Toc420660213 \h </w:instrText>
            </w:r>
            <w:r w:rsidR="007E0294">
              <w:rPr>
                <w:noProof/>
                <w:webHidden/>
              </w:rPr>
            </w:r>
            <w:r w:rsidR="007E0294">
              <w:rPr>
                <w:noProof/>
                <w:webHidden/>
              </w:rPr>
              <w:fldChar w:fldCharType="separate"/>
            </w:r>
            <w:r w:rsidR="00013563">
              <w:rPr>
                <w:noProof/>
                <w:webHidden/>
              </w:rPr>
              <w:t>16</w:t>
            </w:r>
            <w:r w:rsidR="007E0294">
              <w:rPr>
                <w:noProof/>
                <w:webHidden/>
              </w:rPr>
              <w:fldChar w:fldCharType="end"/>
            </w:r>
          </w:hyperlink>
        </w:p>
        <w:p w14:paraId="4B63A976" w14:textId="77777777" w:rsidR="007E0294" w:rsidRDefault="00730BA5">
          <w:pPr>
            <w:pStyle w:val="TOC3"/>
            <w:rPr>
              <w:rFonts w:eastAsiaTheme="minorEastAsia" w:cstheme="minorBidi"/>
              <w:noProof/>
              <w:sz w:val="22"/>
              <w:szCs w:val="22"/>
            </w:rPr>
          </w:pPr>
          <w:hyperlink w:anchor="_Toc420660214" w:history="1">
            <w:r w:rsidR="007E0294" w:rsidRPr="00E43A0B">
              <w:rPr>
                <w:rStyle w:val="Hyperlink"/>
                <w:noProof/>
              </w:rPr>
              <w:t>3.3.3</w:t>
            </w:r>
            <w:r w:rsidR="007E0294">
              <w:rPr>
                <w:rFonts w:eastAsiaTheme="minorEastAsia" w:cstheme="minorBidi"/>
                <w:noProof/>
                <w:sz w:val="22"/>
                <w:szCs w:val="22"/>
              </w:rPr>
              <w:tab/>
            </w:r>
            <w:r w:rsidR="007E0294" w:rsidRPr="00E43A0B">
              <w:rPr>
                <w:rStyle w:val="Hyperlink"/>
                <w:noProof/>
              </w:rPr>
              <w:t>IncidentsType Class</w:t>
            </w:r>
            <w:r w:rsidR="007E0294">
              <w:rPr>
                <w:noProof/>
                <w:webHidden/>
              </w:rPr>
              <w:tab/>
            </w:r>
            <w:r w:rsidR="007E0294">
              <w:rPr>
                <w:noProof/>
                <w:webHidden/>
              </w:rPr>
              <w:fldChar w:fldCharType="begin"/>
            </w:r>
            <w:r w:rsidR="007E0294">
              <w:rPr>
                <w:noProof/>
                <w:webHidden/>
              </w:rPr>
              <w:instrText xml:space="preserve"> PAGEREF _Toc420660214 \h </w:instrText>
            </w:r>
            <w:r w:rsidR="007E0294">
              <w:rPr>
                <w:noProof/>
                <w:webHidden/>
              </w:rPr>
            </w:r>
            <w:r w:rsidR="007E0294">
              <w:rPr>
                <w:noProof/>
                <w:webHidden/>
              </w:rPr>
              <w:fldChar w:fldCharType="separate"/>
            </w:r>
            <w:r w:rsidR="00013563">
              <w:rPr>
                <w:noProof/>
                <w:webHidden/>
              </w:rPr>
              <w:t>17</w:t>
            </w:r>
            <w:r w:rsidR="007E0294">
              <w:rPr>
                <w:noProof/>
                <w:webHidden/>
              </w:rPr>
              <w:fldChar w:fldCharType="end"/>
            </w:r>
          </w:hyperlink>
        </w:p>
        <w:p w14:paraId="49690190" w14:textId="77777777" w:rsidR="007E0294" w:rsidRDefault="00730BA5">
          <w:pPr>
            <w:pStyle w:val="TOC3"/>
            <w:rPr>
              <w:rFonts w:eastAsiaTheme="minorEastAsia" w:cstheme="minorBidi"/>
              <w:noProof/>
              <w:sz w:val="22"/>
              <w:szCs w:val="22"/>
            </w:rPr>
          </w:pPr>
          <w:hyperlink w:anchor="_Toc420660215" w:history="1">
            <w:r w:rsidR="007E0294" w:rsidRPr="00E43A0B">
              <w:rPr>
                <w:rStyle w:val="Hyperlink"/>
                <w:noProof/>
              </w:rPr>
              <w:t>3.3.4</w:t>
            </w:r>
            <w:r w:rsidR="007E0294">
              <w:rPr>
                <w:rFonts w:eastAsiaTheme="minorEastAsia" w:cstheme="minorBidi"/>
                <w:noProof/>
                <w:sz w:val="22"/>
                <w:szCs w:val="22"/>
              </w:rPr>
              <w:tab/>
            </w:r>
            <w:r w:rsidR="007E0294" w:rsidRPr="00E43A0B">
              <w:rPr>
                <w:rStyle w:val="Hyperlink"/>
                <w:noProof/>
              </w:rPr>
              <w:t>IndicatorsType Class</w:t>
            </w:r>
            <w:r w:rsidR="007E0294">
              <w:rPr>
                <w:noProof/>
                <w:webHidden/>
              </w:rPr>
              <w:tab/>
            </w:r>
            <w:r w:rsidR="007E0294">
              <w:rPr>
                <w:noProof/>
                <w:webHidden/>
              </w:rPr>
              <w:fldChar w:fldCharType="begin"/>
            </w:r>
            <w:r w:rsidR="007E0294">
              <w:rPr>
                <w:noProof/>
                <w:webHidden/>
              </w:rPr>
              <w:instrText xml:space="preserve"> PAGEREF _Toc420660215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5C6DC827" w14:textId="77777777" w:rsidR="007E0294" w:rsidRDefault="00730BA5">
          <w:pPr>
            <w:pStyle w:val="TOC3"/>
            <w:rPr>
              <w:rFonts w:eastAsiaTheme="minorEastAsia" w:cstheme="minorBidi"/>
              <w:noProof/>
              <w:sz w:val="22"/>
              <w:szCs w:val="22"/>
            </w:rPr>
          </w:pPr>
          <w:hyperlink w:anchor="_Toc420660216" w:history="1">
            <w:r w:rsidR="007E0294" w:rsidRPr="00E43A0B">
              <w:rPr>
                <w:rStyle w:val="Hyperlink"/>
                <w:noProof/>
              </w:rPr>
              <w:t>3.3.5</w:t>
            </w:r>
            <w:r w:rsidR="007E0294">
              <w:rPr>
                <w:rFonts w:eastAsiaTheme="minorEastAsia" w:cstheme="minorBidi"/>
                <w:noProof/>
                <w:sz w:val="22"/>
                <w:szCs w:val="22"/>
              </w:rPr>
              <w:tab/>
            </w:r>
            <w:r w:rsidR="007E0294" w:rsidRPr="00E43A0B">
              <w:rPr>
                <w:rStyle w:val="Hyperlink"/>
                <w:noProof/>
              </w:rPr>
              <w:t>ThreatActorsType Class</w:t>
            </w:r>
            <w:r w:rsidR="007E0294">
              <w:rPr>
                <w:noProof/>
                <w:webHidden/>
              </w:rPr>
              <w:tab/>
            </w:r>
            <w:r w:rsidR="007E0294">
              <w:rPr>
                <w:noProof/>
                <w:webHidden/>
              </w:rPr>
              <w:fldChar w:fldCharType="begin"/>
            </w:r>
            <w:r w:rsidR="007E0294">
              <w:rPr>
                <w:noProof/>
                <w:webHidden/>
              </w:rPr>
              <w:instrText xml:space="preserve"> PAGEREF _Toc420660216 \h </w:instrText>
            </w:r>
            <w:r w:rsidR="007E0294">
              <w:rPr>
                <w:noProof/>
                <w:webHidden/>
              </w:rPr>
            </w:r>
            <w:r w:rsidR="007E0294">
              <w:rPr>
                <w:noProof/>
                <w:webHidden/>
              </w:rPr>
              <w:fldChar w:fldCharType="separate"/>
            </w:r>
            <w:r w:rsidR="00013563">
              <w:rPr>
                <w:noProof/>
                <w:webHidden/>
              </w:rPr>
              <w:t>18</w:t>
            </w:r>
            <w:r w:rsidR="007E0294">
              <w:rPr>
                <w:noProof/>
                <w:webHidden/>
              </w:rPr>
              <w:fldChar w:fldCharType="end"/>
            </w:r>
          </w:hyperlink>
        </w:p>
        <w:p w14:paraId="7AA46E02" w14:textId="77777777" w:rsidR="007E0294" w:rsidRDefault="00730BA5">
          <w:pPr>
            <w:pStyle w:val="TOC3"/>
            <w:rPr>
              <w:rFonts w:eastAsiaTheme="minorEastAsia" w:cstheme="minorBidi"/>
              <w:noProof/>
              <w:sz w:val="22"/>
              <w:szCs w:val="22"/>
            </w:rPr>
          </w:pPr>
          <w:hyperlink w:anchor="_Toc420660217" w:history="1">
            <w:r w:rsidR="007E0294" w:rsidRPr="00E43A0B">
              <w:rPr>
                <w:rStyle w:val="Hyperlink"/>
                <w:noProof/>
              </w:rPr>
              <w:t>3.3.6</w:t>
            </w:r>
            <w:r w:rsidR="007E0294">
              <w:rPr>
                <w:rFonts w:eastAsiaTheme="minorEastAsia" w:cstheme="minorBidi"/>
                <w:noProof/>
                <w:sz w:val="22"/>
                <w:szCs w:val="22"/>
              </w:rPr>
              <w:tab/>
            </w:r>
            <w:r w:rsidR="007E0294" w:rsidRPr="00E43A0B">
              <w:rPr>
                <w:rStyle w:val="Hyperlink"/>
                <w:noProof/>
              </w:rPr>
              <w:t>TTPsType Class</w:t>
            </w:r>
            <w:r w:rsidR="007E0294">
              <w:rPr>
                <w:noProof/>
                <w:webHidden/>
              </w:rPr>
              <w:tab/>
            </w:r>
            <w:r w:rsidR="007E0294">
              <w:rPr>
                <w:noProof/>
                <w:webHidden/>
              </w:rPr>
              <w:fldChar w:fldCharType="begin"/>
            </w:r>
            <w:r w:rsidR="007E0294">
              <w:rPr>
                <w:noProof/>
                <w:webHidden/>
              </w:rPr>
              <w:instrText xml:space="preserve"> PAGEREF _Toc420660217 \h </w:instrText>
            </w:r>
            <w:r w:rsidR="007E0294">
              <w:rPr>
                <w:noProof/>
                <w:webHidden/>
              </w:rPr>
            </w:r>
            <w:r w:rsidR="007E0294">
              <w:rPr>
                <w:noProof/>
                <w:webHidden/>
              </w:rPr>
              <w:fldChar w:fldCharType="separate"/>
            </w:r>
            <w:r w:rsidR="00013563">
              <w:rPr>
                <w:noProof/>
                <w:webHidden/>
              </w:rPr>
              <w:t>19</w:t>
            </w:r>
            <w:r w:rsidR="007E0294">
              <w:rPr>
                <w:noProof/>
                <w:webHidden/>
              </w:rPr>
              <w:fldChar w:fldCharType="end"/>
            </w:r>
          </w:hyperlink>
        </w:p>
        <w:p w14:paraId="111D4DDF" w14:textId="77777777" w:rsidR="007E0294" w:rsidRDefault="00730BA5">
          <w:pPr>
            <w:pStyle w:val="TOC2"/>
            <w:tabs>
              <w:tab w:val="left" w:pos="880"/>
              <w:tab w:val="right" w:leader="dot" w:pos="8803"/>
            </w:tabs>
            <w:rPr>
              <w:rFonts w:eastAsiaTheme="minorEastAsia" w:cstheme="minorBidi"/>
              <w:noProof/>
              <w:sz w:val="22"/>
              <w:szCs w:val="22"/>
            </w:rPr>
          </w:pPr>
          <w:hyperlink w:anchor="_Toc420660218" w:history="1">
            <w:r w:rsidR="007E0294" w:rsidRPr="00E43A0B">
              <w:rPr>
                <w:rStyle w:val="Hyperlink"/>
                <w:noProof/>
              </w:rPr>
              <w:t>3.4</w:t>
            </w:r>
            <w:r w:rsidR="007E0294">
              <w:rPr>
                <w:rFonts w:eastAsiaTheme="minorEastAsia" w:cstheme="minorBidi"/>
                <w:noProof/>
                <w:sz w:val="22"/>
                <w:szCs w:val="22"/>
              </w:rPr>
              <w:tab/>
            </w:r>
            <w:r w:rsidR="007E0294" w:rsidRPr="00E43A0B">
              <w:rPr>
                <w:rStyle w:val="Hyperlink"/>
                <w:noProof/>
              </w:rPr>
              <w:t>RelatedPackagesType Class</w:t>
            </w:r>
            <w:r w:rsidR="007E0294">
              <w:rPr>
                <w:noProof/>
                <w:webHidden/>
              </w:rPr>
              <w:tab/>
            </w:r>
            <w:r w:rsidR="007E0294">
              <w:rPr>
                <w:noProof/>
                <w:webHidden/>
              </w:rPr>
              <w:fldChar w:fldCharType="begin"/>
            </w:r>
            <w:r w:rsidR="007E0294">
              <w:rPr>
                <w:noProof/>
                <w:webHidden/>
              </w:rPr>
              <w:instrText xml:space="preserve"> PAGEREF _Toc420660218 \h </w:instrText>
            </w:r>
            <w:r w:rsidR="007E0294">
              <w:rPr>
                <w:noProof/>
                <w:webHidden/>
              </w:rPr>
            </w:r>
            <w:r w:rsidR="007E0294">
              <w:rPr>
                <w:noProof/>
                <w:webHidden/>
              </w:rPr>
              <w:fldChar w:fldCharType="separate"/>
            </w:r>
            <w:r w:rsidR="00013563">
              <w:rPr>
                <w:noProof/>
                <w:webHidden/>
              </w:rPr>
              <w:t>20</w:t>
            </w:r>
            <w:r w:rsidR="007E0294">
              <w:rPr>
                <w:noProof/>
                <w:webHidden/>
              </w:rPr>
              <w:fldChar w:fldCharType="end"/>
            </w:r>
          </w:hyperlink>
        </w:p>
        <w:p w14:paraId="2C412354" w14:textId="77777777" w:rsidR="007E0294" w:rsidRDefault="00730BA5">
          <w:pPr>
            <w:pStyle w:val="TOC3"/>
            <w:rPr>
              <w:rFonts w:eastAsiaTheme="minorEastAsia" w:cstheme="minorBidi"/>
              <w:noProof/>
              <w:sz w:val="22"/>
              <w:szCs w:val="22"/>
            </w:rPr>
          </w:pPr>
          <w:hyperlink w:anchor="_Toc420660219" w:history="1">
            <w:r w:rsidR="007E0294" w:rsidRPr="00E43A0B">
              <w:rPr>
                <w:rStyle w:val="Hyperlink"/>
                <w:noProof/>
              </w:rPr>
              <w:t>3.4.1</w:t>
            </w:r>
            <w:r w:rsidR="007E0294">
              <w:rPr>
                <w:rFonts w:eastAsiaTheme="minorEastAsia" w:cstheme="minorBidi"/>
                <w:noProof/>
                <w:sz w:val="22"/>
                <w:szCs w:val="22"/>
              </w:rPr>
              <w:tab/>
            </w:r>
            <w:r w:rsidR="007E0294" w:rsidRPr="00E43A0B">
              <w:rPr>
                <w:rStyle w:val="Hyperlink"/>
                <w:noProof/>
              </w:rPr>
              <w:t>RelatedPackageType Class</w:t>
            </w:r>
            <w:r w:rsidR="007E0294">
              <w:rPr>
                <w:noProof/>
                <w:webHidden/>
              </w:rPr>
              <w:tab/>
            </w:r>
            <w:r w:rsidR="007E0294">
              <w:rPr>
                <w:noProof/>
                <w:webHidden/>
              </w:rPr>
              <w:fldChar w:fldCharType="begin"/>
            </w:r>
            <w:r w:rsidR="007E0294">
              <w:rPr>
                <w:noProof/>
                <w:webHidden/>
              </w:rPr>
              <w:instrText xml:space="preserve"> PAGEREF _Toc420660219 \h </w:instrText>
            </w:r>
            <w:r w:rsidR="007E0294">
              <w:rPr>
                <w:noProof/>
                <w:webHidden/>
              </w:rPr>
            </w:r>
            <w:r w:rsidR="007E0294">
              <w:rPr>
                <w:noProof/>
                <w:webHidden/>
              </w:rPr>
              <w:fldChar w:fldCharType="separate"/>
            </w:r>
            <w:r w:rsidR="00013563">
              <w:rPr>
                <w:noProof/>
                <w:webHidden/>
              </w:rPr>
              <w:t>21</w:t>
            </w:r>
            <w:r w:rsidR="007E0294">
              <w:rPr>
                <w:noProof/>
                <w:webHidden/>
              </w:rPr>
              <w:fldChar w:fldCharType="end"/>
            </w:r>
          </w:hyperlink>
        </w:p>
        <w:p w14:paraId="59F513A6" w14:textId="77777777" w:rsidR="007E0294" w:rsidRDefault="00730BA5">
          <w:pPr>
            <w:pStyle w:val="TOC1"/>
            <w:rPr>
              <w:rFonts w:eastAsiaTheme="minorEastAsia" w:cstheme="minorBidi"/>
              <w:b w:val="0"/>
              <w:sz w:val="22"/>
              <w:szCs w:val="22"/>
            </w:rPr>
          </w:pPr>
          <w:hyperlink w:anchor="_Toc420660220" w:history="1">
            <w:r w:rsidR="007E0294" w:rsidRPr="00E43A0B">
              <w:rPr>
                <w:rStyle w:val="Hyperlink"/>
              </w:rPr>
              <w:t>References</w:t>
            </w:r>
            <w:r w:rsidR="007E0294">
              <w:rPr>
                <w:webHidden/>
              </w:rPr>
              <w:tab/>
            </w:r>
            <w:r w:rsidR="007E0294">
              <w:rPr>
                <w:webHidden/>
              </w:rPr>
              <w:fldChar w:fldCharType="begin"/>
            </w:r>
            <w:r w:rsidR="007E0294">
              <w:rPr>
                <w:webHidden/>
              </w:rPr>
              <w:instrText xml:space="preserve"> PAGEREF _Toc420660220 \h </w:instrText>
            </w:r>
            <w:r w:rsidR="007E0294">
              <w:rPr>
                <w:webHidden/>
              </w:rPr>
            </w:r>
            <w:r w:rsidR="007E0294">
              <w:rPr>
                <w:webHidden/>
              </w:rPr>
              <w:fldChar w:fldCharType="separate"/>
            </w:r>
            <w:r w:rsidR="00013563">
              <w:rPr>
                <w:webHidden/>
              </w:rPr>
              <w:t>22</w:t>
            </w:r>
            <w:r w:rsidR="007E0294">
              <w:rPr>
                <w:webHidden/>
              </w:rPr>
              <w:fldChar w:fldCharType="end"/>
            </w:r>
          </w:hyperlink>
        </w:p>
        <w:p w14:paraId="4F942B67" w14:textId="12A59FBC" w:rsidR="00E75F79" w:rsidRDefault="00165CFC" w:rsidP="00165CFC">
          <w:pPr>
            <w:tabs>
              <w:tab w:val="right" w:leader="dot" w:pos="8640"/>
            </w:tabs>
          </w:pPr>
          <w:r>
            <w:rPr>
              <w:b/>
              <w:noProof/>
              <w:sz w:val="28"/>
            </w:rPr>
            <w:fldChar w:fldCharType="end"/>
          </w:r>
        </w:p>
      </w:sdtContent>
    </w:sdt>
    <w:p w14:paraId="2FE2125B" w14:textId="20F1B3D7" w:rsidR="002A6657" w:rsidRDefault="002A6657"/>
    <w:p w14:paraId="07F56D90" w14:textId="77777777" w:rsidR="002A6657" w:rsidRDefault="002A6657" w:rsidP="00126F8F"/>
    <w:p w14:paraId="689E42C4" w14:textId="550B9783" w:rsidR="00E35CFD" w:rsidRPr="004C0216" w:rsidRDefault="00E35CFD" w:rsidP="002A6657">
      <w:pPr>
        <w:ind w:right="2160"/>
        <w:rPr>
          <w:kern w:val="32"/>
        </w:rPr>
      </w:pPr>
    </w:p>
    <w:p w14:paraId="1A743FDC" w14:textId="77777777" w:rsidR="00A37462" w:rsidRDefault="00A37462" w:rsidP="000A24E5">
      <w:pPr>
        <w:pStyle w:val="Heading1"/>
        <w:numPr>
          <w:ilvl w:val="0"/>
          <w:numId w:val="0"/>
        </w:numPr>
        <w:ind w:left="360"/>
        <w:sectPr w:rsidR="00A37462" w:rsidSect="002A6657">
          <w:headerReference w:type="first" r:id="rId14"/>
          <w:footerReference w:type="first" r:id="rId15"/>
          <w:type w:val="oddPage"/>
          <w:pgSz w:w="12240" w:h="15840"/>
          <w:pgMar w:top="1440" w:right="1627"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0B3DE732" w:rsidR="00C047DD" w:rsidRDefault="003954C7" w:rsidP="00CF048A">
      <w:pPr>
        <w:pStyle w:val="Heading1"/>
      </w:pPr>
      <w:bookmarkStart w:id="2" w:name="_Toc416007457"/>
      <w:bookmarkStart w:id="3" w:name="_Toc416007792"/>
      <w:bookmarkStart w:id="4" w:name="_Toc420660189"/>
      <w:r>
        <w:t>Introduction</w:t>
      </w:r>
      <w:bookmarkEnd w:id="2"/>
      <w:bookmarkEnd w:id="3"/>
      <w:bookmarkEnd w:id="4"/>
    </w:p>
    <w:p w14:paraId="2E45D0D9" w14:textId="0063D878" w:rsidR="00544F0C" w:rsidRDefault="00544F0C" w:rsidP="00940DAA">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CF46F1">
        <w:t>nine</w:t>
      </w:r>
      <w:r>
        <w:t xml:space="preserve"> </w:t>
      </w:r>
      <w:r w:rsidR="00EB5C47">
        <w:t xml:space="preserve">top-level </w:t>
      </w:r>
      <w:r>
        <w:t xml:space="preserve">component data models:  </w:t>
      </w:r>
      <w:r w:rsidRPr="00FC6DFE">
        <w:t>Observable</w:t>
      </w:r>
      <w:r w:rsidR="004F0D12">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r w:rsidR="00CF46F1">
        <w:t xml:space="preserve">Report, </w:t>
      </w:r>
      <w:r w:rsidRPr="00FC6DFE">
        <w:t xml:space="preserve">and </w:t>
      </w:r>
      <w:proofErr w:type="spellStart"/>
      <w:r w:rsidRPr="00FC6DFE">
        <w:t>ThreatActor</w:t>
      </w:r>
      <w:proofErr w:type="spellEnd"/>
      <w:r w:rsidRPr="00FC6DFE">
        <w:t>.</w:t>
      </w:r>
      <w:r w:rsidRPr="00986D3B">
        <w:t xml:space="preserve"> </w:t>
      </w:r>
      <w:r w:rsidR="00947648">
        <w:t xml:space="preserve"> </w:t>
      </w:r>
      <w:r w:rsidR="00802737">
        <w:t xml:space="preserve">In addition, it defines a core data model for packaging and conveying content from any of these top-level components. </w:t>
      </w:r>
      <w:r>
        <w:t xml:space="preserve">This document serves as the specification for the STIX </w:t>
      </w:r>
      <w:r w:rsidR="00DF327C">
        <w:t>Core</w:t>
      </w:r>
      <w:r w:rsidR="00251E29">
        <w:t xml:space="preserve"> Version </w:t>
      </w:r>
      <w:r w:rsidR="00E862F3">
        <w:t>1.2</w:t>
      </w:r>
      <w:r w:rsidR="00251E29">
        <w:t xml:space="preserve"> data model, which</w:t>
      </w:r>
      <w:r w:rsidR="00B25DFB">
        <w:t xml:space="preserve"> is</w:t>
      </w:r>
      <w:r w:rsidR="00251E29">
        <w:t xml:space="preserve"> the unifying data model for all STIX content.</w:t>
      </w:r>
      <w:r>
        <w:t xml:space="preserve">  </w:t>
      </w:r>
    </w:p>
    <w:p w14:paraId="029ECD7B" w14:textId="00DBF39F" w:rsidR="00FE6883" w:rsidRDefault="00FE6883" w:rsidP="00940DAA">
      <w:pPr>
        <w:spacing w:after="240"/>
      </w:pPr>
      <w:r>
        <w:t xml:space="preserve">The STIX </w:t>
      </w:r>
      <w:r w:rsidR="00DF327C">
        <w:t>Core</w:t>
      </w:r>
      <w:r w:rsidRPr="00FC6DFE">
        <w:t xml:space="preserve"> </w:t>
      </w:r>
      <w:r>
        <w:t>data model</w:t>
      </w:r>
      <w:r w:rsidRPr="00FC6DFE">
        <w:t xml:space="preserve"> defines </w:t>
      </w:r>
      <w:r w:rsidR="00251E29">
        <w:t xml:space="preserve">the concept of a STIX </w:t>
      </w:r>
      <w:r w:rsidR="005E67AE">
        <w:t>Package</w:t>
      </w:r>
      <w:r w:rsidR="00251E29">
        <w:t xml:space="preserve">, </w:t>
      </w:r>
      <w:r w:rsidR="00B25DFB">
        <w:t>the</w:t>
      </w:r>
      <w:r w:rsidR="00251E29">
        <w:t xml:space="preserve"> top-level object that is used to </w:t>
      </w:r>
      <w:r w:rsidR="00802737">
        <w:t xml:space="preserve">aggregate and convey </w:t>
      </w:r>
      <w:r w:rsidR="00251E29">
        <w:t>all other objects of the</w:t>
      </w:r>
      <w:r w:rsidRPr="00FC6DFE">
        <w:t xml:space="preserve"> STIX data models</w:t>
      </w:r>
      <w:r>
        <w:t xml:space="preserve">.  </w:t>
      </w:r>
      <w:r w:rsidR="00251E29">
        <w:t xml:space="preserve">The STIX </w:t>
      </w:r>
      <w:r w:rsidR="005E67AE">
        <w:t>P</w:t>
      </w:r>
      <w:r w:rsidR="00251E29">
        <w:t>ackage has two main parts</w:t>
      </w:r>
      <w:r w:rsidR="00B25DFB">
        <w:t>:</w:t>
      </w:r>
      <w:r w:rsidR="00251E29">
        <w:t xml:space="preserve"> </w:t>
      </w:r>
      <w:r w:rsidR="00EB5C47">
        <w:t xml:space="preserve">a </w:t>
      </w:r>
      <w:r w:rsidR="0035358A">
        <w:t xml:space="preserve">set </w:t>
      </w:r>
      <w:r w:rsidR="00EB5C47">
        <w:t>of instances of</w:t>
      </w:r>
      <w:r w:rsidR="00251E29">
        <w:t xml:space="preserve"> each of the eight </w:t>
      </w:r>
      <w:r w:rsidR="00EB5C47">
        <w:t xml:space="preserve">top-level </w:t>
      </w:r>
      <w:r w:rsidR="00251E29">
        <w:t>component</w:t>
      </w:r>
      <w:r w:rsidR="00EB5C47">
        <w:t>s</w:t>
      </w:r>
      <w:r w:rsidR="00251E29">
        <w:t xml:space="preserve">, </w:t>
      </w:r>
      <w:r w:rsidR="00EB5C47">
        <w:t>which is</w:t>
      </w:r>
      <w:r w:rsidR="00251E29">
        <w:t xml:space="preserve"> the content </w:t>
      </w:r>
      <w:r w:rsidR="00EB5C47">
        <w:t xml:space="preserve">of the STIX </w:t>
      </w:r>
      <w:r w:rsidR="005E67AE">
        <w:t>P</w:t>
      </w:r>
      <w:r w:rsidR="00EB5C47">
        <w:t>ackage</w:t>
      </w:r>
      <w:r w:rsidR="00251E29">
        <w:t>, and a STIX header, which can provide context for that content</w:t>
      </w:r>
      <w:r>
        <w:t>.</w:t>
      </w:r>
    </w:p>
    <w:p w14:paraId="1C4FDF20" w14:textId="601A2A4D" w:rsidR="00592D52" w:rsidRDefault="005732AB" w:rsidP="00940DAA">
      <w:pPr>
        <w:spacing w:after="240"/>
      </w:pPr>
      <w:r>
        <w:t>I</w:t>
      </w:r>
      <w:r w:rsidR="00E0697B">
        <w:t xml:space="preserve">n Section </w:t>
      </w:r>
      <w:r w:rsidR="00E0697B">
        <w:fldChar w:fldCharType="begin"/>
      </w:r>
      <w:r w:rsidR="00E0697B">
        <w:instrText xml:space="preserve"> REF _Ref401136661 \r \h </w:instrText>
      </w:r>
      <w:r w:rsidR="00E0697B">
        <w:fldChar w:fldCharType="separate"/>
      </w:r>
      <w:r w:rsidR="00013563">
        <w:t>1.1</w:t>
      </w:r>
      <w:r w:rsidR="00E0697B">
        <w:fldChar w:fldCharType="end"/>
      </w:r>
      <w:r>
        <w:t xml:space="preserve"> </w:t>
      </w:r>
      <w:r w:rsidR="00E0697B">
        <w:t xml:space="preserve">we list additional specification documents, and </w:t>
      </w:r>
      <w:r>
        <w:t>we provide document conventions</w:t>
      </w:r>
      <w:r w:rsidR="00E0697B" w:rsidRPr="00E0697B">
        <w:t xml:space="preserve"> </w:t>
      </w:r>
      <w:r w:rsidR="00E0697B">
        <w:t xml:space="preserve">in Section </w:t>
      </w:r>
      <w:r w:rsidR="00E0697B">
        <w:fldChar w:fldCharType="begin"/>
      </w:r>
      <w:r w:rsidR="00E0697B">
        <w:instrText xml:space="preserve"> REF _Ref394437867 \r \h </w:instrText>
      </w:r>
      <w:r w:rsidR="00E0697B">
        <w:fldChar w:fldCharType="separate"/>
      </w:r>
      <w:r w:rsidR="00013563">
        <w:t>1.2</w:t>
      </w:r>
      <w:r w:rsidR="00E0697B">
        <w:fldChar w:fldCharType="end"/>
      </w:r>
      <w:r>
        <w:t xml:space="preserve">.  In Section </w:t>
      </w:r>
      <w:r w:rsidR="00E015BD">
        <w:fldChar w:fldCharType="begin"/>
      </w:r>
      <w:r w:rsidR="00E015BD">
        <w:instrText xml:space="preserve"> REF _Ref417294743 \r \h </w:instrText>
      </w:r>
      <w:r w:rsidR="00E015BD">
        <w:fldChar w:fldCharType="separate"/>
      </w:r>
      <w:r w:rsidR="00013563">
        <w:t>2</w:t>
      </w:r>
      <w:r w:rsidR="00E015BD">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DF327C">
        <w:t>Core</w:t>
      </w:r>
      <w:r>
        <w:t xml:space="preserve"> data model specification details in Section </w:t>
      </w:r>
      <w:r w:rsidR="00E015BD">
        <w:fldChar w:fldCharType="begin"/>
      </w:r>
      <w:r w:rsidR="00E015BD">
        <w:instrText xml:space="preserve"> REF _Ref417294756 \r \h </w:instrText>
      </w:r>
      <w:r w:rsidR="00E015BD">
        <w:fldChar w:fldCharType="separate"/>
      </w:r>
      <w:r w:rsidR="00013563">
        <w:t>3</w:t>
      </w:r>
      <w:r w:rsidR="00E015BD">
        <w:fldChar w:fldCharType="end"/>
      </w:r>
      <w:r>
        <w:t>.  References are provided in the final section</w:t>
      </w:r>
      <w:r w:rsidR="00AC27EA">
        <w:t>.</w:t>
      </w:r>
    </w:p>
    <w:p w14:paraId="1E9C5BDE" w14:textId="106A2A79" w:rsidR="00EB5C47" w:rsidRDefault="00EB5C47" w:rsidP="0093054B">
      <w:pPr>
        <w:pStyle w:val="Heading2"/>
      </w:pPr>
      <w:bookmarkStart w:id="5" w:name="_Ref401136661"/>
      <w:bookmarkStart w:id="6" w:name="_Toc416007458"/>
      <w:bookmarkStart w:id="7" w:name="_Toc416007793"/>
      <w:bookmarkStart w:id="8" w:name="_Toc420660190"/>
      <w:r>
        <w:t>STIX Specification Documents</w:t>
      </w:r>
      <w:bookmarkEnd w:id="5"/>
      <w:bookmarkEnd w:id="6"/>
      <w:bookmarkEnd w:id="7"/>
      <w:bookmarkEnd w:id="8"/>
    </w:p>
    <w:p w14:paraId="216EB493" w14:textId="68FFD1DA" w:rsidR="00EB5C47" w:rsidRDefault="00EB5C47" w:rsidP="00940DAA">
      <w:pPr>
        <w:autoSpaceDE w:val="0"/>
        <w:autoSpaceDN w:val="0"/>
        <w:adjustRightInd w:val="0"/>
        <w:spacing w:after="240"/>
      </w:pPr>
      <w:r>
        <w:t xml:space="preserve">The STIX specification </w:t>
      </w:r>
      <w:r w:rsidR="00547E26">
        <w:t>consists of</w:t>
      </w:r>
      <w:r>
        <w:t xml:space="preserve"> a formal UML model and a set of textual specification documents that explain the UML model.  Specification documents have been written for each of the </w:t>
      </w:r>
      <w:r w:rsidR="00547E26">
        <w:t xml:space="preserve">key </w:t>
      </w:r>
      <w:r>
        <w:t xml:space="preserve">individual data models that compose the full STIX UML model.  </w:t>
      </w:r>
    </w:p>
    <w:p w14:paraId="6F7D0672" w14:textId="39227422" w:rsidR="00EB5C47" w:rsidRDefault="00EB5C47" w:rsidP="00940DAA">
      <w:pPr>
        <w:autoSpaceDE w:val="0"/>
        <w:autoSpaceDN w:val="0"/>
        <w:adjustRightInd w:val="0"/>
        <w:spacing w:after="240"/>
      </w:pPr>
      <w:r>
        <w:t>The STIX specification overview document provides a comprehensive overview of th</w:t>
      </w:r>
      <w:r w:rsidR="00940DAA">
        <w:t xml:space="preserve">e full set of STIX data models </w:t>
      </w:r>
      <w:r>
        <w:t>[STIX</w:t>
      </w:r>
      <w:r w:rsidRPr="00F7000C">
        <w:rPr>
          <w:vertAlign w:val="subscript"/>
        </w:rPr>
        <w:t>O</w:t>
      </w:r>
      <w:r w:rsidR="00940DAA">
        <w:t>]</w:t>
      </w:r>
      <w:r>
        <w:t xml:space="preserve">, which in addition to the eight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547E26">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A6D4976" w14:textId="51F38B75" w:rsidR="00EB5C47" w:rsidRDefault="00EB5C47" w:rsidP="00940DAA">
      <w:pPr>
        <w:spacing w:after="240"/>
        <w:ind w:right="-90"/>
      </w:pPr>
      <w:r>
        <w:fldChar w:fldCharType="begin"/>
      </w:r>
      <w:r>
        <w:instrText xml:space="preserve"> REF _Ref389819936 \h </w:instrText>
      </w:r>
      <w:r>
        <w:fldChar w:fldCharType="separate"/>
      </w:r>
      <w:r w:rsidR="00013563" w:rsidRPr="000C4865">
        <w:t xml:space="preserve">Figure </w:t>
      </w:r>
      <w:r w:rsidR="00013563">
        <w:rPr>
          <w:noProof/>
        </w:rPr>
        <w:t>1</w:t>
      </w:r>
      <w:r w:rsidR="00013563">
        <w:noBreakHyphen/>
      </w:r>
      <w:r w:rsidR="00013563">
        <w:rPr>
          <w:noProof/>
        </w:rPr>
        <w:t>1</w:t>
      </w:r>
      <w:r>
        <w:fldChar w:fldCharType="end"/>
      </w:r>
      <w:r>
        <w:t xml:space="preserve"> illustrates the set of specification documents </w:t>
      </w:r>
      <w:r w:rsidR="00E015BD">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STIX Core specification document </w:t>
      </w:r>
      <w:r>
        <w:lastRenderedPageBreak/>
        <w:t xml:space="preserve">is highlighted in its associated color (see Section </w:t>
      </w:r>
      <w:r>
        <w:fldChar w:fldCharType="begin"/>
      </w:r>
      <w:r>
        <w:instrText xml:space="preserve"> REF _Ref397935245 \r \h </w:instrText>
      </w:r>
      <w:r>
        <w:fldChar w:fldCharType="separate"/>
      </w:r>
      <w:r w:rsidR="00013563">
        <w:t>1.2.4.3</w:t>
      </w:r>
      <w:r>
        <w:fldChar w:fldCharType="end"/>
      </w:r>
      <w:r>
        <w:t>).  For a list of all STIX documents and related information sources, please see [STIX</w:t>
      </w:r>
      <w:r w:rsidRPr="00320C1E">
        <w:rPr>
          <w:vertAlign w:val="subscript"/>
        </w:rPr>
        <w:t>O</w:t>
      </w:r>
      <w:r>
        <w:t xml:space="preserve">].  </w:t>
      </w:r>
    </w:p>
    <w:p w14:paraId="42277607" w14:textId="30061450" w:rsidR="009A5316" w:rsidRDefault="00CF46F1" w:rsidP="00EB5C47">
      <w:pPr>
        <w:jc w:val="center"/>
      </w:pPr>
      <w:r>
        <w:rPr>
          <w:noProof/>
        </w:rPr>
        <w:drawing>
          <wp:inline distT="0" distB="0" distL="0" distR="0" wp14:anchorId="71B32BBB" wp14:editId="398E54C5">
            <wp:extent cx="3547108" cy="17296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99" cy="1742690"/>
                    </a:xfrm>
                    <a:prstGeom prst="rect">
                      <a:avLst/>
                    </a:prstGeom>
                    <a:noFill/>
                  </pic:spPr>
                </pic:pic>
              </a:graphicData>
            </a:graphic>
          </wp:inline>
        </w:drawing>
      </w:r>
    </w:p>
    <w:p w14:paraId="587644D2" w14:textId="77777777" w:rsidR="0087480D" w:rsidRPr="00CB4BF9" w:rsidRDefault="0087480D" w:rsidP="00EB5C47">
      <w:pPr>
        <w:jc w:val="center"/>
      </w:pPr>
    </w:p>
    <w:p w14:paraId="19E3D765" w14:textId="2D654DBC" w:rsidR="00EB5C47" w:rsidRPr="00CB4BF9" w:rsidRDefault="00EB5C47" w:rsidP="00EB5C47">
      <w:pPr>
        <w:pStyle w:val="Caption"/>
        <w:jc w:val="center"/>
        <w:rPr>
          <w:b w:val="0"/>
          <w:color w:val="auto"/>
          <w:sz w:val="24"/>
        </w:rPr>
      </w:pPr>
      <w:bookmarkStart w:id="9" w:name="_Ref389819936"/>
      <w:bookmarkStart w:id="10" w:name="_Ref39007749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1</w:t>
      </w:r>
      <w:r w:rsidR="00CA1E0C">
        <w:rPr>
          <w:color w:val="auto"/>
          <w:sz w:val="24"/>
        </w:rPr>
        <w:fldChar w:fldCharType="end"/>
      </w:r>
      <w:bookmarkEnd w:id="9"/>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E862F3">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0"/>
    </w:p>
    <w:p w14:paraId="54CB03C0" w14:textId="1CE9CD3D" w:rsidR="00EB5C47" w:rsidRDefault="00EB5C47" w:rsidP="00940DAA">
      <w:pPr>
        <w:spacing w:after="240"/>
      </w:pPr>
      <w:r>
        <w:rPr>
          <w:lang w:val="en"/>
        </w:rPr>
        <w:t>All specificatio</w:t>
      </w:r>
      <w:r w:rsidR="0020380A">
        <w:rPr>
          <w:lang w:val="en"/>
        </w:rPr>
        <w:t xml:space="preserve">n documents can be found on this </w:t>
      </w:r>
      <w:r>
        <w:rPr>
          <w:lang w:val="en"/>
        </w:rPr>
        <w:t>STIX Website [STIX</w:t>
      </w:r>
      <w:r w:rsidR="006F2CD0">
        <w:rPr>
          <w:lang w:val="en"/>
        </w:rPr>
        <w:t>-SPECS</w:t>
      </w:r>
      <w:r>
        <w:rPr>
          <w:lang w:val="en"/>
        </w:rPr>
        <w:t>].</w:t>
      </w:r>
    </w:p>
    <w:p w14:paraId="49ECDF6C" w14:textId="75F2118E" w:rsidR="00D76C82" w:rsidRDefault="00D76C82" w:rsidP="0093054B">
      <w:pPr>
        <w:pStyle w:val="Heading2"/>
      </w:pPr>
      <w:bookmarkStart w:id="11" w:name="_Ref394437867"/>
      <w:bookmarkStart w:id="12" w:name="_Toc416007459"/>
      <w:bookmarkStart w:id="13" w:name="_Toc416007794"/>
      <w:bookmarkStart w:id="14" w:name="_Toc420660191"/>
      <w:bookmarkStart w:id="15" w:name="_Ref388860303"/>
      <w:bookmarkStart w:id="16" w:name="_Toc389570601"/>
      <w:bookmarkStart w:id="17" w:name="_Toc389581071"/>
      <w:r>
        <w:t>Document Conventions</w:t>
      </w:r>
      <w:bookmarkEnd w:id="11"/>
      <w:bookmarkEnd w:id="12"/>
      <w:bookmarkEnd w:id="13"/>
      <w:bookmarkEnd w:id="14"/>
    </w:p>
    <w:p w14:paraId="1F4403AF" w14:textId="77777777" w:rsidR="00D76C82" w:rsidRPr="00B10014" w:rsidRDefault="00D76C82" w:rsidP="00940DAA">
      <w:pPr>
        <w:spacing w:after="240"/>
      </w:pPr>
      <w:r>
        <w:t>The following conventions are used in this document.</w:t>
      </w:r>
    </w:p>
    <w:p w14:paraId="0F4E1510" w14:textId="77777777" w:rsidR="00D76C82" w:rsidRDefault="00D76C82" w:rsidP="008763E3">
      <w:pPr>
        <w:pStyle w:val="Heading3"/>
      </w:pPr>
      <w:bookmarkStart w:id="18" w:name="_Toc389570602"/>
      <w:bookmarkStart w:id="19" w:name="_Toc389581072"/>
      <w:bookmarkStart w:id="20" w:name="_Toc416007460"/>
      <w:bookmarkStart w:id="21" w:name="_Toc416007795"/>
      <w:bookmarkStart w:id="22" w:name="_Toc420660192"/>
      <w:r>
        <w:t>Key Words</w:t>
      </w:r>
      <w:bookmarkEnd w:id="18"/>
      <w:bookmarkEnd w:id="19"/>
      <w:bookmarkEnd w:id="20"/>
      <w:bookmarkEnd w:id="21"/>
      <w:bookmarkEnd w:id="22"/>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763E3">
      <w:pPr>
        <w:pStyle w:val="Heading3"/>
      </w:pPr>
      <w:bookmarkStart w:id="23" w:name="_Toc389570603"/>
      <w:bookmarkStart w:id="24" w:name="_Toc389581073"/>
      <w:bookmarkStart w:id="25" w:name="_Toc416007461"/>
      <w:bookmarkStart w:id="26" w:name="_Toc416007796"/>
      <w:bookmarkStart w:id="27" w:name="_Toc420660193"/>
      <w:r>
        <w:t>Fonts</w:t>
      </w:r>
      <w:bookmarkEnd w:id="23"/>
      <w:bookmarkEnd w:id="24"/>
      <w:bookmarkEnd w:id="25"/>
      <w:bookmarkEnd w:id="26"/>
      <w:bookmarkEnd w:id="27"/>
    </w:p>
    <w:p w14:paraId="753F95E1" w14:textId="77777777" w:rsidR="00D76C82" w:rsidRPr="001E345E" w:rsidRDefault="00D76C82" w:rsidP="00940DAA">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40DA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40DA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940DA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940DA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940DA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611FD448" w14:textId="77777777" w:rsidR="008E377C" w:rsidRPr="00B90552" w:rsidRDefault="008E377C" w:rsidP="004A08A3">
      <w:pPr>
        <w:pStyle w:val="Default"/>
        <w:keepNext/>
        <w:numPr>
          <w:ilvl w:val="0"/>
          <w:numId w:val="4"/>
        </w:numPr>
        <w:spacing w:after="240"/>
        <w:ind w:left="720"/>
        <w:rPr>
          <w:szCs w:val="22"/>
        </w:rPr>
      </w:pPr>
      <w:bookmarkStart w:id="28" w:name="_Ref394486021"/>
      <w:bookmarkStart w:id="29" w:name="_Toc416007462"/>
      <w:bookmarkStart w:id="30" w:name="_Toc416007797"/>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D1FBF60" w14:textId="77777777" w:rsidR="008E377C" w:rsidRDefault="008E377C" w:rsidP="008E377C">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8763E3">
      <w:pPr>
        <w:pStyle w:val="Heading3"/>
      </w:pPr>
      <w:bookmarkStart w:id="31" w:name="_Ref417294990"/>
      <w:bookmarkStart w:id="32" w:name="_Toc420660194"/>
      <w:r>
        <w:t>UML Package</w:t>
      </w:r>
      <w:r w:rsidR="00135856">
        <w:t xml:space="preserve"> Reference</w:t>
      </w:r>
      <w:r w:rsidR="00AC1C37">
        <w:t>s</w:t>
      </w:r>
      <w:bookmarkEnd w:id="28"/>
      <w:bookmarkEnd w:id="29"/>
      <w:bookmarkEnd w:id="30"/>
      <w:bookmarkEnd w:id="31"/>
      <w:bookmarkEnd w:id="32"/>
    </w:p>
    <w:p w14:paraId="4916AC2F" w14:textId="6F9B4E51" w:rsidR="00932B92" w:rsidRDefault="00932B92" w:rsidP="00932B92">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761AA">
        <w:t>The STIX</w:t>
      </w:r>
      <w:r w:rsidR="00E761AA">
        <w:rPr>
          <w:vertAlign w:val="superscript"/>
        </w:rPr>
        <w:t>TM</w:t>
      </w:r>
      <w:r w:rsidR="00E761AA">
        <w:t xml:space="preserve"> </w:t>
      </w:r>
      <w:r w:rsidR="00E862F3">
        <w:t>1.2</w:t>
      </w:r>
      <w:r w:rsidR="00E761AA">
        <w:t xml:space="preserve"> Specification Overview</w:t>
      </w:r>
      <w:r w:rsidR="00E761AA" w:rsidDel="002E7B70">
        <w:t xml:space="preserve"> </w:t>
      </w:r>
      <w:r w:rsidR="00E761AA">
        <w:t>document [STIX</w:t>
      </w:r>
      <w:r w:rsidR="00E761AA" w:rsidRPr="004016B2">
        <w:rPr>
          <w:vertAlign w:val="subscript"/>
        </w:rPr>
        <w:t>O</w:t>
      </w:r>
      <w:r w:rsidR="00E761AA">
        <w:t>]</w:t>
      </w:r>
      <w:r>
        <w:t xml:space="preserve"> contains a list of the packages used by the </w:t>
      </w:r>
      <w:r w:rsidR="00E761AA">
        <w:t>Core</w:t>
      </w:r>
      <w:r>
        <w:t xml:space="preserve"> data model, </w:t>
      </w:r>
      <w:r w:rsidR="00D42633" w:rsidRPr="00434BA0">
        <w:t>along with the associated prefix notations, descriptions, examples</w:t>
      </w:r>
      <w:r>
        <w:t xml:space="preserve">. </w:t>
      </w:r>
    </w:p>
    <w:p w14:paraId="44EB304F" w14:textId="79CC4BD2" w:rsidR="00D4004B" w:rsidRDefault="00D4004B" w:rsidP="00D4004B">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E761AA">
        <w:t>Core</w:t>
      </w:r>
      <w:r w:rsidR="00C1148A" w:rsidRPr="00B77F78">
        <w:t xml:space="preserve"> </w:t>
      </w:r>
      <w:r w:rsidR="00C1148A">
        <w:t>data model.</w:t>
      </w:r>
      <w:r>
        <w:t xml:space="preserve">  </w:t>
      </w:r>
    </w:p>
    <w:p w14:paraId="3EE0E211" w14:textId="77777777" w:rsidR="00DD473F" w:rsidRPr="00904E02" w:rsidRDefault="00DD473F" w:rsidP="008763E3">
      <w:pPr>
        <w:pStyle w:val="Heading3"/>
      </w:pPr>
      <w:bookmarkStart w:id="33" w:name="_Toc389570605"/>
      <w:bookmarkStart w:id="34" w:name="_Toc389581075"/>
      <w:bookmarkStart w:id="35" w:name="_Toc416007463"/>
      <w:bookmarkStart w:id="36" w:name="_Toc416007798"/>
      <w:bookmarkStart w:id="37" w:name="_Toc420660195"/>
      <w:r w:rsidRPr="00904E02">
        <w:t>UML Diagrams</w:t>
      </w:r>
      <w:bookmarkEnd w:id="33"/>
      <w:bookmarkEnd w:id="34"/>
      <w:bookmarkEnd w:id="35"/>
      <w:bookmarkEnd w:id="36"/>
      <w:bookmarkEnd w:id="37"/>
    </w:p>
    <w:p w14:paraId="656B05CA" w14:textId="7D442755" w:rsidR="00E761AA" w:rsidRDefault="00E761AA" w:rsidP="00E761AA">
      <w:pPr>
        <w:spacing w:after="240"/>
      </w:pPr>
      <w:bookmarkStart w:id="38" w:name="_Toc398242026"/>
      <w:bookmarkStart w:id="39" w:name="_Toc389570606"/>
      <w:bookmarkStart w:id="40" w:name="_Toc389581076"/>
      <w:bookmarkStart w:id="41"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w:t>
      </w:r>
      <w:r w:rsidR="008E377C">
        <w:t>in the specification documents.</w:t>
      </w:r>
      <w:r>
        <w:t xml:space="preserve"> Typically, diagrams are included for the primary class of a data model, and for any other class where the visualization of its relationships between</w:t>
      </w:r>
      <w:r w:rsidR="008E377C">
        <w:t xml:space="preserve"> other classes would be useful.</w:t>
      </w:r>
      <w:r>
        <w:t xml:space="preserve"> This implies that there will be very few diagrams for classes whose only properties are either a data type or a class f</w:t>
      </w:r>
      <w:r w:rsidR="008E377C">
        <w:t>rom the STIX Common data model.</w:t>
      </w:r>
      <w:r>
        <w:t xml:space="preserve"> </w:t>
      </w:r>
      <w:r w:rsidR="00EC218B" w:rsidRPr="00434BA0">
        <w:t>Other diagrams that are included correspond to classes that specialize a superclass and abstract or generalized classes that are extended by one or more subclasses</w:t>
      </w:r>
      <w:r>
        <w:t>.</w:t>
      </w:r>
    </w:p>
    <w:p w14:paraId="55CA129D" w14:textId="2C1404B6" w:rsidR="00E761AA" w:rsidRDefault="00E761AA" w:rsidP="00E761AA">
      <w:pPr>
        <w:spacing w:after="240"/>
      </w:pPr>
      <w:r>
        <w:t xml:space="preserve">In UML diagrams, classes are often presented with their attributes elided, to avoid clutter.  The fully described class can usually be found in a related diagram.  </w:t>
      </w:r>
      <w:r w:rsidR="00A964C0">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42" w:name="_Toc416007464"/>
      <w:r>
        <w:t>Class Properties</w:t>
      </w:r>
      <w:bookmarkEnd w:id="38"/>
      <w:bookmarkEnd w:id="42"/>
    </w:p>
    <w:p w14:paraId="57831A71" w14:textId="77777777" w:rsidR="00E761AA" w:rsidRDefault="00E761AA" w:rsidP="00E761AA">
      <w:pPr>
        <w:spacing w:after="240"/>
      </w:pPr>
      <w:bookmarkStart w:id="43"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9F33C1" w14:textId="77777777" w:rsidR="00932B92" w:rsidRDefault="00932B92" w:rsidP="00932B92">
      <w:pPr>
        <w:pStyle w:val="Heading4"/>
      </w:pPr>
      <w:bookmarkStart w:id="44" w:name="_Toc416007465"/>
      <w:r>
        <w:lastRenderedPageBreak/>
        <w:t>Diagram Icons and Arrow Types</w:t>
      </w:r>
      <w:bookmarkEnd w:id="43"/>
      <w:bookmarkEnd w:id="44"/>
    </w:p>
    <w:p w14:paraId="47DA829A" w14:textId="7E99A1DA" w:rsidR="00E761AA" w:rsidRDefault="00E761AA" w:rsidP="00E761A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DC2FF3">
        <w:fldChar w:fldCharType="begin"/>
      </w:r>
      <w:r w:rsidR="00DC2FF3">
        <w:instrText xml:space="preserve"> REF _Ref417295222 \h </w:instrText>
      </w:r>
      <w:r w:rsidR="00DC2FF3">
        <w:fldChar w:fldCharType="separate"/>
      </w:r>
      <w:r w:rsidR="00013563" w:rsidRPr="00305518">
        <w:t xml:space="preserve">Table </w:t>
      </w:r>
      <w:r w:rsidR="00013563">
        <w:rPr>
          <w:noProof/>
        </w:rPr>
        <w:t>1</w:t>
      </w:r>
      <w:r w:rsidR="00013563">
        <w:noBreakHyphen/>
      </w:r>
      <w:r w:rsidR="00013563">
        <w:rPr>
          <w:noProof/>
        </w:rPr>
        <w:t>1</w:t>
      </w:r>
      <w:r w:rsidR="00DC2FF3">
        <w:fldChar w:fldCharType="end"/>
      </w:r>
      <w:r>
        <w:t>.</w:t>
      </w:r>
    </w:p>
    <w:p w14:paraId="13CA0ACC" w14:textId="20F9C1DC" w:rsidR="00E761AA" w:rsidRPr="00386258" w:rsidRDefault="00932B92" w:rsidP="00051AA2">
      <w:pPr>
        <w:pStyle w:val="Caption"/>
        <w:spacing w:after="120"/>
        <w:jc w:val="center"/>
        <w:rPr>
          <w:b w:val="0"/>
          <w:color w:val="auto"/>
          <w:sz w:val="24"/>
        </w:rPr>
      </w:pPr>
      <w:bookmarkStart w:id="46" w:name="_Ref417295222"/>
      <w:r w:rsidRPr="00305518">
        <w:rPr>
          <w:color w:val="auto"/>
          <w:sz w:val="24"/>
        </w:rPr>
        <w:t xml:space="preserve">Table </w:t>
      </w:r>
      <w:r w:rsidR="008763E3">
        <w:rPr>
          <w:color w:val="auto"/>
          <w:sz w:val="24"/>
        </w:rPr>
        <w:fldChar w:fldCharType="begin"/>
      </w:r>
      <w:r w:rsidR="008763E3">
        <w:rPr>
          <w:color w:val="auto"/>
          <w:sz w:val="24"/>
        </w:rPr>
        <w:instrText xml:space="preserve"> STYLEREF 1 \s </w:instrText>
      </w:r>
      <w:r w:rsidR="008763E3">
        <w:rPr>
          <w:color w:val="auto"/>
          <w:sz w:val="24"/>
        </w:rPr>
        <w:fldChar w:fldCharType="separate"/>
      </w:r>
      <w:r w:rsidR="00013563">
        <w:rPr>
          <w:noProof/>
          <w:color w:val="auto"/>
          <w:sz w:val="24"/>
        </w:rPr>
        <w:t>1</w:t>
      </w:r>
      <w:r w:rsidR="008763E3">
        <w:rPr>
          <w:color w:val="auto"/>
          <w:sz w:val="24"/>
        </w:rPr>
        <w:fldChar w:fldCharType="end"/>
      </w:r>
      <w:r w:rsidR="008763E3">
        <w:rPr>
          <w:color w:val="auto"/>
          <w:sz w:val="24"/>
        </w:rPr>
        <w:noBreakHyphen/>
      </w:r>
      <w:r w:rsidR="008763E3">
        <w:rPr>
          <w:color w:val="auto"/>
          <w:sz w:val="24"/>
        </w:rPr>
        <w:fldChar w:fldCharType="begin"/>
      </w:r>
      <w:r w:rsidR="008763E3">
        <w:rPr>
          <w:color w:val="auto"/>
          <w:sz w:val="24"/>
        </w:rPr>
        <w:instrText xml:space="preserve"> SEQ Table \* ARABIC \s 1 </w:instrText>
      </w:r>
      <w:r w:rsidR="008763E3">
        <w:rPr>
          <w:color w:val="auto"/>
          <w:sz w:val="24"/>
        </w:rPr>
        <w:fldChar w:fldCharType="separate"/>
      </w:r>
      <w:r w:rsidR="00013563">
        <w:rPr>
          <w:noProof/>
          <w:color w:val="auto"/>
          <w:sz w:val="24"/>
        </w:rPr>
        <w:t>1</w:t>
      </w:r>
      <w:r w:rsidR="008763E3">
        <w:rPr>
          <w:color w:val="auto"/>
          <w:sz w:val="24"/>
        </w:rPr>
        <w:fldChar w:fldCharType="end"/>
      </w:r>
      <w:bookmarkEnd w:id="45"/>
      <w:bookmarkEnd w:id="4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761AA" w14:paraId="277752C9" w14:textId="77777777" w:rsidTr="000B49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90CFB5E" w14:textId="77777777" w:rsidR="00E761AA" w:rsidRDefault="00E761AA" w:rsidP="000B49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141506" w14:textId="77777777" w:rsidR="00E761AA" w:rsidRDefault="00E761AA" w:rsidP="000B4986">
            <w:pPr>
              <w:keepNext/>
              <w:keepLines/>
              <w:rPr>
                <w:rFonts w:ascii="Times New Roman" w:hAnsi="Times New Roman"/>
                <w:b/>
                <w:bCs/>
                <w:sz w:val="20"/>
                <w:szCs w:val="20"/>
              </w:rPr>
            </w:pPr>
            <w:r w:rsidRPr="00DD35BA">
              <w:rPr>
                <w:b/>
              </w:rPr>
              <w:t>Description</w:t>
            </w:r>
          </w:p>
        </w:tc>
      </w:tr>
      <w:tr w:rsidR="00E761AA" w14:paraId="1FC9822D" w14:textId="77777777" w:rsidTr="000B4986">
        <w:trPr>
          <w:trHeight w:val="611"/>
          <w:jc w:val="center"/>
        </w:trPr>
        <w:tc>
          <w:tcPr>
            <w:tcW w:w="2065" w:type="dxa"/>
            <w:tcMar>
              <w:top w:w="0" w:type="dxa"/>
              <w:left w:w="108" w:type="dxa"/>
              <w:bottom w:w="0" w:type="dxa"/>
              <w:right w:w="108" w:type="dxa"/>
            </w:tcMar>
            <w:vAlign w:val="center"/>
          </w:tcPr>
          <w:p w14:paraId="27AFA710" w14:textId="77777777" w:rsidR="00E761AA" w:rsidRDefault="00E761AA" w:rsidP="000B4986">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8F5A6FD" wp14:editId="031427A2">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8A8D394" w14:textId="77777777" w:rsidR="00E761AA" w:rsidRPr="00C9501F" w:rsidRDefault="00E761AA" w:rsidP="000B4986">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E761AA" w14:paraId="0F81F464" w14:textId="77777777" w:rsidTr="000B4986">
        <w:trPr>
          <w:trHeight w:val="611"/>
          <w:jc w:val="center"/>
        </w:trPr>
        <w:tc>
          <w:tcPr>
            <w:tcW w:w="2065" w:type="dxa"/>
            <w:tcMar>
              <w:top w:w="0" w:type="dxa"/>
              <w:left w:w="108" w:type="dxa"/>
              <w:bottom w:w="0" w:type="dxa"/>
              <w:right w:w="108" w:type="dxa"/>
            </w:tcMar>
            <w:vAlign w:val="center"/>
          </w:tcPr>
          <w:p w14:paraId="1093AEAD" w14:textId="77777777" w:rsidR="00E761AA" w:rsidRDefault="00E761AA" w:rsidP="000B4986">
            <w:pPr>
              <w:jc w:val="center"/>
              <w:rPr>
                <w:rFonts w:ascii="Times New Roman" w:hAnsi="Times New Roman"/>
                <w:noProof/>
                <w:sz w:val="20"/>
                <w:szCs w:val="20"/>
              </w:rPr>
            </w:pPr>
            <w:r>
              <w:object w:dxaOrig="225" w:dyaOrig="180" w14:anchorId="1AB6F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271308" r:id="rId20"/>
              </w:object>
            </w:r>
          </w:p>
        </w:tc>
        <w:tc>
          <w:tcPr>
            <w:tcW w:w="4770" w:type="dxa"/>
            <w:tcMar>
              <w:top w:w="0" w:type="dxa"/>
              <w:left w:w="108" w:type="dxa"/>
              <w:bottom w:w="0" w:type="dxa"/>
              <w:right w:w="108" w:type="dxa"/>
            </w:tcMar>
            <w:vAlign w:val="center"/>
          </w:tcPr>
          <w:p w14:paraId="0CA0CA6A" w14:textId="77777777" w:rsidR="00E761AA" w:rsidRPr="00C9501F" w:rsidRDefault="00E761AA" w:rsidP="000B4986">
            <w:pPr>
              <w:rPr>
                <w:sz w:val="22"/>
                <w:szCs w:val="22"/>
              </w:rPr>
            </w:pPr>
            <w:r>
              <w:rPr>
                <w:sz w:val="22"/>
                <w:szCs w:val="22"/>
              </w:rPr>
              <w:t>This diagram icon i</w:t>
            </w:r>
            <w:r w:rsidRPr="00C9501F">
              <w:rPr>
                <w:sz w:val="22"/>
                <w:szCs w:val="22"/>
              </w:rPr>
              <w:t>ndicates an enumeration.</w:t>
            </w:r>
          </w:p>
        </w:tc>
      </w:tr>
      <w:tr w:rsidR="00E761AA" w14:paraId="43D8E9CA" w14:textId="77777777" w:rsidTr="000B4986">
        <w:trPr>
          <w:trHeight w:val="611"/>
          <w:jc w:val="center"/>
        </w:trPr>
        <w:tc>
          <w:tcPr>
            <w:tcW w:w="2065" w:type="dxa"/>
            <w:tcMar>
              <w:top w:w="0" w:type="dxa"/>
              <w:left w:w="108" w:type="dxa"/>
              <w:bottom w:w="0" w:type="dxa"/>
              <w:right w:w="108" w:type="dxa"/>
            </w:tcMar>
            <w:vAlign w:val="center"/>
          </w:tcPr>
          <w:p w14:paraId="0789566E" w14:textId="77777777" w:rsidR="00E761AA" w:rsidRDefault="00E761AA" w:rsidP="000B4986">
            <w:pPr>
              <w:jc w:val="center"/>
            </w:pPr>
            <w:r w:rsidRPr="00974896">
              <w:rPr>
                <w:noProof/>
                <w:sz w:val="22"/>
                <w:szCs w:val="22"/>
              </w:rPr>
              <w:drawing>
                <wp:inline distT="0" distB="0" distL="0" distR="0" wp14:anchorId="37411EBC" wp14:editId="5844E492">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AC572FB" w14:textId="77777777" w:rsidR="00E761AA" w:rsidRPr="00C9501F" w:rsidRDefault="00E761AA" w:rsidP="000B4986">
            <w:pPr>
              <w:rPr>
                <w:sz w:val="22"/>
                <w:szCs w:val="22"/>
              </w:rPr>
            </w:pPr>
            <w:r>
              <w:rPr>
                <w:sz w:val="22"/>
                <w:szCs w:val="22"/>
              </w:rPr>
              <w:t>This diagram icon indicates a data type.</w:t>
            </w:r>
            <w:r w:rsidRPr="00974896">
              <w:rPr>
                <w:noProof/>
              </w:rPr>
              <w:t xml:space="preserve"> </w:t>
            </w:r>
          </w:p>
        </w:tc>
      </w:tr>
      <w:tr w:rsidR="00E761AA" w14:paraId="5B08F897" w14:textId="77777777" w:rsidTr="000B4986">
        <w:trPr>
          <w:trHeight w:val="611"/>
          <w:jc w:val="center"/>
        </w:trPr>
        <w:tc>
          <w:tcPr>
            <w:tcW w:w="2065" w:type="dxa"/>
            <w:tcMar>
              <w:top w:w="0" w:type="dxa"/>
              <w:left w:w="108" w:type="dxa"/>
              <w:bottom w:w="0" w:type="dxa"/>
              <w:right w:w="108" w:type="dxa"/>
            </w:tcMar>
            <w:vAlign w:val="center"/>
          </w:tcPr>
          <w:p w14:paraId="738DC5B8" w14:textId="77777777" w:rsidR="00E761AA" w:rsidRDefault="00E761AA" w:rsidP="000B4986">
            <w:pPr>
              <w:jc w:val="center"/>
              <w:rPr>
                <w:rFonts w:ascii="Times New Roman" w:hAnsi="Times New Roman"/>
                <w:noProof/>
                <w:sz w:val="20"/>
                <w:szCs w:val="20"/>
              </w:rPr>
            </w:pPr>
            <w:r>
              <w:object w:dxaOrig="270" w:dyaOrig="195" w14:anchorId="793A3C34">
                <v:shape id="_x0000_i1026" type="#_x0000_t75" style="width:13.9pt;height:13.9pt" o:ole="">
                  <v:imagedata r:id="rId22" o:title=""/>
                </v:shape>
                <o:OLEObject Type="Embed" ProgID="PBrush" ShapeID="_x0000_i1026" DrawAspect="Content" ObjectID="_1495271309" r:id="rId23"/>
              </w:object>
            </w:r>
          </w:p>
        </w:tc>
        <w:tc>
          <w:tcPr>
            <w:tcW w:w="4770" w:type="dxa"/>
            <w:tcMar>
              <w:top w:w="0" w:type="dxa"/>
              <w:left w:w="108" w:type="dxa"/>
              <w:bottom w:w="0" w:type="dxa"/>
              <w:right w:w="108" w:type="dxa"/>
            </w:tcMar>
            <w:vAlign w:val="center"/>
          </w:tcPr>
          <w:p w14:paraId="20E70DCB"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E761AA" w14:paraId="7A08544F" w14:textId="77777777" w:rsidTr="000B4986">
        <w:trPr>
          <w:trHeight w:val="611"/>
          <w:jc w:val="center"/>
        </w:trPr>
        <w:tc>
          <w:tcPr>
            <w:tcW w:w="2065" w:type="dxa"/>
            <w:tcMar>
              <w:top w:w="0" w:type="dxa"/>
              <w:left w:w="108" w:type="dxa"/>
              <w:bottom w:w="0" w:type="dxa"/>
              <w:right w:w="108" w:type="dxa"/>
            </w:tcMar>
            <w:vAlign w:val="center"/>
          </w:tcPr>
          <w:p w14:paraId="02359C84" w14:textId="77777777" w:rsidR="00E761AA" w:rsidRDefault="00E761AA" w:rsidP="000B4986">
            <w:pPr>
              <w:jc w:val="center"/>
              <w:rPr>
                <w:rFonts w:ascii="Times New Roman" w:hAnsi="Times New Roman"/>
                <w:noProof/>
                <w:sz w:val="20"/>
                <w:szCs w:val="20"/>
              </w:rPr>
            </w:pPr>
            <w:r>
              <w:object w:dxaOrig="210" w:dyaOrig="150" w14:anchorId="4A2495AB">
                <v:shape id="_x0000_i1027" type="#_x0000_t75" style="width:13.9pt;height:13.9pt" o:ole="">
                  <v:imagedata r:id="rId24" o:title=""/>
                </v:shape>
                <o:OLEObject Type="Embed" ProgID="PBrush" ShapeID="_x0000_i1027" DrawAspect="Content" ObjectID="_1495271310" r:id="rId25"/>
              </w:object>
            </w:r>
          </w:p>
        </w:tc>
        <w:tc>
          <w:tcPr>
            <w:tcW w:w="4770" w:type="dxa"/>
            <w:tcMar>
              <w:top w:w="0" w:type="dxa"/>
              <w:left w:w="108" w:type="dxa"/>
              <w:bottom w:w="0" w:type="dxa"/>
              <w:right w:w="108" w:type="dxa"/>
            </w:tcMar>
            <w:vAlign w:val="center"/>
          </w:tcPr>
          <w:p w14:paraId="5DC21765" w14:textId="77777777" w:rsidR="00E761AA" w:rsidRPr="00C9501F" w:rsidRDefault="00E761AA" w:rsidP="000B4986">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E761AA" w14:paraId="727674B6" w14:textId="77777777" w:rsidTr="000B4986">
        <w:trPr>
          <w:trHeight w:val="620"/>
          <w:jc w:val="center"/>
        </w:trPr>
        <w:tc>
          <w:tcPr>
            <w:tcW w:w="2065" w:type="dxa"/>
            <w:tcMar>
              <w:top w:w="0" w:type="dxa"/>
              <w:left w:w="108" w:type="dxa"/>
              <w:bottom w:w="0" w:type="dxa"/>
              <w:right w:w="108" w:type="dxa"/>
            </w:tcMar>
            <w:vAlign w:val="center"/>
          </w:tcPr>
          <w:p w14:paraId="2C974AA5" w14:textId="77777777" w:rsidR="00E761AA" w:rsidRDefault="00E761AA" w:rsidP="000B4986">
            <w:pPr>
              <w:jc w:val="center"/>
            </w:pPr>
            <w:r>
              <w:rPr>
                <w:noProof/>
              </w:rPr>
              <mc:AlternateContent>
                <mc:Choice Requires="wps">
                  <w:drawing>
                    <wp:anchor distT="0" distB="0" distL="114300" distR="114300" simplePos="0" relativeHeight="251658752" behindDoc="0" locked="0" layoutInCell="1" allowOverlap="1" wp14:anchorId="66019073" wp14:editId="650F7C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738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3175DCE" w14:textId="77777777" w:rsidR="00E761AA" w:rsidRPr="00C9501F" w:rsidRDefault="00E761AA" w:rsidP="000B4986">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E761AA" w14:paraId="6AD498C5" w14:textId="77777777" w:rsidTr="000B4986">
        <w:trPr>
          <w:trHeight w:val="620"/>
          <w:jc w:val="center"/>
        </w:trPr>
        <w:tc>
          <w:tcPr>
            <w:tcW w:w="2065" w:type="dxa"/>
            <w:tcMar>
              <w:top w:w="0" w:type="dxa"/>
              <w:left w:w="108" w:type="dxa"/>
              <w:bottom w:w="0" w:type="dxa"/>
              <w:right w:w="108" w:type="dxa"/>
            </w:tcMar>
            <w:vAlign w:val="center"/>
          </w:tcPr>
          <w:p w14:paraId="456851E5" w14:textId="77777777" w:rsidR="00E761AA" w:rsidRDefault="00E761AA" w:rsidP="000B4986">
            <w:pPr>
              <w:jc w:val="center"/>
            </w:pPr>
            <w:r w:rsidRPr="00FD2389">
              <w:rPr>
                <w:color w:val="000000" w:themeColor="text1"/>
              </w:rPr>
              <w:object w:dxaOrig="1140" w:dyaOrig="780" w14:anchorId="788EA7D8">
                <v:shape id="_x0000_i1028" type="#_x0000_t75" style="width:58.1pt;height:35.55pt" o:ole="">
                  <v:imagedata r:id="rId26" o:title=""/>
                </v:shape>
                <o:OLEObject Type="Embed" ProgID="PBrush" ShapeID="_x0000_i1028" DrawAspect="Content" ObjectID="_1495271311" r:id="rId27"/>
              </w:object>
            </w:r>
          </w:p>
        </w:tc>
        <w:tc>
          <w:tcPr>
            <w:tcW w:w="4770" w:type="dxa"/>
            <w:tcMar>
              <w:top w:w="0" w:type="dxa"/>
              <w:left w:w="108" w:type="dxa"/>
              <w:bottom w:w="0" w:type="dxa"/>
              <w:right w:w="108" w:type="dxa"/>
            </w:tcMar>
            <w:vAlign w:val="center"/>
          </w:tcPr>
          <w:p w14:paraId="4E1A87B2" w14:textId="77777777" w:rsidR="00E761AA" w:rsidRPr="00C9501F" w:rsidRDefault="00E761AA" w:rsidP="000B4986">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47" w:name="_Ref397935245"/>
      <w:bookmarkStart w:id="48" w:name="_Toc398242028"/>
      <w:bookmarkStart w:id="49" w:name="_Toc416007466"/>
      <w:r>
        <w:t>Color Coding</w:t>
      </w:r>
      <w:bookmarkEnd w:id="47"/>
      <w:bookmarkEnd w:id="48"/>
      <w:bookmarkEnd w:id="49"/>
    </w:p>
    <w:p w14:paraId="77E82623" w14:textId="2B6F4A41" w:rsidR="00E761AA" w:rsidRDefault="00307771" w:rsidP="00E761AA">
      <w:pPr>
        <w:spacing w:after="240"/>
      </w:pPr>
      <w:r>
        <w:t xml:space="preserve">The shapes of the UML diagrams are color coded to indicate the data model associated with a class.  The colors used in the Report specification are illustrated via exemplars in </w:t>
      </w:r>
      <w:r w:rsidR="00E761AA">
        <w:fldChar w:fldCharType="begin"/>
      </w:r>
      <w:r w:rsidR="00E761AA">
        <w:instrText xml:space="preserve"> REF _Ref397676401 \h </w:instrText>
      </w:r>
      <w:r w:rsidR="00E761AA">
        <w:fldChar w:fldCharType="separate"/>
      </w:r>
      <w:r w:rsidR="00013563" w:rsidRPr="000C4865">
        <w:t xml:space="preserve">Figure </w:t>
      </w:r>
      <w:r w:rsidR="00013563">
        <w:rPr>
          <w:noProof/>
        </w:rPr>
        <w:t>1</w:t>
      </w:r>
      <w:r w:rsidR="00013563">
        <w:noBreakHyphen/>
      </w:r>
      <w:r w:rsidR="00013563">
        <w:rPr>
          <w:noProof/>
        </w:rPr>
        <w:t>2</w:t>
      </w:r>
      <w:r w:rsidR="00E761AA">
        <w:fldChar w:fldCharType="end"/>
      </w:r>
      <w:r w:rsidR="00E761AA">
        <w:t>.</w:t>
      </w:r>
      <w:r w:rsidR="0089150D">
        <w:t xml:space="preserve">  The overarching Core and Common data models, use the same light blue color coding.</w:t>
      </w:r>
    </w:p>
    <w:p w14:paraId="17B9904F" w14:textId="3884AD94" w:rsidR="00932B92" w:rsidRDefault="0089150D" w:rsidP="00E958D6">
      <w:pPr>
        <w:spacing w:after="120"/>
        <w:jc w:val="center"/>
      </w:pPr>
      <w:r w:rsidRPr="0089150D">
        <w:rPr>
          <w:noProof/>
        </w:rPr>
        <w:drawing>
          <wp:inline distT="0" distB="0" distL="0" distR="0" wp14:anchorId="302E606E" wp14:editId="7E36211E">
            <wp:extent cx="41719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950" cy="800100"/>
                    </a:xfrm>
                    <a:prstGeom prst="rect">
                      <a:avLst/>
                    </a:prstGeom>
                  </pic:spPr>
                </pic:pic>
              </a:graphicData>
            </a:graphic>
          </wp:inline>
        </w:drawing>
      </w:r>
      <w:r w:rsidRPr="0089150D">
        <w:rPr>
          <w:noProof/>
        </w:rPr>
        <w:t xml:space="preserve"> </w:t>
      </w:r>
    </w:p>
    <w:p w14:paraId="44E1E51D" w14:textId="643B73C6" w:rsidR="00932B92" w:rsidRPr="00CB4BF9" w:rsidRDefault="00932B92" w:rsidP="00932B92">
      <w:pPr>
        <w:pStyle w:val="Caption"/>
        <w:jc w:val="center"/>
        <w:rPr>
          <w:b w:val="0"/>
          <w:color w:val="auto"/>
          <w:sz w:val="24"/>
        </w:rPr>
      </w:pPr>
      <w:bookmarkStart w:id="50" w:name="_Ref397676401"/>
      <w:r w:rsidRPr="000C4865">
        <w:rPr>
          <w:color w:val="auto"/>
          <w:sz w:val="24"/>
        </w:rPr>
        <w:t xml:space="preserve">Figure </w:t>
      </w:r>
      <w:r w:rsidR="00CA1E0C">
        <w:rPr>
          <w:color w:val="auto"/>
          <w:sz w:val="24"/>
        </w:rPr>
        <w:fldChar w:fldCharType="begin"/>
      </w:r>
      <w:r w:rsidR="00CA1E0C">
        <w:rPr>
          <w:color w:val="auto"/>
          <w:sz w:val="24"/>
        </w:rPr>
        <w:instrText xml:space="preserve"> STYLEREF 1 \s </w:instrText>
      </w:r>
      <w:r w:rsidR="00CA1E0C">
        <w:rPr>
          <w:color w:val="auto"/>
          <w:sz w:val="24"/>
        </w:rPr>
        <w:fldChar w:fldCharType="separate"/>
      </w:r>
      <w:r w:rsidR="00013563">
        <w:rPr>
          <w:noProof/>
          <w:color w:val="auto"/>
          <w:sz w:val="24"/>
        </w:rPr>
        <w:t>1</w:t>
      </w:r>
      <w:r w:rsidR="00CA1E0C">
        <w:rPr>
          <w:color w:val="auto"/>
          <w:sz w:val="24"/>
        </w:rPr>
        <w:fldChar w:fldCharType="end"/>
      </w:r>
      <w:r w:rsidR="00CA1E0C">
        <w:rPr>
          <w:color w:val="auto"/>
          <w:sz w:val="24"/>
        </w:rPr>
        <w:noBreakHyphen/>
      </w:r>
      <w:r w:rsidR="00CA1E0C">
        <w:rPr>
          <w:color w:val="auto"/>
          <w:sz w:val="24"/>
        </w:rPr>
        <w:fldChar w:fldCharType="begin"/>
      </w:r>
      <w:r w:rsidR="00CA1E0C">
        <w:rPr>
          <w:color w:val="auto"/>
          <w:sz w:val="24"/>
        </w:rPr>
        <w:instrText xml:space="preserve"> SEQ Figure \* ARABIC \s 1 </w:instrText>
      </w:r>
      <w:r w:rsidR="00CA1E0C">
        <w:rPr>
          <w:color w:val="auto"/>
          <w:sz w:val="24"/>
        </w:rPr>
        <w:fldChar w:fldCharType="separate"/>
      </w:r>
      <w:r w:rsidR="00013563">
        <w:rPr>
          <w:noProof/>
          <w:color w:val="auto"/>
          <w:sz w:val="24"/>
        </w:rPr>
        <w:t>2</w:t>
      </w:r>
      <w:r w:rsidR="00CA1E0C">
        <w:rPr>
          <w:color w:val="auto"/>
          <w:sz w:val="24"/>
        </w:rPr>
        <w:fldChar w:fldCharType="end"/>
      </w:r>
      <w:bookmarkEnd w:id="50"/>
      <w:r w:rsidRPr="000C4865">
        <w:rPr>
          <w:color w:val="auto"/>
          <w:sz w:val="24"/>
        </w:rPr>
        <w:t xml:space="preserve">.  </w:t>
      </w:r>
      <w:r>
        <w:rPr>
          <w:b w:val="0"/>
          <w:color w:val="auto"/>
          <w:sz w:val="24"/>
        </w:rPr>
        <w:t>Data model color coding</w:t>
      </w:r>
    </w:p>
    <w:p w14:paraId="7430FB15" w14:textId="04BA5E68" w:rsidR="00D76C82" w:rsidRPr="00210E1E" w:rsidRDefault="00D76C82" w:rsidP="008763E3">
      <w:pPr>
        <w:pStyle w:val="Heading3"/>
      </w:pPr>
      <w:bookmarkStart w:id="51" w:name="_Toc416007467"/>
      <w:bookmarkStart w:id="52" w:name="_Toc416007799"/>
      <w:bookmarkStart w:id="53" w:name="_Toc420660196"/>
      <w:r>
        <w:t>Property Table Notation</w:t>
      </w:r>
      <w:bookmarkEnd w:id="39"/>
      <w:bookmarkEnd w:id="40"/>
      <w:bookmarkEnd w:id="41"/>
      <w:bookmarkEnd w:id="51"/>
      <w:bookmarkEnd w:id="52"/>
      <w:bookmarkEnd w:id="53"/>
    </w:p>
    <w:p w14:paraId="016DE9A3" w14:textId="59896246" w:rsidR="00E761AA" w:rsidRDefault="00E761AA" w:rsidP="00E761AA">
      <w:pPr>
        <w:spacing w:after="240"/>
      </w:pPr>
      <w:bookmarkStart w:id="54" w:name="_Ref389860108"/>
      <w:bookmarkStart w:id="55" w:name="_Ref391367621"/>
      <w:bookmarkEnd w:id="15"/>
      <w:bookmarkEnd w:id="16"/>
      <w:bookmarkEnd w:id="17"/>
      <w:r w:rsidRPr="00210E1E">
        <w:t xml:space="preserve">Throughout </w:t>
      </w:r>
      <w:r>
        <w:t>Section</w:t>
      </w:r>
      <w:r w:rsidR="00256049">
        <w:t xml:space="preserve"> </w:t>
      </w:r>
      <w:r w:rsidR="00256049">
        <w:fldChar w:fldCharType="begin"/>
      </w:r>
      <w:r w:rsidR="00256049">
        <w:instrText xml:space="preserve"> REF _Ref417297145 \r \h </w:instrText>
      </w:r>
      <w:r w:rsidR="00256049">
        <w:fldChar w:fldCharType="separate"/>
      </w:r>
      <w:r w:rsidR="00013563">
        <w:t>3</w:t>
      </w:r>
      <w:r w:rsidR="00256049">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w:t>
      </w:r>
      <w:r w:rsidRPr="00210E1E">
        <w:lastRenderedPageBreak/>
        <w:t>occurrences of the property, and a description column that describe</w:t>
      </w:r>
      <w:r>
        <w:t>s</w:t>
      </w:r>
      <w:r w:rsidRPr="00210E1E">
        <w:t xml:space="preserve"> the property. </w:t>
      </w:r>
      <w:r>
        <w:t xml:space="preserve"> Package prefixes are provided for classes outside of the </w:t>
      </w:r>
      <w:r w:rsidR="004839B2">
        <w:t xml:space="preserve">Core </w:t>
      </w:r>
      <w:r>
        <w:t xml:space="preserve">data model (see Section </w:t>
      </w:r>
      <w:r w:rsidR="00E015BD">
        <w:fldChar w:fldCharType="begin"/>
      </w:r>
      <w:r w:rsidR="00E015BD">
        <w:instrText xml:space="preserve"> REF _Ref417294990 \r \h </w:instrText>
      </w:r>
      <w:r w:rsidR="00E015BD">
        <w:fldChar w:fldCharType="separate"/>
      </w:r>
      <w:r w:rsidR="00013563">
        <w:t>1.2.3</w:t>
      </w:r>
      <w:r w:rsidR="00E015BD">
        <w:fldChar w:fldCharType="end"/>
      </w:r>
      <w:r>
        <w:t>).</w:t>
      </w:r>
    </w:p>
    <w:p w14:paraId="70A8B8A7" w14:textId="77777777" w:rsidR="00E761AA" w:rsidRDefault="00E761AA" w:rsidP="00E761A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C0BF7B" w14:textId="77777777" w:rsidR="00E761AA" w:rsidRDefault="00E761AA" w:rsidP="00E761AA">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bookmarkStart w:id="56" w:name="_Ref394327838"/>
      <w:bookmarkStart w:id="57" w:name="_Toc398815625"/>
      <w:bookmarkEnd w:id="56"/>
      <w:bookmarkEnd w:id="57"/>
    </w:p>
    <w:p w14:paraId="64D9AD30" w14:textId="77777777" w:rsidR="00B01CD1" w:rsidRDefault="00B01CD1" w:rsidP="00B01CD1">
      <w:pPr>
        <w:pStyle w:val="Heading3"/>
        <w:tabs>
          <w:tab w:val="clear" w:pos="900"/>
        </w:tabs>
      </w:pPr>
      <w:bookmarkStart w:id="58" w:name="_Toc412634016"/>
      <w:bookmarkStart w:id="59" w:name="_Toc413938730"/>
      <w:bookmarkStart w:id="60" w:name="_Toc415497328"/>
      <w:bookmarkStart w:id="61" w:name="_Toc420660197"/>
      <w:r>
        <w:t>Property and Class Descriptions</w:t>
      </w:r>
      <w:bookmarkEnd w:id="58"/>
      <w:bookmarkEnd w:id="59"/>
      <w:bookmarkEnd w:id="60"/>
      <w:bookmarkEnd w:id="61"/>
    </w:p>
    <w:p w14:paraId="0DD5F091" w14:textId="77777777" w:rsidR="00B01CD1" w:rsidRDefault="00B01CD1" w:rsidP="00B01CD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637AB441" w14:textId="34A29CCC" w:rsidR="00B01CD1" w:rsidRDefault="00B01CD1" w:rsidP="00B01CD1">
      <w:pPr>
        <w:spacing w:after="240"/>
      </w:pPr>
      <w:r>
        <w:t>However, we thought that using a wide variety of verb phrases might confuse a reader of a specification document because the meaning of each verb could be interp</w:t>
      </w:r>
      <w:r w:rsidR="00575BA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6209B0" w14:textId="77777777" w:rsidR="00B01CD1" w:rsidRDefault="00B01CD1" w:rsidP="00B01CD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01CD1" w14:paraId="50C94B64" w14:textId="77777777" w:rsidTr="004A08A3">
        <w:tc>
          <w:tcPr>
            <w:tcW w:w="1506" w:type="dxa"/>
            <w:shd w:val="clear" w:color="auto" w:fill="BFBFBF" w:themeFill="background1" w:themeFillShade="BF"/>
            <w:vAlign w:val="center"/>
          </w:tcPr>
          <w:p w14:paraId="4D1A8A3D" w14:textId="77777777" w:rsidR="00B01CD1" w:rsidRPr="005330B0" w:rsidRDefault="00B01CD1" w:rsidP="00A92DAA">
            <w:pPr>
              <w:rPr>
                <w:b/>
              </w:rPr>
            </w:pPr>
            <w:r w:rsidRPr="005330B0">
              <w:rPr>
                <w:b/>
              </w:rPr>
              <w:t>Verb</w:t>
            </w:r>
          </w:p>
        </w:tc>
        <w:tc>
          <w:tcPr>
            <w:tcW w:w="7399" w:type="dxa"/>
            <w:shd w:val="clear" w:color="auto" w:fill="BFBFBF" w:themeFill="background1" w:themeFillShade="BF"/>
            <w:vAlign w:val="center"/>
          </w:tcPr>
          <w:p w14:paraId="0E36362E" w14:textId="77777777" w:rsidR="00B01CD1" w:rsidRPr="005330B0" w:rsidRDefault="00B01CD1" w:rsidP="00A92DAA">
            <w:pPr>
              <w:rPr>
                <w:b/>
              </w:rPr>
            </w:pPr>
            <w:r w:rsidRPr="005330B0">
              <w:rPr>
                <w:b/>
              </w:rPr>
              <w:t>STIX Definition</w:t>
            </w:r>
          </w:p>
        </w:tc>
      </w:tr>
      <w:tr w:rsidR="00B01CD1" w14:paraId="2B5D73EC" w14:textId="77777777" w:rsidTr="004A08A3">
        <w:tc>
          <w:tcPr>
            <w:tcW w:w="1506" w:type="dxa"/>
            <w:vAlign w:val="center"/>
          </w:tcPr>
          <w:p w14:paraId="555E1C82" w14:textId="77777777" w:rsidR="00B01CD1" w:rsidRPr="00366C71" w:rsidRDefault="00B01CD1" w:rsidP="00A92DAA">
            <w:pPr>
              <w:rPr>
                <w:u w:val="single"/>
              </w:rPr>
            </w:pPr>
            <w:r w:rsidRPr="00366C71">
              <w:rPr>
                <w:u w:val="single"/>
              </w:rPr>
              <w:t>capture</w:t>
            </w:r>
            <w:r>
              <w:rPr>
                <w:u w:val="single"/>
              </w:rPr>
              <w:t>s</w:t>
            </w:r>
          </w:p>
        </w:tc>
        <w:tc>
          <w:tcPr>
            <w:tcW w:w="7399" w:type="dxa"/>
            <w:vAlign w:val="center"/>
          </w:tcPr>
          <w:p w14:paraId="1678979F" w14:textId="77777777" w:rsidR="00B01CD1" w:rsidRDefault="00B01CD1" w:rsidP="00A92DAA">
            <w:r>
              <w:t xml:space="preserve">Used to record and preserve information without implying anything about the structure of a class or property.  Often used for properties that encompass general content.  This is the least precise of the three verbs.  </w:t>
            </w:r>
          </w:p>
        </w:tc>
      </w:tr>
      <w:tr w:rsidR="00B01CD1" w14:paraId="17B06167" w14:textId="77777777" w:rsidTr="004A08A3">
        <w:tc>
          <w:tcPr>
            <w:tcW w:w="1506" w:type="dxa"/>
            <w:vAlign w:val="center"/>
          </w:tcPr>
          <w:p w14:paraId="3B34F150" w14:textId="77777777" w:rsidR="00B01CD1" w:rsidRDefault="00B01CD1" w:rsidP="00A92DAA"/>
        </w:tc>
        <w:tc>
          <w:tcPr>
            <w:tcW w:w="7399" w:type="dxa"/>
            <w:vAlign w:val="center"/>
          </w:tcPr>
          <w:p w14:paraId="791A55F6" w14:textId="77777777" w:rsidR="00B01CD1" w:rsidRPr="00280B55" w:rsidRDefault="00B01CD1" w:rsidP="00A92DAA">
            <w:pPr>
              <w:rPr>
                <w:i/>
              </w:rPr>
            </w:pPr>
            <w:r w:rsidRPr="00280B55">
              <w:rPr>
                <w:i/>
              </w:rPr>
              <w:t xml:space="preserve">Examples: </w:t>
            </w:r>
          </w:p>
          <w:p w14:paraId="0260BEA6" w14:textId="77777777" w:rsidR="00B01CD1" w:rsidRDefault="00B01CD1" w:rsidP="00A92DA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47E9895" w14:textId="77777777" w:rsidR="00B01CD1" w:rsidRPr="00484328" w:rsidRDefault="00B01CD1" w:rsidP="00A92DAA">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1FEB70AB" w14:textId="77777777" w:rsidR="004A08A3" w:rsidRDefault="004A08A3">
      <w:r>
        <w:br w:type="page"/>
      </w:r>
    </w:p>
    <w:tbl>
      <w:tblPr>
        <w:tblStyle w:val="TableGrid"/>
        <w:tblW w:w="8905" w:type="dxa"/>
        <w:tblLook w:val="04A0" w:firstRow="1" w:lastRow="0" w:firstColumn="1" w:lastColumn="0" w:noHBand="0" w:noVBand="1"/>
      </w:tblPr>
      <w:tblGrid>
        <w:gridCol w:w="1506"/>
        <w:gridCol w:w="7399"/>
      </w:tblGrid>
      <w:tr w:rsidR="00B01CD1" w14:paraId="3CF2D982" w14:textId="77777777" w:rsidTr="004A08A3">
        <w:tc>
          <w:tcPr>
            <w:tcW w:w="1506" w:type="dxa"/>
            <w:vAlign w:val="center"/>
          </w:tcPr>
          <w:p w14:paraId="64956BA8" w14:textId="4654025C" w:rsidR="00B01CD1" w:rsidRPr="00366C71" w:rsidRDefault="00B01CD1" w:rsidP="00A92DAA">
            <w:pPr>
              <w:rPr>
                <w:u w:val="single"/>
              </w:rPr>
            </w:pPr>
            <w:r w:rsidRPr="00366C71">
              <w:rPr>
                <w:u w:val="single"/>
              </w:rPr>
              <w:lastRenderedPageBreak/>
              <w:t>characterize</w:t>
            </w:r>
            <w:r>
              <w:rPr>
                <w:u w:val="single"/>
              </w:rPr>
              <w:t>s</w:t>
            </w:r>
          </w:p>
        </w:tc>
        <w:tc>
          <w:tcPr>
            <w:tcW w:w="7399" w:type="dxa"/>
            <w:vAlign w:val="center"/>
          </w:tcPr>
          <w:p w14:paraId="534FF18F" w14:textId="77777777" w:rsidR="00B01CD1" w:rsidRPr="005330B0" w:rsidRDefault="00B01CD1" w:rsidP="00A92DAA">
            <w:r>
              <w:t>Describes the distinctive nature or features of a class or property.  Often used to describe classes and properties that themselves comprise one or more other properties.</w:t>
            </w:r>
          </w:p>
        </w:tc>
      </w:tr>
      <w:tr w:rsidR="00B01CD1" w14:paraId="5AE5C31E" w14:textId="77777777" w:rsidTr="004A08A3">
        <w:tc>
          <w:tcPr>
            <w:tcW w:w="1506" w:type="dxa"/>
            <w:vAlign w:val="center"/>
          </w:tcPr>
          <w:p w14:paraId="4B8F32E8" w14:textId="77777777" w:rsidR="00B01CD1" w:rsidRPr="00DD38CD" w:rsidRDefault="00B01CD1" w:rsidP="00A92DAA"/>
        </w:tc>
        <w:tc>
          <w:tcPr>
            <w:tcW w:w="7399" w:type="dxa"/>
            <w:vAlign w:val="center"/>
          </w:tcPr>
          <w:p w14:paraId="4FA0D096" w14:textId="77777777" w:rsidR="00B01CD1" w:rsidRPr="00A027D2" w:rsidRDefault="00B01CD1" w:rsidP="00A92DAA">
            <w:pPr>
              <w:rPr>
                <w:i/>
              </w:rPr>
            </w:pPr>
            <w:r w:rsidRPr="00A027D2">
              <w:rPr>
                <w:i/>
              </w:rPr>
              <w:t>Examples:</w:t>
            </w:r>
          </w:p>
          <w:p w14:paraId="676EF051" w14:textId="77777777" w:rsidR="00B01CD1" w:rsidRDefault="00B01CD1" w:rsidP="00A92DA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6064DDC" w14:textId="77777777" w:rsidR="00B01CD1" w:rsidRPr="00EC3C28" w:rsidRDefault="00B01CD1" w:rsidP="00A92DAA">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B01CD1" w14:paraId="156394BB" w14:textId="77777777" w:rsidTr="004A08A3">
        <w:tc>
          <w:tcPr>
            <w:tcW w:w="1506" w:type="dxa"/>
            <w:vAlign w:val="center"/>
          </w:tcPr>
          <w:p w14:paraId="3B7B39B4" w14:textId="77777777" w:rsidR="00B01CD1" w:rsidRPr="00366C71" w:rsidRDefault="00B01CD1" w:rsidP="00A92DAA">
            <w:pPr>
              <w:rPr>
                <w:u w:val="single"/>
              </w:rPr>
            </w:pPr>
            <w:r w:rsidRPr="00366C71">
              <w:rPr>
                <w:u w:val="single"/>
              </w:rPr>
              <w:t>specif</w:t>
            </w:r>
            <w:r>
              <w:rPr>
                <w:u w:val="single"/>
              </w:rPr>
              <w:t>ies</w:t>
            </w:r>
          </w:p>
        </w:tc>
        <w:tc>
          <w:tcPr>
            <w:tcW w:w="7399" w:type="dxa"/>
            <w:vAlign w:val="center"/>
          </w:tcPr>
          <w:p w14:paraId="01618623" w14:textId="77777777" w:rsidR="00B01CD1" w:rsidRPr="00DD38CD" w:rsidRDefault="00B01CD1" w:rsidP="00A92DA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01CD1" w14:paraId="0BD59481" w14:textId="77777777" w:rsidTr="004A08A3">
        <w:tc>
          <w:tcPr>
            <w:tcW w:w="1506" w:type="dxa"/>
            <w:vAlign w:val="center"/>
          </w:tcPr>
          <w:p w14:paraId="284D7D43" w14:textId="77777777" w:rsidR="00B01CD1" w:rsidRPr="00D3144C" w:rsidRDefault="00B01CD1" w:rsidP="00A92DAA"/>
        </w:tc>
        <w:tc>
          <w:tcPr>
            <w:tcW w:w="7399" w:type="dxa"/>
            <w:vAlign w:val="center"/>
          </w:tcPr>
          <w:p w14:paraId="3FCB4294" w14:textId="77777777" w:rsidR="00B01CD1" w:rsidRPr="00280B55" w:rsidRDefault="00B01CD1" w:rsidP="00A92DAA">
            <w:pPr>
              <w:rPr>
                <w:i/>
              </w:rPr>
            </w:pPr>
            <w:r w:rsidRPr="00280B55">
              <w:rPr>
                <w:i/>
              </w:rPr>
              <w:t>Example:</w:t>
            </w:r>
          </w:p>
          <w:p w14:paraId="73C5F1AE" w14:textId="77777777" w:rsidR="00B01CD1" w:rsidRDefault="00B01CD1" w:rsidP="00A92DA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2FAD4EB2" w14:textId="77777777" w:rsidR="001B4B5E" w:rsidRDefault="001B4B5E" w:rsidP="008D1EA2">
      <w:pPr>
        <w:pStyle w:val="Heading1"/>
        <w:sectPr w:rsidR="001B4B5E" w:rsidSect="001F3E1F">
          <w:footerReference w:type="default" r:id="rId29"/>
          <w:pgSz w:w="12240" w:h="15840"/>
          <w:pgMar w:top="1440" w:right="1152" w:bottom="1440" w:left="1800" w:header="720" w:footer="720" w:gutter="0"/>
          <w:pgNumType w:start="1"/>
          <w:cols w:space="720"/>
          <w:docGrid w:linePitch="360"/>
        </w:sectPr>
      </w:pPr>
      <w:bookmarkStart w:id="62" w:name="_Toc416007468"/>
      <w:bookmarkStart w:id="63" w:name="_Toc416007800"/>
      <w:bookmarkStart w:id="64" w:name="_Ref395082039"/>
    </w:p>
    <w:p w14:paraId="15A3D861" w14:textId="6DE2C505" w:rsidR="00E941F1" w:rsidRDefault="00E941F1" w:rsidP="008D1EA2">
      <w:pPr>
        <w:pStyle w:val="Heading1"/>
      </w:pPr>
      <w:bookmarkStart w:id="65" w:name="_Ref417294743"/>
      <w:bookmarkStart w:id="66" w:name="_Toc420660198"/>
      <w:r>
        <w:lastRenderedPageBreak/>
        <w:t>Background Information</w:t>
      </w:r>
      <w:bookmarkEnd w:id="62"/>
      <w:bookmarkEnd w:id="63"/>
      <w:bookmarkEnd w:id="65"/>
      <w:bookmarkEnd w:id="66"/>
    </w:p>
    <w:p w14:paraId="553D44FA" w14:textId="27527AC8" w:rsidR="00E941F1" w:rsidRPr="00926B57" w:rsidRDefault="00E941F1" w:rsidP="00CA1E0C">
      <w:pPr>
        <w:spacing w:after="240"/>
      </w:pPr>
      <w:r>
        <w:t xml:space="preserve">In this section, we provide high level information about the </w:t>
      </w:r>
      <w:r w:rsidR="004E1E2B">
        <w:t>Core</w:t>
      </w:r>
      <w:r>
        <w:t xml:space="preserve"> data model that is necessary to fully understand the specification details given in Section</w:t>
      </w:r>
      <w:r w:rsidR="00256049">
        <w:t xml:space="preserve"> </w:t>
      </w:r>
      <w:r w:rsidR="00256049">
        <w:fldChar w:fldCharType="begin"/>
      </w:r>
      <w:r w:rsidR="00256049">
        <w:instrText xml:space="preserve"> REF _Ref417297117 \r \h </w:instrText>
      </w:r>
      <w:r w:rsidR="00256049">
        <w:fldChar w:fldCharType="separate"/>
      </w:r>
      <w:r w:rsidR="00013563">
        <w:t>3</w:t>
      </w:r>
      <w:r w:rsidR="00256049">
        <w:fldChar w:fldCharType="end"/>
      </w:r>
      <w:r>
        <w:t>.</w:t>
      </w:r>
    </w:p>
    <w:p w14:paraId="0EF5CF58" w14:textId="61F8A609" w:rsidR="00CA1E0C" w:rsidRDefault="00CA1E0C" w:rsidP="00CA1E0C">
      <w:bookmarkStart w:id="67" w:name="_Ref390076669"/>
      <w:bookmarkStart w:id="68" w:name="_Ref391372260"/>
      <w:bookmarkStart w:id="69" w:name="_Ref398290980"/>
      <w:bookmarkEnd w:id="54"/>
      <w:bookmarkEnd w:id="55"/>
      <w:bookmarkEnd w:id="64"/>
      <w:r>
        <w:t>As will be explicitly detailed in Section</w:t>
      </w:r>
      <w:r w:rsidR="00256049">
        <w:t xml:space="preserve"> </w:t>
      </w:r>
      <w:r w:rsidR="00256049">
        <w:fldChar w:fldCharType="begin"/>
      </w:r>
      <w:r w:rsidR="00256049">
        <w:instrText xml:space="preserve"> REF _Ref417297171 \r \h </w:instrText>
      </w:r>
      <w:r w:rsidR="00256049">
        <w:fldChar w:fldCharType="separate"/>
      </w:r>
      <w:r w:rsidR="00013563">
        <w:t>3</w:t>
      </w:r>
      <w:r w:rsidR="00256049">
        <w:fldChar w:fldCharType="end"/>
      </w:r>
      <w:r>
        <w:t xml:space="preserve">, </w:t>
      </w:r>
      <w:r w:rsidR="003B220D">
        <w:t>the</w:t>
      </w:r>
      <w:r>
        <w:t xml:space="preserve"> STIX Core data model leverages all </w:t>
      </w:r>
      <w:r w:rsidR="003B220D">
        <w:t>eight top-level</w:t>
      </w:r>
      <w:r>
        <w:t xml:space="preserve"> component data models.  </w:t>
      </w:r>
      <w:r w:rsidR="00E015BD">
        <w:fldChar w:fldCharType="begin"/>
      </w:r>
      <w:r w:rsidR="00E015BD">
        <w:instrText xml:space="preserve"> REF _Ref417294800 \h </w:instrText>
      </w:r>
      <w:r w:rsidR="00E015BD">
        <w:fldChar w:fldCharType="separate"/>
      </w:r>
      <w:r w:rsidR="00013563" w:rsidRPr="00CA1E0C">
        <w:t xml:space="preserve">Figure </w:t>
      </w:r>
      <w:r w:rsidR="00013563">
        <w:rPr>
          <w:noProof/>
        </w:rPr>
        <w:t>2</w:t>
      </w:r>
      <w:r w:rsidR="00013563" w:rsidRPr="00CA1E0C">
        <w:noBreakHyphen/>
      </w:r>
      <w:r w:rsidR="00013563">
        <w:rPr>
          <w:noProof/>
        </w:rPr>
        <w:t>1</w:t>
      </w:r>
      <w:r w:rsidR="00E015BD">
        <w:fldChar w:fldCharType="end"/>
      </w:r>
      <w:r w:rsidR="00E015BD">
        <w:t xml:space="preserve"> </w:t>
      </w:r>
      <w:r>
        <w:t>illustrates the concept of a STIX</w:t>
      </w:r>
      <w:r w:rsidR="004B6946">
        <w:t xml:space="preserve"> </w:t>
      </w:r>
      <w:r>
        <w:t xml:space="preserve">Package, which acts as </w:t>
      </w:r>
      <w:r w:rsidR="004B6946">
        <w:t>an</w:t>
      </w:r>
      <w:r>
        <w:t xml:space="preserve"> </w:t>
      </w:r>
      <w:r w:rsidRPr="00CA1E0C">
        <w:rPr>
          <w:i/>
        </w:rPr>
        <w:t>envelope</w:t>
      </w:r>
      <w:r w:rsidR="004B6946">
        <w:t xml:space="preserve"> for the other</w:t>
      </w:r>
      <w:r w:rsidR="004B6946" w:rsidRPr="004B6946">
        <w:t xml:space="preserve"> </w:t>
      </w:r>
      <w:r w:rsidR="004B6946">
        <w:t>top-level</w:t>
      </w:r>
      <w:r>
        <w:t xml:space="preserve"> constructs in a STIX document. As stated in Section </w:t>
      </w:r>
      <w:r w:rsidR="00DC2FF3">
        <w:fldChar w:fldCharType="begin"/>
      </w:r>
      <w:r w:rsidR="00DC2FF3">
        <w:instrText xml:space="preserve"> REF _Ref401136661 \r \h </w:instrText>
      </w:r>
      <w:r w:rsidR="00DC2FF3">
        <w:fldChar w:fldCharType="separate"/>
      </w:r>
      <w:r w:rsidR="00013563">
        <w:t>1.1</w:t>
      </w:r>
      <w:r w:rsidR="00DC2FF3">
        <w:fldChar w:fldCharType="end"/>
      </w:r>
      <w:r>
        <w:t xml:space="preserve">, each of these components is defined in a separate specification document.     </w:t>
      </w:r>
    </w:p>
    <w:p w14:paraId="58E5B4C6" w14:textId="77777777" w:rsidR="00CA1E0C" w:rsidRDefault="00CA1E0C" w:rsidP="00CA1E0C"/>
    <w:p w14:paraId="3F760829" w14:textId="75C2A83F" w:rsidR="00CA1E0C" w:rsidRDefault="00785CFC" w:rsidP="00785CFC">
      <w:pPr>
        <w:keepNext/>
        <w:jc w:val="center"/>
      </w:pPr>
      <w:r>
        <w:rPr>
          <w:noProof/>
        </w:rPr>
        <w:drawing>
          <wp:inline distT="0" distB="0" distL="0" distR="0" wp14:anchorId="6386ED61" wp14:editId="57FA78D2">
            <wp:extent cx="2704355" cy="233362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3728" cy="2341713"/>
                    </a:xfrm>
                    <a:prstGeom prst="rect">
                      <a:avLst/>
                    </a:prstGeom>
                    <a:noFill/>
                  </pic:spPr>
                </pic:pic>
              </a:graphicData>
            </a:graphic>
          </wp:inline>
        </w:drawing>
      </w:r>
    </w:p>
    <w:p w14:paraId="3EF9EB41" w14:textId="77777777" w:rsidR="00785CFC" w:rsidRDefault="00785CFC" w:rsidP="00785CFC">
      <w:pPr>
        <w:keepNext/>
        <w:jc w:val="center"/>
      </w:pPr>
    </w:p>
    <w:p w14:paraId="01A459A0" w14:textId="0B7272A6" w:rsidR="00CA1E0C" w:rsidRDefault="00CA1E0C" w:rsidP="00CA1E0C">
      <w:pPr>
        <w:pStyle w:val="Caption"/>
        <w:jc w:val="center"/>
        <w:rPr>
          <w:b w:val="0"/>
          <w:color w:val="auto"/>
          <w:sz w:val="24"/>
          <w:szCs w:val="24"/>
        </w:rPr>
      </w:pPr>
      <w:bookmarkStart w:id="70" w:name="_Ref417294800"/>
      <w:r w:rsidRPr="00CA1E0C">
        <w:rPr>
          <w:color w:val="auto"/>
          <w:sz w:val="24"/>
          <w:szCs w:val="24"/>
        </w:rPr>
        <w:t xml:space="preserve">Figure </w:t>
      </w:r>
      <w:r w:rsidRPr="00CA1E0C">
        <w:rPr>
          <w:color w:val="auto"/>
          <w:sz w:val="24"/>
          <w:szCs w:val="24"/>
        </w:rPr>
        <w:fldChar w:fldCharType="begin"/>
      </w:r>
      <w:r w:rsidRPr="00CA1E0C">
        <w:rPr>
          <w:color w:val="auto"/>
          <w:sz w:val="24"/>
          <w:szCs w:val="24"/>
        </w:rPr>
        <w:instrText xml:space="preserve"> STYLEREF 1 \s </w:instrText>
      </w:r>
      <w:r w:rsidRPr="00CA1E0C">
        <w:rPr>
          <w:color w:val="auto"/>
          <w:sz w:val="24"/>
          <w:szCs w:val="24"/>
        </w:rPr>
        <w:fldChar w:fldCharType="separate"/>
      </w:r>
      <w:r w:rsidR="00013563">
        <w:rPr>
          <w:noProof/>
          <w:color w:val="auto"/>
          <w:sz w:val="24"/>
          <w:szCs w:val="24"/>
        </w:rPr>
        <w:t>2</w:t>
      </w:r>
      <w:r w:rsidRPr="00CA1E0C">
        <w:rPr>
          <w:color w:val="auto"/>
          <w:sz w:val="24"/>
          <w:szCs w:val="24"/>
        </w:rPr>
        <w:fldChar w:fldCharType="end"/>
      </w:r>
      <w:r w:rsidRPr="00CA1E0C">
        <w:rPr>
          <w:color w:val="auto"/>
          <w:sz w:val="24"/>
          <w:szCs w:val="24"/>
        </w:rPr>
        <w:noBreakHyphen/>
      </w:r>
      <w:r w:rsidRPr="00CA1E0C">
        <w:rPr>
          <w:color w:val="auto"/>
          <w:sz w:val="24"/>
          <w:szCs w:val="24"/>
        </w:rPr>
        <w:fldChar w:fldCharType="begin"/>
      </w:r>
      <w:r w:rsidRPr="00CA1E0C">
        <w:rPr>
          <w:color w:val="auto"/>
          <w:sz w:val="24"/>
          <w:szCs w:val="24"/>
        </w:rPr>
        <w:instrText xml:space="preserve"> SEQ Figure \* ARABIC \s 1 </w:instrText>
      </w:r>
      <w:r w:rsidRPr="00CA1E0C">
        <w:rPr>
          <w:color w:val="auto"/>
          <w:sz w:val="24"/>
          <w:szCs w:val="24"/>
        </w:rPr>
        <w:fldChar w:fldCharType="separate"/>
      </w:r>
      <w:r w:rsidR="00013563">
        <w:rPr>
          <w:noProof/>
          <w:color w:val="auto"/>
          <w:sz w:val="24"/>
          <w:szCs w:val="24"/>
        </w:rPr>
        <w:t>1</w:t>
      </w:r>
      <w:r w:rsidRPr="00CA1E0C">
        <w:rPr>
          <w:color w:val="auto"/>
          <w:sz w:val="24"/>
          <w:szCs w:val="24"/>
        </w:rPr>
        <w:fldChar w:fldCharType="end"/>
      </w:r>
      <w:bookmarkEnd w:id="70"/>
      <w:r w:rsidRPr="00CA1E0C">
        <w:rPr>
          <w:color w:val="auto"/>
          <w:sz w:val="24"/>
          <w:szCs w:val="24"/>
        </w:rPr>
        <w:t xml:space="preserve">. </w:t>
      </w:r>
      <w:r w:rsidRPr="00CA1E0C">
        <w:rPr>
          <w:b w:val="0"/>
          <w:color w:val="auto"/>
          <w:sz w:val="24"/>
          <w:szCs w:val="24"/>
        </w:rPr>
        <w:t>A STIX Package</w:t>
      </w:r>
    </w:p>
    <w:p w14:paraId="6437FEB0" w14:textId="77777777" w:rsidR="00CA1E0C" w:rsidRDefault="00CA1E0C" w:rsidP="00CA1E0C"/>
    <w:p w14:paraId="533295A8" w14:textId="23C8503A" w:rsidR="00CA1E0C" w:rsidRDefault="00B01CD1" w:rsidP="00B01CD1">
      <w:r>
        <w:t xml:space="preserve">Because a STIX Package is simply a container, there is no requirement that the construct instances it contains are related in any way. </w:t>
      </w:r>
      <w:r w:rsidR="0035358A">
        <w:t>In addition to the set of instances, a</w:t>
      </w:r>
      <w:r>
        <w:t xml:space="preserve"> STIX Package contains a STIX Header</w:t>
      </w:r>
      <w:r w:rsidR="00D002D5">
        <w:t>,</w:t>
      </w:r>
      <w:r>
        <w:t xml:space="preserve"> which characterizes general information such as a title, description </w:t>
      </w:r>
      <w:r w:rsidR="00D002D5">
        <w:t xml:space="preserve">and </w:t>
      </w:r>
      <w:r>
        <w:t xml:space="preserve">package intent.  This information could be used to give </w:t>
      </w:r>
      <w:r w:rsidR="00D002D5">
        <w:t xml:space="preserve">context </w:t>
      </w:r>
      <w:r>
        <w:t xml:space="preserve">to the collection of objects contained in the package, if </w:t>
      </w:r>
      <w:r w:rsidR="00D002D5">
        <w:t>such context exists</w:t>
      </w:r>
      <w:r>
        <w:t>.</w:t>
      </w:r>
    </w:p>
    <w:p w14:paraId="6726401F" w14:textId="77777777" w:rsidR="00102A3B" w:rsidRPr="002D7380" w:rsidRDefault="00102A3B" w:rsidP="0093054B">
      <w:pPr>
        <w:pStyle w:val="Heading2"/>
      </w:pPr>
      <w:bookmarkStart w:id="71" w:name="_Ref397948143"/>
      <w:bookmarkStart w:id="72" w:name="_Toc416005584"/>
      <w:bookmarkStart w:id="73" w:name="_Toc420660199"/>
      <w:r w:rsidRPr="002D7380">
        <w:t xml:space="preserve">Component </w:t>
      </w:r>
      <w:r>
        <w:t>Data Models</w:t>
      </w:r>
      <w:bookmarkEnd w:id="71"/>
      <w:bookmarkEnd w:id="72"/>
      <w:bookmarkEnd w:id="73"/>
    </w:p>
    <w:p w14:paraId="4176D9A0" w14:textId="6632A766" w:rsidR="00102A3B" w:rsidRPr="00FC6DFE" w:rsidRDefault="00102A3B" w:rsidP="00102A3B">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rsidR="00213C8D">
        <w:t xml:space="preserve"> (COA)</w:t>
      </w:r>
      <w:r>
        <w:t>;</w:t>
      </w:r>
      <w:r w:rsidRPr="00FC6DFE">
        <w:t xml:space="preserve"> Campaign</w:t>
      </w:r>
      <w:r>
        <w:t>;</w:t>
      </w:r>
      <w:r w:rsidRPr="00FC6DFE">
        <w:t xml:space="preserve"> and Threat</w:t>
      </w:r>
      <w:r>
        <w:t xml:space="preserve"> </w:t>
      </w:r>
      <w:r w:rsidRPr="00FC6DFE">
        <w:t xml:space="preserve">Actor.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7BC3CB2" w14:textId="77777777" w:rsidR="00102A3B" w:rsidRDefault="00102A3B" w:rsidP="00102A3B">
      <w:pPr>
        <w:autoSpaceDE w:val="0"/>
        <w:autoSpaceDN w:val="0"/>
        <w:adjustRightInd w:val="0"/>
      </w:pPr>
      <w:r>
        <w:t>In the subsections below, a brief description is given for each component data model as well as a reference to the data model’s individual specification document.</w:t>
      </w:r>
    </w:p>
    <w:p w14:paraId="1B715C3F" w14:textId="77777777" w:rsidR="00102A3B" w:rsidRPr="002D7380" w:rsidRDefault="00102A3B" w:rsidP="00102A3B">
      <w:pPr>
        <w:pStyle w:val="Heading3"/>
        <w:tabs>
          <w:tab w:val="clear" w:pos="900"/>
        </w:tabs>
      </w:pPr>
      <w:bookmarkStart w:id="74" w:name="_Toc416005585"/>
      <w:bookmarkStart w:id="75" w:name="_Toc420660200"/>
      <w:r w:rsidRPr="002D7380">
        <w:lastRenderedPageBreak/>
        <w:t>Observable</w:t>
      </w:r>
      <w:bookmarkEnd w:id="74"/>
      <w:bookmarkEnd w:id="75"/>
    </w:p>
    <w:p w14:paraId="66EC9FB9" w14:textId="340CB2C3" w:rsidR="00102A3B" w:rsidRDefault="00102A3B" w:rsidP="00102A3B">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1EB856F3" w14:textId="7F6621F2" w:rsidR="00102A3B" w:rsidRDefault="00102A3B" w:rsidP="00102A3B">
      <w:pPr>
        <w:pStyle w:val="Heading3"/>
        <w:tabs>
          <w:tab w:val="clear" w:pos="900"/>
        </w:tabs>
      </w:pPr>
      <w:bookmarkStart w:id="76" w:name="_Toc416005586"/>
      <w:bookmarkStart w:id="77" w:name="_Toc420660201"/>
      <w:r w:rsidRPr="003839DD">
        <w:t>Indicator</w:t>
      </w:r>
      <w:bookmarkEnd w:id="76"/>
      <w:bookmarkEnd w:id="77"/>
    </w:p>
    <w:p w14:paraId="20EC5A7B" w14:textId="6215C4CC" w:rsidR="00102A3B" w:rsidRDefault="00102A3B" w:rsidP="00102A3B">
      <w:pPr>
        <w:pStyle w:val="ListParagraph"/>
        <w:keepNext/>
        <w:keepLines/>
        <w:autoSpaceDE w:val="0"/>
        <w:autoSpaceDN w:val="0"/>
        <w:adjustRightInd w:val="0"/>
        <w:spacing w:after="240"/>
        <w:ind w:left="0"/>
        <w:contextualSpacing w:val="0"/>
      </w:pPr>
      <w:r>
        <w:rPr>
          <w:sz w:val="23"/>
          <w:szCs w:val="23"/>
        </w:rPr>
        <w:t>A STIX Indicator conveys specific Observable patterns combined with contextual information intended to represent artifacts and/or behaviors of interest within a cyber security context</w:t>
      </w:r>
      <w:r w:rsidR="00E358BF">
        <w:rPr>
          <w:sz w:val="23"/>
          <w:szCs w:val="23"/>
        </w:rPr>
        <w:t xml:space="preserve">. </w:t>
      </w:r>
      <w:r>
        <w:t>Please see the STIX Indicator data model specification [</w:t>
      </w:r>
      <w:r w:rsidRPr="00FC6DFE">
        <w:t>STIX</w:t>
      </w:r>
      <w:r>
        <w:rPr>
          <w:vertAlign w:val="subscript"/>
        </w:rPr>
        <w:t>IND</w:t>
      </w:r>
      <w:r>
        <w:t>] for details.</w:t>
      </w:r>
    </w:p>
    <w:p w14:paraId="2657EEFC" w14:textId="77777777" w:rsidR="00102A3B" w:rsidRDefault="00102A3B" w:rsidP="00102A3B">
      <w:pPr>
        <w:pStyle w:val="Heading3"/>
        <w:tabs>
          <w:tab w:val="clear" w:pos="900"/>
        </w:tabs>
      </w:pPr>
      <w:bookmarkStart w:id="78" w:name="_Toc416005587"/>
      <w:bookmarkStart w:id="79" w:name="_Toc420660202"/>
      <w:r>
        <w:t>Incident</w:t>
      </w:r>
      <w:bookmarkEnd w:id="78"/>
      <w:bookmarkEnd w:id="79"/>
    </w:p>
    <w:p w14:paraId="16780C45" w14:textId="56BA8EC5" w:rsidR="00102A3B" w:rsidRDefault="00102A3B" w:rsidP="00102A3B">
      <w:pPr>
        <w:spacing w:after="120"/>
      </w:pPr>
      <w:r>
        <w:t>A</w:t>
      </w:r>
      <w:r w:rsidR="005D4372">
        <w:t xml:space="preserve"> STIX</w:t>
      </w:r>
      <w:r>
        <w:t xml:space="preserve">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167B7AED" w14:textId="77777777" w:rsidR="00102A3B" w:rsidRDefault="00102A3B" w:rsidP="00102A3B">
      <w:pPr>
        <w:pStyle w:val="Heading3"/>
        <w:tabs>
          <w:tab w:val="clear" w:pos="900"/>
        </w:tabs>
      </w:pPr>
      <w:bookmarkStart w:id="80" w:name="_Toc416005588"/>
      <w:bookmarkStart w:id="81" w:name="_Toc420660203"/>
      <w:r>
        <w:t>Tactics, Techniques and Procedures (TTP)</w:t>
      </w:r>
      <w:bookmarkEnd w:id="80"/>
      <w:bookmarkEnd w:id="81"/>
    </w:p>
    <w:p w14:paraId="1A2790FE" w14:textId="1ABF7E0A" w:rsidR="00102A3B" w:rsidRDefault="00102A3B" w:rsidP="00102A3B">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Please see the STIX TTP data model specification [</w:t>
      </w:r>
      <w:r w:rsidRPr="00FC6DFE">
        <w:t>STIX</w:t>
      </w:r>
      <w:r>
        <w:rPr>
          <w:vertAlign w:val="subscript"/>
        </w:rPr>
        <w:t>TTP</w:t>
      </w:r>
      <w:r>
        <w:t>] for details.</w:t>
      </w:r>
    </w:p>
    <w:p w14:paraId="7AF23145" w14:textId="77777777" w:rsidR="00102A3B" w:rsidRPr="002D7380" w:rsidRDefault="00102A3B" w:rsidP="00102A3B">
      <w:pPr>
        <w:pStyle w:val="Heading3"/>
        <w:tabs>
          <w:tab w:val="clear" w:pos="900"/>
        </w:tabs>
      </w:pPr>
      <w:bookmarkStart w:id="82" w:name="_Toc416005589"/>
      <w:bookmarkStart w:id="83" w:name="_Toc420660204"/>
      <w:r w:rsidRPr="002D7380">
        <w:t>Campaign</w:t>
      </w:r>
      <w:bookmarkEnd w:id="82"/>
      <w:bookmarkEnd w:id="83"/>
    </w:p>
    <w:p w14:paraId="38590B78" w14:textId="05D1F7CA" w:rsidR="00102A3B" w:rsidRDefault="00102A3B" w:rsidP="00102A3B">
      <w:pPr>
        <w:spacing w:after="24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Please see the STIX Campaign data model specification [</w:t>
      </w:r>
      <w:r w:rsidRPr="00FC6DFE">
        <w:t>STIX</w:t>
      </w:r>
      <w:r>
        <w:rPr>
          <w:vertAlign w:val="subscript"/>
        </w:rPr>
        <w:t>CAM</w:t>
      </w:r>
      <w:r>
        <w:t>] for details.</w:t>
      </w:r>
    </w:p>
    <w:p w14:paraId="4B19C78B" w14:textId="77777777" w:rsidR="00102A3B" w:rsidRDefault="00102A3B" w:rsidP="00102A3B">
      <w:pPr>
        <w:pStyle w:val="Heading3"/>
        <w:tabs>
          <w:tab w:val="clear" w:pos="900"/>
        </w:tabs>
      </w:pPr>
      <w:bookmarkStart w:id="84" w:name="_Toc416005590"/>
      <w:bookmarkStart w:id="85" w:name="_Toc420660205"/>
      <w:r>
        <w:t>Threat Actor</w:t>
      </w:r>
      <w:bookmarkEnd w:id="84"/>
      <w:bookmarkEnd w:id="85"/>
    </w:p>
    <w:p w14:paraId="37090E3E" w14:textId="63C6A447" w:rsidR="00102A3B" w:rsidRDefault="00102A3B" w:rsidP="00102A3B">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w:t>
      </w:r>
      <w:proofErr w:type="spellStart"/>
      <w:r w:rsidRPr="00F35136">
        <w:t>cyber attack</w:t>
      </w:r>
      <w:proofErr w:type="spellEnd"/>
      <w:r w:rsidRPr="00F35136">
        <w:t xml:space="preserve"> threat including presumed intent and historically observed behavior. </w:t>
      </w:r>
      <w:r>
        <w:t>Please see the STIX Threat Actor data model specification [</w:t>
      </w:r>
      <w:r w:rsidRPr="00FC6DFE">
        <w:t>STIX</w:t>
      </w:r>
      <w:r>
        <w:rPr>
          <w:vertAlign w:val="subscript"/>
        </w:rPr>
        <w:t>TA</w:t>
      </w:r>
      <w:r>
        <w:t>] for details.</w:t>
      </w:r>
    </w:p>
    <w:p w14:paraId="717425D4" w14:textId="77777777" w:rsidR="00102A3B" w:rsidRDefault="00102A3B" w:rsidP="00102A3B">
      <w:pPr>
        <w:pStyle w:val="Heading3"/>
        <w:tabs>
          <w:tab w:val="clear" w:pos="900"/>
        </w:tabs>
      </w:pPr>
      <w:bookmarkStart w:id="86" w:name="_Toc416005591"/>
      <w:bookmarkStart w:id="87" w:name="_Toc420660206"/>
      <w:r>
        <w:lastRenderedPageBreak/>
        <w:t>Exploit Target</w:t>
      </w:r>
      <w:bookmarkEnd w:id="86"/>
      <w:bookmarkEnd w:id="87"/>
    </w:p>
    <w:p w14:paraId="0FDC36E5" w14:textId="4DDF88A3" w:rsidR="00102A3B" w:rsidRPr="00F35136" w:rsidRDefault="00102A3B" w:rsidP="00102A3B">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Please see the STIX Exploit Target data model specification [</w:t>
      </w:r>
      <w:r w:rsidRPr="00FC6DFE">
        <w:t>STIX</w:t>
      </w:r>
      <w:r>
        <w:rPr>
          <w:vertAlign w:val="subscript"/>
        </w:rPr>
        <w:t>ET</w:t>
      </w:r>
      <w:r>
        <w:t>] for details.</w:t>
      </w:r>
    </w:p>
    <w:p w14:paraId="0E32B2DB" w14:textId="77777777" w:rsidR="00102A3B" w:rsidRDefault="00102A3B" w:rsidP="00102A3B">
      <w:pPr>
        <w:pStyle w:val="Heading3"/>
        <w:tabs>
          <w:tab w:val="clear" w:pos="900"/>
        </w:tabs>
      </w:pPr>
      <w:bookmarkStart w:id="88" w:name="_Toc416005592"/>
      <w:bookmarkStart w:id="89" w:name="_Toc420660207"/>
      <w:r w:rsidRPr="00F35136">
        <w:t>Course</w:t>
      </w:r>
      <w:r>
        <w:t xml:space="preserve"> o</w:t>
      </w:r>
      <w:r w:rsidRPr="00F35136">
        <w:t>f</w:t>
      </w:r>
      <w:r>
        <w:t xml:space="preserve"> </w:t>
      </w:r>
      <w:r w:rsidRPr="00F35136">
        <w:t>Action (COA)</w:t>
      </w:r>
      <w:bookmarkEnd w:id="88"/>
      <w:bookmarkEnd w:id="89"/>
    </w:p>
    <w:p w14:paraId="4A042FDC" w14:textId="02329558" w:rsidR="00102A3B" w:rsidRDefault="00102A3B" w:rsidP="00102A3B">
      <w:pPr>
        <w:spacing w:after="120"/>
      </w:pPr>
      <w:r w:rsidRPr="00791A64">
        <w:t xml:space="preserve">A STIX </w:t>
      </w:r>
      <w:hyperlink r:id="rId32"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Please see the STIX Course of Action data model specification [</w:t>
      </w:r>
      <w:r w:rsidRPr="00FC6DFE">
        <w:t>STIX</w:t>
      </w:r>
      <w:r>
        <w:rPr>
          <w:vertAlign w:val="subscript"/>
        </w:rPr>
        <w:t>COA</w:t>
      </w:r>
      <w:r>
        <w:t>] for details.</w:t>
      </w:r>
      <w:bookmarkStart w:id="90" w:name="_Toc389570596"/>
      <w:bookmarkStart w:id="91" w:name="_Toc389581066"/>
    </w:p>
    <w:bookmarkEnd w:id="90"/>
    <w:bookmarkEnd w:id="91"/>
    <w:p w14:paraId="43F8BD1A" w14:textId="77777777" w:rsidR="00102A3B" w:rsidRPr="00CA1E0C" w:rsidRDefault="00102A3B" w:rsidP="00CA1E0C">
      <w:pPr>
        <w:sectPr w:rsidR="00102A3B" w:rsidRPr="00CA1E0C" w:rsidSect="009A5316">
          <w:pgSz w:w="12240" w:h="15840"/>
          <w:pgMar w:top="1440" w:right="1152" w:bottom="1440" w:left="1800" w:header="720" w:footer="720" w:gutter="0"/>
          <w:cols w:space="720"/>
          <w:docGrid w:linePitch="360"/>
        </w:sectPr>
      </w:pPr>
    </w:p>
    <w:p w14:paraId="10D9ABFA" w14:textId="211F67C7" w:rsidR="00D97BFC" w:rsidRPr="00BF12F0" w:rsidRDefault="00700282" w:rsidP="00A84C70">
      <w:pPr>
        <w:pStyle w:val="Heading1"/>
      </w:pPr>
      <w:bookmarkStart w:id="92" w:name="_Toc416007469"/>
      <w:bookmarkStart w:id="93" w:name="_Toc416007801"/>
      <w:bookmarkStart w:id="94" w:name="_Ref417294756"/>
      <w:bookmarkStart w:id="95" w:name="_Ref417297117"/>
      <w:bookmarkStart w:id="96" w:name="_Ref417297145"/>
      <w:bookmarkStart w:id="97" w:name="_Ref417297171"/>
      <w:bookmarkStart w:id="98" w:name="_Toc420660208"/>
      <w:r w:rsidRPr="00BF12F0">
        <w:lastRenderedPageBreak/>
        <w:t xml:space="preserve">STIX </w:t>
      </w:r>
      <w:r w:rsidR="00DF327C">
        <w:t>Core</w:t>
      </w:r>
      <w:r w:rsidR="00684BC2" w:rsidRPr="00BF12F0">
        <w:t xml:space="preserve"> Data</w:t>
      </w:r>
      <w:r w:rsidR="00FF79DB" w:rsidRPr="00BF12F0">
        <w:t xml:space="preserve"> </w:t>
      </w:r>
      <w:r w:rsidR="000A2C90" w:rsidRPr="00BF12F0">
        <w:t>Model</w:t>
      </w:r>
      <w:bookmarkEnd w:id="67"/>
      <w:bookmarkEnd w:id="68"/>
      <w:bookmarkEnd w:id="69"/>
      <w:bookmarkEnd w:id="92"/>
      <w:bookmarkEnd w:id="93"/>
      <w:bookmarkEnd w:id="94"/>
      <w:bookmarkEnd w:id="95"/>
      <w:bookmarkEnd w:id="96"/>
      <w:bookmarkEnd w:id="97"/>
      <w:bookmarkEnd w:id="98"/>
    </w:p>
    <w:p w14:paraId="7CCC5B81" w14:textId="3842C26A" w:rsidR="00F72F6F" w:rsidRDefault="00E958D6" w:rsidP="002B51D3">
      <w:pPr>
        <w:spacing w:after="240"/>
      </w:pPr>
      <w:r>
        <w:t>The</w:t>
      </w:r>
      <w:r w:rsidR="00EA458D">
        <w:t xml:space="preserve"> primary </w:t>
      </w:r>
      <w:r w:rsidR="00694E6B" w:rsidRPr="0086379B">
        <w:t xml:space="preserve">class </w:t>
      </w:r>
      <w:r w:rsidR="00700282" w:rsidRPr="0086379B">
        <w:t xml:space="preserve">of the STIX </w:t>
      </w:r>
      <w:r w:rsidR="00DF327C">
        <w:t>Core</w:t>
      </w:r>
      <w:r w:rsidR="00700282" w:rsidRPr="0086379B">
        <w:t xml:space="preserve"> </w:t>
      </w:r>
      <w:r w:rsidR="00694E6B" w:rsidRPr="0086379B">
        <w:t>package</w:t>
      </w:r>
      <w:r w:rsidR="00EA458D">
        <w:t xml:space="preserve"> </w:t>
      </w:r>
      <w:r>
        <w:t xml:space="preserve">is the </w:t>
      </w:r>
      <w:proofErr w:type="spellStart"/>
      <w:r w:rsidRPr="004B6946">
        <w:rPr>
          <w:rFonts w:ascii="Courier New" w:hAnsi="Courier New" w:cs="Courier New"/>
        </w:rPr>
        <w:t>STIXType</w:t>
      </w:r>
      <w:proofErr w:type="spellEnd"/>
      <w:r w:rsidR="0035358A">
        <w:t xml:space="preserve"> class, which</w:t>
      </w:r>
      <w:r w:rsidR="002B51D3">
        <w:t xml:space="preserve"> defines a bundle</w:t>
      </w:r>
      <w:r w:rsidR="00F72F6F" w:rsidRPr="00F72F6F">
        <w:t xml:space="preserve"> of information characterized in the Structured Threat Information </w:t>
      </w:r>
      <w:proofErr w:type="spellStart"/>
      <w:r w:rsidR="00F72F6F" w:rsidRPr="00F72F6F">
        <w:t>eXpression</w:t>
      </w:r>
      <w:proofErr w:type="spellEnd"/>
      <w:r w:rsidR="00F72F6F" w:rsidRPr="00F72F6F">
        <w:t xml:space="preserve"> (STIX) language.</w:t>
      </w:r>
      <w:r w:rsidR="00190B4E">
        <w:t xml:space="preserve"> We refer to this bundle of information</w:t>
      </w:r>
      <w:r w:rsidR="005E67AE">
        <w:t xml:space="preserve"> </w:t>
      </w:r>
      <w:r w:rsidR="00190B4E">
        <w:t xml:space="preserve">as a </w:t>
      </w:r>
      <w:r w:rsidR="005E67AE">
        <w:t>“</w:t>
      </w:r>
      <w:r w:rsidR="00190B4E">
        <w:t>STIX Package.”</w:t>
      </w:r>
      <w:r w:rsidR="004B6946">
        <w:rPr>
          <w:rStyle w:val="FootnoteReference"/>
        </w:rPr>
        <w:footnoteReference w:id="5"/>
      </w:r>
      <w:r w:rsidR="00190B4E">
        <w:t xml:space="preserve"> </w:t>
      </w:r>
    </w:p>
    <w:p w14:paraId="661201E7" w14:textId="66ABC25A" w:rsidR="004B6946" w:rsidRDefault="004B6946" w:rsidP="004B6946">
      <w:pPr>
        <w:spacing w:after="240"/>
      </w:pPr>
      <w:r>
        <w:t>T</w:t>
      </w:r>
      <w:r w:rsidRPr="0086379B">
        <w:t xml:space="preserve">he properties of the </w:t>
      </w:r>
      <w:proofErr w:type="spellStart"/>
      <w:r>
        <w:rPr>
          <w:rFonts w:ascii="Courier New" w:hAnsi="Courier New" w:cs="Courier New"/>
        </w:rPr>
        <w:t>STIXType</w:t>
      </w:r>
      <w:proofErr w:type="spellEnd"/>
      <w:r w:rsidRPr="0086379B">
        <w:t xml:space="preserve"> class</w:t>
      </w:r>
      <w:r>
        <w:t>,</w:t>
      </w:r>
      <w:r w:rsidRPr="0086379B">
        <w:t xml:space="preserve"> are illustrated in the UML diagram given in </w:t>
      </w:r>
      <w:r w:rsidR="00DC2FF3">
        <w:fldChar w:fldCharType="begin"/>
      </w:r>
      <w:r w:rsidR="00DC2FF3">
        <w:instrText xml:space="preserve"> REF _Ref417295457 \h </w:instrText>
      </w:r>
      <w:r w:rsidR="00DC2FF3">
        <w:fldChar w:fldCharType="separate"/>
      </w:r>
      <w:r w:rsidR="00013563" w:rsidRPr="00F13F78">
        <w:t xml:space="preserve">Figure </w:t>
      </w:r>
      <w:r w:rsidR="00013563">
        <w:rPr>
          <w:noProof/>
        </w:rPr>
        <w:t>3</w:t>
      </w:r>
      <w:r w:rsidR="00013563">
        <w:noBreakHyphen/>
      </w:r>
      <w:r w:rsidR="00013563">
        <w:rPr>
          <w:noProof/>
        </w:rPr>
        <w:t>1</w:t>
      </w:r>
      <w:r w:rsidR="00DC2FF3">
        <w:fldChar w:fldCharType="end"/>
      </w:r>
      <w:r>
        <w:t>.</w:t>
      </w:r>
    </w:p>
    <w:p w14:paraId="420C5A7B" w14:textId="7BCC98A4" w:rsidR="00F13F78" w:rsidRDefault="002A3001" w:rsidP="00F72F6F">
      <w:r>
        <w:rPr>
          <w:noProof/>
        </w:rPr>
        <w:lastRenderedPageBreak/>
        <w:drawing>
          <wp:inline distT="0" distB="0" distL="0" distR="0" wp14:anchorId="697C4DC8" wp14:editId="4D61729F">
            <wp:extent cx="8972550" cy="437838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980848" cy="4382431"/>
                    </a:xfrm>
                    <a:prstGeom prst="rect">
                      <a:avLst/>
                    </a:prstGeom>
                    <a:noFill/>
                  </pic:spPr>
                </pic:pic>
              </a:graphicData>
            </a:graphic>
          </wp:inline>
        </w:drawing>
      </w:r>
    </w:p>
    <w:p w14:paraId="12C70911" w14:textId="3FA5EB10" w:rsidR="00F13F78" w:rsidRDefault="00F13F78" w:rsidP="00F13F78">
      <w:pPr>
        <w:keepNext/>
      </w:pPr>
    </w:p>
    <w:p w14:paraId="46DF52FB" w14:textId="4453DFF5" w:rsidR="00F72F6F" w:rsidRPr="00F13F78" w:rsidRDefault="00F13F78" w:rsidP="00051AA2">
      <w:pPr>
        <w:pStyle w:val="Caption"/>
        <w:spacing w:after="240"/>
        <w:jc w:val="center"/>
        <w:rPr>
          <w:color w:val="auto"/>
          <w:sz w:val="24"/>
          <w:szCs w:val="24"/>
        </w:rPr>
      </w:pPr>
      <w:bookmarkStart w:id="99" w:name="_Ref417295457"/>
      <w:r w:rsidRPr="00F13F78">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1</w:t>
      </w:r>
      <w:r w:rsidR="00CA1E0C">
        <w:rPr>
          <w:color w:val="auto"/>
          <w:sz w:val="24"/>
          <w:szCs w:val="24"/>
        </w:rPr>
        <w:fldChar w:fldCharType="end"/>
      </w:r>
      <w:bookmarkEnd w:id="99"/>
      <w:r w:rsidRPr="00F13F78">
        <w:rPr>
          <w:color w:val="auto"/>
          <w:sz w:val="24"/>
          <w:szCs w:val="24"/>
        </w:rPr>
        <w:t xml:space="preserve">. </w:t>
      </w:r>
      <w:r w:rsidRPr="00F13F78">
        <w:rPr>
          <w:b w:val="0"/>
          <w:color w:val="auto"/>
          <w:sz w:val="24"/>
          <w:szCs w:val="24"/>
        </w:rPr>
        <w:t xml:space="preserve">UML diagram of the </w:t>
      </w:r>
      <w:proofErr w:type="spellStart"/>
      <w:r>
        <w:rPr>
          <w:rFonts w:ascii="Courier New" w:hAnsi="Courier New" w:cs="Courier New"/>
          <w:b w:val="0"/>
          <w:color w:val="auto"/>
          <w:sz w:val="24"/>
          <w:szCs w:val="24"/>
        </w:rPr>
        <w:t>STIX</w:t>
      </w:r>
      <w:r w:rsidRPr="00F13F78">
        <w:rPr>
          <w:rFonts w:ascii="Courier New" w:hAnsi="Courier New" w:cs="Courier New"/>
          <w:b w:val="0"/>
          <w:color w:val="auto"/>
          <w:sz w:val="24"/>
          <w:szCs w:val="24"/>
        </w:rPr>
        <w:t>Type</w:t>
      </w:r>
      <w:proofErr w:type="spellEnd"/>
      <w:r w:rsidRPr="00F13F78">
        <w:rPr>
          <w:b w:val="0"/>
          <w:color w:val="auto"/>
          <w:sz w:val="24"/>
          <w:szCs w:val="24"/>
        </w:rPr>
        <w:t xml:space="preserve"> class</w:t>
      </w:r>
    </w:p>
    <w:p w14:paraId="5EABAE8B" w14:textId="77777777" w:rsidR="00213C8D" w:rsidRDefault="00213C8D">
      <w:pPr>
        <w:rPr>
          <w:b/>
          <w:bCs/>
        </w:rPr>
      </w:pPr>
      <w:r>
        <w:br w:type="page"/>
      </w:r>
    </w:p>
    <w:p w14:paraId="2EB9E04E" w14:textId="404CD59D" w:rsidR="00051AA2" w:rsidRPr="00051AA2" w:rsidRDefault="00051AA2" w:rsidP="00051AA2">
      <w:pPr>
        <w:pStyle w:val="Caption"/>
        <w:keepNext/>
        <w:spacing w:after="120"/>
        <w:jc w:val="center"/>
        <w:rPr>
          <w:b w:val="0"/>
          <w:color w:val="auto"/>
          <w:sz w:val="24"/>
          <w:szCs w:val="24"/>
        </w:rPr>
      </w:pPr>
      <w:r w:rsidRPr="00051AA2">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w:t>
      </w:r>
      <w:r w:rsidR="008763E3">
        <w:rPr>
          <w:color w:val="auto"/>
          <w:sz w:val="24"/>
          <w:szCs w:val="24"/>
        </w:rPr>
        <w:fldChar w:fldCharType="end"/>
      </w:r>
      <w:r w:rsidRPr="00051AA2">
        <w:rPr>
          <w:color w:val="auto"/>
          <w:sz w:val="24"/>
          <w:szCs w:val="24"/>
        </w:rPr>
        <w:t>.</w:t>
      </w:r>
      <w:r>
        <w:rPr>
          <w:color w:val="auto"/>
          <w:sz w:val="24"/>
          <w:szCs w:val="24"/>
        </w:rPr>
        <w:t xml:space="preserve"> </w:t>
      </w:r>
      <w:r w:rsidRPr="00051AA2">
        <w:rPr>
          <w:b w:val="0"/>
          <w:color w:val="auto"/>
          <w:sz w:val="24"/>
          <w:szCs w:val="24"/>
        </w:rPr>
        <w:t xml:space="preserve">Properties </w:t>
      </w:r>
      <w:r>
        <w:rPr>
          <w:b w:val="0"/>
          <w:color w:val="auto"/>
          <w:sz w:val="24"/>
          <w:szCs w:val="24"/>
        </w:rPr>
        <w:t xml:space="preserve">of The </w:t>
      </w:r>
      <w:proofErr w:type="spellStart"/>
      <w:r w:rsidRPr="00051AA2">
        <w:rPr>
          <w:rFonts w:ascii="Courier New" w:hAnsi="Courier New" w:cs="Courier New"/>
          <w:b w:val="0"/>
          <w:color w:val="auto"/>
          <w:sz w:val="24"/>
          <w:szCs w:val="24"/>
        </w:rPr>
        <w:t>STIXType</w:t>
      </w:r>
      <w:proofErr w:type="spellEnd"/>
      <w:r>
        <w:rPr>
          <w:b w:val="0"/>
          <w:color w:val="auto"/>
          <w:sz w:val="24"/>
          <w:szCs w:val="24"/>
        </w:rP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1A48B9" w:rsidRPr="00576998" w14:paraId="400B34A8" w14:textId="77777777" w:rsidTr="00F72F6F">
        <w:trPr>
          <w:trHeight w:val="547"/>
        </w:trPr>
        <w:tc>
          <w:tcPr>
            <w:tcW w:w="2245" w:type="dxa"/>
            <w:shd w:val="clear" w:color="auto" w:fill="BFBFBF" w:themeFill="background1" w:themeFillShade="BF"/>
            <w:noWrap/>
            <w:vAlign w:val="center"/>
          </w:tcPr>
          <w:p w14:paraId="09B2DE46" w14:textId="77777777" w:rsidR="001A48B9" w:rsidRPr="001A48B9" w:rsidRDefault="001A48B9" w:rsidP="001A48B9">
            <w:pPr>
              <w:rPr>
                <w:b/>
              </w:rPr>
            </w:pPr>
            <w:r>
              <w:rPr>
                <w:b/>
              </w:rPr>
              <w:t>Name</w:t>
            </w:r>
          </w:p>
        </w:tc>
        <w:tc>
          <w:tcPr>
            <w:tcW w:w="3697" w:type="dxa"/>
            <w:shd w:val="clear" w:color="auto" w:fill="BFBFBF" w:themeFill="background1" w:themeFillShade="BF"/>
            <w:noWrap/>
            <w:vAlign w:val="center"/>
          </w:tcPr>
          <w:p w14:paraId="2E05E525" w14:textId="77777777" w:rsidR="001A48B9" w:rsidRDefault="001A48B9" w:rsidP="001A48B9">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33347B62" w14:textId="77777777" w:rsidR="001A48B9" w:rsidRPr="00576998" w:rsidRDefault="001A48B9" w:rsidP="001A48B9">
            <w:r w:rsidRPr="00693F21">
              <w:rPr>
                <w:b/>
              </w:rPr>
              <w:t>Multiplicity</w:t>
            </w:r>
          </w:p>
        </w:tc>
        <w:tc>
          <w:tcPr>
            <w:tcW w:w="5745" w:type="dxa"/>
            <w:shd w:val="clear" w:color="auto" w:fill="BFBFBF" w:themeFill="background1" w:themeFillShade="BF"/>
            <w:vAlign w:val="center"/>
          </w:tcPr>
          <w:p w14:paraId="7F6E2841" w14:textId="77777777" w:rsidR="001A48B9" w:rsidRPr="00576998" w:rsidRDefault="001A48B9" w:rsidP="001A48B9">
            <w:r w:rsidRPr="00693F21">
              <w:rPr>
                <w:b/>
              </w:rPr>
              <w:t>Description</w:t>
            </w:r>
          </w:p>
        </w:tc>
      </w:tr>
      <w:tr w:rsidR="001A48B9" w:rsidRPr="00576998" w14:paraId="4CBEB5FD" w14:textId="77777777" w:rsidTr="00730BA5">
        <w:trPr>
          <w:trHeight w:val="547"/>
        </w:trPr>
        <w:tc>
          <w:tcPr>
            <w:tcW w:w="2245" w:type="dxa"/>
            <w:shd w:val="clear" w:color="auto" w:fill="DDD9C3" w:themeFill="background2" w:themeFillShade="E6"/>
            <w:noWrap/>
            <w:vAlign w:val="center"/>
            <w:hideMark/>
          </w:tcPr>
          <w:p w14:paraId="08EFF25E" w14:textId="77777777" w:rsidR="001A48B9" w:rsidRPr="00FB3E7D" w:rsidRDefault="001A48B9" w:rsidP="001A48B9">
            <w:pPr>
              <w:rPr>
                <w:b/>
                <w:sz w:val="22"/>
                <w:szCs w:val="22"/>
              </w:rPr>
            </w:pPr>
            <w:r w:rsidRPr="00FB3E7D">
              <w:rPr>
                <w:b/>
                <w:sz w:val="22"/>
                <w:szCs w:val="22"/>
              </w:rPr>
              <w:t>id</w:t>
            </w:r>
          </w:p>
        </w:tc>
        <w:tc>
          <w:tcPr>
            <w:tcW w:w="3697" w:type="dxa"/>
            <w:shd w:val="clear" w:color="auto" w:fill="DDD9C3" w:themeFill="background2" w:themeFillShade="E6"/>
            <w:noWrap/>
            <w:vAlign w:val="center"/>
            <w:hideMark/>
          </w:tcPr>
          <w:p w14:paraId="7831B1BF"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57CF608"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45F75E4F"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168AEF77" w14:textId="77777777" w:rsidR="001A48B9" w:rsidRDefault="00051AA2" w:rsidP="00051AA2">
            <w:pPr>
              <w:rPr>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w:t>
            </w:r>
            <w:r>
              <w:rPr>
                <w:rFonts w:ascii="Calibri" w:hAnsi="Calibri"/>
                <w:color w:val="000000"/>
                <w:sz w:val="22"/>
                <w:szCs w:val="22"/>
              </w:rPr>
              <w:t>ntifier for the</w:t>
            </w:r>
            <w:r w:rsidR="001A48B9" w:rsidRPr="00FB3E7D">
              <w:rPr>
                <w:sz w:val="22"/>
                <w:szCs w:val="22"/>
              </w:rPr>
              <w:t xml:space="preserve"> STIX Package. </w:t>
            </w:r>
          </w:p>
          <w:p w14:paraId="6B1159D5" w14:textId="77777777" w:rsidR="00730BA5" w:rsidRDefault="00730BA5" w:rsidP="00730BA5">
            <w:pPr>
              <w:rPr>
                <w:rFonts w:ascii="Calibri" w:hAnsi="Calibri"/>
                <w:color w:val="000000"/>
                <w:sz w:val="22"/>
                <w:szCs w:val="22"/>
              </w:rPr>
            </w:pPr>
          </w:p>
          <w:p w14:paraId="3DE9C887" w14:textId="13B023A9" w:rsidR="00730BA5"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bookmarkStart w:id="100" w:name="_GoBack"/>
        <w:bookmarkEnd w:id="100"/>
      </w:tr>
      <w:tr w:rsidR="001A48B9" w:rsidRPr="00576998" w14:paraId="21E2EBFB" w14:textId="77777777" w:rsidTr="00730BA5">
        <w:trPr>
          <w:trHeight w:val="547"/>
        </w:trPr>
        <w:tc>
          <w:tcPr>
            <w:tcW w:w="2245" w:type="dxa"/>
            <w:shd w:val="clear" w:color="auto" w:fill="DDD9C3" w:themeFill="background2" w:themeFillShade="E6"/>
            <w:noWrap/>
            <w:vAlign w:val="center"/>
            <w:hideMark/>
          </w:tcPr>
          <w:p w14:paraId="4B5887AC" w14:textId="77777777" w:rsidR="001A48B9" w:rsidRPr="00FB3E7D" w:rsidRDefault="001A48B9" w:rsidP="001A48B9">
            <w:pPr>
              <w:rPr>
                <w:b/>
                <w:sz w:val="22"/>
                <w:szCs w:val="22"/>
              </w:rPr>
            </w:pPr>
            <w:r w:rsidRPr="00FB3E7D">
              <w:rPr>
                <w:b/>
                <w:sz w:val="22"/>
                <w:szCs w:val="22"/>
              </w:rPr>
              <w:t>idref</w:t>
            </w:r>
          </w:p>
        </w:tc>
        <w:tc>
          <w:tcPr>
            <w:tcW w:w="3697" w:type="dxa"/>
            <w:shd w:val="clear" w:color="auto" w:fill="DDD9C3" w:themeFill="background2" w:themeFillShade="E6"/>
            <w:noWrap/>
            <w:vAlign w:val="center"/>
            <w:hideMark/>
          </w:tcPr>
          <w:p w14:paraId="1E59A661"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7050A95B"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QualifiedName</w:t>
            </w:r>
            <w:proofErr w:type="spellEnd"/>
          </w:p>
        </w:tc>
        <w:tc>
          <w:tcPr>
            <w:tcW w:w="1359" w:type="dxa"/>
            <w:shd w:val="clear" w:color="auto" w:fill="DDD9C3" w:themeFill="background2" w:themeFillShade="E6"/>
            <w:noWrap/>
            <w:vAlign w:val="center"/>
            <w:hideMark/>
          </w:tcPr>
          <w:p w14:paraId="617E0B42" w14:textId="77777777" w:rsidR="001A48B9" w:rsidRPr="00FB3E7D" w:rsidRDefault="001A48B9" w:rsidP="001A48B9">
            <w:pPr>
              <w:jc w:val="center"/>
              <w:rPr>
                <w:sz w:val="22"/>
                <w:szCs w:val="22"/>
              </w:rPr>
            </w:pPr>
            <w:r w:rsidRPr="00FB3E7D">
              <w:rPr>
                <w:sz w:val="22"/>
                <w:szCs w:val="22"/>
              </w:rPr>
              <w:t>0..1</w:t>
            </w:r>
          </w:p>
        </w:tc>
        <w:tc>
          <w:tcPr>
            <w:tcW w:w="5745" w:type="dxa"/>
            <w:shd w:val="clear" w:color="auto" w:fill="DDD9C3" w:themeFill="background2" w:themeFillShade="E6"/>
            <w:vAlign w:val="center"/>
            <w:hideMark/>
          </w:tcPr>
          <w:p w14:paraId="5EEC81B2" w14:textId="38E0B6F1" w:rsidR="00730BA5" w:rsidRDefault="00051AA2" w:rsidP="00730BA5">
            <w:pPr>
              <w:rPr>
                <w:rFonts w:ascii="Calibri" w:hAnsi="Calibri"/>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w:t>
            </w:r>
            <w:r>
              <w:rPr>
                <w:rFonts w:ascii="Calibri" w:hAnsi="Calibri"/>
                <w:color w:val="000000"/>
                <w:sz w:val="22"/>
                <w:szCs w:val="22"/>
              </w:rPr>
              <w:t xml:space="preserve">STIX </w:t>
            </w:r>
            <w:r w:rsidR="005E67AE">
              <w:rPr>
                <w:rFonts w:ascii="Calibri" w:hAnsi="Calibri"/>
                <w:color w:val="000000"/>
                <w:sz w:val="22"/>
                <w:szCs w:val="22"/>
              </w:rPr>
              <w:t>P</w:t>
            </w:r>
            <w:r>
              <w:rPr>
                <w:rFonts w:ascii="Calibri" w:hAnsi="Calibri"/>
                <w:color w:val="000000"/>
                <w:sz w:val="22"/>
                <w:szCs w:val="22"/>
              </w:rPr>
              <w:t>ackage</w:t>
            </w:r>
            <w:r w:rsidRPr="000F2564">
              <w:rPr>
                <w:rFonts w:ascii="Calibri" w:hAnsi="Calibri"/>
                <w:color w:val="000000"/>
                <w:sz w:val="22"/>
                <w:szCs w:val="22"/>
              </w:rPr>
              <w:t xml:space="preserv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Pr>
                <w:rFonts w:ascii="Courier New" w:hAnsi="Courier New" w:cs="Courier New"/>
                <w:color w:val="000000"/>
                <w:sz w:val="22"/>
                <w:szCs w:val="22"/>
              </w:rPr>
              <w:t>STIX</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r w:rsidR="00730BA5">
              <w:rPr>
                <w:rFonts w:ascii="Calibri" w:hAnsi="Calibri"/>
                <w:color w:val="000000"/>
                <w:sz w:val="22"/>
                <w:szCs w:val="22"/>
              </w:rPr>
              <w:t xml:space="preserve"> </w:t>
            </w:r>
          </w:p>
          <w:p w14:paraId="1FD70296" w14:textId="77777777" w:rsidR="00730BA5" w:rsidRDefault="00730BA5" w:rsidP="00730BA5">
            <w:pPr>
              <w:rPr>
                <w:rFonts w:ascii="Calibri" w:hAnsi="Calibri"/>
                <w:color w:val="000000"/>
                <w:sz w:val="22"/>
                <w:szCs w:val="22"/>
              </w:rPr>
            </w:pPr>
          </w:p>
          <w:p w14:paraId="3B82BEEA" w14:textId="32386753" w:rsidR="001A48B9" w:rsidRPr="00FB3E7D" w:rsidRDefault="00730BA5" w:rsidP="00730BA5">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A48B9" w:rsidRPr="00576998" w14:paraId="196B7D4A" w14:textId="77777777" w:rsidTr="00F72F6F">
        <w:trPr>
          <w:trHeight w:val="547"/>
        </w:trPr>
        <w:tc>
          <w:tcPr>
            <w:tcW w:w="2245" w:type="dxa"/>
            <w:noWrap/>
            <w:vAlign w:val="center"/>
            <w:hideMark/>
          </w:tcPr>
          <w:p w14:paraId="1983AEEA" w14:textId="77777777" w:rsidR="001A48B9" w:rsidRPr="00FB3E7D" w:rsidRDefault="001A48B9" w:rsidP="001A48B9">
            <w:pPr>
              <w:rPr>
                <w:b/>
                <w:sz w:val="22"/>
                <w:szCs w:val="22"/>
              </w:rPr>
            </w:pPr>
            <w:r w:rsidRPr="00FB3E7D">
              <w:rPr>
                <w:b/>
                <w:sz w:val="22"/>
                <w:szCs w:val="22"/>
              </w:rPr>
              <w:t>timestamp</w:t>
            </w:r>
          </w:p>
        </w:tc>
        <w:tc>
          <w:tcPr>
            <w:tcW w:w="3697" w:type="dxa"/>
            <w:noWrap/>
            <w:vAlign w:val="center"/>
            <w:hideMark/>
          </w:tcPr>
          <w:p w14:paraId="6BD9F95B" w14:textId="77777777" w:rsidR="001A48B9" w:rsidRDefault="001A48B9" w:rsidP="001A48B9">
            <w:pPr>
              <w:rPr>
                <w:rFonts w:ascii="Courier New" w:hAnsi="Courier New" w:cs="Courier New"/>
                <w:sz w:val="20"/>
                <w:szCs w:val="20"/>
              </w:rPr>
            </w:pPr>
            <w:proofErr w:type="spellStart"/>
            <w:r>
              <w:rPr>
                <w:rFonts w:ascii="Courier New" w:hAnsi="Courier New" w:cs="Courier New"/>
                <w:sz w:val="20"/>
                <w:szCs w:val="20"/>
              </w:rPr>
              <w:t>BasicDataTypes</w:t>
            </w:r>
            <w:proofErr w:type="spellEnd"/>
            <w:r>
              <w:rPr>
                <w:rFonts w:ascii="Courier New" w:hAnsi="Courier New" w:cs="Courier New"/>
                <w:sz w:val="20"/>
                <w:szCs w:val="20"/>
              </w:rPr>
              <w:t>:</w:t>
            </w:r>
          </w:p>
          <w:p w14:paraId="24401AA9" w14:textId="77777777" w:rsidR="001A48B9" w:rsidRPr="001A48B9" w:rsidRDefault="001A48B9" w:rsidP="001A48B9">
            <w:pPr>
              <w:rPr>
                <w:rFonts w:ascii="Courier New" w:hAnsi="Courier New" w:cs="Courier New"/>
                <w:sz w:val="20"/>
                <w:szCs w:val="20"/>
              </w:rPr>
            </w:pPr>
            <w:proofErr w:type="spellStart"/>
            <w:r>
              <w:rPr>
                <w:rFonts w:ascii="Courier New" w:hAnsi="Courier New" w:cs="Courier New"/>
                <w:sz w:val="20"/>
                <w:szCs w:val="20"/>
              </w:rPr>
              <w:t>D</w:t>
            </w:r>
            <w:r w:rsidRPr="001A48B9">
              <w:rPr>
                <w:rFonts w:ascii="Courier New" w:hAnsi="Courier New" w:cs="Courier New"/>
                <w:sz w:val="20"/>
                <w:szCs w:val="20"/>
              </w:rPr>
              <w:t>ateTime</w:t>
            </w:r>
            <w:proofErr w:type="spellEnd"/>
          </w:p>
        </w:tc>
        <w:tc>
          <w:tcPr>
            <w:tcW w:w="1359" w:type="dxa"/>
            <w:noWrap/>
            <w:vAlign w:val="center"/>
            <w:hideMark/>
          </w:tcPr>
          <w:p w14:paraId="4A4B8FF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FDE2CDA" w14:textId="6742CA04" w:rsidR="001A48B9" w:rsidRPr="00FB3E7D" w:rsidRDefault="0047616C" w:rsidP="00C27E6E">
            <w:pPr>
              <w:rPr>
                <w:sz w:val="22"/>
                <w:szCs w:val="22"/>
              </w:rPr>
            </w:pPr>
            <w:r>
              <w:rPr>
                <w:sz w:val="22"/>
                <w:szCs w:val="22"/>
              </w:rPr>
              <w:t xml:space="preserve">The </w:t>
            </w:r>
            <w:r w:rsidRPr="004B6946">
              <w:rPr>
                <w:rFonts w:ascii="Courier New" w:hAnsi="Courier New" w:cs="Courier New"/>
                <w:sz w:val="22"/>
                <w:szCs w:val="22"/>
              </w:rPr>
              <w:t>timestamp</w:t>
            </w:r>
            <w:r>
              <w:rPr>
                <w:sz w:val="22"/>
                <w:szCs w:val="22"/>
              </w:rPr>
              <w:t xml:space="preserve"> property s</w:t>
            </w:r>
            <w:r w:rsidR="001A48B9" w:rsidRPr="00FB3E7D">
              <w:rPr>
                <w:sz w:val="22"/>
                <w:szCs w:val="22"/>
              </w:rPr>
              <w:t xml:space="preserve">pecifies a timestamp for the definition of a specific version of a STIX Package. When used in conjunction with the </w:t>
            </w:r>
            <w:r w:rsidR="001A48B9" w:rsidRPr="004B6946">
              <w:rPr>
                <w:rFonts w:ascii="Courier New" w:hAnsi="Courier New" w:cs="Courier New"/>
                <w:sz w:val="22"/>
                <w:szCs w:val="22"/>
              </w:rPr>
              <w:t>id</w:t>
            </w:r>
            <w:r w:rsidR="00C27E6E">
              <w:rPr>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the definition time for the specific version of the STIX Package. When used in conjunction with the </w:t>
            </w:r>
            <w:r w:rsidR="001A48B9" w:rsidRPr="004B6946">
              <w:rPr>
                <w:rFonts w:ascii="Courier New" w:hAnsi="Courier New" w:cs="Courier New"/>
                <w:sz w:val="22"/>
                <w:szCs w:val="22"/>
              </w:rPr>
              <w:t>idref</w:t>
            </w:r>
            <w:r w:rsidR="00C27E6E" w:rsidRPr="004B6946">
              <w:rPr>
                <w:rFonts w:cs="Courier New"/>
                <w:sz w:val="22"/>
                <w:szCs w:val="22"/>
              </w:rPr>
              <w:t xml:space="preserve"> property</w:t>
            </w:r>
            <w:r w:rsidR="001A48B9" w:rsidRPr="00FB3E7D">
              <w:rPr>
                <w:sz w:val="22"/>
                <w:szCs w:val="22"/>
              </w:rPr>
              <w:t xml:space="preserve">, this </w:t>
            </w:r>
            <w:r w:rsidR="006B2C88" w:rsidRPr="00FB3E7D">
              <w:rPr>
                <w:sz w:val="22"/>
                <w:szCs w:val="22"/>
              </w:rPr>
              <w:t>property</w:t>
            </w:r>
            <w:r w:rsidR="001A48B9" w:rsidRPr="00FB3E7D">
              <w:rPr>
                <w:sz w:val="22"/>
                <w:szCs w:val="22"/>
              </w:rPr>
              <w:t xml:space="preserve"> </w:t>
            </w:r>
            <w:r w:rsidR="00C27E6E">
              <w:rPr>
                <w:sz w:val="22"/>
                <w:szCs w:val="22"/>
              </w:rPr>
              <w:t>specifies</w:t>
            </w:r>
            <w:r w:rsidR="001A48B9" w:rsidRPr="00FB3E7D">
              <w:rPr>
                <w:sz w:val="22"/>
                <w:szCs w:val="22"/>
              </w:rPr>
              <w:t xml:space="preserve"> a reference to a specific version of a STIX Package defined elsewhere. This </w:t>
            </w:r>
            <w:r w:rsidR="006B2C88" w:rsidRPr="00FB3E7D">
              <w:rPr>
                <w:sz w:val="22"/>
                <w:szCs w:val="22"/>
              </w:rPr>
              <w:t>property</w:t>
            </w:r>
            <w:r w:rsidR="001A48B9" w:rsidRPr="00FB3E7D">
              <w:rPr>
                <w:sz w:val="22"/>
                <w:szCs w:val="22"/>
              </w:rPr>
              <w:t xml:space="preserve"> has no defined semantic meaning if used in the absence of either the </w:t>
            </w:r>
            <w:r w:rsidR="001A48B9" w:rsidRPr="004B6946">
              <w:rPr>
                <w:rFonts w:ascii="Courier New" w:hAnsi="Courier New" w:cs="Courier New"/>
                <w:sz w:val="22"/>
                <w:szCs w:val="22"/>
              </w:rPr>
              <w:t>id</w:t>
            </w:r>
            <w:r w:rsidR="001A48B9" w:rsidRPr="00FB3E7D">
              <w:rPr>
                <w:sz w:val="22"/>
                <w:szCs w:val="22"/>
              </w:rPr>
              <w:t xml:space="preserve"> or </w:t>
            </w:r>
            <w:r w:rsidR="001A48B9" w:rsidRPr="004B6946">
              <w:rPr>
                <w:rFonts w:ascii="Courier New" w:hAnsi="Courier New" w:cs="Courier New"/>
                <w:sz w:val="22"/>
                <w:szCs w:val="22"/>
              </w:rPr>
              <w:t>idref</w:t>
            </w:r>
            <w:r w:rsidR="001A48B9" w:rsidRPr="00FB3E7D">
              <w:rPr>
                <w:sz w:val="22"/>
                <w:szCs w:val="22"/>
              </w:rPr>
              <w:t xml:space="preserve"> </w:t>
            </w:r>
            <w:r w:rsidR="00213C8D">
              <w:rPr>
                <w:sz w:val="22"/>
                <w:szCs w:val="22"/>
              </w:rPr>
              <w:t>propertie</w:t>
            </w:r>
            <w:r w:rsidR="001A48B9" w:rsidRPr="00FB3E7D">
              <w:rPr>
                <w:sz w:val="22"/>
                <w:szCs w:val="22"/>
              </w:rPr>
              <w:t>s.</w:t>
            </w:r>
          </w:p>
        </w:tc>
      </w:tr>
      <w:tr w:rsidR="001A48B9" w:rsidRPr="00576998" w14:paraId="31C9F517" w14:textId="77777777" w:rsidTr="00F72F6F">
        <w:trPr>
          <w:trHeight w:val="547"/>
        </w:trPr>
        <w:tc>
          <w:tcPr>
            <w:tcW w:w="2245" w:type="dxa"/>
            <w:noWrap/>
            <w:vAlign w:val="center"/>
            <w:hideMark/>
          </w:tcPr>
          <w:p w14:paraId="4BB24E68" w14:textId="77777777" w:rsidR="001A48B9" w:rsidRPr="00FB3E7D" w:rsidRDefault="001A48B9" w:rsidP="001A48B9">
            <w:pPr>
              <w:rPr>
                <w:b/>
                <w:sz w:val="22"/>
                <w:szCs w:val="22"/>
              </w:rPr>
            </w:pPr>
            <w:r w:rsidRPr="00FB3E7D">
              <w:rPr>
                <w:b/>
                <w:sz w:val="22"/>
                <w:szCs w:val="22"/>
              </w:rPr>
              <w:t>version</w:t>
            </w:r>
          </w:p>
        </w:tc>
        <w:tc>
          <w:tcPr>
            <w:tcW w:w="3697" w:type="dxa"/>
            <w:noWrap/>
            <w:vAlign w:val="center"/>
            <w:hideMark/>
          </w:tcPr>
          <w:p w14:paraId="1276D369"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STIXPackageVersionEnum</w:t>
            </w:r>
            <w:proofErr w:type="spellEnd"/>
          </w:p>
        </w:tc>
        <w:tc>
          <w:tcPr>
            <w:tcW w:w="1359" w:type="dxa"/>
            <w:noWrap/>
            <w:vAlign w:val="center"/>
            <w:hideMark/>
          </w:tcPr>
          <w:p w14:paraId="73991EA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54393598" w14:textId="5615E82D" w:rsidR="001A48B9" w:rsidRPr="00FB3E7D" w:rsidRDefault="00051AA2" w:rsidP="00051AA2">
            <w:pPr>
              <w:rPr>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w:t>
            </w:r>
            <w:r>
              <w:rPr>
                <w:rFonts w:ascii="Calibri" w:hAnsi="Calibri"/>
                <w:color w:val="000000"/>
                <w:sz w:val="22"/>
                <w:szCs w:val="22"/>
              </w:rPr>
              <w:t>Core</w:t>
            </w:r>
            <w:r w:rsidRPr="00CD0A34">
              <w:rPr>
                <w:rFonts w:ascii="Calibri" w:hAnsi="Calibri"/>
                <w:color w:val="000000"/>
                <w:sz w:val="22"/>
                <w:szCs w:val="22"/>
              </w:rPr>
              <w:t xml:space="preserve"> data model used to capture the information associated with the </w:t>
            </w:r>
            <w:r>
              <w:rPr>
                <w:rFonts w:ascii="Calibri" w:hAnsi="Calibri"/>
                <w:color w:val="000000"/>
                <w:sz w:val="22"/>
                <w:szCs w:val="22"/>
              </w:rPr>
              <w:t>STIX Package</w:t>
            </w:r>
            <w:r w:rsidRPr="00CD0A34">
              <w:rPr>
                <w:rFonts w:ascii="Calibri" w:hAnsi="Calibri"/>
                <w:color w:val="000000"/>
                <w:sz w:val="22"/>
                <w:szCs w:val="22"/>
              </w:rPr>
              <w:t>.</w:t>
            </w:r>
          </w:p>
        </w:tc>
      </w:tr>
      <w:tr w:rsidR="001A48B9" w:rsidRPr="00576998" w14:paraId="01EDA322" w14:textId="77777777" w:rsidTr="00F72F6F">
        <w:trPr>
          <w:trHeight w:val="547"/>
        </w:trPr>
        <w:tc>
          <w:tcPr>
            <w:tcW w:w="2245" w:type="dxa"/>
            <w:noWrap/>
            <w:vAlign w:val="center"/>
            <w:hideMark/>
          </w:tcPr>
          <w:p w14:paraId="2BCC4A46" w14:textId="77777777" w:rsidR="001A48B9" w:rsidRPr="00FB3E7D" w:rsidRDefault="001A48B9" w:rsidP="001A48B9">
            <w:pPr>
              <w:rPr>
                <w:b/>
                <w:sz w:val="22"/>
                <w:szCs w:val="22"/>
              </w:rPr>
            </w:pPr>
            <w:proofErr w:type="spellStart"/>
            <w:r w:rsidRPr="00FB3E7D">
              <w:rPr>
                <w:b/>
                <w:sz w:val="22"/>
                <w:szCs w:val="22"/>
              </w:rPr>
              <w:lastRenderedPageBreak/>
              <w:t>STIX_Header</w:t>
            </w:r>
            <w:proofErr w:type="spellEnd"/>
          </w:p>
        </w:tc>
        <w:tc>
          <w:tcPr>
            <w:tcW w:w="3697" w:type="dxa"/>
            <w:noWrap/>
            <w:vAlign w:val="center"/>
            <w:hideMark/>
          </w:tcPr>
          <w:p w14:paraId="574A2DE1"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STIXHeaderType</w:t>
            </w:r>
            <w:proofErr w:type="spellEnd"/>
          </w:p>
        </w:tc>
        <w:tc>
          <w:tcPr>
            <w:tcW w:w="1359" w:type="dxa"/>
            <w:noWrap/>
            <w:vAlign w:val="center"/>
            <w:hideMark/>
          </w:tcPr>
          <w:p w14:paraId="53CEF165"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50F95AB" w14:textId="48661F17" w:rsidR="001A48B9" w:rsidRPr="00FB3E7D" w:rsidRDefault="00FA5C1E" w:rsidP="007C5B4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STIX_Header</w:t>
            </w:r>
            <w:proofErr w:type="spellEnd"/>
            <w:r>
              <w:rPr>
                <w:rFonts w:ascii="Calibri" w:hAnsi="Calibri" w:cs="Arial"/>
                <w:sz w:val="22"/>
                <w:szCs w:val="22"/>
              </w:rPr>
              <w:t xml:space="preserve"> property </w:t>
            </w:r>
            <w:r w:rsidR="0047616C">
              <w:rPr>
                <w:rFonts w:ascii="Calibri" w:hAnsi="Calibri" w:cs="Arial"/>
                <w:sz w:val="22"/>
                <w:szCs w:val="22"/>
              </w:rPr>
              <w:t xml:space="preserve">characterizes the </w:t>
            </w:r>
            <w:r w:rsidRPr="00FA5C1E">
              <w:rPr>
                <w:rFonts w:ascii="Calibri" w:hAnsi="Calibri" w:cs="Arial"/>
                <w:sz w:val="22"/>
                <w:szCs w:val="22"/>
              </w:rPr>
              <w:t xml:space="preserve">metadata for </w:t>
            </w:r>
            <w:r>
              <w:rPr>
                <w:rFonts w:ascii="Calibri" w:hAnsi="Calibri" w:cs="Arial"/>
                <w:sz w:val="22"/>
                <w:szCs w:val="22"/>
              </w:rPr>
              <w:t>this package of STIX content.</w:t>
            </w:r>
          </w:p>
        </w:tc>
      </w:tr>
      <w:tr w:rsidR="001A48B9" w:rsidRPr="00576998" w14:paraId="7F508BFB" w14:textId="77777777" w:rsidTr="00F72F6F">
        <w:trPr>
          <w:trHeight w:val="547"/>
        </w:trPr>
        <w:tc>
          <w:tcPr>
            <w:tcW w:w="2245" w:type="dxa"/>
            <w:noWrap/>
            <w:vAlign w:val="center"/>
            <w:hideMark/>
          </w:tcPr>
          <w:p w14:paraId="1497F2F2" w14:textId="77777777" w:rsidR="001A48B9" w:rsidRPr="00FB3E7D" w:rsidRDefault="001A48B9" w:rsidP="001A48B9">
            <w:pPr>
              <w:rPr>
                <w:b/>
                <w:sz w:val="22"/>
                <w:szCs w:val="22"/>
              </w:rPr>
            </w:pPr>
            <w:r w:rsidRPr="00FB3E7D">
              <w:rPr>
                <w:b/>
                <w:sz w:val="22"/>
                <w:szCs w:val="22"/>
              </w:rPr>
              <w:t>Observables</w:t>
            </w:r>
          </w:p>
        </w:tc>
        <w:tc>
          <w:tcPr>
            <w:tcW w:w="3697" w:type="dxa"/>
            <w:noWrap/>
            <w:vAlign w:val="center"/>
            <w:hideMark/>
          </w:tcPr>
          <w:p w14:paraId="244FEC1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cybox:ObservablesType</w:t>
            </w:r>
            <w:proofErr w:type="spellEnd"/>
          </w:p>
        </w:tc>
        <w:tc>
          <w:tcPr>
            <w:tcW w:w="1359" w:type="dxa"/>
            <w:noWrap/>
            <w:vAlign w:val="center"/>
            <w:hideMark/>
          </w:tcPr>
          <w:p w14:paraId="2921AF83"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C56F70E" w14:textId="2B04DCD3" w:rsidR="001A48B9" w:rsidRPr="00FA5C1E" w:rsidRDefault="00FA5C1E"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Observables</w:t>
            </w:r>
            <w:r>
              <w:rPr>
                <w:rFonts w:ascii="Calibri" w:hAnsi="Calibri" w:cs="Arial"/>
                <w:sz w:val="22"/>
                <w:szCs w:val="22"/>
              </w:rPr>
              <w:t xml:space="preserve"> property specifies </w:t>
            </w:r>
            <w:r w:rsidR="0047616C">
              <w:rPr>
                <w:rFonts w:ascii="Calibri" w:hAnsi="Calibri" w:cs="Arial"/>
                <w:sz w:val="22"/>
                <w:szCs w:val="22"/>
              </w:rPr>
              <w:t xml:space="preserve">a set of </w:t>
            </w:r>
            <w:r>
              <w:rPr>
                <w:rFonts w:ascii="Calibri" w:hAnsi="Calibri" w:cs="Arial"/>
                <w:sz w:val="22"/>
                <w:szCs w:val="22"/>
              </w:rPr>
              <w:t>one or more cyber observables.</w:t>
            </w:r>
          </w:p>
        </w:tc>
      </w:tr>
      <w:tr w:rsidR="001A48B9" w:rsidRPr="00576998" w14:paraId="4534F113" w14:textId="77777777" w:rsidTr="00F72F6F">
        <w:trPr>
          <w:trHeight w:val="547"/>
        </w:trPr>
        <w:tc>
          <w:tcPr>
            <w:tcW w:w="2245" w:type="dxa"/>
            <w:noWrap/>
            <w:vAlign w:val="center"/>
            <w:hideMark/>
          </w:tcPr>
          <w:p w14:paraId="5017095A" w14:textId="77777777" w:rsidR="001A48B9" w:rsidRPr="00FB3E7D" w:rsidRDefault="001A48B9" w:rsidP="001A48B9">
            <w:pPr>
              <w:rPr>
                <w:b/>
                <w:sz w:val="22"/>
                <w:szCs w:val="22"/>
              </w:rPr>
            </w:pPr>
            <w:r w:rsidRPr="00FB3E7D">
              <w:rPr>
                <w:b/>
                <w:sz w:val="22"/>
                <w:szCs w:val="22"/>
              </w:rPr>
              <w:t>Indicators</w:t>
            </w:r>
          </w:p>
        </w:tc>
        <w:tc>
          <w:tcPr>
            <w:tcW w:w="3697" w:type="dxa"/>
            <w:noWrap/>
            <w:vAlign w:val="center"/>
            <w:hideMark/>
          </w:tcPr>
          <w:p w14:paraId="1ECEB490"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IndicatorsType</w:t>
            </w:r>
            <w:proofErr w:type="spellEnd"/>
          </w:p>
        </w:tc>
        <w:tc>
          <w:tcPr>
            <w:tcW w:w="1359" w:type="dxa"/>
            <w:noWrap/>
            <w:vAlign w:val="center"/>
            <w:hideMark/>
          </w:tcPr>
          <w:p w14:paraId="7AF1BD3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6F5F7EC" w14:textId="7724513B"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Indicators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Indicators.</w:t>
            </w:r>
          </w:p>
        </w:tc>
      </w:tr>
      <w:tr w:rsidR="001A48B9" w:rsidRPr="00576998" w14:paraId="5C714C77" w14:textId="77777777" w:rsidTr="00F72F6F">
        <w:trPr>
          <w:trHeight w:val="547"/>
        </w:trPr>
        <w:tc>
          <w:tcPr>
            <w:tcW w:w="2245" w:type="dxa"/>
            <w:noWrap/>
            <w:vAlign w:val="center"/>
            <w:hideMark/>
          </w:tcPr>
          <w:p w14:paraId="1B1145AA" w14:textId="77777777" w:rsidR="001A48B9" w:rsidRPr="00FB3E7D" w:rsidRDefault="001A48B9" w:rsidP="001A48B9">
            <w:pPr>
              <w:rPr>
                <w:b/>
                <w:sz w:val="22"/>
                <w:szCs w:val="22"/>
              </w:rPr>
            </w:pPr>
            <w:r w:rsidRPr="00FB3E7D">
              <w:rPr>
                <w:b/>
                <w:sz w:val="22"/>
                <w:szCs w:val="22"/>
              </w:rPr>
              <w:t>TTPs</w:t>
            </w:r>
          </w:p>
        </w:tc>
        <w:tc>
          <w:tcPr>
            <w:tcW w:w="3697" w:type="dxa"/>
            <w:noWrap/>
            <w:vAlign w:val="center"/>
            <w:hideMark/>
          </w:tcPr>
          <w:p w14:paraId="00AA437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TTPsType</w:t>
            </w:r>
            <w:proofErr w:type="spellEnd"/>
          </w:p>
        </w:tc>
        <w:tc>
          <w:tcPr>
            <w:tcW w:w="1359" w:type="dxa"/>
            <w:noWrap/>
            <w:vAlign w:val="center"/>
            <w:hideMark/>
          </w:tcPr>
          <w:p w14:paraId="1EEB8C6B"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D76AA55" w14:textId="5ACDD958" w:rsidR="001A48B9" w:rsidRPr="00051AA2" w:rsidRDefault="00051AA2" w:rsidP="00C973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TTP</w:t>
            </w:r>
            <w:r w:rsidR="00C973DA">
              <w:rPr>
                <w:rFonts w:ascii="Courier New" w:hAnsi="Courier New" w:cs="Courier New"/>
                <w:sz w:val="22"/>
                <w:szCs w:val="22"/>
              </w:rPr>
              <w:t>s</w:t>
            </w:r>
            <w:r>
              <w:rPr>
                <w:rFonts w:ascii="Calibri" w:hAnsi="Calibri" w:cs="Arial"/>
                <w:sz w:val="22"/>
                <w:szCs w:val="22"/>
              </w:rPr>
              <w:t xml:space="preserve"> property specifies</w:t>
            </w:r>
            <w:r w:rsidR="0047616C">
              <w:rPr>
                <w:rFonts w:ascii="Calibri" w:hAnsi="Calibri" w:cs="Arial"/>
                <w:sz w:val="22"/>
                <w:szCs w:val="22"/>
              </w:rPr>
              <w:t xml:space="preserve"> a set of</w:t>
            </w:r>
            <w:r>
              <w:rPr>
                <w:rFonts w:ascii="Calibri" w:hAnsi="Calibri" w:cs="Arial"/>
                <w:sz w:val="22"/>
                <w:szCs w:val="22"/>
              </w:rPr>
              <w:t xml:space="preserve"> one or more cyber threat adversary Tactics, Techniques or Procedures</w:t>
            </w:r>
            <w:r w:rsidR="0047616C">
              <w:rPr>
                <w:rFonts w:ascii="Calibri" w:hAnsi="Calibri" w:cs="Arial"/>
                <w:sz w:val="22"/>
                <w:szCs w:val="22"/>
              </w:rPr>
              <w:t xml:space="preserve"> (TTPs)</w:t>
            </w:r>
            <w:r w:rsidR="00D002D5">
              <w:rPr>
                <w:rFonts w:ascii="Calibri" w:hAnsi="Calibri" w:cs="Arial"/>
                <w:sz w:val="22"/>
                <w:szCs w:val="22"/>
              </w:rPr>
              <w:t xml:space="preserve">, </w:t>
            </w:r>
            <w:r w:rsidR="00C973DA">
              <w:rPr>
                <w:rFonts w:ascii="Calibri" w:hAnsi="Calibri" w:cs="Arial"/>
                <w:sz w:val="22"/>
                <w:szCs w:val="22"/>
              </w:rPr>
              <w:t>or</w:t>
            </w:r>
            <w:r w:rsidR="00D002D5">
              <w:rPr>
                <w:rFonts w:ascii="Calibri" w:hAnsi="Calibri" w:cs="Arial"/>
                <w:sz w:val="22"/>
                <w:szCs w:val="22"/>
              </w:rPr>
              <w:t xml:space="preserve"> Kill Chains</w:t>
            </w:r>
            <w:r>
              <w:rPr>
                <w:rFonts w:ascii="Calibri" w:hAnsi="Calibri" w:cs="Arial"/>
                <w:sz w:val="22"/>
                <w:szCs w:val="22"/>
              </w:rPr>
              <w:t>.</w:t>
            </w:r>
            <w:r w:rsidR="00D002D5">
              <w:rPr>
                <w:rFonts w:ascii="Calibri" w:hAnsi="Calibri" w:cs="Arial"/>
                <w:sz w:val="22"/>
                <w:szCs w:val="22"/>
              </w:rPr>
              <w:t xml:space="preserve"> </w:t>
            </w:r>
          </w:p>
        </w:tc>
      </w:tr>
      <w:tr w:rsidR="001A48B9" w:rsidRPr="00576998" w14:paraId="759CBC8B" w14:textId="77777777" w:rsidTr="00F72F6F">
        <w:trPr>
          <w:trHeight w:val="547"/>
        </w:trPr>
        <w:tc>
          <w:tcPr>
            <w:tcW w:w="2245" w:type="dxa"/>
            <w:noWrap/>
            <w:vAlign w:val="center"/>
            <w:hideMark/>
          </w:tcPr>
          <w:p w14:paraId="018F61A1" w14:textId="77777777" w:rsidR="001A48B9" w:rsidRPr="00FB3E7D" w:rsidRDefault="001A48B9" w:rsidP="001A48B9">
            <w:pPr>
              <w:rPr>
                <w:b/>
                <w:sz w:val="22"/>
                <w:szCs w:val="22"/>
              </w:rPr>
            </w:pPr>
            <w:proofErr w:type="spellStart"/>
            <w:r w:rsidRPr="00FB3E7D">
              <w:rPr>
                <w:b/>
                <w:sz w:val="22"/>
                <w:szCs w:val="22"/>
              </w:rPr>
              <w:t>Exploit_Targets</w:t>
            </w:r>
            <w:proofErr w:type="spellEnd"/>
          </w:p>
        </w:tc>
        <w:tc>
          <w:tcPr>
            <w:tcW w:w="3697" w:type="dxa"/>
            <w:noWrap/>
            <w:vAlign w:val="center"/>
            <w:hideMark/>
          </w:tcPr>
          <w:p w14:paraId="74A0FC4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stixCommon:ExploitTargetsType</w:t>
            </w:r>
            <w:proofErr w:type="spellEnd"/>
          </w:p>
        </w:tc>
        <w:tc>
          <w:tcPr>
            <w:tcW w:w="1359" w:type="dxa"/>
            <w:noWrap/>
            <w:vAlign w:val="center"/>
            <w:hideMark/>
          </w:tcPr>
          <w:p w14:paraId="5EFB4919"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69301B85" w14:textId="0097112A" w:rsidR="001A48B9" w:rsidRPr="00051AA2" w:rsidRDefault="00051AA2" w:rsidP="00C973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Exploit_Targets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w:t>
            </w:r>
            <w:r w:rsidR="00C973DA">
              <w:rPr>
                <w:rFonts w:ascii="Calibri" w:hAnsi="Calibri" w:cs="Arial"/>
                <w:sz w:val="22"/>
                <w:szCs w:val="22"/>
              </w:rPr>
              <w:t>zero</w:t>
            </w:r>
            <w:r>
              <w:rPr>
                <w:rFonts w:ascii="Calibri" w:hAnsi="Calibri" w:cs="Arial"/>
                <w:sz w:val="22"/>
                <w:szCs w:val="22"/>
              </w:rPr>
              <w:t xml:space="preserve"> or more potential targets for exploitation.</w:t>
            </w:r>
          </w:p>
        </w:tc>
      </w:tr>
      <w:tr w:rsidR="001A48B9" w:rsidRPr="00576998" w14:paraId="4625FF8D" w14:textId="77777777" w:rsidTr="00F72F6F">
        <w:trPr>
          <w:trHeight w:val="547"/>
        </w:trPr>
        <w:tc>
          <w:tcPr>
            <w:tcW w:w="2245" w:type="dxa"/>
            <w:noWrap/>
            <w:vAlign w:val="center"/>
            <w:hideMark/>
          </w:tcPr>
          <w:p w14:paraId="18FA0AAC" w14:textId="77777777" w:rsidR="001A48B9" w:rsidRPr="00FB3E7D" w:rsidRDefault="001A48B9" w:rsidP="001A48B9">
            <w:pPr>
              <w:rPr>
                <w:b/>
                <w:sz w:val="22"/>
                <w:szCs w:val="22"/>
              </w:rPr>
            </w:pPr>
            <w:r w:rsidRPr="00FB3E7D">
              <w:rPr>
                <w:b/>
                <w:sz w:val="22"/>
                <w:szCs w:val="22"/>
              </w:rPr>
              <w:t>Incidents</w:t>
            </w:r>
          </w:p>
        </w:tc>
        <w:tc>
          <w:tcPr>
            <w:tcW w:w="3697" w:type="dxa"/>
            <w:noWrap/>
            <w:vAlign w:val="center"/>
            <w:hideMark/>
          </w:tcPr>
          <w:p w14:paraId="4B782ACC"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IncidentsType</w:t>
            </w:r>
            <w:proofErr w:type="spellEnd"/>
          </w:p>
        </w:tc>
        <w:tc>
          <w:tcPr>
            <w:tcW w:w="1359" w:type="dxa"/>
            <w:noWrap/>
            <w:vAlign w:val="center"/>
            <w:hideMark/>
          </w:tcPr>
          <w:p w14:paraId="5C0EA46E"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38C70560" w14:textId="2D57DCD6" w:rsidR="001A48B9" w:rsidRPr="00051AA2" w:rsidRDefault="00051AA2" w:rsidP="001A48B9">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Incidents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cyber threat Incidents.</w:t>
            </w:r>
          </w:p>
        </w:tc>
      </w:tr>
      <w:tr w:rsidR="001A48B9" w:rsidRPr="00576998" w14:paraId="168BA61C" w14:textId="77777777" w:rsidTr="00F72F6F">
        <w:trPr>
          <w:trHeight w:val="547"/>
        </w:trPr>
        <w:tc>
          <w:tcPr>
            <w:tcW w:w="2245" w:type="dxa"/>
            <w:noWrap/>
            <w:vAlign w:val="center"/>
            <w:hideMark/>
          </w:tcPr>
          <w:p w14:paraId="3AC9AF98" w14:textId="77777777" w:rsidR="001A48B9" w:rsidRPr="00FB3E7D" w:rsidRDefault="001A48B9" w:rsidP="001A48B9">
            <w:pPr>
              <w:rPr>
                <w:b/>
                <w:sz w:val="22"/>
                <w:szCs w:val="22"/>
              </w:rPr>
            </w:pPr>
            <w:proofErr w:type="spellStart"/>
            <w:r w:rsidRPr="00FB3E7D">
              <w:rPr>
                <w:b/>
                <w:sz w:val="22"/>
                <w:szCs w:val="22"/>
              </w:rPr>
              <w:t>Courses_Of_Action</w:t>
            </w:r>
            <w:proofErr w:type="spellEnd"/>
          </w:p>
        </w:tc>
        <w:tc>
          <w:tcPr>
            <w:tcW w:w="3697" w:type="dxa"/>
            <w:noWrap/>
            <w:vAlign w:val="center"/>
            <w:hideMark/>
          </w:tcPr>
          <w:p w14:paraId="66623F3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CoursesOfActionType</w:t>
            </w:r>
            <w:proofErr w:type="spellEnd"/>
          </w:p>
        </w:tc>
        <w:tc>
          <w:tcPr>
            <w:tcW w:w="1359" w:type="dxa"/>
            <w:noWrap/>
            <w:vAlign w:val="center"/>
            <w:hideMark/>
          </w:tcPr>
          <w:p w14:paraId="622041D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A8B215D" w14:textId="7AD83C24" w:rsidR="001A48B9" w:rsidRPr="00051AA2" w:rsidRDefault="00051AA2" w:rsidP="00455D2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CoursesOfActions</w:t>
            </w:r>
            <w:proofErr w:type="spellEnd"/>
            <w:r>
              <w:rPr>
                <w:rFonts w:ascii="Calibri" w:hAnsi="Calibri" w:cs="Arial"/>
                <w:sz w:val="22"/>
                <w:szCs w:val="22"/>
              </w:rPr>
              <w:t xml:space="preserve"> property specifies </w:t>
            </w:r>
            <w:r w:rsidR="007C5B48">
              <w:rPr>
                <w:rFonts w:ascii="Calibri" w:hAnsi="Calibri" w:cs="Arial"/>
                <w:sz w:val="22"/>
                <w:szCs w:val="22"/>
              </w:rPr>
              <w:t xml:space="preserve">a set of one or more </w:t>
            </w:r>
            <w:r>
              <w:rPr>
                <w:rFonts w:ascii="Calibri" w:hAnsi="Calibri" w:cs="Arial"/>
                <w:sz w:val="22"/>
                <w:szCs w:val="22"/>
              </w:rPr>
              <w:t xml:space="preserve">Courses of Action </w:t>
            </w:r>
            <w:r w:rsidR="00455D28">
              <w:rPr>
                <w:rFonts w:ascii="Calibri" w:hAnsi="Calibri" w:cs="Arial"/>
                <w:sz w:val="22"/>
                <w:szCs w:val="22"/>
              </w:rPr>
              <w:t>that could be</w:t>
            </w:r>
            <w:r>
              <w:rPr>
                <w:rFonts w:ascii="Calibri" w:hAnsi="Calibri" w:cs="Arial"/>
                <w:sz w:val="22"/>
                <w:szCs w:val="22"/>
              </w:rPr>
              <w:t xml:space="preserve"> taken in regard to one of more cyber threats.</w:t>
            </w:r>
          </w:p>
        </w:tc>
      </w:tr>
      <w:tr w:rsidR="001A48B9" w:rsidRPr="00576998" w14:paraId="4602E9BC" w14:textId="77777777" w:rsidTr="00F72F6F">
        <w:trPr>
          <w:trHeight w:val="547"/>
        </w:trPr>
        <w:tc>
          <w:tcPr>
            <w:tcW w:w="2245" w:type="dxa"/>
            <w:noWrap/>
            <w:vAlign w:val="center"/>
            <w:hideMark/>
          </w:tcPr>
          <w:p w14:paraId="067031EE" w14:textId="77777777" w:rsidR="001A48B9" w:rsidRPr="00FB3E7D" w:rsidRDefault="001A48B9" w:rsidP="001A48B9">
            <w:pPr>
              <w:rPr>
                <w:b/>
                <w:sz w:val="22"/>
                <w:szCs w:val="22"/>
              </w:rPr>
            </w:pPr>
            <w:r w:rsidRPr="00FB3E7D">
              <w:rPr>
                <w:b/>
                <w:sz w:val="22"/>
                <w:szCs w:val="22"/>
              </w:rPr>
              <w:t>Campaigns</w:t>
            </w:r>
          </w:p>
        </w:tc>
        <w:tc>
          <w:tcPr>
            <w:tcW w:w="3697" w:type="dxa"/>
            <w:noWrap/>
            <w:vAlign w:val="center"/>
            <w:hideMark/>
          </w:tcPr>
          <w:p w14:paraId="19381BF4"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CampaignsType</w:t>
            </w:r>
            <w:proofErr w:type="spellEnd"/>
          </w:p>
        </w:tc>
        <w:tc>
          <w:tcPr>
            <w:tcW w:w="1359" w:type="dxa"/>
            <w:noWrap/>
            <w:vAlign w:val="center"/>
            <w:hideMark/>
          </w:tcPr>
          <w:p w14:paraId="189524BA"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2CAEB92E" w14:textId="4A1FDF9A" w:rsidR="001A48B9" w:rsidRPr="00051AA2" w:rsidRDefault="00051AA2" w:rsidP="00D946D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Campaigns</w:t>
            </w:r>
            <w:r>
              <w:rPr>
                <w:rFonts w:ascii="Calibri" w:hAnsi="Calibri" w:cs="Arial"/>
                <w:sz w:val="22"/>
                <w:szCs w:val="22"/>
              </w:rPr>
              <w:t xml:space="preserve"> property specifies </w:t>
            </w:r>
            <w:r w:rsidR="007C5B48">
              <w:rPr>
                <w:rFonts w:ascii="Calibri" w:hAnsi="Calibri" w:cs="Arial"/>
                <w:sz w:val="22"/>
                <w:szCs w:val="22"/>
              </w:rPr>
              <w:t xml:space="preserve">a set of </w:t>
            </w:r>
            <w:r>
              <w:rPr>
                <w:rFonts w:ascii="Calibri" w:hAnsi="Calibri" w:cs="Arial"/>
                <w:sz w:val="22"/>
                <w:szCs w:val="22"/>
              </w:rPr>
              <w:t>one or more Campaigns.</w:t>
            </w:r>
          </w:p>
        </w:tc>
      </w:tr>
      <w:tr w:rsidR="001A48B9" w:rsidRPr="00576998" w14:paraId="00019195" w14:textId="77777777" w:rsidTr="00F72F6F">
        <w:trPr>
          <w:trHeight w:val="547"/>
        </w:trPr>
        <w:tc>
          <w:tcPr>
            <w:tcW w:w="2245" w:type="dxa"/>
            <w:noWrap/>
            <w:vAlign w:val="center"/>
            <w:hideMark/>
          </w:tcPr>
          <w:p w14:paraId="78CDAAD5" w14:textId="77777777" w:rsidR="001A48B9" w:rsidRPr="00FB3E7D" w:rsidRDefault="001A48B9" w:rsidP="001A48B9">
            <w:pPr>
              <w:rPr>
                <w:b/>
                <w:sz w:val="22"/>
                <w:szCs w:val="22"/>
              </w:rPr>
            </w:pPr>
            <w:proofErr w:type="spellStart"/>
            <w:r w:rsidRPr="00FB3E7D">
              <w:rPr>
                <w:b/>
                <w:sz w:val="22"/>
                <w:szCs w:val="22"/>
              </w:rPr>
              <w:t>Threat_Actors</w:t>
            </w:r>
            <w:proofErr w:type="spellEnd"/>
          </w:p>
        </w:tc>
        <w:tc>
          <w:tcPr>
            <w:tcW w:w="3697" w:type="dxa"/>
            <w:noWrap/>
            <w:vAlign w:val="center"/>
            <w:hideMark/>
          </w:tcPr>
          <w:p w14:paraId="051FAFE8"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ThreatActorsType</w:t>
            </w:r>
            <w:proofErr w:type="spellEnd"/>
          </w:p>
        </w:tc>
        <w:tc>
          <w:tcPr>
            <w:tcW w:w="1359" w:type="dxa"/>
            <w:noWrap/>
            <w:vAlign w:val="center"/>
            <w:hideMark/>
          </w:tcPr>
          <w:p w14:paraId="2BAC1AF1"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04926A38" w14:textId="7A27078A" w:rsidR="001A48B9" w:rsidRPr="00051AA2" w:rsidRDefault="00051AA2" w:rsidP="007C5B4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ThreatActors</w:t>
            </w:r>
            <w:proofErr w:type="spellEnd"/>
            <w:r>
              <w:rPr>
                <w:rFonts w:ascii="Calibri" w:hAnsi="Calibri" w:cs="Arial"/>
                <w:sz w:val="22"/>
                <w:szCs w:val="22"/>
              </w:rPr>
              <w:t xml:space="preserve"> property specifies </w:t>
            </w:r>
            <w:r w:rsidR="00455D28">
              <w:rPr>
                <w:rFonts w:ascii="Calibri" w:hAnsi="Calibri" w:cs="Arial"/>
                <w:sz w:val="22"/>
                <w:szCs w:val="22"/>
              </w:rPr>
              <w:t xml:space="preserve">a set of </w:t>
            </w:r>
            <w:r>
              <w:rPr>
                <w:rFonts w:ascii="Calibri" w:hAnsi="Calibri" w:cs="Arial"/>
                <w:sz w:val="22"/>
                <w:szCs w:val="22"/>
              </w:rPr>
              <w:t>one or more Threat Actors.</w:t>
            </w:r>
          </w:p>
        </w:tc>
      </w:tr>
      <w:tr w:rsidR="001A48B9" w:rsidRPr="00576998" w14:paraId="7F7B65F2" w14:textId="77777777" w:rsidTr="00F72F6F">
        <w:trPr>
          <w:trHeight w:val="547"/>
        </w:trPr>
        <w:tc>
          <w:tcPr>
            <w:tcW w:w="2245" w:type="dxa"/>
            <w:noWrap/>
            <w:vAlign w:val="center"/>
            <w:hideMark/>
          </w:tcPr>
          <w:p w14:paraId="573AAD30" w14:textId="77777777" w:rsidR="001A48B9" w:rsidRPr="00FB3E7D" w:rsidRDefault="001A48B9" w:rsidP="001A48B9">
            <w:pPr>
              <w:rPr>
                <w:b/>
                <w:sz w:val="22"/>
                <w:szCs w:val="22"/>
              </w:rPr>
            </w:pPr>
            <w:proofErr w:type="spellStart"/>
            <w:r w:rsidRPr="00FB3E7D">
              <w:rPr>
                <w:b/>
                <w:sz w:val="22"/>
                <w:szCs w:val="22"/>
              </w:rPr>
              <w:t>Related_Packages</w:t>
            </w:r>
            <w:proofErr w:type="spellEnd"/>
          </w:p>
        </w:tc>
        <w:tc>
          <w:tcPr>
            <w:tcW w:w="3697" w:type="dxa"/>
            <w:noWrap/>
            <w:vAlign w:val="center"/>
            <w:hideMark/>
          </w:tcPr>
          <w:p w14:paraId="0112DCCA" w14:textId="77777777" w:rsidR="001A48B9" w:rsidRPr="001A48B9" w:rsidRDefault="001A48B9" w:rsidP="001A48B9">
            <w:pPr>
              <w:rPr>
                <w:rFonts w:ascii="Courier New" w:hAnsi="Courier New" w:cs="Courier New"/>
                <w:sz w:val="20"/>
                <w:szCs w:val="20"/>
              </w:rPr>
            </w:pPr>
            <w:proofErr w:type="spellStart"/>
            <w:r w:rsidRPr="001A48B9">
              <w:rPr>
                <w:rFonts w:ascii="Courier New" w:hAnsi="Courier New" w:cs="Courier New"/>
                <w:sz w:val="20"/>
                <w:szCs w:val="20"/>
              </w:rPr>
              <w:t>RelatedPackagesType</w:t>
            </w:r>
            <w:proofErr w:type="spellEnd"/>
          </w:p>
        </w:tc>
        <w:tc>
          <w:tcPr>
            <w:tcW w:w="1359" w:type="dxa"/>
            <w:noWrap/>
            <w:vAlign w:val="center"/>
            <w:hideMark/>
          </w:tcPr>
          <w:p w14:paraId="4BACE442" w14:textId="77777777" w:rsidR="001A48B9" w:rsidRPr="00FB3E7D" w:rsidRDefault="001A48B9" w:rsidP="001A48B9">
            <w:pPr>
              <w:jc w:val="center"/>
              <w:rPr>
                <w:sz w:val="22"/>
                <w:szCs w:val="22"/>
              </w:rPr>
            </w:pPr>
            <w:r w:rsidRPr="00FB3E7D">
              <w:rPr>
                <w:sz w:val="22"/>
                <w:szCs w:val="22"/>
              </w:rPr>
              <w:t>0..1</w:t>
            </w:r>
          </w:p>
        </w:tc>
        <w:tc>
          <w:tcPr>
            <w:tcW w:w="5745" w:type="dxa"/>
            <w:vAlign w:val="center"/>
            <w:hideMark/>
          </w:tcPr>
          <w:p w14:paraId="42BD9EA1" w14:textId="232B7AD6" w:rsidR="001A48B9" w:rsidRPr="00FB3E7D" w:rsidRDefault="00051AA2" w:rsidP="00030AFE">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w:t>
            </w:r>
            <w:r w:rsidR="00030AFE">
              <w:rPr>
                <w:rFonts w:ascii="Calibri" w:hAnsi="Calibri"/>
                <w:color w:val="000000"/>
                <w:sz w:val="22"/>
                <w:szCs w:val="22"/>
              </w:rPr>
              <w:t xml:space="preserve"> set of one or more Packages</w:t>
            </w:r>
            <w:r>
              <w:rPr>
                <w:rFonts w:ascii="Calibri" w:hAnsi="Calibri"/>
                <w:color w:val="000000"/>
                <w:sz w:val="22"/>
                <w:szCs w:val="22"/>
              </w:rPr>
              <w:t xml:space="preserve"> which may be relevant</w:t>
            </w:r>
            <w:r w:rsidR="00030AFE">
              <w:rPr>
                <w:rFonts w:ascii="Calibri" w:hAnsi="Calibri"/>
                <w:color w:val="000000"/>
                <w:sz w:val="22"/>
                <w:szCs w:val="22"/>
              </w:rPr>
              <w:t xml:space="preserve"> to this STIX Package</w:t>
            </w:r>
            <w:r>
              <w:rPr>
                <w:rFonts w:ascii="Calibri" w:hAnsi="Calibri"/>
                <w:color w:val="000000"/>
                <w:sz w:val="22"/>
                <w:szCs w:val="22"/>
              </w:rPr>
              <w:t xml:space="preserve">.  </w:t>
            </w:r>
          </w:p>
        </w:tc>
      </w:tr>
    </w:tbl>
    <w:p w14:paraId="575F9A64" w14:textId="77777777" w:rsidR="001A48B9" w:rsidRDefault="001A48B9" w:rsidP="001A48B9"/>
    <w:p w14:paraId="4A080F2D" w14:textId="175BEAA6" w:rsidR="00B66381" w:rsidRPr="00B66381" w:rsidRDefault="00B66381" w:rsidP="00B6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316947C3" w14:textId="1222C4BB" w:rsidR="00FB66A6" w:rsidRDefault="00FB66A6" w:rsidP="00D946DC">
      <w:pPr>
        <w:pStyle w:val="Heading2"/>
      </w:pPr>
      <w:bookmarkStart w:id="101" w:name="_Ref394446305"/>
      <w:bookmarkStart w:id="102" w:name="_Toc399156250"/>
      <w:bookmarkStart w:id="103" w:name="_Toc416007471"/>
      <w:bookmarkStart w:id="104" w:name="_Toc416007803"/>
      <w:bookmarkStart w:id="105" w:name="_Toc420660209"/>
      <w:proofErr w:type="spellStart"/>
      <w:r>
        <w:t>STIXPackageVersion</w:t>
      </w:r>
      <w:bookmarkEnd w:id="101"/>
      <w:r>
        <w:t>Type</w:t>
      </w:r>
      <w:proofErr w:type="spellEnd"/>
      <w:r>
        <w:t xml:space="preserve"> Enumeration</w:t>
      </w:r>
      <w:bookmarkEnd w:id="102"/>
      <w:bookmarkEnd w:id="103"/>
      <w:bookmarkEnd w:id="104"/>
      <w:bookmarkEnd w:id="105"/>
    </w:p>
    <w:p w14:paraId="2EF2D464" w14:textId="6C3539EB" w:rsidR="00FB66A6" w:rsidRDefault="00FB66A6" w:rsidP="00FB66A6">
      <w:pPr>
        <w:spacing w:after="120"/>
      </w:pPr>
      <w:r>
        <w:t xml:space="preserve">The </w:t>
      </w:r>
      <w:proofErr w:type="spellStart"/>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possible versions of </w:t>
      </w:r>
      <w:r w:rsidRPr="002A4A1D">
        <w:t xml:space="preserve">the </w:t>
      </w:r>
      <w:r>
        <w:t>STIX</w:t>
      </w:r>
      <w:r w:rsidR="00C27E6E">
        <w:t xml:space="preserve"> Core</w:t>
      </w:r>
      <w:r>
        <w:t xml:space="preserve"> </w:t>
      </w:r>
      <w:r w:rsidRPr="002A4A1D">
        <w:t>data</w:t>
      </w:r>
      <w:r>
        <w:t xml:space="preserve"> model.</w:t>
      </w:r>
      <w:r w:rsidR="009B7414">
        <w:t xml:space="preserve">  The version used in the STIX Package corresponds to the version of STIX in use.</w:t>
      </w:r>
      <w:r>
        <w:t xml:space="preserve">  The enumeration </w:t>
      </w:r>
      <w:r w:rsidR="002B3236">
        <w:t>literal</w:t>
      </w:r>
      <w:r>
        <w:t xml:space="preserve">s are given in </w:t>
      </w:r>
      <w:r>
        <w:fldChar w:fldCharType="begin"/>
      </w:r>
      <w:r>
        <w:instrText xml:space="preserve"> REF _Ref395084581 \h </w:instrText>
      </w:r>
      <w:r>
        <w:fldChar w:fldCharType="separate"/>
      </w:r>
      <w:r w:rsidR="00013563" w:rsidRPr="00C96A2E">
        <w:t xml:space="preserve">Table </w:t>
      </w:r>
      <w:r w:rsidR="00013563">
        <w:rPr>
          <w:noProof/>
        </w:rPr>
        <w:t>3</w:t>
      </w:r>
      <w:r w:rsidR="00013563">
        <w:noBreakHyphen/>
      </w:r>
      <w:r w:rsidR="00013563">
        <w:rPr>
          <w:noProof/>
        </w:rPr>
        <w:t>2</w:t>
      </w:r>
      <w:r>
        <w:fldChar w:fldCharType="end"/>
      </w:r>
      <w:r>
        <w:t>.</w:t>
      </w:r>
    </w:p>
    <w:p w14:paraId="34CABDEC" w14:textId="2DF571AC" w:rsidR="00FB66A6" w:rsidRDefault="00FB66A6" w:rsidP="00FB66A6">
      <w:pPr>
        <w:pStyle w:val="Caption"/>
        <w:keepNext/>
        <w:keepLines/>
        <w:spacing w:after="120"/>
        <w:jc w:val="center"/>
      </w:pPr>
      <w:bookmarkStart w:id="106" w:name="_Ref395084581"/>
      <w:r w:rsidRPr="00C96A2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2</w:t>
      </w:r>
      <w:r w:rsidR="008763E3">
        <w:rPr>
          <w:color w:val="auto"/>
          <w:sz w:val="24"/>
          <w:szCs w:val="24"/>
        </w:rPr>
        <w:fldChar w:fldCharType="end"/>
      </w:r>
      <w:bookmarkEnd w:id="106"/>
      <w:r>
        <w:rPr>
          <w:color w:val="auto"/>
          <w:sz w:val="24"/>
          <w:szCs w:val="24"/>
        </w:rPr>
        <w:t xml:space="preserve">. </w:t>
      </w:r>
      <w:r w:rsidR="00FB3E7D">
        <w:rPr>
          <w:b w:val="0"/>
          <w:color w:val="auto"/>
          <w:sz w:val="24"/>
          <w:szCs w:val="24"/>
        </w:rPr>
        <w:t>Literal</w:t>
      </w:r>
      <w:r>
        <w:rPr>
          <w:b w:val="0"/>
          <w:color w:val="auto"/>
          <w:sz w:val="24"/>
          <w:szCs w:val="24"/>
        </w:rPr>
        <w:t xml:space="preserve">s of the </w:t>
      </w:r>
      <w:proofErr w:type="spellStart"/>
      <w:r w:rsidRPr="00FB66A6">
        <w:rPr>
          <w:rFonts w:ascii="Courier New" w:hAnsi="Courier New" w:cs="Courier New"/>
          <w:b w:val="0"/>
          <w:color w:val="auto"/>
          <w:sz w:val="24"/>
          <w:szCs w:val="24"/>
        </w:rPr>
        <w:t>STIXPackage</w:t>
      </w:r>
      <w:r>
        <w:rPr>
          <w:rFonts w:ascii="Courier New" w:hAnsi="Courier New" w:cs="Courier New"/>
          <w:b w:val="0"/>
          <w:color w:val="auto"/>
          <w:sz w:val="24"/>
          <w:szCs w:val="24"/>
        </w:rPr>
        <w: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B66A6" w:rsidRPr="00693F21" w14:paraId="52A3F9FF" w14:textId="77777777" w:rsidTr="00FB3E7D">
        <w:trPr>
          <w:trHeight w:val="547"/>
          <w:jc w:val="center"/>
        </w:trPr>
        <w:tc>
          <w:tcPr>
            <w:tcW w:w="2358" w:type="dxa"/>
            <w:shd w:val="clear" w:color="auto" w:fill="BFBFBF" w:themeFill="background1" w:themeFillShade="BF"/>
            <w:vAlign w:val="center"/>
          </w:tcPr>
          <w:p w14:paraId="60E4C60C" w14:textId="01707C9E" w:rsidR="00FB66A6" w:rsidRPr="00693F21" w:rsidRDefault="00FB66A6" w:rsidP="00FB3E7D">
            <w:pPr>
              <w:keepNext/>
              <w:keepLines/>
              <w:rPr>
                <w:b/>
              </w:rPr>
            </w:pPr>
            <w:r>
              <w:rPr>
                <w:b/>
              </w:rPr>
              <w:t xml:space="preserve">Enumeration </w:t>
            </w:r>
            <w:r w:rsidR="00FB3E7D">
              <w:rPr>
                <w:b/>
              </w:rPr>
              <w:t>Literal</w:t>
            </w:r>
          </w:p>
        </w:tc>
        <w:tc>
          <w:tcPr>
            <w:tcW w:w="4117" w:type="dxa"/>
            <w:shd w:val="clear" w:color="auto" w:fill="BFBFBF" w:themeFill="background1" w:themeFillShade="BF"/>
            <w:vAlign w:val="center"/>
          </w:tcPr>
          <w:p w14:paraId="438EA6DB" w14:textId="77777777" w:rsidR="00FB66A6" w:rsidRPr="00693F21" w:rsidRDefault="00FB66A6" w:rsidP="001A48B9">
            <w:pPr>
              <w:keepNext/>
              <w:keepLines/>
              <w:rPr>
                <w:b/>
              </w:rPr>
            </w:pPr>
            <w:r w:rsidRPr="00693F21">
              <w:rPr>
                <w:b/>
              </w:rPr>
              <w:t>Description</w:t>
            </w:r>
          </w:p>
        </w:tc>
      </w:tr>
      <w:tr w:rsidR="00FB66A6" w14:paraId="7FAD4C49" w14:textId="77777777" w:rsidTr="00FB3E7D">
        <w:trPr>
          <w:trHeight w:val="547"/>
          <w:jc w:val="center"/>
        </w:trPr>
        <w:tc>
          <w:tcPr>
            <w:tcW w:w="2358" w:type="dxa"/>
            <w:vAlign w:val="center"/>
          </w:tcPr>
          <w:p w14:paraId="77BA8EB0" w14:textId="77777777" w:rsidR="00FB66A6" w:rsidRPr="008D6A3A" w:rsidRDefault="00FB66A6" w:rsidP="001A48B9">
            <w:pPr>
              <w:keepNext/>
              <w:keepLines/>
              <w:rPr>
                <w:b/>
                <w:sz w:val="22"/>
              </w:rPr>
            </w:pPr>
            <w:r>
              <w:rPr>
                <w:b/>
                <w:sz w:val="22"/>
              </w:rPr>
              <w:t>1.0</w:t>
            </w:r>
          </w:p>
        </w:tc>
        <w:tc>
          <w:tcPr>
            <w:tcW w:w="4117" w:type="dxa"/>
            <w:vAlign w:val="center"/>
          </w:tcPr>
          <w:p w14:paraId="4B00FB16" w14:textId="675FC894" w:rsidR="00FB66A6" w:rsidRPr="00E65B09" w:rsidRDefault="00FB66A6" w:rsidP="00C27E6E">
            <w:pPr>
              <w:keepNext/>
              <w:keepLines/>
              <w:rPr>
                <w:sz w:val="22"/>
              </w:rPr>
            </w:pPr>
            <w:r>
              <w:t>STIX</w:t>
            </w:r>
            <w:r w:rsidR="00C27E6E">
              <w:t xml:space="preserve"> Core</w:t>
            </w:r>
            <w:r>
              <w:t xml:space="preserve"> </w:t>
            </w:r>
            <w:r>
              <w:rPr>
                <w:sz w:val="22"/>
              </w:rPr>
              <w:t>data model Version 1.0</w:t>
            </w:r>
          </w:p>
        </w:tc>
      </w:tr>
      <w:tr w:rsidR="00FB66A6" w14:paraId="2E6994A5" w14:textId="77777777" w:rsidTr="00FB3E7D">
        <w:trPr>
          <w:trHeight w:val="547"/>
          <w:jc w:val="center"/>
        </w:trPr>
        <w:tc>
          <w:tcPr>
            <w:tcW w:w="2358" w:type="dxa"/>
            <w:vAlign w:val="center"/>
          </w:tcPr>
          <w:p w14:paraId="36548FCB" w14:textId="77777777" w:rsidR="00FB66A6" w:rsidRDefault="00FB66A6" w:rsidP="001A48B9">
            <w:pPr>
              <w:keepNext/>
              <w:keepLines/>
              <w:rPr>
                <w:b/>
                <w:sz w:val="22"/>
              </w:rPr>
            </w:pPr>
            <w:r>
              <w:rPr>
                <w:b/>
                <w:sz w:val="22"/>
              </w:rPr>
              <w:t>1.0.1</w:t>
            </w:r>
          </w:p>
        </w:tc>
        <w:tc>
          <w:tcPr>
            <w:tcW w:w="4117" w:type="dxa"/>
            <w:vAlign w:val="center"/>
          </w:tcPr>
          <w:p w14:paraId="651D4193" w14:textId="609EC45C" w:rsidR="00FB66A6" w:rsidRPr="00E65B09" w:rsidRDefault="00FB66A6" w:rsidP="00C27E6E">
            <w:pPr>
              <w:keepNext/>
              <w:keepLines/>
              <w:rPr>
                <w:sz w:val="22"/>
              </w:rPr>
            </w:pPr>
            <w:r>
              <w:t>STIX</w:t>
            </w:r>
            <w:r w:rsidR="00C27E6E">
              <w:t xml:space="preserve"> Core</w:t>
            </w:r>
            <w:r>
              <w:t xml:space="preserve"> </w:t>
            </w:r>
            <w:r>
              <w:rPr>
                <w:sz w:val="22"/>
              </w:rPr>
              <w:t>data model Version 1.0.1</w:t>
            </w:r>
          </w:p>
        </w:tc>
      </w:tr>
      <w:tr w:rsidR="00FB66A6" w14:paraId="7818CF6F" w14:textId="77777777" w:rsidTr="00FB3E7D">
        <w:trPr>
          <w:trHeight w:val="547"/>
          <w:jc w:val="center"/>
        </w:trPr>
        <w:tc>
          <w:tcPr>
            <w:tcW w:w="2358" w:type="dxa"/>
            <w:vAlign w:val="center"/>
          </w:tcPr>
          <w:p w14:paraId="23785B87" w14:textId="77777777" w:rsidR="00FB66A6" w:rsidRDefault="00FB66A6" w:rsidP="001A48B9">
            <w:pPr>
              <w:keepNext/>
              <w:keepLines/>
              <w:rPr>
                <w:b/>
                <w:sz w:val="22"/>
              </w:rPr>
            </w:pPr>
            <w:r>
              <w:rPr>
                <w:b/>
                <w:sz w:val="22"/>
              </w:rPr>
              <w:t>1.1</w:t>
            </w:r>
          </w:p>
        </w:tc>
        <w:tc>
          <w:tcPr>
            <w:tcW w:w="4117" w:type="dxa"/>
            <w:vAlign w:val="center"/>
          </w:tcPr>
          <w:p w14:paraId="5B5C1EDC" w14:textId="45DFDB28" w:rsidR="00FB66A6" w:rsidRPr="00E65B09" w:rsidRDefault="00FB66A6" w:rsidP="00C27E6E">
            <w:pPr>
              <w:keepNext/>
              <w:keepLines/>
              <w:rPr>
                <w:sz w:val="22"/>
              </w:rPr>
            </w:pPr>
            <w:r>
              <w:t>STIX</w:t>
            </w:r>
            <w:r w:rsidR="00C27E6E">
              <w:t xml:space="preserve"> Core </w:t>
            </w:r>
            <w:r>
              <w:rPr>
                <w:sz w:val="22"/>
              </w:rPr>
              <w:t>data model Version 1.1</w:t>
            </w:r>
          </w:p>
        </w:tc>
      </w:tr>
      <w:tr w:rsidR="00FB66A6" w14:paraId="2A2AEA4D" w14:textId="77777777" w:rsidTr="00FB3E7D">
        <w:trPr>
          <w:trHeight w:val="547"/>
          <w:jc w:val="center"/>
        </w:trPr>
        <w:tc>
          <w:tcPr>
            <w:tcW w:w="2358" w:type="dxa"/>
            <w:vAlign w:val="center"/>
          </w:tcPr>
          <w:p w14:paraId="6ADADCA4" w14:textId="77777777" w:rsidR="00FB66A6" w:rsidRDefault="00FB66A6" w:rsidP="001A48B9">
            <w:pPr>
              <w:keepNext/>
              <w:keepLines/>
              <w:rPr>
                <w:b/>
                <w:sz w:val="22"/>
              </w:rPr>
            </w:pPr>
            <w:r>
              <w:rPr>
                <w:b/>
                <w:sz w:val="22"/>
              </w:rPr>
              <w:t>1.1.1</w:t>
            </w:r>
          </w:p>
        </w:tc>
        <w:tc>
          <w:tcPr>
            <w:tcW w:w="4117" w:type="dxa"/>
            <w:vAlign w:val="center"/>
          </w:tcPr>
          <w:p w14:paraId="694F8194" w14:textId="37E7704A" w:rsidR="00FB66A6" w:rsidRDefault="00FB66A6" w:rsidP="00C27E6E">
            <w:pPr>
              <w:keepNext/>
              <w:keepLines/>
              <w:rPr>
                <w:sz w:val="22"/>
              </w:rPr>
            </w:pPr>
            <w:r>
              <w:t>STIX</w:t>
            </w:r>
            <w:r w:rsidR="00C27E6E">
              <w:t xml:space="preserve"> Core</w:t>
            </w:r>
            <w:r>
              <w:t xml:space="preserve"> </w:t>
            </w:r>
            <w:r>
              <w:rPr>
                <w:sz w:val="22"/>
              </w:rPr>
              <w:t>data model Version 1.1.1</w:t>
            </w:r>
          </w:p>
        </w:tc>
      </w:tr>
      <w:tr w:rsidR="00CF46F1" w14:paraId="3032EA9B" w14:textId="77777777" w:rsidTr="00FB3E7D">
        <w:trPr>
          <w:trHeight w:val="547"/>
          <w:jc w:val="center"/>
        </w:trPr>
        <w:tc>
          <w:tcPr>
            <w:tcW w:w="2358" w:type="dxa"/>
            <w:vAlign w:val="center"/>
          </w:tcPr>
          <w:p w14:paraId="6BF3DE12" w14:textId="2C5EF99A" w:rsidR="00CF46F1" w:rsidRDefault="00CF46F1" w:rsidP="00CF46F1">
            <w:pPr>
              <w:keepNext/>
              <w:keepLines/>
              <w:rPr>
                <w:b/>
                <w:sz w:val="22"/>
              </w:rPr>
            </w:pPr>
            <w:r>
              <w:rPr>
                <w:b/>
                <w:sz w:val="22"/>
              </w:rPr>
              <w:t>1.2</w:t>
            </w:r>
          </w:p>
        </w:tc>
        <w:tc>
          <w:tcPr>
            <w:tcW w:w="4117" w:type="dxa"/>
            <w:vAlign w:val="center"/>
          </w:tcPr>
          <w:p w14:paraId="059B41AB" w14:textId="73267288" w:rsidR="00CF46F1" w:rsidRDefault="00CF46F1" w:rsidP="00CF46F1">
            <w:pPr>
              <w:keepNext/>
              <w:keepLines/>
            </w:pPr>
            <w:r>
              <w:t xml:space="preserve">STIX Core </w:t>
            </w:r>
            <w:r>
              <w:rPr>
                <w:sz w:val="22"/>
              </w:rPr>
              <w:t>data model Version 1.2</w:t>
            </w:r>
          </w:p>
        </w:tc>
      </w:tr>
    </w:tbl>
    <w:p w14:paraId="2DC2C997" w14:textId="77777777" w:rsidR="00FB66A6" w:rsidRPr="00FB66A6" w:rsidRDefault="00FB66A6" w:rsidP="00FB66A6"/>
    <w:p w14:paraId="3B32C8AD" w14:textId="2E7DE439" w:rsidR="00DF327C" w:rsidRDefault="00DF327C" w:rsidP="0093054B">
      <w:pPr>
        <w:pStyle w:val="Heading2"/>
      </w:pPr>
      <w:bookmarkStart w:id="107" w:name="_Toc416007472"/>
      <w:bookmarkStart w:id="108" w:name="_Toc416007804"/>
      <w:bookmarkStart w:id="109" w:name="_Toc420660210"/>
      <w:proofErr w:type="spellStart"/>
      <w:r>
        <w:t>STIXHeader</w:t>
      </w:r>
      <w:r w:rsidR="00F13F78">
        <w:t>Type</w:t>
      </w:r>
      <w:proofErr w:type="spellEnd"/>
      <w:r w:rsidR="008A6D95">
        <w:t xml:space="preserve"> Class</w:t>
      </w:r>
      <w:bookmarkEnd w:id="107"/>
      <w:bookmarkEnd w:id="108"/>
      <w:bookmarkEnd w:id="109"/>
    </w:p>
    <w:p w14:paraId="1CA46327" w14:textId="75F2AAAC" w:rsidR="00F72F6F" w:rsidRDefault="00F72F6F" w:rsidP="00F72F6F">
      <w:r w:rsidRPr="00F72F6F">
        <w:t xml:space="preserve">The </w:t>
      </w:r>
      <w:proofErr w:type="spellStart"/>
      <w:r w:rsidRPr="008A6D95">
        <w:rPr>
          <w:rFonts w:ascii="Courier New" w:hAnsi="Courier New" w:cs="Courier New"/>
        </w:rPr>
        <w:t>STIXHeaderType</w:t>
      </w:r>
      <w:proofErr w:type="spellEnd"/>
      <w:r w:rsidRPr="00F72F6F">
        <w:t xml:space="preserve"> </w:t>
      </w:r>
      <w:r w:rsidR="008A6D95">
        <w:t xml:space="preserve">class </w:t>
      </w:r>
      <w:r w:rsidRPr="00F72F6F">
        <w:t>provides a structure for characterizing a package of STIX content.</w:t>
      </w:r>
    </w:p>
    <w:p w14:paraId="2085BA49" w14:textId="6C63AEB3" w:rsidR="009A0A7D" w:rsidRDefault="009A0A7D" w:rsidP="00F72F6F"/>
    <w:p w14:paraId="10FA4632" w14:textId="2C4BCFC7" w:rsidR="009A0A7D" w:rsidRPr="00F72F6F" w:rsidRDefault="009A0A7D" w:rsidP="00F72F6F">
      <w:r>
        <w:t xml:space="preserve">The properties of the </w:t>
      </w:r>
      <w:proofErr w:type="spellStart"/>
      <w:r w:rsidRPr="00D946DC">
        <w:rPr>
          <w:rFonts w:ascii="Courier New" w:hAnsi="Courier New" w:cs="Courier New"/>
        </w:rPr>
        <w:t>STIXHeaderType</w:t>
      </w:r>
      <w:proofErr w:type="spellEnd"/>
      <w:r>
        <w:t xml:space="preserve"> class are given in </w:t>
      </w:r>
      <w:r>
        <w:fldChar w:fldCharType="begin"/>
      </w:r>
      <w:r>
        <w:instrText xml:space="preserve"> REF _Ref416901032 \h </w:instrText>
      </w:r>
      <w:r>
        <w:fldChar w:fldCharType="separate"/>
      </w:r>
      <w:r w:rsidR="00013563" w:rsidRPr="0090553B">
        <w:t xml:space="preserve">Table </w:t>
      </w:r>
      <w:r w:rsidR="00013563">
        <w:rPr>
          <w:noProof/>
        </w:rPr>
        <w:t>3</w:t>
      </w:r>
      <w:r w:rsidR="00013563">
        <w:noBreakHyphen/>
      </w:r>
      <w:r w:rsidR="00013563">
        <w:rPr>
          <w:noProof/>
        </w:rPr>
        <w:t>3</w:t>
      </w:r>
      <w:r>
        <w:fldChar w:fldCharType="end"/>
      </w:r>
      <w:r>
        <w:t>.</w:t>
      </w:r>
    </w:p>
    <w:p w14:paraId="5C173DF6" w14:textId="72516C48" w:rsidR="00576998" w:rsidRDefault="00576998" w:rsidP="00576998"/>
    <w:p w14:paraId="387329F5" w14:textId="5E86CA7A" w:rsidR="0090553B" w:rsidRPr="0090553B" w:rsidRDefault="0090553B" w:rsidP="0090553B">
      <w:pPr>
        <w:pStyle w:val="Caption"/>
        <w:keepNext/>
        <w:spacing w:after="120"/>
        <w:jc w:val="center"/>
        <w:rPr>
          <w:b w:val="0"/>
          <w:color w:val="auto"/>
          <w:sz w:val="24"/>
          <w:szCs w:val="24"/>
        </w:rPr>
      </w:pPr>
      <w:bookmarkStart w:id="110" w:name="_Ref41690103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bookmarkEnd w:id="110"/>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Pr="0090553B">
        <w:rPr>
          <w:rFonts w:ascii="Courier New" w:hAnsi="Courier New" w:cs="Courier New"/>
          <w:b w:val="0"/>
          <w:color w:val="auto"/>
          <w:sz w:val="24"/>
          <w:szCs w:val="24"/>
        </w:rPr>
        <w:t>STIXHeaderType</w:t>
      </w:r>
      <w:proofErr w:type="spellEnd"/>
      <w:r>
        <w:rPr>
          <w:rFonts w:cs="Courier New"/>
          <w:b w:val="0"/>
          <w:color w:val="auto"/>
          <w:sz w:val="24"/>
          <w:szCs w:val="24"/>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2245"/>
        <w:gridCol w:w="4050"/>
        <w:gridCol w:w="1350"/>
        <w:gridCol w:w="6390"/>
      </w:tblGrid>
      <w:tr w:rsidR="001E45A3" w:rsidRPr="00697CE8" w14:paraId="1612FA40" w14:textId="77777777" w:rsidTr="00563284">
        <w:trPr>
          <w:trHeight w:val="547"/>
        </w:trPr>
        <w:tc>
          <w:tcPr>
            <w:tcW w:w="2245" w:type="dxa"/>
            <w:shd w:val="clear" w:color="auto" w:fill="BFBFBF" w:themeFill="background1" w:themeFillShade="BF"/>
            <w:noWrap/>
            <w:vAlign w:val="center"/>
          </w:tcPr>
          <w:p w14:paraId="61E8C070" w14:textId="6A99DA54" w:rsidR="001E45A3" w:rsidRPr="00697CE8" w:rsidRDefault="001E45A3" w:rsidP="008D4208">
            <w:pPr>
              <w:ind w:right="-1620"/>
              <w:rPr>
                <w:b/>
              </w:rPr>
            </w:pPr>
            <w:r>
              <w:rPr>
                <w:b/>
              </w:rPr>
              <w:t>Name</w:t>
            </w:r>
          </w:p>
        </w:tc>
        <w:tc>
          <w:tcPr>
            <w:tcW w:w="4050" w:type="dxa"/>
            <w:shd w:val="clear" w:color="auto" w:fill="BFBFBF" w:themeFill="background1" w:themeFillShade="BF"/>
            <w:noWrap/>
            <w:vAlign w:val="center"/>
          </w:tcPr>
          <w:p w14:paraId="392B7DE0" w14:textId="2B59C1FA" w:rsidR="001E45A3" w:rsidRPr="00697CE8" w:rsidRDefault="001E45A3" w:rsidP="008D4208">
            <w:pPr>
              <w:ind w:right="-1620"/>
              <w:rPr>
                <w:rFonts w:ascii="Courier New" w:hAnsi="Courier New" w:cs="Courier New"/>
                <w:i/>
                <w:sz w:val="20"/>
                <w:szCs w:val="20"/>
              </w:rPr>
            </w:pPr>
            <w:r w:rsidRPr="00693F21">
              <w:rPr>
                <w:b/>
              </w:rPr>
              <w:t>Type</w:t>
            </w:r>
          </w:p>
        </w:tc>
        <w:tc>
          <w:tcPr>
            <w:tcW w:w="1350" w:type="dxa"/>
            <w:shd w:val="clear" w:color="auto" w:fill="BFBFBF" w:themeFill="background1" w:themeFillShade="BF"/>
            <w:noWrap/>
            <w:vAlign w:val="center"/>
          </w:tcPr>
          <w:p w14:paraId="5488D783" w14:textId="2D735828" w:rsidR="001E45A3" w:rsidRPr="00697CE8" w:rsidRDefault="001E45A3" w:rsidP="008D4208">
            <w:pPr>
              <w:ind w:right="-1620"/>
            </w:pPr>
            <w:r w:rsidRPr="00693F21">
              <w:rPr>
                <w:b/>
              </w:rPr>
              <w:t>Multiplicity</w:t>
            </w:r>
          </w:p>
        </w:tc>
        <w:tc>
          <w:tcPr>
            <w:tcW w:w="6390" w:type="dxa"/>
            <w:shd w:val="clear" w:color="auto" w:fill="BFBFBF" w:themeFill="background1" w:themeFillShade="BF"/>
            <w:vAlign w:val="center"/>
          </w:tcPr>
          <w:p w14:paraId="20C08DF7" w14:textId="3D09C32F" w:rsidR="001E45A3" w:rsidRPr="00697CE8" w:rsidRDefault="001E45A3" w:rsidP="008D4208">
            <w:pPr>
              <w:ind w:right="-1620"/>
            </w:pPr>
            <w:r w:rsidRPr="00693F21">
              <w:rPr>
                <w:b/>
              </w:rPr>
              <w:t>Description</w:t>
            </w:r>
          </w:p>
        </w:tc>
      </w:tr>
      <w:tr w:rsidR="001E45A3" w:rsidRPr="00697CE8" w14:paraId="3A4CC20B" w14:textId="77777777" w:rsidTr="00B66381">
        <w:trPr>
          <w:trHeight w:val="547"/>
        </w:trPr>
        <w:tc>
          <w:tcPr>
            <w:tcW w:w="2245" w:type="dxa"/>
            <w:shd w:val="clear" w:color="auto" w:fill="DDD9C3" w:themeFill="background2" w:themeFillShade="E6"/>
            <w:noWrap/>
            <w:vAlign w:val="center"/>
            <w:hideMark/>
          </w:tcPr>
          <w:p w14:paraId="312544FA" w14:textId="77777777" w:rsidR="001E45A3" w:rsidRPr="00FB3E7D" w:rsidRDefault="001E45A3" w:rsidP="008D4208">
            <w:pPr>
              <w:ind w:right="-1620"/>
              <w:rPr>
                <w:b/>
                <w:sz w:val="22"/>
                <w:szCs w:val="22"/>
              </w:rPr>
            </w:pPr>
            <w:r w:rsidRPr="00FB3E7D">
              <w:rPr>
                <w:b/>
                <w:sz w:val="22"/>
                <w:szCs w:val="22"/>
              </w:rPr>
              <w:t>Title</w:t>
            </w:r>
          </w:p>
        </w:tc>
        <w:tc>
          <w:tcPr>
            <w:tcW w:w="4050" w:type="dxa"/>
            <w:shd w:val="clear" w:color="auto" w:fill="DDD9C3" w:themeFill="background2" w:themeFillShade="E6"/>
            <w:noWrap/>
            <w:vAlign w:val="center"/>
            <w:hideMark/>
          </w:tcPr>
          <w:p w14:paraId="7DD3F8BE" w14:textId="161779BC" w:rsidR="001E45A3" w:rsidRPr="00697CE8" w:rsidRDefault="00FB3E7D" w:rsidP="008D4208">
            <w:pPr>
              <w:ind w:right="-1620"/>
              <w:rPr>
                <w:rFonts w:ascii="Courier New" w:hAnsi="Courier New" w:cs="Courier New"/>
                <w:i/>
                <w:sz w:val="20"/>
                <w:szCs w:val="20"/>
              </w:rPr>
            </w:pPr>
            <w:proofErr w:type="spellStart"/>
            <w:r>
              <w:rPr>
                <w:rFonts w:ascii="Courier New" w:hAnsi="Courier New" w:cs="Courier New"/>
                <w:sz w:val="20"/>
              </w:rPr>
              <w:t>basicDataTypes:Basic</w:t>
            </w:r>
            <w:r w:rsidRPr="00BA1690">
              <w:rPr>
                <w:rFonts w:ascii="Courier New" w:hAnsi="Courier New" w:cs="Courier New"/>
                <w:sz w:val="20"/>
              </w:rPr>
              <w:t>String</w:t>
            </w:r>
            <w:proofErr w:type="spellEnd"/>
          </w:p>
        </w:tc>
        <w:tc>
          <w:tcPr>
            <w:tcW w:w="1350" w:type="dxa"/>
            <w:shd w:val="clear" w:color="auto" w:fill="DDD9C3" w:themeFill="background2" w:themeFillShade="E6"/>
            <w:noWrap/>
            <w:vAlign w:val="center"/>
            <w:hideMark/>
          </w:tcPr>
          <w:p w14:paraId="47FA8DA1" w14:textId="379BB2B5"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663C0E45" w14:textId="77777777" w:rsidR="001E45A3" w:rsidRDefault="00561F5F" w:rsidP="00561F5F">
            <w:pPr>
              <w:rPr>
                <w:rFonts w:ascii="Calibri" w:hAnsi="Calibri"/>
                <w:color w:val="000000"/>
                <w:sz w:val="22"/>
                <w:szCs w:val="22"/>
              </w:rPr>
            </w:pPr>
            <w:r w:rsidRPr="00206484">
              <w:rPr>
                <w:rFonts w:ascii="Calibri" w:hAnsi="Calibri"/>
                <w:color w:val="000000"/>
                <w:sz w:val="22"/>
                <w:szCs w:val="22"/>
              </w:rPr>
              <w:t xml:space="preserve">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captures a title for the STIX Package and reflects what the content producer thinks the Package as a whole should be called.  The </w:t>
            </w:r>
            <w:r w:rsidRPr="00206484">
              <w:rPr>
                <w:rFonts w:ascii="Courier New" w:hAnsi="Courier New" w:cs="Courier New"/>
                <w:color w:val="000000"/>
                <w:sz w:val="22"/>
                <w:szCs w:val="22"/>
              </w:rPr>
              <w:t>Title</w:t>
            </w:r>
            <w:r w:rsidRPr="00206484">
              <w:rPr>
                <w:rFonts w:ascii="Calibri" w:hAnsi="Calibri"/>
                <w:color w:val="000000"/>
                <w:sz w:val="22"/>
                <w:szCs w:val="22"/>
              </w:rPr>
              <w:t xml:space="preserve"> property is typically used by humans to reference a particular Package; however, it is not suggested for correlation. </w:t>
            </w:r>
          </w:p>
          <w:p w14:paraId="28FC6C12" w14:textId="77777777" w:rsidR="00B66381" w:rsidRDefault="00B66381" w:rsidP="00561F5F">
            <w:pPr>
              <w:rPr>
                <w:rFonts w:ascii="Calibri" w:hAnsi="Calibri"/>
                <w:color w:val="000000"/>
                <w:sz w:val="22"/>
                <w:szCs w:val="22"/>
              </w:rPr>
            </w:pPr>
          </w:p>
          <w:p w14:paraId="25DD6A89" w14:textId="53B6F4E5"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01FFBD70" w14:textId="77777777" w:rsidTr="00B66381">
        <w:trPr>
          <w:trHeight w:val="547"/>
        </w:trPr>
        <w:tc>
          <w:tcPr>
            <w:tcW w:w="2245" w:type="dxa"/>
            <w:shd w:val="clear" w:color="auto" w:fill="DDD9C3" w:themeFill="background2" w:themeFillShade="E6"/>
            <w:noWrap/>
            <w:vAlign w:val="center"/>
            <w:hideMark/>
          </w:tcPr>
          <w:p w14:paraId="2DBCE348" w14:textId="77777777" w:rsidR="001E45A3" w:rsidRPr="00FB3E7D" w:rsidRDefault="001E45A3" w:rsidP="008D4208">
            <w:pPr>
              <w:ind w:right="-1620"/>
              <w:rPr>
                <w:b/>
                <w:sz w:val="22"/>
                <w:szCs w:val="22"/>
              </w:rPr>
            </w:pPr>
            <w:proofErr w:type="spellStart"/>
            <w:r w:rsidRPr="00FB3E7D">
              <w:rPr>
                <w:b/>
                <w:sz w:val="22"/>
                <w:szCs w:val="22"/>
              </w:rPr>
              <w:lastRenderedPageBreak/>
              <w:t>Package_Intent</w:t>
            </w:r>
            <w:proofErr w:type="spellEnd"/>
          </w:p>
        </w:tc>
        <w:tc>
          <w:tcPr>
            <w:tcW w:w="4050" w:type="dxa"/>
            <w:shd w:val="clear" w:color="auto" w:fill="DDD9C3" w:themeFill="background2" w:themeFillShade="E6"/>
            <w:noWrap/>
            <w:vAlign w:val="center"/>
            <w:hideMark/>
          </w:tcPr>
          <w:p w14:paraId="006ADC2E" w14:textId="77777777" w:rsidR="001E45A3" w:rsidRPr="00697CE8" w:rsidRDefault="001E45A3" w:rsidP="008D4208">
            <w:pPr>
              <w:ind w:right="-1620"/>
              <w:rPr>
                <w:rFonts w:ascii="Courier New" w:hAnsi="Courier New" w:cs="Courier New"/>
                <w:sz w:val="20"/>
                <w:szCs w:val="20"/>
              </w:rPr>
            </w:pPr>
            <w:r w:rsidRPr="00697CE8">
              <w:rPr>
                <w:rFonts w:ascii="Courier New" w:hAnsi="Courier New" w:cs="Courier New"/>
                <w:sz w:val="20"/>
                <w:szCs w:val="20"/>
              </w:rPr>
              <w:t>stixCommon:</w:t>
            </w:r>
          </w:p>
          <w:p w14:paraId="42681F57" w14:textId="542E7EE2"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VocabularyStringType</w:t>
            </w:r>
            <w:proofErr w:type="spellEnd"/>
          </w:p>
        </w:tc>
        <w:tc>
          <w:tcPr>
            <w:tcW w:w="1350" w:type="dxa"/>
            <w:shd w:val="clear" w:color="auto" w:fill="DDD9C3" w:themeFill="background2" w:themeFillShade="E6"/>
            <w:noWrap/>
            <w:vAlign w:val="center"/>
            <w:hideMark/>
          </w:tcPr>
          <w:p w14:paraId="2F8732CF" w14:textId="3D2E5B08" w:rsidR="001E45A3" w:rsidRPr="00FB3E7D" w:rsidRDefault="001E45A3" w:rsidP="008D4208">
            <w:pPr>
              <w:ind w:right="-108"/>
              <w:jc w:val="center"/>
              <w:rPr>
                <w:sz w:val="22"/>
                <w:szCs w:val="22"/>
              </w:rPr>
            </w:pPr>
            <w:r w:rsidRPr="00FB3E7D">
              <w:rPr>
                <w:sz w:val="22"/>
                <w:szCs w:val="22"/>
              </w:rPr>
              <w:t>0..*</w:t>
            </w:r>
          </w:p>
        </w:tc>
        <w:tc>
          <w:tcPr>
            <w:tcW w:w="6390" w:type="dxa"/>
            <w:shd w:val="clear" w:color="auto" w:fill="DDD9C3" w:themeFill="background2" w:themeFillShade="E6"/>
            <w:vAlign w:val="center"/>
            <w:hideMark/>
          </w:tcPr>
          <w:p w14:paraId="0870A150" w14:textId="77777777" w:rsidR="001E45A3" w:rsidRDefault="0090553B" w:rsidP="009A0A7D">
            <w:pPr>
              <w:rPr>
                <w:sz w:val="22"/>
                <w:szCs w:val="22"/>
              </w:rPr>
            </w:pPr>
            <w:r w:rsidRPr="0090553B">
              <w:rPr>
                <w:sz w:val="22"/>
                <w:szCs w:val="22"/>
              </w:rPr>
              <w:t xml:space="preserve">The </w:t>
            </w:r>
            <w:proofErr w:type="spellStart"/>
            <w:r w:rsidRPr="0090553B">
              <w:rPr>
                <w:rFonts w:ascii="Courier New" w:hAnsi="Courier New" w:cs="Courier New"/>
                <w:sz w:val="22"/>
                <w:szCs w:val="22"/>
              </w:rPr>
              <w:t>Package_Intent</w:t>
            </w:r>
            <w:proofErr w:type="spellEnd"/>
            <w:r w:rsidRPr="0090553B">
              <w:rPr>
                <w:sz w:val="22"/>
                <w:szCs w:val="22"/>
              </w:rPr>
              <w:t xml:space="preserve"> property specifies the intended purpose(s) or use(s) for </w:t>
            </w:r>
            <w:r w:rsidR="009A0A7D">
              <w:rPr>
                <w:sz w:val="22"/>
                <w:szCs w:val="22"/>
              </w:rPr>
              <w:t>The STIX Package</w:t>
            </w:r>
            <w:r w:rsidRPr="0090553B">
              <w:rPr>
                <w:sz w:val="22"/>
                <w:szCs w:val="22"/>
              </w:rPr>
              <w:t xml:space="preserve">. </w:t>
            </w:r>
            <w:r w:rsidR="009A0A7D">
              <w:rPr>
                <w:sz w:val="22"/>
                <w:szCs w:val="22"/>
              </w:rPr>
              <w:t>Examples of potential purposes</w:t>
            </w:r>
            <w:r>
              <w:rPr>
                <w:sz w:val="22"/>
                <w:szCs w:val="22"/>
              </w:rPr>
              <w:t xml:space="preserve"> are </w:t>
            </w:r>
            <w:r w:rsidRPr="0090553B">
              <w:rPr>
                <w:i/>
                <w:sz w:val="22"/>
                <w:szCs w:val="22"/>
              </w:rPr>
              <w:t>phishing</w:t>
            </w:r>
            <w:r>
              <w:rPr>
                <w:sz w:val="22"/>
                <w:szCs w:val="22"/>
              </w:rPr>
              <w:t xml:space="preserve">, </w:t>
            </w:r>
            <w:r w:rsidRPr="0090553B">
              <w:rPr>
                <w:i/>
                <w:sz w:val="22"/>
                <w:szCs w:val="22"/>
              </w:rPr>
              <w:t>exploit characterization</w:t>
            </w:r>
            <w:r>
              <w:rPr>
                <w:sz w:val="22"/>
                <w:szCs w:val="22"/>
              </w:rPr>
              <w:t xml:space="preserve"> and </w:t>
            </w:r>
            <w:r w:rsidRPr="0090553B">
              <w:rPr>
                <w:i/>
                <w:sz w:val="22"/>
                <w:szCs w:val="22"/>
              </w:rPr>
              <w:t>malware samples</w:t>
            </w:r>
            <w:r w:rsidR="00213C8D">
              <w:rPr>
                <w:i/>
                <w:sz w:val="22"/>
                <w:szCs w:val="22"/>
              </w:rPr>
              <w:t xml:space="preserve"> </w:t>
            </w:r>
            <w:r w:rsidR="00213C8D" w:rsidRPr="008F64D7">
              <w:rPr>
                <w:rFonts w:ascii="Calibri" w:hAnsi="Calibri"/>
                <w:sz w:val="22"/>
                <w:szCs w:val="22"/>
              </w:rPr>
              <w:t>(these specific values</w:t>
            </w:r>
            <w:r w:rsidR="00213C8D" w:rsidRPr="008F64D7">
              <w:rPr>
                <w:rFonts w:ascii="Calibri" w:hAnsi="Calibri"/>
                <w:color w:val="000000"/>
                <w:sz w:val="22"/>
                <w:szCs w:val="22"/>
              </w:rPr>
              <w:t xml:space="preserve"> are only provided to help explain the </w:t>
            </w:r>
            <w:r w:rsidR="00213C8D" w:rsidRPr="008F64D7">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213C8D" w:rsidRPr="008F64D7">
              <w:rPr>
                <w:rFonts w:ascii="Courier New" w:hAnsi="Courier New" w:cs="Courier New"/>
                <w:sz w:val="22"/>
                <w:szCs w:val="22"/>
              </w:rPr>
              <w:t>stixCommon</w:t>
            </w:r>
            <w:proofErr w:type="gramStart"/>
            <w:r w:rsidR="00213C8D" w:rsidRPr="008F64D7">
              <w:rPr>
                <w:rFonts w:ascii="Courier New" w:hAnsi="Courier New" w:cs="Courier New"/>
                <w:sz w:val="22"/>
                <w:szCs w:val="22"/>
              </w:rPr>
              <w:t>:ControlledVocabularyStringType</w:t>
            </w:r>
            <w:proofErr w:type="spellEnd"/>
            <w:proofErr w:type="gramEnd"/>
            <w:r w:rsidR="00213C8D" w:rsidRPr="008F64D7">
              <w:rPr>
                <w:rFonts w:ascii="Calibri" w:hAnsi="Calibri"/>
                <w:sz w:val="22"/>
                <w:szCs w:val="22"/>
              </w:rPr>
              <w:t xml:space="preserve"> class</w:t>
            </w:r>
            <w:r w:rsidR="00213C8D" w:rsidRPr="008F64D7">
              <w:rPr>
                <w:rFonts w:ascii="Calibri" w:hAnsi="Calibri"/>
                <w:color w:val="000000"/>
                <w:sz w:val="22"/>
                <w:szCs w:val="22"/>
              </w:rPr>
              <w:t xml:space="preserve">. </w:t>
            </w:r>
            <w:r w:rsidR="00213C8D" w:rsidRPr="0090553B">
              <w:rPr>
                <w:sz w:val="22"/>
                <w:szCs w:val="22"/>
              </w:rPr>
              <w:t xml:space="preserve"> The </w:t>
            </w:r>
            <w:r w:rsidR="00213C8D">
              <w:rPr>
                <w:sz w:val="22"/>
                <w:szCs w:val="22"/>
              </w:rPr>
              <w:t xml:space="preserve">STIX </w:t>
            </w:r>
            <w:r w:rsidR="00213C8D" w:rsidRPr="0090553B">
              <w:rPr>
                <w:sz w:val="22"/>
                <w:szCs w:val="22"/>
              </w:rPr>
              <w:t>default vocabulary class for use in this property is</w:t>
            </w:r>
            <w:r w:rsidR="00213C8D">
              <w:rPr>
                <w:sz w:val="22"/>
                <w:szCs w:val="22"/>
              </w:rPr>
              <w:t xml:space="preserve"> </w:t>
            </w:r>
            <w:r w:rsidR="00213C8D" w:rsidRPr="0090553B">
              <w:rPr>
                <w:i/>
                <w:sz w:val="22"/>
                <w:szCs w:val="22"/>
              </w:rPr>
              <w:t>'PackageIntentVocab-1.0'</w:t>
            </w:r>
            <w:r w:rsidR="00213C8D" w:rsidRPr="0090553B">
              <w:rPr>
                <w:sz w:val="22"/>
                <w:szCs w:val="22"/>
              </w:rPr>
              <w:t>.</w:t>
            </w:r>
          </w:p>
          <w:p w14:paraId="5A8CFCC4" w14:textId="77777777" w:rsidR="00B66381" w:rsidRDefault="00B66381" w:rsidP="00B66381">
            <w:pPr>
              <w:rPr>
                <w:rFonts w:ascii="Calibri" w:hAnsi="Calibri"/>
                <w:color w:val="000000"/>
                <w:sz w:val="22"/>
                <w:szCs w:val="22"/>
              </w:rPr>
            </w:pPr>
          </w:p>
          <w:p w14:paraId="6AC42657" w14:textId="6DC9CDBB" w:rsidR="00B66381" w:rsidRPr="00FB3E7D" w:rsidRDefault="00B66381" w:rsidP="00B66381">
            <w:pPr>
              <w:rPr>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5014863F" w14:textId="77777777" w:rsidTr="00B66381">
        <w:trPr>
          <w:trHeight w:val="547"/>
        </w:trPr>
        <w:tc>
          <w:tcPr>
            <w:tcW w:w="2245" w:type="dxa"/>
            <w:shd w:val="clear" w:color="auto" w:fill="DDD9C3" w:themeFill="background2" w:themeFillShade="E6"/>
            <w:noWrap/>
            <w:vAlign w:val="center"/>
            <w:hideMark/>
          </w:tcPr>
          <w:p w14:paraId="4B131F78" w14:textId="77777777" w:rsidR="001E45A3" w:rsidRPr="00FB3E7D" w:rsidRDefault="001E45A3" w:rsidP="008D4208">
            <w:pPr>
              <w:ind w:right="-1620"/>
              <w:rPr>
                <w:b/>
                <w:sz w:val="22"/>
                <w:szCs w:val="22"/>
              </w:rPr>
            </w:pPr>
            <w:r w:rsidRPr="00FB3E7D">
              <w:rPr>
                <w:b/>
                <w:sz w:val="22"/>
                <w:szCs w:val="22"/>
              </w:rPr>
              <w:t>Description</w:t>
            </w:r>
          </w:p>
        </w:tc>
        <w:tc>
          <w:tcPr>
            <w:tcW w:w="4050" w:type="dxa"/>
            <w:shd w:val="clear" w:color="auto" w:fill="DDD9C3" w:themeFill="background2" w:themeFillShade="E6"/>
            <w:noWrap/>
            <w:vAlign w:val="center"/>
            <w:hideMark/>
          </w:tcPr>
          <w:p w14:paraId="37AB17C3"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39BB642A" w14:textId="179A3C00"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71E679AA"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p w14:paraId="31D65CFB" w14:textId="77777777" w:rsidR="00B66381" w:rsidRDefault="00B66381" w:rsidP="00B66381">
            <w:pPr>
              <w:rPr>
                <w:rFonts w:ascii="Calibri" w:hAnsi="Calibri"/>
                <w:color w:val="000000"/>
                <w:sz w:val="22"/>
                <w:szCs w:val="22"/>
              </w:rPr>
            </w:pPr>
          </w:p>
          <w:p w14:paraId="0FDA9861" w14:textId="07B9C428"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14B1C243" w14:textId="77777777" w:rsidTr="00B66381">
        <w:trPr>
          <w:trHeight w:val="547"/>
        </w:trPr>
        <w:tc>
          <w:tcPr>
            <w:tcW w:w="2245" w:type="dxa"/>
            <w:shd w:val="clear" w:color="auto" w:fill="DDD9C3" w:themeFill="background2" w:themeFillShade="E6"/>
            <w:noWrap/>
            <w:vAlign w:val="center"/>
            <w:hideMark/>
          </w:tcPr>
          <w:p w14:paraId="3E6F03E4" w14:textId="77777777" w:rsidR="001E45A3" w:rsidRPr="00FB3E7D" w:rsidRDefault="001E45A3" w:rsidP="008D4208">
            <w:pPr>
              <w:ind w:right="-1620"/>
              <w:rPr>
                <w:b/>
                <w:sz w:val="22"/>
                <w:szCs w:val="22"/>
              </w:rPr>
            </w:pPr>
            <w:proofErr w:type="spellStart"/>
            <w:r w:rsidRPr="00FB3E7D">
              <w:rPr>
                <w:b/>
                <w:sz w:val="22"/>
                <w:szCs w:val="22"/>
              </w:rPr>
              <w:t>Short_Description</w:t>
            </w:r>
            <w:proofErr w:type="spellEnd"/>
          </w:p>
        </w:tc>
        <w:tc>
          <w:tcPr>
            <w:tcW w:w="4050" w:type="dxa"/>
            <w:shd w:val="clear" w:color="auto" w:fill="DDD9C3" w:themeFill="background2" w:themeFillShade="E6"/>
            <w:noWrap/>
            <w:vAlign w:val="center"/>
            <w:hideMark/>
          </w:tcPr>
          <w:p w14:paraId="43F515F9"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stixCommon:StructuredTextType</w:t>
            </w:r>
            <w:proofErr w:type="spellEnd"/>
          </w:p>
        </w:tc>
        <w:tc>
          <w:tcPr>
            <w:tcW w:w="1350" w:type="dxa"/>
            <w:shd w:val="clear" w:color="auto" w:fill="DDD9C3" w:themeFill="background2" w:themeFillShade="E6"/>
            <w:noWrap/>
            <w:vAlign w:val="center"/>
            <w:hideMark/>
          </w:tcPr>
          <w:p w14:paraId="2C58CAA0" w14:textId="7C2357F2" w:rsidR="001E45A3" w:rsidRPr="00FB3E7D" w:rsidRDefault="001E45A3" w:rsidP="008D4208">
            <w:pPr>
              <w:ind w:right="-108"/>
              <w:jc w:val="center"/>
              <w:rPr>
                <w:sz w:val="22"/>
                <w:szCs w:val="22"/>
              </w:rPr>
            </w:pPr>
            <w:r w:rsidRPr="00FB3E7D">
              <w:rPr>
                <w:sz w:val="22"/>
                <w:szCs w:val="22"/>
              </w:rPr>
              <w:t>0..1</w:t>
            </w:r>
          </w:p>
        </w:tc>
        <w:tc>
          <w:tcPr>
            <w:tcW w:w="6390" w:type="dxa"/>
            <w:shd w:val="clear" w:color="auto" w:fill="DDD9C3" w:themeFill="background2" w:themeFillShade="E6"/>
            <w:vAlign w:val="center"/>
            <w:hideMark/>
          </w:tcPr>
          <w:p w14:paraId="7CA6E421" w14:textId="77777777" w:rsidR="001E45A3" w:rsidRDefault="00206484" w:rsidP="00206484">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009A0A7D">
              <w:rPr>
                <w:rFonts w:ascii="Calibri" w:hAnsi="Calibri"/>
                <w:color w:val="000000"/>
                <w:sz w:val="22"/>
                <w:szCs w:val="22"/>
              </w:rPr>
              <w:t xml:space="preserve">STIX </w:t>
            </w:r>
            <w:r>
              <w:rPr>
                <w:rFonts w:ascii="Calibri" w:hAnsi="Calibri"/>
                <w:color w:val="000000"/>
                <w:sz w:val="22"/>
                <w:szCs w:val="22"/>
              </w:rPr>
              <w:t xml:space="preserve">Package.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p w14:paraId="298ACFA2" w14:textId="77777777" w:rsidR="00B66381" w:rsidRDefault="00B66381" w:rsidP="00B66381">
            <w:pPr>
              <w:rPr>
                <w:rFonts w:ascii="Calibri" w:hAnsi="Calibri"/>
                <w:color w:val="000000"/>
                <w:sz w:val="22"/>
                <w:szCs w:val="22"/>
              </w:rPr>
            </w:pPr>
          </w:p>
          <w:p w14:paraId="7EDD8E87" w14:textId="4D4C4741" w:rsidR="00B66381" w:rsidRPr="00206484" w:rsidRDefault="00B66381" w:rsidP="00B66381">
            <w:pPr>
              <w:rPr>
                <w:rFonts w:ascii="Calibri" w:hAnsi="Calibri" w:cs="Times New Roman"/>
                <w:color w:val="000000"/>
                <w:sz w:val="22"/>
                <w:szCs w:val="22"/>
              </w:rPr>
            </w:pPr>
            <w:r w:rsidRPr="00B66381">
              <w:rPr>
                <w:rFonts w:ascii="Calibri" w:hAnsi="Calibri" w:cs="Times New Roman"/>
                <w:color w:val="000000"/>
                <w:sz w:val="22"/>
                <w:szCs w:val="22"/>
              </w:rPr>
              <w:lastRenderedPageBreak/>
              <w:t xml:space="preserve">DEPRECATED: This </w:t>
            </w:r>
            <w:r>
              <w:rPr>
                <w:rFonts w:ascii="Calibri" w:hAnsi="Calibri" w:cs="Times New Roman"/>
                <w:color w:val="000000"/>
                <w:sz w:val="22"/>
                <w:szCs w:val="22"/>
              </w:rPr>
              <w:t>property</w:t>
            </w:r>
            <w:r w:rsidRPr="00B66381">
              <w:rPr>
                <w:rFonts w:ascii="Calibri" w:hAnsi="Calibri" w:cs="Times New Roman"/>
                <w:color w:val="000000"/>
                <w:sz w:val="22"/>
                <w:szCs w:val="22"/>
              </w:rPr>
              <w:t xml:space="preserve"> is deprecated and will be removed in the next major version of STIX. Its use is strongly discouraged except for legacy applications.</w:t>
            </w:r>
          </w:p>
        </w:tc>
      </w:tr>
      <w:tr w:rsidR="001E45A3" w:rsidRPr="00697CE8" w14:paraId="7392A7B7" w14:textId="77777777" w:rsidTr="00563284">
        <w:trPr>
          <w:trHeight w:val="547"/>
        </w:trPr>
        <w:tc>
          <w:tcPr>
            <w:tcW w:w="2245" w:type="dxa"/>
            <w:noWrap/>
            <w:vAlign w:val="center"/>
            <w:hideMark/>
          </w:tcPr>
          <w:p w14:paraId="02764981" w14:textId="77777777" w:rsidR="001E45A3" w:rsidRPr="00FB3E7D" w:rsidRDefault="001E45A3" w:rsidP="008D4208">
            <w:pPr>
              <w:ind w:right="-1620"/>
              <w:rPr>
                <w:b/>
                <w:sz w:val="22"/>
                <w:szCs w:val="22"/>
              </w:rPr>
            </w:pPr>
            <w:r w:rsidRPr="00FB3E7D">
              <w:rPr>
                <w:b/>
                <w:sz w:val="22"/>
                <w:szCs w:val="22"/>
              </w:rPr>
              <w:lastRenderedPageBreak/>
              <w:t>Profiles</w:t>
            </w:r>
          </w:p>
        </w:tc>
        <w:tc>
          <w:tcPr>
            <w:tcW w:w="4050" w:type="dxa"/>
            <w:noWrap/>
            <w:vAlign w:val="center"/>
            <w:hideMark/>
          </w:tcPr>
          <w:p w14:paraId="0EEE8014"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stixCommon:ProfilesType</w:t>
            </w:r>
            <w:proofErr w:type="spellEnd"/>
          </w:p>
        </w:tc>
        <w:tc>
          <w:tcPr>
            <w:tcW w:w="1350" w:type="dxa"/>
            <w:noWrap/>
            <w:vAlign w:val="center"/>
            <w:hideMark/>
          </w:tcPr>
          <w:p w14:paraId="6EB44B2B" w14:textId="42E140E4" w:rsidR="001E45A3" w:rsidRPr="00FB3E7D" w:rsidRDefault="001E45A3" w:rsidP="008D4208">
            <w:pPr>
              <w:ind w:right="-108"/>
              <w:jc w:val="center"/>
              <w:rPr>
                <w:sz w:val="22"/>
                <w:szCs w:val="22"/>
              </w:rPr>
            </w:pPr>
            <w:r w:rsidRPr="00FB3E7D">
              <w:rPr>
                <w:sz w:val="22"/>
                <w:szCs w:val="22"/>
              </w:rPr>
              <w:t>0..1</w:t>
            </w:r>
          </w:p>
        </w:tc>
        <w:tc>
          <w:tcPr>
            <w:tcW w:w="6390" w:type="dxa"/>
            <w:vAlign w:val="center"/>
            <w:hideMark/>
          </w:tcPr>
          <w:p w14:paraId="4DA5FAC8" w14:textId="245F6633" w:rsidR="001E45A3" w:rsidRPr="00D9488E" w:rsidRDefault="00D9488E" w:rsidP="00BD5304">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Profiles</w:t>
            </w:r>
            <w:r>
              <w:rPr>
                <w:rFonts w:ascii="Calibri" w:hAnsi="Calibri" w:cs="Arial"/>
                <w:sz w:val="22"/>
                <w:szCs w:val="22"/>
              </w:rPr>
              <w:t xml:space="preserve"> property specifies a </w:t>
            </w:r>
            <w:r w:rsidR="00BD5304">
              <w:rPr>
                <w:rFonts w:ascii="Calibri" w:hAnsi="Calibri" w:cs="Arial"/>
                <w:sz w:val="22"/>
                <w:szCs w:val="22"/>
              </w:rPr>
              <w:t xml:space="preserve">set </w:t>
            </w:r>
            <w:r>
              <w:rPr>
                <w:rFonts w:ascii="Calibri" w:hAnsi="Calibri" w:cs="Arial"/>
                <w:sz w:val="22"/>
                <w:szCs w:val="22"/>
              </w:rPr>
              <w:t xml:space="preserve">of </w:t>
            </w:r>
            <w:r w:rsidR="00BD5304">
              <w:rPr>
                <w:rFonts w:ascii="Calibri" w:hAnsi="Calibri" w:cs="Arial"/>
                <w:sz w:val="22"/>
                <w:szCs w:val="22"/>
              </w:rPr>
              <w:t xml:space="preserve">one or more </w:t>
            </w:r>
            <w:r>
              <w:rPr>
                <w:rFonts w:ascii="Calibri" w:hAnsi="Calibri" w:cs="Arial"/>
                <w:sz w:val="22"/>
                <w:szCs w:val="22"/>
              </w:rPr>
              <w:t xml:space="preserve">profiles that </w:t>
            </w:r>
            <w:r w:rsidRPr="00D9488E">
              <w:rPr>
                <w:rFonts w:ascii="Calibri" w:hAnsi="Calibri" w:cs="Arial"/>
                <w:sz w:val="22"/>
                <w:szCs w:val="22"/>
              </w:rPr>
              <w:t>the content of the</w:t>
            </w:r>
            <w:r>
              <w:rPr>
                <w:rFonts w:ascii="Calibri" w:hAnsi="Calibri" w:cs="Arial"/>
                <w:sz w:val="22"/>
                <w:szCs w:val="22"/>
              </w:rPr>
              <w:t xml:space="preserve"> STIX</w:t>
            </w:r>
            <w:r w:rsidR="00BD5304">
              <w:rPr>
                <w:rFonts w:ascii="Calibri" w:hAnsi="Calibri" w:cs="Arial"/>
                <w:sz w:val="22"/>
                <w:szCs w:val="22"/>
              </w:rPr>
              <w:t xml:space="preserve"> </w:t>
            </w:r>
            <w:r>
              <w:rPr>
                <w:rFonts w:ascii="Calibri" w:hAnsi="Calibri" w:cs="Arial"/>
                <w:sz w:val="22"/>
                <w:szCs w:val="22"/>
              </w:rPr>
              <w:t>Package conforms to.</w:t>
            </w:r>
          </w:p>
        </w:tc>
      </w:tr>
      <w:tr w:rsidR="008D4208" w:rsidRPr="00697CE8" w14:paraId="29FC8A13" w14:textId="77777777" w:rsidTr="00563284">
        <w:trPr>
          <w:trHeight w:val="547"/>
        </w:trPr>
        <w:tc>
          <w:tcPr>
            <w:tcW w:w="2245" w:type="dxa"/>
            <w:noWrap/>
            <w:vAlign w:val="center"/>
          </w:tcPr>
          <w:p w14:paraId="56D31A28" w14:textId="1DE9189C" w:rsidR="008D4208" w:rsidRPr="00FB3E7D" w:rsidRDefault="008D4208" w:rsidP="008D4208">
            <w:pPr>
              <w:ind w:right="-1620"/>
              <w:rPr>
                <w:b/>
                <w:sz w:val="22"/>
                <w:szCs w:val="22"/>
              </w:rPr>
            </w:pPr>
            <w:r w:rsidRPr="00FB3E7D">
              <w:rPr>
                <w:b/>
                <w:sz w:val="22"/>
                <w:szCs w:val="22"/>
              </w:rPr>
              <w:t>Handling</w:t>
            </w:r>
          </w:p>
        </w:tc>
        <w:tc>
          <w:tcPr>
            <w:tcW w:w="4050" w:type="dxa"/>
            <w:noWrap/>
            <w:vAlign w:val="center"/>
          </w:tcPr>
          <w:p w14:paraId="7B9F5741" w14:textId="7DFC4E7D" w:rsidR="008D4208" w:rsidRPr="00697CE8" w:rsidRDefault="008D4208" w:rsidP="008D4208">
            <w:pPr>
              <w:ind w:right="-1620"/>
              <w:rPr>
                <w:rFonts w:ascii="Courier New" w:hAnsi="Courier New" w:cs="Courier New"/>
                <w:sz w:val="20"/>
                <w:szCs w:val="20"/>
              </w:rPr>
            </w:pPr>
            <w:proofErr w:type="spellStart"/>
            <w:r w:rsidRPr="00697CE8">
              <w:rPr>
                <w:rFonts w:ascii="Courier New" w:hAnsi="Courier New" w:cs="Courier New"/>
                <w:sz w:val="20"/>
                <w:szCs w:val="20"/>
              </w:rPr>
              <w:t>marking:MarkingType</w:t>
            </w:r>
            <w:proofErr w:type="spellEnd"/>
          </w:p>
        </w:tc>
        <w:tc>
          <w:tcPr>
            <w:tcW w:w="1350" w:type="dxa"/>
            <w:noWrap/>
            <w:vAlign w:val="center"/>
          </w:tcPr>
          <w:p w14:paraId="2AE359F1" w14:textId="53D1FDCB" w:rsidR="008D4208" w:rsidRPr="00FB3E7D" w:rsidRDefault="008D4208" w:rsidP="008D4208">
            <w:pPr>
              <w:ind w:right="-108"/>
              <w:jc w:val="center"/>
              <w:rPr>
                <w:sz w:val="22"/>
                <w:szCs w:val="22"/>
              </w:rPr>
            </w:pPr>
            <w:r w:rsidRPr="00FB3E7D">
              <w:rPr>
                <w:sz w:val="22"/>
                <w:szCs w:val="22"/>
              </w:rPr>
              <w:t>0..1</w:t>
            </w:r>
          </w:p>
        </w:tc>
        <w:tc>
          <w:tcPr>
            <w:tcW w:w="6390" w:type="dxa"/>
            <w:vAlign w:val="center"/>
          </w:tcPr>
          <w:p w14:paraId="6EFE39CE" w14:textId="022C966B" w:rsidR="008D4208" w:rsidRPr="00206484" w:rsidRDefault="00206484" w:rsidP="00BD53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w:t>
            </w:r>
            <w:r w:rsidR="00BD5304">
              <w:rPr>
                <w:rFonts w:ascii="Calibri" w:hAnsi="Calibri"/>
                <w:color w:val="000000"/>
                <w:sz w:val="22"/>
                <w:szCs w:val="22"/>
              </w:rPr>
              <w:t xml:space="preserve">STIX </w:t>
            </w:r>
            <w:r>
              <w:rPr>
                <w:rFonts w:ascii="Calibri" w:hAnsi="Calibri"/>
                <w:color w:val="000000"/>
                <w:sz w:val="22"/>
                <w:szCs w:val="22"/>
              </w:rPr>
              <w:t xml:space="preserve">Package. The marking scope is limited to the </w:t>
            </w:r>
            <w:r w:rsidR="00BD5304">
              <w:rPr>
                <w:rFonts w:ascii="Calibri" w:hAnsi="Calibri"/>
                <w:color w:val="000000"/>
                <w:sz w:val="22"/>
                <w:szCs w:val="22"/>
              </w:rPr>
              <w:t>STIX P</w:t>
            </w:r>
            <w:r>
              <w:rPr>
                <w:rFonts w:ascii="Calibri" w:hAnsi="Calibri"/>
                <w:color w:val="000000"/>
                <w:sz w:val="22"/>
                <w:szCs w:val="22"/>
              </w:rPr>
              <w:t xml:space="preserve">ackage and the content </w:t>
            </w:r>
            <w:r w:rsidR="00BD5304">
              <w:rPr>
                <w:rFonts w:ascii="Calibri" w:hAnsi="Calibri"/>
                <w:color w:val="000000"/>
                <w:sz w:val="22"/>
                <w:szCs w:val="22"/>
              </w:rPr>
              <w:t xml:space="preserve">it </w:t>
            </w:r>
            <w:r>
              <w:rPr>
                <w:rFonts w:ascii="Calibri" w:hAnsi="Calibri"/>
                <w:color w:val="000000"/>
                <w:sz w:val="22"/>
                <w:szCs w:val="22"/>
              </w:rPr>
              <w:t>contains.</w:t>
            </w:r>
            <w:r w:rsidR="009B7414" w:rsidRPr="009B7414">
              <w:rPr>
                <w:rFonts w:ascii="Calibri" w:hAnsi="Calibri"/>
                <w:color w:val="000000"/>
                <w:sz w:val="22"/>
                <w:szCs w:val="22"/>
              </w:rPr>
              <w:t xml:space="preserve"> Note that data handling markings can also be specified at a higher level.</w:t>
            </w:r>
          </w:p>
        </w:tc>
      </w:tr>
      <w:tr w:rsidR="001E45A3" w:rsidRPr="00697CE8" w14:paraId="7A258A12" w14:textId="77777777" w:rsidTr="00563284">
        <w:trPr>
          <w:trHeight w:val="547"/>
        </w:trPr>
        <w:tc>
          <w:tcPr>
            <w:tcW w:w="2245" w:type="dxa"/>
            <w:noWrap/>
            <w:vAlign w:val="center"/>
            <w:hideMark/>
          </w:tcPr>
          <w:p w14:paraId="10432B6D" w14:textId="77777777" w:rsidR="001E45A3" w:rsidRPr="00FB3E7D" w:rsidRDefault="001E45A3" w:rsidP="008D4208">
            <w:pPr>
              <w:ind w:right="-1620"/>
              <w:rPr>
                <w:b/>
                <w:sz w:val="22"/>
                <w:szCs w:val="22"/>
              </w:rPr>
            </w:pPr>
            <w:proofErr w:type="spellStart"/>
            <w:r w:rsidRPr="00FB3E7D">
              <w:rPr>
                <w:b/>
                <w:sz w:val="22"/>
                <w:szCs w:val="22"/>
              </w:rPr>
              <w:t>Information_Source</w:t>
            </w:r>
            <w:proofErr w:type="spellEnd"/>
          </w:p>
        </w:tc>
        <w:tc>
          <w:tcPr>
            <w:tcW w:w="4050" w:type="dxa"/>
            <w:noWrap/>
            <w:vAlign w:val="center"/>
            <w:hideMark/>
          </w:tcPr>
          <w:p w14:paraId="7BE5B9C1" w14:textId="77777777" w:rsidR="001E45A3" w:rsidRPr="00697CE8" w:rsidRDefault="001E45A3" w:rsidP="008D4208">
            <w:pPr>
              <w:ind w:right="-1620"/>
              <w:rPr>
                <w:rFonts w:ascii="Courier New" w:hAnsi="Courier New" w:cs="Courier New"/>
                <w:sz w:val="20"/>
                <w:szCs w:val="20"/>
              </w:rPr>
            </w:pPr>
            <w:proofErr w:type="spellStart"/>
            <w:r w:rsidRPr="00697CE8">
              <w:rPr>
                <w:rFonts w:ascii="Courier New" w:hAnsi="Courier New" w:cs="Courier New"/>
                <w:sz w:val="20"/>
                <w:szCs w:val="20"/>
              </w:rPr>
              <w:t>stixCommon:InformationSourceType</w:t>
            </w:r>
            <w:proofErr w:type="spellEnd"/>
          </w:p>
        </w:tc>
        <w:tc>
          <w:tcPr>
            <w:tcW w:w="1350" w:type="dxa"/>
            <w:noWrap/>
            <w:vAlign w:val="center"/>
            <w:hideMark/>
          </w:tcPr>
          <w:p w14:paraId="3714140E" w14:textId="765EFE3F" w:rsidR="001E45A3" w:rsidRPr="00FB3E7D" w:rsidRDefault="001E45A3" w:rsidP="008D4208">
            <w:pPr>
              <w:ind w:right="-108"/>
              <w:jc w:val="center"/>
              <w:rPr>
                <w:sz w:val="22"/>
                <w:szCs w:val="22"/>
              </w:rPr>
            </w:pPr>
            <w:r w:rsidRPr="00FB3E7D">
              <w:rPr>
                <w:sz w:val="22"/>
                <w:szCs w:val="22"/>
              </w:rPr>
              <w:t>0</w:t>
            </w:r>
            <w:r w:rsidR="008D4208" w:rsidRPr="00FB3E7D">
              <w:rPr>
                <w:sz w:val="22"/>
                <w:szCs w:val="22"/>
              </w:rPr>
              <w:t>..1</w:t>
            </w:r>
          </w:p>
        </w:tc>
        <w:tc>
          <w:tcPr>
            <w:tcW w:w="6390" w:type="dxa"/>
            <w:vAlign w:val="center"/>
            <w:hideMark/>
          </w:tcPr>
          <w:p w14:paraId="23010B91" w14:textId="74353F3C" w:rsidR="001E45A3" w:rsidRPr="00206484" w:rsidRDefault="00206484" w:rsidP="0020648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w:t>
            </w:r>
            <w:r w:rsidR="00BD5304">
              <w:rPr>
                <w:rFonts w:ascii="Calibri" w:hAnsi="Calibri"/>
                <w:color w:val="000000"/>
                <w:sz w:val="22"/>
                <w:szCs w:val="22"/>
              </w:rPr>
              <w:t xml:space="preserve">STIX </w:t>
            </w:r>
            <w:r>
              <w:rPr>
                <w:rFonts w:ascii="Calibri" w:hAnsi="Calibri"/>
                <w:color w:val="000000"/>
                <w:sz w:val="22"/>
                <w:szCs w:val="22"/>
              </w:rPr>
              <w:t xml:space="preserve">Package </w:t>
            </w:r>
            <w:r w:rsidR="00030AFE">
              <w:rPr>
                <w:rFonts w:ascii="Calibri" w:hAnsi="Calibri"/>
                <w:color w:val="000000"/>
                <w:sz w:val="22"/>
                <w:szCs w:val="22"/>
              </w:rPr>
              <w:t xml:space="preserve">and all of its contained </w:t>
            </w:r>
            <w:r>
              <w:rPr>
                <w:rFonts w:ascii="Calibri" w:hAnsi="Calibri"/>
                <w:color w:val="000000"/>
                <w:sz w:val="22"/>
                <w:szCs w:val="22"/>
              </w:rPr>
              <w:t xml:space="preserve">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a list of the tools used to collect the information.  </w:t>
            </w:r>
          </w:p>
        </w:tc>
      </w:tr>
    </w:tbl>
    <w:p w14:paraId="2793500E" w14:textId="77777777" w:rsidR="004A08A3" w:rsidRDefault="004A08A3" w:rsidP="0093054B">
      <w:pPr>
        <w:pStyle w:val="Heading2"/>
        <w:sectPr w:rsidR="004A08A3" w:rsidSect="009A0B4B">
          <w:pgSz w:w="15840" w:h="12240" w:orient="landscape"/>
          <w:pgMar w:top="1800" w:right="1440" w:bottom="1152" w:left="1440" w:header="720" w:footer="720" w:gutter="0"/>
          <w:cols w:space="720"/>
          <w:docGrid w:linePitch="360"/>
        </w:sectPr>
      </w:pPr>
      <w:bookmarkStart w:id="111" w:name="_Toc416007473"/>
      <w:bookmarkStart w:id="112" w:name="_Toc416007805"/>
    </w:p>
    <w:p w14:paraId="1DB0CF0D" w14:textId="0605CCED" w:rsidR="00DF327C" w:rsidRDefault="008722C6" w:rsidP="0093054B">
      <w:pPr>
        <w:pStyle w:val="Heading2"/>
      </w:pPr>
      <w:bookmarkStart w:id="113" w:name="_Toc420660211"/>
      <w:r>
        <w:lastRenderedPageBreak/>
        <w:t xml:space="preserve">Content </w:t>
      </w:r>
      <w:r w:rsidR="001A3DCA">
        <w:t>Aggregation</w:t>
      </w:r>
      <w:r w:rsidR="00DF327C">
        <w:t xml:space="preserve"> Types</w:t>
      </w:r>
      <w:bookmarkEnd w:id="111"/>
      <w:bookmarkEnd w:id="112"/>
      <w:bookmarkEnd w:id="113"/>
    </w:p>
    <w:p w14:paraId="453DEE24" w14:textId="41E95A54" w:rsidR="00424569" w:rsidRDefault="00424569" w:rsidP="00424569">
      <w:r>
        <w:t xml:space="preserve">Each component type has an associated </w:t>
      </w:r>
      <w:r w:rsidR="001A3DCA">
        <w:t xml:space="preserve">aggregation </w:t>
      </w:r>
      <w:r>
        <w:t>class tha</w:t>
      </w:r>
      <w:r w:rsidR="00E6496D">
        <w:t xml:space="preserve">t has one main property – a set </w:t>
      </w:r>
      <w:r w:rsidR="00C973DA">
        <w:t xml:space="preserve">of </w:t>
      </w:r>
      <w:r>
        <w:t>instances of that component type.</w:t>
      </w:r>
      <w:r w:rsidR="00CA1E0C">
        <w:t xml:space="preserve">  The </w:t>
      </w:r>
      <w:r w:rsidR="001A3DCA">
        <w:t xml:space="preserve">aggregation </w:t>
      </w:r>
      <w:r w:rsidR="00CA1E0C">
        <w:t xml:space="preserve">class for Observables, </w:t>
      </w:r>
      <w:proofErr w:type="spellStart"/>
      <w:r w:rsidR="00CA1E0C" w:rsidRPr="00CA1E0C">
        <w:rPr>
          <w:rFonts w:ascii="Courier New" w:hAnsi="Courier New" w:cs="Courier New"/>
        </w:rPr>
        <w:t>cybox_core</w:t>
      </w:r>
      <w:proofErr w:type="gramStart"/>
      <w:r w:rsidR="00CA1E0C" w:rsidRPr="00CA1E0C">
        <w:rPr>
          <w:rFonts w:ascii="Courier New" w:hAnsi="Courier New" w:cs="Courier New"/>
        </w:rPr>
        <w:t>:ObservablesType</w:t>
      </w:r>
      <w:proofErr w:type="spellEnd"/>
      <w:proofErr w:type="gramEnd"/>
      <w:r w:rsidR="00CA1E0C" w:rsidRPr="00CA1E0C">
        <w:rPr>
          <w:rFonts w:cs="Courier New"/>
        </w:rPr>
        <w:t>,</w:t>
      </w:r>
      <w:r w:rsidR="00CA1E0C">
        <w:t xml:space="preserve"> is defined in [</w:t>
      </w:r>
      <w:proofErr w:type="spellStart"/>
      <w:r w:rsidR="00CA1E0C">
        <w:t>CybOX</w:t>
      </w:r>
      <w:r w:rsidR="00CA1E0C" w:rsidRPr="006474C1">
        <w:rPr>
          <w:vertAlign w:val="subscript"/>
        </w:rPr>
        <w:t>COR</w:t>
      </w:r>
      <w:proofErr w:type="spellEnd"/>
      <w:r w:rsidR="00CA1E0C">
        <w:t>].</w:t>
      </w:r>
    </w:p>
    <w:p w14:paraId="7E25CEDC" w14:textId="67A87879" w:rsidR="001162DE" w:rsidRDefault="00D261D6" w:rsidP="008763E3">
      <w:pPr>
        <w:pStyle w:val="Heading3"/>
      </w:pPr>
      <w:bookmarkStart w:id="114" w:name="_Toc416007474"/>
      <w:bookmarkStart w:id="115" w:name="_Toc416007806"/>
      <w:bookmarkStart w:id="116" w:name="_Toc420660212"/>
      <w:proofErr w:type="spellStart"/>
      <w:r>
        <w:t>C</w:t>
      </w:r>
      <w:r w:rsidR="001162DE">
        <w:t>ampaignsType</w:t>
      </w:r>
      <w:proofErr w:type="spellEnd"/>
      <w:r w:rsidR="008A6D95">
        <w:t xml:space="preserve"> Class</w:t>
      </w:r>
      <w:bookmarkEnd w:id="114"/>
      <w:bookmarkEnd w:id="115"/>
      <w:bookmarkEnd w:id="116"/>
    </w:p>
    <w:p w14:paraId="61723E4C" w14:textId="5243B421" w:rsidR="00C52D4D" w:rsidRDefault="00C52D4D" w:rsidP="00121E6E">
      <w:pPr>
        <w:spacing w:after="240"/>
      </w:pPr>
      <w:r>
        <w:t xml:space="preserve">The </w:t>
      </w:r>
      <w:proofErr w:type="spellStart"/>
      <w:r>
        <w:rPr>
          <w:rFonts w:ascii="Courier New" w:hAnsi="Courier New" w:cs="Courier New"/>
        </w:rPr>
        <w:t>CampaignsType</w:t>
      </w:r>
      <w:proofErr w:type="spellEnd"/>
      <w:r>
        <w:t xml:space="preserve"> class specifies a set of </w:t>
      </w:r>
      <w:r w:rsidR="00BD5304">
        <w:t xml:space="preserve">one or more </w:t>
      </w:r>
      <w:r>
        <w:t>cyber threat Campaigns.</w:t>
      </w:r>
    </w:p>
    <w:p w14:paraId="0B7DCA4E" w14:textId="099B82F2" w:rsidR="001162DE" w:rsidRDefault="0089150D" w:rsidP="004A08A3">
      <w:pPr>
        <w:spacing w:after="240"/>
      </w:pPr>
      <w:r>
        <w:t xml:space="preserve">The properties of the </w:t>
      </w:r>
      <w:proofErr w:type="spellStart"/>
      <w:r>
        <w:rPr>
          <w:rFonts w:ascii="Courier New" w:hAnsi="Courier New" w:cs="Courier New"/>
        </w:rPr>
        <w:t>CampaignsType</w:t>
      </w:r>
      <w:proofErr w:type="spellEnd"/>
      <w:r>
        <w:t xml:space="preserve"> class are given in </w:t>
      </w:r>
      <w:r>
        <w:fldChar w:fldCharType="begin"/>
      </w:r>
      <w:r>
        <w:instrText xml:space="preserve"> REF _Ref416950902 \h </w:instrText>
      </w:r>
      <w:r>
        <w:fldChar w:fldCharType="separate"/>
      </w:r>
      <w:r w:rsidR="00013563" w:rsidRPr="0090553B">
        <w:t xml:space="preserve">Table </w:t>
      </w:r>
      <w:r w:rsidR="00013563">
        <w:rPr>
          <w:noProof/>
        </w:rPr>
        <w:t>3</w:t>
      </w:r>
      <w:r w:rsidR="00013563">
        <w:noBreakHyphen/>
      </w:r>
      <w:r w:rsidR="00013563">
        <w:rPr>
          <w:noProof/>
        </w:rPr>
        <w:t>4</w:t>
      </w:r>
      <w:r>
        <w:fldChar w:fldCharType="end"/>
      </w:r>
      <w:r>
        <w:t>.</w:t>
      </w:r>
    </w:p>
    <w:p w14:paraId="52279EF6" w14:textId="2855C968" w:rsidR="0090553B" w:rsidRPr="0090553B" w:rsidRDefault="0090553B" w:rsidP="0090553B">
      <w:pPr>
        <w:pStyle w:val="Caption"/>
        <w:keepNext/>
        <w:spacing w:after="120"/>
        <w:jc w:val="center"/>
        <w:rPr>
          <w:b w:val="0"/>
          <w:color w:val="auto"/>
          <w:sz w:val="24"/>
          <w:szCs w:val="24"/>
        </w:rPr>
      </w:pPr>
      <w:bookmarkStart w:id="117" w:name="_Ref416950902"/>
      <w:r w:rsidRPr="0090553B">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4</w:t>
      </w:r>
      <w:r w:rsidR="008763E3">
        <w:rPr>
          <w:color w:val="auto"/>
          <w:sz w:val="24"/>
          <w:szCs w:val="24"/>
        </w:rPr>
        <w:fldChar w:fldCharType="end"/>
      </w:r>
      <w:bookmarkEnd w:id="117"/>
      <w:r w:rsidRPr="0090553B">
        <w:rPr>
          <w:color w:val="auto"/>
          <w:sz w:val="24"/>
          <w:szCs w:val="24"/>
        </w:rPr>
        <w:t>.</w:t>
      </w:r>
      <w:r>
        <w:rPr>
          <w:color w:val="auto"/>
          <w:sz w:val="24"/>
          <w:szCs w:val="24"/>
        </w:rPr>
        <w:t xml:space="preserve"> </w:t>
      </w:r>
      <w:r>
        <w:rPr>
          <w:b w:val="0"/>
          <w:color w:val="auto"/>
          <w:sz w:val="24"/>
          <w:szCs w:val="24"/>
        </w:rPr>
        <w:t xml:space="preserve">Properties of the </w:t>
      </w:r>
      <w:proofErr w:type="spellStart"/>
      <w:r w:rsidR="00A40E8E">
        <w:rPr>
          <w:rFonts w:ascii="Courier New" w:hAnsi="Courier New" w:cs="Courier New"/>
          <w:b w:val="0"/>
          <w:color w:val="auto"/>
          <w:sz w:val="24"/>
          <w:szCs w:val="24"/>
        </w:rPr>
        <w:t>Campaign</w:t>
      </w:r>
      <w:r w:rsidRPr="0090553B">
        <w:rPr>
          <w:rFonts w:ascii="Courier New" w:hAnsi="Courier New" w:cs="Courier New"/>
          <w:b w:val="0"/>
          <w:color w:val="auto"/>
          <w:sz w:val="24"/>
          <w:szCs w:val="24"/>
        </w:rPr>
        <w:t>sType</w:t>
      </w:r>
      <w:proofErr w:type="spellEnd"/>
      <w:r>
        <w:rPr>
          <w:b w:val="0"/>
          <w:color w:val="auto"/>
          <w:sz w:val="24"/>
          <w:szCs w:val="24"/>
        </w:rP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1162DE" w:rsidRPr="008B456D" w14:paraId="0E20C830" w14:textId="77777777" w:rsidTr="00571280">
        <w:trPr>
          <w:trHeight w:val="547"/>
        </w:trPr>
        <w:tc>
          <w:tcPr>
            <w:tcW w:w="1253" w:type="dxa"/>
            <w:shd w:val="clear" w:color="auto" w:fill="BFBFBF" w:themeFill="background1" w:themeFillShade="BF"/>
            <w:noWrap/>
            <w:vAlign w:val="center"/>
          </w:tcPr>
          <w:p w14:paraId="73C6D9E4" w14:textId="77777777" w:rsidR="001162DE" w:rsidRPr="008B456D" w:rsidRDefault="001162DE" w:rsidP="00571280">
            <w:pPr>
              <w:rPr>
                <w:b/>
              </w:rPr>
            </w:pPr>
            <w:r>
              <w:rPr>
                <w:b/>
              </w:rPr>
              <w:t>Name</w:t>
            </w:r>
          </w:p>
        </w:tc>
        <w:tc>
          <w:tcPr>
            <w:tcW w:w="3562" w:type="dxa"/>
            <w:shd w:val="clear" w:color="auto" w:fill="BFBFBF" w:themeFill="background1" w:themeFillShade="BF"/>
            <w:noWrap/>
            <w:vAlign w:val="center"/>
          </w:tcPr>
          <w:p w14:paraId="2EA1EB94" w14:textId="77777777" w:rsidR="001162DE" w:rsidRPr="008B456D" w:rsidRDefault="001162DE" w:rsidP="00571280">
            <w:pPr>
              <w:rPr>
                <w:rFonts w:ascii="Courier New" w:hAnsi="Courier New" w:cs="Courier New"/>
                <w:sz w:val="20"/>
                <w:szCs w:val="20"/>
              </w:rPr>
            </w:pPr>
            <w:r w:rsidRPr="00693F21">
              <w:rPr>
                <w:b/>
              </w:rPr>
              <w:t>Type</w:t>
            </w:r>
          </w:p>
        </w:tc>
        <w:tc>
          <w:tcPr>
            <w:tcW w:w="1584" w:type="dxa"/>
            <w:shd w:val="clear" w:color="auto" w:fill="BFBFBF" w:themeFill="background1" w:themeFillShade="BF"/>
            <w:noWrap/>
            <w:vAlign w:val="center"/>
          </w:tcPr>
          <w:p w14:paraId="14D74809" w14:textId="77777777" w:rsidR="001162DE" w:rsidRPr="008B456D" w:rsidRDefault="001162DE" w:rsidP="00571280">
            <w:pPr>
              <w:jc w:val="center"/>
            </w:pPr>
            <w:r w:rsidRPr="00693F21">
              <w:rPr>
                <w:b/>
              </w:rPr>
              <w:t>Multiplicity</w:t>
            </w:r>
          </w:p>
        </w:tc>
        <w:tc>
          <w:tcPr>
            <w:tcW w:w="7636" w:type="dxa"/>
            <w:shd w:val="clear" w:color="auto" w:fill="BFBFBF" w:themeFill="background1" w:themeFillShade="BF"/>
            <w:vAlign w:val="center"/>
          </w:tcPr>
          <w:p w14:paraId="21F34EBF" w14:textId="77777777" w:rsidR="001162DE" w:rsidRPr="008B456D" w:rsidRDefault="001162DE" w:rsidP="00571280">
            <w:r w:rsidRPr="00693F21">
              <w:rPr>
                <w:b/>
              </w:rPr>
              <w:t>Description</w:t>
            </w:r>
          </w:p>
        </w:tc>
      </w:tr>
      <w:tr w:rsidR="001162DE" w:rsidRPr="008B456D" w14:paraId="79D29464" w14:textId="77777777" w:rsidTr="00571280">
        <w:trPr>
          <w:trHeight w:val="547"/>
        </w:trPr>
        <w:tc>
          <w:tcPr>
            <w:tcW w:w="1253" w:type="dxa"/>
            <w:noWrap/>
            <w:vAlign w:val="center"/>
            <w:hideMark/>
          </w:tcPr>
          <w:p w14:paraId="1AAC81E7" w14:textId="77777777" w:rsidR="001162DE" w:rsidRPr="008B456D" w:rsidRDefault="001162DE" w:rsidP="00571280">
            <w:pPr>
              <w:rPr>
                <w:b/>
              </w:rPr>
            </w:pPr>
            <w:r w:rsidRPr="008B456D">
              <w:rPr>
                <w:b/>
              </w:rPr>
              <w:t>Campaign</w:t>
            </w:r>
          </w:p>
        </w:tc>
        <w:tc>
          <w:tcPr>
            <w:tcW w:w="3562" w:type="dxa"/>
            <w:noWrap/>
            <w:vAlign w:val="center"/>
            <w:hideMark/>
          </w:tcPr>
          <w:p w14:paraId="670031B0"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stixCommon:CampaignBaseType</w:t>
            </w:r>
            <w:proofErr w:type="spellEnd"/>
          </w:p>
        </w:tc>
        <w:tc>
          <w:tcPr>
            <w:tcW w:w="1584" w:type="dxa"/>
            <w:noWrap/>
            <w:vAlign w:val="center"/>
            <w:hideMark/>
          </w:tcPr>
          <w:p w14:paraId="07C9D480" w14:textId="47C37FC9" w:rsidR="001162DE" w:rsidRPr="00FB3E7D" w:rsidRDefault="001162DE" w:rsidP="00FB3E7D">
            <w:pPr>
              <w:jc w:val="center"/>
              <w:rPr>
                <w:sz w:val="22"/>
                <w:szCs w:val="22"/>
              </w:rPr>
            </w:pPr>
            <w:r w:rsidRPr="00FB3E7D">
              <w:rPr>
                <w:sz w:val="22"/>
                <w:szCs w:val="22"/>
              </w:rPr>
              <w:t>1..*</w:t>
            </w:r>
          </w:p>
        </w:tc>
        <w:tc>
          <w:tcPr>
            <w:tcW w:w="7636" w:type="dxa"/>
            <w:vAlign w:val="center"/>
            <w:hideMark/>
          </w:tcPr>
          <w:p w14:paraId="64E9D664" w14:textId="6A3EF3B0" w:rsidR="001162DE" w:rsidRPr="00FB3E7D" w:rsidRDefault="00380EB1" w:rsidP="00411941">
            <w:pPr>
              <w:rPr>
                <w:sz w:val="22"/>
                <w:szCs w:val="22"/>
              </w:rPr>
            </w:pPr>
            <w:r>
              <w:rPr>
                <w:sz w:val="22"/>
                <w:szCs w:val="22"/>
              </w:rPr>
              <w:t xml:space="preserve">The </w:t>
            </w:r>
            <w:r w:rsidRPr="00380EB1">
              <w:rPr>
                <w:rFonts w:ascii="Courier New" w:hAnsi="Courier New" w:cs="Courier New"/>
                <w:sz w:val="22"/>
                <w:szCs w:val="22"/>
              </w:rPr>
              <w:t>Campaign</w:t>
            </w:r>
            <w:r>
              <w:rPr>
                <w:sz w:val="22"/>
                <w:szCs w:val="22"/>
              </w:rPr>
              <w:t xml:space="preserve"> property c</w:t>
            </w:r>
            <w:r w:rsidR="001162DE" w:rsidRPr="00FB3E7D">
              <w:rPr>
                <w:sz w:val="22"/>
                <w:szCs w:val="22"/>
              </w:rPr>
              <w:t xml:space="preserve">haracterizes a cyber threat Campaign.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:C</w:t>
            </w:r>
            <w:r w:rsidR="001162DE" w:rsidRPr="00FB3E7D">
              <w:rPr>
                <w:rFonts w:ascii="Courier New" w:hAnsi="Courier New" w:cs="Courier New"/>
                <w:sz w:val="22"/>
                <w:szCs w:val="22"/>
              </w:rPr>
              <w:t>ampaignBaseType</w:t>
            </w:r>
            <w:proofErr w:type="spellEnd"/>
            <w:proofErr w:type="gramEnd"/>
            <w:r w:rsidR="001162DE" w:rsidRPr="00FB3E7D">
              <w:rPr>
                <w:sz w:val="22"/>
                <w:szCs w:val="22"/>
              </w:rPr>
              <w:t xml:space="preserve"> class is a minimal base class that is intended to be extended.  The default and strongly recommended class to fully implement a Campaign is the </w:t>
            </w:r>
            <w:proofErr w:type="spellStart"/>
            <w:r w:rsidR="001162DE" w:rsidRPr="00FB3E7D">
              <w:rPr>
                <w:rFonts w:ascii="Courier New" w:hAnsi="Courier New" w:cs="Courier New"/>
                <w:sz w:val="22"/>
                <w:szCs w:val="22"/>
              </w:rPr>
              <w:t>campaign</w:t>
            </w:r>
            <w:proofErr w:type="gramStart"/>
            <w:r w:rsidR="001162DE" w:rsidRPr="00FB3E7D">
              <w:rPr>
                <w:rFonts w:ascii="Courier New" w:hAnsi="Courier New" w:cs="Courier New"/>
                <w:sz w:val="22"/>
                <w:szCs w:val="22"/>
              </w:rPr>
              <w:t>:CampaignType</w:t>
            </w:r>
            <w:proofErr w:type="spellEnd"/>
            <w:proofErr w:type="gramEnd"/>
            <w:r w:rsidR="001162DE" w:rsidRPr="00FB3E7D">
              <w:rPr>
                <w:sz w:val="22"/>
                <w:szCs w:val="22"/>
              </w:rPr>
              <w:t xml:space="preserve"> class defined in </w:t>
            </w:r>
            <w:r>
              <w:rPr>
                <w:sz w:val="22"/>
                <w:szCs w:val="22"/>
              </w:rPr>
              <w:t>[</w:t>
            </w:r>
            <w:r w:rsidR="001162DE" w:rsidRPr="00FB3E7D">
              <w:rPr>
                <w:sz w:val="22"/>
                <w:szCs w:val="22"/>
              </w:rPr>
              <w:t>STIX</w:t>
            </w:r>
            <w:r w:rsidR="001162DE" w:rsidRPr="00FB3E7D">
              <w:rPr>
                <w:sz w:val="22"/>
                <w:szCs w:val="22"/>
                <w:vertAlign w:val="subscript"/>
              </w:rPr>
              <w:t>CAM</w:t>
            </w:r>
            <w:r>
              <w:rPr>
                <w:sz w:val="22"/>
                <w:szCs w:val="22"/>
              </w:rPr>
              <w:t>]</w:t>
            </w:r>
            <w:r w:rsidR="001162DE" w:rsidRPr="00FB3E7D">
              <w:rPr>
                <w:sz w:val="22"/>
                <w:szCs w:val="22"/>
              </w:rPr>
              <w:t>.</w:t>
            </w:r>
            <w:r w:rsidR="001162DE" w:rsidRPr="00FB3E7D">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w:t>
            </w:r>
            <w:r w:rsidR="00411941">
              <w:rPr>
                <w:sz w:val="22"/>
                <w:szCs w:val="22"/>
              </w:rPr>
              <w:t>Campaign</w:t>
            </w:r>
            <w:r w:rsidRPr="00A92DAA">
              <w:rPr>
                <w:sz w:val="22"/>
                <w:szCs w:val="22"/>
              </w:rPr>
              <w:t xml:space="preserve">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w:t>
            </w:r>
            <w:r>
              <w:rPr>
                <w:rFonts w:ascii="Courier New" w:hAnsi="Courier New" w:cs="Courier New"/>
                <w:sz w:val="22"/>
                <w:szCs w:val="22"/>
              </w:rPr>
              <w:t>ampaign</w:t>
            </w:r>
            <w:r w:rsidRPr="00A92DAA">
              <w:rPr>
                <w:rFonts w:ascii="Courier New" w:hAnsi="Courier New" w:cs="Courier New"/>
                <w:sz w:val="22"/>
                <w:szCs w:val="22"/>
              </w:rPr>
              <w:t>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493704D9" w14:textId="66273C54" w:rsidR="001162DE" w:rsidRDefault="008A6D95" w:rsidP="008763E3">
      <w:pPr>
        <w:pStyle w:val="Heading3"/>
      </w:pPr>
      <w:bookmarkStart w:id="118" w:name="_Toc416007475"/>
      <w:bookmarkStart w:id="119" w:name="_Toc416007807"/>
      <w:bookmarkStart w:id="120" w:name="_Toc420660213"/>
      <w:proofErr w:type="spellStart"/>
      <w:r>
        <w:t>CoursesOfAction</w:t>
      </w:r>
      <w:r w:rsidR="001162DE">
        <w:t>Type</w:t>
      </w:r>
      <w:proofErr w:type="spellEnd"/>
      <w:r>
        <w:t xml:space="preserve"> Class</w:t>
      </w:r>
      <w:bookmarkEnd w:id="118"/>
      <w:bookmarkEnd w:id="119"/>
      <w:bookmarkEnd w:id="120"/>
    </w:p>
    <w:p w14:paraId="34C2C413" w14:textId="133353B3" w:rsidR="004A08A3" w:rsidRDefault="00C52D4D" w:rsidP="0089150D">
      <w:pPr>
        <w:spacing w:after="240"/>
      </w:pPr>
      <w:r>
        <w:t xml:space="preserve">The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 specifies a set of </w:t>
      </w:r>
      <w:r w:rsidR="00BD5304">
        <w:t xml:space="preserve">one or more </w:t>
      </w:r>
      <w:r>
        <w:t xml:space="preserve">actions </w:t>
      </w:r>
      <w:r w:rsidR="001A3DCA">
        <w:t xml:space="preserve">that could be </w:t>
      </w:r>
      <w:r>
        <w:t xml:space="preserve">taken in </w:t>
      </w:r>
      <w:r w:rsidR="00411941">
        <w:t>regard</w:t>
      </w:r>
      <w:r>
        <w:t xml:space="preserve"> to cyber threat</w:t>
      </w:r>
      <w:r w:rsidR="00411941">
        <w:t>s</w:t>
      </w:r>
      <w:r>
        <w:t>.</w:t>
      </w:r>
    </w:p>
    <w:p w14:paraId="3BB6CA4A" w14:textId="6345CA8B" w:rsidR="001162DE" w:rsidRPr="001162DE" w:rsidRDefault="0089150D" w:rsidP="004A08A3">
      <w:pPr>
        <w:spacing w:after="240"/>
      </w:pPr>
      <w:r>
        <w:t>The properties of the</w:t>
      </w:r>
      <w:r w:rsidRPr="0089150D">
        <w:rPr>
          <w:rFonts w:cs="Courier New"/>
        </w:rPr>
        <w:t xml:space="preserve"> </w:t>
      </w:r>
      <w:proofErr w:type="spellStart"/>
      <w:r w:rsidRPr="00C52D4D">
        <w:rPr>
          <w:rFonts w:ascii="Courier New" w:hAnsi="Courier New" w:cs="Courier New"/>
        </w:rPr>
        <w:t>CoursesOfAction</w:t>
      </w:r>
      <w:r>
        <w:rPr>
          <w:rFonts w:ascii="Courier New" w:hAnsi="Courier New" w:cs="Courier New"/>
        </w:rPr>
        <w:t>Type</w:t>
      </w:r>
      <w:proofErr w:type="spellEnd"/>
      <w:r>
        <w:t xml:space="preserve"> class</w:t>
      </w:r>
      <w:r w:rsidRPr="0089150D">
        <w:t xml:space="preserve"> </w:t>
      </w:r>
      <w:r>
        <w:t>are given in</w:t>
      </w:r>
      <w:r w:rsidR="001F3E1F">
        <w:t xml:space="preserve"> </w:t>
      </w:r>
      <w:r>
        <w:fldChar w:fldCharType="begin"/>
      </w:r>
      <w:r>
        <w:instrText xml:space="preserve"> REF _Ref416950974 \h </w:instrText>
      </w:r>
      <w:r>
        <w:fldChar w:fldCharType="separate"/>
      </w:r>
      <w:r w:rsidR="00013563" w:rsidRPr="00A40E8E">
        <w:t xml:space="preserve">Table </w:t>
      </w:r>
      <w:r w:rsidR="00013563">
        <w:rPr>
          <w:noProof/>
        </w:rPr>
        <w:t>3</w:t>
      </w:r>
      <w:r w:rsidR="00013563">
        <w:noBreakHyphen/>
      </w:r>
      <w:r w:rsidR="00013563">
        <w:rPr>
          <w:noProof/>
        </w:rPr>
        <w:t>5</w:t>
      </w:r>
      <w:r>
        <w:fldChar w:fldCharType="end"/>
      </w:r>
      <w:r>
        <w:t>.</w:t>
      </w:r>
    </w:p>
    <w:p w14:paraId="5AE601FE" w14:textId="00C6DB45" w:rsidR="00A40E8E" w:rsidRPr="00A40E8E" w:rsidRDefault="00A40E8E" w:rsidP="00A40E8E">
      <w:pPr>
        <w:pStyle w:val="Caption"/>
        <w:keepNext/>
        <w:spacing w:after="120"/>
        <w:jc w:val="center"/>
        <w:rPr>
          <w:b w:val="0"/>
          <w:color w:val="auto"/>
          <w:sz w:val="24"/>
          <w:szCs w:val="24"/>
        </w:rPr>
      </w:pPr>
      <w:bookmarkStart w:id="121" w:name="_Ref416950974"/>
      <w:r w:rsidRPr="00A40E8E">
        <w:rPr>
          <w:color w:val="auto"/>
          <w:sz w:val="24"/>
          <w:szCs w:val="24"/>
        </w:rPr>
        <w:lastRenderedPageBreak/>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5</w:t>
      </w:r>
      <w:r w:rsidR="008763E3">
        <w:rPr>
          <w:color w:val="auto"/>
          <w:sz w:val="24"/>
          <w:szCs w:val="24"/>
        </w:rPr>
        <w:fldChar w:fldCharType="end"/>
      </w:r>
      <w:bookmarkEnd w:id="121"/>
      <w:r w:rsidRPr="00A40E8E">
        <w:rPr>
          <w:color w:val="auto"/>
          <w:sz w:val="24"/>
          <w:szCs w:val="24"/>
        </w:rPr>
        <w:t>.</w:t>
      </w:r>
      <w:r w:rsidR="008763E3">
        <w:rPr>
          <w:b w:val="0"/>
          <w:color w:val="auto"/>
          <w:sz w:val="24"/>
          <w:szCs w:val="24"/>
        </w:rPr>
        <w:t xml:space="preserve"> Properties</w:t>
      </w:r>
      <w:r>
        <w:rPr>
          <w:b w:val="0"/>
          <w:color w:val="auto"/>
          <w:sz w:val="24"/>
          <w:szCs w:val="24"/>
        </w:rPr>
        <w:t xml:space="preserve"> of</w:t>
      </w:r>
      <w:r w:rsidR="00054EC6">
        <w:rPr>
          <w:b w:val="0"/>
          <w:color w:val="auto"/>
          <w:sz w:val="24"/>
          <w:szCs w:val="24"/>
        </w:rPr>
        <w:t xml:space="preserve"> the</w:t>
      </w:r>
      <w:r>
        <w:rPr>
          <w:b w:val="0"/>
          <w:color w:val="auto"/>
          <w:sz w:val="24"/>
          <w:szCs w:val="24"/>
        </w:rPr>
        <w:t xml:space="preserve"> </w:t>
      </w:r>
      <w:proofErr w:type="spellStart"/>
      <w:r w:rsidRPr="00A40E8E">
        <w:rPr>
          <w:rFonts w:ascii="Courier New" w:hAnsi="Courier New" w:cs="Courier New"/>
          <w:b w:val="0"/>
          <w:color w:val="auto"/>
          <w:sz w:val="24"/>
          <w:szCs w:val="24"/>
        </w:rPr>
        <w:t>CoursesOfActionType</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1162DE" w:rsidRPr="008B456D" w14:paraId="4316DF57" w14:textId="77777777" w:rsidTr="00571280">
        <w:trPr>
          <w:trHeight w:val="547"/>
        </w:trPr>
        <w:tc>
          <w:tcPr>
            <w:tcW w:w="2189" w:type="dxa"/>
            <w:shd w:val="clear" w:color="auto" w:fill="BFBFBF" w:themeFill="background1" w:themeFillShade="BF"/>
            <w:noWrap/>
            <w:vAlign w:val="center"/>
          </w:tcPr>
          <w:p w14:paraId="5EC1E121" w14:textId="77777777" w:rsidR="001162DE" w:rsidRPr="008B456D" w:rsidRDefault="001162DE" w:rsidP="00571280">
            <w:pPr>
              <w:rPr>
                <w:b/>
              </w:rPr>
            </w:pPr>
            <w:r>
              <w:rPr>
                <w:b/>
              </w:rPr>
              <w:t>Name</w:t>
            </w:r>
          </w:p>
        </w:tc>
        <w:tc>
          <w:tcPr>
            <w:tcW w:w="2936" w:type="dxa"/>
            <w:shd w:val="clear" w:color="auto" w:fill="BFBFBF" w:themeFill="background1" w:themeFillShade="BF"/>
            <w:noWrap/>
            <w:vAlign w:val="center"/>
          </w:tcPr>
          <w:p w14:paraId="4EE6A932" w14:textId="77777777" w:rsidR="001162DE" w:rsidRPr="008B456D" w:rsidRDefault="001162DE" w:rsidP="00571280">
            <w:pPr>
              <w:rPr>
                <w:rFonts w:ascii="Courier New" w:hAnsi="Courier New" w:cs="Courier New"/>
                <w:sz w:val="20"/>
                <w:szCs w:val="20"/>
              </w:rPr>
            </w:pPr>
            <w:r w:rsidRPr="00693F21">
              <w:rPr>
                <w:b/>
              </w:rPr>
              <w:t>Type</w:t>
            </w:r>
          </w:p>
        </w:tc>
        <w:tc>
          <w:tcPr>
            <w:tcW w:w="1530" w:type="dxa"/>
            <w:shd w:val="clear" w:color="auto" w:fill="BFBFBF" w:themeFill="background1" w:themeFillShade="BF"/>
            <w:noWrap/>
            <w:vAlign w:val="center"/>
          </w:tcPr>
          <w:p w14:paraId="01F5C6D3" w14:textId="77777777" w:rsidR="001162DE" w:rsidRPr="008B456D" w:rsidRDefault="001162DE" w:rsidP="00571280">
            <w:pPr>
              <w:jc w:val="center"/>
            </w:pPr>
            <w:r w:rsidRPr="00693F21">
              <w:rPr>
                <w:b/>
              </w:rPr>
              <w:t>Multiplicity</w:t>
            </w:r>
          </w:p>
        </w:tc>
        <w:tc>
          <w:tcPr>
            <w:tcW w:w="7380" w:type="dxa"/>
            <w:shd w:val="clear" w:color="auto" w:fill="BFBFBF" w:themeFill="background1" w:themeFillShade="BF"/>
            <w:vAlign w:val="center"/>
          </w:tcPr>
          <w:p w14:paraId="4CD93018" w14:textId="77777777" w:rsidR="001162DE" w:rsidRPr="008B456D" w:rsidRDefault="001162DE" w:rsidP="00571280">
            <w:r w:rsidRPr="00693F21">
              <w:rPr>
                <w:b/>
              </w:rPr>
              <w:t>Description</w:t>
            </w:r>
          </w:p>
        </w:tc>
      </w:tr>
      <w:tr w:rsidR="001162DE" w:rsidRPr="008B456D" w14:paraId="1F944E00" w14:textId="77777777" w:rsidTr="00571280">
        <w:trPr>
          <w:trHeight w:val="547"/>
        </w:trPr>
        <w:tc>
          <w:tcPr>
            <w:tcW w:w="2189" w:type="dxa"/>
            <w:noWrap/>
            <w:vAlign w:val="center"/>
            <w:hideMark/>
          </w:tcPr>
          <w:p w14:paraId="5F82D62F" w14:textId="77777777" w:rsidR="001162DE" w:rsidRPr="00FB3E7D" w:rsidRDefault="001162DE" w:rsidP="00571280">
            <w:pPr>
              <w:rPr>
                <w:b/>
                <w:sz w:val="22"/>
                <w:szCs w:val="22"/>
              </w:rPr>
            </w:pPr>
            <w:proofErr w:type="spellStart"/>
            <w:r w:rsidRPr="00FB3E7D">
              <w:rPr>
                <w:b/>
                <w:sz w:val="22"/>
                <w:szCs w:val="22"/>
              </w:rPr>
              <w:t>Course_Of_Action</w:t>
            </w:r>
            <w:proofErr w:type="spellEnd"/>
          </w:p>
        </w:tc>
        <w:tc>
          <w:tcPr>
            <w:tcW w:w="2936" w:type="dxa"/>
            <w:noWrap/>
            <w:vAlign w:val="center"/>
            <w:hideMark/>
          </w:tcPr>
          <w:p w14:paraId="395FB126" w14:textId="77777777" w:rsidR="001162DE" w:rsidRDefault="001162DE" w:rsidP="00571280">
            <w:pPr>
              <w:rPr>
                <w:rFonts w:ascii="Courier New" w:hAnsi="Courier New" w:cs="Courier New"/>
                <w:sz w:val="20"/>
                <w:szCs w:val="20"/>
              </w:rPr>
            </w:pPr>
            <w:r w:rsidRPr="008B456D">
              <w:rPr>
                <w:rFonts w:ascii="Courier New" w:hAnsi="Courier New" w:cs="Courier New"/>
                <w:sz w:val="20"/>
                <w:szCs w:val="20"/>
              </w:rPr>
              <w:t>stixCommon:</w:t>
            </w:r>
          </w:p>
          <w:p w14:paraId="271BE41C"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CourseOfActionBaseType</w:t>
            </w:r>
            <w:proofErr w:type="spellEnd"/>
          </w:p>
        </w:tc>
        <w:tc>
          <w:tcPr>
            <w:tcW w:w="1530" w:type="dxa"/>
            <w:noWrap/>
            <w:vAlign w:val="center"/>
            <w:hideMark/>
          </w:tcPr>
          <w:p w14:paraId="740ACFD3" w14:textId="77777777" w:rsidR="001162DE" w:rsidRPr="00561F5F" w:rsidRDefault="001162DE" w:rsidP="00571280">
            <w:pPr>
              <w:jc w:val="center"/>
              <w:rPr>
                <w:sz w:val="22"/>
                <w:szCs w:val="22"/>
              </w:rPr>
            </w:pPr>
            <w:r w:rsidRPr="00561F5F">
              <w:rPr>
                <w:sz w:val="22"/>
                <w:szCs w:val="22"/>
              </w:rPr>
              <w:t>1..*</w:t>
            </w:r>
          </w:p>
        </w:tc>
        <w:tc>
          <w:tcPr>
            <w:tcW w:w="7380" w:type="dxa"/>
            <w:vAlign w:val="center"/>
            <w:hideMark/>
          </w:tcPr>
          <w:p w14:paraId="5DD3C0B2" w14:textId="55FC1C05" w:rsidR="001162DE" w:rsidRPr="00A92DAA" w:rsidRDefault="00A92DAA" w:rsidP="00054EC6">
            <w:pPr>
              <w:rPr>
                <w:sz w:val="22"/>
                <w:szCs w:val="22"/>
              </w:rPr>
            </w:pPr>
            <w:r w:rsidRPr="00A92DAA">
              <w:rPr>
                <w:sz w:val="22"/>
                <w:szCs w:val="22"/>
              </w:rPr>
              <w:t xml:space="preserve">The </w:t>
            </w:r>
            <w:proofErr w:type="spellStart"/>
            <w:r w:rsidRPr="00A92DAA">
              <w:rPr>
                <w:rFonts w:ascii="Courier New" w:hAnsi="Courier New" w:cs="Courier New"/>
                <w:sz w:val="22"/>
                <w:szCs w:val="22"/>
              </w:rPr>
              <w:t>Course_Of_Action</w:t>
            </w:r>
            <w:proofErr w:type="spellEnd"/>
            <w:r w:rsidRPr="00A92DAA">
              <w:rPr>
                <w:sz w:val="22"/>
                <w:szCs w:val="22"/>
              </w:rPr>
              <w:t xml:space="preserve"> property characterizes a Course of Action t</w:t>
            </w:r>
            <w:r w:rsidR="001A3DCA">
              <w:rPr>
                <w:sz w:val="22"/>
                <w:szCs w:val="22"/>
              </w:rPr>
              <w:t>hat could</w:t>
            </w:r>
            <w:r w:rsidRPr="00A92DAA">
              <w:rPr>
                <w:sz w:val="22"/>
                <w:szCs w:val="22"/>
              </w:rPr>
              <w:t xml:space="preserve"> be taken in regard to one of more cyber threats.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sz w:val="22"/>
                <w:szCs w:val="22"/>
              </w:rPr>
              <w:t xml:space="preserve"> class is a minimal base class that is intended to be extended.  The default and strongly RECOMMENDED class to fully implement a Course of Action is the </w:t>
            </w:r>
            <w:proofErr w:type="spellStart"/>
            <w:r w:rsidRPr="00A92DAA">
              <w:rPr>
                <w:rFonts w:ascii="Courier New" w:hAnsi="Courier New" w:cs="Courier New"/>
                <w:sz w:val="22"/>
                <w:szCs w:val="22"/>
              </w:rPr>
              <w:t>coa</w:t>
            </w:r>
            <w:proofErr w:type="gramStart"/>
            <w:r w:rsidRPr="00A92DAA">
              <w:rPr>
                <w:rFonts w:ascii="Courier New" w:hAnsi="Courier New" w:cs="Courier New"/>
                <w:sz w:val="22"/>
                <w:szCs w:val="22"/>
              </w:rPr>
              <w:t>:CourseOfActionType</w:t>
            </w:r>
            <w:proofErr w:type="spellEnd"/>
            <w:proofErr w:type="gramEnd"/>
            <w:r w:rsidRPr="00A92DAA">
              <w:rPr>
                <w:sz w:val="22"/>
                <w:szCs w:val="22"/>
              </w:rPr>
              <w:t xml:space="preserve"> class defined in [STIX</w:t>
            </w:r>
            <w:r w:rsidRPr="00A92DAA">
              <w:rPr>
                <w:sz w:val="22"/>
                <w:szCs w:val="22"/>
                <w:vertAlign w:val="subscript"/>
              </w:rPr>
              <w:t>COA</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a Course of Action defined elsewhere can be specified via the direct use of the </w:t>
            </w:r>
            <w:proofErr w:type="spellStart"/>
            <w:r w:rsidR="00411941">
              <w:rPr>
                <w:rFonts w:ascii="Courier New" w:hAnsi="Courier New" w:cs="Courier New"/>
                <w:sz w:val="22"/>
                <w:szCs w:val="22"/>
              </w:rPr>
              <w:t>stixCommon</w:t>
            </w:r>
            <w:proofErr w:type="gramStart"/>
            <w:r w:rsidR="00411941">
              <w:rPr>
                <w:rFonts w:ascii="Courier New" w:hAnsi="Courier New" w:cs="Courier New"/>
                <w:sz w:val="22"/>
                <w:szCs w:val="22"/>
              </w:rPr>
              <w:t>:</w:t>
            </w:r>
            <w:r w:rsidRPr="00A92DAA">
              <w:rPr>
                <w:rFonts w:ascii="Courier New" w:hAnsi="Courier New" w:cs="Courier New"/>
                <w:sz w:val="22"/>
                <w:szCs w:val="22"/>
              </w:rPr>
              <w:t>CourseOfActionBaseType</w:t>
            </w:r>
            <w:proofErr w:type="spellEnd"/>
            <w:proofErr w:type="gramEnd"/>
            <w:r w:rsidRPr="00A92DAA">
              <w:rPr>
                <w:rFonts w:ascii="Segoe UI" w:hAnsi="Segoe UI" w:cs="Segoe UI"/>
                <w:sz w:val="22"/>
                <w:szCs w:val="22"/>
              </w:rPr>
              <w:t> </w:t>
            </w:r>
            <w:r w:rsidRPr="00A92DAA">
              <w:rPr>
                <w:sz w:val="22"/>
                <w:szCs w:val="22"/>
              </w:rPr>
              <w:t>class</w:t>
            </w:r>
            <w:r>
              <w:rPr>
                <w:sz w:val="22"/>
                <w:szCs w:val="22"/>
              </w:rPr>
              <w:t>.</w:t>
            </w:r>
          </w:p>
        </w:tc>
      </w:tr>
    </w:tbl>
    <w:p w14:paraId="5AAFF967" w14:textId="7F2D1629" w:rsidR="00571280" w:rsidRDefault="00571280" w:rsidP="008763E3">
      <w:pPr>
        <w:pStyle w:val="Heading3"/>
      </w:pPr>
      <w:bookmarkStart w:id="122" w:name="_Toc416007476"/>
      <w:bookmarkStart w:id="123" w:name="_Toc416007808"/>
      <w:bookmarkStart w:id="124" w:name="_Toc420660214"/>
      <w:proofErr w:type="spellStart"/>
      <w:r>
        <w:t>IncidentsType</w:t>
      </w:r>
      <w:proofErr w:type="spellEnd"/>
      <w:r w:rsidR="008A6D95">
        <w:t xml:space="preserve"> Class</w:t>
      </w:r>
      <w:bookmarkEnd w:id="122"/>
      <w:bookmarkEnd w:id="123"/>
      <w:bookmarkEnd w:id="124"/>
    </w:p>
    <w:p w14:paraId="29A581CB" w14:textId="1408AFB1" w:rsidR="00C52D4D" w:rsidRDefault="00C52D4D" w:rsidP="0089150D">
      <w:pPr>
        <w:spacing w:after="240"/>
      </w:pPr>
      <w:r>
        <w:t xml:space="preserve">The </w:t>
      </w:r>
      <w:proofErr w:type="spellStart"/>
      <w:r>
        <w:rPr>
          <w:rFonts w:ascii="Courier New" w:hAnsi="Courier New" w:cs="Courier New"/>
        </w:rPr>
        <w:t>IncidentsType</w:t>
      </w:r>
      <w:proofErr w:type="spellEnd"/>
      <w:r>
        <w:t xml:space="preserve"> class specifies a set of </w:t>
      </w:r>
      <w:r w:rsidR="00054EC6">
        <w:t xml:space="preserve">one or more </w:t>
      </w:r>
      <w:r>
        <w:t>cyber threat Incidents.</w:t>
      </w:r>
    </w:p>
    <w:p w14:paraId="12D92550" w14:textId="31CCB62D" w:rsidR="0089150D" w:rsidRPr="00C52D4D" w:rsidRDefault="0089150D" w:rsidP="0089150D">
      <w:pPr>
        <w:spacing w:after="240"/>
      </w:pPr>
      <w:r>
        <w:t>The properties of the</w:t>
      </w:r>
      <w:r w:rsidRPr="0089150D">
        <w:rPr>
          <w:rFonts w:cs="Courier New"/>
        </w:rPr>
        <w:t xml:space="preserve"> </w:t>
      </w:r>
      <w:proofErr w:type="spellStart"/>
      <w:r>
        <w:rPr>
          <w:rFonts w:ascii="Courier New" w:hAnsi="Courier New" w:cs="Courier New"/>
        </w:rPr>
        <w:t>IncidentsType</w:t>
      </w:r>
      <w:proofErr w:type="spellEnd"/>
      <w:r>
        <w:t xml:space="preserve"> class</w:t>
      </w:r>
      <w:r w:rsidRPr="0089150D">
        <w:t xml:space="preserve"> </w:t>
      </w:r>
      <w:r>
        <w:t xml:space="preserve">are given in </w:t>
      </w:r>
      <w:r>
        <w:fldChar w:fldCharType="begin"/>
      </w:r>
      <w:r>
        <w:instrText xml:space="preserve"> REF _Ref416951107 \h </w:instrText>
      </w:r>
      <w:r>
        <w:fldChar w:fldCharType="separate"/>
      </w:r>
      <w:r w:rsidR="00013563" w:rsidRPr="000B4986">
        <w:t xml:space="preserve">Table </w:t>
      </w:r>
      <w:r w:rsidR="00013563">
        <w:rPr>
          <w:noProof/>
        </w:rPr>
        <w:t>3</w:t>
      </w:r>
      <w:r w:rsidR="00013563">
        <w:noBreakHyphen/>
      </w:r>
      <w:r w:rsidR="00013563">
        <w:rPr>
          <w:noProof/>
        </w:rPr>
        <w:t>6</w:t>
      </w:r>
      <w:r>
        <w:fldChar w:fldCharType="end"/>
      </w:r>
      <w:r>
        <w:t>.</w:t>
      </w:r>
    </w:p>
    <w:p w14:paraId="2CE9D2DA" w14:textId="5C5351EE" w:rsidR="00EB18BE" w:rsidRPr="00E45892" w:rsidRDefault="00EB18BE" w:rsidP="00E45892">
      <w:pPr>
        <w:pStyle w:val="Caption"/>
        <w:keepNext/>
        <w:spacing w:after="120"/>
        <w:jc w:val="center"/>
        <w:rPr>
          <w:b w:val="0"/>
          <w:color w:val="auto"/>
          <w:sz w:val="24"/>
          <w:szCs w:val="24"/>
        </w:rPr>
      </w:pPr>
      <w:bookmarkStart w:id="125" w:name="_Ref416951107"/>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6</w:t>
      </w:r>
      <w:r w:rsidR="008763E3">
        <w:rPr>
          <w:color w:val="auto"/>
          <w:sz w:val="24"/>
          <w:szCs w:val="24"/>
        </w:rPr>
        <w:fldChar w:fldCharType="end"/>
      </w:r>
      <w:bookmarkEnd w:id="125"/>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IncidentsType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571280" w:rsidRPr="008B456D" w14:paraId="2F4C0444" w14:textId="77777777" w:rsidTr="00571280">
        <w:trPr>
          <w:trHeight w:val="547"/>
        </w:trPr>
        <w:tc>
          <w:tcPr>
            <w:tcW w:w="1204" w:type="dxa"/>
            <w:shd w:val="clear" w:color="auto" w:fill="BFBFBF" w:themeFill="background1" w:themeFillShade="BF"/>
            <w:noWrap/>
            <w:vAlign w:val="center"/>
          </w:tcPr>
          <w:p w14:paraId="0D8617E7" w14:textId="77777777" w:rsidR="00571280" w:rsidRPr="008B456D" w:rsidRDefault="00571280" w:rsidP="00571280">
            <w:pPr>
              <w:rPr>
                <w:b/>
              </w:rPr>
            </w:pPr>
            <w:r>
              <w:rPr>
                <w:b/>
              </w:rPr>
              <w:t>Name</w:t>
            </w:r>
          </w:p>
        </w:tc>
        <w:tc>
          <w:tcPr>
            <w:tcW w:w="2280" w:type="dxa"/>
            <w:shd w:val="clear" w:color="auto" w:fill="BFBFBF" w:themeFill="background1" w:themeFillShade="BF"/>
            <w:noWrap/>
            <w:vAlign w:val="center"/>
          </w:tcPr>
          <w:p w14:paraId="6C4FA785" w14:textId="77777777" w:rsidR="00571280" w:rsidRPr="008B456D" w:rsidRDefault="00571280" w:rsidP="00571280">
            <w:pPr>
              <w:rPr>
                <w:rFonts w:ascii="Courier New" w:hAnsi="Courier New" w:cs="Courier New"/>
                <w:sz w:val="20"/>
                <w:szCs w:val="20"/>
              </w:rPr>
            </w:pPr>
            <w:r w:rsidRPr="00693F21">
              <w:rPr>
                <w:b/>
              </w:rPr>
              <w:t>Type</w:t>
            </w:r>
          </w:p>
        </w:tc>
        <w:tc>
          <w:tcPr>
            <w:tcW w:w="1371" w:type="dxa"/>
            <w:shd w:val="clear" w:color="auto" w:fill="BFBFBF" w:themeFill="background1" w:themeFillShade="BF"/>
            <w:noWrap/>
            <w:vAlign w:val="center"/>
          </w:tcPr>
          <w:p w14:paraId="46DA98C5" w14:textId="77777777" w:rsidR="00571280" w:rsidRPr="008B456D" w:rsidRDefault="00571280" w:rsidP="00571280">
            <w:pPr>
              <w:jc w:val="center"/>
            </w:pPr>
            <w:r w:rsidRPr="00693F21">
              <w:rPr>
                <w:b/>
              </w:rPr>
              <w:t>Multiplicity</w:t>
            </w:r>
          </w:p>
        </w:tc>
        <w:tc>
          <w:tcPr>
            <w:tcW w:w="9180" w:type="dxa"/>
            <w:shd w:val="clear" w:color="auto" w:fill="BFBFBF" w:themeFill="background1" w:themeFillShade="BF"/>
            <w:vAlign w:val="center"/>
          </w:tcPr>
          <w:p w14:paraId="4B23965B" w14:textId="77777777" w:rsidR="00571280" w:rsidRPr="008B456D" w:rsidRDefault="00571280" w:rsidP="00571280">
            <w:r w:rsidRPr="00693F21">
              <w:rPr>
                <w:b/>
              </w:rPr>
              <w:t>Description</w:t>
            </w:r>
          </w:p>
        </w:tc>
      </w:tr>
      <w:tr w:rsidR="00571280" w:rsidRPr="008B456D" w14:paraId="40B93C17" w14:textId="77777777" w:rsidTr="00571280">
        <w:trPr>
          <w:trHeight w:val="547"/>
        </w:trPr>
        <w:tc>
          <w:tcPr>
            <w:tcW w:w="1204" w:type="dxa"/>
            <w:noWrap/>
            <w:vAlign w:val="center"/>
            <w:hideMark/>
          </w:tcPr>
          <w:p w14:paraId="124C6B10" w14:textId="77777777" w:rsidR="00571280" w:rsidRPr="00FB3E7D" w:rsidRDefault="00571280" w:rsidP="00571280">
            <w:pPr>
              <w:rPr>
                <w:b/>
                <w:sz w:val="22"/>
                <w:szCs w:val="22"/>
              </w:rPr>
            </w:pPr>
            <w:r w:rsidRPr="00FB3E7D">
              <w:rPr>
                <w:b/>
                <w:sz w:val="22"/>
                <w:szCs w:val="22"/>
              </w:rPr>
              <w:t>Incident</w:t>
            </w:r>
          </w:p>
        </w:tc>
        <w:tc>
          <w:tcPr>
            <w:tcW w:w="2280" w:type="dxa"/>
            <w:noWrap/>
            <w:vAlign w:val="center"/>
            <w:hideMark/>
          </w:tcPr>
          <w:p w14:paraId="18B40DCC" w14:textId="77777777" w:rsidR="00571280" w:rsidRDefault="00571280" w:rsidP="00571280">
            <w:pPr>
              <w:rPr>
                <w:rFonts w:ascii="Courier New" w:hAnsi="Courier New" w:cs="Courier New"/>
                <w:sz w:val="20"/>
                <w:szCs w:val="20"/>
              </w:rPr>
            </w:pPr>
            <w:r w:rsidRPr="008B456D">
              <w:rPr>
                <w:rFonts w:ascii="Courier New" w:hAnsi="Courier New" w:cs="Courier New"/>
                <w:sz w:val="20"/>
                <w:szCs w:val="20"/>
              </w:rPr>
              <w:t>stixCommon:</w:t>
            </w:r>
          </w:p>
          <w:p w14:paraId="4E81FB70" w14:textId="77777777" w:rsidR="00571280" w:rsidRPr="008B456D" w:rsidRDefault="00571280" w:rsidP="00571280">
            <w:pPr>
              <w:rPr>
                <w:rFonts w:ascii="Courier New" w:hAnsi="Courier New" w:cs="Courier New"/>
                <w:sz w:val="20"/>
                <w:szCs w:val="20"/>
              </w:rPr>
            </w:pPr>
            <w:proofErr w:type="spellStart"/>
            <w:r w:rsidRPr="008B456D">
              <w:rPr>
                <w:rFonts w:ascii="Courier New" w:hAnsi="Courier New" w:cs="Courier New"/>
                <w:sz w:val="20"/>
                <w:szCs w:val="20"/>
              </w:rPr>
              <w:t>IncidentBaseType</w:t>
            </w:r>
            <w:proofErr w:type="spellEnd"/>
          </w:p>
        </w:tc>
        <w:tc>
          <w:tcPr>
            <w:tcW w:w="1371" w:type="dxa"/>
            <w:noWrap/>
            <w:vAlign w:val="center"/>
            <w:hideMark/>
          </w:tcPr>
          <w:p w14:paraId="6B97D798" w14:textId="77777777" w:rsidR="00571280" w:rsidRPr="00561F5F" w:rsidRDefault="00571280" w:rsidP="00571280">
            <w:pPr>
              <w:jc w:val="center"/>
              <w:rPr>
                <w:sz w:val="22"/>
                <w:szCs w:val="22"/>
              </w:rPr>
            </w:pPr>
            <w:r w:rsidRPr="00561F5F">
              <w:rPr>
                <w:sz w:val="22"/>
                <w:szCs w:val="22"/>
              </w:rPr>
              <w:t>1..*</w:t>
            </w:r>
          </w:p>
        </w:tc>
        <w:tc>
          <w:tcPr>
            <w:tcW w:w="9180" w:type="dxa"/>
            <w:vAlign w:val="center"/>
            <w:hideMark/>
          </w:tcPr>
          <w:p w14:paraId="3B36CF3D" w14:textId="32B17A0C" w:rsidR="00571280" w:rsidRPr="00FB3E7D" w:rsidRDefault="00411941" w:rsidP="00F64F9F">
            <w:pPr>
              <w:rPr>
                <w:sz w:val="22"/>
                <w:szCs w:val="22"/>
              </w:rPr>
            </w:pPr>
            <w:r>
              <w:rPr>
                <w:sz w:val="22"/>
                <w:szCs w:val="22"/>
              </w:rPr>
              <w:t xml:space="preserve">The </w:t>
            </w:r>
            <w:r w:rsidRPr="00411941">
              <w:rPr>
                <w:rFonts w:ascii="Courier New" w:hAnsi="Courier New" w:cs="Courier New"/>
                <w:sz w:val="22"/>
                <w:szCs w:val="22"/>
              </w:rPr>
              <w:t>Incident</w:t>
            </w:r>
            <w:r>
              <w:rPr>
                <w:sz w:val="22"/>
                <w:szCs w:val="22"/>
              </w:rPr>
              <w:t xml:space="preserve"> property</w:t>
            </w:r>
            <w:r w:rsidR="00571280" w:rsidRPr="00FB3E7D">
              <w:rPr>
                <w:sz w:val="22"/>
                <w:szCs w:val="22"/>
              </w:rPr>
              <w:t xml:space="preserve"> characterizes a cyber threat Incident.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571280" w:rsidRPr="00FB3E7D">
              <w:rPr>
                <w:rFonts w:ascii="Courier New" w:hAnsi="Courier New" w:cs="Courier New"/>
                <w:sz w:val="22"/>
                <w:szCs w:val="22"/>
              </w:rPr>
              <w:t>IncidentBaseType</w:t>
            </w:r>
            <w:proofErr w:type="spellEnd"/>
            <w:proofErr w:type="gramEnd"/>
            <w:r w:rsidR="00571280" w:rsidRPr="00FB3E7D">
              <w:rPr>
                <w:sz w:val="22"/>
                <w:szCs w:val="22"/>
              </w:rPr>
              <w:t xml:space="preserve"> class is a minimal base class that is intended to be extended.  The default and strongly recommended class to fully implement an Incident is the </w:t>
            </w:r>
            <w:proofErr w:type="spellStart"/>
            <w:r w:rsidR="00571280" w:rsidRPr="00FB3E7D">
              <w:rPr>
                <w:rFonts w:ascii="Courier New" w:hAnsi="Courier New" w:cs="Courier New"/>
                <w:sz w:val="22"/>
                <w:szCs w:val="22"/>
              </w:rPr>
              <w:t>incident</w:t>
            </w:r>
            <w:proofErr w:type="gramStart"/>
            <w:r w:rsidR="00571280" w:rsidRPr="00FB3E7D">
              <w:rPr>
                <w:rFonts w:ascii="Courier New" w:hAnsi="Courier New" w:cs="Courier New"/>
                <w:sz w:val="22"/>
                <w:szCs w:val="22"/>
              </w:rPr>
              <w:t>:IncidentType</w:t>
            </w:r>
            <w:proofErr w:type="spellEnd"/>
            <w:proofErr w:type="gramEnd"/>
            <w:r w:rsidR="00571280" w:rsidRPr="00FB3E7D">
              <w:rPr>
                <w:sz w:val="22"/>
                <w:szCs w:val="22"/>
              </w:rPr>
              <w:t xml:space="preserve"> class defined in </w:t>
            </w:r>
            <w:r>
              <w:rPr>
                <w:sz w:val="22"/>
                <w:szCs w:val="22"/>
              </w:rPr>
              <w:t>[</w:t>
            </w:r>
            <w:r w:rsidR="00571280" w:rsidRPr="00FB3E7D">
              <w:rPr>
                <w:sz w:val="22"/>
                <w:szCs w:val="22"/>
              </w:rPr>
              <w:t>STIX</w:t>
            </w:r>
            <w:r w:rsidR="00571280" w:rsidRPr="00FB3E7D">
              <w:rPr>
                <w:sz w:val="22"/>
                <w:szCs w:val="22"/>
                <w:vertAlign w:val="subscript"/>
              </w:rPr>
              <w:t>INC</w:t>
            </w:r>
            <w:r w:rsidRPr="008E5DF8">
              <w:rPr>
                <w:sz w:val="22"/>
                <w:szCs w:val="22"/>
              </w:rPr>
              <w:t>]</w:t>
            </w:r>
            <w:r w:rsidR="00571280" w:rsidRPr="00FB3E7D">
              <w:rPr>
                <w:sz w:val="22"/>
                <w:szCs w:val="22"/>
              </w:rPr>
              <w:t>.</w:t>
            </w:r>
            <w:r w:rsidR="00571280" w:rsidRPr="00FB3E7D">
              <w:rPr>
                <w:rFonts w:ascii="Segoe UI" w:hAnsi="Segoe UI" w:cs="Segoe UI"/>
                <w:sz w:val="22"/>
                <w:szCs w:val="22"/>
              </w:rPr>
              <w:t xml:space="preserve">  </w:t>
            </w:r>
            <w:r w:rsidR="00F64F9F" w:rsidRPr="00A92DAA">
              <w:rPr>
                <w:sz w:val="22"/>
                <w:szCs w:val="22"/>
              </w:rPr>
              <w:t xml:space="preserve">Base classes are used to minimize interdependence between STIX components, not to enable or encourage conflicting syntactic variation. However, through the use of the </w:t>
            </w:r>
            <w:r w:rsidR="00F64F9F" w:rsidRPr="00A92DAA">
              <w:rPr>
                <w:rFonts w:ascii="Courier New" w:hAnsi="Courier New" w:cs="Courier New"/>
                <w:sz w:val="22"/>
                <w:szCs w:val="22"/>
              </w:rPr>
              <w:t>idref</w:t>
            </w:r>
            <w:r w:rsidR="00F64F9F" w:rsidRPr="00A92DAA">
              <w:rPr>
                <w:sz w:val="22"/>
                <w:szCs w:val="22"/>
              </w:rPr>
              <w:t xml:space="preserve"> property, a reference to </w:t>
            </w:r>
            <w:r w:rsidR="00F64F9F">
              <w:rPr>
                <w:sz w:val="22"/>
                <w:szCs w:val="22"/>
              </w:rPr>
              <w:t>an Incident</w:t>
            </w:r>
            <w:r w:rsidR="00F64F9F" w:rsidRPr="00A92DAA">
              <w:rPr>
                <w:sz w:val="22"/>
                <w:szCs w:val="22"/>
              </w:rPr>
              <w:t xml:space="preserve"> defined elsewhere can be specified via the direct use of the </w:t>
            </w:r>
            <w:proofErr w:type="spellStart"/>
            <w:r w:rsidR="00F64F9F">
              <w:rPr>
                <w:rFonts w:ascii="Courier New" w:hAnsi="Courier New" w:cs="Courier New"/>
                <w:sz w:val="22"/>
                <w:szCs w:val="22"/>
              </w:rPr>
              <w:t>stixCommon</w:t>
            </w:r>
            <w:proofErr w:type="gramStart"/>
            <w:r w:rsidR="00F64F9F">
              <w:rPr>
                <w:rFonts w:ascii="Courier New" w:hAnsi="Courier New" w:cs="Courier New"/>
                <w:sz w:val="22"/>
                <w:szCs w:val="22"/>
              </w:rPr>
              <w:t>:</w:t>
            </w:r>
            <w:r w:rsidR="00F64F9F" w:rsidRPr="00FB3E7D">
              <w:rPr>
                <w:rFonts w:ascii="Courier New" w:hAnsi="Courier New" w:cs="Courier New"/>
                <w:sz w:val="22"/>
                <w:szCs w:val="22"/>
              </w:rPr>
              <w:t>IncidentBaseType</w:t>
            </w:r>
            <w:proofErr w:type="spellEnd"/>
            <w:proofErr w:type="gramEnd"/>
            <w:r w:rsidR="00F64F9F" w:rsidRPr="00FB3E7D">
              <w:rPr>
                <w:sz w:val="22"/>
                <w:szCs w:val="22"/>
              </w:rPr>
              <w:t xml:space="preserve"> </w:t>
            </w:r>
            <w:r w:rsidR="00F64F9F" w:rsidRPr="00A92DAA">
              <w:rPr>
                <w:sz w:val="22"/>
                <w:szCs w:val="22"/>
              </w:rPr>
              <w:t>class</w:t>
            </w:r>
            <w:r w:rsidR="00F64F9F">
              <w:rPr>
                <w:sz w:val="22"/>
                <w:szCs w:val="22"/>
              </w:rPr>
              <w:t>.</w:t>
            </w:r>
          </w:p>
        </w:tc>
      </w:tr>
    </w:tbl>
    <w:p w14:paraId="3C3A78D9" w14:textId="1A56D104" w:rsidR="00F507E7" w:rsidRDefault="00F507E7" w:rsidP="008763E3">
      <w:pPr>
        <w:pStyle w:val="Heading3"/>
      </w:pPr>
      <w:bookmarkStart w:id="126" w:name="_Toc416007477"/>
      <w:bookmarkStart w:id="127" w:name="_Toc416007809"/>
      <w:bookmarkStart w:id="128" w:name="_Toc420660215"/>
      <w:proofErr w:type="spellStart"/>
      <w:r>
        <w:lastRenderedPageBreak/>
        <w:t>IndicatorsType</w:t>
      </w:r>
      <w:proofErr w:type="spellEnd"/>
      <w:r w:rsidR="008A6D95">
        <w:t xml:space="preserve"> Class</w:t>
      </w:r>
      <w:bookmarkEnd w:id="126"/>
      <w:bookmarkEnd w:id="127"/>
      <w:bookmarkEnd w:id="128"/>
    </w:p>
    <w:p w14:paraId="7023CD70" w14:textId="585A50B8" w:rsidR="00C52D4D" w:rsidRDefault="00C52D4D" w:rsidP="00121E6E">
      <w:pPr>
        <w:spacing w:after="240"/>
      </w:pPr>
      <w:r>
        <w:t xml:space="preserve">The </w:t>
      </w:r>
      <w:proofErr w:type="spellStart"/>
      <w:r>
        <w:rPr>
          <w:rFonts w:ascii="Courier New" w:hAnsi="Courier New" w:cs="Courier New"/>
        </w:rPr>
        <w:t>IndicatorsType</w:t>
      </w:r>
      <w:proofErr w:type="spellEnd"/>
      <w:r>
        <w:t xml:space="preserve"> class specifies a set of </w:t>
      </w:r>
      <w:r w:rsidR="00054EC6">
        <w:t xml:space="preserve">one or more </w:t>
      </w:r>
      <w:r>
        <w:t>cyber threat Indicators.</w:t>
      </w:r>
    </w:p>
    <w:p w14:paraId="16B5D287" w14:textId="06BD9C53" w:rsidR="00054EC6" w:rsidRPr="00C52D4D" w:rsidRDefault="0089150D" w:rsidP="0089150D">
      <w:pPr>
        <w:spacing w:after="240"/>
      </w:pPr>
      <w:r>
        <w:t xml:space="preserve">The properties of the </w:t>
      </w:r>
      <w:proofErr w:type="spellStart"/>
      <w:r>
        <w:rPr>
          <w:rFonts w:ascii="Courier New" w:hAnsi="Courier New" w:cs="Courier New"/>
        </w:rPr>
        <w:t>IndicatorsType</w:t>
      </w:r>
      <w:proofErr w:type="spellEnd"/>
      <w:r>
        <w:t xml:space="preserve"> class are given in </w:t>
      </w:r>
      <w:r>
        <w:fldChar w:fldCharType="begin"/>
      </w:r>
      <w:r>
        <w:instrText xml:space="preserve"> REF _Ref416951168 \h </w:instrText>
      </w:r>
      <w:r>
        <w:fldChar w:fldCharType="separate"/>
      </w:r>
      <w:r w:rsidR="00013563" w:rsidRPr="000B4986">
        <w:t xml:space="preserve">Table </w:t>
      </w:r>
      <w:r w:rsidR="00013563">
        <w:rPr>
          <w:noProof/>
        </w:rPr>
        <w:t>3</w:t>
      </w:r>
      <w:r w:rsidR="00013563">
        <w:noBreakHyphen/>
      </w:r>
      <w:r w:rsidR="00013563">
        <w:rPr>
          <w:noProof/>
        </w:rPr>
        <w:t>7</w:t>
      </w:r>
      <w:r>
        <w:fldChar w:fldCharType="end"/>
      </w:r>
      <w:r>
        <w:t>.</w:t>
      </w:r>
    </w:p>
    <w:p w14:paraId="4C0D823A" w14:textId="77777777" w:rsidR="001162DE" w:rsidRPr="001162DE" w:rsidRDefault="001162DE" w:rsidP="001162DE"/>
    <w:p w14:paraId="08CE9533" w14:textId="6EA92FB3" w:rsidR="00EB18BE" w:rsidRPr="00E45892" w:rsidRDefault="00EB18BE" w:rsidP="00E45892">
      <w:pPr>
        <w:pStyle w:val="Caption"/>
        <w:keepNext/>
        <w:spacing w:after="120"/>
        <w:jc w:val="center"/>
        <w:rPr>
          <w:b w:val="0"/>
          <w:color w:val="auto"/>
          <w:sz w:val="24"/>
          <w:szCs w:val="24"/>
        </w:rPr>
      </w:pPr>
      <w:bookmarkStart w:id="129" w:name="_Ref416951168"/>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7</w:t>
      </w:r>
      <w:r w:rsidR="008763E3">
        <w:rPr>
          <w:color w:val="auto"/>
          <w:sz w:val="24"/>
          <w:szCs w:val="24"/>
        </w:rPr>
        <w:fldChar w:fldCharType="end"/>
      </w:r>
      <w:bookmarkEnd w:id="129"/>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IndicatorsType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507E7" w:rsidRPr="00F13F78" w14:paraId="3447D86A" w14:textId="77777777" w:rsidTr="00571280">
        <w:trPr>
          <w:trHeight w:val="547"/>
        </w:trPr>
        <w:tc>
          <w:tcPr>
            <w:tcW w:w="1251" w:type="dxa"/>
            <w:shd w:val="clear" w:color="auto" w:fill="BFBFBF" w:themeFill="background1" w:themeFillShade="BF"/>
            <w:noWrap/>
            <w:vAlign w:val="center"/>
          </w:tcPr>
          <w:p w14:paraId="2A3AECC8" w14:textId="77777777" w:rsidR="00F507E7" w:rsidRPr="00F13F78" w:rsidRDefault="00F507E7" w:rsidP="00571280">
            <w:pPr>
              <w:rPr>
                <w:b/>
              </w:rPr>
            </w:pPr>
            <w:r>
              <w:rPr>
                <w:b/>
              </w:rPr>
              <w:t>Name</w:t>
            </w:r>
          </w:p>
        </w:tc>
        <w:tc>
          <w:tcPr>
            <w:tcW w:w="2429" w:type="dxa"/>
            <w:shd w:val="clear" w:color="auto" w:fill="BFBFBF" w:themeFill="background1" w:themeFillShade="BF"/>
            <w:noWrap/>
            <w:vAlign w:val="center"/>
          </w:tcPr>
          <w:p w14:paraId="319A873A" w14:textId="77777777" w:rsidR="00F507E7" w:rsidRPr="00F13F78" w:rsidRDefault="00F507E7"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0429C5B" w14:textId="77777777" w:rsidR="00F507E7" w:rsidRPr="00F13F78" w:rsidRDefault="00F507E7" w:rsidP="00571280">
            <w:pPr>
              <w:jc w:val="center"/>
            </w:pPr>
            <w:r w:rsidRPr="00693F21">
              <w:rPr>
                <w:b/>
              </w:rPr>
              <w:t>Multiplicity</w:t>
            </w:r>
          </w:p>
        </w:tc>
        <w:tc>
          <w:tcPr>
            <w:tcW w:w="8996" w:type="dxa"/>
            <w:shd w:val="clear" w:color="auto" w:fill="BFBFBF" w:themeFill="background1" w:themeFillShade="BF"/>
            <w:vAlign w:val="center"/>
          </w:tcPr>
          <w:p w14:paraId="66751231" w14:textId="77777777" w:rsidR="00F507E7" w:rsidRPr="00F13F78" w:rsidRDefault="00F507E7" w:rsidP="00571280">
            <w:r w:rsidRPr="00693F21">
              <w:rPr>
                <w:b/>
              </w:rPr>
              <w:t>Description</w:t>
            </w:r>
          </w:p>
        </w:tc>
      </w:tr>
      <w:tr w:rsidR="00F507E7" w:rsidRPr="00F13F78" w14:paraId="743D9054" w14:textId="77777777" w:rsidTr="00571280">
        <w:trPr>
          <w:trHeight w:val="547"/>
        </w:trPr>
        <w:tc>
          <w:tcPr>
            <w:tcW w:w="1251" w:type="dxa"/>
            <w:noWrap/>
            <w:vAlign w:val="center"/>
            <w:hideMark/>
          </w:tcPr>
          <w:p w14:paraId="43462297" w14:textId="77777777" w:rsidR="00F507E7" w:rsidRPr="00561F5F" w:rsidRDefault="00F507E7" w:rsidP="00571280">
            <w:pPr>
              <w:rPr>
                <w:b/>
                <w:sz w:val="22"/>
                <w:szCs w:val="22"/>
              </w:rPr>
            </w:pPr>
            <w:r w:rsidRPr="00561F5F">
              <w:rPr>
                <w:b/>
                <w:sz w:val="22"/>
                <w:szCs w:val="22"/>
              </w:rPr>
              <w:t>Indicator</w:t>
            </w:r>
          </w:p>
        </w:tc>
        <w:tc>
          <w:tcPr>
            <w:tcW w:w="2429" w:type="dxa"/>
            <w:noWrap/>
            <w:vAlign w:val="center"/>
            <w:hideMark/>
          </w:tcPr>
          <w:p w14:paraId="74A9CAA7" w14:textId="77777777" w:rsidR="00F507E7" w:rsidRDefault="00F507E7" w:rsidP="00571280">
            <w:pPr>
              <w:rPr>
                <w:rFonts w:ascii="Courier New" w:hAnsi="Courier New" w:cs="Courier New"/>
                <w:sz w:val="20"/>
                <w:szCs w:val="20"/>
              </w:rPr>
            </w:pPr>
            <w:r w:rsidRPr="00F13F78">
              <w:rPr>
                <w:rFonts w:ascii="Courier New" w:hAnsi="Courier New" w:cs="Courier New"/>
                <w:sz w:val="20"/>
                <w:szCs w:val="20"/>
              </w:rPr>
              <w:t>stixCommon:</w:t>
            </w:r>
          </w:p>
          <w:p w14:paraId="30D053AB" w14:textId="77777777" w:rsidR="00F507E7" w:rsidRPr="00F13F78" w:rsidRDefault="00F507E7" w:rsidP="00571280">
            <w:pPr>
              <w:rPr>
                <w:rFonts w:ascii="Courier New" w:hAnsi="Courier New" w:cs="Courier New"/>
                <w:sz w:val="20"/>
                <w:szCs w:val="20"/>
              </w:rPr>
            </w:pPr>
            <w:proofErr w:type="spellStart"/>
            <w:r w:rsidRPr="00F13F78">
              <w:rPr>
                <w:rFonts w:ascii="Courier New" w:hAnsi="Courier New" w:cs="Courier New"/>
                <w:sz w:val="20"/>
                <w:szCs w:val="20"/>
              </w:rPr>
              <w:t>IndicatorBaseType</w:t>
            </w:r>
            <w:proofErr w:type="spellEnd"/>
          </w:p>
        </w:tc>
        <w:tc>
          <w:tcPr>
            <w:tcW w:w="1359" w:type="dxa"/>
            <w:noWrap/>
            <w:vAlign w:val="center"/>
            <w:hideMark/>
          </w:tcPr>
          <w:p w14:paraId="43268948" w14:textId="77777777" w:rsidR="00F507E7" w:rsidRPr="00561F5F" w:rsidRDefault="00F507E7" w:rsidP="00571280">
            <w:pPr>
              <w:jc w:val="center"/>
              <w:rPr>
                <w:sz w:val="22"/>
                <w:szCs w:val="22"/>
              </w:rPr>
            </w:pPr>
            <w:r w:rsidRPr="00561F5F">
              <w:rPr>
                <w:sz w:val="22"/>
                <w:szCs w:val="22"/>
              </w:rPr>
              <w:t>1..*</w:t>
            </w:r>
          </w:p>
        </w:tc>
        <w:tc>
          <w:tcPr>
            <w:tcW w:w="8996" w:type="dxa"/>
            <w:vAlign w:val="center"/>
            <w:hideMark/>
          </w:tcPr>
          <w:p w14:paraId="5A9DD692" w14:textId="7087BE35" w:rsidR="00F507E7" w:rsidRPr="00F64F9F" w:rsidRDefault="00F64F9F" w:rsidP="00F64F9F">
            <w:pPr>
              <w:autoSpaceDE w:val="0"/>
              <w:autoSpaceDN w:val="0"/>
              <w:rPr>
                <w:rFonts w:cs="Times New Roman"/>
                <w:sz w:val="22"/>
                <w:szCs w:val="22"/>
              </w:rPr>
            </w:pPr>
            <w:r w:rsidRPr="00F64F9F">
              <w:rPr>
                <w:sz w:val="22"/>
                <w:szCs w:val="22"/>
              </w:rPr>
              <w:t xml:space="preserve">The </w:t>
            </w:r>
            <w:r w:rsidRPr="00F64F9F">
              <w:rPr>
                <w:rFonts w:ascii="Courier New" w:hAnsi="Courier New" w:cs="Courier New"/>
                <w:sz w:val="22"/>
                <w:szCs w:val="22"/>
              </w:rPr>
              <w:t>Indicator</w:t>
            </w:r>
            <w:r w:rsidRPr="00F64F9F">
              <w:rPr>
                <w:sz w:val="22"/>
                <w:szCs w:val="22"/>
              </w:rPr>
              <w:t xml:space="preserve"> property c</w:t>
            </w:r>
            <w:r w:rsidR="00F507E7" w:rsidRPr="00F64F9F">
              <w:rPr>
                <w:sz w:val="22"/>
                <w:szCs w:val="22"/>
              </w:rPr>
              <w:t xml:space="preserve">haracterizes a cyber threat Indicator. The </w:t>
            </w:r>
            <w:proofErr w:type="spellStart"/>
            <w:r w:rsidR="00662020">
              <w:rPr>
                <w:rFonts w:ascii="Courier New" w:hAnsi="Courier New" w:cs="Courier New"/>
                <w:sz w:val="22"/>
                <w:szCs w:val="22"/>
              </w:rPr>
              <w:t>stixCommon</w:t>
            </w:r>
            <w:proofErr w:type="gramStart"/>
            <w:r w:rsidR="00662020">
              <w:rPr>
                <w:rFonts w:ascii="Courier New" w:hAnsi="Courier New" w:cs="Courier New"/>
                <w:sz w:val="22"/>
                <w:szCs w:val="22"/>
              </w:rPr>
              <w:t>:</w:t>
            </w:r>
            <w:r w:rsidR="00F507E7" w:rsidRPr="00F64F9F">
              <w:rPr>
                <w:rFonts w:ascii="Courier New" w:hAnsi="Courier New" w:cs="Courier New"/>
                <w:sz w:val="22"/>
                <w:szCs w:val="22"/>
              </w:rPr>
              <w:t>IndicatorBaseType</w:t>
            </w:r>
            <w:proofErr w:type="spellEnd"/>
            <w:proofErr w:type="gramEnd"/>
            <w:r w:rsidR="00F507E7" w:rsidRPr="00F64F9F">
              <w:rPr>
                <w:sz w:val="22"/>
                <w:szCs w:val="22"/>
              </w:rPr>
              <w:t xml:space="preserve"> </w:t>
            </w:r>
            <w:r w:rsidR="00847087" w:rsidRPr="00F64F9F">
              <w:rPr>
                <w:sz w:val="22"/>
                <w:szCs w:val="22"/>
              </w:rPr>
              <w:t xml:space="preserve">class </w:t>
            </w:r>
            <w:r w:rsidR="00F507E7" w:rsidRPr="00F64F9F">
              <w:rPr>
                <w:sz w:val="22"/>
                <w:szCs w:val="22"/>
              </w:rPr>
              <w:t xml:space="preserve">is a minimal base class that is intended to be extended.  The default and strongly recommended class to fully implement an Indicator is the </w:t>
            </w:r>
            <w:proofErr w:type="spellStart"/>
            <w:r w:rsidR="00F507E7" w:rsidRPr="00F64F9F">
              <w:rPr>
                <w:rFonts w:ascii="Courier New" w:hAnsi="Courier New" w:cs="Courier New"/>
                <w:sz w:val="22"/>
                <w:szCs w:val="22"/>
              </w:rPr>
              <w:t>indicator</w:t>
            </w:r>
            <w:proofErr w:type="gramStart"/>
            <w:r w:rsidR="00F507E7" w:rsidRPr="00F64F9F">
              <w:rPr>
                <w:rFonts w:ascii="Courier New" w:hAnsi="Courier New" w:cs="Courier New"/>
                <w:sz w:val="22"/>
                <w:szCs w:val="22"/>
              </w:rPr>
              <w:t>:IndicatorType</w:t>
            </w:r>
            <w:proofErr w:type="spellEnd"/>
            <w:proofErr w:type="gramEnd"/>
            <w:r w:rsidR="00F507E7" w:rsidRPr="00F64F9F">
              <w:rPr>
                <w:sz w:val="22"/>
                <w:szCs w:val="22"/>
              </w:rPr>
              <w:t xml:space="preserve"> class defined in </w:t>
            </w:r>
            <w:r w:rsidR="00662020">
              <w:rPr>
                <w:sz w:val="22"/>
                <w:szCs w:val="22"/>
              </w:rPr>
              <w:t>[</w:t>
            </w:r>
            <w:r w:rsidR="00F507E7" w:rsidRPr="00F64F9F">
              <w:rPr>
                <w:sz w:val="22"/>
                <w:szCs w:val="22"/>
              </w:rPr>
              <w:t>STIX</w:t>
            </w:r>
            <w:r w:rsidR="00F507E7" w:rsidRPr="00F64F9F">
              <w:rPr>
                <w:sz w:val="22"/>
                <w:szCs w:val="22"/>
                <w:vertAlign w:val="subscript"/>
              </w:rPr>
              <w:t>IND</w:t>
            </w:r>
            <w:r w:rsidR="00662020">
              <w:rPr>
                <w:sz w:val="22"/>
                <w:szCs w:val="22"/>
              </w:rPr>
              <w:t>]</w:t>
            </w:r>
            <w:r w:rsidR="00F507E7" w:rsidRPr="00F64F9F">
              <w:rPr>
                <w:sz w:val="22"/>
                <w:szCs w:val="22"/>
              </w:rPr>
              <w:t>.</w:t>
            </w:r>
            <w:r w:rsidR="00F507E7" w:rsidRPr="00F64F9F">
              <w:rPr>
                <w:rFonts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an Indicator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Pr="00F64F9F">
              <w:rPr>
                <w:rFonts w:ascii="Courier New" w:hAnsi="Courier New" w:cs="Courier New"/>
                <w:sz w:val="22"/>
                <w:szCs w:val="22"/>
              </w:rPr>
              <w:t>Indicator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sidR="00662020">
              <w:rPr>
                <w:sz w:val="22"/>
                <w:szCs w:val="22"/>
              </w:rPr>
              <w:t>.</w:t>
            </w:r>
          </w:p>
        </w:tc>
      </w:tr>
    </w:tbl>
    <w:p w14:paraId="08A4C59F" w14:textId="40227DE8" w:rsidR="00F507E7" w:rsidRDefault="00F507E7" w:rsidP="008763E3">
      <w:pPr>
        <w:pStyle w:val="Heading3"/>
      </w:pPr>
      <w:bookmarkStart w:id="130" w:name="_Toc416007478"/>
      <w:bookmarkStart w:id="131" w:name="_Toc416007810"/>
      <w:bookmarkStart w:id="132" w:name="_Toc420660216"/>
      <w:proofErr w:type="spellStart"/>
      <w:r>
        <w:t>ThreatActorsType</w:t>
      </w:r>
      <w:proofErr w:type="spellEnd"/>
      <w:r w:rsidR="008A6D95">
        <w:t xml:space="preserve"> Class</w:t>
      </w:r>
      <w:bookmarkEnd w:id="130"/>
      <w:bookmarkEnd w:id="131"/>
      <w:bookmarkEnd w:id="132"/>
    </w:p>
    <w:p w14:paraId="6203BAAE" w14:textId="1BF739D2" w:rsidR="00C52D4D" w:rsidRDefault="00C52D4D" w:rsidP="0089150D">
      <w:pPr>
        <w:spacing w:after="240"/>
      </w:pPr>
      <w:r>
        <w:t xml:space="preserve">The </w:t>
      </w:r>
      <w:proofErr w:type="spellStart"/>
      <w:r>
        <w:rPr>
          <w:rFonts w:ascii="Courier New" w:hAnsi="Courier New" w:cs="Courier New"/>
        </w:rPr>
        <w:t>ThreatActorsType</w:t>
      </w:r>
      <w:proofErr w:type="spellEnd"/>
      <w:r>
        <w:t xml:space="preserve"> class specifies a set of </w:t>
      </w:r>
      <w:r w:rsidR="00054EC6">
        <w:t xml:space="preserve">one or more </w:t>
      </w:r>
      <w:r>
        <w:t>cyber Threat Actors.</w:t>
      </w:r>
    </w:p>
    <w:p w14:paraId="3322D600" w14:textId="1415925E" w:rsidR="0089150D" w:rsidRPr="00C52D4D" w:rsidRDefault="0089150D" w:rsidP="00C52D4D">
      <w:r>
        <w:t>The properties of the</w:t>
      </w:r>
      <w:r w:rsidRPr="0089150D">
        <w:rPr>
          <w:rFonts w:cs="Courier New"/>
        </w:rPr>
        <w:t xml:space="preserve"> </w:t>
      </w:r>
      <w:proofErr w:type="spellStart"/>
      <w:r>
        <w:rPr>
          <w:rFonts w:ascii="Courier New" w:hAnsi="Courier New" w:cs="Courier New"/>
        </w:rPr>
        <w:t>ThreatActorsType</w:t>
      </w:r>
      <w:proofErr w:type="spellEnd"/>
      <w:r>
        <w:t xml:space="preserve"> class</w:t>
      </w:r>
      <w:r w:rsidRPr="0089150D">
        <w:t xml:space="preserve"> </w:t>
      </w:r>
      <w:r>
        <w:t xml:space="preserve">are given in </w:t>
      </w:r>
      <w:r>
        <w:fldChar w:fldCharType="begin"/>
      </w:r>
      <w:r>
        <w:instrText xml:space="preserve"> REF _Ref416951222 \h </w:instrText>
      </w:r>
      <w:r>
        <w:fldChar w:fldCharType="separate"/>
      </w:r>
      <w:r w:rsidR="00013563" w:rsidRPr="000B4986">
        <w:t xml:space="preserve">Table </w:t>
      </w:r>
      <w:r w:rsidR="00013563">
        <w:rPr>
          <w:noProof/>
        </w:rPr>
        <w:t>3</w:t>
      </w:r>
      <w:r w:rsidR="00013563">
        <w:noBreakHyphen/>
      </w:r>
      <w:r w:rsidR="00013563">
        <w:rPr>
          <w:noProof/>
        </w:rPr>
        <w:t>8</w:t>
      </w:r>
      <w:r>
        <w:fldChar w:fldCharType="end"/>
      </w:r>
      <w:r>
        <w:t>.</w:t>
      </w:r>
    </w:p>
    <w:p w14:paraId="3D49B866" w14:textId="77777777" w:rsidR="001162DE" w:rsidRPr="001162DE" w:rsidRDefault="001162DE" w:rsidP="001162DE"/>
    <w:p w14:paraId="5C1FD1E7" w14:textId="0875BBBD" w:rsidR="00EB18BE" w:rsidRPr="00E45892" w:rsidRDefault="00EB18BE" w:rsidP="00E45892">
      <w:pPr>
        <w:pStyle w:val="Caption"/>
        <w:keepNext/>
        <w:spacing w:after="120"/>
        <w:jc w:val="center"/>
        <w:rPr>
          <w:b w:val="0"/>
          <w:color w:val="auto"/>
          <w:sz w:val="24"/>
          <w:szCs w:val="24"/>
        </w:rPr>
      </w:pPr>
      <w:bookmarkStart w:id="133" w:name="_Ref416951222"/>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8</w:t>
      </w:r>
      <w:r w:rsidR="008763E3">
        <w:rPr>
          <w:color w:val="auto"/>
          <w:sz w:val="24"/>
          <w:szCs w:val="24"/>
        </w:rPr>
        <w:fldChar w:fldCharType="end"/>
      </w:r>
      <w:bookmarkEnd w:id="133"/>
      <w:r w:rsidRPr="000B4986">
        <w:rPr>
          <w:color w:val="auto"/>
          <w:sz w:val="24"/>
          <w:szCs w:val="24"/>
        </w:rPr>
        <w:t>.</w:t>
      </w:r>
      <w:r w:rsidR="00E45892">
        <w:rPr>
          <w:color w:val="auto"/>
          <w:sz w:val="24"/>
          <w:szCs w:val="24"/>
        </w:rPr>
        <w:t xml:space="preserve"> </w:t>
      </w:r>
      <w:r w:rsidR="00E45892">
        <w:rPr>
          <w:b w:val="0"/>
          <w:color w:val="auto"/>
          <w:sz w:val="24"/>
          <w:szCs w:val="24"/>
        </w:rPr>
        <w:t>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ThreatActorsType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507E7" w:rsidRPr="006B2C88" w14:paraId="578C9709" w14:textId="77777777" w:rsidTr="00571280">
        <w:trPr>
          <w:trHeight w:val="547"/>
        </w:trPr>
        <w:tc>
          <w:tcPr>
            <w:tcW w:w="1638" w:type="dxa"/>
            <w:shd w:val="clear" w:color="auto" w:fill="BFBFBF" w:themeFill="background1" w:themeFillShade="BF"/>
            <w:noWrap/>
            <w:vAlign w:val="center"/>
          </w:tcPr>
          <w:p w14:paraId="343E1312" w14:textId="77777777" w:rsidR="00F507E7" w:rsidRPr="006B2C88" w:rsidRDefault="00F507E7" w:rsidP="00571280">
            <w:pPr>
              <w:rPr>
                <w:b/>
              </w:rPr>
            </w:pPr>
            <w:r>
              <w:rPr>
                <w:b/>
              </w:rPr>
              <w:t>Name</w:t>
            </w:r>
          </w:p>
        </w:tc>
        <w:tc>
          <w:tcPr>
            <w:tcW w:w="2525" w:type="dxa"/>
            <w:shd w:val="clear" w:color="auto" w:fill="BFBFBF" w:themeFill="background1" w:themeFillShade="BF"/>
            <w:noWrap/>
            <w:vAlign w:val="center"/>
          </w:tcPr>
          <w:p w14:paraId="4C6E56C1" w14:textId="77777777" w:rsidR="00F507E7" w:rsidRPr="006B2C88" w:rsidRDefault="00F507E7" w:rsidP="00571280">
            <w:pPr>
              <w:rPr>
                <w:rFonts w:ascii="Courier New" w:hAnsi="Courier New" w:cs="Courier New"/>
                <w:sz w:val="20"/>
                <w:szCs w:val="20"/>
              </w:rPr>
            </w:pPr>
            <w:r w:rsidRPr="00693F21">
              <w:rPr>
                <w:b/>
              </w:rPr>
              <w:t>Type</w:t>
            </w:r>
          </w:p>
        </w:tc>
        <w:tc>
          <w:tcPr>
            <w:tcW w:w="1752" w:type="dxa"/>
            <w:shd w:val="clear" w:color="auto" w:fill="BFBFBF" w:themeFill="background1" w:themeFillShade="BF"/>
            <w:noWrap/>
            <w:vAlign w:val="center"/>
          </w:tcPr>
          <w:p w14:paraId="40031350" w14:textId="77777777" w:rsidR="00F507E7" w:rsidRPr="006B2C88" w:rsidRDefault="00F507E7" w:rsidP="00571280">
            <w:pPr>
              <w:jc w:val="center"/>
            </w:pPr>
            <w:r w:rsidRPr="00693F21">
              <w:rPr>
                <w:b/>
              </w:rPr>
              <w:t>Multiplicity</w:t>
            </w:r>
          </w:p>
        </w:tc>
        <w:tc>
          <w:tcPr>
            <w:tcW w:w="8120" w:type="dxa"/>
            <w:shd w:val="clear" w:color="auto" w:fill="BFBFBF" w:themeFill="background1" w:themeFillShade="BF"/>
            <w:vAlign w:val="center"/>
          </w:tcPr>
          <w:p w14:paraId="5108BECD" w14:textId="77777777" w:rsidR="00F507E7" w:rsidRPr="006B2C88" w:rsidRDefault="00F507E7" w:rsidP="00571280">
            <w:r w:rsidRPr="00693F21">
              <w:rPr>
                <w:b/>
              </w:rPr>
              <w:t>Description</w:t>
            </w:r>
          </w:p>
        </w:tc>
      </w:tr>
      <w:tr w:rsidR="00F507E7" w:rsidRPr="006B2C88" w14:paraId="2983E540" w14:textId="77777777" w:rsidTr="00571280">
        <w:trPr>
          <w:trHeight w:val="547"/>
        </w:trPr>
        <w:tc>
          <w:tcPr>
            <w:tcW w:w="1638" w:type="dxa"/>
            <w:noWrap/>
            <w:vAlign w:val="center"/>
            <w:hideMark/>
          </w:tcPr>
          <w:p w14:paraId="478B28EF" w14:textId="77777777" w:rsidR="00F507E7" w:rsidRPr="00561F5F" w:rsidRDefault="00F507E7" w:rsidP="00571280">
            <w:pPr>
              <w:rPr>
                <w:b/>
                <w:sz w:val="22"/>
                <w:szCs w:val="22"/>
              </w:rPr>
            </w:pPr>
            <w:proofErr w:type="spellStart"/>
            <w:r w:rsidRPr="00561F5F">
              <w:rPr>
                <w:b/>
                <w:sz w:val="22"/>
                <w:szCs w:val="22"/>
              </w:rPr>
              <w:t>Threat_Actor</w:t>
            </w:r>
            <w:proofErr w:type="spellEnd"/>
          </w:p>
        </w:tc>
        <w:tc>
          <w:tcPr>
            <w:tcW w:w="2525" w:type="dxa"/>
            <w:noWrap/>
            <w:vAlign w:val="center"/>
            <w:hideMark/>
          </w:tcPr>
          <w:p w14:paraId="40AE2B8C" w14:textId="77777777" w:rsidR="00F507E7" w:rsidRDefault="00F507E7" w:rsidP="00571280">
            <w:pPr>
              <w:rPr>
                <w:rFonts w:ascii="Courier New" w:hAnsi="Courier New" w:cs="Courier New"/>
                <w:sz w:val="20"/>
                <w:szCs w:val="20"/>
              </w:rPr>
            </w:pPr>
            <w:r w:rsidRPr="006B2C88">
              <w:rPr>
                <w:rFonts w:ascii="Courier New" w:hAnsi="Courier New" w:cs="Courier New"/>
                <w:sz w:val="20"/>
                <w:szCs w:val="20"/>
              </w:rPr>
              <w:t>stixCommon:</w:t>
            </w:r>
          </w:p>
          <w:p w14:paraId="74C961B6" w14:textId="77777777" w:rsidR="00F507E7" w:rsidRPr="006B2C88" w:rsidRDefault="00F507E7" w:rsidP="00571280">
            <w:pPr>
              <w:rPr>
                <w:rFonts w:ascii="Courier New" w:hAnsi="Courier New" w:cs="Courier New"/>
                <w:sz w:val="20"/>
                <w:szCs w:val="20"/>
              </w:rPr>
            </w:pPr>
            <w:proofErr w:type="spellStart"/>
            <w:r w:rsidRPr="006B2C88">
              <w:rPr>
                <w:rFonts w:ascii="Courier New" w:hAnsi="Courier New" w:cs="Courier New"/>
                <w:sz w:val="20"/>
                <w:szCs w:val="20"/>
              </w:rPr>
              <w:t>ThreatActorBaseType</w:t>
            </w:r>
            <w:proofErr w:type="spellEnd"/>
          </w:p>
        </w:tc>
        <w:tc>
          <w:tcPr>
            <w:tcW w:w="1752" w:type="dxa"/>
            <w:noWrap/>
            <w:vAlign w:val="center"/>
            <w:hideMark/>
          </w:tcPr>
          <w:p w14:paraId="6CB68ABC" w14:textId="77777777" w:rsidR="00F507E7" w:rsidRPr="00561F5F" w:rsidRDefault="00F507E7" w:rsidP="00571280">
            <w:pPr>
              <w:jc w:val="center"/>
              <w:rPr>
                <w:sz w:val="22"/>
                <w:szCs w:val="22"/>
              </w:rPr>
            </w:pPr>
            <w:r w:rsidRPr="00561F5F">
              <w:rPr>
                <w:sz w:val="22"/>
                <w:szCs w:val="22"/>
              </w:rPr>
              <w:t>1..*</w:t>
            </w:r>
          </w:p>
        </w:tc>
        <w:tc>
          <w:tcPr>
            <w:tcW w:w="8120" w:type="dxa"/>
            <w:vAlign w:val="center"/>
            <w:hideMark/>
          </w:tcPr>
          <w:p w14:paraId="31F545CF" w14:textId="2298E4E0" w:rsidR="00F507E7" w:rsidRPr="006B2C88" w:rsidRDefault="00662020" w:rsidP="00662020">
            <w:r w:rsidRPr="00662020">
              <w:rPr>
                <w:sz w:val="22"/>
                <w:szCs w:val="22"/>
              </w:rPr>
              <w:t xml:space="preserve">The </w:t>
            </w:r>
            <w:proofErr w:type="spellStart"/>
            <w:r w:rsidRPr="00662020">
              <w:rPr>
                <w:rFonts w:ascii="Courier New" w:hAnsi="Courier New" w:cs="Courier New"/>
                <w:sz w:val="22"/>
                <w:szCs w:val="22"/>
              </w:rPr>
              <w:t>ThreatActor</w:t>
            </w:r>
            <w:proofErr w:type="spellEnd"/>
            <w:r w:rsidRPr="00662020">
              <w:rPr>
                <w:sz w:val="22"/>
                <w:szCs w:val="22"/>
              </w:rPr>
              <w:t xml:space="preserve"> property c</w:t>
            </w:r>
            <w:r w:rsidR="00F507E7" w:rsidRPr="00662020">
              <w:rPr>
                <w:sz w:val="22"/>
                <w:szCs w:val="22"/>
              </w:rPr>
              <w:t xml:space="preserve">haracterizes a cyber Threat Actor.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F507E7" w:rsidRPr="00662020">
              <w:rPr>
                <w:rFonts w:ascii="Courier New" w:hAnsi="Courier New" w:cs="Courier New"/>
                <w:sz w:val="22"/>
                <w:szCs w:val="22"/>
              </w:rPr>
              <w:t>ThreatActorBaseType</w:t>
            </w:r>
            <w:proofErr w:type="spellEnd"/>
            <w:proofErr w:type="gramEnd"/>
            <w:r w:rsidR="00F507E7" w:rsidRPr="00662020">
              <w:rPr>
                <w:sz w:val="22"/>
                <w:szCs w:val="22"/>
              </w:rPr>
              <w:t xml:space="preserve"> class is a minimal base class that is intended to be extended.  The default and strongly recommended class to fully </w:t>
            </w:r>
            <w:r w:rsidR="00F507E7" w:rsidRPr="00662020">
              <w:rPr>
                <w:sz w:val="22"/>
                <w:szCs w:val="22"/>
              </w:rPr>
              <w:lastRenderedPageBreak/>
              <w:t xml:space="preserve">implement an </w:t>
            </w:r>
            <w:proofErr w:type="spellStart"/>
            <w:r w:rsidR="00847087" w:rsidRPr="00662020">
              <w:rPr>
                <w:sz w:val="22"/>
                <w:szCs w:val="22"/>
              </w:rPr>
              <w:t>ThreatActor</w:t>
            </w:r>
            <w:proofErr w:type="spellEnd"/>
            <w:r w:rsidR="00F507E7" w:rsidRPr="00662020">
              <w:rPr>
                <w:sz w:val="22"/>
                <w:szCs w:val="22"/>
              </w:rPr>
              <w:t xml:space="preserve"> is the </w:t>
            </w:r>
            <w:proofErr w:type="spellStart"/>
            <w:r w:rsidR="00F507E7" w:rsidRPr="00662020">
              <w:rPr>
                <w:rFonts w:ascii="Courier New" w:hAnsi="Courier New" w:cs="Courier New"/>
                <w:sz w:val="22"/>
                <w:szCs w:val="22"/>
              </w:rPr>
              <w:t>ta</w:t>
            </w:r>
            <w:proofErr w:type="gramStart"/>
            <w:r w:rsidR="00F507E7" w:rsidRPr="00662020">
              <w:rPr>
                <w:rFonts w:ascii="Courier New" w:hAnsi="Courier New" w:cs="Courier New"/>
                <w:sz w:val="22"/>
                <w:szCs w:val="22"/>
              </w:rPr>
              <w:t>:ThreatActorType</w:t>
            </w:r>
            <w:proofErr w:type="spellEnd"/>
            <w:proofErr w:type="gramEnd"/>
            <w:r w:rsidR="00F507E7" w:rsidRPr="00662020">
              <w:rPr>
                <w:sz w:val="22"/>
                <w:szCs w:val="22"/>
              </w:rPr>
              <w:t xml:space="preserve"> class defined in </w:t>
            </w:r>
            <w:r>
              <w:rPr>
                <w:sz w:val="22"/>
                <w:szCs w:val="22"/>
              </w:rPr>
              <w:t>[</w:t>
            </w:r>
            <w:r w:rsidR="00F507E7" w:rsidRPr="00662020">
              <w:rPr>
                <w:sz w:val="22"/>
                <w:szCs w:val="22"/>
              </w:rPr>
              <w:t>STIX</w:t>
            </w:r>
            <w:r w:rsidR="00F507E7" w:rsidRPr="00662020">
              <w:rPr>
                <w:sz w:val="22"/>
                <w:szCs w:val="22"/>
                <w:vertAlign w:val="subscript"/>
              </w:rPr>
              <w:t>TA</w:t>
            </w:r>
            <w:r>
              <w:rPr>
                <w:sz w:val="22"/>
                <w:szCs w:val="22"/>
              </w:rPr>
              <w:t>]</w:t>
            </w:r>
            <w:r w:rsidR="00F507E7" w:rsidRPr="00662020">
              <w:rPr>
                <w:sz w:val="22"/>
                <w:szCs w:val="22"/>
              </w:rPr>
              <w:t>.</w:t>
            </w:r>
            <w:r w:rsidRPr="00A92DAA">
              <w:rPr>
                <w:sz w:val="22"/>
                <w:szCs w:val="22"/>
              </w:rPr>
              <w:t xml:space="preserve"> 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Threat Actor</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:ThreatActor</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bl>
    <w:p w14:paraId="2F06BDFC" w14:textId="77777777" w:rsidR="008B456D" w:rsidRDefault="008B456D" w:rsidP="008B456D"/>
    <w:p w14:paraId="3122FBFA" w14:textId="53B2CD63" w:rsidR="001162DE" w:rsidRDefault="001162DE" w:rsidP="008763E3">
      <w:pPr>
        <w:pStyle w:val="Heading3"/>
      </w:pPr>
      <w:bookmarkStart w:id="134" w:name="_Toc416007479"/>
      <w:bookmarkStart w:id="135" w:name="_Toc416007811"/>
      <w:bookmarkStart w:id="136" w:name="_Toc420660217"/>
      <w:proofErr w:type="spellStart"/>
      <w:r>
        <w:t>TTPsType</w:t>
      </w:r>
      <w:proofErr w:type="spellEnd"/>
      <w:r w:rsidR="00E45892">
        <w:t xml:space="preserve"> C</w:t>
      </w:r>
      <w:r w:rsidR="008A6D95">
        <w:t>lass</w:t>
      </w:r>
      <w:bookmarkEnd w:id="134"/>
      <w:bookmarkEnd w:id="135"/>
      <w:bookmarkEnd w:id="136"/>
    </w:p>
    <w:p w14:paraId="3E7F9807" w14:textId="6E15322D" w:rsidR="0089150D" w:rsidRDefault="00C52D4D" w:rsidP="0089150D">
      <w:pPr>
        <w:spacing w:after="240"/>
      </w:pPr>
      <w:r>
        <w:t xml:space="preserve">The </w:t>
      </w:r>
      <w:proofErr w:type="spellStart"/>
      <w:r>
        <w:rPr>
          <w:rFonts w:ascii="Courier New" w:hAnsi="Courier New" w:cs="Courier New"/>
        </w:rPr>
        <w:t>TTPsType</w:t>
      </w:r>
      <w:proofErr w:type="spellEnd"/>
      <w:r>
        <w:t xml:space="preserve"> class specifies a set of </w:t>
      </w:r>
      <w:r w:rsidR="00054EC6">
        <w:t xml:space="preserve">one or more </w:t>
      </w:r>
      <w:r>
        <w:t>cyber threat TTPs</w:t>
      </w:r>
      <w:r w:rsidR="00C973DA">
        <w:t xml:space="preserve"> or Kill Chains</w:t>
      </w:r>
      <w:r>
        <w:t>.</w:t>
      </w:r>
    </w:p>
    <w:p w14:paraId="7BEE1470" w14:textId="18DE6FBB" w:rsidR="0089150D" w:rsidRPr="00C52D4D" w:rsidRDefault="0089150D" w:rsidP="0089150D">
      <w:pPr>
        <w:spacing w:after="240"/>
      </w:pPr>
      <w:r>
        <w:t xml:space="preserve">The properties of the </w:t>
      </w:r>
      <w:proofErr w:type="spellStart"/>
      <w:r>
        <w:rPr>
          <w:rFonts w:ascii="Courier New" w:hAnsi="Courier New" w:cs="Courier New"/>
        </w:rPr>
        <w:t>TTPsType</w:t>
      </w:r>
      <w:proofErr w:type="spellEnd"/>
      <w:r>
        <w:t xml:space="preserve"> class are given in </w:t>
      </w:r>
      <w:r>
        <w:fldChar w:fldCharType="begin"/>
      </w:r>
      <w:r>
        <w:instrText xml:space="preserve"> REF _Ref416951280 \h </w:instrText>
      </w:r>
      <w:r>
        <w:fldChar w:fldCharType="separate"/>
      </w:r>
      <w:r w:rsidR="00013563" w:rsidRPr="000B4986">
        <w:t xml:space="preserve">Table </w:t>
      </w:r>
      <w:r w:rsidR="00013563">
        <w:rPr>
          <w:noProof/>
        </w:rPr>
        <w:t>3</w:t>
      </w:r>
      <w:r w:rsidR="00013563">
        <w:noBreakHyphen/>
      </w:r>
      <w:r w:rsidR="00013563">
        <w:rPr>
          <w:noProof/>
        </w:rPr>
        <w:t>9</w:t>
      </w:r>
      <w:r>
        <w:fldChar w:fldCharType="end"/>
      </w:r>
      <w:r>
        <w:t>.</w:t>
      </w:r>
    </w:p>
    <w:p w14:paraId="34E94C09" w14:textId="4EA9BE76" w:rsidR="00EB18BE" w:rsidRPr="00E45892" w:rsidRDefault="00EB18BE" w:rsidP="00E45892">
      <w:pPr>
        <w:pStyle w:val="Caption"/>
        <w:keepNext/>
        <w:spacing w:after="120"/>
        <w:jc w:val="center"/>
        <w:rPr>
          <w:b w:val="0"/>
          <w:color w:val="auto"/>
          <w:sz w:val="24"/>
          <w:szCs w:val="24"/>
        </w:rPr>
      </w:pPr>
      <w:bookmarkStart w:id="137" w:name="_Ref416951280"/>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9</w:t>
      </w:r>
      <w:r w:rsidR="008763E3">
        <w:rPr>
          <w:color w:val="auto"/>
          <w:sz w:val="24"/>
          <w:szCs w:val="24"/>
        </w:rPr>
        <w:fldChar w:fldCharType="end"/>
      </w:r>
      <w:bookmarkEnd w:id="137"/>
      <w:r w:rsidRPr="000B4986">
        <w:rPr>
          <w:color w:val="auto"/>
          <w:sz w:val="24"/>
          <w:szCs w:val="24"/>
        </w:rPr>
        <w:t>.</w:t>
      </w:r>
      <w:r w:rsidR="00E45892">
        <w:rPr>
          <w:b w:val="0"/>
          <w:color w:val="auto"/>
          <w:sz w:val="24"/>
          <w:szCs w:val="24"/>
        </w:rPr>
        <w:t xml:space="preserve"> Properties of</w:t>
      </w:r>
      <w:r w:rsidR="00054EC6">
        <w:rPr>
          <w:b w:val="0"/>
          <w:color w:val="auto"/>
          <w:sz w:val="24"/>
          <w:szCs w:val="24"/>
        </w:rPr>
        <w:t xml:space="preserve"> the</w:t>
      </w:r>
      <w:r w:rsidR="00E45892">
        <w:rPr>
          <w:b w:val="0"/>
          <w:color w:val="auto"/>
          <w:sz w:val="24"/>
          <w:szCs w:val="24"/>
        </w:rPr>
        <w:t xml:space="preserve"> </w:t>
      </w:r>
      <w:proofErr w:type="spellStart"/>
      <w:r w:rsidR="00E45892" w:rsidRPr="00E45892">
        <w:rPr>
          <w:rFonts w:ascii="Courier New" w:hAnsi="Courier New" w:cs="Courier New"/>
          <w:b w:val="0"/>
          <w:color w:val="auto"/>
          <w:sz w:val="24"/>
          <w:szCs w:val="24"/>
        </w:rPr>
        <w:t>TTPsType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1162DE" w:rsidRPr="00F13F78" w14:paraId="51861801" w14:textId="77777777" w:rsidTr="00571280">
        <w:trPr>
          <w:trHeight w:val="547"/>
        </w:trPr>
        <w:tc>
          <w:tcPr>
            <w:tcW w:w="1525" w:type="dxa"/>
            <w:shd w:val="clear" w:color="auto" w:fill="BFBFBF" w:themeFill="background1" w:themeFillShade="BF"/>
            <w:noWrap/>
            <w:vAlign w:val="center"/>
          </w:tcPr>
          <w:p w14:paraId="26296D74" w14:textId="77777777" w:rsidR="001162DE" w:rsidRPr="008B456D" w:rsidRDefault="001162DE" w:rsidP="00571280">
            <w:pPr>
              <w:rPr>
                <w:b/>
              </w:rPr>
            </w:pPr>
            <w:r>
              <w:rPr>
                <w:b/>
              </w:rPr>
              <w:t>Name</w:t>
            </w:r>
          </w:p>
        </w:tc>
        <w:tc>
          <w:tcPr>
            <w:tcW w:w="3240" w:type="dxa"/>
            <w:shd w:val="clear" w:color="auto" w:fill="BFBFBF" w:themeFill="background1" w:themeFillShade="BF"/>
            <w:noWrap/>
            <w:vAlign w:val="center"/>
          </w:tcPr>
          <w:p w14:paraId="1E58C77F" w14:textId="77777777" w:rsidR="001162DE" w:rsidRPr="008B456D" w:rsidRDefault="001162DE" w:rsidP="00571280">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EEA0A22" w14:textId="77777777" w:rsidR="001162DE" w:rsidRPr="00F13F78" w:rsidRDefault="001162DE" w:rsidP="00571280">
            <w:pPr>
              <w:jc w:val="center"/>
            </w:pPr>
            <w:r w:rsidRPr="00693F21">
              <w:rPr>
                <w:b/>
              </w:rPr>
              <w:t>Multiplicity</w:t>
            </w:r>
          </w:p>
        </w:tc>
        <w:tc>
          <w:tcPr>
            <w:tcW w:w="7911" w:type="dxa"/>
            <w:shd w:val="clear" w:color="auto" w:fill="BFBFBF" w:themeFill="background1" w:themeFillShade="BF"/>
            <w:vAlign w:val="center"/>
          </w:tcPr>
          <w:p w14:paraId="0393A0A2" w14:textId="77777777" w:rsidR="001162DE" w:rsidRPr="00F13F78" w:rsidRDefault="001162DE" w:rsidP="00571280">
            <w:r w:rsidRPr="00693F21">
              <w:rPr>
                <w:b/>
              </w:rPr>
              <w:t>Description</w:t>
            </w:r>
          </w:p>
        </w:tc>
      </w:tr>
      <w:tr w:rsidR="001162DE" w:rsidRPr="00F13F78" w14:paraId="468DEAAC" w14:textId="77777777" w:rsidTr="00571280">
        <w:trPr>
          <w:trHeight w:val="547"/>
        </w:trPr>
        <w:tc>
          <w:tcPr>
            <w:tcW w:w="1525" w:type="dxa"/>
            <w:noWrap/>
            <w:vAlign w:val="center"/>
            <w:hideMark/>
          </w:tcPr>
          <w:p w14:paraId="2053BE33" w14:textId="77777777" w:rsidR="001162DE" w:rsidRPr="00561F5F" w:rsidRDefault="001162DE" w:rsidP="00571280">
            <w:pPr>
              <w:rPr>
                <w:b/>
                <w:sz w:val="22"/>
                <w:szCs w:val="22"/>
              </w:rPr>
            </w:pPr>
            <w:r w:rsidRPr="00561F5F">
              <w:rPr>
                <w:b/>
                <w:sz w:val="22"/>
                <w:szCs w:val="22"/>
              </w:rPr>
              <w:t>TTP</w:t>
            </w:r>
          </w:p>
        </w:tc>
        <w:tc>
          <w:tcPr>
            <w:tcW w:w="3240" w:type="dxa"/>
            <w:noWrap/>
            <w:vAlign w:val="center"/>
            <w:hideMark/>
          </w:tcPr>
          <w:p w14:paraId="47B46A37"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stixCommon:TTPBaseType</w:t>
            </w:r>
            <w:proofErr w:type="spellEnd"/>
          </w:p>
        </w:tc>
        <w:tc>
          <w:tcPr>
            <w:tcW w:w="1359" w:type="dxa"/>
            <w:noWrap/>
            <w:vAlign w:val="center"/>
            <w:hideMark/>
          </w:tcPr>
          <w:p w14:paraId="6F5BA8F4" w14:textId="77777777" w:rsidR="001162DE" w:rsidRPr="00561F5F" w:rsidRDefault="001162DE" w:rsidP="00571280">
            <w:pPr>
              <w:jc w:val="center"/>
              <w:rPr>
                <w:sz w:val="22"/>
                <w:szCs w:val="22"/>
              </w:rPr>
            </w:pPr>
            <w:r w:rsidRPr="00561F5F">
              <w:rPr>
                <w:sz w:val="22"/>
                <w:szCs w:val="22"/>
              </w:rPr>
              <w:t>0..*</w:t>
            </w:r>
          </w:p>
        </w:tc>
        <w:tc>
          <w:tcPr>
            <w:tcW w:w="7911" w:type="dxa"/>
            <w:vAlign w:val="center"/>
            <w:hideMark/>
          </w:tcPr>
          <w:p w14:paraId="2A6D84D7" w14:textId="6B4BB33C" w:rsidR="001162DE" w:rsidRPr="00662020" w:rsidRDefault="00662020" w:rsidP="00662020">
            <w:pPr>
              <w:rPr>
                <w:sz w:val="22"/>
                <w:szCs w:val="22"/>
              </w:rPr>
            </w:pPr>
            <w:r>
              <w:rPr>
                <w:sz w:val="22"/>
                <w:szCs w:val="22"/>
              </w:rPr>
              <w:t>The TTP property c</w:t>
            </w:r>
            <w:r w:rsidR="001162DE" w:rsidRPr="00662020">
              <w:rPr>
                <w:sz w:val="22"/>
                <w:szCs w:val="22"/>
              </w:rPr>
              <w:t>haracterizes a cyber threat adversary Tactic, Technique or Procedure</w:t>
            </w:r>
            <w:r w:rsidR="00054EC6">
              <w:rPr>
                <w:sz w:val="22"/>
                <w:szCs w:val="22"/>
              </w:rPr>
              <w:t xml:space="preserve"> (TTP)</w:t>
            </w:r>
            <w:r w:rsidR="001162DE" w:rsidRPr="00662020">
              <w:rPr>
                <w:sz w:val="22"/>
                <w:szCs w:val="22"/>
              </w:rPr>
              <w:t xml:space="preserve">. The </w:t>
            </w:r>
            <w:proofErr w:type="spellStart"/>
            <w:r>
              <w:rPr>
                <w:rFonts w:ascii="Courier New" w:hAnsi="Courier New" w:cs="Courier New"/>
                <w:sz w:val="22"/>
                <w:szCs w:val="22"/>
              </w:rPr>
              <w:t>stixCommon</w:t>
            </w:r>
            <w:proofErr w:type="gramStart"/>
            <w:r>
              <w:rPr>
                <w:rFonts w:ascii="Courier New" w:hAnsi="Courier New" w:cs="Courier New"/>
                <w:sz w:val="22"/>
                <w:szCs w:val="22"/>
              </w:rPr>
              <w:t>:</w:t>
            </w:r>
            <w:r w:rsidR="001162DE" w:rsidRPr="00662020">
              <w:rPr>
                <w:rFonts w:ascii="Courier New" w:hAnsi="Courier New" w:cs="Courier New"/>
                <w:sz w:val="22"/>
                <w:szCs w:val="22"/>
              </w:rPr>
              <w:t>TTPBaseType</w:t>
            </w:r>
            <w:proofErr w:type="spellEnd"/>
            <w:proofErr w:type="gramEnd"/>
            <w:r w:rsidR="001162DE" w:rsidRPr="00662020">
              <w:rPr>
                <w:sz w:val="22"/>
                <w:szCs w:val="22"/>
              </w:rPr>
              <w:t xml:space="preserve"> class is a minimal base class that is intended to be extended.  The default and strongly recommended class to fully implement a TTP is the </w:t>
            </w:r>
            <w:proofErr w:type="spellStart"/>
            <w:r w:rsidR="001162DE" w:rsidRPr="00662020">
              <w:rPr>
                <w:rFonts w:ascii="Courier New" w:hAnsi="Courier New" w:cs="Courier New"/>
                <w:sz w:val="22"/>
                <w:szCs w:val="22"/>
              </w:rPr>
              <w:t>ttp</w:t>
            </w:r>
            <w:proofErr w:type="gramStart"/>
            <w:r w:rsidR="001162DE" w:rsidRPr="00662020">
              <w:rPr>
                <w:rFonts w:ascii="Courier New" w:hAnsi="Courier New" w:cs="Courier New"/>
                <w:sz w:val="22"/>
                <w:szCs w:val="22"/>
              </w:rPr>
              <w:t>:TTPType</w:t>
            </w:r>
            <w:proofErr w:type="spellEnd"/>
            <w:proofErr w:type="gramEnd"/>
            <w:r w:rsidR="001162DE" w:rsidRPr="00662020">
              <w:rPr>
                <w:sz w:val="22"/>
                <w:szCs w:val="22"/>
              </w:rPr>
              <w:t xml:space="preserve"> class defined in </w:t>
            </w:r>
            <w:r>
              <w:rPr>
                <w:sz w:val="22"/>
                <w:szCs w:val="22"/>
              </w:rPr>
              <w:t>[</w:t>
            </w:r>
            <w:r w:rsidR="001162DE" w:rsidRPr="00662020">
              <w:rPr>
                <w:sz w:val="22"/>
                <w:szCs w:val="22"/>
              </w:rPr>
              <w:t>STIX</w:t>
            </w:r>
            <w:r w:rsidR="001162DE" w:rsidRPr="00662020">
              <w:rPr>
                <w:sz w:val="22"/>
                <w:szCs w:val="22"/>
                <w:vertAlign w:val="subscript"/>
              </w:rPr>
              <w:t>TTP</w:t>
            </w:r>
            <w:r>
              <w:rPr>
                <w:sz w:val="22"/>
                <w:szCs w:val="22"/>
              </w:rPr>
              <w:t>]</w:t>
            </w:r>
            <w:r w:rsidR="001162DE" w:rsidRPr="00662020">
              <w:rPr>
                <w:sz w:val="22"/>
                <w:szCs w:val="22"/>
              </w:rPr>
              <w:t>.</w:t>
            </w:r>
            <w:r w:rsidR="001162DE" w:rsidRPr="00662020">
              <w:rPr>
                <w:rFonts w:ascii="Segoe UI" w:hAnsi="Segoe UI" w:cs="Segoe UI"/>
                <w:sz w:val="22"/>
                <w:szCs w:val="22"/>
              </w:rPr>
              <w:t xml:space="preserve">  </w:t>
            </w:r>
            <w:r w:rsidRPr="00A92DAA">
              <w:rPr>
                <w:sz w:val="22"/>
                <w:szCs w:val="22"/>
              </w:rPr>
              <w:t xml:space="preserve">Base classes are used to minimize interdependence between STIX components, not to enable or encourage conflicting syntactic variation. However, through the use of the </w:t>
            </w:r>
            <w:r w:rsidRPr="00A92DAA">
              <w:rPr>
                <w:rFonts w:ascii="Courier New" w:hAnsi="Courier New" w:cs="Courier New"/>
                <w:sz w:val="22"/>
                <w:szCs w:val="22"/>
              </w:rPr>
              <w:t>idref</w:t>
            </w:r>
            <w:r w:rsidRPr="00A92DAA">
              <w:rPr>
                <w:sz w:val="22"/>
                <w:szCs w:val="22"/>
              </w:rPr>
              <w:t xml:space="preserve"> property, a reference to </w:t>
            </w:r>
            <w:r>
              <w:rPr>
                <w:sz w:val="22"/>
                <w:szCs w:val="22"/>
              </w:rPr>
              <w:t>a TTP</w:t>
            </w:r>
            <w:r w:rsidRPr="00A92DAA">
              <w:rPr>
                <w:sz w:val="22"/>
                <w:szCs w:val="22"/>
              </w:rPr>
              <w:t xml:space="preserve"> defined elsewhere can be specified via the direct use of the </w:t>
            </w:r>
            <w:proofErr w:type="spellStart"/>
            <w:r>
              <w:rPr>
                <w:rFonts w:ascii="Courier New" w:hAnsi="Courier New" w:cs="Courier New"/>
                <w:sz w:val="22"/>
                <w:szCs w:val="22"/>
              </w:rPr>
              <w:t>stixCommon</w:t>
            </w:r>
            <w:proofErr w:type="gramStart"/>
            <w:r>
              <w:rPr>
                <w:rFonts w:ascii="Courier New" w:hAnsi="Courier New" w:cs="Courier New"/>
                <w:sz w:val="22"/>
                <w:szCs w:val="22"/>
              </w:rPr>
              <w:t>:TTP</w:t>
            </w:r>
            <w:r w:rsidRPr="00FB3E7D">
              <w:rPr>
                <w:rFonts w:ascii="Courier New" w:hAnsi="Courier New" w:cs="Courier New"/>
                <w:sz w:val="22"/>
                <w:szCs w:val="22"/>
              </w:rPr>
              <w:t>BaseType</w:t>
            </w:r>
            <w:proofErr w:type="spellEnd"/>
            <w:proofErr w:type="gramEnd"/>
            <w:r w:rsidRPr="00FB3E7D">
              <w:rPr>
                <w:sz w:val="22"/>
                <w:szCs w:val="22"/>
              </w:rPr>
              <w:t xml:space="preserve"> </w:t>
            </w:r>
            <w:r w:rsidRPr="00A92DAA">
              <w:rPr>
                <w:sz w:val="22"/>
                <w:szCs w:val="22"/>
              </w:rPr>
              <w:t>class</w:t>
            </w:r>
            <w:r>
              <w:rPr>
                <w:sz w:val="22"/>
                <w:szCs w:val="22"/>
              </w:rPr>
              <w:t>.</w:t>
            </w:r>
          </w:p>
        </w:tc>
      </w:tr>
      <w:tr w:rsidR="001162DE" w:rsidRPr="00F13F78" w14:paraId="064A0C1A" w14:textId="77777777" w:rsidTr="00571280">
        <w:trPr>
          <w:trHeight w:val="547"/>
        </w:trPr>
        <w:tc>
          <w:tcPr>
            <w:tcW w:w="1525" w:type="dxa"/>
            <w:noWrap/>
            <w:vAlign w:val="center"/>
            <w:hideMark/>
          </w:tcPr>
          <w:p w14:paraId="4D7095A9" w14:textId="77777777" w:rsidR="001162DE" w:rsidRPr="00561F5F" w:rsidRDefault="001162DE" w:rsidP="00571280">
            <w:pPr>
              <w:rPr>
                <w:b/>
                <w:sz w:val="22"/>
                <w:szCs w:val="22"/>
              </w:rPr>
            </w:pPr>
            <w:proofErr w:type="spellStart"/>
            <w:r w:rsidRPr="00561F5F">
              <w:rPr>
                <w:b/>
                <w:sz w:val="22"/>
                <w:szCs w:val="22"/>
              </w:rPr>
              <w:t>Kill_Chains</w:t>
            </w:r>
            <w:proofErr w:type="spellEnd"/>
          </w:p>
        </w:tc>
        <w:tc>
          <w:tcPr>
            <w:tcW w:w="3240" w:type="dxa"/>
            <w:noWrap/>
            <w:vAlign w:val="center"/>
            <w:hideMark/>
          </w:tcPr>
          <w:p w14:paraId="732A51AD" w14:textId="77777777" w:rsidR="001162DE" w:rsidRPr="008B456D" w:rsidRDefault="001162DE" w:rsidP="00571280">
            <w:pPr>
              <w:rPr>
                <w:rFonts w:ascii="Courier New" w:hAnsi="Courier New" w:cs="Courier New"/>
                <w:sz w:val="20"/>
                <w:szCs w:val="20"/>
              </w:rPr>
            </w:pPr>
            <w:proofErr w:type="spellStart"/>
            <w:r w:rsidRPr="008B456D">
              <w:rPr>
                <w:rFonts w:ascii="Courier New" w:hAnsi="Courier New" w:cs="Courier New"/>
                <w:sz w:val="20"/>
                <w:szCs w:val="20"/>
              </w:rPr>
              <w:t>stixCommon:KillChainsType</w:t>
            </w:r>
            <w:proofErr w:type="spellEnd"/>
          </w:p>
        </w:tc>
        <w:tc>
          <w:tcPr>
            <w:tcW w:w="1359" w:type="dxa"/>
            <w:noWrap/>
            <w:vAlign w:val="center"/>
            <w:hideMark/>
          </w:tcPr>
          <w:p w14:paraId="398C5F85" w14:textId="77777777" w:rsidR="001162DE" w:rsidRPr="00561F5F" w:rsidRDefault="001162DE" w:rsidP="00571280">
            <w:pPr>
              <w:jc w:val="center"/>
              <w:rPr>
                <w:sz w:val="22"/>
                <w:szCs w:val="22"/>
              </w:rPr>
            </w:pPr>
            <w:r w:rsidRPr="00561F5F">
              <w:rPr>
                <w:sz w:val="22"/>
                <w:szCs w:val="22"/>
              </w:rPr>
              <w:t>0..1</w:t>
            </w:r>
          </w:p>
        </w:tc>
        <w:tc>
          <w:tcPr>
            <w:tcW w:w="7911" w:type="dxa"/>
            <w:vAlign w:val="center"/>
            <w:hideMark/>
          </w:tcPr>
          <w:p w14:paraId="59394CF4" w14:textId="52F12526" w:rsidR="001162DE" w:rsidRPr="008509E2" w:rsidRDefault="00206484" w:rsidP="00D75138">
            <w:pPr>
              <w:rPr>
                <w:sz w:val="22"/>
                <w:szCs w:val="22"/>
              </w:rPr>
            </w:pPr>
            <w:r w:rsidRPr="008509E2">
              <w:rPr>
                <w:rFonts w:ascii="Calibri" w:hAnsi="Calibri"/>
                <w:color w:val="000000"/>
                <w:sz w:val="22"/>
                <w:szCs w:val="22"/>
              </w:rPr>
              <w:t xml:space="preserve">A cyber kill chain is a phase-based model to describe the stages of an attack. The </w:t>
            </w:r>
            <w:proofErr w:type="spellStart"/>
            <w:r w:rsidRPr="008509E2">
              <w:rPr>
                <w:rFonts w:ascii="Courier New" w:hAnsi="Courier New" w:cs="Courier New"/>
                <w:color w:val="000000"/>
                <w:sz w:val="22"/>
                <w:szCs w:val="22"/>
              </w:rPr>
              <w:t>Kill_Chains</w:t>
            </w:r>
            <w:proofErr w:type="spellEnd"/>
            <w:r w:rsidRPr="008509E2">
              <w:rPr>
                <w:rFonts w:ascii="Calibri" w:hAnsi="Calibri"/>
                <w:color w:val="000000"/>
                <w:sz w:val="22"/>
                <w:szCs w:val="22"/>
              </w:rPr>
              <w:t xml:space="preserve"> property specifies a set of one or more </w:t>
            </w:r>
            <w:r w:rsidR="00E66DC6" w:rsidRPr="008509E2">
              <w:rPr>
                <w:rFonts w:ascii="Calibri" w:hAnsi="Calibri"/>
                <w:color w:val="000000"/>
                <w:sz w:val="22"/>
                <w:szCs w:val="22"/>
              </w:rPr>
              <w:t>specific kill chain definitions.</w:t>
            </w:r>
            <w:r w:rsidRPr="008509E2">
              <w:rPr>
                <w:rFonts w:ascii="Calibri" w:hAnsi="Calibri"/>
                <w:color w:val="000000"/>
                <w:sz w:val="22"/>
                <w:szCs w:val="22"/>
              </w:rPr>
              <w:t xml:space="preserve">  The </w:t>
            </w:r>
            <w:proofErr w:type="spellStart"/>
            <w:r w:rsidR="00121E6E" w:rsidRPr="008509E2">
              <w:rPr>
                <w:rFonts w:ascii="Courier New" w:hAnsi="Courier New" w:cs="Courier New"/>
                <w:color w:val="000000"/>
                <w:sz w:val="22"/>
                <w:szCs w:val="22"/>
              </w:rPr>
              <w:t>kill_</w:t>
            </w:r>
            <w:r w:rsidRPr="008509E2">
              <w:rPr>
                <w:rFonts w:ascii="Courier New" w:hAnsi="Courier New" w:cs="Courier New"/>
                <w:color w:val="000000"/>
                <w:sz w:val="22"/>
                <w:szCs w:val="22"/>
              </w:rPr>
              <w:t>chain</w:t>
            </w:r>
            <w:proofErr w:type="spellEnd"/>
            <w:r w:rsidRPr="008509E2">
              <w:rPr>
                <w:rFonts w:ascii="Calibri" w:hAnsi="Calibri"/>
                <w:color w:val="000000"/>
                <w:sz w:val="22"/>
                <w:szCs w:val="22"/>
              </w:rPr>
              <w:t xml:space="preserve"> property is further defined in the STIX Common specification document.</w:t>
            </w:r>
            <w:r w:rsidR="00054EC6" w:rsidRPr="008509E2">
              <w:rPr>
                <w:rFonts w:ascii="Calibri" w:hAnsi="Calibri"/>
                <w:color w:val="000000"/>
                <w:sz w:val="22"/>
                <w:szCs w:val="22"/>
              </w:rPr>
              <w:t xml:space="preserve"> </w:t>
            </w:r>
            <w:r w:rsidR="00054EC6" w:rsidRPr="008509E2">
              <w:rPr>
                <w:color w:val="000000"/>
                <w:sz w:val="22"/>
                <w:szCs w:val="22"/>
              </w:rPr>
              <w:t xml:space="preserve">Note that kill chains may also be defined using the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of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class, which is equivalent to this property. Suggested practice is to use the TTP </w:t>
            </w:r>
            <w:proofErr w:type="spellStart"/>
            <w:r w:rsidR="00054EC6" w:rsidRPr="008509E2">
              <w:rPr>
                <w:rFonts w:ascii="Courier New" w:hAnsi="Courier New" w:cs="Courier New"/>
                <w:color w:val="000000"/>
                <w:sz w:val="22"/>
                <w:szCs w:val="22"/>
              </w:rPr>
              <w:t>TTPType</w:t>
            </w:r>
            <w:proofErr w:type="spellEnd"/>
            <w:r w:rsidR="00054EC6" w:rsidRPr="008509E2">
              <w:rPr>
                <w:color w:val="000000"/>
                <w:sz w:val="22"/>
                <w:szCs w:val="22"/>
              </w:rPr>
              <w:t xml:space="preserve"> </w:t>
            </w:r>
            <w:proofErr w:type="spellStart"/>
            <w:r w:rsidR="00054EC6" w:rsidRPr="008509E2">
              <w:rPr>
                <w:rFonts w:ascii="Courier New" w:hAnsi="Courier New" w:cs="Courier New"/>
                <w:color w:val="000000"/>
                <w:sz w:val="22"/>
                <w:szCs w:val="22"/>
              </w:rPr>
              <w:t>Kill_Chains</w:t>
            </w:r>
            <w:proofErr w:type="spellEnd"/>
            <w:r w:rsidR="00054EC6" w:rsidRPr="008509E2">
              <w:rPr>
                <w:color w:val="000000"/>
                <w:sz w:val="22"/>
                <w:szCs w:val="22"/>
              </w:rPr>
              <w:t xml:space="preserve"> property (rather than this property) to define a kill chain.</w:t>
            </w:r>
          </w:p>
        </w:tc>
      </w:tr>
    </w:tbl>
    <w:p w14:paraId="3075C568" w14:textId="77777777" w:rsidR="001162DE" w:rsidRPr="008B456D" w:rsidRDefault="001162DE" w:rsidP="008B456D"/>
    <w:p w14:paraId="5B937B32" w14:textId="219163AB" w:rsidR="00614BC0" w:rsidRDefault="00FB66A6" w:rsidP="0093054B">
      <w:pPr>
        <w:pStyle w:val="Heading2"/>
      </w:pPr>
      <w:bookmarkStart w:id="138" w:name="_Toc416007480"/>
      <w:bookmarkStart w:id="139" w:name="_Toc416007812"/>
      <w:bookmarkStart w:id="140" w:name="_Toc420660218"/>
      <w:proofErr w:type="spellStart"/>
      <w:r>
        <w:t>RelatedPackages</w:t>
      </w:r>
      <w:r w:rsidR="008A6D95">
        <w:t>Type</w:t>
      </w:r>
      <w:proofErr w:type="spellEnd"/>
      <w:r w:rsidR="008A6D95">
        <w:t xml:space="preserve"> Class</w:t>
      </w:r>
      <w:bookmarkEnd w:id="138"/>
      <w:bookmarkEnd w:id="139"/>
      <w:bookmarkEnd w:id="140"/>
    </w:p>
    <w:p w14:paraId="3ADA739A" w14:textId="4C474B90" w:rsidR="00A03667" w:rsidRDefault="00A03667" w:rsidP="0089150D">
      <w:pPr>
        <w:spacing w:after="240"/>
      </w:pPr>
      <w:r>
        <w:t xml:space="preserve">The </w:t>
      </w:r>
      <w:proofErr w:type="spellStart"/>
      <w:r w:rsidRPr="00121E6E">
        <w:rPr>
          <w:rFonts w:ascii="Courier New" w:hAnsi="Courier New" w:cs="Courier New"/>
        </w:rPr>
        <w:t>RelatedPackagesType</w:t>
      </w:r>
      <w:proofErr w:type="spellEnd"/>
      <w:r>
        <w:t xml:space="preserve"> class specifies a set of one or more</w:t>
      </w:r>
      <w:r w:rsidR="0089150D">
        <w:t xml:space="preserve"> STIX</w:t>
      </w:r>
      <w:r>
        <w:t xml:space="preserve"> Package</w:t>
      </w:r>
      <w:r w:rsidR="0089150D">
        <w:t xml:space="preserve"> related to this STIX Package.  </w:t>
      </w:r>
      <w:r w:rsidR="0089150D" w:rsidRPr="00196F95">
        <w:rPr>
          <w:rFonts w:ascii="Calibri" w:hAnsi="Calibri" w:cs="Arial"/>
        </w:rPr>
        <w:t xml:space="preserve">It extends the </w:t>
      </w:r>
      <w:proofErr w:type="spellStart"/>
      <w:r w:rsidR="0089150D" w:rsidRPr="00196F95">
        <w:rPr>
          <w:rFonts w:ascii="Courier New" w:hAnsi="Courier New" w:cs="Courier New"/>
        </w:rPr>
        <w:t>GenericRelationShipListType</w:t>
      </w:r>
      <w:proofErr w:type="spellEnd"/>
      <w:r w:rsidR="0089150D" w:rsidRPr="00196F95">
        <w:rPr>
          <w:rFonts w:ascii="Calibri" w:hAnsi="Calibri" w:cs="Arial"/>
        </w:rPr>
        <w:t xml:space="preserve"> superclass defined in the STIX Common data model, which specifies the </w:t>
      </w:r>
      <w:r w:rsidR="0089150D" w:rsidRPr="006A1FC0">
        <w:rPr>
          <w:rFonts w:cs="Courier New"/>
        </w:rPr>
        <w:t>scope</w:t>
      </w:r>
      <w:r w:rsidR="0089150D">
        <w:rPr>
          <w:rFonts w:cs="Courier New"/>
        </w:rPr>
        <w:t xml:space="preserve"> </w:t>
      </w:r>
      <w:r w:rsidR="0089150D">
        <w:t>(whether the elements of the set are related individually or as a group).</w:t>
      </w:r>
    </w:p>
    <w:p w14:paraId="699B8750" w14:textId="014E4070" w:rsidR="0089150D" w:rsidRDefault="0089150D" w:rsidP="0089150D">
      <w:pPr>
        <w:spacing w:after="240"/>
      </w:pPr>
      <w:r>
        <w:rPr>
          <w:rFonts w:cs="Courier New"/>
        </w:rPr>
        <w:t xml:space="preserve">The UML diagram corresponding to the </w:t>
      </w:r>
      <w:proofErr w:type="spellStart"/>
      <w:r w:rsidRPr="00121E6E">
        <w:rPr>
          <w:rFonts w:ascii="Courier New" w:hAnsi="Courier New" w:cs="Courier New"/>
        </w:rPr>
        <w:t>RelatedPackages</w:t>
      </w:r>
      <w:r w:rsidRPr="00817F69">
        <w:rPr>
          <w:rFonts w:ascii="Courier New" w:hAnsi="Courier New" w:cs="Courier New"/>
        </w:rPr>
        <w:t>Type</w:t>
      </w:r>
      <w:proofErr w:type="spellEnd"/>
      <w:r>
        <w:rPr>
          <w:rFonts w:cs="Courier New"/>
        </w:rPr>
        <w:t xml:space="preserve"> class is shown in </w:t>
      </w:r>
      <w:r>
        <w:rPr>
          <w:rFonts w:cs="Courier New"/>
        </w:rPr>
        <w:fldChar w:fldCharType="begin"/>
      </w:r>
      <w:r>
        <w:rPr>
          <w:rFonts w:cs="Courier New"/>
        </w:rPr>
        <w:instrText xml:space="preserve"> REF _Ref416951547 \h </w:instrText>
      </w:r>
      <w:r>
        <w:rPr>
          <w:rFonts w:cs="Courier New"/>
        </w:rPr>
      </w:r>
      <w:r>
        <w:rPr>
          <w:rFonts w:cs="Courier New"/>
        </w:rPr>
        <w:fldChar w:fldCharType="separate"/>
      </w:r>
      <w:r w:rsidR="00013563" w:rsidRPr="00851B02">
        <w:t xml:space="preserve">Figure </w:t>
      </w:r>
      <w:r w:rsidR="00013563">
        <w:rPr>
          <w:noProof/>
        </w:rPr>
        <w:t>3</w:t>
      </w:r>
      <w:r w:rsidR="00013563">
        <w:noBreakHyphen/>
      </w:r>
      <w:r w:rsidR="00013563">
        <w:rPr>
          <w:noProof/>
        </w:rPr>
        <w:t>2</w:t>
      </w:r>
      <w:r>
        <w:rPr>
          <w:rFonts w:cs="Courier New"/>
        </w:rPr>
        <w:fldChar w:fldCharType="end"/>
      </w:r>
      <w:r>
        <w:t xml:space="preserve">, and </w:t>
      </w:r>
      <w:r w:rsidRPr="009E4233">
        <w:t>t</w:t>
      </w:r>
      <w:r>
        <w:t xml:space="preserve">he specialized properties are shown in </w:t>
      </w:r>
      <w:r>
        <w:fldChar w:fldCharType="begin"/>
      </w:r>
      <w:r>
        <w:instrText xml:space="preserve"> REF _Ref416951583 \h </w:instrText>
      </w:r>
      <w:r>
        <w:fldChar w:fldCharType="separate"/>
      </w:r>
      <w:r w:rsidR="00013563" w:rsidRPr="000B4986">
        <w:t xml:space="preserve">Table </w:t>
      </w:r>
      <w:r w:rsidR="00013563">
        <w:rPr>
          <w:noProof/>
        </w:rPr>
        <w:t>3</w:t>
      </w:r>
      <w:r w:rsidR="00013563">
        <w:noBreakHyphen/>
      </w:r>
      <w:r w:rsidR="00013563">
        <w:rPr>
          <w:noProof/>
        </w:rPr>
        <w:t>10</w:t>
      </w:r>
      <w:r>
        <w:fldChar w:fldCharType="end"/>
      </w:r>
      <w:r>
        <w:t>.</w:t>
      </w:r>
    </w:p>
    <w:p w14:paraId="375DF15F" w14:textId="35826787" w:rsidR="00851B02" w:rsidRDefault="00D07060" w:rsidP="00851B02">
      <w:pPr>
        <w:keepNext/>
      </w:pPr>
      <w:r w:rsidRPr="00D07060">
        <w:rPr>
          <w:noProof/>
        </w:rPr>
        <w:drawing>
          <wp:inline distT="0" distB="0" distL="0" distR="0" wp14:anchorId="43138C61" wp14:editId="5FFD4179">
            <wp:extent cx="76009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600950" cy="2457450"/>
                    </a:xfrm>
                    <a:prstGeom prst="rect">
                      <a:avLst/>
                    </a:prstGeom>
                  </pic:spPr>
                </pic:pic>
              </a:graphicData>
            </a:graphic>
          </wp:inline>
        </w:drawing>
      </w:r>
    </w:p>
    <w:p w14:paraId="06A243C8" w14:textId="00C54E7A" w:rsidR="00614BC0" w:rsidRDefault="00851B02" w:rsidP="00851B02">
      <w:pPr>
        <w:pStyle w:val="Caption"/>
        <w:jc w:val="center"/>
        <w:rPr>
          <w:b w:val="0"/>
          <w:color w:val="auto"/>
          <w:sz w:val="24"/>
          <w:szCs w:val="24"/>
        </w:rPr>
      </w:pPr>
      <w:bookmarkStart w:id="141" w:name="_Ref416951547"/>
      <w:r w:rsidRPr="00851B02">
        <w:rPr>
          <w:color w:val="auto"/>
          <w:sz w:val="24"/>
          <w:szCs w:val="24"/>
        </w:rPr>
        <w:t xml:space="preserve">Figure </w:t>
      </w:r>
      <w:r w:rsidR="00CA1E0C">
        <w:rPr>
          <w:color w:val="auto"/>
          <w:sz w:val="24"/>
          <w:szCs w:val="24"/>
        </w:rPr>
        <w:fldChar w:fldCharType="begin"/>
      </w:r>
      <w:r w:rsidR="00CA1E0C">
        <w:rPr>
          <w:color w:val="auto"/>
          <w:sz w:val="24"/>
          <w:szCs w:val="24"/>
        </w:rPr>
        <w:instrText xml:space="preserve"> STYLEREF 1 \s </w:instrText>
      </w:r>
      <w:r w:rsidR="00CA1E0C">
        <w:rPr>
          <w:color w:val="auto"/>
          <w:sz w:val="24"/>
          <w:szCs w:val="24"/>
        </w:rPr>
        <w:fldChar w:fldCharType="separate"/>
      </w:r>
      <w:r w:rsidR="00013563">
        <w:rPr>
          <w:noProof/>
          <w:color w:val="auto"/>
          <w:sz w:val="24"/>
          <w:szCs w:val="24"/>
        </w:rPr>
        <w:t>3</w:t>
      </w:r>
      <w:r w:rsidR="00CA1E0C">
        <w:rPr>
          <w:color w:val="auto"/>
          <w:sz w:val="24"/>
          <w:szCs w:val="24"/>
        </w:rPr>
        <w:fldChar w:fldCharType="end"/>
      </w:r>
      <w:r w:rsidR="00CA1E0C">
        <w:rPr>
          <w:color w:val="auto"/>
          <w:sz w:val="24"/>
          <w:szCs w:val="24"/>
        </w:rPr>
        <w:noBreakHyphen/>
      </w:r>
      <w:r w:rsidR="00CA1E0C">
        <w:rPr>
          <w:color w:val="auto"/>
          <w:sz w:val="24"/>
          <w:szCs w:val="24"/>
        </w:rPr>
        <w:fldChar w:fldCharType="begin"/>
      </w:r>
      <w:r w:rsidR="00CA1E0C">
        <w:rPr>
          <w:color w:val="auto"/>
          <w:sz w:val="24"/>
          <w:szCs w:val="24"/>
        </w:rPr>
        <w:instrText xml:space="preserve"> SEQ Figure \* ARABIC \s 1 </w:instrText>
      </w:r>
      <w:r w:rsidR="00CA1E0C">
        <w:rPr>
          <w:color w:val="auto"/>
          <w:sz w:val="24"/>
          <w:szCs w:val="24"/>
        </w:rPr>
        <w:fldChar w:fldCharType="separate"/>
      </w:r>
      <w:r w:rsidR="00013563">
        <w:rPr>
          <w:noProof/>
          <w:color w:val="auto"/>
          <w:sz w:val="24"/>
          <w:szCs w:val="24"/>
        </w:rPr>
        <w:t>2</w:t>
      </w:r>
      <w:r w:rsidR="00CA1E0C">
        <w:rPr>
          <w:color w:val="auto"/>
          <w:sz w:val="24"/>
          <w:szCs w:val="24"/>
        </w:rPr>
        <w:fldChar w:fldCharType="end"/>
      </w:r>
      <w:bookmarkEnd w:id="141"/>
      <w:r w:rsidRPr="00851B02">
        <w:rPr>
          <w:color w:val="auto"/>
          <w:sz w:val="24"/>
          <w:szCs w:val="24"/>
        </w:rPr>
        <w:t xml:space="preserve">. </w:t>
      </w:r>
      <w:r w:rsidRPr="00851B02">
        <w:rPr>
          <w:b w:val="0"/>
          <w:color w:val="auto"/>
          <w:sz w:val="24"/>
          <w:szCs w:val="24"/>
        </w:rPr>
        <w:t xml:space="preserve">UML diagram for </w:t>
      </w:r>
      <w:proofErr w:type="spellStart"/>
      <w:r w:rsidRPr="00851B02">
        <w:rPr>
          <w:rFonts w:ascii="Courier New" w:hAnsi="Courier New" w:cs="Courier New"/>
          <w:b w:val="0"/>
          <w:color w:val="auto"/>
          <w:sz w:val="24"/>
          <w:szCs w:val="24"/>
        </w:rPr>
        <w:t>RelatedPackages</w:t>
      </w:r>
      <w:r w:rsidR="00AB3A32">
        <w:rPr>
          <w:rFonts w:ascii="Courier New" w:hAnsi="Courier New" w:cs="Courier New"/>
          <w:b w:val="0"/>
          <w:color w:val="auto"/>
          <w:sz w:val="24"/>
          <w:szCs w:val="24"/>
        </w:rPr>
        <w:t>Type</w:t>
      </w:r>
      <w:proofErr w:type="spellEnd"/>
      <w:r>
        <w:rPr>
          <w:b w:val="0"/>
          <w:color w:val="auto"/>
          <w:sz w:val="24"/>
          <w:szCs w:val="24"/>
        </w:rPr>
        <w:t xml:space="preserve"> class</w:t>
      </w:r>
    </w:p>
    <w:p w14:paraId="799E63AD" w14:textId="43D94EAD" w:rsidR="00851B02" w:rsidRDefault="00851B02" w:rsidP="009B7414">
      <w:pPr>
        <w:spacing w:after="240"/>
      </w:pPr>
      <w:r>
        <w:t>In addition to</w:t>
      </w:r>
      <w:r w:rsidR="00121E6E">
        <w:t xml:space="preserve"> being a property</w:t>
      </w:r>
      <w:r>
        <w:t xml:space="preserve"> </w:t>
      </w:r>
      <w:r w:rsidR="00121E6E">
        <w:t xml:space="preserve">of the </w:t>
      </w:r>
      <w:proofErr w:type="spellStart"/>
      <w:r w:rsidRPr="00121E6E">
        <w:rPr>
          <w:rFonts w:ascii="Courier New" w:hAnsi="Courier New" w:cs="Courier New"/>
        </w:rPr>
        <w:t>STIXType</w:t>
      </w:r>
      <w:proofErr w:type="spellEnd"/>
      <w:r w:rsidR="00121E6E" w:rsidRPr="00121E6E">
        <w:rPr>
          <w:rFonts w:cs="Courier New"/>
        </w:rPr>
        <w:t xml:space="preserve"> </w:t>
      </w:r>
      <w:r w:rsidR="00121E6E">
        <w:rPr>
          <w:rFonts w:cs="Courier New"/>
        </w:rPr>
        <w:t>class</w:t>
      </w:r>
      <w:r w:rsidR="0069607A">
        <w:t xml:space="preserve">, </w:t>
      </w:r>
      <w:proofErr w:type="spellStart"/>
      <w:r w:rsidRPr="00AB3A32">
        <w:rPr>
          <w:rFonts w:ascii="Courier New" w:hAnsi="Courier New" w:cs="Courier New"/>
        </w:rPr>
        <w:t>Related</w:t>
      </w:r>
      <w:r w:rsidR="00A03667">
        <w:rPr>
          <w:rFonts w:ascii="Courier New" w:hAnsi="Courier New" w:cs="Courier New"/>
        </w:rPr>
        <w:t>_</w:t>
      </w:r>
      <w:r w:rsidRPr="00AB3A32">
        <w:rPr>
          <w:rFonts w:ascii="Courier New" w:hAnsi="Courier New" w:cs="Courier New"/>
        </w:rPr>
        <w:t>Packages</w:t>
      </w:r>
      <w:proofErr w:type="spellEnd"/>
      <w:r>
        <w:t xml:space="preserve"> </w:t>
      </w:r>
      <w:r w:rsidR="008509E2">
        <w:t>is</w:t>
      </w:r>
      <w:r w:rsidR="00121E6E">
        <w:t xml:space="preserve"> a </w:t>
      </w:r>
      <w:r w:rsidR="00AB3A32">
        <w:t>property</w:t>
      </w:r>
      <w:r w:rsidR="00121E6E">
        <w:t xml:space="preserve"> of all of the top-level component types</w:t>
      </w:r>
      <w:r>
        <w:t>.</w:t>
      </w:r>
    </w:p>
    <w:p w14:paraId="113B9DDD" w14:textId="550E0A60" w:rsidR="009B7414" w:rsidRPr="009B7414" w:rsidRDefault="009B7414" w:rsidP="009B7414">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w:t>
      </w:r>
      <w:r w:rsidRPr="009B7414">
        <w:rPr>
          <w:b w:val="0"/>
          <w:bCs w:val="0"/>
          <w:color w:val="auto"/>
          <w:sz w:val="24"/>
          <w:szCs w:val="24"/>
        </w:rPr>
        <w:t xml:space="preserve">in </w:t>
      </w:r>
      <w:r w:rsidRPr="009B7414">
        <w:rPr>
          <w:b w:val="0"/>
          <w:bCs w:val="0"/>
          <w:color w:val="auto"/>
          <w:sz w:val="24"/>
          <w:szCs w:val="24"/>
        </w:rPr>
        <w:fldChar w:fldCharType="begin"/>
      </w:r>
      <w:r w:rsidRPr="009B7414">
        <w:rPr>
          <w:b w:val="0"/>
          <w:bCs w:val="0"/>
          <w:color w:val="auto"/>
          <w:sz w:val="24"/>
          <w:szCs w:val="24"/>
        </w:rPr>
        <w:instrText xml:space="preserve"> REF _Ref416951583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Table </w:t>
      </w:r>
      <w:r w:rsidR="00013563" w:rsidRPr="00013563">
        <w:rPr>
          <w:b w:val="0"/>
          <w:noProof/>
          <w:color w:val="auto"/>
          <w:sz w:val="24"/>
          <w:szCs w:val="24"/>
        </w:rPr>
        <w:t>3</w:t>
      </w:r>
      <w:r w:rsidR="00013563" w:rsidRPr="00013563">
        <w:rPr>
          <w:b w:val="0"/>
          <w:noProof/>
          <w:color w:val="auto"/>
          <w:sz w:val="24"/>
          <w:szCs w:val="24"/>
        </w:rPr>
        <w:noBreakHyphen/>
        <w:t>10</w:t>
      </w:r>
      <w:r w:rsidRPr="009B7414">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 xml:space="preserve">corresponds to the UML diagram </w:t>
      </w:r>
      <w:r w:rsidRPr="009B7414">
        <w:rPr>
          <w:b w:val="0"/>
          <w:bCs w:val="0"/>
          <w:color w:val="auto"/>
          <w:sz w:val="24"/>
          <w:szCs w:val="24"/>
        </w:rPr>
        <w:t xml:space="preserve">shown in </w:t>
      </w:r>
      <w:r w:rsidRPr="009B7414">
        <w:rPr>
          <w:b w:val="0"/>
          <w:bCs w:val="0"/>
          <w:color w:val="auto"/>
          <w:sz w:val="24"/>
          <w:szCs w:val="24"/>
        </w:rPr>
        <w:fldChar w:fldCharType="begin"/>
      </w:r>
      <w:r w:rsidRPr="009B7414">
        <w:rPr>
          <w:b w:val="0"/>
          <w:bCs w:val="0"/>
          <w:color w:val="auto"/>
          <w:sz w:val="24"/>
          <w:szCs w:val="24"/>
        </w:rPr>
        <w:instrText xml:space="preserve"> REF _Ref416951547 \h  \* MERGEFORMAT </w:instrText>
      </w:r>
      <w:r w:rsidRPr="009B7414">
        <w:rPr>
          <w:b w:val="0"/>
          <w:bCs w:val="0"/>
          <w:color w:val="auto"/>
          <w:sz w:val="24"/>
          <w:szCs w:val="24"/>
        </w:rPr>
      </w:r>
      <w:r w:rsidRPr="009B7414">
        <w:rPr>
          <w:b w:val="0"/>
          <w:bCs w:val="0"/>
          <w:color w:val="auto"/>
          <w:sz w:val="24"/>
          <w:szCs w:val="24"/>
        </w:rPr>
        <w:fldChar w:fldCharType="separate"/>
      </w:r>
      <w:r w:rsidR="00013563" w:rsidRPr="00013563">
        <w:rPr>
          <w:b w:val="0"/>
          <w:color w:val="auto"/>
          <w:sz w:val="24"/>
          <w:szCs w:val="24"/>
        </w:rPr>
        <w:t xml:space="preserve">Figure </w:t>
      </w:r>
      <w:r w:rsidR="00013563" w:rsidRPr="00013563">
        <w:rPr>
          <w:b w:val="0"/>
          <w:noProof/>
          <w:color w:val="auto"/>
          <w:sz w:val="24"/>
          <w:szCs w:val="24"/>
        </w:rPr>
        <w:t>3</w:t>
      </w:r>
      <w:r w:rsidR="00013563" w:rsidRPr="00013563">
        <w:rPr>
          <w:b w:val="0"/>
          <w:noProof/>
          <w:color w:val="auto"/>
          <w:sz w:val="24"/>
          <w:szCs w:val="24"/>
        </w:rPr>
        <w:noBreakHyphen/>
        <w:t>2</w:t>
      </w:r>
      <w:r w:rsidRPr="009B7414">
        <w:rPr>
          <w:b w:val="0"/>
          <w:bCs w:val="0"/>
          <w:color w:val="auto"/>
          <w:sz w:val="24"/>
          <w:szCs w:val="24"/>
        </w:rPr>
        <w:fldChar w:fldCharType="end"/>
      </w:r>
      <w:r w:rsidRPr="009B7414">
        <w:rPr>
          <w:b w:val="0"/>
          <w:bCs w:val="0"/>
          <w:color w:val="auto"/>
          <w:sz w:val="24"/>
          <w:szCs w:val="24"/>
        </w:rPr>
        <w:t>.</w:t>
      </w:r>
    </w:p>
    <w:p w14:paraId="5DBD55F4" w14:textId="01A2F05A" w:rsidR="00EB18BE" w:rsidRPr="00E45892" w:rsidRDefault="00EB18BE" w:rsidP="000B4986">
      <w:pPr>
        <w:pStyle w:val="Caption"/>
        <w:keepNext/>
        <w:jc w:val="center"/>
        <w:rPr>
          <w:b w:val="0"/>
          <w:color w:val="auto"/>
          <w:sz w:val="24"/>
          <w:szCs w:val="24"/>
        </w:rPr>
      </w:pPr>
      <w:bookmarkStart w:id="142" w:name="_Ref416951583"/>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10</w:t>
      </w:r>
      <w:r w:rsidR="008763E3">
        <w:rPr>
          <w:color w:val="auto"/>
          <w:sz w:val="24"/>
          <w:szCs w:val="24"/>
        </w:rPr>
        <w:fldChar w:fldCharType="end"/>
      </w:r>
      <w:bookmarkEnd w:id="142"/>
      <w:r w:rsidRPr="000B4986">
        <w:rPr>
          <w:color w:val="auto"/>
          <w:sz w:val="24"/>
          <w:szCs w:val="24"/>
        </w:rPr>
        <w:t>.</w:t>
      </w:r>
      <w:r w:rsidR="00E45892">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RelatedPackagesType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825C6B" w:rsidRPr="00825C6B" w14:paraId="4C049272" w14:textId="77777777" w:rsidTr="00EB18BE">
        <w:trPr>
          <w:trHeight w:val="547"/>
        </w:trPr>
        <w:tc>
          <w:tcPr>
            <w:tcW w:w="1975" w:type="dxa"/>
            <w:shd w:val="clear" w:color="auto" w:fill="BFBFBF" w:themeFill="background1" w:themeFillShade="BF"/>
            <w:noWrap/>
            <w:vAlign w:val="center"/>
          </w:tcPr>
          <w:p w14:paraId="05891C54" w14:textId="3B987B9C" w:rsidR="00825C6B" w:rsidRPr="00825C6B" w:rsidRDefault="00825C6B" w:rsidP="00825C6B">
            <w:pPr>
              <w:rPr>
                <w:b/>
              </w:rPr>
            </w:pPr>
            <w:r>
              <w:rPr>
                <w:b/>
              </w:rPr>
              <w:t>Name</w:t>
            </w:r>
          </w:p>
        </w:tc>
        <w:tc>
          <w:tcPr>
            <w:tcW w:w="2377" w:type="dxa"/>
            <w:shd w:val="clear" w:color="auto" w:fill="BFBFBF" w:themeFill="background1" w:themeFillShade="BF"/>
            <w:noWrap/>
            <w:vAlign w:val="center"/>
          </w:tcPr>
          <w:p w14:paraId="78107F48" w14:textId="63CAD474"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BEFD2E9" w14:textId="77455C99" w:rsidR="00825C6B" w:rsidRPr="00825C6B" w:rsidRDefault="00825C6B" w:rsidP="00825C6B">
            <w:r w:rsidRPr="00693F21">
              <w:rPr>
                <w:b/>
              </w:rPr>
              <w:t>Multiplicity</w:t>
            </w:r>
          </w:p>
        </w:tc>
        <w:tc>
          <w:tcPr>
            <w:tcW w:w="8324" w:type="dxa"/>
            <w:shd w:val="clear" w:color="auto" w:fill="BFBFBF" w:themeFill="background1" w:themeFillShade="BF"/>
            <w:vAlign w:val="center"/>
          </w:tcPr>
          <w:p w14:paraId="2A7B01E6" w14:textId="3AFE6074" w:rsidR="00825C6B" w:rsidRPr="00825C6B" w:rsidRDefault="00825C6B" w:rsidP="00825C6B">
            <w:r w:rsidRPr="00693F21">
              <w:rPr>
                <w:b/>
              </w:rPr>
              <w:t>Description</w:t>
            </w:r>
          </w:p>
        </w:tc>
      </w:tr>
      <w:tr w:rsidR="00825C6B" w:rsidRPr="00825C6B" w14:paraId="0FDF884A" w14:textId="77777777" w:rsidTr="00EB18BE">
        <w:trPr>
          <w:trHeight w:val="547"/>
        </w:trPr>
        <w:tc>
          <w:tcPr>
            <w:tcW w:w="1975" w:type="dxa"/>
            <w:noWrap/>
            <w:vAlign w:val="center"/>
            <w:hideMark/>
          </w:tcPr>
          <w:p w14:paraId="1FFCDBDE" w14:textId="77777777" w:rsidR="00825C6B" w:rsidRPr="00561F5F" w:rsidRDefault="00825C6B" w:rsidP="00825C6B">
            <w:pPr>
              <w:rPr>
                <w:b/>
                <w:sz w:val="22"/>
                <w:szCs w:val="22"/>
              </w:rPr>
            </w:pPr>
            <w:proofErr w:type="spellStart"/>
            <w:r w:rsidRPr="00561F5F">
              <w:rPr>
                <w:b/>
                <w:sz w:val="22"/>
                <w:szCs w:val="22"/>
              </w:rPr>
              <w:t>Related_Package</w:t>
            </w:r>
            <w:proofErr w:type="spellEnd"/>
          </w:p>
        </w:tc>
        <w:tc>
          <w:tcPr>
            <w:tcW w:w="2377" w:type="dxa"/>
            <w:noWrap/>
            <w:vAlign w:val="center"/>
            <w:hideMark/>
          </w:tcPr>
          <w:p w14:paraId="428B9B6E" w14:textId="4D2C9146"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RelatedPackageType</w:t>
            </w:r>
            <w:proofErr w:type="spellEnd"/>
          </w:p>
        </w:tc>
        <w:tc>
          <w:tcPr>
            <w:tcW w:w="1359" w:type="dxa"/>
            <w:noWrap/>
            <w:vAlign w:val="center"/>
            <w:hideMark/>
          </w:tcPr>
          <w:p w14:paraId="00D6A541" w14:textId="4ADBCF56" w:rsidR="00825C6B" w:rsidRPr="00561F5F" w:rsidRDefault="00825C6B" w:rsidP="00825C6B">
            <w:pPr>
              <w:jc w:val="center"/>
              <w:rPr>
                <w:sz w:val="22"/>
                <w:szCs w:val="22"/>
              </w:rPr>
            </w:pPr>
            <w:r w:rsidRPr="00561F5F">
              <w:rPr>
                <w:sz w:val="22"/>
                <w:szCs w:val="22"/>
              </w:rPr>
              <w:t>0..*</w:t>
            </w:r>
          </w:p>
        </w:tc>
        <w:tc>
          <w:tcPr>
            <w:tcW w:w="8324" w:type="dxa"/>
            <w:vAlign w:val="center"/>
            <w:hideMark/>
          </w:tcPr>
          <w:p w14:paraId="01A0C62E" w14:textId="432EEBF5" w:rsidR="00825C6B" w:rsidRPr="00662020" w:rsidRDefault="007F5503" w:rsidP="007F5503">
            <w:pPr>
              <w:rPr>
                <w:sz w:val="22"/>
                <w:szCs w:val="22"/>
              </w:rPr>
            </w:pPr>
            <w:r>
              <w:rPr>
                <w:sz w:val="22"/>
                <w:szCs w:val="22"/>
              </w:rPr>
              <w:t xml:space="preserve">The </w:t>
            </w:r>
            <w:proofErr w:type="spellStart"/>
            <w:r w:rsidRPr="008509E2">
              <w:rPr>
                <w:rFonts w:ascii="Courier New" w:hAnsi="Courier New" w:cs="Courier New"/>
                <w:sz w:val="22"/>
                <w:szCs w:val="22"/>
              </w:rPr>
              <w:t>Related_Package</w:t>
            </w:r>
            <w:proofErr w:type="spellEnd"/>
            <w:r>
              <w:rPr>
                <w:sz w:val="22"/>
                <w:szCs w:val="22"/>
              </w:rPr>
              <w:t xml:space="preserve"> property c</w:t>
            </w:r>
            <w:r w:rsidR="00825C6B" w:rsidRPr="00662020">
              <w:rPr>
                <w:sz w:val="22"/>
                <w:szCs w:val="22"/>
              </w:rPr>
              <w:t xml:space="preserve">haracterizes a relationship </w:t>
            </w:r>
            <w:r>
              <w:rPr>
                <w:rFonts w:ascii="Calibri" w:hAnsi="Calibri" w:cs="Arial"/>
                <w:sz w:val="22"/>
                <w:szCs w:val="22"/>
              </w:rPr>
              <w:t>to one or more</w:t>
            </w:r>
            <w:r w:rsidR="00825C6B" w:rsidRPr="00662020">
              <w:rPr>
                <w:sz w:val="22"/>
                <w:szCs w:val="22"/>
              </w:rPr>
              <w:t xml:space="preserve"> other </w:t>
            </w:r>
            <w:r w:rsidR="008509E2">
              <w:rPr>
                <w:sz w:val="22"/>
                <w:szCs w:val="22"/>
              </w:rPr>
              <w:t xml:space="preserve">STIX </w:t>
            </w:r>
            <w:r w:rsidR="00825C6B" w:rsidRPr="00662020">
              <w:rPr>
                <w:sz w:val="22"/>
                <w:szCs w:val="22"/>
              </w:rPr>
              <w:t>Packages.</w:t>
            </w:r>
          </w:p>
        </w:tc>
      </w:tr>
    </w:tbl>
    <w:p w14:paraId="2AA8F712" w14:textId="11423522" w:rsidR="00FB66A6" w:rsidRDefault="00FB66A6" w:rsidP="008763E3">
      <w:pPr>
        <w:pStyle w:val="Heading3"/>
      </w:pPr>
      <w:bookmarkStart w:id="143" w:name="_Toc416007481"/>
      <w:bookmarkStart w:id="144" w:name="_Toc416007813"/>
      <w:bookmarkStart w:id="145" w:name="_Toc420660219"/>
      <w:proofErr w:type="spellStart"/>
      <w:r>
        <w:t>RelatedPackageType</w:t>
      </w:r>
      <w:proofErr w:type="spellEnd"/>
      <w:r w:rsidR="008A6D95">
        <w:t xml:space="preserve"> Class</w:t>
      </w:r>
      <w:bookmarkEnd w:id="143"/>
      <w:bookmarkEnd w:id="144"/>
      <w:bookmarkEnd w:id="145"/>
    </w:p>
    <w:p w14:paraId="1EC3FD29" w14:textId="7FAA4BE7" w:rsidR="00424569" w:rsidRPr="00424569" w:rsidRDefault="0032017B" w:rsidP="00424569">
      <w:pPr>
        <w:rPr>
          <w:rFonts w:cs="Arial"/>
        </w:rPr>
      </w:pPr>
      <w:r>
        <w:rPr>
          <w:rFonts w:cs="Arial"/>
        </w:rPr>
        <w:t xml:space="preserve">The </w:t>
      </w:r>
      <w:proofErr w:type="spellStart"/>
      <w:r w:rsidR="00424569" w:rsidRPr="0032017B">
        <w:rPr>
          <w:rFonts w:ascii="Courier New" w:hAnsi="Courier New" w:cs="Courier New"/>
        </w:rPr>
        <w:t>RelatedPackageType</w:t>
      </w:r>
      <w:proofErr w:type="spellEnd"/>
      <w:r w:rsidR="00424569">
        <w:rPr>
          <w:rFonts w:cs="Arial"/>
        </w:rPr>
        <w:t xml:space="preserve"> </w:t>
      </w:r>
      <w:r>
        <w:rPr>
          <w:rFonts w:cs="Arial"/>
        </w:rPr>
        <w:t xml:space="preserve">class </w:t>
      </w:r>
      <w:r w:rsidR="0089150D">
        <w:rPr>
          <w:rFonts w:cs="Arial"/>
        </w:rPr>
        <w:t>identifies or characterizes the</w:t>
      </w:r>
      <w:r w:rsidR="0089150D" w:rsidRPr="00424569">
        <w:rPr>
          <w:rFonts w:cs="Arial"/>
        </w:rPr>
        <w:t xml:space="preserve"> relationship </w:t>
      </w:r>
      <w:r w:rsidR="00424569">
        <w:rPr>
          <w:rFonts w:cs="Arial"/>
        </w:rPr>
        <w:t>o</w:t>
      </w:r>
      <w:r w:rsidR="00E33FDB">
        <w:rPr>
          <w:rFonts w:cs="Arial"/>
        </w:rPr>
        <w:t>f</w:t>
      </w:r>
      <w:r w:rsidR="00424569">
        <w:rPr>
          <w:rFonts w:cs="Arial"/>
        </w:rPr>
        <w:t xml:space="preserve"> STIX </w:t>
      </w:r>
      <w:r w:rsidR="005E67AE">
        <w:rPr>
          <w:rFonts w:cs="Arial"/>
        </w:rPr>
        <w:t>P</w:t>
      </w:r>
      <w:r w:rsidR="00424569">
        <w:rPr>
          <w:rFonts w:cs="Arial"/>
        </w:rPr>
        <w:t>ackage to another</w:t>
      </w:r>
      <w:r w:rsidR="0089150D">
        <w:rPr>
          <w:rFonts w:cs="Arial"/>
        </w:rPr>
        <w:t>.</w:t>
      </w:r>
    </w:p>
    <w:p w14:paraId="4AA45E57" w14:textId="77777777" w:rsidR="00424569" w:rsidRPr="00424569" w:rsidRDefault="00424569" w:rsidP="00424569"/>
    <w:p w14:paraId="4F25F515" w14:textId="66838B4A" w:rsidR="00EB18BE" w:rsidRPr="000B4986" w:rsidRDefault="00EB18BE" w:rsidP="00E45892">
      <w:pPr>
        <w:pStyle w:val="Caption"/>
        <w:keepNext/>
        <w:spacing w:after="120"/>
        <w:jc w:val="center"/>
        <w:rPr>
          <w:b w:val="0"/>
          <w:color w:val="auto"/>
          <w:sz w:val="24"/>
          <w:szCs w:val="24"/>
        </w:rPr>
      </w:pPr>
      <w:r w:rsidRPr="000B4986">
        <w:rPr>
          <w:color w:val="auto"/>
          <w:sz w:val="24"/>
          <w:szCs w:val="24"/>
        </w:rPr>
        <w:t xml:space="preserve">Table </w:t>
      </w:r>
      <w:r w:rsidR="008763E3">
        <w:rPr>
          <w:color w:val="auto"/>
          <w:sz w:val="24"/>
          <w:szCs w:val="24"/>
        </w:rPr>
        <w:fldChar w:fldCharType="begin"/>
      </w:r>
      <w:r w:rsidR="008763E3">
        <w:rPr>
          <w:color w:val="auto"/>
          <w:sz w:val="24"/>
          <w:szCs w:val="24"/>
        </w:rPr>
        <w:instrText xml:space="preserve"> STYLEREF 1 \s </w:instrText>
      </w:r>
      <w:r w:rsidR="008763E3">
        <w:rPr>
          <w:color w:val="auto"/>
          <w:sz w:val="24"/>
          <w:szCs w:val="24"/>
        </w:rPr>
        <w:fldChar w:fldCharType="separate"/>
      </w:r>
      <w:r w:rsidR="00013563">
        <w:rPr>
          <w:noProof/>
          <w:color w:val="auto"/>
          <w:sz w:val="24"/>
          <w:szCs w:val="24"/>
        </w:rPr>
        <w:t>3</w:t>
      </w:r>
      <w:r w:rsidR="008763E3">
        <w:rPr>
          <w:color w:val="auto"/>
          <w:sz w:val="24"/>
          <w:szCs w:val="24"/>
        </w:rPr>
        <w:fldChar w:fldCharType="end"/>
      </w:r>
      <w:r w:rsidR="008763E3">
        <w:rPr>
          <w:color w:val="auto"/>
          <w:sz w:val="24"/>
          <w:szCs w:val="24"/>
        </w:rPr>
        <w:noBreakHyphen/>
      </w:r>
      <w:r w:rsidR="008763E3">
        <w:rPr>
          <w:color w:val="auto"/>
          <w:sz w:val="24"/>
          <w:szCs w:val="24"/>
        </w:rPr>
        <w:fldChar w:fldCharType="begin"/>
      </w:r>
      <w:r w:rsidR="008763E3">
        <w:rPr>
          <w:color w:val="auto"/>
          <w:sz w:val="24"/>
          <w:szCs w:val="24"/>
        </w:rPr>
        <w:instrText xml:space="preserve"> SEQ Table \* ARABIC \s 1 </w:instrText>
      </w:r>
      <w:r w:rsidR="008763E3">
        <w:rPr>
          <w:color w:val="auto"/>
          <w:sz w:val="24"/>
          <w:szCs w:val="24"/>
        </w:rPr>
        <w:fldChar w:fldCharType="separate"/>
      </w:r>
      <w:r w:rsidR="00013563">
        <w:rPr>
          <w:noProof/>
          <w:color w:val="auto"/>
          <w:sz w:val="24"/>
          <w:szCs w:val="24"/>
        </w:rPr>
        <w:t>11</w:t>
      </w:r>
      <w:r w:rsidR="008763E3">
        <w:rPr>
          <w:color w:val="auto"/>
          <w:sz w:val="24"/>
          <w:szCs w:val="24"/>
        </w:rPr>
        <w:fldChar w:fldCharType="end"/>
      </w:r>
      <w:r w:rsidRPr="000B4986">
        <w:rPr>
          <w:color w:val="auto"/>
          <w:sz w:val="24"/>
          <w:szCs w:val="24"/>
        </w:rPr>
        <w:t>.</w:t>
      </w:r>
      <w:r w:rsidR="000B4986">
        <w:rPr>
          <w:b w:val="0"/>
          <w:color w:val="auto"/>
          <w:sz w:val="24"/>
          <w:szCs w:val="24"/>
        </w:rPr>
        <w:t xml:space="preserve"> Properties of </w:t>
      </w:r>
      <w:proofErr w:type="spellStart"/>
      <w:r w:rsidR="00E45892" w:rsidRPr="00E45892">
        <w:rPr>
          <w:rFonts w:ascii="Courier New" w:hAnsi="Courier New" w:cs="Courier New"/>
          <w:b w:val="0"/>
          <w:color w:val="auto"/>
          <w:sz w:val="24"/>
          <w:szCs w:val="24"/>
        </w:rPr>
        <w:t>RelatedPackageType</w:t>
      </w:r>
      <w:proofErr w:type="spellEnd"/>
      <w:r w:rsidR="00E45892">
        <w:rPr>
          <w:b w:val="0"/>
          <w:color w:val="auto"/>
          <w:sz w:val="24"/>
          <w:szCs w:val="24"/>
        </w:rPr>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825C6B" w:rsidRPr="00825C6B" w14:paraId="20B041A0" w14:textId="77777777" w:rsidTr="00825C6B">
        <w:trPr>
          <w:trHeight w:val="547"/>
        </w:trPr>
        <w:tc>
          <w:tcPr>
            <w:tcW w:w="1160" w:type="dxa"/>
            <w:shd w:val="clear" w:color="auto" w:fill="BFBFBF" w:themeFill="background1" w:themeFillShade="BF"/>
            <w:noWrap/>
            <w:vAlign w:val="center"/>
          </w:tcPr>
          <w:p w14:paraId="25977FF9" w14:textId="0EFBFFC1" w:rsidR="00825C6B" w:rsidRPr="00825C6B" w:rsidRDefault="00825C6B" w:rsidP="00825C6B">
            <w:pPr>
              <w:rPr>
                <w:b/>
              </w:rPr>
            </w:pPr>
            <w:r>
              <w:rPr>
                <w:b/>
              </w:rPr>
              <w:t>Name</w:t>
            </w:r>
          </w:p>
        </w:tc>
        <w:tc>
          <w:tcPr>
            <w:tcW w:w="1262" w:type="dxa"/>
            <w:shd w:val="clear" w:color="auto" w:fill="BFBFBF" w:themeFill="background1" w:themeFillShade="BF"/>
            <w:noWrap/>
            <w:vAlign w:val="center"/>
          </w:tcPr>
          <w:p w14:paraId="40152B21" w14:textId="748F4CED" w:rsidR="00825C6B" w:rsidRPr="00825C6B" w:rsidRDefault="00825C6B" w:rsidP="00825C6B">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07246942" w14:textId="38871AAE" w:rsidR="00825C6B" w:rsidRPr="00825C6B" w:rsidRDefault="00825C6B" w:rsidP="00825C6B">
            <w:pPr>
              <w:jc w:val="center"/>
            </w:pPr>
            <w:r w:rsidRPr="00693F21">
              <w:rPr>
                <w:b/>
              </w:rPr>
              <w:t>Multiplicity</w:t>
            </w:r>
          </w:p>
        </w:tc>
        <w:tc>
          <w:tcPr>
            <w:tcW w:w="10254" w:type="dxa"/>
            <w:shd w:val="clear" w:color="auto" w:fill="BFBFBF" w:themeFill="background1" w:themeFillShade="BF"/>
            <w:vAlign w:val="center"/>
          </w:tcPr>
          <w:p w14:paraId="1AE6BB68" w14:textId="32176558" w:rsidR="00825C6B" w:rsidRPr="00825C6B" w:rsidRDefault="00825C6B" w:rsidP="00825C6B">
            <w:r w:rsidRPr="00693F21">
              <w:rPr>
                <w:b/>
              </w:rPr>
              <w:t>Description</w:t>
            </w:r>
          </w:p>
        </w:tc>
      </w:tr>
      <w:tr w:rsidR="00825C6B" w:rsidRPr="00825C6B" w14:paraId="31B5A25B" w14:textId="77777777" w:rsidTr="00825C6B">
        <w:trPr>
          <w:trHeight w:val="547"/>
        </w:trPr>
        <w:tc>
          <w:tcPr>
            <w:tcW w:w="1160" w:type="dxa"/>
            <w:noWrap/>
            <w:vAlign w:val="center"/>
            <w:hideMark/>
          </w:tcPr>
          <w:p w14:paraId="470E8931" w14:textId="77777777" w:rsidR="00825C6B" w:rsidRPr="00561F5F" w:rsidRDefault="00825C6B" w:rsidP="00825C6B">
            <w:pPr>
              <w:rPr>
                <w:b/>
                <w:sz w:val="22"/>
                <w:szCs w:val="22"/>
              </w:rPr>
            </w:pPr>
            <w:r w:rsidRPr="00561F5F">
              <w:rPr>
                <w:b/>
                <w:sz w:val="22"/>
                <w:szCs w:val="22"/>
              </w:rPr>
              <w:t>Package</w:t>
            </w:r>
          </w:p>
        </w:tc>
        <w:tc>
          <w:tcPr>
            <w:tcW w:w="1262" w:type="dxa"/>
            <w:noWrap/>
            <w:vAlign w:val="center"/>
            <w:hideMark/>
          </w:tcPr>
          <w:p w14:paraId="13B1F359" w14:textId="4E0A6B18" w:rsidR="00825C6B" w:rsidRPr="00825C6B" w:rsidRDefault="00825C6B" w:rsidP="00825C6B">
            <w:pPr>
              <w:rPr>
                <w:rFonts w:ascii="Courier New" w:hAnsi="Courier New" w:cs="Courier New"/>
                <w:sz w:val="20"/>
                <w:szCs w:val="20"/>
              </w:rPr>
            </w:pPr>
            <w:proofErr w:type="spellStart"/>
            <w:r w:rsidRPr="00825C6B">
              <w:rPr>
                <w:rFonts w:ascii="Courier New" w:hAnsi="Courier New" w:cs="Courier New"/>
                <w:sz w:val="20"/>
                <w:szCs w:val="20"/>
              </w:rPr>
              <w:t>STIXType</w:t>
            </w:r>
            <w:proofErr w:type="spellEnd"/>
          </w:p>
        </w:tc>
        <w:tc>
          <w:tcPr>
            <w:tcW w:w="1359" w:type="dxa"/>
            <w:noWrap/>
            <w:vAlign w:val="center"/>
            <w:hideMark/>
          </w:tcPr>
          <w:p w14:paraId="2CD148F1" w14:textId="0F8CC899" w:rsidR="00825C6B" w:rsidRPr="00561F5F" w:rsidRDefault="00825C6B" w:rsidP="00825C6B">
            <w:pPr>
              <w:jc w:val="center"/>
              <w:rPr>
                <w:sz w:val="22"/>
                <w:szCs w:val="22"/>
              </w:rPr>
            </w:pPr>
            <w:r w:rsidRPr="00561F5F">
              <w:rPr>
                <w:sz w:val="22"/>
                <w:szCs w:val="22"/>
              </w:rPr>
              <w:t>1</w:t>
            </w:r>
          </w:p>
        </w:tc>
        <w:tc>
          <w:tcPr>
            <w:tcW w:w="10254" w:type="dxa"/>
            <w:vAlign w:val="center"/>
            <w:hideMark/>
          </w:tcPr>
          <w:p w14:paraId="296563E2" w14:textId="035F0639" w:rsidR="00825C6B" w:rsidRPr="00662020" w:rsidRDefault="002B3AF7" w:rsidP="008509E2">
            <w:pPr>
              <w:rPr>
                <w:sz w:val="22"/>
                <w:szCs w:val="22"/>
              </w:rPr>
            </w:pPr>
            <w:r>
              <w:rPr>
                <w:sz w:val="22"/>
                <w:szCs w:val="22"/>
              </w:rPr>
              <w:t xml:space="preserve">The </w:t>
            </w:r>
            <w:r w:rsidRPr="002B3AF7">
              <w:rPr>
                <w:rFonts w:ascii="Courier New" w:hAnsi="Courier New" w:cs="Courier New"/>
                <w:sz w:val="22"/>
                <w:szCs w:val="22"/>
              </w:rPr>
              <w:t>Package</w:t>
            </w:r>
            <w:r>
              <w:rPr>
                <w:sz w:val="22"/>
                <w:szCs w:val="22"/>
              </w:rPr>
              <w:t xml:space="preserve"> property captures</w:t>
            </w:r>
            <w:r w:rsidR="00E33FDB">
              <w:rPr>
                <w:sz w:val="22"/>
                <w:szCs w:val="22"/>
              </w:rPr>
              <w:t xml:space="preserve"> or references</w:t>
            </w:r>
            <w:r>
              <w:rPr>
                <w:sz w:val="22"/>
                <w:szCs w:val="22"/>
              </w:rPr>
              <w:t xml:space="preserve"> a</w:t>
            </w:r>
            <w:r w:rsidR="00825C6B" w:rsidRPr="00662020">
              <w:rPr>
                <w:sz w:val="22"/>
                <w:szCs w:val="22"/>
              </w:rPr>
              <w:t xml:space="preserve"> </w:t>
            </w:r>
            <w:r w:rsidR="008509E2">
              <w:rPr>
                <w:sz w:val="22"/>
                <w:szCs w:val="22"/>
              </w:rPr>
              <w:t xml:space="preserve">STIX </w:t>
            </w:r>
            <w:r w:rsidR="00825C6B" w:rsidRPr="00662020">
              <w:rPr>
                <w:sz w:val="22"/>
                <w:szCs w:val="22"/>
              </w:rPr>
              <w:t>Package</w:t>
            </w:r>
            <w:r w:rsidR="008509E2">
              <w:rPr>
                <w:sz w:val="22"/>
                <w:szCs w:val="22"/>
              </w:rPr>
              <w:t xml:space="preserve"> </w:t>
            </w:r>
            <w:r w:rsidR="008509E2" w:rsidRPr="00662020">
              <w:rPr>
                <w:sz w:val="22"/>
                <w:szCs w:val="22"/>
              </w:rPr>
              <w:t>related</w:t>
            </w:r>
            <w:r w:rsidR="008509E2">
              <w:rPr>
                <w:sz w:val="22"/>
                <w:szCs w:val="22"/>
              </w:rPr>
              <w:t xml:space="preserve"> to this STIX P</w:t>
            </w:r>
            <w:r w:rsidR="008454E3">
              <w:rPr>
                <w:sz w:val="22"/>
                <w:szCs w:val="22"/>
              </w:rPr>
              <w:t>ackage</w:t>
            </w:r>
            <w:r>
              <w:rPr>
                <w:sz w:val="22"/>
                <w:szCs w:val="22"/>
              </w:rPr>
              <w:t>.</w:t>
            </w:r>
          </w:p>
        </w:tc>
      </w:tr>
    </w:tbl>
    <w:p w14:paraId="7DC7C8A3" w14:textId="77777777" w:rsidR="00EB18BE" w:rsidRDefault="00EB18BE" w:rsidP="00825C6B">
      <w:pPr>
        <w:sectPr w:rsidR="00EB18BE" w:rsidSect="009A0B4B">
          <w:pgSz w:w="15840" w:h="12240" w:orient="landscape"/>
          <w:pgMar w:top="1800" w:right="1440" w:bottom="1152" w:left="1440" w:header="720" w:footer="720" w:gutter="0"/>
          <w:cols w:space="720"/>
          <w:docGrid w:linePitch="360"/>
        </w:sectPr>
      </w:pPr>
    </w:p>
    <w:p w14:paraId="36808528" w14:textId="536E009C" w:rsidR="001A5389" w:rsidRDefault="001A5389" w:rsidP="001A5389">
      <w:pPr>
        <w:pStyle w:val="Heading1"/>
        <w:numPr>
          <w:ilvl w:val="0"/>
          <w:numId w:val="0"/>
        </w:numPr>
        <w:ind w:left="360" w:hanging="360"/>
      </w:pPr>
      <w:bookmarkStart w:id="146" w:name="_Toc416007483"/>
      <w:bookmarkStart w:id="147" w:name="_Toc416007815"/>
      <w:bookmarkStart w:id="148" w:name="_Toc420660220"/>
      <w:r>
        <w:lastRenderedPageBreak/>
        <w:t>References</w:t>
      </w:r>
      <w:bookmarkEnd w:id="146"/>
      <w:bookmarkEnd w:id="147"/>
      <w:bookmarkEnd w:id="14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30BA5" w:rsidP="00BE6C78">
      <w:pPr>
        <w:keepNext/>
        <w:keepLines/>
        <w:ind w:left="720" w:firstLine="720"/>
      </w:pPr>
      <w:hyperlink r:id="rId35"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7F683F27" w:rsidR="00BE6C78" w:rsidRPr="00D40199" w:rsidRDefault="00BE6C78" w:rsidP="00BE6C78">
      <w:r w:rsidRPr="00D40199">
        <w:t>[STIX]</w:t>
      </w:r>
      <w:r w:rsidRPr="00D40199">
        <w:tab/>
      </w:r>
      <w:r w:rsidRPr="00D40199">
        <w:tab/>
      </w:r>
      <w:r w:rsidR="00E761AA">
        <w:t>STIX</w:t>
      </w:r>
      <w:r w:rsidR="00E761AA">
        <w:rPr>
          <w:vertAlign w:val="superscript"/>
        </w:rPr>
        <w:t>TM</w:t>
      </w:r>
      <w:r w:rsidR="006F2CD0">
        <w:t xml:space="preserve"> Web</w:t>
      </w:r>
      <w:r w:rsidRPr="00D40199">
        <w:t xml:space="preserve"> Site</w:t>
      </w:r>
    </w:p>
    <w:p w14:paraId="6AF7EEE7" w14:textId="2041F1E6" w:rsidR="00BE6C78" w:rsidRDefault="00BE6C78" w:rsidP="00BE6C78">
      <w:pPr>
        <w:pStyle w:val="FootnoteText"/>
        <w:ind w:left="1440" w:hanging="1440"/>
      </w:pPr>
      <w:r w:rsidRPr="00D40199">
        <w:tab/>
      </w:r>
      <w:hyperlink r:id="rId36" w:history="1">
        <w:r w:rsidR="006F2CD0" w:rsidRPr="006F2CD0">
          <w:rPr>
            <w:rStyle w:val="Hyperlink"/>
          </w:rPr>
          <w:t>http</w:t>
        </w:r>
        <w:r w:rsidR="0020380A" w:rsidRPr="006F2CD0">
          <w:rPr>
            <w:rStyle w:val="Hyperlink"/>
          </w:rPr>
          <w:t>://</w:t>
        </w:r>
        <w:r w:rsidR="006F2CD0" w:rsidRPr="006F2CD0">
          <w:rPr>
            <w:rStyle w:val="Hyperlink"/>
          </w:rPr>
          <w:t>stix.mitre.org</w:t>
        </w:r>
      </w:hyperlink>
    </w:p>
    <w:p w14:paraId="09D74A98" w14:textId="77777777" w:rsidR="006F2CD0" w:rsidRDefault="006F2CD0" w:rsidP="00BE6C78">
      <w:pPr>
        <w:pStyle w:val="FootnoteText"/>
        <w:ind w:left="1440" w:hanging="1440"/>
      </w:pPr>
    </w:p>
    <w:p w14:paraId="1CF748A8" w14:textId="3FAA62E0" w:rsidR="006F2CD0" w:rsidRPr="00D40199" w:rsidRDefault="006F2CD0" w:rsidP="006F2CD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3555DAC" w14:textId="654DE9EA" w:rsidR="006F2CD0" w:rsidRDefault="006F2CD0" w:rsidP="006F2CD0">
      <w:pPr>
        <w:pStyle w:val="FootnoteText"/>
        <w:ind w:left="1440" w:hanging="1440"/>
        <w:rPr>
          <w:szCs w:val="24"/>
        </w:rPr>
      </w:pPr>
      <w:r w:rsidRPr="00D40199">
        <w:tab/>
      </w:r>
      <w:hyperlink r:id="rId3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11708E5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Campaign Specification </w:t>
      </w:r>
      <w:r w:rsidR="00E761AA">
        <w:rPr>
          <w:szCs w:val="24"/>
        </w:rPr>
        <w:t>(v</w:t>
      </w:r>
      <w:r w:rsidR="00E862F3">
        <w:rPr>
          <w:szCs w:val="24"/>
        </w:rPr>
        <w:t>1.2</w:t>
      </w:r>
      <w:r w:rsidR="00E761AA">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3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87AAE03"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Pr>
          <w:szCs w:val="24"/>
        </w:rPr>
        <w:t xml:space="preserve"> Course of Action (COA) Specification </w:t>
      </w:r>
      <w:r w:rsidR="00E761AA">
        <w:rPr>
          <w:szCs w:val="24"/>
        </w:rPr>
        <w:t>(v</w:t>
      </w:r>
      <w:r w:rsidR="00E862F3">
        <w:rPr>
          <w:szCs w:val="24"/>
        </w:rPr>
        <w:t>1.2</w:t>
      </w:r>
      <w:r w:rsidR="00E761AA">
        <w:rPr>
          <w:szCs w:val="24"/>
        </w:rPr>
        <w:t>)</w:t>
      </w:r>
    </w:p>
    <w:p w14:paraId="7423D2EA" w14:textId="77777777" w:rsidR="00BE6C78"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15605FF6" w14:textId="77777777" w:rsidR="00E761AA" w:rsidRDefault="00E761AA" w:rsidP="00BE6C78">
      <w:pPr>
        <w:pStyle w:val="FootnoteText"/>
        <w:rPr>
          <w:szCs w:val="24"/>
        </w:rPr>
      </w:pPr>
    </w:p>
    <w:p w14:paraId="2878AA57" w14:textId="07B7C4BE" w:rsidR="00E761AA" w:rsidRPr="00D40199" w:rsidRDefault="00E761AA" w:rsidP="00E761A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Common Specification (v</w:t>
      </w:r>
      <w:r w:rsidR="00E862F3">
        <w:rPr>
          <w:szCs w:val="24"/>
        </w:rPr>
        <w:t>1.2</w:t>
      </w:r>
      <w:r>
        <w:rPr>
          <w:szCs w:val="24"/>
        </w:rPr>
        <w:t>)</w:t>
      </w:r>
    </w:p>
    <w:p w14:paraId="382B8CA5" w14:textId="77777777" w:rsidR="00E761AA" w:rsidRPr="00D40199" w:rsidRDefault="00E761AA" w:rsidP="00E761AA">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p>
    <w:p w14:paraId="79BF62E4" w14:textId="77777777" w:rsidR="00E761AA" w:rsidRDefault="00E761AA" w:rsidP="00E761AA">
      <w:pPr>
        <w:rPr>
          <w:b/>
        </w:rPr>
      </w:pPr>
    </w:p>
    <w:p w14:paraId="3E41B393" w14:textId="5DEC9467" w:rsidR="00E761AA" w:rsidRPr="00D40199" w:rsidRDefault="00E761AA" w:rsidP="00E761A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Exploit Target Specification (v</w:t>
      </w:r>
      <w:r w:rsidR="00E862F3">
        <w:rPr>
          <w:szCs w:val="24"/>
        </w:rPr>
        <w:t>1.2</w:t>
      </w:r>
      <w:r>
        <w:rPr>
          <w:szCs w:val="24"/>
        </w:rPr>
        <w:t>)</w:t>
      </w:r>
    </w:p>
    <w:p w14:paraId="2D4E1B43" w14:textId="7992D3DC" w:rsidR="00E761AA" w:rsidRDefault="00E761AA" w:rsidP="00E761AA">
      <w:pPr>
        <w:pStyle w:val="FootnoteText"/>
        <w:rPr>
          <w:rStyle w:val="Hyperlink"/>
          <w:szCs w:val="24"/>
        </w:rPr>
      </w:pPr>
      <w:r w:rsidRPr="00D40199">
        <w:rPr>
          <w:szCs w:val="24"/>
        </w:rPr>
        <w:tab/>
      </w:r>
      <w:r w:rsidRPr="00D40199">
        <w:rPr>
          <w:szCs w:val="24"/>
        </w:rPr>
        <w:tab/>
      </w:r>
      <w:hyperlink r:id="rId41" w:history="1">
        <w:r w:rsidRPr="00F42D1F">
          <w:rPr>
            <w:rStyle w:val="Hyperlink"/>
            <w:szCs w:val="24"/>
          </w:rPr>
          <w:t>http://stix.mitre.org/about/documents/XXXX.pdf</w:t>
        </w:r>
      </w:hyperlink>
    </w:p>
    <w:p w14:paraId="16898C3E" w14:textId="77777777" w:rsidR="00D81C79" w:rsidRDefault="00D81C79" w:rsidP="00E761AA">
      <w:pPr>
        <w:pStyle w:val="FootnoteText"/>
        <w:rPr>
          <w:rStyle w:val="Hyperlink"/>
          <w:szCs w:val="24"/>
        </w:rPr>
      </w:pPr>
    </w:p>
    <w:p w14:paraId="6B913BB5" w14:textId="55BAE585" w:rsidR="00D81C79" w:rsidRDefault="00D81C79" w:rsidP="00D81C79">
      <w:pPr>
        <w:pStyle w:val="FootnoteText"/>
      </w:pPr>
      <w:r>
        <w:t>[</w:t>
      </w:r>
      <w:r w:rsidRPr="00FC6DFE">
        <w:t>STIX</w:t>
      </w:r>
      <w:r>
        <w:rPr>
          <w:vertAlign w:val="subscript"/>
        </w:rPr>
        <w:t>INC</w:t>
      </w:r>
      <w:r>
        <w:t>]</w:t>
      </w:r>
      <w:r>
        <w:tab/>
        <w:t>STIX</w:t>
      </w:r>
      <w:r>
        <w:rPr>
          <w:szCs w:val="24"/>
          <w:vertAlign w:val="superscript"/>
        </w:rPr>
        <w:t>TM</w:t>
      </w:r>
      <w:r>
        <w:t xml:space="preserve"> </w:t>
      </w:r>
      <w:r w:rsidR="00E862F3">
        <w:t>1.2</w:t>
      </w:r>
      <w:r w:rsidRPr="003019BE">
        <w:t xml:space="preserve"> </w:t>
      </w:r>
      <w:r>
        <w:t>Incident Specification (v</w:t>
      </w:r>
      <w:r w:rsidR="00E862F3">
        <w:t>1.2</w:t>
      </w:r>
      <w:r>
        <w:t>)</w:t>
      </w:r>
    </w:p>
    <w:p w14:paraId="3DAC8717" w14:textId="77777777" w:rsidR="00D81C79" w:rsidRDefault="00D81C79" w:rsidP="00D81C79">
      <w:pPr>
        <w:pStyle w:val="FootnoteText"/>
      </w:pPr>
      <w:r>
        <w:tab/>
      </w:r>
      <w:r>
        <w:tab/>
      </w:r>
      <w:hyperlink r:id="rId42" w:history="1">
        <w:r w:rsidRPr="00F42D1F">
          <w:rPr>
            <w:rStyle w:val="Hyperlink"/>
            <w:szCs w:val="24"/>
          </w:rPr>
          <w:t>http://stix.mitre.org/about/documents/XXXX.pdf</w:t>
        </w:r>
      </w:hyperlink>
    </w:p>
    <w:p w14:paraId="1EC74C68" w14:textId="77777777" w:rsidR="00D81C79" w:rsidRDefault="00D81C79" w:rsidP="00D81C79">
      <w:pPr>
        <w:pStyle w:val="FootnoteText"/>
        <w:rPr>
          <w:szCs w:val="24"/>
        </w:rPr>
      </w:pPr>
    </w:p>
    <w:p w14:paraId="5ECAFD75" w14:textId="7F06738C" w:rsidR="00D81C79" w:rsidRDefault="00D81C79" w:rsidP="00D81C79">
      <w:pPr>
        <w:pStyle w:val="FootnoteText"/>
      </w:pPr>
      <w:r>
        <w:t>[</w:t>
      </w:r>
      <w:r w:rsidRPr="00FC6DFE">
        <w:t>STIX</w:t>
      </w:r>
      <w:r>
        <w:rPr>
          <w:vertAlign w:val="subscript"/>
        </w:rPr>
        <w:t>IND</w:t>
      </w:r>
      <w:r>
        <w:t>]</w:t>
      </w:r>
      <w:r>
        <w:tab/>
        <w:t>STIX</w:t>
      </w:r>
      <w:r>
        <w:rPr>
          <w:szCs w:val="24"/>
          <w:vertAlign w:val="superscript"/>
        </w:rPr>
        <w:t>TM</w:t>
      </w:r>
      <w:r>
        <w:t xml:space="preserve"> </w:t>
      </w:r>
      <w:r w:rsidR="00E862F3">
        <w:t>1.2</w:t>
      </w:r>
      <w:r w:rsidRPr="003019BE">
        <w:t xml:space="preserve"> </w:t>
      </w:r>
      <w:r>
        <w:t>Indicator Specification (v2</w:t>
      </w:r>
      <w:r w:rsidRPr="003019BE">
        <w:t>.</w:t>
      </w:r>
      <w:r w:rsidR="00E862F3">
        <w:t>2</w:t>
      </w:r>
      <w:r>
        <w:t>)</w:t>
      </w:r>
    </w:p>
    <w:p w14:paraId="2C6A5CE1" w14:textId="77777777" w:rsidR="00D81C79" w:rsidRDefault="00D81C79" w:rsidP="00D81C79">
      <w:pPr>
        <w:pStyle w:val="FootnoteText"/>
        <w:rPr>
          <w:rStyle w:val="Hyperlink"/>
          <w:szCs w:val="24"/>
        </w:rPr>
      </w:pPr>
      <w:r>
        <w:tab/>
      </w:r>
      <w:r>
        <w:tab/>
      </w:r>
      <w:hyperlink r:id="rId43" w:history="1">
        <w:r w:rsidRPr="00F42D1F">
          <w:rPr>
            <w:rStyle w:val="Hyperlink"/>
            <w:szCs w:val="24"/>
          </w:rPr>
          <w:t>http://stix.mitre.org/about/documents/XXXX.pdf</w:t>
        </w:r>
      </w:hyperlink>
    </w:p>
    <w:p w14:paraId="1F131D43" w14:textId="77777777" w:rsidR="00D81C79" w:rsidRDefault="00D81C79" w:rsidP="00D81C79">
      <w:pPr>
        <w:pStyle w:val="FootnoteText"/>
        <w:rPr>
          <w:rStyle w:val="Hyperlink"/>
          <w:szCs w:val="24"/>
        </w:rPr>
      </w:pPr>
    </w:p>
    <w:p w14:paraId="7A855376" w14:textId="00F16E12" w:rsidR="00D81C79" w:rsidRPr="00D40199" w:rsidRDefault="00D81C79" w:rsidP="00D81C79">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w:t>
      </w:r>
      <w:r w:rsidR="00E862F3">
        <w:rPr>
          <w:szCs w:val="24"/>
        </w:rPr>
        <w:t>1.2</w:t>
      </w:r>
      <w:r>
        <w:rPr>
          <w:szCs w:val="24"/>
        </w:rPr>
        <w:t xml:space="preserve"> Specification Overview</w:t>
      </w:r>
    </w:p>
    <w:p w14:paraId="67DFD47E" w14:textId="77777777" w:rsidR="00D81C79" w:rsidRDefault="00D81C79" w:rsidP="00D81C7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0779E262" w14:textId="77777777" w:rsidR="00D81C79" w:rsidRDefault="00D81C79" w:rsidP="00D81C79">
      <w:pPr>
        <w:pStyle w:val="FootnoteText"/>
      </w:pPr>
    </w:p>
    <w:p w14:paraId="69EE7761" w14:textId="1CA7D91C" w:rsidR="00D81C79" w:rsidRDefault="00D81C79" w:rsidP="00D81C79">
      <w:pPr>
        <w:pStyle w:val="FootnoteText"/>
      </w:pPr>
      <w:r>
        <w:t>[</w:t>
      </w:r>
      <w:r w:rsidRPr="00FC6DFE">
        <w:t>STIX</w:t>
      </w:r>
      <w:r>
        <w:rPr>
          <w:vertAlign w:val="subscript"/>
        </w:rPr>
        <w:t>TA</w:t>
      </w:r>
      <w:r>
        <w:t>]</w:t>
      </w:r>
      <w:r>
        <w:tab/>
        <w:t>STIX</w:t>
      </w:r>
      <w:r>
        <w:rPr>
          <w:szCs w:val="24"/>
          <w:vertAlign w:val="superscript"/>
        </w:rPr>
        <w:t>TM</w:t>
      </w:r>
      <w:r w:rsidRPr="003019BE">
        <w:t xml:space="preserve"> </w:t>
      </w:r>
      <w:r w:rsidR="00E862F3">
        <w:t>1.2</w:t>
      </w:r>
      <w:r>
        <w:t xml:space="preserve"> Threat Actor Specification (v</w:t>
      </w:r>
      <w:r w:rsidR="00E862F3">
        <w:t>1.2</w:t>
      </w:r>
      <w:r>
        <w:t>)</w:t>
      </w:r>
    </w:p>
    <w:p w14:paraId="35D5F127" w14:textId="0D7115E4" w:rsidR="00D81C79" w:rsidRPr="00D81C79" w:rsidRDefault="00D81C79" w:rsidP="00E761AA">
      <w:pPr>
        <w:pStyle w:val="FootnoteText"/>
      </w:pPr>
      <w:r>
        <w:tab/>
      </w:r>
      <w:r>
        <w:tab/>
      </w:r>
      <w:hyperlink r:id="rId45"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73DB1304" w14:textId="6A876BA4" w:rsidR="00BE6C78" w:rsidRPr="00D40199" w:rsidRDefault="00D81C79" w:rsidP="00BE6C78">
      <w:pPr>
        <w:pStyle w:val="FootnoteText"/>
        <w:ind w:left="1440" w:hanging="1440"/>
        <w:rPr>
          <w:szCs w:val="24"/>
        </w:rPr>
      </w:pPr>
      <w:r w:rsidRPr="00D40199">
        <w:rPr>
          <w:szCs w:val="24"/>
        </w:rPr>
        <w:t xml:space="preserve"> </w:t>
      </w:r>
      <w:r w:rsidR="00BE6C78" w:rsidRPr="00D40199">
        <w:rPr>
          <w:szCs w:val="24"/>
        </w:rPr>
        <w:t>[STIX</w:t>
      </w:r>
      <w:r w:rsidR="00BE6C78">
        <w:rPr>
          <w:szCs w:val="24"/>
          <w:vertAlign w:val="subscript"/>
        </w:rPr>
        <w:t>TTP</w:t>
      </w:r>
      <w:r w:rsidR="00BE6C78" w:rsidRPr="00D40199">
        <w:rPr>
          <w:szCs w:val="24"/>
        </w:rPr>
        <w:t>]</w:t>
      </w:r>
      <w:r w:rsidR="00BE6C78" w:rsidRPr="00D40199">
        <w:rPr>
          <w:szCs w:val="24"/>
        </w:rPr>
        <w:tab/>
      </w:r>
      <w:r w:rsidR="00E761AA">
        <w:rPr>
          <w:szCs w:val="24"/>
        </w:rPr>
        <w:t>STIX</w:t>
      </w:r>
      <w:r w:rsidR="00E761AA">
        <w:rPr>
          <w:szCs w:val="24"/>
          <w:vertAlign w:val="superscript"/>
        </w:rPr>
        <w:t>TM</w:t>
      </w:r>
      <w:r w:rsidR="00E761AA">
        <w:rPr>
          <w:szCs w:val="24"/>
        </w:rPr>
        <w:t xml:space="preserve"> </w:t>
      </w:r>
      <w:r w:rsidR="00E862F3">
        <w:rPr>
          <w:szCs w:val="24"/>
        </w:rPr>
        <w:t>1.2</w:t>
      </w:r>
      <w:r w:rsidR="00BE6C78">
        <w:rPr>
          <w:szCs w:val="24"/>
        </w:rPr>
        <w:t xml:space="preserve"> TTP Specification </w:t>
      </w:r>
      <w:r w:rsidR="00E761AA">
        <w:rPr>
          <w:szCs w:val="24"/>
        </w:rPr>
        <w:t>(v</w:t>
      </w:r>
      <w:r w:rsidR="00E862F3">
        <w:rPr>
          <w:szCs w:val="24"/>
        </w:rPr>
        <w:t>1.2</w:t>
      </w:r>
      <w:r w:rsidR="00E761AA">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73DA470C" w14:textId="77777777" w:rsidR="00D81C79" w:rsidRDefault="00D81C79" w:rsidP="00BE6C78">
      <w:pPr>
        <w:pStyle w:val="FootnoteText"/>
        <w:rPr>
          <w:szCs w:val="24"/>
        </w:rPr>
      </w:pPr>
    </w:p>
    <w:p w14:paraId="361052A6" w14:textId="77777777" w:rsidR="00D81C79" w:rsidRDefault="00D81C79" w:rsidP="00D81C79">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394837F2" w14:textId="4045F5E8" w:rsidR="00D5217A" w:rsidRPr="00F40B38" w:rsidRDefault="00730BA5" w:rsidP="00817014">
      <w:pPr>
        <w:autoSpaceDE w:val="0"/>
        <w:autoSpaceDN w:val="0"/>
        <w:ind w:left="720" w:firstLine="720"/>
      </w:pPr>
      <w:hyperlink r:id="rId47" w:history="1">
        <w:r w:rsidR="00D81C79" w:rsidRPr="001D540E">
          <w:rPr>
            <w:rStyle w:val="Hyperlink"/>
            <w:rFonts w:cs="Segoe UI"/>
            <w:sz w:val="22"/>
            <w:szCs w:val="22"/>
          </w:rPr>
          <w:t>http://stix.mitre.org/about/termsofuse.html</w:t>
        </w:r>
      </w:hyperlink>
    </w:p>
    <w:sectPr w:rsidR="00D5217A" w:rsidRPr="00F40B38" w:rsidSect="00EB18BE">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74A09" w14:textId="77777777" w:rsidR="00D44DFE" w:rsidRDefault="00D44DFE" w:rsidP="00126F8F">
      <w:r>
        <w:separator/>
      </w:r>
    </w:p>
  </w:endnote>
  <w:endnote w:type="continuationSeparator" w:id="0">
    <w:p w14:paraId="04CEED71" w14:textId="77777777" w:rsidR="00D44DFE" w:rsidRDefault="00D44DF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30BA5" w:rsidRDefault="00730BA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30BA5" w:rsidRDefault="00730BA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2531"/>
      <w:docPartObj>
        <w:docPartGallery w:val="Page Numbers (Bottom of Page)"/>
        <w:docPartUnique/>
      </w:docPartObj>
    </w:sdtPr>
    <w:sdtEndPr>
      <w:rPr>
        <w:noProof/>
      </w:rPr>
    </w:sdtEndPr>
    <w:sdtContent>
      <w:p w14:paraId="0E305EF9" w14:textId="77777777" w:rsidR="00730BA5" w:rsidRDefault="00730BA5">
        <w:pPr>
          <w:pStyle w:val="Footer"/>
          <w:jc w:val="right"/>
        </w:pPr>
        <w:r>
          <w:fldChar w:fldCharType="begin"/>
        </w:r>
        <w:r>
          <w:instrText xml:space="preserve"> PAGE   \* MERGEFORMAT </w:instrText>
        </w:r>
        <w:r>
          <w:fldChar w:fldCharType="separate"/>
        </w:r>
        <w:r w:rsidR="0017771B">
          <w:rPr>
            <w:noProof/>
          </w:rPr>
          <w:t>iii</w:t>
        </w:r>
        <w:r>
          <w:rPr>
            <w:noProof/>
          </w:rPr>
          <w:fldChar w:fldCharType="end"/>
        </w:r>
      </w:p>
    </w:sdtContent>
  </w:sdt>
  <w:p w14:paraId="70B83565" w14:textId="55CB70FF" w:rsidR="00730BA5" w:rsidRPr="00302F13" w:rsidRDefault="00730BA5"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521039"/>
      <w:docPartObj>
        <w:docPartGallery w:val="Page Numbers (Bottom of Page)"/>
        <w:docPartUnique/>
      </w:docPartObj>
    </w:sdtPr>
    <w:sdtEndPr>
      <w:rPr>
        <w:noProof/>
      </w:rPr>
    </w:sdtEndPr>
    <w:sdtContent>
      <w:p w14:paraId="2313FF97" w14:textId="77777777" w:rsidR="00730BA5" w:rsidRDefault="00730BA5">
        <w:pPr>
          <w:pStyle w:val="Footer"/>
          <w:jc w:val="right"/>
          <w:rPr>
            <w:noProof/>
          </w:rPr>
        </w:pPr>
        <w:r>
          <w:fldChar w:fldCharType="begin"/>
        </w:r>
        <w:r>
          <w:instrText xml:space="preserve"> PAGE   \* MERGEFORMAT </w:instrText>
        </w:r>
        <w:r>
          <w:fldChar w:fldCharType="separate"/>
        </w:r>
        <w:r w:rsidR="0017771B">
          <w:rPr>
            <w:noProof/>
          </w:rPr>
          <w:t>ii</w:t>
        </w:r>
        <w:r>
          <w:rPr>
            <w:noProof/>
          </w:rPr>
          <w:fldChar w:fldCharType="end"/>
        </w:r>
      </w:p>
      <w:p w14:paraId="5140FB3A" w14:textId="638CFF23" w:rsidR="00730BA5" w:rsidRDefault="00730BA5"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30BA5" w:rsidRPr="002A7CAC" w:rsidRDefault="00730BA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99729"/>
      <w:docPartObj>
        <w:docPartGallery w:val="Page Numbers (Bottom of Page)"/>
        <w:docPartUnique/>
      </w:docPartObj>
    </w:sdtPr>
    <w:sdtContent>
      <w:p w14:paraId="45AC9BF2" w14:textId="77777777" w:rsidR="00730BA5" w:rsidRDefault="00730BA5" w:rsidP="00126F8F">
        <w:pPr>
          <w:pStyle w:val="Footer"/>
        </w:pPr>
      </w:p>
      <w:p w14:paraId="09E77A3E" w14:textId="77777777" w:rsidR="00730BA5" w:rsidRDefault="00730BA5" w:rsidP="00167573">
        <w:pPr>
          <w:pStyle w:val="Footer"/>
          <w:jc w:val="right"/>
        </w:pPr>
        <w:r>
          <w:fldChar w:fldCharType="begin"/>
        </w:r>
        <w:r>
          <w:instrText xml:space="preserve"> PAGE   \* MERGEFORMAT </w:instrText>
        </w:r>
        <w:r>
          <w:fldChar w:fldCharType="separate"/>
        </w:r>
        <w:r w:rsidR="0017771B">
          <w:rPr>
            <w:noProof/>
          </w:rPr>
          <w:t>17</w:t>
        </w:r>
        <w:r>
          <w:rPr>
            <w:noProof/>
          </w:rPr>
          <w:fldChar w:fldCharType="end"/>
        </w:r>
      </w:p>
    </w:sdtContent>
  </w:sdt>
  <w:p w14:paraId="10496282" w14:textId="7D11514A" w:rsidR="00730BA5" w:rsidRPr="00406CE9" w:rsidRDefault="00730BA5"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3B07F" w14:textId="77777777" w:rsidR="00D44DFE" w:rsidRDefault="00D44DFE" w:rsidP="00126F8F">
      <w:r>
        <w:separator/>
      </w:r>
    </w:p>
  </w:footnote>
  <w:footnote w:type="continuationSeparator" w:id="0">
    <w:p w14:paraId="48D0DF90" w14:textId="77777777" w:rsidR="00D44DFE" w:rsidRDefault="00D44DFE" w:rsidP="00126F8F">
      <w:r>
        <w:continuationSeparator/>
      </w:r>
    </w:p>
  </w:footnote>
  <w:footnote w:id="1">
    <w:p w14:paraId="0CBD2DB0"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detailed information see [TOU]. </w:t>
      </w:r>
    </w:p>
  </w:footnote>
  <w:footnote w:id="2">
    <w:p w14:paraId="508E6AD7" w14:textId="77777777" w:rsidR="00730BA5" w:rsidRPr="004A08A3" w:rsidRDefault="00730BA5">
      <w:pPr>
        <w:pStyle w:val="FootnoteText"/>
        <w:rPr>
          <w:sz w:val="20"/>
        </w:rPr>
      </w:pPr>
      <w:r w:rsidRPr="004A08A3">
        <w:rPr>
          <w:rStyle w:val="FootnoteReference"/>
          <w:sz w:val="20"/>
        </w:rPr>
        <w:footnoteRef/>
      </w:r>
      <w:r w:rsidRPr="004A08A3">
        <w:rPr>
          <w:sz w:val="20"/>
        </w:rPr>
        <w:t xml:space="preserve"> For more information about the STIX Language, please visit [STIX]. </w:t>
      </w:r>
    </w:p>
  </w:footnote>
  <w:footnote w:id="3">
    <w:p w14:paraId="0A346E2E" w14:textId="711E7CF8" w:rsidR="00730BA5" w:rsidRPr="004A08A3" w:rsidRDefault="00730BA5">
      <w:pPr>
        <w:pStyle w:val="FootnoteText"/>
        <w:rPr>
          <w:sz w:val="20"/>
        </w:rPr>
      </w:pPr>
      <w:r w:rsidRPr="004A08A3">
        <w:rPr>
          <w:rStyle w:val="FootnoteReference"/>
          <w:sz w:val="20"/>
        </w:rPr>
        <w:footnoteRef/>
      </w:r>
      <w:r w:rsidRPr="004A08A3">
        <w:rPr>
          <w:sz w:val="20"/>
        </w:rPr>
        <w:t xml:space="preserve"> The CybOX Observable data model is actually defined in the CybOX Language, not in STIX.</w:t>
      </w:r>
    </w:p>
  </w:footnote>
  <w:footnote w:id="4">
    <w:p w14:paraId="378272ED" w14:textId="77777777" w:rsidR="00730BA5" w:rsidRPr="004A08A3" w:rsidRDefault="00730BA5" w:rsidP="00102A3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 w:id="5">
    <w:p w14:paraId="6AB0DEBB" w14:textId="03299826" w:rsidR="00730BA5" w:rsidRPr="004A08A3" w:rsidRDefault="00730BA5">
      <w:pPr>
        <w:pStyle w:val="FootnoteText"/>
        <w:rPr>
          <w:sz w:val="20"/>
        </w:rPr>
      </w:pPr>
      <w:r w:rsidRPr="004A08A3">
        <w:rPr>
          <w:rStyle w:val="FootnoteReference"/>
          <w:sz w:val="20"/>
        </w:rPr>
        <w:footnoteRef/>
      </w:r>
      <w:r w:rsidRPr="004A08A3">
        <w:rPr>
          <w:sz w:val="20"/>
        </w:rPr>
        <w:t xml:space="preserve"> Throughout this section, a “STIX Package” denotes an object of type </w:t>
      </w:r>
      <w:proofErr w:type="spellStart"/>
      <w:r w:rsidRPr="004A08A3">
        <w:rPr>
          <w:rFonts w:ascii="Courier New" w:hAnsi="Courier New" w:cs="Courier New"/>
          <w:sz w:val="20"/>
        </w:rPr>
        <w:t>STIXType</w:t>
      </w:r>
      <w:proofErr w:type="spellEnd"/>
      <w:r w:rsidRPr="004A08A3">
        <w:rPr>
          <w:sz w:val="20"/>
        </w:rPr>
        <w:t xml:space="preserve"> class.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71F333F" w:rsidR="00730BA5" w:rsidRPr="002A6657" w:rsidRDefault="00730BA5" w:rsidP="00E75F79">
    <w:pPr>
      <w:pStyle w:val="Header"/>
      <w:jc w:val="right"/>
    </w:pPr>
    <w:r>
      <w:tab/>
      <w:t>STIX 1.2: CORE SPECIFICATION (v1.2)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30BA5" w:rsidRDefault="00730BA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6D679CB" w:rsidR="00730BA5" w:rsidRDefault="00730BA5" w:rsidP="00E9592D">
    <w:pPr>
      <w:pStyle w:val="Header"/>
      <w:jc w:val="right"/>
    </w:pPr>
    <w:r>
      <w:t>STIX 1.2: CORE SPECIFICATION (v1.2)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30BA5" w:rsidRDefault="00730BA5" w:rsidP="00126F8F">
    <w:pPr>
      <w:pStyle w:val="Header"/>
    </w:pPr>
    <w:r>
      <w:t>UNCLASSIFIED//FOUO</w:t>
    </w:r>
  </w:p>
  <w:p w14:paraId="303BC2CE" w14:textId="77777777" w:rsidR="00730BA5" w:rsidRDefault="00730BA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98BAA31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563"/>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AFE"/>
    <w:rsid w:val="000315D4"/>
    <w:rsid w:val="00031744"/>
    <w:rsid w:val="00031DA3"/>
    <w:rsid w:val="000324FA"/>
    <w:rsid w:val="00032601"/>
    <w:rsid w:val="000326D9"/>
    <w:rsid w:val="000329C3"/>
    <w:rsid w:val="00032AE6"/>
    <w:rsid w:val="00032C6E"/>
    <w:rsid w:val="00033491"/>
    <w:rsid w:val="0003364E"/>
    <w:rsid w:val="00033F14"/>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AA2"/>
    <w:rsid w:val="00051CAB"/>
    <w:rsid w:val="00051E34"/>
    <w:rsid w:val="00051FC3"/>
    <w:rsid w:val="00052F7F"/>
    <w:rsid w:val="00053577"/>
    <w:rsid w:val="00053935"/>
    <w:rsid w:val="00053D9B"/>
    <w:rsid w:val="00054EC6"/>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C92"/>
    <w:rsid w:val="00057EB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2FC"/>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986"/>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0D47"/>
    <w:rsid w:val="00101704"/>
    <w:rsid w:val="001019E7"/>
    <w:rsid w:val="00101BD2"/>
    <w:rsid w:val="00102372"/>
    <w:rsid w:val="001023A0"/>
    <w:rsid w:val="001025E3"/>
    <w:rsid w:val="0010272B"/>
    <w:rsid w:val="00102A3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6E"/>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CFC"/>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71B"/>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B4E"/>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3DCA"/>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B5E"/>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3E1F"/>
    <w:rsid w:val="001F4C28"/>
    <w:rsid w:val="001F50F6"/>
    <w:rsid w:val="001F52D9"/>
    <w:rsid w:val="001F52F6"/>
    <w:rsid w:val="001F5A35"/>
    <w:rsid w:val="001F5B34"/>
    <w:rsid w:val="001F5C3B"/>
    <w:rsid w:val="001F66A4"/>
    <w:rsid w:val="001F6A34"/>
    <w:rsid w:val="001F7165"/>
    <w:rsid w:val="001F7492"/>
    <w:rsid w:val="001F7F55"/>
    <w:rsid w:val="002009A4"/>
    <w:rsid w:val="00200EAA"/>
    <w:rsid w:val="002018BE"/>
    <w:rsid w:val="00201A12"/>
    <w:rsid w:val="00201A22"/>
    <w:rsid w:val="00201A34"/>
    <w:rsid w:val="00201FAC"/>
    <w:rsid w:val="00201FDE"/>
    <w:rsid w:val="0020380A"/>
    <w:rsid w:val="00203D6F"/>
    <w:rsid w:val="00203E4D"/>
    <w:rsid w:val="00204454"/>
    <w:rsid w:val="00204491"/>
    <w:rsid w:val="00204A5C"/>
    <w:rsid w:val="00204FC9"/>
    <w:rsid w:val="002055E1"/>
    <w:rsid w:val="00205633"/>
    <w:rsid w:val="00205E7F"/>
    <w:rsid w:val="00205E95"/>
    <w:rsid w:val="00205FA0"/>
    <w:rsid w:val="00205FBF"/>
    <w:rsid w:val="002062A2"/>
    <w:rsid w:val="00206484"/>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C8D"/>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049"/>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00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657"/>
    <w:rsid w:val="002A6C6B"/>
    <w:rsid w:val="002A7BA6"/>
    <w:rsid w:val="002A7BC3"/>
    <w:rsid w:val="002B09DB"/>
    <w:rsid w:val="002B0C36"/>
    <w:rsid w:val="002B14DA"/>
    <w:rsid w:val="002B19B1"/>
    <w:rsid w:val="002B208B"/>
    <w:rsid w:val="002B2181"/>
    <w:rsid w:val="002B24A6"/>
    <w:rsid w:val="002B2DE3"/>
    <w:rsid w:val="002B2FF5"/>
    <w:rsid w:val="002B3236"/>
    <w:rsid w:val="002B345D"/>
    <w:rsid w:val="002B3825"/>
    <w:rsid w:val="002B3922"/>
    <w:rsid w:val="002B39AF"/>
    <w:rsid w:val="002B3AF7"/>
    <w:rsid w:val="002B3D7B"/>
    <w:rsid w:val="002B3D88"/>
    <w:rsid w:val="002B51D3"/>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A71"/>
    <w:rsid w:val="002F6B35"/>
    <w:rsid w:val="002F6B76"/>
    <w:rsid w:val="002F6E5B"/>
    <w:rsid w:val="002F71FC"/>
    <w:rsid w:val="002F7482"/>
    <w:rsid w:val="002F7D9C"/>
    <w:rsid w:val="00300442"/>
    <w:rsid w:val="00301EA0"/>
    <w:rsid w:val="0030218B"/>
    <w:rsid w:val="00302372"/>
    <w:rsid w:val="00302B5C"/>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771"/>
    <w:rsid w:val="00307CB4"/>
    <w:rsid w:val="00310CB8"/>
    <w:rsid w:val="00312434"/>
    <w:rsid w:val="00312ED3"/>
    <w:rsid w:val="00313A9E"/>
    <w:rsid w:val="003146F5"/>
    <w:rsid w:val="00314C98"/>
    <w:rsid w:val="00314FC1"/>
    <w:rsid w:val="003152D9"/>
    <w:rsid w:val="00315709"/>
    <w:rsid w:val="00315991"/>
    <w:rsid w:val="00315D37"/>
    <w:rsid w:val="00316051"/>
    <w:rsid w:val="003160D8"/>
    <w:rsid w:val="00316BF4"/>
    <w:rsid w:val="00316D75"/>
    <w:rsid w:val="00316F0D"/>
    <w:rsid w:val="003170E3"/>
    <w:rsid w:val="003171D5"/>
    <w:rsid w:val="003175CC"/>
    <w:rsid w:val="00317621"/>
    <w:rsid w:val="003177EA"/>
    <w:rsid w:val="00317C14"/>
    <w:rsid w:val="00317FC9"/>
    <w:rsid w:val="0032017B"/>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58A"/>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0EB1"/>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0D"/>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41"/>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569"/>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28"/>
    <w:rsid w:val="00455DF2"/>
    <w:rsid w:val="00455E9F"/>
    <w:rsid w:val="0045605A"/>
    <w:rsid w:val="004568E6"/>
    <w:rsid w:val="00456ED4"/>
    <w:rsid w:val="0045728C"/>
    <w:rsid w:val="00457415"/>
    <w:rsid w:val="00457794"/>
    <w:rsid w:val="004578B0"/>
    <w:rsid w:val="00457C3C"/>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1B3"/>
    <w:rsid w:val="0047423F"/>
    <w:rsid w:val="0047462B"/>
    <w:rsid w:val="00474B61"/>
    <w:rsid w:val="00474FB7"/>
    <w:rsid w:val="00474FDE"/>
    <w:rsid w:val="00475758"/>
    <w:rsid w:val="00475774"/>
    <w:rsid w:val="0047586B"/>
    <w:rsid w:val="004758FD"/>
    <w:rsid w:val="0047616C"/>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2F38"/>
    <w:rsid w:val="00483273"/>
    <w:rsid w:val="0048333A"/>
    <w:rsid w:val="0048384F"/>
    <w:rsid w:val="004839B2"/>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8A3"/>
    <w:rsid w:val="004A0AB8"/>
    <w:rsid w:val="004A1388"/>
    <w:rsid w:val="004A1499"/>
    <w:rsid w:val="004A16C1"/>
    <w:rsid w:val="004A17C4"/>
    <w:rsid w:val="004A1A07"/>
    <w:rsid w:val="004A1C56"/>
    <w:rsid w:val="004A25E4"/>
    <w:rsid w:val="004A2DF4"/>
    <w:rsid w:val="004A3155"/>
    <w:rsid w:val="004A35CB"/>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6946"/>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1E2B"/>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0D12"/>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C27"/>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88D"/>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47E26"/>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1F5F"/>
    <w:rsid w:val="00562C97"/>
    <w:rsid w:val="00563224"/>
    <w:rsid w:val="0056328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A2"/>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372"/>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7AE"/>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A3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020"/>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3C5"/>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07A"/>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CB7"/>
    <w:rsid w:val="006B2DDA"/>
    <w:rsid w:val="006B2F7B"/>
    <w:rsid w:val="006B3177"/>
    <w:rsid w:val="006B36B3"/>
    <w:rsid w:val="006B3932"/>
    <w:rsid w:val="006B3BE2"/>
    <w:rsid w:val="006B3CC6"/>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A15"/>
    <w:rsid w:val="006F2BC5"/>
    <w:rsid w:val="006F2CD0"/>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A5"/>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5CFC"/>
    <w:rsid w:val="007867D6"/>
    <w:rsid w:val="007868FF"/>
    <w:rsid w:val="00786F62"/>
    <w:rsid w:val="00787124"/>
    <w:rsid w:val="0078726E"/>
    <w:rsid w:val="00787684"/>
    <w:rsid w:val="007876F9"/>
    <w:rsid w:val="00787E8E"/>
    <w:rsid w:val="00790327"/>
    <w:rsid w:val="00790547"/>
    <w:rsid w:val="00790748"/>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5B48"/>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294"/>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5503"/>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737"/>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014"/>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9AD"/>
    <w:rsid w:val="008420C8"/>
    <w:rsid w:val="00842524"/>
    <w:rsid w:val="00842662"/>
    <w:rsid w:val="00843252"/>
    <w:rsid w:val="00843958"/>
    <w:rsid w:val="00843A90"/>
    <w:rsid w:val="00843B2E"/>
    <w:rsid w:val="00843BEC"/>
    <w:rsid w:val="008440C3"/>
    <w:rsid w:val="00844521"/>
    <w:rsid w:val="0084489B"/>
    <w:rsid w:val="00844F81"/>
    <w:rsid w:val="00845010"/>
    <w:rsid w:val="00845119"/>
    <w:rsid w:val="00845193"/>
    <w:rsid w:val="008454E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5041F"/>
    <w:rsid w:val="0085076B"/>
    <w:rsid w:val="008509E2"/>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2C6"/>
    <w:rsid w:val="00872850"/>
    <w:rsid w:val="00872BD9"/>
    <w:rsid w:val="008732E7"/>
    <w:rsid w:val="00873562"/>
    <w:rsid w:val="00873628"/>
    <w:rsid w:val="008736FD"/>
    <w:rsid w:val="00873AF6"/>
    <w:rsid w:val="00873E47"/>
    <w:rsid w:val="00873E50"/>
    <w:rsid w:val="0087434A"/>
    <w:rsid w:val="0087480D"/>
    <w:rsid w:val="008748D2"/>
    <w:rsid w:val="00874D4F"/>
    <w:rsid w:val="00874FDC"/>
    <w:rsid w:val="00874FED"/>
    <w:rsid w:val="008758B2"/>
    <w:rsid w:val="008758F0"/>
    <w:rsid w:val="008763E3"/>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0D"/>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43D"/>
    <w:rsid w:val="008A65CF"/>
    <w:rsid w:val="008A6C68"/>
    <w:rsid w:val="008A6D95"/>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77C"/>
    <w:rsid w:val="008E3953"/>
    <w:rsid w:val="008E3B51"/>
    <w:rsid w:val="008E448F"/>
    <w:rsid w:val="008E4780"/>
    <w:rsid w:val="008E4E15"/>
    <w:rsid w:val="008E4EB1"/>
    <w:rsid w:val="008E53F0"/>
    <w:rsid w:val="008E55C7"/>
    <w:rsid w:val="008E5D25"/>
    <w:rsid w:val="008E5DF8"/>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53B"/>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54B"/>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AA"/>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EFA"/>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A7D"/>
    <w:rsid w:val="009A0B4B"/>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316"/>
    <w:rsid w:val="009A5BF0"/>
    <w:rsid w:val="009A69DE"/>
    <w:rsid w:val="009A6D06"/>
    <w:rsid w:val="009A6F11"/>
    <w:rsid w:val="009A7798"/>
    <w:rsid w:val="009A7822"/>
    <w:rsid w:val="009A79A2"/>
    <w:rsid w:val="009A7CAF"/>
    <w:rsid w:val="009A7CBD"/>
    <w:rsid w:val="009A7F73"/>
    <w:rsid w:val="009B0D4C"/>
    <w:rsid w:val="009B1223"/>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414"/>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667"/>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D35"/>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0D"/>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0E8E"/>
    <w:rsid w:val="00A413EA"/>
    <w:rsid w:val="00A419E7"/>
    <w:rsid w:val="00A420F6"/>
    <w:rsid w:val="00A42165"/>
    <w:rsid w:val="00A4219F"/>
    <w:rsid w:val="00A423F0"/>
    <w:rsid w:val="00A424A7"/>
    <w:rsid w:val="00A42666"/>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AA"/>
    <w:rsid w:val="00A92DE8"/>
    <w:rsid w:val="00A93FD4"/>
    <w:rsid w:val="00A94299"/>
    <w:rsid w:val="00A9446C"/>
    <w:rsid w:val="00A948C8"/>
    <w:rsid w:val="00A94A65"/>
    <w:rsid w:val="00A95DB3"/>
    <w:rsid w:val="00A964C0"/>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BC1"/>
    <w:rsid w:val="00AB0CA8"/>
    <w:rsid w:val="00AB13DC"/>
    <w:rsid w:val="00AB1430"/>
    <w:rsid w:val="00AB1AE6"/>
    <w:rsid w:val="00AB1CE2"/>
    <w:rsid w:val="00AB2024"/>
    <w:rsid w:val="00AB2542"/>
    <w:rsid w:val="00AB3A3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1CD1"/>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DFB"/>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88E"/>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381"/>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304"/>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E6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D4D"/>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319"/>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5442"/>
    <w:rsid w:val="00C95641"/>
    <w:rsid w:val="00C95C83"/>
    <w:rsid w:val="00C967EC"/>
    <w:rsid w:val="00C96873"/>
    <w:rsid w:val="00C96A2E"/>
    <w:rsid w:val="00C9720D"/>
    <w:rsid w:val="00C9730E"/>
    <w:rsid w:val="00C973DA"/>
    <w:rsid w:val="00C973F9"/>
    <w:rsid w:val="00C97BF6"/>
    <w:rsid w:val="00CA0438"/>
    <w:rsid w:val="00CA048B"/>
    <w:rsid w:val="00CA0B5A"/>
    <w:rsid w:val="00CA0BDE"/>
    <w:rsid w:val="00CA0D88"/>
    <w:rsid w:val="00CA0DA1"/>
    <w:rsid w:val="00CA17C0"/>
    <w:rsid w:val="00CA1DD9"/>
    <w:rsid w:val="00CA1E0C"/>
    <w:rsid w:val="00CA2069"/>
    <w:rsid w:val="00CA2234"/>
    <w:rsid w:val="00CA238F"/>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46F1"/>
    <w:rsid w:val="00CF5681"/>
    <w:rsid w:val="00CF5C57"/>
    <w:rsid w:val="00CF5D43"/>
    <w:rsid w:val="00CF5FD0"/>
    <w:rsid w:val="00CF6130"/>
    <w:rsid w:val="00CF6AC9"/>
    <w:rsid w:val="00CF70D9"/>
    <w:rsid w:val="00CF71E3"/>
    <w:rsid w:val="00CF7640"/>
    <w:rsid w:val="00CF7A56"/>
    <w:rsid w:val="00CF7A8D"/>
    <w:rsid w:val="00CF7B29"/>
    <w:rsid w:val="00D002D5"/>
    <w:rsid w:val="00D010B0"/>
    <w:rsid w:val="00D016EB"/>
    <w:rsid w:val="00D018DC"/>
    <w:rsid w:val="00D018EF"/>
    <w:rsid w:val="00D01B8E"/>
    <w:rsid w:val="00D01FAE"/>
    <w:rsid w:val="00D01FCA"/>
    <w:rsid w:val="00D0252D"/>
    <w:rsid w:val="00D02862"/>
    <w:rsid w:val="00D02F0A"/>
    <w:rsid w:val="00D02F0D"/>
    <w:rsid w:val="00D033A6"/>
    <w:rsid w:val="00D03633"/>
    <w:rsid w:val="00D03637"/>
    <w:rsid w:val="00D03817"/>
    <w:rsid w:val="00D03FA8"/>
    <w:rsid w:val="00D0409F"/>
    <w:rsid w:val="00D041C2"/>
    <w:rsid w:val="00D04279"/>
    <w:rsid w:val="00D048BF"/>
    <w:rsid w:val="00D051DB"/>
    <w:rsid w:val="00D05396"/>
    <w:rsid w:val="00D05774"/>
    <w:rsid w:val="00D05A29"/>
    <w:rsid w:val="00D060EB"/>
    <w:rsid w:val="00D06744"/>
    <w:rsid w:val="00D06909"/>
    <w:rsid w:val="00D07060"/>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1D6"/>
    <w:rsid w:val="00D267C2"/>
    <w:rsid w:val="00D269B6"/>
    <w:rsid w:val="00D26D21"/>
    <w:rsid w:val="00D279B2"/>
    <w:rsid w:val="00D27A62"/>
    <w:rsid w:val="00D27BC2"/>
    <w:rsid w:val="00D27BF6"/>
    <w:rsid w:val="00D27E62"/>
    <w:rsid w:val="00D30885"/>
    <w:rsid w:val="00D3096B"/>
    <w:rsid w:val="00D3160F"/>
    <w:rsid w:val="00D3215B"/>
    <w:rsid w:val="00D323DC"/>
    <w:rsid w:val="00D324E0"/>
    <w:rsid w:val="00D32875"/>
    <w:rsid w:val="00D3293B"/>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33"/>
    <w:rsid w:val="00D4269D"/>
    <w:rsid w:val="00D42D90"/>
    <w:rsid w:val="00D43328"/>
    <w:rsid w:val="00D436EC"/>
    <w:rsid w:val="00D43D78"/>
    <w:rsid w:val="00D44DFE"/>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138"/>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C79"/>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1E"/>
    <w:rsid w:val="00D8798C"/>
    <w:rsid w:val="00D87C4D"/>
    <w:rsid w:val="00D87D41"/>
    <w:rsid w:val="00D90111"/>
    <w:rsid w:val="00D90357"/>
    <w:rsid w:val="00D9039F"/>
    <w:rsid w:val="00D90614"/>
    <w:rsid w:val="00D909C1"/>
    <w:rsid w:val="00D909E7"/>
    <w:rsid w:val="00D90BF1"/>
    <w:rsid w:val="00D90EB3"/>
    <w:rsid w:val="00D90F1D"/>
    <w:rsid w:val="00D9102F"/>
    <w:rsid w:val="00D919C0"/>
    <w:rsid w:val="00D91C0E"/>
    <w:rsid w:val="00D91C71"/>
    <w:rsid w:val="00D91E41"/>
    <w:rsid w:val="00D92338"/>
    <w:rsid w:val="00D92359"/>
    <w:rsid w:val="00D923FD"/>
    <w:rsid w:val="00D92ECF"/>
    <w:rsid w:val="00D936C0"/>
    <w:rsid w:val="00D939B9"/>
    <w:rsid w:val="00D93C0E"/>
    <w:rsid w:val="00D943BE"/>
    <w:rsid w:val="00D946DC"/>
    <w:rsid w:val="00D9488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2FF3"/>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BD"/>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47E"/>
    <w:rsid w:val="00E0697B"/>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8FD"/>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3FDB"/>
    <w:rsid w:val="00E340C2"/>
    <w:rsid w:val="00E342A9"/>
    <w:rsid w:val="00E34A04"/>
    <w:rsid w:val="00E34D36"/>
    <w:rsid w:val="00E34FDD"/>
    <w:rsid w:val="00E35167"/>
    <w:rsid w:val="00E354A5"/>
    <w:rsid w:val="00E3565F"/>
    <w:rsid w:val="00E357F3"/>
    <w:rsid w:val="00E358BF"/>
    <w:rsid w:val="00E35A60"/>
    <w:rsid w:val="00E35CFD"/>
    <w:rsid w:val="00E36172"/>
    <w:rsid w:val="00E363A8"/>
    <w:rsid w:val="00E364C0"/>
    <w:rsid w:val="00E36F54"/>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892"/>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A9"/>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77C"/>
    <w:rsid w:val="00E6195D"/>
    <w:rsid w:val="00E61C92"/>
    <w:rsid w:val="00E6220C"/>
    <w:rsid w:val="00E624FB"/>
    <w:rsid w:val="00E625D1"/>
    <w:rsid w:val="00E626B0"/>
    <w:rsid w:val="00E628DB"/>
    <w:rsid w:val="00E62BA7"/>
    <w:rsid w:val="00E62F7C"/>
    <w:rsid w:val="00E63909"/>
    <w:rsid w:val="00E641DB"/>
    <w:rsid w:val="00E6496D"/>
    <w:rsid w:val="00E64A89"/>
    <w:rsid w:val="00E64B5A"/>
    <w:rsid w:val="00E64FC4"/>
    <w:rsid w:val="00E65047"/>
    <w:rsid w:val="00E65476"/>
    <w:rsid w:val="00E65643"/>
    <w:rsid w:val="00E65B09"/>
    <w:rsid w:val="00E65F2C"/>
    <w:rsid w:val="00E66AD3"/>
    <w:rsid w:val="00E66AD6"/>
    <w:rsid w:val="00E66BF7"/>
    <w:rsid w:val="00E66D69"/>
    <w:rsid w:val="00E66DC6"/>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79"/>
    <w:rsid w:val="00E75FC4"/>
    <w:rsid w:val="00E761AA"/>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2F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D87"/>
    <w:rsid w:val="00EA6443"/>
    <w:rsid w:val="00EA7061"/>
    <w:rsid w:val="00EA7291"/>
    <w:rsid w:val="00EB132D"/>
    <w:rsid w:val="00EB15FF"/>
    <w:rsid w:val="00EB18BE"/>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C47"/>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18B"/>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075"/>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4F9F"/>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87E4D"/>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5C1E"/>
    <w:rsid w:val="00FA6072"/>
    <w:rsid w:val="00FA6236"/>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3E7D"/>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3054B"/>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763E3"/>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165CFC"/>
    <w:pPr>
      <w:tabs>
        <w:tab w:val="left" w:pos="880"/>
        <w:tab w:val="right" w:leader="dot" w:pos="8640"/>
      </w:tabs>
      <w:ind w:right="173"/>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2A6657"/>
    <w:pPr>
      <w:tabs>
        <w:tab w:val="left" w:pos="1320"/>
        <w:tab w:val="right" w:leader="dot" w:pos="8803"/>
      </w:tabs>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636869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2555186">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3070818">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3002553">
      <w:bodyDiv w:val="1"/>
      <w:marLeft w:val="0"/>
      <w:marRight w:val="0"/>
      <w:marTop w:val="0"/>
      <w:marBottom w:val="0"/>
      <w:divBdr>
        <w:top w:val="none" w:sz="0" w:space="0" w:color="auto"/>
        <w:left w:val="none" w:sz="0" w:space="0" w:color="auto"/>
        <w:bottom w:val="none" w:sz="0" w:space="0" w:color="auto"/>
        <w:right w:val="none" w:sz="0" w:space="0" w:color="auto"/>
      </w:divBdr>
    </w:div>
    <w:div w:id="591742227">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951028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3073222">
      <w:bodyDiv w:val="1"/>
      <w:marLeft w:val="0"/>
      <w:marRight w:val="0"/>
      <w:marTop w:val="0"/>
      <w:marBottom w:val="0"/>
      <w:divBdr>
        <w:top w:val="none" w:sz="0" w:space="0" w:color="auto"/>
        <w:left w:val="none" w:sz="0" w:space="0" w:color="auto"/>
        <w:bottom w:val="none" w:sz="0" w:space="0" w:color="auto"/>
        <w:right w:val="none" w:sz="0" w:space="0" w:color="auto"/>
      </w:divBdr>
    </w:div>
    <w:div w:id="66671430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81412723">
      <w:bodyDiv w:val="1"/>
      <w:marLeft w:val="0"/>
      <w:marRight w:val="0"/>
      <w:marTop w:val="0"/>
      <w:marBottom w:val="0"/>
      <w:divBdr>
        <w:top w:val="none" w:sz="0" w:space="0" w:color="auto"/>
        <w:left w:val="none" w:sz="0" w:space="0" w:color="auto"/>
        <w:bottom w:val="none" w:sz="0" w:space="0" w:color="auto"/>
        <w:right w:val="none" w:sz="0" w:space="0" w:color="auto"/>
      </w:divBdr>
    </w:div>
    <w:div w:id="783814460">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0335680">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045758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7845731">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3090459">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5992313">
      <w:bodyDiv w:val="1"/>
      <w:marLeft w:val="0"/>
      <w:marRight w:val="0"/>
      <w:marTop w:val="0"/>
      <w:marBottom w:val="0"/>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3230992">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64346565">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619150">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731448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tix.mitre.org/about/documents/XXXX.pdf" TargetMode="External"/><Relationship Id="rId47" Type="http://schemas.openxmlformats.org/officeDocument/2006/relationships/hyperlink" Target="http://stix.mitre.org/about/termsofuse.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hyperlink" Target="http://stix.mitre.org/about/documents/XXXX.pdf" TargetMode="External"/><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tixproject.github.io/data-model/1.1.1/coa/CourseOfActionType" TargetMode="External"/><Relationship Id="rId37" Type="http://schemas.openxmlformats.org/officeDocument/2006/relationships/hyperlink" Target="http://github.com/STIXProject/specifications" TargetMode="External"/><Relationship Id="rId40" Type="http://schemas.openxmlformats.org/officeDocument/2006/relationships/hyperlink" Target="http://stix.mitre.org/about/documents/XXXX.pdf" TargetMode="External"/><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hyperlink" Target="http://www.ietf.org/rfc/rfc2119.txt" TargetMode="Externa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10D5-1588-45E9-B2EB-868FBD79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5843</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39076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2015-06-03T18:29:00Z</dcterms:created>
  <dcterms:modified xsi:type="dcterms:W3CDTF">2015-06-08T16:22:00Z</dcterms:modified>
</cp:coreProperties>
</file>