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4058EED8" w:rsidR="00C71349" w:rsidRPr="00CE06CB" w:rsidRDefault="009608FD" w:rsidP="008C100C">
      <w:pPr>
        <w:pStyle w:val="Title"/>
        <w:rPr>
          <w:sz w:val="28"/>
          <w:szCs w:val="28"/>
        </w:rPr>
      </w:pPr>
      <w:r w:rsidRPr="009608FD">
        <w:rPr>
          <w:sz w:val="28"/>
          <w:szCs w:val="28"/>
        </w:rPr>
        <w:t>STIX</w:t>
      </w:r>
      <w:r w:rsidR="00717887" w:rsidRPr="00717887">
        <w:rPr>
          <w:sz w:val="28"/>
          <w:szCs w:val="28"/>
          <w:vertAlign w:val="superscript"/>
        </w:rPr>
        <w:t>TM</w:t>
      </w:r>
      <w:r w:rsidRPr="009608FD">
        <w:rPr>
          <w:sz w:val="28"/>
          <w:szCs w:val="28"/>
        </w:rPr>
        <w:t xml:space="preserve">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0C44BE"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6F262AE4" w:rsidR="00E62DFD" w:rsidRDefault="00717887" w:rsidP="00E62DFD">
      <w:pPr>
        <w:pStyle w:val="RelatedWork"/>
      </w:pPr>
      <w:r>
        <w:rPr>
          <w:i/>
        </w:rPr>
        <w:t>STIX</w:t>
      </w:r>
      <w:r>
        <w:rPr>
          <w:i/>
          <w:vertAlign w:val="superscript"/>
        </w:rPr>
        <w:t>TM</w:t>
      </w:r>
      <w:r w:rsidR="00E62DFD" w:rsidRPr="00D44DFE">
        <w:rPr>
          <w:i/>
        </w:rPr>
        <w:t xml:space="preserve"> Version 1.</w:t>
      </w:r>
      <w:r w:rsidR="00E62DFD">
        <w:rPr>
          <w:i/>
        </w:rPr>
        <w:t>2</w:t>
      </w:r>
      <w:r w:rsidR="00E62DFD" w:rsidRPr="00D44DFE">
        <w:rPr>
          <w:i/>
        </w:rPr>
        <w:t>.1 Part 1: Overview</w:t>
      </w:r>
      <w:r w:rsidR="00E62DFD">
        <w:t>. (this document)</w:t>
      </w:r>
    </w:p>
    <w:p w14:paraId="28416AC1" w14:textId="317489B4" w:rsidR="00E62DFD" w:rsidRDefault="00755A38" w:rsidP="00E62DFD">
      <w:pPr>
        <w:pStyle w:val="RelatedWork"/>
      </w:pPr>
      <w:r>
        <w:rPr>
          <w:i/>
        </w:rPr>
        <w:t>STIX</w:t>
      </w:r>
      <w:r w:rsidR="00717887">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5ED38832" w:rsidR="00755A38" w:rsidRDefault="00755A38" w:rsidP="00755A38">
      <w:pPr>
        <w:pStyle w:val="RelatedWork"/>
      </w:pPr>
      <w:r w:rsidRPr="00755A38">
        <w:rPr>
          <w:i/>
        </w:rPr>
        <w:t>STIX</w:t>
      </w:r>
      <w:r w:rsidR="00717887">
        <w:rPr>
          <w:i/>
          <w:vertAlign w:val="superscript"/>
        </w:rPr>
        <w:t>TM</w:t>
      </w:r>
      <w:r w:rsidRPr="00755A38">
        <w:rPr>
          <w:i/>
        </w:rPr>
        <w:t xml:space="preserve"> Version 1.2.1 Part 3: Core</w:t>
      </w:r>
      <w:r w:rsidR="00E62DFD">
        <w:t>. [URI]</w:t>
      </w:r>
    </w:p>
    <w:p w14:paraId="25C4D526" w14:textId="741CBCC7" w:rsidR="00F94051" w:rsidRDefault="00755A38" w:rsidP="00F94051">
      <w:pPr>
        <w:pStyle w:val="RelatedWork"/>
      </w:pPr>
      <w:r w:rsidRPr="00755A38">
        <w:rPr>
          <w:i/>
        </w:rPr>
        <w:t>STIX</w:t>
      </w:r>
      <w:r w:rsidR="00717887">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[URI]</w:t>
      </w:r>
    </w:p>
    <w:p w14:paraId="0B31C948" w14:textId="0D831D99" w:rsidR="00F94051" w:rsidRDefault="00F94051" w:rsidP="00F94051">
      <w:pPr>
        <w:pStyle w:val="RelatedWork"/>
      </w:pPr>
      <w:r w:rsidRPr="00F94051">
        <w:rPr>
          <w:i/>
        </w:rPr>
        <w:t>STIX</w:t>
      </w:r>
      <w:r w:rsidR="00717887">
        <w:rPr>
          <w:i/>
          <w:vertAlign w:val="superscript"/>
        </w:rPr>
        <w:t>TM</w:t>
      </w:r>
      <w:r w:rsidRPr="00F94051">
        <w:rPr>
          <w:i/>
        </w:rPr>
        <w:t xml:space="preserve"> Version 1.2.1 Part 5: TTP</w:t>
      </w:r>
      <w:r>
        <w:t>. [URI]</w:t>
      </w:r>
    </w:p>
    <w:p w14:paraId="100384A9" w14:textId="7A13416F" w:rsidR="00F94051" w:rsidRDefault="00F94051" w:rsidP="00F94051">
      <w:pPr>
        <w:pStyle w:val="RelatedWork"/>
      </w:pPr>
      <w:r w:rsidRPr="00F94051">
        <w:rPr>
          <w:i/>
        </w:rPr>
        <w:t>STIX</w:t>
      </w:r>
      <w:r w:rsidR="00717887">
        <w:rPr>
          <w:i/>
          <w:vertAlign w:val="superscript"/>
        </w:rPr>
        <w:t>TM</w:t>
      </w:r>
      <w:r w:rsidRPr="00F94051">
        <w:rPr>
          <w:i/>
        </w:rPr>
        <w:t xml:space="preserve"> Version 1.2.1 Part 6: Incident</w:t>
      </w:r>
      <w:r>
        <w:t>. [URI]</w:t>
      </w:r>
    </w:p>
    <w:p w14:paraId="7204EF07" w14:textId="4FC22AC5" w:rsidR="00F94051" w:rsidRDefault="00F94051" w:rsidP="00F94051">
      <w:pPr>
        <w:pStyle w:val="RelatedWork"/>
      </w:pPr>
      <w:r w:rsidRPr="00F94051">
        <w:rPr>
          <w:i/>
        </w:rPr>
        <w:t>STIX</w:t>
      </w:r>
      <w:r w:rsidR="00717887">
        <w:rPr>
          <w:i/>
          <w:vertAlign w:val="superscript"/>
        </w:rPr>
        <w:t>TM</w:t>
      </w:r>
      <w:r w:rsidRPr="00F94051">
        <w:rPr>
          <w:i/>
        </w:rPr>
        <w:t xml:space="preserve"> Version 1.2.1 Part 7: Threat Actor</w:t>
      </w:r>
      <w:r>
        <w:t>. [URI]</w:t>
      </w:r>
    </w:p>
    <w:p w14:paraId="4252E31E" w14:textId="66EFB3B0" w:rsidR="00F94051" w:rsidRDefault="00F94051" w:rsidP="00F94051">
      <w:pPr>
        <w:pStyle w:val="RelatedWork"/>
      </w:pPr>
      <w:r w:rsidRPr="00F94051">
        <w:rPr>
          <w:i/>
        </w:rPr>
        <w:t>STIX</w:t>
      </w:r>
      <w:r w:rsidR="00717887">
        <w:rPr>
          <w:i/>
          <w:vertAlign w:val="superscript"/>
        </w:rPr>
        <w:t>TM</w:t>
      </w:r>
      <w:r w:rsidRPr="00F94051">
        <w:rPr>
          <w:i/>
        </w:rPr>
        <w:t xml:space="preserve"> Version 1.2.1 Part 8: Campaign</w:t>
      </w:r>
      <w:r>
        <w:t>. [URI]</w:t>
      </w:r>
    </w:p>
    <w:p w14:paraId="00DFCE3E" w14:textId="14CD44E7" w:rsidR="00F94051" w:rsidRDefault="00F94051" w:rsidP="00F94051">
      <w:pPr>
        <w:pStyle w:val="RelatedWork"/>
      </w:pPr>
      <w:r w:rsidRPr="00F94051">
        <w:rPr>
          <w:i/>
        </w:rPr>
        <w:t>STIX</w:t>
      </w:r>
      <w:r w:rsidR="00717887">
        <w:rPr>
          <w:i/>
          <w:vertAlign w:val="superscript"/>
        </w:rPr>
        <w:t>TM</w:t>
      </w:r>
      <w:r w:rsidRPr="00F94051">
        <w:rPr>
          <w:i/>
        </w:rPr>
        <w:t xml:space="preserve"> Version 1.2.1 Part 9: Course of Action</w:t>
      </w:r>
      <w:r>
        <w:t>. [URI]</w:t>
      </w:r>
    </w:p>
    <w:p w14:paraId="24F7D9EC" w14:textId="21D8FCDB" w:rsidR="00F94051" w:rsidRDefault="00F94051" w:rsidP="00F94051">
      <w:pPr>
        <w:pStyle w:val="RelatedWork"/>
      </w:pPr>
      <w:r w:rsidRPr="00F94051">
        <w:rPr>
          <w:i/>
        </w:rPr>
        <w:t>STIX</w:t>
      </w:r>
      <w:r w:rsidR="00717887">
        <w:rPr>
          <w:i/>
          <w:vertAlign w:val="superscript"/>
        </w:rPr>
        <w:t>TM</w:t>
      </w:r>
      <w:r w:rsidRPr="00F94051">
        <w:rPr>
          <w:i/>
        </w:rPr>
        <w:t xml:space="preserve"> Version 1.2.1 Part 10: Exploit Target</w:t>
      </w:r>
      <w:r>
        <w:t>. [URI]</w:t>
      </w:r>
    </w:p>
    <w:p w14:paraId="536FEB75" w14:textId="1C69141C" w:rsidR="00F94051" w:rsidRDefault="00F94051" w:rsidP="00F94051">
      <w:pPr>
        <w:pStyle w:val="RelatedWork"/>
      </w:pPr>
      <w:r w:rsidRPr="00F94051">
        <w:rPr>
          <w:i/>
        </w:rPr>
        <w:t>STIX</w:t>
      </w:r>
      <w:r w:rsidR="00717887">
        <w:rPr>
          <w:i/>
          <w:vertAlign w:val="superscript"/>
        </w:rPr>
        <w:t>TM</w:t>
      </w:r>
      <w:r w:rsidRPr="00F94051">
        <w:rPr>
          <w:i/>
        </w:rPr>
        <w:t xml:space="preserve"> Version 1.2.1 Part 11: Report</w:t>
      </w:r>
      <w:r>
        <w:t>. [URI]</w:t>
      </w:r>
    </w:p>
    <w:p w14:paraId="07A8B9BE" w14:textId="063532A5" w:rsidR="00F94051" w:rsidRDefault="00F94051" w:rsidP="00F94051">
      <w:pPr>
        <w:pStyle w:val="RelatedWork"/>
      </w:pPr>
      <w:r w:rsidRPr="00F94051">
        <w:rPr>
          <w:i/>
        </w:rPr>
        <w:t>STIX</w:t>
      </w:r>
      <w:r w:rsidR="00717887">
        <w:rPr>
          <w:i/>
          <w:vertAlign w:val="superscript"/>
        </w:rPr>
        <w:t>TM</w:t>
      </w:r>
      <w:r w:rsidRPr="00F94051">
        <w:rPr>
          <w:i/>
        </w:rPr>
        <w:t xml:space="preserve"> Version 1.2.1 Part 12: </w:t>
      </w:r>
      <w:r w:rsidR="00860729">
        <w:rPr>
          <w:i/>
        </w:rPr>
        <w:t xml:space="preserve">Default </w:t>
      </w:r>
      <w:r w:rsidRPr="00F94051">
        <w:rPr>
          <w:i/>
        </w:rPr>
        <w:t>Extensions</w:t>
      </w:r>
      <w:r>
        <w:t>. [URI]</w:t>
      </w:r>
    </w:p>
    <w:p w14:paraId="6EEA5BBA" w14:textId="41E48775" w:rsidR="00F94051" w:rsidRDefault="00F94051" w:rsidP="00F94051">
      <w:pPr>
        <w:pStyle w:val="RelatedWork"/>
      </w:pPr>
      <w:r w:rsidRPr="00F94051">
        <w:rPr>
          <w:i/>
        </w:rPr>
        <w:t>STIX</w:t>
      </w:r>
      <w:r w:rsidR="00717887">
        <w:rPr>
          <w:i/>
          <w:vertAlign w:val="superscript"/>
        </w:rPr>
        <w:t>TM</w:t>
      </w:r>
      <w:r w:rsidRPr="00F94051">
        <w:rPr>
          <w:i/>
        </w:rPr>
        <w:t xml:space="preserve"> Version 1.2.1 Part 13: Data Marking</w:t>
      </w:r>
      <w:r>
        <w:t>. [URI]</w:t>
      </w:r>
    </w:p>
    <w:p w14:paraId="2FCDE722" w14:textId="772D7116" w:rsidR="00F94051" w:rsidRDefault="00F94051" w:rsidP="00F94051">
      <w:pPr>
        <w:pStyle w:val="RelatedWork"/>
      </w:pPr>
      <w:r w:rsidRPr="00F94051">
        <w:rPr>
          <w:i/>
        </w:rPr>
        <w:t>STIX</w:t>
      </w:r>
      <w:r w:rsidR="00717887">
        <w:rPr>
          <w:i/>
          <w:vertAlign w:val="superscript"/>
        </w:rPr>
        <w:t>TM</w:t>
      </w:r>
      <w:r w:rsidRPr="00F94051">
        <w:rPr>
          <w:i/>
        </w:rPr>
        <w:t xml:space="preserve"> Version 1.2.1 Part 14: Vocabularies</w:t>
      </w:r>
      <w:r>
        <w:t>. [URI]</w:t>
      </w:r>
    </w:p>
    <w:p w14:paraId="7B7BE35B" w14:textId="2558542D" w:rsidR="006B65C7" w:rsidRDefault="00F94051" w:rsidP="0013255E">
      <w:pPr>
        <w:pStyle w:val="RelatedWork"/>
      </w:pPr>
      <w:r w:rsidRPr="00F94051">
        <w:rPr>
          <w:i/>
        </w:rPr>
        <w:t>STIX</w:t>
      </w:r>
      <w:r w:rsidR="00717887">
        <w:rPr>
          <w:i/>
          <w:vertAlign w:val="superscript"/>
        </w:rPr>
        <w:t>TM</w:t>
      </w:r>
      <w:r w:rsidRPr="00F94051">
        <w:rPr>
          <w:i/>
        </w:rPr>
        <w:t xml:space="preserve">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48A20D80" w:rsidR="00D17F06" w:rsidRPr="00F453A6" w:rsidRDefault="00F453A6" w:rsidP="0020576E">
      <w:pPr>
        <w:pStyle w:val="RelatedWork"/>
        <w:tabs>
          <w:tab w:val="clear" w:pos="1440"/>
          <w:tab w:val="num" w:pos="1080"/>
        </w:tabs>
        <w:ind w:left="1080"/>
        <w:rPr>
          <w:i/>
        </w:rPr>
      </w:pPr>
      <w:r w:rsidRPr="0020576E">
        <w:rPr>
          <w:i/>
        </w:rPr>
        <w:t>CybOX</w:t>
      </w:r>
      <w:r w:rsidR="00717887">
        <w:rPr>
          <w:i/>
          <w:vertAlign w:val="superscript"/>
        </w:rPr>
        <w:t>TM</w:t>
      </w:r>
      <w:r w:rsidRPr="0020576E">
        <w:rPr>
          <w:i/>
        </w:rPr>
        <w:t xml:space="preserve">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Default="001E392A" w:rsidP="00413A0B">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1358B71" w14:textId="6E332E69" w:rsidR="00CD75A1" w:rsidRPr="00960D49" w:rsidRDefault="00CD75A1"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A9DDCE" w14:textId="77777777" w:rsidR="001847BD" w:rsidRPr="00852E10" w:rsidRDefault="001847BD" w:rsidP="001847BD">
      <w:pPr>
        <w:pStyle w:val="Notices"/>
      </w:pPr>
      <w:r>
        <w:lastRenderedPageBreak/>
        <w:t>Table of Contents</w:t>
      </w:r>
    </w:p>
    <w:p w14:paraId="500AE7C3" w14:textId="77777777" w:rsidR="00F7090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77780" w:history="1">
        <w:r w:rsidR="00F70901" w:rsidRPr="00063E41">
          <w:rPr>
            <w:rStyle w:val="Hyperlink"/>
            <w:noProof/>
          </w:rPr>
          <w:t>1</w:t>
        </w:r>
        <w:r w:rsidR="00F70901">
          <w:rPr>
            <w:rFonts w:asciiTheme="minorHAnsi" w:eastAsiaTheme="minorEastAsia" w:hAnsiTheme="minorHAnsi" w:cstheme="minorBidi"/>
            <w:noProof/>
            <w:sz w:val="22"/>
            <w:szCs w:val="22"/>
          </w:rPr>
          <w:tab/>
        </w:r>
        <w:r w:rsidR="00F70901" w:rsidRPr="00063E41">
          <w:rPr>
            <w:rStyle w:val="Hyperlink"/>
            <w:noProof/>
          </w:rPr>
          <w:t>Introduction</w:t>
        </w:r>
        <w:r w:rsidR="00F70901">
          <w:rPr>
            <w:noProof/>
            <w:webHidden/>
          </w:rPr>
          <w:tab/>
        </w:r>
        <w:r w:rsidR="00F70901">
          <w:rPr>
            <w:noProof/>
            <w:webHidden/>
          </w:rPr>
          <w:fldChar w:fldCharType="begin"/>
        </w:r>
        <w:r w:rsidR="00F70901">
          <w:rPr>
            <w:noProof/>
            <w:webHidden/>
          </w:rPr>
          <w:instrText xml:space="preserve"> PAGEREF _Toc431977780 \h </w:instrText>
        </w:r>
        <w:r w:rsidR="00F70901">
          <w:rPr>
            <w:noProof/>
            <w:webHidden/>
          </w:rPr>
        </w:r>
        <w:r w:rsidR="00F70901">
          <w:rPr>
            <w:noProof/>
            <w:webHidden/>
          </w:rPr>
          <w:fldChar w:fldCharType="separate"/>
        </w:r>
        <w:r w:rsidR="00F70901">
          <w:rPr>
            <w:noProof/>
            <w:webHidden/>
          </w:rPr>
          <w:t>5</w:t>
        </w:r>
        <w:r w:rsidR="00F70901">
          <w:rPr>
            <w:noProof/>
            <w:webHidden/>
          </w:rPr>
          <w:fldChar w:fldCharType="end"/>
        </w:r>
      </w:hyperlink>
    </w:p>
    <w:p w14:paraId="4D6A15E1"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81" w:history="1">
        <w:r w:rsidR="00F70901" w:rsidRPr="00063E41">
          <w:rPr>
            <w:rStyle w:val="Hyperlink"/>
            <w:noProof/>
          </w:rPr>
          <w:t>1.1 Document Conventions</w:t>
        </w:r>
        <w:r w:rsidR="00F70901">
          <w:rPr>
            <w:noProof/>
            <w:webHidden/>
          </w:rPr>
          <w:tab/>
        </w:r>
        <w:r w:rsidR="00F70901">
          <w:rPr>
            <w:noProof/>
            <w:webHidden/>
          </w:rPr>
          <w:fldChar w:fldCharType="begin"/>
        </w:r>
        <w:r w:rsidR="00F70901">
          <w:rPr>
            <w:noProof/>
            <w:webHidden/>
          </w:rPr>
          <w:instrText xml:space="preserve"> PAGEREF _Toc431977781 \h </w:instrText>
        </w:r>
        <w:r w:rsidR="00F70901">
          <w:rPr>
            <w:noProof/>
            <w:webHidden/>
          </w:rPr>
        </w:r>
        <w:r w:rsidR="00F70901">
          <w:rPr>
            <w:noProof/>
            <w:webHidden/>
          </w:rPr>
          <w:fldChar w:fldCharType="separate"/>
        </w:r>
        <w:r w:rsidR="00F70901">
          <w:rPr>
            <w:noProof/>
            <w:webHidden/>
          </w:rPr>
          <w:t>5</w:t>
        </w:r>
        <w:r w:rsidR="00F70901">
          <w:rPr>
            <w:noProof/>
            <w:webHidden/>
          </w:rPr>
          <w:fldChar w:fldCharType="end"/>
        </w:r>
      </w:hyperlink>
    </w:p>
    <w:p w14:paraId="79D6441B"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82" w:history="1">
        <w:r w:rsidR="00F70901" w:rsidRPr="00063E41">
          <w:rPr>
            <w:rStyle w:val="Hyperlink"/>
            <w:noProof/>
          </w:rPr>
          <w:t>1.1.1 Fonts</w:t>
        </w:r>
        <w:r w:rsidR="00F70901">
          <w:rPr>
            <w:noProof/>
            <w:webHidden/>
          </w:rPr>
          <w:tab/>
        </w:r>
        <w:r w:rsidR="00F70901">
          <w:rPr>
            <w:noProof/>
            <w:webHidden/>
          </w:rPr>
          <w:fldChar w:fldCharType="begin"/>
        </w:r>
        <w:r w:rsidR="00F70901">
          <w:rPr>
            <w:noProof/>
            <w:webHidden/>
          </w:rPr>
          <w:instrText xml:space="preserve"> PAGEREF _Toc431977782 \h </w:instrText>
        </w:r>
        <w:r w:rsidR="00F70901">
          <w:rPr>
            <w:noProof/>
            <w:webHidden/>
          </w:rPr>
        </w:r>
        <w:r w:rsidR="00F70901">
          <w:rPr>
            <w:noProof/>
            <w:webHidden/>
          </w:rPr>
          <w:fldChar w:fldCharType="separate"/>
        </w:r>
        <w:r w:rsidR="00F70901">
          <w:rPr>
            <w:noProof/>
            <w:webHidden/>
          </w:rPr>
          <w:t>6</w:t>
        </w:r>
        <w:r w:rsidR="00F70901">
          <w:rPr>
            <w:noProof/>
            <w:webHidden/>
          </w:rPr>
          <w:fldChar w:fldCharType="end"/>
        </w:r>
      </w:hyperlink>
    </w:p>
    <w:p w14:paraId="2BFFCB2D"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83" w:history="1">
        <w:r w:rsidR="00F70901" w:rsidRPr="00063E41">
          <w:rPr>
            <w:rStyle w:val="Hyperlink"/>
            <w:noProof/>
          </w:rPr>
          <w:t>1.1.2 UML Package References</w:t>
        </w:r>
        <w:r w:rsidR="00F70901">
          <w:rPr>
            <w:noProof/>
            <w:webHidden/>
          </w:rPr>
          <w:tab/>
        </w:r>
        <w:r w:rsidR="00F70901">
          <w:rPr>
            <w:noProof/>
            <w:webHidden/>
          </w:rPr>
          <w:fldChar w:fldCharType="begin"/>
        </w:r>
        <w:r w:rsidR="00F70901">
          <w:rPr>
            <w:noProof/>
            <w:webHidden/>
          </w:rPr>
          <w:instrText xml:space="preserve"> PAGEREF _Toc431977783 \h </w:instrText>
        </w:r>
        <w:r w:rsidR="00F70901">
          <w:rPr>
            <w:noProof/>
            <w:webHidden/>
          </w:rPr>
        </w:r>
        <w:r w:rsidR="00F70901">
          <w:rPr>
            <w:noProof/>
            <w:webHidden/>
          </w:rPr>
          <w:fldChar w:fldCharType="separate"/>
        </w:r>
        <w:r w:rsidR="00F70901">
          <w:rPr>
            <w:noProof/>
            <w:webHidden/>
          </w:rPr>
          <w:t>6</w:t>
        </w:r>
        <w:r w:rsidR="00F70901">
          <w:rPr>
            <w:noProof/>
            <w:webHidden/>
          </w:rPr>
          <w:fldChar w:fldCharType="end"/>
        </w:r>
      </w:hyperlink>
    </w:p>
    <w:p w14:paraId="0F22517F"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84" w:history="1">
        <w:r w:rsidR="00F70901" w:rsidRPr="00063E41">
          <w:rPr>
            <w:rStyle w:val="Hyperlink"/>
            <w:noProof/>
          </w:rPr>
          <w:t>1.1.3 UML Diagrams</w:t>
        </w:r>
        <w:r w:rsidR="00F70901">
          <w:rPr>
            <w:noProof/>
            <w:webHidden/>
          </w:rPr>
          <w:tab/>
        </w:r>
        <w:r w:rsidR="00F70901">
          <w:rPr>
            <w:noProof/>
            <w:webHidden/>
          </w:rPr>
          <w:fldChar w:fldCharType="begin"/>
        </w:r>
        <w:r w:rsidR="00F70901">
          <w:rPr>
            <w:noProof/>
            <w:webHidden/>
          </w:rPr>
          <w:instrText xml:space="preserve"> PAGEREF _Toc431977784 \h </w:instrText>
        </w:r>
        <w:r w:rsidR="00F70901">
          <w:rPr>
            <w:noProof/>
            <w:webHidden/>
          </w:rPr>
        </w:r>
        <w:r w:rsidR="00F70901">
          <w:rPr>
            <w:noProof/>
            <w:webHidden/>
          </w:rPr>
          <w:fldChar w:fldCharType="separate"/>
        </w:r>
        <w:r w:rsidR="00F70901">
          <w:rPr>
            <w:noProof/>
            <w:webHidden/>
          </w:rPr>
          <w:t>6</w:t>
        </w:r>
        <w:r w:rsidR="00F70901">
          <w:rPr>
            <w:noProof/>
            <w:webHidden/>
          </w:rPr>
          <w:fldChar w:fldCharType="end"/>
        </w:r>
      </w:hyperlink>
    </w:p>
    <w:p w14:paraId="329D27F0" w14:textId="77777777" w:rsidR="00F70901" w:rsidRDefault="000C44BE">
      <w:pPr>
        <w:pStyle w:val="TOC4"/>
        <w:tabs>
          <w:tab w:val="right" w:leader="dot" w:pos="9350"/>
        </w:tabs>
        <w:rPr>
          <w:rFonts w:asciiTheme="minorHAnsi" w:eastAsiaTheme="minorEastAsia" w:hAnsiTheme="minorHAnsi" w:cstheme="minorBidi"/>
          <w:noProof/>
          <w:sz w:val="22"/>
          <w:szCs w:val="22"/>
        </w:rPr>
      </w:pPr>
      <w:hyperlink w:anchor="_Toc431977785" w:history="1">
        <w:r w:rsidR="00F70901" w:rsidRPr="00063E41">
          <w:rPr>
            <w:rStyle w:val="Hyperlink"/>
            <w:noProof/>
          </w:rPr>
          <w:t>1.1.3.1 Class Properties</w:t>
        </w:r>
        <w:r w:rsidR="00F70901">
          <w:rPr>
            <w:noProof/>
            <w:webHidden/>
          </w:rPr>
          <w:tab/>
        </w:r>
        <w:r w:rsidR="00F70901">
          <w:rPr>
            <w:noProof/>
            <w:webHidden/>
          </w:rPr>
          <w:fldChar w:fldCharType="begin"/>
        </w:r>
        <w:r w:rsidR="00F70901">
          <w:rPr>
            <w:noProof/>
            <w:webHidden/>
          </w:rPr>
          <w:instrText xml:space="preserve"> PAGEREF _Toc431977785 \h </w:instrText>
        </w:r>
        <w:r w:rsidR="00F70901">
          <w:rPr>
            <w:noProof/>
            <w:webHidden/>
          </w:rPr>
        </w:r>
        <w:r w:rsidR="00F70901">
          <w:rPr>
            <w:noProof/>
            <w:webHidden/>
          </w:rPr>
          <w:fldChar w:fldCharType="separate"/>
        </w:r>
        <w:r w:rsidR="00F70901">
          <w:rPr>
            <w:noProof/>
            <w:webHidden/>
          </w:rPr>
          <w:t>6</w:t>
        </w:r>
        <w:r w:rsidR="00F70901">
          <w:rPr>
            <w:noProof/>
            <w:webHidden/>
          </w:rPr>
          <w:fldChar w:fldCharType="end"/>
        </w:r>
      </w:hyperlink>
    </w:p>
    <w:p w14:paraId="521201DF" w14:textId="77777777" w:rsidR="00F70901" w:rsidRDefault="000C44BE">
      <w:pPr>
        <w:pStyle w:val="TOC4"/>
        <w:tabs>
          <w:tab w:val="right" w:leader="dot" w:pos="9350"/>
        </w:tabs>
        <w:rPr>
          <w:rFonts w:asciiTheme="minorHAnsi" w:eastAsiaTheme="minorEastAsia" w:hAnsiTheme="minorHAnsi" w:cstheme="minorBidi"/>
          <w:noProof/>
          <w:sz w:val="22"/>
          <w:szCs w:val="22"/>
        </w:rPr>
      </w:pPr>
      <w:hyperlink w:anchor="_Toc431977786" w:history="1">
        <w:r w:rsidR="00F70901" w:rsidRPr="00063E41">
          <w:rPr>
            <w:rStyle w:val="Hyperlink"/>
            <w:noProof/>
          </w:rPr>
          <w:t>1.1.3.2 Diagram Icons and Arrow Types</w:t>
        </w:r>
        <w:r w:rsidR="00F70901">
          <w:rPr>
            <w:noProof/>
            <w:webHidden/>
          </w:rPr>
          <w:tab/>
        </w:r>
        <w:r w:rsidR="00F70901">
          <w:rPr>
            <w:noProof/>
            <w:webHidden/>
          </w:rPr>
          <w:fldChar w:fldCharType="begin"/>
        </w:r>
        <w:r w:rsidR="00F70901">
          <w:rPr>
            <w:noProof/>
            <w:webHidden/>
          </w:rPr>
          <w:instrText xml:space="preserve"> PAGEREF _Toc431977786 \h </w:instrText>
        </w:r>
        <w:r w:rsidR="00F70901">
          <w:rPr>
            <w:noProof/>
            <w:webHidden/>
          </w:rPr>
        </w:r>
        <w:r w:rsidR="00F70901">
          <w:rPr>
            <w:noProof/>
            <w:webHidden/>
          </w:rPr>
          <w:fldChar w:fldCharType="separate"/>
        </w:r>
        <w:r w:rsidR="00F70901">
          <w:rPr>
            <w:noProof/>
            <w:webHidden/>
          </w:rPr>
          <w:t>6</w:t>
        </w:r>
        <w:r w:rsidR="00F70901">
          <w:rPr>
            <w:noProof/>
            <w:webHidden/>
          </w:rPr>
          <w:fldChar w:fldCharType="end"/>
        </w:r>
      </w:hyperlink>
    </w:p>
    <w:p w14:paraId="17DEA021" w14:textId="77777777" w:rsidR="00F70901" w:rsidRDefault="000C44BE">
      <w:pPr>
        <w:pStyle w:val="TOC4"/>
        <w:tabs>
          <w:tab w:val="right" w:leader="dot" w:pos="9350"/>
        </w:tabs>
        <w:rPr>
          <w:rFonts w:asciiTheme="minorHAnsi" w:eastAsiaTheme="minorEastAsia" w:hAnsiTheme="minorHAnsi" w:cstheme="minorBidi"/>
          <w:noProof/>
          <w:sz w:val="22"/>
          <w:szCs w:val="22"/>
        </w:rPr>
      </w:pPr>
      <w:hyperlink w:anchor="_Toc431977787" w:history="1">
        <w:r w:rsidR="00F70901" w:rsidRPr="00063E41">
          <w:rPr>
            <w:rStyle w:val="Hyperlink"/>
            <w:noProof/>
          </w:rPr>
          <w:t>1.1.3.3 Color Coding</w:t>
        </w:r>
        <w:r w:rsidR="00F70901">
          <w:rPr>
            <w:noProof/>
            <w:webHidden/>
          </w:rPr>
          <w:tab/>
        </w:r>
        <w:r w:rsidR="00F70901">
          <w:rPr>
            <w:noProof/>
            <w:webHidden/>
          </w:rPr>
          <w:fldChar w:fldCharType="begin"/>
        </w:r>
        <w:r w:rsidR="00F70901">
          <w:rPr>
            <w:noProof/>
            <w:webHidden/>
          </w:rPr>
          <w:instrText xml:space="preserve"> PAGEREF _Toc431977787 \h </w:instrText>
        </w:r>
        <w:r w:rsidR="00F70901">
          <w:rPr>
            <w:noProof/>
            <w:webHidden/>
          </w:rPr>
        </w:r>
        <w:r w:rsidR="00F70901">
          <w:rPr>
            <w:noProof/>
            <w:webHidden/>
          </w:rPr>
          <w:fldChar w:fldCharType="separate"/>
        </w:r>
        <w:r w:rsidR="00F70901">
          <w:rPr>
            <w:noProof/>
            <w:webHidden/>
          </w:rPr>
          <w:t>7</w:t>
        </w:r>
        <w:r w:rsidR="00F70901">
          <w:rPr>
            <w:noProof/>
            <w:webHidden/>
          </w:rPr>
          <w:fldChar w:fldCharType="end"/>
        </w:r>
      </w:hyperlink>
    </w:p>
    <w:p w14:paraId="52B1DCD7"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88" w:history="1">
        <w:r w:rsidR="00F70901" w:rsidRPr="00063E41">
          <w:rPr>
            <w:rStyle w:val="Hyperlink"/>
            <w:noProof/>
          </w:rPr>
          <w:t>1.2 Terminology</w:t>
        </w:r>
        <w:r w:rsidR="00F70901">
          <w:rPr>
            <w:noProof/>
            <w:webHidden/>
          </w:rPr>
          <w:tab/>
        </w:r>
        <w:r w:rsidR="00F70901">
          <w:rPr>
            <w:noProof/>
            <w:webHidden/>
          </w:rPr>
          <w:fldChar w:fldCharType="begin"/>
        </w:r>
        <w:r w:rsidR="00F70901">
          <w:rPr>
            <w:noProof/>
            <w:webHidden/>
          </w:rPr>
          <w:instrText xml:space="preserve"> PAGEREF _Toc431977788 \h </w:instrText>
        </w:r>
        <w:r w:rsidR="00F70901">
          <w:rPr>
            <w:noProof/>
            <w:webHidden/>
          </w:rPr>
        </w:r>
        <w:r w:rsidR="00F70901">
          <w:rPr>
            <w:noProof/>
            <w:webHidden/>
          </w:rPr>
          <w:fldChar w:fldCharType="separate"/>
        </w:r>
        <w:r w:rsidR="00F70901">
          <w:rPr>
            <w:noProof/>
            <w:webHidden/>
          </w:rPr>
          <w:t>7</w:t>
        </w:r>
        <w:r w:rsidR="00F70901">
          <w:rPr>
            <w:noProof/>
            <w:webHidden/>
          </w:rPr>
          <w:fldChar w:fldCharType="end"/>
        </w:r>
      </w:hyperlink>
    </w:p>
    <w:p w14:paraId="0C720F8E"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89" w:history="1">
        <w:r w:rsidR="00F70901" w:rsidRPr="00063E41">
          <w:rPr>
            <w:rStyle w:val="Hyperlink"/>
            <w:noProof/>
          </w:rPr>
          <w:t>1.3 Normative References</w:t>
        </w:r>
        <w:r w:rsidR="00F70901">
          <w:rPr>
            <w:noProof/>
            <w:webHidden/>
          </w:rPr>
          <w:tab/>
        </w:r>
        <w:r w:rsidR="00F70901">
          <w:rPr>
            <w:noProof/>
            <w:webHidden/>
          </w:rPr>
          <w:fldChar w:fldCharType="begin"/>
        </w:r>
        <w:r w:rsidR="00F70901">
          <w:rPr>
            <w:noProof/>
            <w:webHidden/>
          </w:rPr>
          <w:instrText xml:space="preserve"> PAGEREF _Toc431977789 \h </w:instrText>
        </w:r>
        <w:r w:rsidR="00F70901">
          <w:rPr>
            <w:noProof/>
            <w:webHidden/>
          </w:rPr>
        </w:r>
        <w:r w:rsidR="00F70901">
          <w:rPr>
            <w:noProof/>
            <w:webHidden/>
          </w:rPr>
          <w:fldChar w:fldCharType="separate"/>
        </w:r>
        <w:r w:rsidR="00F70901">
          <w:rPr>
            <w:noProof/>
            <w:webHidden/>
          </w:rPr>
          <w:t>7</w:t>
        </w:r>
        <w:r w:rsidR="00F70901">
          <w:rPr>
            <w:noProof/>
            <w:webHidden/>
          </w:rPr>
          <w:fldChar w:fldCharType="end"/>
        </w:r>
      </w:hyperlink>
    </w:p>
    <w:p w14:paraId="0ECB8033"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90" w:history="1">
        <w:r w:rsidR="00F70901" w:rsidRPr="00063E41">
          <w:rPr>
            <w:rStyle w:val="Hyperlink"/>
            <w:noProof/>
          </w:rPr>
          <w:t>1.4 Non-Normative References</w:t>
        </w:r>
        <w:r w:rsidR="00F70901">
          <w:rPr>
            <w:noProof/>
            <w:webHidden/>
          </w:rPr>
          <w:tab/>
        </w:r>
        <w:r w:rsidR="00F70901">
          <w:rPr>
            <w:noProof/>
            <w:webHidden/>
          </w:rPr>
          <w:fldChar w:fldCharType="begin"/>
        </w:r>
        <w:r w:rsidR="00F70901">
          <w:rPr>
            <w:noProof/>
            <w:webHidden/>
          </w:rPr>
          <w:instrText xml:space="preserve"> PAGEREF _Toc431977790 \h </w:instrText>
        </w:r>
        <w:r w:rsidR="00F70901">
          <w:rPr>
            <w:noProof/>
            <w:webHidden/>
          </w:rPr>
        </w:r>
        <w:r w:rsidR="00F70901">
          <w:rPr>
            <w:noProof/>
            <w:webHidden/>
          </w:rPr>
          <w:fldChar w:fldCharType="separate"/>
        </w:r>
        <w:r w:rsidR="00F70901">
          <w:rPr>
            <w:noProof/>
            <w:webHidden/>
          </w:rPr>
          <w:t>8</w:t>
        </w:r>
        <w:r w:rsidR="00F70901">
          <w:rPr>
            <w:noProof/>
            <w:webHidden/>
          </w:rPr>
          <w:fldChar w:fldCharType="end"/>
        </w:r>
      </w:hyperlink>
    </w:p>
    <w:p w14:paraId="3001CE30" w14:textId="77777777" w:rsidR="00F70901" w:rsidRDefault="000C44BE">
      <w:pPr>
        <w:pStyle w:val="TOC1"/>
        <w:rPr>
          <w:rFonts w:asciiTheme="minorHAnsi" w:eastAsiaTheme="minorEastAsia" w:hAnsiTheme="minorHAnsi" w:cstheme="minorBidi"/>
          <w:noProof/>
          <w:sz w:val="22"/>
          <w:szCs w:val="22"/>
        </w:rPr>
      </w:pPr>
      <w:hyperlink w:anchor="_Toc431977791" w:history="1">
        <w:r w:rsidR="00F70901" w:rsidRPr="00063E41">
          <w:rPr>
            <w:rStyle w:val="Hyperlink"/>
            <w:noProof/>
          </w:rPr>
          <w:t>2</w:t>
        </w:r>
        <w:r w:rsidR="00F70901">
          <w:rPr>
            <w:rFonts w:asciiTheme="minorHAnsi" w:eastAsiaTheme="minorEastAsia" w:hAnsiTheme="minorHAnsi" w:cstheme="minorBidi"/>
            <w:noProof/>
            <w:sz w:val="22"/>
            <w:szCs w:val="22"/>
          </w:rPr>
          <w:tab/>
        </w:r>
        <w:r w:rsidR="00F70901" w:rsidRPr="00063E41">
          <w:rPr>
            <w:rStyle w:val="Hyperlink"/>
            <w:noProof/>
          </w:rPr>
          <w:t>Language Modularity</w:t>
        </w:r>
        <w:r w:rsidR="00F70901">
          <w:rPr>
            <w:noProof/>
            <w:webHidden/>
          </w:rPr>
          <w:tab/>
        </w:r>
        <w:r w:rsidR="00F70901">
          <w:rPr>
            <w:noProof/>
            <w:webHidden/>
          </w:rPr>
          <w:fldChar w:fldCharType="begin"/>
        </w:r>
        <w:r w:rsidR="00F70901">
          <w:rPr>
            <w:noProof/>
            <w:webHidden/>
          </w:rPr>
          <w:instrText xml:space="preserve"> PAGEREF _Toc431977791 \h </w:instrText>
        </w:r>
        <w:r w:rsidR="00F70901">
          <w:rPr>
            <w:noProof/>
            <w:webHidden/>
          </w:rPr>
        </w:r>
        <w:r w:rsidR="00F70901">
          <w:rPr>
            <w:noProof/>
            <w:webHidden/>
          </w:rPr>
          <w:fldChar w:fldCharType="separate"/>
        </w:r>
        <w:r w:rsidR="00F70901">
          <w:rPr>
            <w:noProof/>
            <w:webHidden/>
          </w:rPr>
          <w:t>9</w:t>
        </w:r>
        <w:r w:rsidR="00F70901">
          <w:rPr>
            <w:noProof/>
            <w:webHidden/>
          </w:rPr>
          <w:fldChar w:fldCharType="end"/>
        </w:r>
      </w:hyperlink>
    </w:p>
    <w:p w14:paraId="504FE0FA"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92" w:history="1">
        <w:r w:rsidR="00F70901" w:rsidRPr="00063E41">
          <w:rPr>
            <w:rStyle w:val="Hyperlink"/>
            <w:noProof/>
          </w:rPr>
          <w:t>2.1 Core Data Model</w:t>
        </w:r>
        <w:r w:rsidR="00F70901">
          <w:rPr>
            <w:noProof/>
            <w:webHidden/>
          </w:rPr>
          <w:tab/>
        </w:r>
        <w:r w:rsidR="00F70901">
          <w:rPr>
            <w:noProof/>
            <w:webHidden/>
          </w:rPr>
          <w:fldChar w:fldCharType="begin"/>
        </w:r>
        <w:r w:rsidR="00F70901">
          <w:rPr>
            <w:noProof/>
            <w:webHidden/>
          </w:rPr>
          <w:instrText xml:space="preserve"> PAGEREF _Toc431977792 \h </w:instrText>
        </w:r>
        <w:r w:rsidR="00F70901">
          <w:rPr>
            <w:noProof/>
            <w:webHidden/>
          </w:rPr>
        </w:r>
        <w:r w:rsidR="00F70901">
          <w:rPr>
            <w:noProof/>
            <w:webHidden/>
          </w:rPr>
          <w:fldChar w:fldCharType="separate"/>
        </w:r>
        <w:r w:rsidR="00F70901">
          <w:rPr>
            <w:noProof/>
            <w:webHidden/>
          </w:rPr>
          <w:t>9</w:t>
        </w:r>
        <w:r w:rsidR="00F70901">
          <w:rPr>
            <w:noProof/>
            <w:webHidden/>
          </w:rPr>
          <w:fldChar w:fldCharType="end"/>
        </w:r>
      </w:hyperlink>
    </w:p>
    <w:p w14:paraId="2376B2FC"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93" w:history="1">
        <w:r w:rsidR="00F70901" w:rsidRPr="00063E41">
          <w:rPr>
            <w:rStyle w:val="Hyperlink"/>
            <w:noProof/>
          </w:rPr>
          <w:t>2.2 Common Data Model</w:t>
        </w:r>
        <w:r w:rsidR="00F70901">
          <w:rPr>
            <w:noProof/>
            <w:webHidden/>
          </w:rPr>
          <w:tab/>
        </w:r>
        <w:r w:rsidR="00F70901">
          <w:rPr>
            <w:noProof/>
            <w:webHidden/>
          </w:rPr>
          <w:fldChar w:fldCharType="begin"/>
        </w:r>
        <w:r w:rsidR="00F70901">
          <w:rPr>
            <w:noProof/>
            <w:webHidden/>
          </w:rPr>
          <w:instrText xml:space="preserve"> PAGEREF _Toc431977793 \h </w:instrText>
        </w:r>
        <w:r w:rsidR="00F70901">
          <w:rPr>
            <w:noProof/>
            <w:webHidden/>
          </w:rPr>
        </w:r>
        <w:r w:rsidR="00F70901">
          <w:rPr>
            <w:noProof/>
            <w:webHidden/>
          </w:rPr>
          <w:fldChar w:fldCharType="separate"/>
        </w:r>
        <w:r w:rsidR="00F70901">
          <w:rPr>
            <w:noProof/>
            <w:webHidden/>
          </w:rPr>
          <w:t>9</w:t>
        </w:r>
        <w:r w:rsidR="00F70901">
          <w:rPr>
            <w:noProof/>
            <w:webHidden/>
          </w:rPr>
          <w:fldChar w:fldCharType="end"/>
        </w:r>
      </w:hyperlink>
    </w:p>
    <w:p w14:paraId="1BBD310F"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794" w:history="1">
        <w:r w:rsidR="00F70901" w:rsidRPr="00063E41">
          <w:rPr>
            <w:rStyle w:val="Hyperlink"/>
            <w:noProof/>
          </w:rPr>
          <w:t>2.3 Component Data Models</w:t>
        </w:r>
        <w:r w:rsidR="00F70901">
          <w:rPr>
            <w:noProof/>
            <w:webHidden/>
          </w:rPr>
          <w:tab/>
        </w:r>
        <w:r w:rsidR="00F70901">
          <w:rPr>
            <w:noProof/>
            <w:webHidden/>
          </w:rPr>
          <w:fldChar w:fldCharType="begin"/>
        </w:r>
        <w:r w:rsidR="00F70901">
          <w:rPr>
            <w:noProof/>
            <w:webHidden/>
          </w:rPr>
          <w:instrText xml:space="preserve"> PAGEREF _Toc431977794 \h </w:instrText>
        </w:r>
        <w:r w:rsidR="00F70901">
          <w:rPr>
            <w:noProof/>
            <w:webHidden/>
          </w:rPr>
        </w:r>
        <w:r w:rsidR="00F70901">
          <w:rPr>
            <w:noProof/>
            <w:webHidden/>
          </w:rPr>
          <w:fldChar w:fldCharType="separate"/>
        </w:r>
        <w:r w:rsidR="00F70901">
          <w:rPr>
            <w:noProof/>
            <w:webHidden/>
          </w:rPr>
          <w:t>9</w:t>
        </w:r>
        <w:r w:rsidR="00F70901">
          <w:rPr>
            <w:noProof/>
            <w:webHidden/>
          </w:rPr>
          <w:fldChar w:fldCharType="end"/>
        </w:r>
      </w:hyperlink>
    </w:p>
    <w:p w14:paraId="440FD92D"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95" w:history="1">
        <w:r w:rsidR="00F70901" w:rsidRPr="00063E41">
          <w:rPr>
            <w:rStyle w:val="Hyperlink"/>
            <w:noProof/>
          </w:rPr>
          <w:t>2.3.1 Observable</w:t>
        </w:r>
        <w:r w:rsidR="00F70901">
          <w:rPr>
            <w:noProof/>
            <w:webHidden/>
          </w:rPr>
          <w:tab/>
        </w:r>
        <w:r w:rsidR="00F70901">
          <w:rPr>
            <w:noProof/>
            <w:webHidden/>
          </w:rPr>
          <w:fldChar w:fldCharType="begin"/>
        </w:r>
        <w:r w:rsidR="00F70901">
          <w:rPr>
            <w:noProof/>
            <w:webHidden/>
          </w:rPr>
          <w:instrText xml:space="preserve"> PAGEREF _Toc431977795 \h </w:instrText>
        </w:r>
        <w:r w:rsidR="00F70901">
          <w:rPr>
            <w:noProof/>
            <w:webHidden/>
          </w:rPr>
        </w:r>
        <w:r w:rsidR="00F70901">
          <w:rPr>
            <w:noProof/>
            <w:webHidden/>
          </w:rPr>
          <w:fldChar w:fldCharType="separate"/>
        </w:r>
        <w:r w:rsidR="00F70901">
          <w:rPr>
            <w:noProof/>
            <w:webHidden/>
          </w:rPr>
          <w:t>10</w:t>
        </w:r>
        <w:r w:rsidR="00F70901">
          <w:rPr>
            <w:noProof/>
            <w:webHidden/>
          </w:rPr>
          <w:fldChar w:fldCharType="end"/>
        </w:r>
      </w:hyperlink>
    </w:p>
    <w:p w14:paraId="2F0B6D30"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96" w:history="1">
        <w:r w:rsidR="00F70901" w:rsidRPr="00063E41">
          <w:rPr>
            <w:rStyle w:val="Hyperlink"/>
            <w:noProof/>
          </w:rPr>
          <w:t>2.3.2 Indicator</w:t>
        </w:r>
        <w:r w:rsidR="00F70901">
          <w:rPr>
            <w:noProof/>
            <w:webHidden/>
          </w:rPr>
          <w:tab/>
        </w:r>
        <w:r w:rsidR="00F70901">
          <w:rPr>
            <w:noProof/>
            <w:webHidden/>
          </w:rPr>
          <w:fldChar w:fldCharType="begin"/>
        </w:r>
        <w:r w:rsidR="00F70901">
          <w:rPr>
            <w:noProof/>
            <w:webHidden/>
          </w:rPr>
          <w:instrText xml:space="preserve"> PAGEREF _Toc431977796 \h </w:instrText>
        </w:r>
        <w:r w:rsidR="00F70901">
          <w:rPr>
            <w:noProof/>
            <w:webHidden/>
          </w:rPr>
        </w:r>
        <w:r w:rsidR="00F70901">
          <w:rPr>
            <w:noProof/>
            <w:webHidden/>
          </w:rPr>
          <w:fldChar w:fldCharType="separate"/>
        </w:r>
        <w:r w:rsidR="00F70901">
          <w:rPr>
            <w:noProof/>
            <w:webHidden/>
          </w:rPr>
          <w:t>10</w:t>
        </w:r>
        <w:r w:rsidR="00F70901">
          <w:rPr>
            <w:noProof/>
            <w:webHidden/>
          </w:rPr>
          <w:fldChar w:fldCharType="end"/>
        </w:r>
      </w:hyperlink>
    </w:p>
    <w:p w14:paraId="64689C1C"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97" w:history="1">
        <w:r w:rsidR="00F70901" w:rsidRPr="00063E41">
          <w:rPr>
            <w:rStyle w:val="Hyperlink"/>
            <w:noProof/>
          </w:rPr>
          <w:t>2.3.3 Incident</w:t>
        </w:r>
        <w:r w:rsidR="00F70901">
          <w:rPr>
            <w:noProof/>
            <w:webHidden/>
          </w:rPr>
          <w:tab/>
        </w:r>
        <w:r w:rsidR="00F70901">
          <w:rPr>
            <w:noProof/>
            <w:webHidden/>
          </w:rPr>
          <w:fldChar w:fldCharType="begin"/>
        </w:r>
        <w:r w:rsidR="00F70901">
          <w:rPr>
            <w:noProof/>
            <w:webHidden/>
          </w:rPr>
          <w:instrText xml:space="preserve"> PAGEREF _Toc431977797 \h </w:instrText>
        </w:r>
        <w:r w:rsidR="00F70901">
          <w:rPr>
            <w:noProof/>
            <w:webHidden/>
          </w:rPr>
        </w:r>
        <w:r w:rsidR="00F70901">
          <w:rPr>
            <w:noProof/>
            <w:webHidden/>
          </w:rPr>
          <w:fldChar w:fldCharType="separate"/>
        </w:r>
        <w:r w:rsidR="00F70901">
          <w:rPr>
            <w:noProof/>
            <w:webHidden/>
          </w:rPr>
          <w:t>10</w:t>
        </w:r>
        <w:r w:rsidR="00F70901">
          <w:rPr>
            <w:noProof/>
            <w:webHidden/>
          </w:rPr>
          <w:fldChar w:fldCharType="end"/>
        </w:r>
      </w:hyperlink>
    </w:p>
    <w:p w14:paraId="1C39B790"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98" w:history="1">
        <w:r w:rsidR="00F70901" w:rsidRPr="00063E41">
          <w:rPr>
            <w:rStyle w:val="Hyperlink"/>
            <w:noProof/>
          </w:rPr>
          <w:t>2.3.4 Tactic, Techniques and Procedures (TTP)</w:t>
        </w:r>
        <w:r w:rsidR="00F70901">
          <w:rPr>
            <w:noProof/>
            <w:webHidden/>
          </w:rPr>
          <w:tab/>
        </w:r>
        <w:r w:rsidR="00F70901">
          <w:rPr>
            <w:noProof/>
            <w:webHidden/>
          </w:rPr>
          <w:fldChar w:fldCharType="begin"/>
        </w:r>
        <w:r w:rsidR="00F70901">
          <w:rPr>
            <w:noProof/>
            <w:webHidden/>
          </w:rPr>
          <w:instrText xml:space="preserve"> PAGEREF _Toc431977798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6D43DD89"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799" w:history="1">
        <w:r w:rsidR="00F70901" w:rsidRPr="00063E41">
          <w:rPr>
            <w:rStyle w:val="Hyperlink"/>
            <w:noProof/>
          </w:rPr>
          <w:t>2.3.5 Campaign</w:t>
        </w:r>
        <w:r w:rsidR="00F70901">
          <w:rPr>
            <w:noProof/>
            <w:webHidden/>
          </w:rPr>
          <w:tab/>
        </w:r>
        <w:r w:rsidR="00F70901">
          <w:rPr>
            <w:noProof/>
            <w:webHidden/>
          </w:rPr>
          <w:fldChar w:fldCharType="begin"/>
        </w:r>
        <w:r w:rsidR="00F70901">
          <w:rPr>
            <w:noProof/>
            <w:webHidden/>
          </w:rPr>
          <w:instrText xml:space="preserve"> PAGEREF _Toc431977799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5F96C2E2"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800" w:history="1">
        <w:r w:rsidR="00F70901" w:rsidRPr="00063E41">
          <w:rPr>
            <w:rStyle w:val="Hyperlink"/>
            <w:noProof/>
          </w:rPr>
          <w:t>2.3.6 Threat Actor</w:t>
        </w:r>
        <w:r w:rsidR="00F70901">
          <w:rPr>
            <w:noProof/>
            <w:webHidden/>
          </w:rPr>
          <w:tab/>
        </w:r>
        <w:r w:rsidR="00F70901">
          <w:rPr>
            <w:noProof/>
            <w:webHidden/>
          </w:rPr>
          <w:fldChar w:fldCharType="begin"/>
        </w:r>
        <w:r w:rsidR="00F70901">
          <w:rPr>
            <w:noProof/>
            <w:webHidden/>
          </w:rPr>
          <w:instrText xml:space="preserve"> PAGEREF _Toc431977800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35BF4A85"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801" w:history="1">
        <w:r w:rsidR="00F70901" w:rsidRPr="00063E41">
          <w:rPr>
            <w:rStyle w:val="Hyperlink"/>
            <w:noProof/>
          </w:rPr>
          <w:t>2.3.7 Exploit Target</w:t>
        </w:r>
        <w:r w:rsidR="00F70901">
          <w:rPr>
            <w:noProof/>
            <w:webHidden/>
          </w:rPr>
          <w:tab/>
        </w:r>
        <w:r w:rsidR="00F70901">
          <w:rPr>
            <w:noProof/>
            <w:webHidden/>
          </w:rPr>
          <w:fldChar w:fldCharType="begin"/>
        </w:r>
        <w:r w:rsidR="00F70901">
          <w:rPr>
            <w:noProof/>
            <w:webHidden/>
          </w:rPr>
          <w:instrText xml:space="preserve"> PAGEREF _Toc431977801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069A91CF"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802" w:history="1">
        <w:r w:rsidR="00F70901" w:rsidRPr="00063E41">
          <w:rPr>
            <w:rStyle w:val="Hyperlink"/>
            <w:noProof/>
          </w:rPr>
          <w:t>2.3.8 Course of Action (COA)</w:t>
        </w:r>
        <w:r w:rsidR="00F70901">
          <w:rPr>
            <w:noProof/>
            <w:webHidden/>
          </w:rPr>
          <w:tab/>
        </w:r>
        <w:r w:rsidR="00F70901">
          <w:rPr>
            <w:noProof/>
            <w:webHidden/>
          </w:rPr>
          <w:fldChar w:fldCharType="begin"/>
        </w:r>
        <w:r w:rsidR="00F70901">
          <w:rPr>
            <w:noProof/>
            <w:webHidden/>
          </w:rPr>
          <w:instrText xml:space="preserve"> PAGEREF _Toc431977802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72D85C3B"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803" w:history="1">
        <w:r w:rsidR="00F70901" w:rsidRPr="00063E41">
          <w:rPr>
            <w:rStyle w:val="Hyperlink"/>
            <w:noProof/>
          </w:rPr>
          <w:t>2.3.9 Report</w:t>
        </w:r>
        <w:r w:rsidR="00F70901">
          <w:rPr>
            <w:noProof/>
            <w:webHidden/>
          </w:rPr>
          <w:tab/>
        </w:r>
        <w:r w:rsidR="00F70901">
          <w:rPr>
            <w:noProof/>
            <w:webHidden/>
          </w:rPr>
          <w:fldChar w:fldCharType="begin"/>
        </w:r>
        <w:r w:rsidR="00F70901">
          <w:rPr>
            <w:noProof/>
            <w:webHidden/>
          </w:rPr>
          <w:instrText xml:space="preserve"> PAGEREF _Toc431977803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71573FD0"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04" w:history="1">
        <w:r w:rsidR="00F70901" w:rsidRPr="00063E41">
          <w:rPr>
            <w:rStyle w:val="Hyperlink"/>
            <w:noProof/>
          </w:rPr>
          <w:t>2.4 Data Marking Data Model</w:t>
        </w:r>
        <w:r w:rsidR="00F70901">
          <w:rPr>
            <w:noProof/>
            <w:webHidden/>
          </w:rPr>
          <w:tab/>
        </w:r>
        <w:r w:rsidR="00F70901">
          <w:rPr>
            <w:noProof/>
            <w:webHidden/>
          </w:rPr>
          <w:fldChar w:fldCharType="begin"/>
        </w:r>
        <w:r w:rsidR="00F70901">
          <w:rPr>
            <w:noProof/>
            <w:webHidden/>
          </w:rPr>
          <w:instrText xml:space="preserve"> PAGEREF _Toc431977804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3B37FC7C"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05" w:history="1">
        <w:r w:rsidR="00F70901" w:rsidRPr="00063E41">
          <w:rPr>
            <w:rStyle w:val="Hyperlink"/>
            <w:noProof/>
          </w:rPr>
          <w:t>2.5 Default Extensions Data Model</w:t>
        </w:r>
        <w:r w:rsidR="00F70901">
          <w:rPr>
            <w:noProof/>
            <w:webHidden/>
          </w:rPr>
          <w:tab/>
        </w:r>
        <w:r w:rsidR="00F70901">
          <w:rPr>
            <w:noProof/>
            <w:webHidden/>
          </w:rPr>
          <w:fldChar w:fldCharType="begin"/>
        </w:r>
        <w:r w:rsidR="00F70901">
          <w:rPr>
            <w:noProof/>
            <w:webHidden/>
          </w:rPr>
          <w:instrText xml:space="preserve"> PAGEREF _Toc431977805 \h </w:instrText>
        </w:r>
        <w:r w:rsidR="00F70901">
          <w:rPr>
            <w:noProof/>
            <w:webHidden/>
          </w:rPr>
        </w:r>
        <w:r w:rsidR="00F70901">
          <w:rPr>
            <w:noProof/>
            <w:webHidden/>
          </w:rPr>
          <w:fldChar w:fldCharType="separate"/>
        </w:r>
        <w:r w:rsidR="00F70901">
          <w:rPr>
            <w:noProof/>
            <w:webHidden/>
          </w:rPr>
          <w:t>12</w:t>
        </w:r>
        <w:r w:rsidR="00F70901">
          <w:rPr>
            <w:noProof/>
            <w:webHidden/>
          </w:rPr>
          <w:fldChar w:fldCharType="end"/>
        </w:r>
      </w:hyperlink>
    </w:p>
    <w:p w14:paraId="6DDDE681"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06" w:history="1">
        <w:r w:rsidR="00F70901" w:rsidRPr="00063E41">
          <w:rPr>
            <w:rStyle w:val="Hyperlink"/>
            <w:noProof/>
          </w:rPr>
          <w:t>2.6 Default Vocabularies</w:t>
        </w:r>
        <w:r w:rsidR="00F70901">
          <w:rPr>
            <w:noProof/>
            <w:webHidden/>
          </w:rPr>
          <w:tab/>
        </w:r>
        <w:r w:rsidR="00F70901">
          <w:rPr>
            <w:noProof/>
            <w:webHidden/>
          </w:rPr>
          <w:fldChar w:fldCharType="begin"/>
        </w:r>
        <w:r w:rsidR="00F70901">
          <w:rPr>
            <w:noProof/>
            <w:webHidden/>
          </w:rPr>
          <w:instrText xml:space="preserve"> PAGEREF _Toc431977806 \h </w:instrText>
        </w:r>
        <w:r w:rsidR="00F70901">
          <w:rPr>
            <w:noProof/>
            <w:webHidden/>
          </w:rPr>
        </w:r>
        <w:r w:rsidR="00F70901">
          <w:rPr>
            <w:noProof/>
            <w:webHidden/>
          </w:rPr>
          <w:fldChar w:fldCharType="separate"/>
        </w:r>
        <w:r w:rsidR="00F70901">
          <w:rPr>
            <w:noProof/>
            <w:webHidden/>
          </w:rPr>
          <w:t>13</w:t>
        </w:r>
        <w:r w:rsidR="00F70901">
          <w:rPr>
            <w:noProof/>
            <w:webHidden/>
          </w:rPr>
          <w:fldChar w:fldCharType="end"/>
        </w:r>
      </w:hyperlink>
    </w:p>
    <w:p w14:paraId="74E0CB4F"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07" w:history="1">
        <w:r w:rsidR="00F70901" w:rsidRPr="00063E41">
          <w:rPr>
            <w:rStyle w:val="Hyperlink"/>
            <w:noProof/>
          </w:rPr>
          <w:t>2.7 Basic Data Types</w:t>
        </w:r>
        <w:r w:rsidR="00F70901">
          <w:rPr>
            <w:noProof/>
            <w:webHidden/>
          </w:rPr>
          <w:tab/>
        </w:r>
        <w:r w:rsidR="00F70901">
          <w:rPr>
            <w:noProof/>
            <w:webHidden/>
          </w:rPr>
          <w:fldChar w:fldCharType="begin"/>
        </w:r>
        <w:r w:rsidR="00F70901">
          <w:rPr>
            <w:noProof/>
            <w:webHidden/>
          </w:rPr>
          <w:instrText xml:space="preserve"> PAGEREF _Toc431977807 \h </w:instrText>
        </w:r>
        <w:r w:rsidR="00F70901">
          <w:rPr>
            <w:noProof/>
            <w:webHidden/>
          </w:rPr>
        </w:r>
        <w:r w:rsidR="00F70901">
          <w:rPr>
            <w:noProof/>
            <w:webHidden/>
          </w:rPr>
          <w:fldChar w:fldCharType="separate"/>
        </w:r>
        <w:r w:rsidR="00F70901">
          <w:rPr>
            <w:noProof/>
            <w:webHidden/>
          </w:rPr>
          <w:t>13</w:t>
        </w:r>
        <w:r w:rsidR="00F70901">
          <w:rPr>
            <w:noProof/>
            <w:webHidden/>
          </w:rPr>
          <w:fldChar w:fldCharType="end"/>
        </w:r>
      </w:hyperlink>
    </w:p>
    <w:p w14:paraId="6EE49DFE"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808" w:history="1">
        <w:r w:rsidR="00F70901" w:rsidRPr="00063E41">
          <w:rPr>
            <w:rStyle w:val="Hyperlink"/>
            <w:noProof/>
          </w:rPr>
          <w:t>2.7.1 Common Basic Data Types</w:t>
        </w:r>
        <w:r w:rsidR="00F70901">
          <w:rPr>
            <w:noProof/>
            <w:webHidden/>
          </w:rPr>
          <w:tab/>
        </w:r>
        <w:r w:rsidR="00F70901">
          <w:rPr>
            <w:noProof/>
            <w:webHidden/>
          </w:rPr>
          <w:fldChar w:fldCharType="begin"/>
        </w:r>
        <w:r w:rsidR="00F70901">
          <w:rPr>
            <w:noProof/>
            <w:webHidden/>
          </w:rPr>
          <w:instrText xml:space="preserve"> PAGEREF _Toc431977808 \h </w:instrText>
        </w:r>
        <w:r w:rsidR="00F70901">
          <w:rPr>
            <w:noProof/>
            <w:webHidden/>
          </w:rPr>
        </w:r>
        <w:r w:rsidR="00F70901">
          <w:rPr>
            <w:noProof/>
            <w:webHidden/>
          </w:rPr>
          <w:fldChar w:fldCharType="separate"/>
        </w:r>
        <w:r w:rsidR="00F70901">
          <w:rPr>
            <w:noProof/>
            <w:webHidden/>
          </w:rPr>
          <w:t>13</w:t>
        </w:r>
        <w:r w:rsidR="00F70901">
          <w:rPr>
            <w:noProof/>
            <w:webHidden/>
          </w:rPr>
          <w:fldChar w:fldCharType="end"/>
        </w:r>
      </w:hyperlink>
    </w:p>
    <w:p w14:paraId="538E02B2" w14:textId="77777777" w:rsidR="00F70901" w:rsidRDefault="000C44BE">
      <w:pPr>
        <w:pStyle w:val="TOC3"/>
        <w:tabs>
          <w:tab w:val="right" w:leader="dot" w:pos="9350"/>
        </w:tabs>
        <w:rPr>
          <w:rFonts w:asciiTheme="minorHAnsi" w:eastAsiaTheme="minorEastAsia" w:hAnsiTheme="minorHAnsi" w:cstheme="minorBidi"/>
          <w:noProof/>
          <w:sz w:val="22"/>
          <w:szCs w:val="22"/>
        </w:rPr>
      </w:pPr>
      <w:hyperlink w:anchor="_Toc431977809" w:history="1">
        <w:r w:rsidR="00F70901" w:rsidRPr="00063E41">
          <w:rPr>
            <w:rStyle w:val="Hyperlink"/>
            <w:noProof/>
          </w:rPr>
          <w:t>2.7.2 Specializations of the BasicString Data Type</w:t>
        </w:r>
        <w:r w:rsidR="00F70901">
          <w:rPr>
            <w:noProof/>
            <w:webHidden/>
          </w:rPr>
          <w:tab/>
        </w:r>
        <w:r w:rsidR="00F70901">
          <w:rPr>
            <w:noProof/>
            <w:webHidden/>
          </w:rPr>
          <w:fldChar w:fldCharType="begin"/>
        </w:r>
        <w:r w:rsidR="00F70901">
          <w:rPr>
            <w:noProof/>
            <w:webHidden/>
          </w:rPr>
          <w:instrText xml:space="preserve"> PAGEREF _Toc431977809 \h </w:instrText>
        </w:r>
        <w:r w:rsidR="00F70901">
          <w:rPr>
            <w:noProof/>
            <w:webHidden/>
          </w:rPr>
        </w:r>
        <w:r w:rsidR="00F70901">
          <w:rPr>
            <w:noProof/>
            <w:webHidden/>
          </w:rPr>
          <w:fldChar w:fldCharType="separate"/>
        </w:r>
        <w:r w:rsidR="00F70901">
          <w:rPr>
            <w:noProof/>
            <w:webHidden/>
          </w:rPr>
          <w:t>14</w:t>
        </w:r>
        <w:r w:rsidR="00F70901">
          <w:rPr>
            <w:noProof/>
            <w:webHidden/>
          </w:rPr>
          <w:fldChar w:fldCharType="end"/>
        </w:r>
      </w:hyperlink>
    </w:p>
    <w:p w14:paraId="0A0A5663" w14:textId="77777777" w:rsidR="00F70901" w:rsidRDefault="000C44BE">
      <w:pPr>
        <w:pStyle w:val="TOC1"/>
        <w:rPr>
          <w:rFonts w:asciiTheme="minorHAnsi" w:eastAsiaTheme="minorEastAsia" w:hAnsiTheme="minorHAnsi" w:cstheme="minorBidi"/>
          <w:noProof/>
          <w:sz w:val="22"/>
          <w:szCs w:val="22"/>
        </w:rPr>
      </w:pPr>
      <w:hyperlink w:anchor="_Toc431977810" w:history="1">
        <w:r w:rsidR="00F70901" w:rsidRPr="00063E41">
          <w:rPr>
            <w:rStyle w:val="Hyperlink"/>
            <w:noProof/>
          </w:rPr>
          <w:t>3</w:t>
        </w:r>
        <w:r w:rsidR="00F70901">
          <w:rPr>
            <w:rFonts w:asciiTheme="minorHAnsi" w:eastAsiaTheme="minorEastAsia" w:hAnsiTheme="minorHAnsi" w:cstheme="minorBidi"/>
            <w:noProof/>
            <w:sz w:val="22"/>
            <w:szCs w:val="22"/>
          </w:rPr>
          <w:tab/>
        </w:r>
        <w:r w:rsidR="00F70901" w:rsidRPr="00063E41">
          <w:rPr>
            <w:rStyle w:val="Hyperlink"/>
            <w:noProof/>
          </w:rPr>
          <w:t>Data Model Conventions</w:t>
        </w:r>
        <w:r w:rsidR="00F70901">
          <w:rPr>
            <w:noProof/>
            <w:webHidden/>
          </w:rPr>
          <w:tab/>
        </w:r>
        <w:r w:rsidR="00F70901">
          <w:rPr>
            <w:noProof/>
            <w:webHidden/>
          </w:rPr>
          <w:fldChar w:fldCharType="begin"/>
        </w:r>
        <w:r w:rsidR="00F70901">
          <w:rPr>
            <w:noProof/>
            <w:webHidden/>
          </w:rPr>
          <w:instrText xml:space="preserve"> PAGEREF _Toc431977810 \h </w:instrText>
        </w:r>
        <w:r w:rsidR="00F70901">
          <w:rPr>
            <w:noProof/>
            <w:webHidden/>
          </w:rPr>
        </w:r>
        <w:r w:rsidR="00F70901">
          <w:rPr>
            <w:noProof/>
            <w:webHidden/>
          </w:rPr>
          <w:fldChar w:fldCharType="separate"/>
        </w:r>
        <w:r w:rsidR="00F70901">
          <w:rPr>
            <w:noProof/>
            <w:webHidden/>
          </w:rPr>
          <w:t>16</w:t>
        </w:r>
        <w:r w:rsidR="00F70901">
          <w:rPr>
            <w:noProof/>
            <w:webHidden/>
          </w:rPr>
          <w:fldChar w:fldCharType="end"/>
        </w:r>
      </w:hyperlink>
    </w:p>
    <w:p w14:paraId="49A0C0C6"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1" w:history="1">
        <w:r w:rsidR="00F70901" w:rsidRPr="00063E41">
          <w:rPr>
            <w:rStyle w:val="Hyperlink"/>
            <w:noProof/>
          </w:rPr>
          <w:t>3.1 UML Packages</w:t>
        </w:r>
        <w:r w:rsidR="00F70901">
          <w:rPr>
            <w:noProof/>
            <w:webHidden/>
          </w:rPr>
          <w:tab/>
        </w:r>
        <w:r w:rsidR="00F70901">
          <w:rPr>
            <w:noProof/>
            <w:webHidden/>
          </w:rPr>
          <w:fldChar w:fldCharType="begin"/>
        </w:r>
        <w:r w:rsidR="00F70901">
          <w:rPr>
            <w:noProof/>
            <w:webHidden/>
          </w:rPr>
          <w:instrText xml:space="preserve"> PAGEREF _Toc431977811 \h </w:instrText>
        </w:r>
        <w:r w:rsidR="00F70901">
          <w:rPr>
            <w:noProof/>
            <w:webHidden/>
          </w:rPr>
        </w:r>
        <w:r w:rsidR="00F70901">
          <w:rPr>
            <w:noProof/>
            <w:webHidden/>
          </w:rPr>
          <w:fldChar w:fldCharType="separate"/>
        </w:r>
        <w:r w:rsidR="00F70901">
          <w:rPr>
            <w:noProof/>
            <w:webHidden/>
          </w:rPr>
          <w:t>16</w:t>
        </w:r>
        <w:r w:rsidR="00F70901">
          <w:rPr>
            <w:noProof/>
            <w:webHidden/>
          </w:rPr>
          <w:fldChar w:fldCharType="end"/>
        </w:r>
      </w:hyperlink>
    </w:p>
    <w:p w14:paraId="3710373C"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2" w:history="1">
        <w:r w:rsidR="00F70901" w:rsidRPr="00063E41">
          <w:rPr>
            <w:rStyle w:val="Hyperlink"/>
            <w:noProof/>
          </w:rPr>
          <w:t>3.2 Naming Conventions</w:t>
        </w:r>
        <w:r w:rsidR="00F70901">
          <w:rPr>
            <w:noProof/>
            <w:webHidden/>
          </w:rPr>
          <w:tab/>
        </w:r>
        <w:r w:rsidR="00F70901">
          <w:rPr>
            <w:noProof/>
            <w:webHidden/>
          </w:rPr>
          <w:fldChar w:fldCharType="begin"/>
        </w:r>
        <w:r w:rsidR="00F70901">
          <w:rPr>
            <w:noProof/>
            <w:webHidden/>
          </w:rPr>
          <w:instrText xml:space="preserve"> PAGEREF _Toc431977812 \h </w:instrText>
        </w:r>
        <w:r w:rsidR="00F70901">
          <w:rPr>
            <w:noProof/>
            <w:webHidden/>
          </w:rPr>
        </w:r>
        <w:r w:rsidR="00F70901">
          <w:rPr>
            <w:noProof/>
            <w:webHidden/>
          </w:rPr>
          <w:fldChar w:fldCharType="separate"/>
        </w:r>
        <w:r w:rsidR="00F70901">
          <w:rPr>
            <w:noProof/>
            <w:webHidden/>
          </w:rPr>
          <w:t>18</w:t>
        </w:r>
        <w:r w:rsidR="00F70901">
          <w:rPr>
            <w:noProof/>
            <w:webHidden/>
          </w:rPr>
          <w:fldChar w:fldCharType="end"/>
        </w:r>
      </w:hyperlink>
    </w:p>
    <w:p w14:paraId="0423C155"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3" w:history="1">
        <w:r w:rsidR="00F70901" w:rsidRPr="00063E41">
          <w:rPr>
            <w:rStyle w:val="Hyperlink"/>
            <w:noProof/>
          </w:rPr>
          <w:t>3.3 Identifiers</w:t>
        </w:r>
        <w:r w:rsidR="00F70901">
          <w:rPr>
            <w:noProof/>
            <w:webHidden/>
          </w:rPr>
          <w:tab/>
        </w:r>
        <w:r w:rsidR="00F70901">
          <w:rPr>
            <w:noProof/>
            <w:webHidden/>
          </w:rPr>
          <w:fldChar w:fldCharType="begin"/>
        </w:r>
        <w:r w:rsidR="00F70901">
          <w:rPr>
            <w:noProof/>
            <w:webHidden/>
          </w:rPr>
          <w:instrText xml:space="preserve"> PAGEREF _Toc431977813 \h </w:instrText>
        </w:r>
        <w:r w:rsidR="00F70901">
          <w:rPr>
            <w:noProof/>
            <w:webHidden/>
          </w:rPr>
        </w:r>
        <w:r w:rsidR="00F70901">
          <w:rPr>
            <w:noProof/>
            <w:webHidden/>
          </w:rPr>
          <w:fldChar w:fldCharType="separate"/>
        </w:r>
        <w:r w:rsidR="00F70901">
          <w:rPr>
            <w:noProof/>
            <w:webHidden/>
          </w:rPr>
          <w:t>19</w:t>
        </w:r>
        <w:r w:rsidR="00F70901">
          <w:rPr>
            <w:noProof/>
            <w:webHidden/>
          </w:rPr>
          <w:fldChar w:fldCharType="end"/>
        </w:r>
      </w:hyperlink>
    </w:p>
    <w:p w14:paraId="6ABC86C2" w14:textId="77777777" w:rsidR="00F70901" w:rsidRDefault="000C44BE">
      <w:pPr>
        <w:pStyle w:val="TOC1"/>
        <w:rPr>
          <w:rFonts w:asciiTheme="minorHAnsi" w:eastAsiaTheme="minorEastAsia" w:hAnsiTheme="minorHAnsi" w:cstheme="minorBidi"/>
          <w:noProof/>
          <w:sz w:val="22"/>
          <w:szCs w:val="22"/>
        </w:rPr>
      </w:pPr>
      <w:hyperlink w:anchor="_Toc431977814" w:history="1">
        <w:r w:rsidR="00F70901" w:rsidRPr="00063E41">
          <w:rPr>
            <w:rStyle w:val="Hyperlink"/>
            <w:noProof/>
          </w:rPr>
          <w:t>4</w:t>
        </w:r>
        <w:r w:rsidR="00F70901">
          <w:rPr>
            <w:rFonts w:asciiTheme="minorHAnsi" w:eastAsiaTheme="minorEastAsia" w:hAnsiTheme="minorHAnsi" w:cstheme="minorBidi"/>
            <w:noProof/>
            <w:sz w:val="22"/>
            <w:szCs w:val="22"/>
          </w:rPr>
          <w:tab/>
        </w:r>
        <w:r w:rsidR="00F70901" w:rsidRPr="00063E41">
          <w:rPr>
            <w:rStyle w:val="Hyperlink"/>
            <w:noProof/>
          </w:rPr>
          <w:t>Relationships to Other Externally-defined Data Models</w:t>
        </w:r>
        <w:r w:rsidR="00F70901">
          <w:rPr>
            <w:noProof/>
            <w:webHidden/>
          </w:rPr>
          <w:tab/>
        </w:r>
        <w:r w:rsidR="00F70901">
          <w:rPr>
            <w:noProof/>
            <w:webHidden/>
          </w:rPr>
          <w:fldChar w:fldCharType="begin"/>
        </w:r>
        <w:r w:rsidR="00F70901">
          <w:rPr>
            <w:noProof/>
            <w:webHidden/>
          </w:rPr>
          <w:instrText xml:space="preserve"> PAGEREF _Toc431977814 \h </w:instrText>
        </w:r>
        <w:r w:rsidR="00F70901">
          <w:rPr>
            <w:noProof/>
            <w:webHidden/>
          </w:rPr>
        </w:r>
        <w:r w:rsidR="00F70901">
          <w:rPr>
            <w:noProof/>
            <w:webHidden/>
          </w:rPr>
          <w:fldChar w:fldCharType="separate"/>
        </w:r>
        <w:r w:rsidR="00F70901">
          <w:rPr>
            <w:noProof/>
            <w:webHidden/>
          </w:rPr>
          <w:t>20</w:t>
        </w:r>
        <w:r w:rsidR="00F70901">
          <w:rPr>
            <w:noProof/>
            <w:webHidden/>
          </w:rPr>
          <w:fldChar w:fldCharType="end"/>
        </w:r>
      </w:hyperlink>
    </w:p>
    <w:p w14:paraId="5D8AB91C"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5" w:history="1">
        <w:r w:rsidR="00F70901" w:rsidRPr="00063E41">
          <w:rPr>
            <w:rStyle w:val="Hyperlink"/>
            <w:noProof/>
          </w:rPr>
          <w:t>4.1 Common Attack Pattern Enumeration and Classification (CAPEC)</w:t>
        </w:r>
        <w:r w:rsidR="00F70901">
          <w:rPr>
            <w:noProof/>
            <w:webHidden/>
          </w:rPr>
          <w:tab/>
        </w:r>
        <w:r w:rsidR="00F70901">
          <w:rPr>
            <w:noProof/>
            <w:webHidden/>
          </w:rPr>
          <w:fldChar w:fldCharType="begin"/>
        </w:r>
        <w:r w:rsidR="00F70901">
          <w:rPr>
            <w:noProof/>
            <w:webHidden/>
          </w:rPr>
          <w:instrText xml:space="preserve"> PAGEREF _Toc431977815 \h </w:instrText>
        </w:r>
        <w:r w:rsidR="00F70901">
          <w:rPr>
            <w:noProof/>
            <w:webHidden/>
          </w:rPr>
        </w:r>
        <w:r w:rsidR="00F70901">
          <w:rPr>
            <w:noProof/>
            <w:webHidden/>
          </w:rPr>
          <w:fldChar w:fldCharType="separate"/>
        </w:r>
        <w:r w:rsidR="00F70901">
          <w:rPr>
            <w:noProof/>
            <w:webHidden/>
          </w:rPr>
          <w:t>20</w:t>
        </w:r>
        <w:r w:rsidR="00F70901">
          <w:rPr>
            <w:noProof/>
            <w:webHidden/>
          </w:rPr>
          <w:fldChar w:fldCharType="end"/>
        </w:r>
      </w:hyperlink>
    </w:p>
    <w:p w14:paraId="2DEC51F2"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6" w:history="1">
        <w:r w:rsidR="00F70901" w:rsidRPr="00063E41">
          <w:rPr>
            <w:rStyle w:val="Hyperlink"/>
            <w:noProof/>
          </w:rPr>
          <w:t>4.2 Common Vulnerability Reporting Framework (CVRF)</w:t>
        </w:r>
        <w:r w:rsidR="00F70901">
          <w:rPr>
            <w:noProof/>
            <w:webHidden/>
          </w:rPr>
          <w:tab/>
        </w:r>
        <w:r w:rsidR="00F70901">
          <w:rPr>
            <w:noProof/>
            <w:webHidden/>
          </w:rPr>
          <w:fldChar w:fldCharType="begin"/>
        </w:r>
        <w:r w:rsidR="00F70901">
          <w:rPr>
            <w:noProof/>
            <w:webHidden/>
          </w:rPr>
          <w:instrText xml:space="preserve"> PAGEREF _Toc431977816 \h </w:instrText>
        </w:r>
        <w:r w:rsidR="00F70901">
          <w:rPr>
            <w:noProof/>
            <w:webHidden/>
          </w:rPr>
        </w:r>
        <w:r w:rsidR="00F70901">
          <w:rPr>
            <w:noProof/>
            <w:webHidden/>
          </w:rPr>
          <w:fldChar w:fldCharType="separate"/>
        </w:r>
        <w:r w:rsidR="00F70901">
          <w:rPr>
            <w:noProof/>
            <w:webHidden/>
          </w:rPr>
          <w:t>20</w:t>
        </w:r>
        <w:r w:rsidR="00F70901">
          <w:rPr>
            <w:noProof/>
            <w:webHidden/>
          </w:rPr>
          <w:fldChar w:fldCharType="end"/>
        </w:r>
      </w:hyperlink>
    </w:p>
    <w:p w14:paraId="5E108488"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7" w:history="1">
        <w:r w:rsidR="00F70901" w:rsidRPr="00063E41">
          <w:rPr>
            <w:rStyle w:val="Hyperlink"/>
            <w:noProof/>
          </w:rPr>
          <w:t>4.3 Customer Information Quality (CIQ)</w:t>
        </w:r>
        <w:r w:rsidR="00F70901">
          <w:rPr>
            <w:noProof/>
            <w:webHidden/>
          </w:rPr>
          <w:tab/>
        </w:r>
        <w:r w:rsidR="00F70901">
          <w:rPr>
            <w:noProof/>
            <w:webHidden/>
          </w:rPr>
          <w:fldChar w:fldCharType="begin"/>
        </w:r>
        <w:r w:rsidR="00F70901">
          <w:rPr>
            <w:noProof/>
            <w:webHidden/>
          </w:rPr>
          <w:instrText xml:space="preserve"> PAGEREF _Toc431977817 \h </w:instrText>
        </w:r>
        <w:r w:rsidR="00F70901">
          <w:rPr>
            <w:noProof/>
            <w:webHidden/>
          </w:rPr>
        </w:r>
        <w:r w:rsidR="00F70901">
          <w:rPr>
            <w:noProof/>
            <w:webHidden/>
          </w:rPr>
          <w:fldChar w:fldCharType="separate"/>
        </w:r>
        <w:r w:rsidR="00F70901">
          <w:rPr>
            <w:noProof/>
            <w:webHidden/>
          </w:rPr>
          <w:t>20</w:t>
        </w:r>
        <w:r w:rsidR="00F70901">
          <w:rPr>
            <w:noProof/>
            <w:webHidden/>
          </w:rPr>
          <w:fldChar w:fldCharType="end"/>
        </w:r>
      </w:hyperlink>
    </w:p>
    <w:p w14:paraId="3AB94A85"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8" w:history="1">
        <w:r w:rsidR="00F70901" w:rsidRPr="00063E41">
          <w:rPr>
            <w:rStyle w:val="Hyperlink"/>
            <w:noProof/>
          </w:rPr>
          <w:t>4.4 Cyber Observable Expression (CybOX</w:t>
        </w:r>
        <w:r w:rsidR="00F70901" w:rsidRPr="00063E41">
          <w:rPr>
            <w:rStyle w:val="Hyperlink"/>
            <w:noProof/>
            <w:vertAlign w:val="superscript"/>
          </w:rPr>
          <w:t>TM</w:t>
        </w:r>
        <w:r w:rsidR="00F70901" w:rsidRPr="00063E41">
          <w:rPr>
            <w:rStyle w:val="Hyperlink"/>
            <w:noProof/>
          </w:rPr>
          <w:t>)</w:t>
        </w:r>
        <w:r w:rsidR="00F70901">
          <w:rPr>
            <w:noProof/>
            <w:webHidden/>
          </w:rPr>
          <w:tab/>
        </w:r>
        <w:r w:rsidR="00F70901">
          <w:rPr>
            <w:noProof/>
            <w:webHidden/>
          </w:rPr>
          <w:fldChar w:fldCharType="begin"/>
        </w:r>
        <w:r w:rsidR="00F70901">
          <w:rPr>
            <w:noProof/>
            <w:webHidden/>
          </w:rPr>
          <w:instrText xml:space="preserve"> PAGEREF _Toc431977818 \h </w:instrText>
        </w:r>
        <w:r w:rsidR="00F70901">
          <w:rPr>
            <w:noProof/>
            <w:webHidden/>
          </w:rPr>
        </w:r>
        <w:r w:rsidR="00F70901">
          <w:rPr>
            <w:noProof/>
            <w:webHidden/>
          </w:rPr>
          <w:fldChar w:fldCharType="separate"/>
        </w:r>
        <w:r w:rsidR="00F70901">
          <w:rPr>
            <w:noProof/>
            <w:webHidden/>
          </w:rPr>
          <w:t>20</w:t>
        </w:r>
        <w:r w:rsidR="00F70901">
          <w:rPr>
            <w:noProof/>
            <w:webHidden/>
          </w:rPr>
          <w:fldChar w:fldCharType="end"/>
        </w:r>
      </w:hyperlink>
    </w:p>
    <w:p w14:paraId="716CA67B"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19" w:history="1">
        <w:r w:rsidR="00F70901" w:rsidRPr="00063E41">
          <w:rPr>
            <w:rStyle w:val="Hyperlink"/>
            <w:noProof/>
          </w:rPr>
          <w:t>4.5 Malware Attribute Enumeration and Characterization (MAEC)</w:t>
        </w:r>
        <w:r w:rsidR="00F70901">
          <w:rPr>
            <w:noProof/>
            <w:webHidden/>
          </w:rPr>
          <w:tab/>
        </w:r>
        <w:r w:rsidR="00F70901">
          <w:rPr>
            <w:noProof/>
            <w:webHidden/>
          </w:rPr>
          <w:fldChar w:fldCharType="begin"/>
        </w:r>
        <w:r w:rsidR="00F70901">
          <w:rPr>
            <w:noProof/>
            <w:webHidden/>
          </w:rPr>
          <w:instrText xml:space="preserve"> PAGEREF _Toc431977819 \h </w:instrText>
        </w:r>
        <w:r w:rsidR="00F70901">
          <w:rPr>
            <w:noProof/>
            <w:webHidden/>
          </w:rPr>
        </w:r>
        <w:r w:rsidR="00F70901">
          <w:rPr>
            <w:noProof/>
            <w:webHidden/>
          </w:rPr>
          <w:fldChar w:fldCharType="separate"/>
        </w:r>
        <w:r w:rsidR="00F70901">
          <w:rPr>
            <w:noProof/>
            <w:webHidden/>
          </w:rPr>
          <w:t>20</w:t>
        </w:r>
        <w:r w:rsidR="00F70901">
          <w:rPr>
            <w:noProof/>
            <w:webHidden/>
          </w:rPr>
          <w:fldChar w:fldCharType="end"/>
        </w:r>
      </w:hyperlink>
    </w:p>
    <w:p w14:paraId="703BB88A"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20" w:history="1">
        <w:r w:rsidR="00F70901" w:rsidRPr="00063E41">
          <w:rPr>
            <w:rStyle w:val="Hyperlink"/>
            <w:noProof/>
          </w:rPr>
          <w:t>4.6 Open Indicators of Compromise (OpenIOC)</w:t>
        </w:r>
        <w:r w:rsidR="00F70901">
          <w:rPr>
            <w:noProof/>
            <w:webHidden/>
          </w:rPr>
          <w:tab/>
        </w:r>
        <w:r w:rsidR="00F70901">
          <w:rPr>
            <w:noProof/>
            <w:webHidden/>
          </w:rPr>
          <w:fldChar w:fldCharType="begin"/>
        </w:r>
        <w:r w:rsidR="00F70901">
          <w:rPr>
            <w:noProof/>
            <w:webHidden/>
          </w:rPr>
          <w:instrText xml:space="preserve"> PAGEREF _Toc431977820 \h </w:instrText>
        </w:r>
        <w:r w:rsidR="00F70901">
          <w:rPr>
            <w:noProof/>
            <w:webHidden/>
          </w:rPr>
        </w:r>
        <w:r w:rsidR="00F70901">
          <w:rPr>
            <w:noProof/>
            <w:webHidden/>
          </w:rPr>
          <w:fldChar w:fldCharType="separate"/>
        </w:r>
        <w:r w:rsidR="00F70901">
          <w:rPr>
            <w:noProof/>
            <w:webHidden/>
          </w:rPr>
          <w:t>21</w:t>
        </w:r>
        <w:r w:rsidR="00F70901">
          <w:rPr>
            <w:noProof/>
            <w:webHidden/>
          </w:rPr>
          <w:fldChar w:fldCharType="end"/>
        </w:r>
      </w:hyperlink>
    </w:p>
    <w:p w14:paraId="3E2369B7" w14:textId="77777777" w:rsidR="00F70901" w:rsidRDefault="000C44BE">
      <w:pPr>
        <w:pStyle w:val="TOC2"/>
        <w:tabs>
          <w:tab w:val="right" w:leader="dot" w:pos="9350"/>
        </w:tabs>
        <w:rPr>
          <w:rFonts w:asciiTheme="minorHAnsi" w:eastAsiaTheme="minorEastAsia" w:hAnsiTheme="minorHAnsi" w:cstheme="minorBidi"/>
          <w:noProof/>
          <w:sz w:val="22"/>
          <w:szCs w:val="22"/>
        </w:rPr>
      </w:pPr>
      <w:hyperlink w:anchor="_Toc431977821" w:history="1">
        <w:r w:rsidR="00F70901" w:rsidRPr="00063E41">
          <w:rPr>
            <w:rStyle w:val="Hyperlink"/>
            <w:noProof/>
          </w:rPr>
          <w:t>4.7 Open Vulnerability and Assessment Language (OVAL)</w:t>
        </w:r>
        <w:r w:rsidR="00F70901">
          <w:rPr>
            <w:noProof/>
            <w:webHidden/>
          </w:rPr>
          <w:tab/>
        </w:r>
        <w:r w:rsidR="00F70901">
          <w:rPr>
            <w:noProof/>
            <w:webHidden/>
          </w:rPr>
          <w:fldChar w:fldCharType="begin"/>
        </w:r>
        <w:r w:rsidR="00F70901">
          <w:rPr>
            <w:noProof/>
            <w:webHidden/>
          </w:rPr>
          <w:instrText xml:space="preserve"> PAGEREF _Toc431977821 \h </w:instrText>
        </w:r>
        <w:r w:rsidR="00F70901">
          <w:rPr>
            <w:noProof/>
            <w:webHidden/>
          </w:rPr>
        </w:r>
        <w:r w:rsidR="00F70901">
          <w:rPr>
            <w:noProof/>
            <w:webHidden/>
          </w:rPr>
          <w:fldChar w:fldCharType="separate"/>
        </w:r>
        <w:r w:rsidR="00F70901">
          <w:rPr>
            <w:noProof/>
            <w:webHidden/>
          </w:rPr>
          <w:t>21</w:t>
        </w:r>
        <w:r w:rsidR="00F70901">
          <w:rPr>
            <w:noProof/>
            <w:webHidden/>
          </w:rPr>
          <w:fldChar w:fldCharType="end"/>
        </w:r>
      </w:hyperlink>
    </w:p>
    <w:p w14:paraId="6F9B5464" w14:textId="77777777" w:rsidR="00F70901" w:rsidRDefault="000C44BE">
      <w:pPr>
        <w:pStyle w:val="TOC1"/>
        <w:rPr>
          <w:rFonts w:asciiTheme="minorHAnsi" w:eastAsiaTheme="minorEastAsia" w:hAnsiTheme="minorHAnsi" w:cstheme="minorBidi"/>
          <w:noProof/>
          <w:sz w:val="22"/>
          <w:szCs w:val="22"/>
        </w:rPr>
      </w:pPr>
      <w:hyperlink w:anchor="_Toc431977822" w:history="1">
        <w:r w:rsidR="00F70901" w:rsidRPr="00063E41">
          <w:rPr>
            <w:rStyle w:val="Hyperlink"/>
            <w:noProof/>
          </w:rPr>
          <w:t>5</w:t>
        </w:r>
        <w:r w:rsidR="00F70901">
          <w:rPr>
            <w:rFonts w:asciiTheme="minorHAnsi" w:eastAsiaTheme="minorEastAsia" w:hAnsiTheme="minorHAnsi" w:cstheme="minorBidi"/>
            <w:noProof/>
            <w:sz w:val="22"/>
            <w:szCs w:val="22"/>
          </w:rPr>
          <w:tab/>
        </w:r>
        <w:r w:rsidR="00F70901" w:rsidRPr="00063E41">
          <w:rPr>
            <w:rStyle w:val="Hyperlink"/>
            <w:noProof/>
          </w:rPr>
          <w:t>Conformance</w:t>
        </w:r>
        <w:r w:rsidR="00F70901">
          <w:rPr>
            <w:noProof/>
            <w:webHidden/>
          </w:rPr>
          <w:tab/>
        </w:r>
        <w:r w:rsidR="00F70901">
          <w:rPr>
            <w:noProof/>
            <w:webHidden/>
          </w:rPr>
          <w:fldChar w:fldCharType="begin"/>
        </w:r>
        <w:r w:rsidR="00F70901">
          <w:rPr>
            <w:noProof/>
            <w:webHidden/>
          </w:rPr>
          <w:instrText xml:space="preserve"> PAGEREF _Toc431977822 \h </w:instrText>
        </w:r>
        <w:r w:rsidR="00F70901">
          <w:rPr>
            <w:noProof/>
            <w:webHidden/>
          </w:rPr>
        </w:r>
        <w:r w:rsidR="00F70901">
          <w:rPr>
            <w:noProof/>
            <w:webHidden/>
          </w:rPr>
          <w:fldChar w:fldCharType="separate"/>
        </w:r>
        <w:r w:rsidR="00F70901">
          <w:rPr>
            <w:noProof/>
            <w:webHidden/>
          </w:rPr>
          <w:t>22</w:t>
        </w:r>
        <w:r w:rsidR="00F70901">
          <w:rPr>
            <w:noProof/>
            <w:webHidden/>
          </w:rPr>
          <w:fldChar w:fldCharType="end"/>
        </w:r>
      </w:hyperlink>
    </w:p>
    <w:p w14:paraId="35016209" w14:textId="77777777" w:rsidR="00F70901" w:rsidRDefault="000C44BE">
      <w:pPr>
        <w:pStyle w:val="TOC1"/>
        <w:rPr>
          <w:rFonts w:asciiTheme="minorHAnsi" w:eastAsiaTheme="minorEastAsia" w:hAnsiTheme="minorHAnsi" w:cstheme="minorBidi"/>
          <w:noProof/>
          <w:sz w:val="22"/>
          <w:szCs w:val="22"/>
        </w:rPr>
      </w:pPr>
      <w:hyperlink w:anchor="_Toc431977823" w:history="1">
        <w:r w:rsidR="00F70901" w:rsidRPr="00063E41">
          <w:rPr>
            <w:rStyle w:val="Hyperlink"/>
            <w:noProof/>
          </w:rPr>
          <w:t>Appendix A. Acknowledgments</w:t>
        </w:r>
        <w:r w:rsidR="00F70901">
          <w:rPr>
            <w:noProof/>
            <w:webHidden/>
          </w:rPr>
          <w:tab/>
        </w:r>
        <w:r w:rsidR="00F70901">
          <w:rPr>
            <w:noProof/>
            <w:webHidden/>
          </w:rPr>
          <w:fldChar w:fldCharType="begin"/>
        </w:r>
        <w:r w:rsidR="00F70901">
          <w:rPr>
            <w:noProof/>
            <w:webHidden/>
          </w:rPr>
          <w:instrText xml:space="preserve"> PAGEREF _Toc431977823 \h </w:instrText>
        </w:r>
        <w:r w:rsidR="00F70901">
          <w:rPr>
            <w:noProof/>
            <w:webHidden/>
          </w:rPr>
        </w:r>
        <w:r w:rsidR="00F70901">
          <w:rPr>
            <w:noProof/>
            <w:webHidden/>
          </w:rPr>
          <w:fldChar w:fldCharType="separate"/>
        </w:r>
        <w:r w:rsidR="00F70901">
          <w:rPr>
            <w:noProof/>
            <w:webHidden/>
          </w:rPr>
          <w:t>23</w:t>
        </w:r>
        <w:r w:rsidR="00F70901">
          <w:rPr>
            <w:noProof/>
            <w:webHidden/>
          </w:rPr>
          <w:fldChar w:fldCharType="end"/>
        </w:r>
      </w:hyperlink>
    </w:p>
    <w:p w14:paraId="111AC7B8" w14:textId="77777777" w:rsidR="00F70901" w:rsidRDefault="000C44BE">
      <w:pPr>
        <w:pStyle w:val="TOC1"/>
        <w:rPr>
          <w:rFonts w:asciiTheme="minorHAnsi" w:eastAsiaTheme="minorEastAsia" w:hAnsiTheme="minorHAnsi" w:cstheme="minorBidi"/>
          <w:noProof/>
          <w:sz w:val="22"/>
          <w:szCs w:val="22"/>
        </w:rPr>
      </w:pPr>
      <w:hyperlink w:anchor="_Toc431977824" w:history="1">
        <w:r w:rsidR="00F70901" w:rsidRPr="00063E41">
          <w:rPr>
            <w:rStyle w:val="Hyperlink"/>
            <w:noProof/>
          </w:rPr>
          <w:t>Appendix B. Revision History</w:t>
        </w:r>
        <w:r w:rsidR="00F70901">
          <w:rPr>
            <w:noProof/>
            <w:webHidden/>
          </w:rPr>
          <w:tab/>
        </w:r>
        <w:r w:rsidR="00F70901">
          <w:rPr>
            <w:noProof/>
            <w:webHidden/>
          </w:rPr>
          <w:fldChar w:fldCharType="begin"/>
        </w:r>
        <w:r w:rsidR="00F70901">
          <w:rPr>
            <w:noProof/>
            <w:webHidden/>
          </w:rPr>
          <w:instrText xml:space="preserve"> PAGEREF _Toc431977824 \h </w:instrText>
        </w:r>
        <w:r w:rsidR="00F70901">
          <w:rPr>
            <w:noProof/>
            <w:webHidden/>
          </w:rPr>
        </w:r>
        <w:r w:rsidR="00F70901">
          <w:rPr>
            <w:noProof/>
            <w:webHidden/>
          </w:rPr>
          <w:fldChar w:fldCharType="separate"/>
        </w:r>
        <w:r w:rsidR="00F70901">
          <w:rPr>
            <w:noProof/>
            <w:webHidden/>
          </w:rPr>
          <w:t>25</w:t>
        </w:r>
        <w:r w:rsidR="00F70901">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31977780"/>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7FE2F48D" w:rsidR="00387A69" w:rsidRDefault="00387A69" w:rsidP="00387A69">
      <w:pPr>
        <w:spacing w:after="240"/>
      </w:pPr>
      <w:r>
        <w:t xml:space="preserve">The objective of the </w:t>
      </w:r>
      <w:r w:rsidRPr="009D1C54">
        <w:t>Structured</w:t>
      </w:r>
      <w:r>
        <w:t xml:space="preserve"> Threat Information </w:t>
      </w:r>
      <w:r w:rsidR="00345899">
        <w:t xml:space="preserve">Expression </w:t>
      </w:r>
      <w:r>
        <w:t>(STIX</w:t>
      </w:r>
      <w:r w:rsidR="00085ADD">
        <w:rPr>
          <w:vertAlign w:val="superscript"/>
        </w:rPr>
        <w:t>TM</w:t>
      </w:r>
      <w:r>
        <w:t xml:space="preserve">)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4">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B3627" w14:textId="0BECC876" w:rsidR="00387A69" w:rsidRDefault="006F5461" w:rsidP="00236A31">
      <w:pPr>
        <w:pStyle w:val="Caption"/>
        <w:rPr>
          <w:b/>
        </w:rPr>
      </w:pPr>
      <w:bookmarkStart w:id="5" w:name="_Ref427253214"/>
      <w:bookmarkStart w:id="6" w:name="_Ref390077491"/>
      <w:r w:rsidRPr="001A2638">
        <w:t xml:space="preserve">Figure </w:t>
      </w:r>
      <w:fldSimple w:instr=" STYLEREF 1 \s ">
        <w:r w:rsidR="00991BDE">
          <w:rPr>
            <w:noProof/>
          </w:rPr>
          <w:t>1</w:t>
        </w:r>
      </w:fldSimple>
      <w:r w:rsidRPr="001A2638">
        <w:noBreakHyphen/>
      </w:r>
      <w:fldSimple w:instr=" SEQ Figure \* ARABIC \s 1 ">
        <w:r w:rsidR="00991BDE">
          <w:rPr>
            <w:noProof/>
          </w:rPr>
          <w:t>1</w:t>
        </w:r>
      </w:fldSimple>
      <w:bookmarkEnd w:id="5"/>
      <w:r w:rsidRPr="001A2638">
        <w:t xml:space="preserve">.  </w:t>
      </w:r>
      <w:r w:rsidR="00387A69">
        <w:t>STIX</w:t>
      </w:r>
      <w:r w:rsidR="00717887" w:rsidRPr="00717887">
        <w:rPr>
          <w:vertAlign w:val="superscript"/>
        </w:rPr>
        <w:t>TM</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31977781"/>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31977782"/>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31977783"/>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3" w:name="_Toc431977784"/>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31977785"/>
      <w:r>
        <w:t>Class Properties</w:t>
      </w:r>
      <w:bookmarkEnd w:id="14"/>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31977786"/>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fldSimple w:instr=" STYLEREF 1 \s ">
        <w:r w:rsidR="00991BDE">
          <w:rPr>
            <w:noProof/>
          </w:rPr>
          <w:t>1</w:t>
        </w:r>
      </w:fldSimple>
      <w:r w:rsidRPr="001A2638">
        <w:noBreakHyphen/>
      </w:r>
      <w:fldSimple w:instr=" SEQ Table \* ARABIC \s 1 ">
        <w:r w:rsidR="00991BDE">
          <w:rPr>
            <w:noProof/>
          </w:rPr>
          <w:t>1</w:t>
        </w:r>
      </w:fldSimple>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5730662" r:id="rId27"/>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29" o:title=""/>
                </v:shape>
                <o:OLEObject Type="Embed" ProgID="PBrush" ShapeID="_x0000_i1026" DrawAspect="Content" ObjectID="_1505730663" r:id="rId30"/>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1" o:title=""/>
                </v:shape>
                <o:OLEObject Type="Embed" ProgID="PBrush" ShapeID="_x0000_i1027" DrawAspect="Content" ObjectID="_1505730664" r:id="rId32"/>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F3D1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3" o:title=""/>
                </v:shape>
                <o:OLEObject Type="Embed" ProgID="PBrush" ShapeID="_x0000_i1028" DrawAspect="Content" ObjectID="_1505730665" r:id="rId34"/>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31977787"/>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5">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fldSimple w:instr=" STYLEREF 1 \s ">
        <w:r w:rsidR="00991BDE">
          <w:rPr>
            <w:noProof/>
          </w:rPr>
          <w:t>1</w:t>
        </w:r>
      </w:fldSimple>
      <w:r w:rsidRPr="001A2638">
        <w:noBreakHyphen/>
      </w:r>
      <w:fldSimple w:instr=" SEQ Figure \* ARABIC \s 1 ">
        <w:r w:rsidR="00991BDE">
          <w:rPr>
            <w:noProof/>
          </w:rPr>
          <w:t>2</w:t>
        </w:r>
      </w:fldSimple>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31977788"/>
      <w:r>
        <w:t>Terminology</w:t>
      </w:r>
      <w:bookmarkEnd w:id="9"/>
      <w:bookmarkEnd w:id="10"/>
      <w:bookmarkEnd w:id="21"/>
      <w:bookmarkEnd w:id="22"/>
    </w:p>
    <w:p w14:paraId="636ECDD6" w14:textId="0EC6EC40"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w:t>
      </w:r>
      <w:r w:rsidR="000C15EB">
        <w:t xml:space="preserve">o be interpreted as described in </w:t>
      </w:r>
      <w:r w:rsidR="000C15EB" w:rsidRPr="00FD0C9A">
        <w:rPr>
          <w:color w:val="0000EE"/>
        </w:rPr>
        <w:fldChar w:fldCharType="begin"/>
      </w:r>
      <w:r w:rsidR="000C15EB" w:rsidRPr="00FD0C9A">
        <w:rPr>
          <w:color w:val="0000EE"/>
        </w:rPr>
        <w:instrText xml:space="preserve"> REF rfc2119 \h </w:instrText>
      </w:r>
      <w:r w:rsidR="000C15EB">
        <w:rPr>
          <w:color w:val="0000EE"/>
        </w:rPr>
        <w:instrText xml:space="preserve"> \* MERGEFORMAT </w:instrText>
      </w:r>
      <w:r w:rsidR="000C15EB" w:rsidRPr="00FD0C9A">
        <w:rPr>
          <w:color w:val="0000EE"/>
        </w:rPr>
      </w:r>
      <w:r w:rsidR="000C15EB" w:rsidRPr="00FD0C9A">
        <w:rPr>
          <w:color w:val="0000EE"/>
        </w:rPr>
        <w:fldChar w:fldCharType="separate"/>
      </w:r>
      <w:r w:rsidR="000C15EB" w:rsidRPr="00A906F4">
        <w:rPr>
          <w:rStyle w:val="Refterm"/>
          <w:color w:val="0000EE"/>
        </w:rPr>
        <w:t>[RFC2119]</w:t>
      </w:r>
      <w:r w:rsidR="000C15EB" w:rsidRPr="00FD0C9A">
        <w:rPr>
          <w:color w:val="0000EE"/>
        </w:rPr>
        <w:fldChar w:fldCharType="end"/>
      </w:r>
      <w:r w:rsidR="000C15EB">
        <w:rPr>
          <w:color w:val="0000EE"/>
        </w:rPr>
        <w:t>.</w:t>
      </w:r>
      <w:r w:rsidR="000C15EB">
        <w:t xml:space="preserve"> </w:t>
      </w:r>
    </w:p>
    <w:p w14:paraId="2CDB6A34" w14:textId="358E443F"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31977789"/>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6"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7"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cpe"/>
      <w:r>
        <w:rPr>
          <w:rStyle w:val="Refterm"/>
        </w:rPr>
        <w:t>CPE</w:t>
      </w:r>
      <w:bookmarkEnd w:id="32"/>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39"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3" w:name="cve"/>
      <w:r w:rsidRPr="00924B44">
        <w:rPr>
          <w:b/>
        </w:rPr>
        <w:t>CVE</w:t>
      </w:r>
      <w:bookmarkEnd w:id="33"/>
      <w:r w:rsidRPr="00924B44">
        <w:rPr>
          <w:b/>
        </w:rPr>
        <w:t>]</w:t>
      </w:r>
      <w:r>
        <w:tab/>
        <w:t xml:space="preserve">Common Vulnerabilities and Exposures (CVE). </w:t>
      </w:r>
      <w:r w:rsidR="00807269">
        <w:t xml:space="preserve">(2015, Jul. 28). The MITRE Corporation. [Online]. Available: </w:t>
      </w:r>
      <w:hyperlink r:id="rId40" w:history="1">
        <w:r w:rsidRPr="000E62CA">
          <w:rPr>
            <w:rStyle w:val="Hyperlink"/>
          </w:rPr>
          <w:t>http://cve.mitre.org</w:t>
        </w:r>
      </w:hyperlink>
      <w:r>
        <w:t>.</w:t>
      </w:r>
    </w:p>
    <w:p w14:paraId="070D72A5" w14:textId="523F5592" w:rsidR="007C6F15" w:rsidRDefault="007C6F15" w:rsidP="00942D23">
      <w:pPr>
        <w:pStyle w:val="Ref"/>
      </w:pPr>
      <w:r>
        <w:rPr>
          <w:b/>
        </w:rPr>
        <w:t>[</w:t>
      </w:r>
      <w:bookmarkStart w:id="34" w:name="cvrf"/>
      <w:r>
        <w:rPr>
          <w:b/>
        </w:rPr>
        <w:t>CVRF</w:t>
      </w:r>
      <w:bookmarkEnd w:id="34"/>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1"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5" w:name="cwe"/>
      <w:r w:rsidRPr="00924B44">
        <w:rPr>
          <w:b/>
        </w:rPr>
        <w:t>CWE</w:t>
      </w:r>
      <w:bookmarkEnd w:id="35"/>
      <w:r w:rsidRPr="00924B44">
        <w:rPr>
          <w:b/>
        </w:rPr>
        <w:t>]</w:t>
      </w:r>
      <w:r>
        <w:tab/>
        <w:t>Common Weakness Enumeration (CWE).</w:t>
      </w:r>
      <w:r w:rsidR="00B379E7">
        <w:t xml:space="preserve"> (2014, Jul. 31). The MITRE Corporation. [Online]. Available:</w:t>
      </w:r>
      <w:r>
        <w:t xml:space="preserve"> </w:t>
      </w:r>
      <w:hyperlink r:id="rId42"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6" w:name="iso8601"/>
      <w:r>
        <w:rPr>
          <w:b/>
        </w:rPr>
        <w:t>ISO8601</w:t>
      </w:r>
      <w:bookmarkEnd w:id="36"/>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3"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7" w:name="maec"/>
      <w:r>
        <w:rPr>
          <w:b/>
        </w:rPr>
        <w:t>MAEC</w:t>
      </w:r>
      <w:bookmarkEnd w:id="37"/>
      <w:r>
        <w:rPr>
          <w:b/>
        </w:rPr>
        <w:t>]</w:t>
      </w:r>
      <w:r>
        <w:rPr>
          <w:b/>
        </w:rPr>
        <w:tab/>
      </w:r>
      <w:r>
        <w:t>Malware Attribute Enumerati</w:t>
      </w:r>
      <w:r w:rsidR="00474A0B">
        <w:t xml:space="preserve">on and Characterization (MAEC). (2015, Apr. 14). The MITRE Corporation. [Online]. Available: </w:t>
      </w:r>
      <w:hyperlink r:id="rId44"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8" w:name="openioc"/>
      <w:r>
        <w:rPr>
          <w:b/>
        </w:rPr>
        <w:t>OpenIOC</w:t>
      </w:r>
      <w:bookmarkEnd w:id="38"/>
      <w:r>
        <w:rPr>
          <w:b/>
        </w:rPr>
        <w:t>]</w:t>
      </w:r>
      <w:r>
        <w:rPr>
          <w:b/>
        </w:rPr>
        <w:tab/>
      </w:r>
      <w:r w:rsidRPr="0060169E">
        <w:t xml:space="preserve">The OpenIOC Framework. (n.d.). Mandiant Corporation. [Online]. Available:  </w:t>
      </w:r>
      <w:hyperlink r:id="rId45"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39" w:name="oval"/>
      <w:r>
        <w:rPr>
          <w:b/>
        </w:rPr>
        <w:t>OVAL</w:t>
      </w:r>
      <w:bookmarkEnd w:id="39"/>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6"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w:t>
      </w:r>
      <w:bookmarkStart w:id="40" w:name="rfc2119"/>
      <w:r>
        <w:rPr>
          <w:rStyle w:val="Refterm"/>
        </w:rPr>
        <w:t>RFC2119</w:t>
      </w:r>
      <w:bookmarkEnd w:id="40"/>
      <w:r>
        <w:rPr>
          <w:rStyle w:val="Refterm"/>
        </w:rPr>
        <w:t>]</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7"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1" w:name="rfc3986"/>
      <w:r>
        <w:rPr>
          <w:rStyle w:val="Refterm"/>
        </w:rPr>
        <w:t>RFC3986</w:t>
      </w:r>
      <w:bookmarkEnd w:id="41"/>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8"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2" w:name="rfc5646"/>
      <w:r w:rsidRPr="00924B44">
        <w:rPr>
          <w:b/>
        </w:rPr>
        <w:t>RFC5646</w:t>
      </w:r>
      <w:bookmarkEnd w:id="42"/>
      <w:r w:rsidRPr="00924B44">
        <w:rPr>
          <w:b/>
        </w:rPr>
        <w:t>]</w:t>
      </w:r>
      <w:r>
        <w:tab/>
        <w:t>Phillips, A. and Davis, M., “Tags for Identifying Languages</w:t>
      </w:r>
      <w:r w:rsidR="0029378C">
        <w:t>,</w:t>
      </w:r>
      <w:r>
        <w:t>” BCP 47, RFC 5646, September 2009.</w:t>
      </w:r>
      <w:r w:rsidR="007458D6">
        <w:t xml:space="preserve"> Available: </w:t>
      </w:r>
      <w:hyperlink r:id="rId49"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3" w:name="W3Name"/>
      <w:r>
        <w:rPr>
          <w:b/>
        </w:rPr>
        <w:t>W3Name</w:t>
      </w:r>
      <w:bookmarkEnd w:id="43"/>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0"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4" w:name="W3DT"/>
      <w:r>
        <w:rPr>
          <w:b/>
        </w:rPr>
        <w:t>W3DT</w:t>
      </w:r>
      <w:bookmarkEnd w:id="44"/>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1"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5" w:name="_Toc85472895"/>
      <w:bookmarkStart w:id="46" w:name="_Toc287332009"/>
      <w:bookmarkStart w:id="47" w:name="_Ref428000779"/>
      <w:bookmarkStart w:id="48" w:name="_Toc431977790"/>
      <w:r>
        <w:t>Non-Normative References</w:t>
      </w:r>
      <w:bookmarkEnd w:id="45"/>
      <w:bookmarkEnd w:id="46"/>
      <w:bookmarkEnd w:id="47"/>
      <w:bookmarkEnd w:id="48"/>
    </w:p>
    <w:p w14:paraId="35E02474" w14:textId="3CAEFA12" w:rsidR="00386036" w:rsidRDefault="00386036" w:rsidP="00AE0702">
      <w:pPr>
        <w:pStyle w:val="Ref"/>
      </w:pPr>
      <w:r>
        <w:rPr>
          <w:b/>
        </w:rPr>
        <w:t>[</w:t>
      </w:r>
      <w:bookmarkStart w:id="49" w:name="githubio"/>
      <w:r>
        <w:rPr>
          <w:b/>
        </w:rPr>
        <w:t>G</w:t>
      </w:r>
      <w:r w:rsidR="00C4524F">
        <w:rPr>
          <w:b/>
        </w:rPr>
        <w:t>it</w:t>
      </w:r>
      <w:r>
        <w:rPr>
          <w:b/>
        </w:rPr>
        <w:t>H</w:t>
      </w:r>
      <w:r w:rsidR="00C4524F">
        <w:rPr>
          <w:b/>
        </w:rPr>
        <w:t>ub</w:t>
      </w:r>
      <w:r>
        <w:rPr>
          <w:b/>
        </w:rPr>
        <w:t>-IO</w:t>
      </w:r>
      <w:bookmarkEnd w:id="49"/>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2"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0" w:name="STIXMAEC"/>
      <w:r>
        <w:rPr>
          <w:b/>
        </w:rPr>
        <w:t>STIX-MAEC</w:t>
      </w:r>
      <w:bookmarkEnd w:id="50"/>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3"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1" w:name="STIXW"/>
      <w:r w:rsidRPr="000F341C">
        <w:rPr>
          <w:b/>
        </w:rPr>
        <w:t>STIX-W</w:t>
      </w:r>
      <w:bookmarkEnd w:id="51"/>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4"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2" w:name="UML241"/>
      <w:r w:rsidRPr="00581416">
        <w:rPr>
          <w:b/>
        </w:rPr>
        <w:t>UML-2.4.1</w:t>
      </w:r>
      <w:bookmarkEnd w:id="52"/>
      <w:r>
        <w:t>]</w:t>
      </w:r>
      <w:r>
        <w:tab/>
        <w:t xml:space="preserve">Documents associated with Unified </w:t>
      </w:r>
      <w:r w:rsidR="00451E41">
        <w:t>Modeling Language (UML), V2.4.1.</w:t>
      </w:r>
      <w:r>
        <w:t xml:space="preserve"> </w:t>
      </w:r>
      <w:r w:rsidR="00451E41">
        <w:t xml:space="preserve">(Aug. 2011). The Object Management Group (OMG). [Online]. Available: </w:t>
      </w:r>
      <w:hyperlink r:id="rId55"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3" w:name="_Ref427252903"/>
      <w:bookmarkStart w:id="54" w:name="_Toc431977791"/>
      <w:r>
        <w:lastRenderedPageBreak/>
        <w:t>Language Modularity</w:t>
      </w:r>
      <w:bookmarkEnd w:id="53"/>
      <w:bookmarkEnd w:id="54"/>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6">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4A6FE84" w14:textId="15D30BFF" w:rsidR="00015A05" w:rsidRPr="00015A05" w:rsidRDefault="00015A05" w:rsidP="00236A31">
      <w:pPr>
        <w:pStyle w:val="Caption"/>
      </w:pPr>
      <w:bookmarkStart w:id="55" w:name="_Ref389738758"/>
      <w:r w:rsidRPr="00015A05">
        <w:t xml:space="preserve">Figure </w:t>
      </w:r>
      <w:fldSimple w:instr=" STYLEREF 1 \s ">
        <w:r w:rsidR="00991BDE">
          <w:rPr>
            <w:noProof/>
          </w:rPr>
          <w:t>2</w:t>
        </w:r>
      </w:fldSimple>
      <w:r w:rsidRPr="00015A05">
        <w:noBreakHyphen/>
      </w:r>
      <w:fldSimple w:instr=" SEQ Figure \* ARABIC \s 1 ">
        <w:r w:rsidR="00991BDE">
          <w:rPr>
            <w:noProof/>
          </w:rPr>
          <w:t>1</w:t>
        </w:r>
      </w:fldSimple>
      <w:bookmarkEnd w:id="55"/>
      <w:r w:rsidRPr="00015A05">
        <w:t>. The STIX</w:t>
      </w:r>
      <w:r w:rsidR="00717887">
        <w:rPr>
          <w:vertAlign w:val="superscript"/>
        </w:rPr>
        <w:t>TM</w:t>
      </w:r>
      <w:r w:rsidRPr="00015A05">
        <w:t xml:space="preserve">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6" w:name="_Ref427251669"/>
      <w:bookmarkStart w:id="57" w:name="_Toc431977792"/>
      <w:r>
        <w:t>Core Data Model</w:t>
      </w:r>
      <w:bookmarkEnd w:id="56"/>
      <w:bookmarkEnd w:id="57"/>
    </w:p>
    <w:p w14:paraId="06AF59A3" w14:textId="4FC8061A"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w:t>
        </w:r>
        <w:r w:rsidR="00717887">
          <w:rPr>
            <w:rStyle w:val="Hyperlink"/>
            <w:i/>
            <w:vertAlign w:val="superscript"/>
          </w:rPr>
          <w:t>TM</w:t>
        </w:r>
        <w:r w:rsidRPr="007B527F">
          <w:rPr>
            <w:rStyle w:val="Hyperlink"/>
            <w:i/>
          </w:rPr>
          <w:t xml:space="preserve">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8" w:name="_Ref427251679"/>
      <w:bookmarkStart w:id="59" w:name="_Toc431977793"/>
      <w:r>
        <w:t>Common Data Model</w:t>
      </w:r>
      <w:bookmarkEnd w:id="58"/>
      <w:bookmarkEnd w:id="59"/>
    </w:p>
    <w:p w14:paraId="1B3EFA87" w14:textId="479EE8F0"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w:t>
        </w:r>
        <w:r w:rsidR="00717887" w:rsidRPr="00717887">
          <w:rPr>
            <w:rStyle w:val="Hyperlink"/>
            <w:i/>
            <w:vertAlign w:val="superscript"/>
          </w:rPr>
          <w:t>TM</w:t>
        </w:r>
        <w:r w:rsidR="005307E5" w:rsidRPr="007B527F">
          <w:rPr>
            <w:rStyle w:val="Hyperlink"/>
            <w:i/>
          </w:rPr>
          <w:t xml:space="preserve">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0" w:name="_Ref427251602"/>
      <w:bookmarkStart w:id="61" w:name="_Toc431977794"/>
      <w:r>
        <w:t>Component Data Models</w:t>
      </w:r>
      <w:bookmarkEnd w:id="60"/>
      <w:bookmarkEnd w:id="61"/>
    </w:p>
    <w:p w14:paraId="435FC391" w14:textId="4BD391EA"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rsidR="00717887">
        <w:rPr>
          <w:rStyle w:val="Hyperlink"/>
          <w:vertAlign w:val="superscript"/>
        </w:rPr>
        <w:t>TM</w:t>
      </w:r>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2" w:name="_Toc431977795"/>
      <w:r>
        <w:t>Observable</w:t>
      </w:r>
      <w:bookmarkEnd w:id="62"/>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3" w:name="_Toc431977796"/>
      <w:r>
        <w:t>Indicator</w:t>
      </w:r>
      <w:bookmarkEnd w:id="63"/>
    </w:p>
    <w:p w14:paraId="2CA4FF4F" w14:textId="365B22B1"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w:t>
        </w:r>
        <w:r w:rsidR="00717887">
          <w:rPr>
            <w:rStyle w:val="Hyperlink"/>
            <w:i/>
            <w:vertAlign w:val="superscript"/>
          </w:rPr>
          <w:t>TM</w:t>
        </w:r>
        <w:r w:rsidR="00942D23">
          <w:rPr>
            <w:rStyle w:val="Hyperlink"/>
            <w:i/>
          </w:rPr>
          <w:t xml:space="preserve">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4" w:name="_Toc431977797"/>
      <w:r>
        <w:t>Incident</w:t>
      </w:r>
      <w:bookmarkEnd w:id="64"/>
    </w:p>
    <w:p w14:paraId="57F7C525" w14:textId="614EC288"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w:t>
        </w:r>
        <w:r w:rsidR="00717887">
          <w:rPr>
            <w:rStyle w:val="Hyperlink"/>
            <w:i/>
            <w:vertAlign w:val="superscript"/>
          </w:rPr>
          <w:t>TM</w:t>
        </w:r>
        <w:r w:rsidR="000F341C" w:rsidRPr="000F341C">
          <w:rPr>
            <w:rStyle w:val="Hyperlink"/>
            <w:i/>
          </w:rPr>
          <w:t xml:space="preserve">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endnotePr>
            <w:numFmt w:val="decimal"/>
          </w:endnotePr>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7">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239BAAA9" w:rsidR="00867E6C" w:rsidRDefault="00867E6C" w:rsidP="00867E6C">
      <w:pPr>
        <w:spacing w:after="240"/>
        <w:jc w:val="center"/>
        <w:sectPr w:rsidR="00867E6C" w:rsidSect="00FB0E36">
          <w:endnotePr>
            <w:numFmt w:val="decimal"/>
          </w:endnotePr>
          <w:pgSz w:w="15840" w:h="12240" w:orient="landscape"/>
          <w:pgMar w:top="1800" w:right="1530" w:bottom="1620" w:left="1440" w:header="720" w:footer="720" w:gutter="0"/>
          <w:cols w:space="720"/>
          <w:docGrid w:linePitch="360"/>
        </w:sectPr>
      </w:pPr>
      <w:bookmarkStart w:id="65" w:name="_Ref389653719"/>
      <w:bookmarkStart w:id="66" w:name="_Ref389859843"/>
      <w:bookmarkStart w:id="67"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5"/>
      <w:r w:rsidRPr="001829C5">
        <w:t xml:space="preserve">. </w:t>
      </w:r>
      <w:r>
        <w:t>A STIX</w:t>
      </w:r>
      <w:r w:rsidR="00717887">
        <w:rPr>
          <w:vertAlign w:val="superscript"/>
        </w:rPr>
        <w:t>TM</w:t>
      </w:r>
      <w:r>
        <w:t xml:space="preserve"> Package encompasses the STIX</w:t>
      </w:r>
      <w:r w:rsidR="00717887">
        <w:rPr>
          <w:vertAlign w:val="superscript"/>
        </w:rPr>
        <w:t>TM</w:t>
      </w:r>
      <w:r>
        <w:t xml:space="preserve"> individual component </w:t>
      </w:r>
      <w:bookmarkEnd w:id="66"/>
      <w:r>
        <w:t>data models</w:t>
      </w:r>
      <w:bookmarkEnd w:id="67"/>
    </w:p>
    <w:p w14:paraId="2A68A933" w14:textId="77777777" w:rsidR="00FB0E36" w:rsidRDefault="00FB0E36" w:rsidP="00FB0E36">
      <w:pPr>
        <w:pStyle w:val="Heading3"/>
      </w:pPr>
      <w:bookmarkStart w:id="68" w:name="_Toc431977798"/>
      <w:r>
        <w:lastRenderedPageBreak/>
        <w:t>Tactic, Techniques and Procedures (TTP)</w:t>
      </w:r>
      <w:bookmarkEnd w:id="68"/>
    </w:p>
    <w:p w14:paraId="52444EDB" w14:textId="4A9B40F1"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w:t>
        </w:r>
        <w:r w:rsidR="00717887">
          <w:rPr>
            <w:rStyle w:val="Hyperlink"/>
            <w:i/>
            <w:vertAlign w:val="superscript"/>
          </w:rPr>
          <w:t>TM</w:t>
        </w:r>
        <w:r w:rsidR="000F341C" w:rsidRPr="000F341C">
          <w:rPr>
            <w:rStyle w:val="Hyperlink"/>
            <w:i/>
          </w:rPr>
          <w:t xml:space="preserve">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69" w:name="_Toc431977799"/>
      <w:r>
        <w:t>Campaign</w:t>
      </w:r>
      <w:bookmarkEnd w:id="69"/>
    </w:p>
    <w:p w14:paraId="77DF6826" w14:textId="2BAD589E" w:rsidR="00FB0E36" w:rsidRPr="00FB0E36" w:rsidRDefault="00FB0E36" w:rsidP="00FB0E36">
      <w:r w:rsidRPr="00EE6BE1">
        <w:t xml:space="preserve">A STIX </w:t>
      </w:r>
      <w:hyperlink r:id="rId5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w:t>
        </w:r>
        <w:r w:rsidR="00717887" w:rsidRPr="00717887">
          <w:rPr>
            <w:rStyle w:val="Hyperlink"/>
            <w:i/>
            <w:vertAlign w:val="superscript"/>
          </w:rPr>
          <w:t>TM</w:t>
        </w:r>
        <w:r w:rsidR="000F341C" w:rsidRPr="000F341C">
          <w:rPr>
            <w:rStyle w:val="Hyperlink"/>
            <w:i/>
          </w:rPr>
          <w:t xml:space="preserve">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0" w:name="_Toc431977800"/>
      <w:r>
        <w:t>Threat Actor</w:t>
      </w:r>
      <w:bookmarkEnd w:id="70"/>
    </w:p>
    <w:p w14:paraId="0D835813" w14:textId="342D7B0B"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w:t>
        </w:r>
        <w:r w:rsidR="00717887">
          <w:rPr>
            <w:rStyle w:val="Hyperlink"/>
            <w:i/>
            <w:vertAlign w:val="superscript"/>
          </w:rPr>
          <w:t>TM</w:t>
        </w:r>
        <w:r w:rsidR="000F341C" w:rsidRPr="000F341C">
          <w:rPr>
            <w:rStyle w:val="Hyperlink"/>
            <w:i/>
          </w:rPr>
          <w:t xml:space="preserve">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1" w:name="_Toc431977801"/>
      <w:r>
        <w:t>Exploit Target</w:t>
      </w:r>
      <w:bookmarkEnd w:id="71"/>
    </w:p>
    <w:p w14:paraId="02A61299" w14:textId="690DD46F"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2" w:name="_Toc431977802"/>
      <w:r>
        <w:t>Course of Action (COA)</w:t>
      </w:r>
      <w:bookmarkEnd w:id="72"/>
    </w:p>
    <w:p w14:paraId="35C2E8D0" w14:textId="529B9DD6" w:rsidR="00FB0E36" w:rsidRPr="00FB0E36" w:rsidRDefault="00FB0E36" w:rsidP="00FB0E36">
      <w:r w:rsidRPr="00791A64">
        <w:t xml:space="preserve">A STIX </w:t>
      </w:r>
      <w:hyperlink r:id="rId5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w:t>
        </w:r>
        <w:r w:rsidR="00717887" w:rsidRPr="00717887">
          <w:rPr>
            <w:rStyle w:val="Hyperlink"/>
            <w:i/>
            <w:vertAlign w:val="superscript"/>
          </w:rPr>
          <w:t>TM</w:t>
        </w:r>
        <w:r w:rsidR="00942D23" w:rsidRPr="00942D23">
          <w:rPr>
            <w:rStyle w:val="Hyperlink"/>
            <w:i/>
          </w:rPr>
          <w:t xml:space="preserve">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3" w:name="_Toc431977803"/>
      <w:r>
        <w:t>Report</w:t>
      </w:r>
      <w:bookmarkEnd w:id="73"/>
    </w:p>
    <w:p w14:paraId="0879CEE8" w14:textId="3702E9B8"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4" w:name="_Ref427251707"/>
      <w:bookmarkStart w:id="75" w:name="_Toc431977804"/>
      <w:r>
        <w:t>Data Marking Data Model</w:t>
      </w:r>
      <w:bookmarkEnd w:id="74"/>
      <w:bookmarkEnd w:id="75"/>
    </w:p>
    <w:p w14:paraId="3FC09C1D" w14:textId="05CCFC8F"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6" w:name="_Ref404938597"/>
      <w:bookmarkStart w:id="77" w:name="_Toc421724790"/>
      <w:bookmarkStart w:id="78" w:name="_Toc431977805"/>
      <w:r>
        <w:t>Default Extensions</w:t>
      </w:r>
      <w:bookmarkEnd w:id="76"/>
      <w:r>
        <w:t xml:space="preserve"> Data Model</w:t>
      </w:r>
      <w:bookmarkEnd w:id="77"/>
      <w:bookmarkEnd w:id="78"/>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24019CB8"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79" w:name="_Ref404938565"/>
      <w:bookmarkStart w:id="80" w:name="_Toc421724791"/>
      <w:bookmarkStart w:id="81" w:name="_Toc431977806"/>
      <w:r>
        <w:t>Default Vocabularies</w:t>
      </w:r>
      <w:bookmarkEnd w:id="79"/>
      <w:bookmarkEnd w:id="80"/>
      <w:bookmarkEnd w:id="81"/>
    </w:p>
    <w:p w14:paraId="0A6A5C0A" w14:textId="4E2BF2D6"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w:t>
        </w:r>
        <w:r w:rsidR="00717887">
          <w:rPr>
            <w:rStyle w:val="Hyperlink"/>
            <w:i/>
            <w:vertAlign w:val="superscript"/>
          </w:rPr>
          <w:t>TM</w:t>
        </w:r>
        <w:r w:rsidR="00942D23" w:rsidRPr="00942D23">
          <w:rPr>
            <w:rStyle w:val="Hyperlink"/>
            <w:i/>
          </w:rPr>
          <w:t xml:space="preserve">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2" w:name="_Toc421724792"/>
      <w:bookmarkStart w:id="83" w:name="_Toc431977807"/>
      <w:r>
        <w:t>Basic Data Types</w:t>
      </w:r>
      <w:bookmarkEnd w:id="82"/>
      <w:bookmarkEnd w:id="83"/>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4" w:name="_Ref417204726"/>
      <w:bookmarkStart w:id="85" w:name="_Toc421724793"/>
      <w:bookmarkStart w:id="86" w:name="_Toc431977808"/>
      <w:r>
        <w:t>Common Basic Data Types</w:t>
      </w:r>
      <w:bookmarkEnd w:id="84"/>
      <w:bookmarkEnd w:id="85"/>
      <w:bookmarkEnd w:id="86"/>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7" w:name="_Ref417202734"/>
      <w:r w:rsidRPr="00FB0E36">
        <w:t xml:space="preserve">Table </w:t>
      </w:r>
      <w:fldSimple w:instr=" STYLEREF 1 \s ">
        <w:r w:rsidR="00991BDE">
          <w:rPr>
            <w:noProof/>
          </w:rPr>
          <w:t>2</w:t>
        </w:r>
      </w:fldSimple>
      <w:r w:rsidRPr="00FB0E36">
        <w:noBreakHyphen/>
      </w:r>
      <w:fldSimple w:instr=" SEQ Table \* ARABIC \s 1 ">
        <w:r w:rsidR="00991BDE">
          <w:rPr>
            <w:noProof/>
          </w:rPr>
          <w:t>1</w:t>
        </w:r>
      </w:fldSimple>
      <w:bookmarkEnd w:id="8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88" w:name="_Ref417204737"/>
      <w:bookmarkStart w:id="89" w:name="_Toc421724794"/>
      <w:bookmarkStart w:id="90" w:name="_Toc431977809"/>
      <w:r>
        <w:t>Specializations of the BasicString Data Type</w:t>
      </w:r>
      <w:bookmarkEnd w:id="88"/>
      <w:bookmarkEnd w:id="89"/>
      <w:bookmarkEnd w:id="90"/>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1" w:name="_Ref417204313"/>
      <w:r w:rsidRPr="00305518">
        <w:t xml:space="preserve">Table </w:t>
      </w:r>
      <w:fldSimple w:instr=" STYLEREF 1 \s ">
        <w:r w:rsidR="00991BDE">
          <w:rPr>
            <w:noProof/>
          </w:rPr>
          <w:t>2</w:t>
        </w:r>
      </w:fldSimple>
      <w:r>
        <w:noBreakHyphen/>
      </w:r>
      <w:fldSimple w:instr=" SEQ Table \* ARABIC \s 1 ">
        <w:r w:rsidR="00991BDE">
          <w:rPr>
            <w:noProof/>
          </w:rPr>
          <w:t>2</w:t>
        </w:r>
      </w:fldSimple>
      <w:bookmarkEnd w:id="91"/>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2" w:name="_Ref427252917"/>
      <w:bookmarkStart w:id="93" w:name="_Toc431977810"/>
      <w:bookmarkStart w:id="94" w:name="_Toc287332011"/>
      <w:r>
        <w:lastRenderedPageBreak/>
        <w:t>Data Model Conventions</w:t>
      </w:r>
      <w:bookmarkEnd w:id="92"/>
      <w:bookmarkEnd w:id="93"/>
    </w:p>
    <w:p w14:paraId="448C3BE6" w14:textId="0883E425"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w:t>
        </w:r>
        <w:r w:rsidR="00717887">
          <w:rPr>
            <w:rStyle w:val="Hyperlink"/>
            <w:i/>
            <w:vertAlign w:val="superscript"/>
          </w:rPr>
          <w:t>TM</w:t>
        </w:r>
        <w:r w:rsidR="00BC7EEF" w:rsidRPr="00BC7EEF">
          <w:rPr>
            <w:rStyle w:val="Hyperlink"/>
            <w:i/>
          </w:rPr>
          <w:t xml:space="preserve">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5" w:name="_Toc421724796"/>
      <w:bookmarkStart w:id="96" w:name="_Toc431977811"/>
      <w:r>
        <w:t>UML Packages</w:t>
      </w:r>
      <w:bookmarkEnd w:id="95"/>
      <w:bookmarkEnd w:id="96"/>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520BC5DA" w:rsidR="00236A31" w:rsidRDefault="00236A31" w:rsidP="00236A31">
      <w:pPr>
        <w:pStyle w:val="Caption"/>
        <w:rPr>
          <w:b/>
        </w:rPr>
      </w:pPr>
      <w:bookmarkStart w:id="97" w:name="_Ref396992627"/>
      <w:r w:rsidRPr="00305518">
        <w:t xml:space="preserve">Table </w:t>
      </w:r>
      <w:fldSimple w:instr=" STYLEREF 1 \s ">
        <w:r w:rsidR="00991BDE">
          <w:rPr>
            <w:noProof/>
          </w:rPr>
          <w:t>3</w:t>
        </w:r>
      </w:fldSimple>
      <w:r>
        <w:noBreakHyphen/>
      </w:r>
      <w:fldSimple w:instr=" SEQ Table \* ARABIC \s 1 ">
        <w:r w:rsidR="00991BDE">
          <w:rPr>
            <w:noProof/>
          </w:rPr>
          <w:t>1</w:t>
        </w:r>
      </w:fldSimple>
      <w:bookmarkEnd w:id="97"/>
      <w:r w:rsidRPr="00305518">
        <w:t xml:space="preserve">.  </w:t>
      </w:r>
      <w:r w:rsidRPr="00D7262B">
        <w:t xml:space="preserve">Package prefixes </w:t>
      </w:r>
      <w:r>
        <w:t>used by the STIX</w:t>
      </w:r>
      <w:r w:rsidR="00717887">
        <w:rPr>
          <w:vertAlign w:val="superscript"/>
        </w:rPr>
        <w:t>TM</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533226DF"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w:t>
              </w:r>
              <w:r w:rsidR="00717887">
                <w:rPr>
                  <w:rStyle w:val="Hyperlink"/>
                  <w:i/>
                  <w:vertAlign w:val="superscript"/>
                </w:rPr>
                <w:t>TM</w:t>
              </w:r>
              <w:r w:rsidR="00172143" w:rsidRPr="00172143">
                <w:rPr>
                  <w:rStyle w:val="Hyperlink"/>
                  <w:i/>
                </w:rPr>
                <w:t xml:space="preserve">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33CC3505" w14:textId="77777777" w:rsidR="00236A31" w:rsidRDefault="00236A31" w:rsidP="00236A31">
      <w:pPr>
        <w:pStyle w:val="Heading2"/>
        <w:tabs>
          <w:tab w:val="num" w:pos="864"/>
        </w:tabs>
        <w:spacing w:before="360" w:after="60"/>
        <w:ind w:left="720" w:hanging="720"/>
      </w:pPr>
      <w:bookmarkStart w:id="98" w:name="_Toc421724797"/>
      <w:bookmarkStart w:id="99" w:name="_Toc431977812"/>
      <w:r>
        <w:t>Naming Conventions</w:t>
      </w:r>
      <w:bookmarkEnd w:id="98"/>
      <w:bookmarkEnd w:id="99"/>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t>.</w:t>
      </w:r>
    </w:p>
    <w:p w14:paraId="6C3ABC99" w14:textId="77777777" w:rsidR="00236A31" w:rsidRPr="00236A31" w:rsidRDefault="00236A31" w:rsidP="00236A31">
      <w:pPr>
        <w:pStyle w:val="Caption"/>
        <w:rPr>
          <w:b/>
        </w:rPr>
      </w:pPr>
      <w:bookmarkStart w:id="100" w:name="_Ref404253845"/>
      <w:r w:rsidRPr="00236A31">
        <w:lastRenderedPageBreak/>
        <w:t xml:space="preserve">Table </w:t>
      </w:r>
      <w:fldSimple w:instr=" STYLEREF 1 \s ">
        <w:r w:rsidR="00991BDE">
          <w:rPr>
            <w:noProof/>
          </w:rPr>
          <w:t>3</w:t>
        </w:r>
      </w:fldSimple>
      <w:r w:rsidRPr="00236A31">
        <w:noBreakHyphen/>
      </w:r>
      <w:fldSimple w:instr=" SEQ Table \* ARABIC \s 1 ">
        <w:r w:rsidR="00991BDE">
          <w:rPr>
            <w:noProof/>
          </w:rPr>
          <w:t>2</w:t>
        </w:r>
      </w:fldSimple>
      <w:bookmarkEnd w:id="100"/>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1" w:name="_Toc421724798"/>
      <w:bookmarkStart w:id="102" w:name="_Toc431977813"/>
      <w:bookmarkStart w:id="103" w:name="_Ref400990175"/>
      <w:r>
        <w:t>Identifiers</w:t>
      </w:r>
      <w:bookmarkEnd w:id="101"/>
      <w:bookmarkEnd w:id="102"/>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3"/>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4" w:name="_Ref427252564"/>
      <w:bookmarkStart w:id="105" w:name="_Toc431977814"/>
      <w:r>
        <w:lastRenderedPageBreak/>
        <w:t>Relationships to Other Externally-defined Data Models</w:t>
      </w:r>
      <w:bookmarkEnd w:id="104"/>
      <w:bookmarkEnd w:id="105"/>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0D0EB506" w:rsidR="00236A31" w:rsidRDefault="00236A31" w:rsidP="00236A31">
      <w:pPr>
        <w:spacing w:after="240"/>
      </w:pPr>
      <w:r>
        <w:t xml:space="preserve">Please see </w:t>
      </w:r>
      <w:hyperlink w:anchor="AdditionalArtifacts" w:history="1">
        <w:r w:rsidR="007C6F15" w:rsidRPr="007C6F15">
          <w:rPr>
            <w:rStyle w:val="Hyperlink"/>
            <w:i/>
          </w:rPr>
          <w:t>STIX</w:t>
        </w:r>
        <w:r w:rsidR="00717887">
          <w:rPr>
            <w:rStyle w:val="Hyperlink"/>
            <w:i/>
            <w:vertAlign w:val="superscript"/>
          </w:rPr>
          <w:t>TM</w:t>
        </w:r>
        <w:r w:rsidR="007C6F15" w:rsidRPr="007C6F15">
          <w:rPr>
            <w:rStyle w:val="Hyperlink"/>
            <w:i/>
          </w:rPr>
          <w:t xml:space="preserve">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6" w:name="_Toc421724800"/>
      <w:bookmarkStart w:id="107" w:name="_Toc431977815"/>
      <w:r>
        <w:t>Common Attack Pattern Enumeration and Classification (CAPEC)</w:t>
      </w:r>
      <w:bookmarkEnd w:id="106"/>
      <w:bookmarkEnd w:id="107"/>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8" w:name="_Toc421724801"/>
      <w:bookmarkStart w:id="109" w:name="_Toc431977816"/>
      <w:r>
        <w:t>Common Vulnerability Reporting Framework (CVRF)</w:t>
      </w:r>
      <w:bookmarkEnd w:id="108"/>
      <w:bookmarkEnd w:id="109"/>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0" w:name="_Toc421724802"/>
      <w:bookmarkStart w:id="111" w:name="_Toc431977817"/>
      <w:r>
        <w:t>Customer Information Quality (CIQ)</w:t>
      </w:r>
      <w:bookmarkEnd w:id="110"/>
      <w:bookmarkEnd w:id="111"/>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1BEB25D8" w:rsidR="00236A31" w:rsidRDefault="00236A31" w:rsidP="00236A31">
      <w:pPr>
        <w:pStyle w:val="Heading2"/>
        <w:tabs>
          <w:tab w:val="num" w:pos="864"/>
        </w:tabs>
        <w:spacing w:before="360" w:after="60"/>
        <w:ind w:left="720" w:hanging="720"/>
      </w:pPr>
      <w:bookmarkStart w:id="112" w:name="_Ref404274938"/>
      <w:bookmarkStart w:id="113" w:name="_Toc421724803"/>
      <w:bookmarkStart w:id="114" w:name="_Toc431977818"/>
      <w:r>
        <w:t xml:space="preserve">Cyber Observable </w:t>
      </w:r>
      <w:r w:rsidR="000F7084">
        <w:t xml:space="preserve">Expression </w:t>
      </w:r>
      <w:r>
        <w:t>(CybOX</w:t>
      </w:r>
      <w:r w:rsidR="00717887">
        <w:rPr>
          <w:vertAlign w:val="superscript"/>
        </w:rPr>
        <w:t>TM</w:t>
      </w:r>
      <w:r>
        <w:t>)</w:t>
      </w:r>
      <w:bookmarkEnd w:id="112"/>
      <w:bookmarkEnd w:id="113"/>
      <w:bookmarkEnd w:id="114"/>
    </w:p>
    <w:p w14:paraId="3C3DB990" w14:textId="4D9E5037"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5" w:name="_Toc421724804"/>
      <w:bookmarkStart w:id="116" w:name="_Toc431977819"/>
      <w:r>
        <w:t>Malware Attribute Enumeration and Characterization (MAEC)</w:t>
      </w:r>
      <w:bookmarkEnd w:id="115"/>
      <w:bookmarkEnd w:id="116"/>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w:t>
      </w:r>
      <w:bookmarkStart w:id="117" w:name="_GoBack"/>
      <w:r>
        <w:t>Version 1.2</w:t>
      </w:r>
      <w:r w:rsidR="007F653B">
        <w:t>.1</w:t>
      </w:r>
      <w:bookmarkEnd w:id="117"/>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31977820"/>
      <w:r>
        <w:t>Open Indicators of Compromise (OpenIOC)</w:t>
      </w:r>
      <w:bookmarkEnd w:id="118"/>
      <w:bookmarkEnd w:id="119"/>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31977821"/>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31977822"/>
      <w:r w:rsidRPr="00FD22AC">
        <w:lastRenderedPageBreak/>
        <w:t>Conformance</w:t>
      </w:r>
      <w:bookmarkEnd w:id="94"/>
      <w:bookmarkEnd w:id="122"/>
      <w:bookmarkEnd w:id="123"/>
    </w:p>
    <w:p w14:paraId="64D5FC44" w14:textId="5FDBAEC3" w:rsidR="00042761" w:rsidRPr="00042761" w:rsidRDefault="00042761" w:rsidP="00042761">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A0AF8A9" w14:textId="7F51B2C1" w:rsidR="00042761" w:rsidRPr="00042761" w:rsidRDefault="00042761" w:rsidP="00042761">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30CB4BD" w14:textId="4993E008" w:rsidR="00042761" w:rsidRDefault="00042761" w:rsidP="00042761">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4C7F0665" w14:textId="397E8E2D" w:rsidR="00AE0702" w:rsidRPr="00AE0702" w:rsidRDefault="00042761" w:rsidP="00042761">
      <w:pPr>
        <w:spacing w:after="240"/>
      </w:pPr>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D87E6D">
        <w:t>.</w:t>
      </w:r>
    </w:p>
    <w:p w14:paraId="40252164" w14:textId="77777777" w:rsidR="0052099F" w:rsidRDefault="00B80CDB" w:rsidP="00CE1F32">
      <w:pPr>
        <w:pStyle w:val="AppendixHeading1"/>
      </w:pPr>
      <w:bookmarkStart w:id="124" w:name="_Toc85472897"/>
      <w:bookmarkStart w:id="125" w:name="_Toc287332012"/>
      <w:bookmarkStart w:id="126" w:name="_Toc431977823"/>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t>Brad Butts, U.S. Bank</w:t>
      </w:r>
    </w:p>
    <w:p w14:paraId="0AC16C08" w14:textId="77777777" w:rsidR="00021118" w:rsidRDefault="00021118" w:rsidP="00021118">
      <w:pPr>
        <w:pStyle w:val="Contributor"/>
      </w:pPr>
      <w:r>
        <w:lastRenderedPageBreak/>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31977824"/>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89866" w14:textId="77777777" w:rsidR="00115FCD" w:rsidRDefault="00115FCD" w:rsidP="008C100C">
      <w:r>
        <w:separator/>
      </w:r>
    </w:p>
    <w:p w14:paraId="573B56EC" w14:textId="77777777" w:rsidR="00115FCD" w:rsidRDefault="00115FCD" w:rsidP="008C100C"/>
    <w:p w14:paraId="1A827BB8" w14:textId="77777777" w:rsidR="00115FCD" w:rsidRDefault="00115FCD" w:rsidP="008C100C"/>
    <w:p w14:paraId="1AD10F79" w14:textId="77777777" w:rsidR="00115FCD" w:rsidRDefault="00115FCD" w:rsidP="008C100C"/>
    <w:p w14:paraId="614B4F53" w14:textId="77777777" w:rsidR="00115FCD" w:rsidRDefault="00115FCD" w:rsidP="008C100C"/>
    <w:p w14:paraId="212F101A" w14:textId="77777777" w:rsidR="00115FCD" w:rsidRDefault="00115FCD" w:rsidP="008C100C"/>
    <w:p w14:paraId="25896CF8" w14:textId="77777777" w:rsidR="00115FCD" w:rsidRDefault="00115FCD" w:rsidP="008C100C"/>
  </w:endnote>
  <w:endnote w:type="continuationSeparator" w:id="0">
    <w:p w14:paraId="681C8044" w14:textId="77777777" w:rsidR="00115FCD" w:rsidRDefault="00115FCD" w:rsidP="008C100C">
      <w:r>
        <w:continuationSeparator/>
      </w:r>
    </w:p>
    <w:p w14:paraId="28719329" w14:textId="77777777" w:rsidR="00115FCD" w:rsidRDefault="00115FCD" w:rsidP="008C100C"/>
    <w:p w14:paraId="2827594C" w14:textId="77777777" w:rsidR="00115FCD" w:rsidRDefault="00115FCD" w:rsidP="008C100C"/>
    <w:p w14:paraId="08998471" w14:textId="77777777" w:rsidR="00115FCD" w:rsidRDefault="00115FCD" w:rsidP="008C100C"/>
    <w:p w14:paraId="047A8FA3" w14:textId="77777777" w:rsidR="00115FCD" w:rsidRDefault="00115FCD" w:rsidP="008C100C"/>
    <w:p w14:paraId="6CE5169C" w14:textId="77777777" w:rsidR="00115FCD" w:rsidRDefault="00115FCD" w:rsidP="008C100C"/>
    <w:p w14:paraId="2BA159EE" w14:textId="77777777" w:rsidR="00115FCD" w:rsidRDefault="00115FCD" w:rsidP="008C100C"/>
  </w:endnote>
  <w:endnote w:id="1">
    <w:p w14:paraId="005040F9" w14:textId="60F1A0CC" w:rsidR="00085ADD" w:rsidRDefault="00085ADD">
      <w:pPr>
        <w:pStyle w:val="EndnoteText"/>
      </w:pPr>
      <w:r>
        <w:rPr>
          <w:rStyle w:val="EndnoteReference"/>
        </w:rPr>
        <w:endnoteRef/>
      </w:r>
      <w:r>
        <w:t xml:space="preserve"> </w:t>
      </w:r>
      <w:r w:rsidRPr="00E47957">
        <w:t>The CybOX</w:t>
      </w:r>
      <w:r w:rsidR="000C44BE">
        <w:rPr>
          <w:vertAlign w:val="superscript"/>
        </w:rPr>
        <w:t>TM</w:t>
      </w:r>
      <w:r w:rsidRPr="00E47957">
        <w:t xml:space="preserve"> Observable data model is actually defined in the CybOX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085ADD" w:rsidRPr="00195F88" w:rsidRDefault="00085AD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085ADD" w:rsidRPr="00195F88" w:rsidRDefault="00085AD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C44B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C44BE">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6023D" w14:textId="77777777" w:rsidR="00115FCD" w:rsidRDefault="00115FCD" w:rsidP="008C100C">
      <w:r>
        <w:separator/>
      </w:r>
    </w:p>
    <w:p w14:paraId="2590C198" w14:textId="77777777" w:rsidR="00115FCD" w:rsidRDefault="00115FCD" w:rsidP="008C100C"/>
  </w:footnote>
  <w:footnote w:type="continuationSeparator" w:id="0">
    <w:p w14:paraId="1784D6C1" w14:textId="77777777" w:rsidR="00115FCD" w:rsidRDefault="00115FCD" w:rsidP="008C100C">
      <w:r>
        <w:continuationSeparator/>
      </w:r>
    </w:p>
    <w:p w14:paraId="5E2F5772" w14:textId="77777777" w:rsidR="00115FCD" w:rsidRDefault="00115FC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42761"/>
    <w:rsid w:val="0005532E"/>
    <w:rsid w:val="000562B6"/>
    <w:rsid w:val="00076A84"/>
    <w:rsid w:val="00076EFC"/>
    <w:rsid w:val="00080573"/>
    <w:rsid w:val="00085ADD"/>
    <w:rsid w:val="00096E2D"/>
    <w:rsid w:val="000B071A"/>
    <w:rsid w:val="000B57FF"/>
    <w:rsid w:val="000C15EB"/>
    <w:rsid w:val="000C2DC8"/>
    <w:rsid w:val="000C44BE"/>
    <w:rsid w:val="000C471B"/>
    <w:rsid w:val="000D131A"/>
    <w:rsid w:val="000E28CA"/>
    <w:rsid w:val="000F341C"/>
    <w:rsid w:val="000F36D1"/>
    <w:rsid w:val="000F3A82"/>
    <w:rsid w:val="000F7084"/>
    <w:rsid w:val="00101FF7"/>
    <w:rsid w:val="001057D2"/>
    <w:rsid w:val="00115FCD"/>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3A0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36F"/>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62FBD"/>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17887"/>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D54AC"/>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B1FB1"/>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3E8A"/>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D75A1"/>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0901"/>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6F9D49"/>
  <w15:docId w15:val="{C81A71AA-3E82-4D68-8EDA-C397DAAB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00458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cp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cwe.mitre.org" TargetMode="External"/><Relationship Id="rId47" Type="http://schemas.openxmlformats.org/officeDocument/2006/relationships/hyperlink" Target="http://www.ietf.org/rfc/rfc2119.txt" TargetMode="External"/><Relationship Id="rId50" Type="http://schemas.openxmlformats.org/officeDocument/2006/relationships/hyperlink" Target="http://www.w3.org/TR/REC-xml-names" TargetMode="External"/><Relationship Id="rId55" Type="http://schemas.openxmlformats.org/officeDocument/2006/relationships/hyperlink" Target="http://www.omg.org/spec/UML/2.4.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www.icasi.org/cvrf/" TargetMode="External"/><Relationship Id="rId54" Type="http://schemas.openxmlformats.org/officeDocument/2006/relationships/hyperlink" Target="http://stixproject.github.io/getting-started/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cee.mitre.org" TargetMode="External"/><Relationship Id="rId40" Type="http://schemas.openxmlformats.org/officeDocument/2006/relationships/hyperlink" Target="http://cve.mitre.org" TargetMode="External"/><Relationship Id="rId45" Type="http://schemas.openxmlformats.org/officeDocument/2006/relationships/hyperlink" Target="http://openioc.org/" TargetMode="External"/><Relationship Id="rId53" Type="http://schemas.openxmlformats.org/officeDocument/2006/relationships/hyperlink" Target="http://stixproject.github.io/about/Characterizing_Malware_MAEC_and_STIX_v1.0.pdf" TargetMode="External"/><Relationship Id="rId58" Type="http://schemas.openxmlformats.org/officeDocument/2006/relationships/hyperlink" Target="http://stixproject.github.io/data-model/1.1.1/campaign/Campaig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hyperlink" Target="http://www.ietf.org/rfc/rfc5646.txt" TargetMode="External"/><Relationship Id="rId57" Type="http://schemas.openxmlformats.org/officeDocument/2006/relationships/image" Target="media/image10.jpe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aec.mitre.org" TargetMode="External"/><Relationship Id="rId52" Type="http://schemas.openxmlformats.org/officeDocument/2006/relationships/hyperlink" Target="http://stixproject.github.io/"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iso.org/iso/home/standards/iso8601.htm" TargetMode="External"/><Relationship Id="rId48" Type="http://schemas.openxmlformats.org/officeDocument/2006/relationships/hyperlink" Target="https://www.ietf.org/rfc/rfc3986.txt" TargetMode="External"/><Relationship Id="rId56" Type="http://schemas.openxmlformats.org/officeDocument/2006/relationships/image" Target="media/image9.jpg"/><Relationship Id="rId8" Type="http://schemas.openxmlformats.org/officeDocument/2006/relationships/hyperlink" Target="https://www.oasis-open.org/committees/cti/"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docs.oasis-open.org/ciq/v3.0/specs/ciq-specs-v3.html" TargetMode="External"/><Relationship Id="rId46" Type="http://schemas.openxmlformats.org/officeDocument/2006/relationships/hyperlink" Target="http://oval.mitre.org" TargetMode="External"/><Relationship Id="rId59"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61FF0-360D-4215-8458-2C7CF2A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422</TotalTime>
  <Pages>25</Pages>
  <Words>6658</Words>
  <Characters>47466</Characters>
  <Application>Microsoft Office Word</Application>
  <DocSecurity>0</DocSecurity>
  <Lines>395</Lines>
  <Paragraphs>108</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54016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59</cp:revision>
  <cp:lastPrinted>2011-08-05T16:21:00Z</cp:lastPrinted>
  <dcterms:created xsi:type="dcterms:W3CDTF">2015-08-24T21:14:00Z</dcterms:created>
  <dcterms:modified xsi:type="dcterms:W3CDTF">2015-10-07T17:37:00Z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