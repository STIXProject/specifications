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E1774" w14:textId="77777777" w:rsidR="00C71349" w:rsidRPr="00CE06CB" w:rsidRDefault="009740DD" w:rsidP="008C100C">
      <w:pPr>
        <w:pStyle w:val="Title"/>
        <w:rPr>
          <w:sz w:val="28"/>
          <w:szCs w:val="28"/>
        </w:rPr>
      </w:pPr>
      <w:r w:rsidRPr="009740DD">
        <w:rPr>
          <w:sz w:val="28"/>
          <w:szCs w:val="28"/>
        </w:rPr>
        <w:t>STIX</w:t>
      </w:r>
      <w:r w:rsidR="00411869">
        <w:rPr>
          <w:sz w:val="28"/>
          <w:szCs w:val="28"/>
          <w:vertAlign w:val="superscript"/>
        </w:rPr>
        <w:t>TM</w:t>
      </w:r>
      <w:r w:rsidRPr="009740DD">
        <w:rPr>
          <w:sz w:val="28"/>
          <w:szCs w:val="28"/>
        </w:rPr>
        <w:t xml:space="preserve"> Version 1.2.1 XML Binding Specification Version 1.0</w:t>
      </w:r>
    </w:p>
    <w:p w14:paraId="78B676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0ADFE581" w14:textId="592E262C" w:rsidR="00E01912" w:rsidRDefault="009740DD" w:rsidP="00E01912">
      <w:pPr>
        <w:pStyle w:val="Subtitle"/>
        <w:rPr>
          <w:sz w:val="24"/>
          <w:szCs w:val="24"/>
        </w:rPr>
      </w:pPr>
      <w:bookmarkStart w:id="0" w:name="_Toc85472892"/>
      <w:r>
        <w:rPr>
          <w:sz w:val="24"/>
          <w:szCs w:val="24"/>
        </w:rPr>
        <w:t xml:space="preserve">21 </w:t>
      </w:r>
      <w:r w:rsidR="00541F28">
        <w:rPr>
          <w:sz w:val="24"/>
          <w:szCs w:val="24"/>
        </w:rPr>
        <w:t>January 2016</w:t>
      </w:r>
    </w:p>
    <w:p w14:paraId="4A743AD6" w14:textId="77777777" w:rsidR="00D17F06" w:rsidRDefault="00D17F06" w:rsidP="00D17F06">
      <w:pPr>
        <w:pStyle w:val="Titlepageinfo"/>
      </w:pPr>
      <w:r>
        <w:t>Technical Committee:</w:t>
      </w:r>
    </w:p>
    <w:p w14:paraId="68020DB0" w14:textId="77777777" w:rsidR="00D17F06" w:rsidRDefault="00A652F3" w:rsidP="00D17F06">
      <w:pPr>
        <w:pStyle w:val="Titlepageinfodescription"/>
      </w:pPr>
      <w:hyperlink r:id="rId8" w:history="1">
        <w:r w:rsidR="009740DD">
          <w:rPr>
            <w:rStyle w:val="Hyperlink"/>
          </w:rPr>
          <w:t>OASIS Cyber Threat Intelligence (CTI) TC</w:t>
        </w:r>
      </w:hyperlink>
    </w:p>
    <w:p w14:paraId="31D412FF" w14:textId="77777777" w:rsidR="00D17F06" w:rsidRDefault="009740DD" w:rsidP="00D17F06">
      <w:pPr>
        <w:pStyle w:val="Titlepageinfo"/>
      </w:pPr>
      <w:r>
        <w:t>Chair</w:t>
      </w:r>
      <w:r w:rsidR="00D17F06">
        <w:t>:</w:t>
      </w:r>
    </w:p>
    <w:p w14:paraId="2FE9965B"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F39F31B" w14:textId="77777777" w:rsidR="00D17F06" w:rsidRDefault="00D17F06" w:rsidP="00D17F06">
      <w:pPr>
        <w:pStyle w:val="Titlepageinfo"/>
      </w:pPr>
      <w:r>
        <w:t>Editors:</w:t>
      </w:r>
    </w:p>
    <w:p w14:paraId="5D3028AD" w14:textId="77777777" w:rsidR="009740DD" w:rsidRPr="00960D49" w:rsidRDefault="009740DD" w:rsidP="009740DD">
      <w:pPr>
        <w:pStyle w:val="Contributo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B9554D5" w14:textId="77777777" w:rsidR="008F61FB" w:rsidRDefault="009740DD" w:rsidP="009740DD">
      <w:pPr>
        <w:pStyle w:val="Contributor"/>
        <w:rPr>
          <w:rStyle w:val="Hyperlink"/>
        </w:rPr>
      </w:pPr>
      <w:r>
        <w:t>Aharon Chernin</w:t>
      </w:r>
      <w:r w:rsidRPr="00960D49">
        <w:t xml:space="preserve"> (</w:t>
      </w:r>
      <w:hyperlink r:id="rId13" w:history="1">
        <w:r>
          <w:rPr>
            <w:rStyle w:val="Hyperlink"/>
          </w:rPr>
          <w:t>achernin@soltra.com</w:t>
        </w:r>
      </w:hyperlink>
      <w:r w:rsidRPr="00960D49">
        <w:t xml:space="preserve">), </w:t>
      </w:r>
      <w:hyperlink r:id="rId14" w:history="1">
        <w:r>
          <w:rPr>
            <w:rStyle w:val="Hyperlink"/>
          </w:rPr>
          <w:t>Soltra</w:t>
        </w:r>
      </w:hyperlink>
    </w:p>
    <w:p w14:paraId="4AE43D0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31053019" w14:textId="77777777" w:rsidR="006B65C7" w:rsidRDefault="006B65C7" w:rsidP="006B65C7">
      <w:pPr>
        <w:pStyle w:val="Titlepageinfo"/>
      </w:pPr>
      <w:bookmarkStart w:id="1" w:name="additional_artifacts"/>
      <w:r>
        <w:t>Additional artifacts</w:t>
      </w:r>
      <w:bookmarkEnd w:id="1"/>
      <w:r>
        <w:t>:</w:t>
      </w:r>
    </w:p>
    <w:p w14:paraId="2F12F5AA"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4FD473C1" w14:textId="42187466" w:rsidR="005962C9" w:rsidRPr="00A833FD" w:rsidRDefault="00A833FD" w:rsidP="00A833FD">
      <w:pPr>
        <w:pStyle w:val="RelatedWork"/>
        <w:rPr>
          <w:rFonts w:ascii="Times New Roman" w:hAnsi="Times New Roman"/>
          <w:szCs w:val="24"/>
        </w:rPr>
      </w:pPr>
      <w:r>
        <w:t>XML schemas: [URL].</w:t>
      </w:r>
    </w:p>
    <w:p w14:paraId="3B6C4419" w14:textId="7D346E6A" w:rsidR="00D17F06" w:rsidRDefault="00D17F06" w:rsidP="00D17F06">
      <w:pPr>
        <w:pStyle w:val="Titlepageinfo"/>
      </w:pPr>
      <w:bookmarkStart w:id="2" w:name="related_work"/>
      <w:r>
        <w:t>Related work:</w:t>
      </w:r>
    </w:p>
    <w:bookmarkEnd w:id="2"/>
    <w:p w14:paraId="437D558A" w14:textId="77777777" w:rsidR="00D17F06" w:rsidRPr="004C4D7C" w:rsidRDefault="00D17F06" w:rsidP="00D17F06">
      <w:pPr>
        <w:pStyle w:val="Titlepageinfodescription"/>
      </w:pPr>
      <w:r>
        <w:t>This specification is related to:</w:t>
      </w:r>
    </w:p>
    <w:p w14:paraId="3A475C89" w14:textId="5A89C159" w:rsidR="008F61FB" w:rsidRDefault="009740DD" w:rsidP="0023482D">
      <w:pPr>
        <w:pStyle w:val="RelatedWork"/>
      </w:pPr>
      <w:r w:rsidRPr="009740DD">
        <w:rPr>
          <w:i/>
        </w:rPr>
        <w:t>STIX</w:t>
      </w:r>
      <w:r w:rsidR="00052B95">
        <w:rPr>
          <w:i/>
          <w:vertAlign w:val="superscript"/>
        </w:rPr>
        <w:t>TM</w:t>
      </w:r>
      <w:r w:rsidRPr="009740DD">
        <w:rPr>
          <w:i/>
        </w:rPr>
        <w:t xml:space="preserve"> Version 1.2.1</w:t>
      </w:r>
      <w:r>
        <w:t xml:space="preserve">. </w:t>
      </w:r>
      <w:r w:rsidR="005962C9">
        <w:t>[URL]</w:t>
      </w:r>
      <w:r>
        <w:t>.</w:t>
      </w:r>
    </w:p>
    <w:p w14:paraId="71CB4B5F" w14:textId="0D642C8B" w:rsidR="00A833FD" w:rsidRDefault="00A833FD" w:rsidP="00A833FD">
      <w:pPr>
        <w:pStyle w:val="RelatedWork"/>
      </w:pPr>
      <w:r>
        <w:rPr>
          <w:i/>
        </w:rPr>
        <w:t>CybOX</w:t>
      </w:r>
      <w:r>
        <w:rPr>
          <w:i/>
          <w:vertAlign w:val="superscript"/>
        </w:rPr>
        <w:t>TM</w:t>
      </w:r>
      <w:r w:rsidRPr="009740DD">
        <w:rPr>
          <w:i/>
        </w:rPr>
        <w:t xml:space="preserve"> Version </w:t>
      </w:r>
      <w:r>
        <w:rPr>
          <w:i/>
        </w:rPr>
        <w:t>2.1</w:t>
      </w:r>
      <w:r w:rsidRPr="009740DD">
        <w:rPr>
          <w:i/>
        </w:rPr>
        <w:t>.1</w:t>
      </w:r>
      <w:r>
        <w:t>. [URL].</w:t>
      </w:r>
    </w:p>
    <w:p w14:paraId="5EB5BF98" w14:textId="77777777" w:rsidR="00D17F06" w:rsidRDefault="00D17F06" w:rsidP="00D17F06">
      <w:pPr>
        <w:pStyle w:val="Titlepageinfo"/>
      </w:pPr>
      <w:r>
        <w:t>Declared XML namespaces:</w:t>
      </w:r>
    </w:p>
    <w:p w14:paraId="7D842386" w14:textId="77777777" w:rsidR="00D17F06" w:rsidRDefault="007D079E" w:rsidP="00D56563">
      <w:pPr>
        <w:pStyle w:val="RelatedWork"/>
      </w:pPr>
      <w:r>
        <w:t xml:space="preserve">list namespaces </w:t>
      </w:r>
      <w:r w:rsidR="006B65C7">
        <w:t>declared within this specification</w:t>
      </w:r>
    </w:p>
    <w:p w14:paraId="5153CECE" w14:textId="77777777" w:rsidR="00735E3A" w:rsidRDefault="00735E3A" w:rsidP="00735E3A">
      <w:pPr>
        <w:pStyle w:val="Titlepageinfo"/>
      </w:pPr>
      <w:r>
        <w:t>Abstract:</w:t>
      </w:r>
    </w:p>
    <w:p w14:paraId="173189E2" w14:textId="77777777" w:rsidR="00735E3A" w:rsidRDefault="009740DD" w:rsidP="00735E3A">
      <w:pPr>
        <w:pStyle w:val="Abstract"/>
      </w:pPr>
      <w:r>
        <w:t>This specification describes XML bindings for STIX Version 1.2.1</w:t>
      </w:r>
      <w:r w:rsidR="007D079E">
        <w:t>.</w:t>
      </w:r>
    </w:p>
    <w:p w14:paraId="62835CCB" w14:textId="77777777" w:rsidR="00544386" w:rsidRDefault="00544386" w:rsidP="00544386">
      <w:pPr>
        <w:pStyle w:val="Titlepageinfo"/>
      </w:pPr>
      <w:r>
        <w:t>Status:</w:t>
      </w:r>
    </w:p>
    <w:p w14:paraId="648BD2B4"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31F2000" w14:textId="77777777" w:rsidR="001057D2" w:rsidRDefault="001057D2" w:rsidP="001057D2">
      <w:pPr>
        <w:pStyle w:val="Titlepageinfo"/>
      </w:pPr>
      <w:r>
        <w:t>URI pattern</w:t>
      </w:r>
      <w:r w:rsidR="00CA025D">
        <w:t>s</w:t>
      </w:r>
      <w:r>
        <w:t>:</w:t>
      </w:r>
    </w:p>
    <w:p w14:paraId="3C1B8D5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6B0A30" w:rsidRPr="006B0A30">
        <w:rPr>
          <w:rStyle w:val="Hyperlink"/>
          <w:color w:val="auto"/>
        </w:rPr>
        <w:t>stix-1.2.1-xml-binding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08095D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6A477D41" w14:textId="77777777" w:rsidR="00544386" w:rsidRDefault="001057D2" w:rsidP="001057D2">
      <w:pPr>
        <w:pStyle w:val="Abstract"/>
      </w:pPr>
      <w:r>
        <w:t>(Managed by OASIS TC Administration; please don’t modify.)</w:t>
      </w:r>
    </w:p>
    <w:p w14:paraId="539D0985" w14:textId="77777777" w:rsidR="006E4329" w:rsidRDefault="006E4329" w:rsidP="00544386">
      <w:pPr>
        <w:pStyle w:val="Abstract"/>
      </w:pPr>
    </w:p>
    <w:p w14:paraId="4A83042A" w14:textId="77777777" w:rsidR="001E392A" w:rsidRDefault="001E392A" w:rsidP="00544386">
      <w:pPr>
        <w:pStyle w:val="Abstract"/>
      </w:pPr>
    </w:p>
    <w:p w14:paraId="1F4398B9" w14:textId="08B226D9" w:rsidR="006E4329" w:rsidRPr="00852E10" w:rsidRDefault="001847BD" w:rsidP="006E4329">
      <w:r>
        <w:t>Copyright © OASIS Open</w:t>
      </w:r>
      <w:r w:rsidR="00D142A8">
        <w:t xml:space="preserve"> 201</w:t>
      </w:r>
      <w:r w:rsidR="008B51FA">
        <w:t>6</w:t>
      </w:r>
      <w:r w:rsidR="006E4329" w:rsidRPr="00852E10">
        <w:t>. All Rights Reserved.</w:t>
      </w:r>
    </w:p>
    <w:p w14:paraId="7F46C666"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5936250C"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0D383014" w14:textId="77777777" w:rsidR="006E4329" w:rsidRDefault="006E4329" w:rsidP="006E4329">
      <w:r w:rsidRPr="00852E10">
        <w:t>The limited permissions granted above are perpetual and will not be revoked by OASIS or its successors or assigns.</w:t>
      </w:r>
    </w:p>
    <w:p w14:paraId="3F992643" w14:textId="77777777"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5DBE9D" w14:textId="22E1AB9D" w:rsidR="00411869" w:rsidRPr="00960D49" w:rsidRDefault="00411869" w:rsidP="00411869">
      <w:pPr>
        <w:rPr>
          <w:szCs w:val="20"/>
        </w:rPr>
      </w:pPr>
      <w:r>
        <w:t>Portions copyright © United States Government 2012-2</w:t>
      </w:r>
      <w:r w:rsidR="008B51FA">
        <w:t>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668AEA" w14:textId="77777777" w:rsidR="00411869" w:rsidRPr="00960D49" w:rsidRDefault="00411869" w:rsidP="006E4329">
      <w:pPr>
        <w:rPr>
          <w:szCs w:val="20"/>
        </w:rPr>
      </w:pPr>
    </w:p>
    <w:p w14:paraId="5CEC12D7" w14:textId="77777777" w:rsidR="001847BD" w:rsidRPr="00852E10" w:rsidRDefault="001847BD" w:rsidP="001847BD">
      <w:pPr>
        <w:pStyle w:val="Notices"/>
      </w:pPr>
      <w:r>
        <w:lastRenderedPageBreak/>
        <w:t>Table of Contents</w:t>
      </w:r>
    </w:p>
    <w:p w14:paraId="765ECCB8" w14:textId="1F714E71" w:rsidR="008B51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824648" w:history="1">
        <w:r w:rsidR="008B51FA" w:rsidRPr="002C135A">
          <w:rPr>
            <w:rStyle w:val="Hyperlink"/>
            <w:noProof/>
          </w:rPr>
          <w:t>1</w:t>
        </w:r>
        <w:r w:rsidR="008B51FA">
          <w:rPr>
            <w:rFonts w:asciiTheme="minorHAnsi" w:eastAsiaTheme="minorEastAsia" w:hAnsiTheme="minorHAnsi" w:cstheme="minorBidi"/>
            <w:noProof/>
            <w:sz w:val="22"/>
            <w:szCs w:val="22"/>
          </w:rPr>
          <w:tab/>
        </w:r>
        <w:r w:rsidR="008B51FA" w:rsidRPr="002C135A">
          <w:rPr>
            <w:rStyle w:val="Hyperlink"/>
            <w:noProof/>
          </w:rPr>
          <w:t>Introduction</w:t>
        </w:r>
        <w:r w:rsidR="008B51FA">
          <w:rPr>
            <w:noProof/>
            <w:webHidden/>
          </w:rPr>
          <w:tab/>
        </w:r>
        <w:r w:rsidR="008B51FA">
          <w:rPr>
            <w:noProof/>
            <w:webHidden/>
          </w:rPr>
          <w:fldChar w:fldCharType="begin"/>
        </w:r>
        <w:r w:rsidR="008B51FA">
          <w:rPr>
            <w:noProof/>
            <w:webHidden/>
          </w:rPr>
          <w:instrText xml:space="preserve"> PAGEREF _Toc450824648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2DE0A921" w14:textId="1731AA63"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49" w:history="1">
        <w:r w:rsidR="008B51FA" w:rsidRPr="002C135A">
          <w:rPr>
            <w:rStyle w:val="Hyperlink"/>
            <w:noProof/>
          </w:rPr>
          <w:t>1.1 Document Conventions</w:t>
        </w:r>
        <w:r w:rsidR="008B51FA">
          <w:rPr>
            <w:noProof/>
            <w:webHidden/>
          </w:rPr>
          <w:tab/>
        </w:r>
        <w:r w:rsidR="008B51FA">
          <w:rPr>
            <w:noProof/>
            <w:webHidden/>
          </w:rPr>
          <w:fldChar w:fldCharType="begin"/>
        </w:r>
        <w:r w:rsidR="008B51FA">
          <w:rPr>
            <w:noProof/>
            <w:webHidden/>
          </w:rPr>
          <w:instrText xml:space="preserve"> PAGEREF _Toc450824649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1EC526CA" w14:textId="316A281C"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50" w:history="1">
        <w:r w:rsidR="008B51FA" w:rsidRPr="002C135A">
          <w:rPr>
            <w:rStyle w:val="Hyperlink"/>
            <w:noProof/>
          </w:rPr>
          <w:t>1.1.1 Fonts</w:t>
        </w:r>
        <w:r w:rsidR="008B51FA">
          <w:rPr>
            <w:noProof/>
            <w:webHidden/>
          </w:rPr>
          <w:tab/>
        </w:r>
        <w:r w:rsidR="008B51FA">
          <w:rPr>
            <w:noProof/>
            <w:webHidden/>
          </w:rPr>
          <w:fldChar w:fldCharType="begin"/>
        </w:r>
        <w:r w:rsidR="008B51FA">
          <w:rPr>
            <w:noProof/>
            <w:webHidden/>
          </w:rPr>
          <w:instrText xml:space="preserve"> PAGEREF _Toc450824650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0C6DD805" w14:textId="4E3B2458"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51" w:history="1">
        <w:r w:rsidR="008B51FA" w:rsidRPr="002C135A">
          <w:rPr>
            <w:rStyle w:val="Hyperlink"/>
            <w:noProof/>
          </w:rPr>
          <w:t>1.1.2 XML Namespaces</w:t>
        </w:r>
        <w:r w:rsidR="008B51FA">
          <w:rPr>
            <w:noProof/>
            <w:webHidden/>
          </w:rPr>
          <w:tab/>
        </w:r>
        <w:r w:rsidR="008B51FA">
          <w:rPr>
            <w:noProof/>
            <w:webHidden/>
          </w:rPr>
          <w:fldChar w:fldCharType="begin"/>
        </w:r>
        <w:r w:rsidR="008B51FA">
          <w:rPr>
            <w:noProof/>
            <w:webHidden/>
          </w:rPr>
          <w:instrText xml:space="preserve"> PAGEREF _Toc450824651 \h </w:instrText>
        </w:r>
        <w:r w:rsidR="008B51FA">
          <w:rPr>
            <w:noProof/>
            <w:webHidden/>
          </w:rPr>
        </w:r>
        <w:r w:rsidR="008B51FA">
          <w:rPr>
            <w:noProof/>
            <w:webHidden/>
          </w:rPr>
          <w:fldChar w:fldCharType="separate"/>
        </w:r>
        <w:r w:rsidR="008B51FA">
          <w:rPr>
            <w:noProof/>
            <w:webHidden/>
          </w:rPr>
          <w:t>4</w:t>
        </w:r>
        <w:r w:rsidR="008B51FA">
          <w:rPr>
            <w:noProof/>
            <w:webHidden/>
          </w:rPr>
          <w:fldChar w:fldCharType="end"/>
        </w:r>
      </w:hyperlink>
    </w:p>
    <w:p w14:paraId="6D04F9FA" w14:textId="0278C5F5"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52" w:history="1">
        <w:r w:rsidR="008B51FA" w:rsidRPr="002C135A">
          <w:rPr>
            <w:rStyle w:val="Hyperlink"/>
            <w:noProof/>
          </w:rPr>
          <w:t>1.1.3 UML Diagram Icons and Arrow Types</w:t>
        </w:r>
        <w:r w:rsidR="008B51FA">
          <w:rPr>
            <w:noProof/>
            <w:webHidden/>
          </w:rPr>
          <w:tab/>
        </w:r>
        <w:r w:rsidR="008B51FA">
          <w:rPr>
            <w:noProof/>
            <w:webHidden/>
          </w:rPr>
          <w:fldChar w:fldCharType="begin"/>
        </w:r>
        <w:r w:rsidR="008B51FA">
          <w:rPr>
            <w:noProof/>
            <w:webHidden/>
          </w:rPr>
          <w:instrText xml:space="preserve"> PAGEREF _Toc450824652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72F6D491" w14:textId="439A0F53"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53" w:history="1">
        <w:r w:rsidR="008B51FA" w:rsidRPr="002C135A">
          <w:rPr>
            <w:rStyle w:val="Hyperlink"/>
            <w:noProof/>
          </w:rPr>
          <w:t>1.1.4 Color Coding</w:t>
        </w:r>
        <w:r w:rsidR="008B51FA">
          <w:rPr>
            <w:noProof/>
            <w:webHidden/>
          </w:rPr>
          <w:tab/>
        </w:r>
        <w:r w:rsidR="008B51FA">
          <w:rPr>
            <w:noProof/>
            <w:webHidden/>
          </w:rPr>
          <w:fldChar w:fldCharType="begin"/>
        </w:r>
        <w:r w:rsidR="008B51FA">
          <w:rPr>
            <w:noProof/>
            <w:webHidden/>
          </w:rPr>
          <w:instrText xml:space="preserve"> PAGEREF _Toc450824653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0245BC7C" w14:textId="477F669C"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54" w:history="1">
        <w:r w:rsidR="008B51FA" w:rsidRPr="002C135A">
          <w:rPr>
            <w:rStyle w:val="Hyperlink"/>
            <w:noProof/>
          </w:rPr>
          <w:t>1.1.5 XSD Examples</w:t>
        </w:r>
        <w:r w:rsidR="008B51FA">
          <w:rPr>
            <w:noProof/>
            <w:webHidden/>
          </w:rPr>
          <w:tab/>
        </w:r>
        <w:r w:rsidR="008B51FA">
          <w:rPr>
            <w:noProof/>
            <w:webHidden/>
          </w:rPr>
          <w:fldChar w:fldCharType="begin"/>
        </w:r>
        <w:r w:rsidR="008B51FA">
          <w:rPr>
            <w:noProof/>
            <w:webHidden/>
          </w:rPr>
          <w:instrText xml:space="preserve"> PAGEREF _Toc450824654 \h </w:instrText>
        </w:r>
        <w:r w:rsidR="008B51FA">
          <w:rPr>
            <w:noProof/>
            <w:webHidden/>
          </w:rPr>
        </w:r>
        <w:r w:rsidR="008B51FA">
          <w:rPr>
            <w:noProof/>
            <w:webHidden/>
          </w:rPr>
          <w:fldChar w:fldCharType="separate"/>
        </w:r>
        <w:r w:rsidR="008B51FA">
          <w:rPr>
            <w:noProof/>
            <w:webHidden/>
          </w:rPr>
          <w:t>5</w:t>
        </w:r>
        <w:r w:rsidR="008B51FA">
          <w:rPr>
            <w:noProof/>
            <w:webHidden/>
          </w:rPr>
          <w:fldChar w:fldCharType="end"/>
        </w:r>
      </w:hyperlink>
    </w:p>
    <w:p w14:paraId="485C93A0" w14:textId="420A83E3" w:rsidR="008B51FA" w:rsidRDefault="00A652F3">
      <w:pPr>
        <w:pStyle w:val="TOC1"/>
        <w:rPr>
          <w:rFonts w:asciiTheme="minorHAnsi" w:eastAsiaTheme="minorEastAsia" w:hAnsiTheme="minorHAnsi" w:cstheme="minorBidi"/>
          <w:noProof/>
          <w:sz w:val="22"/>
          <w:szCs w:val="22"/>
        </w:rPr>
      </w:pPr>
      <w:hyperlink w:anchor="_Toc450824655" w:history="1">
        <w:r w:rsidR="008B51FA" w:rsidRPr="002C135A">
          <w:rPr>
            <w:rStyle w:val="Hyperlink"/>
            <w:noProof/>
          </w:rPr>
          <w:t>2</w:t>
        </w:r>
        <w:r w:rsidR="008B51FA">
          <w:rPr>
            <w:rFonts w:asciiTheme="minorHAnsi" w:eastAsiaTheme="minorEastAsia" w:hAnsiTheme="minorHAnsi" w:cstheme="minorBidi"/>
            <w:noProof/>
            <w:sz w:val="22"/>
            <w:szCs w:val="22"/>
          </w:rPr>
          <w:tab/>
        </w:r>
        <w:r w:rsidR="008B51FA" w:rsidRPr="002C135A">
          <w:rPr>
            <w:rStyle w:val="Hyperlink"/>
            <w:noProof/>
          </w:rPr>
          <w:t>Binding Rules</w:t>
        </w:r>
        <w:r w:rsidR="008B51FA">
          <w:rPr>
            <w:noProof/>
            <w:webHidden/>
          </w:rPr>
          <w:tab/>
        </w:r>
        <w:r w:rsidR="008B51FA">
          <w:rPr>
            <w:noProof/>
            <w:webHidden/>
          </w:rPr>
          <w:fldChar w:fldCharType="begin"/>
        </w:r>
        <w:r w:rsidR="008B51FA">
          <w:rPr>
            <w:noProof/>
            <w:webHidden/>
          </w:rPr>
          <w:instrText xml:space="preserve"> PAGEREF _Toc450824655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982BE8" w14:textId="6BBB0376"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56" w:history="1">
        <w:r w:rsidR="008B51FA" w:rsidRPr="002C135A">
          <w:rPr>
            <w:rStyle w:val="Hyperlink"/>
            <w:noProof/>
          </w:rPr>
          <w:t>2.1 UML Packages</w:t>
        </w:r>
        <w:r w:rsidR="008B51FA">
          <w:rPr>
            <w:noProof/>
            <w:webHidden/>
          </w:rPr>
          <w:tab/>
        </w:r>
        <w:r w:rsidR="008B51FA">
          <w:rPr>
            <w:noProof/>
            <w:webHidden/>
          </w:rPr>
          <w:fldChar w:fldCharType="begin"/>
        </w:r>
        <w:r w:rsidR="008B51FA">
          <w:rPr>
            <w:noProof/>
            <w:webHidden/>
          </w:rPr>
          <w:instrText xml:space="preserve"> PAGEREF _Toc450824656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42D93866" w14:textId="64791389"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57" w:history="1">
        <w:r w:rsidR="008B51FA" w:rsidRPr="002C135A">
          <w:rPr>
            <w:rStyle w:val="Hyperlink"/>
            <w:noProof/>
          </w:rPr>
          <w:t>2.2 UML Classes</w:t>
        </w:r>
        <w:r w:rsidR="008B51FA">
          <w:rPr>
            <w:noProof/>
            <w:webHidden/>
          </w:rPr>
          <w:tab/>
        </w:r>
        <w:r w:rsidR="008B51FA">
          <w:rPr>
            <w:noProof/>
            <w:webHidden/>
          </w:rPr>
          <w:fldChar w:fldCharType="begin"/>
        </w:r>
        <w:r w:rsidR="008B51FA">
          <w:rPr>
            <w:noProof/>
            <w:webHidden/>
          </w:rPr>
          <w:instrText xml:space="preserve"> PAGEREF _Toc450824657 \h </w:instrText>
        </w:r>
        <w:r w:rsidR="008B51FA">
          <w:rPr>
            <w:noProof/>
            <w:webHidden/>
          </w:rPr>
        </w:r>
        <w:r w:rsidR="008B51FA">
          <w:rPr>
            <w:noProof/>
            <w:webHidden/>
          </w:rPr>
          <w:fldChar w:fldCharType="separate"/>
        </w:r>
        <w:r w:rsidR="008B51FA">
          <w:rPr>
            <w:noProof/>
            <w:webHidden/>
          </w:rPr>
          <w:t>6</w:t>
        </w:r>
        <w:r w:rsidR="008B51FA">
          <w:rPr>
            <w:noProof/>
            <w:webHidden/>
          </w:rPr>
          <w:fldChar w:fldCharType="end"/>
        </w:r>
      </w:hyperlink>
    </w:p>
    <w:p w14:paraId="22558815" w14:textId="455D6FFA"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58" w:history="1">
        <w:r w:rsidR="008B51FA" w:rsidRPr="002C135A">
          <w:rPr>
            <w:rStyle w:val="Hyperlink"/>
            <w:noProof/>
          </w:rPr>
          <w:t>2.3 UML Attributes and Associations</w:t>
        </w:r>
        <w:r w:rsidR="008B51FA">
          <w:rPr>
            <w:noProof/>
            <w:webHidden/>
          </w:rPr>
          <w:tab/>
        </w:r>
        <w:r w:rsidR="008B51FA">
          <w:rPr>
            <w:noProof/>
            <w:webHidden/>
          </w:rPr>
          <w:fldChar w:fldCharType="begin"/>
        </w:r>
        <w:r w:rsidR="008B51FA">
          <w:rPr>
            <w:noProof/>
            <w:webHidden/>
          </w:rPr>
          <w:instrText xml:space="preserve"> PAGEREF _Toc450824658 \h </w:instrText>
        </w:r>
        <w:r w:rsidR="008B51FA">
          <w:rPr>
            <w:noProof/>
            <w:webHidden/>
          </w:rPr>
        </w:r>
        <w:r w:rsidR="008B51FA">
          <w:rPr>
            <w:noProof/>
            <w:webHidden/>
          </w:rPr>
          <w:fldChar w:fldCharType="separate"/>
        </w:r>
        <w:r w:rsidR="008B51FA">
          <w:rPr>
            <w:noProof/>
            <w:webHidden/>
          </w:rPr>
          <w:t>8</w:t>
        </w:r>
        <w:r w:rsidR="008B51FA">
          <w:rPr>
            <w:noProof/>
            <w:webHidden/>
          </w:rPr>
          <w:fldChar w:fldCharType="end"/>
        </w:r>
      </w:hyperlink>
    </w:p>
    <w:p w14:paraId="46525E1A" w14:textId="16EF174B"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59" w:history="1">
        <w:r w:rsidR="008B51FA" w:rsidRPr="002C135A">
          <w:rPr>
            <w:rStyle w:val="Hyperlink"/>
            <w:noProof/>
          </w:rPr>
          <w:t>2.4 UML Data Types</w:t>
        </w:r>
        <w:r w:rsidR="008B51FA">
          <w:rPr>
            <w:noProof/>
            <w:webHidden/>
          </w:rPr>
          <w:tab/>
        </w:r>
        <w:r w:rsidR="008B51FA">
          <w:rPr>
            <w:noProof/>
            <w:webHidden/>
          </w:rPr>
          <w:fldChar w:fldCharType="begin"/>
        </w:r>
        <w:r w:rsidR="008B51FA">
          <w:rPr>
            <w:noProof/>
            <w:webHidden/>
          </w:rPr>
          <w:instrText xml:space="preserve"> PAGEREF _Toc450824659 \h </w:instrText>
        </w:r>
        <w:r w:rsidR="008B51FA">
          <w:rPr>
            <w:noProof/>
            <w:webHidden/>
          </w:rPr>
        </w:r>
        <w:r w:rsidR="008B51FA">
          <w:rPr>
            <w:noProof/>
            <w:webHidden/>
          </w:rPr>
          <w:fldChar w:fldCharType="separate"/>
        </w:r>
        <w:r w:rsidR="008B51FA">
          <w:rPr>
            <w:noProof/>
            <w:webHidden/>
          </w:rPr>
          <w:t>9</w:t>
        </w:r>
        <w:r w:rsidR="008B51FA">
          <w:rPr>
            <w:noProof/>
            <w:webHidden/>
          </w:rPr>
          <w:fldChar w:fldCharType="end"/>
        </w:r>
      </w:hyperlink>
    </w:p>
    <w:p w14:paraId="60F0E86E" w14:textId="0E4847D7"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0" w:history="1">
        <w:r w:rsidR="008B51FA" w:rsidRPr="002C135A">
          <w:rPr>
            <w:rStyle w:val="Hyperlink"/>
            <w:noProof/>
          </w:rPr>
          <w:t>2.5 UML Enumerations</w:t>
        </w:r>
        <w:r w:rsidR="008B51FA">
          <w:rPr>
            <w:noProof/>
            <w:webHidden/>
          </w:rPr>
          <w:tab/>
        </w:r>
        <w:r w:rsidR="008B51FA">
          <w:rPr>
            <w:noProof/>
            <w:webHidden/>
          </w:rPr>
          <w:fldChar w:fldCharType="begin"/>
        </w:r>
        <w:r w:rsidR="008B51FA">
          <w:rPr>
            <w:noProof/>
            <w:webHidden/>
          </w:rPr>
          <w:instrText xml:space="preserve"> PAGEREF _Toc450824660 \h </w:instrText>
        </w:r>
        <w:r w:rsidR="008B51FA">
          <w:rPr>
            <w:noProof/>
            <w:webHidden/>
          </w:rPr>
        </w:r>
        <w:r w:rsidR="008B51FA">
          <w:rPr>
            <w:noProof/>
            <w:webHidden/>
          </w:rPr>
          <w:fldChar w:fldCharType="separate"/>
        </w:r>
        <w:r w:rsidR="008B51FA">
          <w:rPr>
            <w:noProof/>
            <w:webHidden/>
          </w:rPr>
          <w:t>10</w:t>
        </w:r>
        <w:r w:rsidR="008B51FA">
          <w:rPr>
            <w:noProof/>
            <w:webHidden/>
          </w:rPr>
          <w:fldChar w:fldCharType="end"/>
        </w:r>
      </w:hyperlink>
    </w:p>
    <w:p w14:paraId="1511ADC3" w14:textId="475DE467"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1" w:history="1">
        <w:r w:rsidR="008B51FA" w:rsidRPr="002C135A">
          <w:rPr>
            <w:rStyle w:val="Hyperlink"/>
            <w:noProof/>
          </w:rPr>
          <w:t>2.6 UML Interfaces</w:t>
        </w:r>
        <w:r w:rsidR="008B51FA">
          <w:rPr>
            <w:noProof/>
            <w:webHidden/>
          </w:rPr>
          <w:tab/>
        </w:r>
        <w:r w:rsidR="008B51FA">
          <w:rPr>
            <w:noProof/>
            <w:webHidden/>
          </w:rPr>
          <w:fldChar w:fldCharType="begin"/>
        </w:r>
        <w:r w:rsidR="008B51FA">
          <w:rPr>
            <w:noProof/>
            <w:webHidden/>
          </w:rPr>
          <w:instrText xml:space="preserve"> PAGEREF _Toc450824661 \h </w:instrText>
        </w:r>
        <w:r w:rsidR="008B51FA">
          <w:rPr>
            <w:noProof/>
            <w:webHidden/>
          </w:rPr>
        </w:r>
        <w:r w:rsidR="008B51FA">
          <w:rPr>
            <w:noProof/>
            <w:webHidden/>
          </w:rPr>
          <w:fldChar w:fldCharType="separate"/>
        </w:r>
        <w:r w:rsidR="008B51FA">
          <w:rPr>
            <w:noProof/>
            <w:webHidden/>
          </w:rPr>
          <w:t>11</w:t>
        </w:r>
        <w:r w:rsidR="008B51FA">
          <w:rPr>
            <w:noProof/>
            <w:webHidden/>
          </w:rPr>
          <w:fldChar w:fldCharType="end"/>
        </w:r>
      </w:hyperlink>
    </w:p>
    <w:p w14:paraId="6243D799" w14:textId="64658373"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2" w:history="1">
        <w:r w:rsidR="008B51FA" w:rsidRPr="002C135A">
          <w:rPr>
            <w:rStyle w:val="Hyperlink"/>
            <w:noProof/>
          </w:rPr>
          <w:t>2.7 Controlled Vocabularies</w:t>
        </w:r>
        <w:r w:rsidR="008B51FA">
          <w:rPr>
            <w:noProof/>
            <w:webHidden/>
          </w:rPr>
          <w:tab/>
        </w:r>
        <w:r w:rsidR="008B51FA">
          <w:rPr>
            <w:noProof/>
            <w:webHidden/>
          </w:rPr>
          <w:fldChar w:fldCharType="begin"/>
        </w:r>
        <w:r w:rsidR="008B51FA">
          <w:rPr>
            <w:noProof/>
            <w:webHidden/>
          </w:rPr>
          <w:instrText xml:space="preserve"> PAGEREF _Toc450824662 \h </w:instrText>
        </w:r>
        <w:r w:rsidR="008B51FA">
          <w:rPr>
            <w:noProof/>
            <w:webHidden/>
          </w:rPr>
        </w:r>
        <w:r w:rsidR="008B51FA">
          <w:rPr>
            <w:noProof/>
            <w:webHidden/>
          </w:rPr>
          <w:fldChar w:fldCharType="separate"/>
        </w:r>
        <w:r w:rsidR="008B51FA">
          <w:rPr>
            <w:noProof/>
            <w:webHidden/>
          </w:rPr>
          <w:t>12</w:t>
        </w:r>
        <w:r w:rsidR="008B51FA">
          <w:rPr>
            <w:noProof/>
            <w:webHidden/>
          </w:rPr>
          <w:fldChar w:fldCharType="end"/>
        </w:r>
      </w:hyperlink>
    </w:p>
    <w:p w14:paraId="5FB2E68A" w14:textId="6EB53D67" w:rsidR="008B51FA" w:rsidRDefault="00A652F3">
      <w:pPr>
        <w:pStyle w:val="TOC1"/>
        <w:rPr>
          <w:rFonts w:asciiTheme="minorHAnsi" w:eastAsiaTheme="minorEastAsia" w:hAnsiTheme="minorHAnsi" w:cstheme="minorBidi"/>
          <w:noProof/>
          <w:sz w:val="22"/>
          <w:szCs w:val="22"/>
        </w:rPr>
      </w:pPr>
      <w:hyperlink w:anchor="_Toc450824663" w:history="1">
        <w:r w:rsidR="008B51FA" w:rsidRPr="002C135A">
          <w:rPr>
            <w:rStyle w:val="Hyperlink"/>
            <w:noProof/>
          </w:rPr>
          <w:t>3</w:t>
        </w:r>
        <w:r w:rsidR="008B51FA">
          <w:rPr>
            <w:rFonts w:asciiTheme="minorHAnsi" w:eastAsiaTheme="minorEastAsia" w:hAnsiTheme="minorHAnsi" w:cstheme="minorBidi"/>
            <w:noProof/>
            <w:sz w:val="22"/>
            <w:szCs w:val="22"/>
          </w:rPr>
          <w:tab/>
        </w:r>
        <w:r w:rsidR="008B51FA" w:rsidRPr="002C135A">
          <w:rPr>
            <w:rStyle w:val="Hyperlink"/>
            <w:noProof/>
          </w:rPr>
          <w:t>Relationships to the STIX 1.2.1 XML Schemas</w:t>
        </w:r>
        <w:r w:rsidR="008B51FA">
          <w:rPr>
            <w:noProof/>
            <w:webHidden/>
          </w:rPr>
          <w:tab/>
        </w:r>
        <w:r w:rsidR="008B51FA">
          <w:rPr>
            <w:noProof/>
            <w:webHidden/>
          </w:rPr>
          <w:fldChar w:fldCharType="begin"/>
        </w:r>
        <w:r w:rsidR="008B51FA">
          <w:rPr>
            <w:noProof/>
            <w:webHidden/>
          </w:rPr>
          <w:instrText xml:space="preserve"> PAGEREF _Toc450824663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6D4333CA" w14:textId="4C8C710A"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4" w:history="1">
        <w:r w:rsidR="008B51FA" w:rsidRPr="002C135A">
          <w:rPr>
            <w:rStyle w:val="Hyperlink"/>
            <w:noProof/>
          </w:rPr>
          <w:t>3.1 UML Package to XML Namespace Name Mapping</w:t>
        </w:r>
        <w:r w:rsidR="008B51FA">
          <w:rPr>
            <w:noProof/>
            <w:webHidden/>
          </w:rPr>
          <w:tab/>
        </w:r>
        <w:r w:rsidR="008B51FA">
          <w:rPr>
            <w:noProof/>
            <w:webHidden/>
          </w:rPr>
          <w:fldChar w:fldCharType="begin"/>
        </w:r>
        <w:r w:rsidR="008B51FA">
          <w:rPr>
            <w:noProof/>
            <w:webHidden/>
          </w:rPr>
          <w:instrText xml:space="preserve"> PAGEREF _Toc450824664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626CFA8" w14:textId="3DC4B3AF"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5" w:history="1">
        <w:r w:rsidR="008B51FA" w:rsidRPr="002C135A">
          <w:rPr>
            <w:rStyle w:val="Hyperlink"/>
            <w:noProof/>
          </w:rPr>
          <w:t>3.2 UML Classes</w:t>
        </w:r>
        <w:r w:rsidR="008B51FA">
          <w:rPr>
            <w:noProof/>
            <w:webHidden/>
          </w:rPr>
          <w:tab/>
        </w:r>
        <w:r w:rsidR="008B51FA">
          <w:rPr>
            <w:noProof/>
            <w:webHidden/>
          </w:rPr>
          <w:fldChar w:fldCharType="begin"/>
        </w:r>
        <w:r w:rsidR="008B51FA">
          <w:rPr>
            <w:noProof/>
            <w:webHidden/>
          </w:rPr>
          <w:instrText xml:space="preserve"> PAGEREF _Toc450824665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59F942DC" w14:textId="44351FC8"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66" w:history="1">
        <w:r w:rsidR="008B51FA" w:rsidRPr="002C135A">
          <w:rPr>
            <w:rStyle w:val="Hyperlink"/>
            <w:noProof/>
          </w:rPr>
          <w:t>3.2.1 Abstract XSD Complex Types</w:t>
        </w:r>
        <w:r w:rsidR="008B51FA">
          <w:rPr>
            <w:noProof/>
            <w:webHidden/>
          </w:rPr>
          <w:tab/>
        </w:r>
        <w:r w:rsidR="008B51FA">
          <w:rPr>
            <w:noProof/>
            <w:webHidden/>
          </w:rPr>
          <w:fldChar w:fldCharType="begin"/>
        </w:r>
        <w:r w:rsidR="008B51FA">
          <w:rPr>
            <w:noProof/>
            <w:webHidden/>
          </w:rPr>
          <w:instrText xml:space="preserve"> PAGEREF _Toc450824666 \h </w:instrText>
        </w:r>
        <w:r w:rsidR="008B51FA">
          <w:rPr>
            <w:noProof/>
            <w:webHidden/>
          </w:rPr>
        </w:r>
        <w:r w:rsidR="008B51FA">
          <w:rPr>
            <w:noProof/>
            <w:webHidden/>
          </w:rPr>
          <w:fldChar w:fldCharType="separate"/>
        </w:r>
        <w:r w:rsidR="008B51FA">
          <w:rPr>
            <w:noProof/>
            <w:webHidden/>
          </w:rPr>
          <w:t>14</w:t>
        </w:r>
        <w:r w:rsidR="008B51FA">
          <w:rPr>
            <w:noProof/>
            <w:webHidden/>
          </w:rPr>
          <w:fldChar w:fldCharType="end"/>
        </w:r>
      </w:hyperlink>
    </w:p>
    <w:p w14:paraId="4A86E22A" w14:textId="398F5299"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67" w:history="1">
        <w:r w:rsidR="008B51FA" w:rsidRPr="002C135A">
          <w:rPr>
            <w:rStyle w:val="Hyperlink"/>
            <w:noProof/>
          </w:rPr>
          <w:t>3.3 UML Data Types</w:t>
        </w:r>
        <w:r w:rsidR="008B51FA">
          <w:rPr>
            <w:noProof/>
            <w:webHidden/>
          </w:rPr>
          <w:tab/>
        </w:r>
        <w:r w:rsidR="008B51FA">
          <w:rPr>
            <w:noProof/>
            <w:webHidden/>
          </w:rPr>
          <w:fldChar w:fldCharType="begin"/>
        </w:r>
        <w:r w:rsidR="008B51FA">
          <w:rPr>
            <w:noProof/>
            <w:webHidden/>
          </w:rPr>
          <w:instrText xml:space="preserve"> PAGEREF _Toc450824667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339F42D8" w14:textId="67A64363"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68" w:history="1">
        <w:r w:rsidR="008B51FA" w:rsidRPr="002C135A">
          <w:rPr>
            <w:rStyle w:val="Hyperlink"/>
            <w:noProof/>
          </w:rPr>
          <w:t>3.3.1 Using XSD Data Types</w:t>
        </w:r>
        <w:r w:rsidR="008B51FA">
          <w:rPr>
            <w:noProof/>
            <w:webHidden/>
          </w:rPr>
          <w:tab/>
        </w:r>
        <w:r w:rsidR="008B51FA">
          <w:rPr>
            <w:noProof/>
            <w:webHidden/>
          </w:rPr>
          <w:fldChar w:fldCharType="begin"/>
        </w:r>
        <w:r w:rsidR="008B51FA">
          <w:rPr>
            <w:noProof/>
            <w:webHidden/>
          </w:rPr>
          <w:instrText xml:space="preserve"> PAGEREF _Toc450824668 \h </w:instrText>
        </w:r>
        <w:r w:rsidR="008B51FA">
          <w:rPr>
            <w:noProof/>
            <w:webHidden/>
          </w:rPr>
        </w:r>
        <w:r w:rsidR="008B51FA">
          <w:rPr>
            <w:noProof/>
            <w:webHidden/>
          </w:rPr>
          <w:fldChar w:fldCharType="separate"/>
        </w:r>
        <w:r w:rsidR="008B51FA">
          <w:rPr>
            <w:noProof/>
            <w:webHidden/>
          </w:rPr>
          <w:t>15</w:t>
        </w:r>
        <w:r w:rsidR="008B51FA">
          <w:rPr>
            <w:noProof/>
            <w:webHidden/>
          </w:rPr>
          <w:fldChar w:fldCharType="end"/>
        </w:r>
      </w:hyperlink>
    </w:p>
    <w:p w14:paraId="7FD42D49" w14:textId="2EF17497" w:rsidR="008B51FA" w:rsidRDefault="00A652F3">
      <w:pPr>
        <w:pStyle w:val="TOC3"/>
        <w:tabs>
          <w:tab w:val="right" w:leader="dot" w:pos="9350"/>
        </w:tabs>
        <w:rPr>
          <w:rFonts w:asciiTheme="minorHAnsi" w:eastAsiaTheme="minorEastAsia" w:hAnsiTheme="minorHAnsi" w:cstheme="minorBidi"/>
          <w:noProof/>
          <w:sz w:val="22"/>
          <w:szCs w:val="22"/>
        </w:rPr>
      </w:pPr>
      <w:hyperlink w:anchor="_Toc450824669" w:history="1">
        <w:r w:rsidR="008B51FA" w:rsidRPr="002C135A">
          <w:rPr>
            <w:rStyle w:val="Hyperlink"/>
            <w:noProof/>
          </w:rPr>
          <w:t>3.3.2 UML Data Types Explicitly Defined in the XML Implementation</w:t>
        </w:r>
        <w:r w:rsidR="008B51FA">
          <w:rPr>
            <w:noProof/>
            <w:webHidden/>
          </w:rPr>
          <w:tab/>
        </w:r>
        <w:r w:rsidR="008B51FA">
          <w:rPr>
            <w:noProof/>
            <w:webHidden/>
          </w:rPr>
          <w:fldChar w:fldCharType="begin"/>
        </w:r>
        <w:r w:rsidR="008B51FA">
          <w:rPr>
            <w:noProof/>
            <w:webHidden/>
          </w:rPr>
          <w:instrText xml:space="preserve"> PAGEREF _Toc450824669 \h </w:instrText>
        </w:r>
        <w:r w:rsidR="008B51FA">
          <w:rPr>
            <w:noProof/>
            <w:webHidden/>
          </w:rPr>
        </w:r>
        <w:r w:rsidR="008B51FA">
          <w:rPr>
            <w:noProof/>
            <w:webHidden/>
          </w:rPr>
          <w:fldChar w:fldCharType="separate"/>
        </w:r>
        <w:r w:rsidR="008B51FA">
          <w:rPr>
            <w:noProof/>
            <w:webHidden/>
          </w:rPr>
          <w:t>16</w:t>
        </w:r>
        <w:r w:rsidR="008B51FA">
          <w:rPr>
            <w:noProof/>
            <w:webHidden/>
          </w:rPr>
          <w:fldChar w:fldCharType="end"/>
        </w:r>
      </w:hyperlink>
    </w:p>
    <w:p w14:paraId="09DA3B0A" w14:textId="297CD857"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70" w:history="1">
        <w:r w:rsidR="008B51FA" w:rsidRPr="002C135A">
          <w:rPr>
            <w:rStyle w:val="Hyperlink"/>
            <w:noProof/>
          </w:rPr>
          <w:t>3.4 UML Interfaces</w:t>
        </w:r>
        <w:r w:rsidR="008B51FA">
          <w:rPr>
            <w:noProof/>
            <w:webHidden/>
          </w:rPr>
          <w:tab/>
        </w:r>
        <w:r w:rsidR="008B51FA">
          <w:rPr>
            <w:noProof/>
            <w:webHidden/>
          </w:rPr>
          <w:fldChar w:fldCharType="begin"/>
        </w:r>
        <w:r w:rsidR="008B51FA">
          <w:rPr>
            <w:noProof/>
            <w:webHidden/>
          </w:rPr>
          <w:instrText xml:space="preserve"> PAGEREF _Toc450824670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1417A94E" w14:textId="2643D447"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71" w:history="1">
        <w:r w:rsidR="008B51FA" w:rsidRPr="002C135A">
          <w:rPr>
            <w:rStyle w:val="Hyperlink"/>
            <w:noProof/>
          </w:rPr>
          <w:t>3.5 Controlled Vocabularies</w:t>
        </w:r>
        <w:r w:rsidR="008B51FA">
          <w:rPr>
            <w:noProof/>
            <w:webHidden/>
          </w:rPr>
          <w:tab/>
        </w:r>
        <w:r w:rsidR="008B51FA">
          <w:rPr>
            <w:noProof/>
            <w:webHidden/>
          </w:rPr>
          <w:fldChar w:fldCharType="begin"/>
        </w:r>
        <w:r w:rsidR="008B51FA">
          <w:rPr>
            <w:noProof/>
            <w:webHidden/>
          </w:rPr>
          <w:instrText xml:space="preserve"> PAGEREF _Toc450824671 \h </w:instrText>
        </w:r>
        <w:r w:rsidR="008B51FA">
          <w:rPr>
            <w:noProof/>
            <w:webHidden/>
          </w:rPr>
        </w:r>
        <w:r w:rsidR="008B51FA">
          <w:rPr>
            <w:noProof/>
            <w:webHidden/>
          </w:rPr>
          <w:fldChar w:fldCharType="separate"/>
        </w:r>
        <w:r w:rsidR="008B51FA">
          <w:rPr>
            <w:noProof/>
            <w:webHidden/>
          </w:rPr>
          <w:t>18</w:t>
        </w:r>
        <w:r w:rsidR="008B51FA">
          <w:rPr>
            <w:noProof/>
            <w:webHidden/>
          </w:rPr>
          <w:fldChar w:fldCharType="end"/>
        </w:r>
      </w:hyperlink>
    </w:p>
    <w:p w14:paraId="6AC6D16D" w14:textId="25420771" w:rsidR="008B51FA" w:rsidRDefault="00A652F3">
      <w:pPr>
        <w:pStyle w:val="TOC2"/>
        <w:tabs>
          <w:tab w:val="right" w:leader="dot" w:pos="9350"/>
        </w:tabs>
        <w:rPr>
          <w:rFonts w:asciiTheme="minorHAnsi" w:eastAsiaTheme="minorEastAsia" w:hAnsiTheme="minorHAnsi" w:cstheme="minorBidi"/>
          <w:noProof/>
          <w:sz w:val="22"/>
          <w:szCs w:val="22"/>
        </w:rPr>
      </w:pPr>
      <w:hyperlink w:anchor="_Toc450824672" w:history="1">
        <w:r w:rsidR="008B51FA" w:rsidRPr="002C135A">
          <w:rPr>
            <w:rStyle w:val="Hyperlink"/>
            <w:noProof/>
          </w:rPr>
          <w:t>3.6 Extensions and Externally Defined Data Models</w:t>
        </w:r>
        <w:r w:rsidR="008B51FA">
          <w:rPr>
            <w:noProof/>
            <w:webHidden/>
          </w:rPr>
          <w:tab/>
        </w:r>
        <w:r w:rsidR="008B51FA">
          <w:rPr>
            <w:noProof/>
            <w:webHidden/>
          </w:rPr>
          <w:fldChar w:fldCharType="begin"/>
        </w:r>
        <w:r w:rsidR="008B51FA">
          <w:rPr>
            <w:noProof/>
            <w:webHidden/>
          </w:rPr>
          <w:instrText xml:space="preserve"> PAGEREF _Toc450824672 \h </w:instrText>
        </w:r>
        <w:r w:rsidR="008B51FA">
          <w:rPr>
            <w:noProof/>
            <w:webHidden/>
          </w:rPr>
        </w:r>
        <w:r w:rsidR="008B51FA">
          <w:rPr>
            <w:noProof/>
            <w:webHidden/>
          </w:rPr>
          <w:fldChar w:fldCharType="separate"/>
        </w:r>
        <w:r w:rsidR="008B51FA">
          <w:rPr>
            <w:noProof/>
            <w:webHidden/>
          </w:rPr>
          <w:t>20</w:t>
        </w:r>
        <w:r w:rsidR="008B51FA">
          <w:rPr>
            <w:noProof/>
            <w:webHidden/>
          </w:rPr>
          <w:fldChar w:fldCharType="end"/>
        </w:r>
      </w:hyperlink>
    </w:p>
    <w:p w14:paraId="685D365C" w14:textId="32E249B1" w:rsidR="008B51FA" w:rsidRDefault="00A652F3">
      <w:pPr>
        <w:pStyle w:val="TOC1"/>
        <w:rPr>
          <w:rFonts w:asciiTheme="minorHAnsi" w:eastAsiaTheme="minorEastAsia" w:hAnsiTheme="minorHAnsi" w:cstheme="minorBidi"/>
          <w:noProof/>
          <w:sz w:val="22"/>
          <w:szCs w:val="22"/>
        </w:rPr>
      </w:pPr>
      <w:hyperlink w:anchor="_Toc450824673" w:history="1">
        <w:r w:rsidR="008B51FA" w:rsidRPr="002C135A">
          <w:rPr>
            <w:rStyle w:val="Hyperlink"/>
            <w:noProof/>
          </w:rPr>
          <w:t>4</w:t>
        </w:r>
        <w:r w:rsidR="008B51FA">
          <w:rPr>
            <w:rFonts w:asciiTheme="minorHAnsi" w:eastAsiaTheme="minorEastAsia" w:hAnsiTheme="minorHAnsi" w:cstheme="minorBidi"/>
            <w:noProof/>
            <w:sz w:val="22"/>
            <w:szCs w:val="22"/>
          </w:rPr>
          <w:tab/>
        </w:r>
        <w:r w:rsidR="008B51FA" w:rsidRPr="002C135A">
          <w:rPr>
            <w:rStyle w:val="Hyperlink"/>
            <w:noProof/>
          </w:rPr>
          <w:t>Conformance</w:t>
        </w:r>
        <w:r w:rsidR="008B51FA">
          <w:rPr>
            <w:noProof/>
            <w:webHidden/>
          </w:rPr>
          <w:tab/>
        </w:r>
        <w:r w:rsidR="008B51FA">
          <w:rPr>
            <w:noProof/>
            <w:webHidden/>
          </w:rPr>
          <w:fldChar w:fldCharType="begin"/>
        </w:r>
        <w:r w:rsidR="008B51FA">
          <w:rPr>
            <w:noProof/>
            <w:webHidden/>
          </w:rPr>
          <w:instrText xml:space="preserve"> PAGEREF _Toc450824673 \h </w:instrText>
        </w:r>
        <w:r w:rsidR="008B51FA">
          <w:rPr>
            <w:noProof/>
            <w:webHidden/>
          </w:rPr>
        </w:r>
        <w:r w:rsidR="008B51FA">
          <w:rPr>
            <w:noProof/>
            <w:webHidden/>
          </w:rPr>
          <w:fldChar w:fldCharType="separate"/>
        </w:r>
        <w:r w:rsidR="008B51FA">
          <w:rPr>
            <w:noProof/>
            <w:webHidden/>
          </w:rPr>
          <w:t>22</w:t>
        </w:r>
        <w:r w:rsidR="008B51FA">
          <w:rPr>
            <w:noProof/>
            <w:webHidden/>
          </w:rPr>
          <w:fldChar w:fldCharType="end"/>
        </w:r>
      </w:hyperlink>
    </w:p>
    <w:p w14:paraId="5AFB59B0" w14:textId="6B1C295F" w:rsidR="008B51FA" w:rsidRDefault="00A652F3">
      <w:pPr>
        <w:pStyle w:val="TOC1"/>
        <w:rPr>
          <w:rFonts w:asciiTheme="minorHAnsi" w:eastAsiaTheme="minorEastAsia" w:hAnsiTheme="minorHAnsi" w:cstheme="minorBidi"/>
          <w:noProof/>
          <w:sz w:val="22"/>
          <w:szCs w:val="22"/>
        </w:rPr>
      </w:pPr>
      <w:hyperlink w:anchor="_Toc450824674" w:history="1">
        <w:r w:rsidR="008B51FA" w:rsidRPr="002C135A">
          <w:rPr>
            <w:rStyle w:val="Hyperlink"/>
            <w:noProof/>
          </w:rPr>
          <w:t>Appendix A. Acknowledgments</w:t>
        </w:r>
        <w:r w:rsidR="008B51FA">
          <w:rPr>
            <w:noProof/>
            <w:webHidden/>
          </w:rPr>
          <w:tab/>
        </w:r>
        <w:r w:rsidR="008B51FA">
          <w:rPr>
            <w:noProof/>
            <w:webHidden/>
          </w:rPr>
          <w:fldChar w:fldCharType="begin"/>
        </w:r>
        <w:r w:rsidR="008B51FA">
          <w:rPr>
            <w:noProof/>
            <w:webHidden/>
          </w:rPr>
          <w:instrText xml:space="preserve"> PAGEREF _Toc450824674 \h </w:instrText>
        </w:r>
        <w:r w:rsidR="008B51FA">
          <w:rPr>
            <w:noProof/>
            <w:webHidden/>
          </w:rPr>
        </w:r>
        <w:r w:rsidR="008B51FA">
          <w:rPr>
            <w:noProof/>
            <w:webHidden/>
          </w:rPr>
          <w:fldChar w:fldCharType="separate"/>
        </w:r>
        <w:r w:rsidR="008B51FA">
          <w:rPr>
            <w:noProof/>
            <w:webHidden/>
          </w:rPr>
          <w:t>23</w:t>
        </w:r>
        <w:r w:rsidR="008B51FA">
          <w:rPr>
            <w:noProof/>
            <w:webHidden/>
          </w:rPr>
          <w:fldChar w:fldCharType="end"/>
        </w:r>
      </w:hyperlink>
    </w:p>
    <w:p w14:paraId="77AC8ED9" w14:textId="2CA1F38E" w:rsidR="008B51FA" w:rsidRDefault="00A652F3">
      <w:pPr>
        <w:pStyle w:val="TOC1"/>
        <w:rPr>
          <w:rFonts w:asciiTheme="minorHAnsi" w:eastAsiaTheme="minorEastAsia" w:hAnsiTheme="minorHAnsi" w:cstheme="minorBidi"/>
          <w:noProof/>
          <w:sz w:val="22"/>
          <w:szCs w:val="22"/>
        </w:rPr>
      </w:pPr>
      <w:hyperlink w:anchor="_Toc450824675" w:history="1">
        <w:r w:rsidR="008B51FA" w:rsidRPr="002C135A">
          <w:rPr>
            <w:rStyle w:val="Hyperlink"/>
            <w:noProof/>
          </w:rPr>
          <w:t>Appendix B. Revision History</w:t>
        </w:r>
        <w:r w:rsidR="008B51FA">
          <w:rPr>
            <w:noProof/>
            <w:webHidden/>
          </w:rPr>
          <w:tab/>
        </w:r>
        <w:r w:rsidR="008B51FA">
          <w:rPr>
            <w:noProof/>
            <w:webHidden/>
          </w:rPr>
          <w:fldChar w:fldCharType="begin"/>
        </w:r>
        <w:r w:rsidR="008B51FA">
          <w:rPr>
            <w:noProof/>
            <w:webHidden/>
          </w:rPr>
          <w:instrText xml:space="preserve"> PAGEREF _Toc450824675 \h </w:instrText>
        </w:r>
        <w:r w:rsidR="008B51FA">
          <w:rPr>
            <w:noProof/>
            <w:webHidden/>
          </w:rPr>
        </w:r>
        <w:r w:rsidR="008B51FA">
          <w:rPr>
            <w:noProof/>
            <w:webHidden/>
          </w:rPr>
          <w:fldChar w:fldCharType="separate"/>
        </w:r>
        <w:r w:rsidR="008B51FA">
          <w:rPr>
            <w:noProof/>
            <w:webHidden/>
          </w:rPr>
          <w:t>24</w:t>
        </w:r>
        <w:r w:rsidR="008B51FA">
          <w:rPr>
            <w:noProof/>
            <w:webHidden/>
          </w:rPr>
          <w:fldChar w:fldCharType="end"/>
        </w:r>
      </w:hyperlink>
    </w:p>
    <w:p w14:paraId="7CA9D0F1" w14:textId="01A6C84C" w:rsidR="006E4329" w:rsidRDefault="0012387E" w:rsidP="00544386">
      <w:pPr>
        <w:pStyle w:val="Abstract"/>
      </w:pPr>
      <w:r>
        <w:rPr>
          <w:szCs w:val="24"/>
        </w:rPr>
        <w:fldChar w:fldCharType="end"/>
      </w:r>
    </w:p>
    <w:p w14:paraId="19C1BA45" w14:textId="77777777" w:rsidR="00903BE1" w:rsidRDefault="00903BE1" w:rsidP="00E01912">
      <w:pPr>
        <w:sectPr w:rsidR="00903BE1" w:rsidSect="00903BE1">
          <w:footerReference w:type="default" r:id="rId21"/>
          <w:pgSz w:w="12240" w:h="15840" w:code="1"/>
          <w:pgMar w:top="1440" w:right="1440" w:bottom="720" w:left="1440" w:header="720" w:footer="720" w:gutter="0"/>
          <w:cols w:space="720"/>
          <w:docGrid w:linePitch="360"/>
        </w:sectPr>
      </w:pPr>
      <w:bookmarkStart w:id="3" w:name="_Toc287332006"/>
    </w:p>
    <w:p w14:paraId="3813A157" w14:textId="77777777" w:rsidR="00C71349" w:rsidRPr="00C52EFC" w:rsidRDefault="00177DED" w:rsidP="0076113A">
      <w:pPr>
        <w:pStyle w:val="Heading1"/>
      </w:pPr>
      <w:bookmarkStart w:id="4" w:name="_Toc450824648"/>
      <w:r>
        <w:lastRenderedPageBreak/>
        <w:t>Introduction</w:t>
      </w:r>
      <w:bookmarkEnd w:id="0"/>
      <w:bookmarkEnd w:id="3"/>
      <w:bookmarkEnd w:id="4"/>
    </w:p>
    <w:p w14:paraId="6C1C8E03" w14:textId="77777777" w:rsidR="00AB07DE" w:rsidRDefault="00AB07DE" w:rsidP="004E2FD8">
      <w:pPr>
        <w:spacing w:before="0" w:after="240"/>
      </w:pPr>
      <w:r>
        <w:t xml:space="preserve">The </w:t>
      </w:r>
      <w:r w:rsidR="00411869">
        <w:t>Structured Threat Information Expression (</w:t>
      </w:r>
      <w:r>
        <w:t>STIX</w:t>
      </w:r>
      <w:r w:rsidR="00411869">
        <w:rPr>
          <w:vertAlign w:val="superscript"/>
        </w:rPr>
        <w:t>TM</w:t>
      </w:r>
      <w:r w:rsidR="00411869">
        <w:t>)</w:t>
      </w:r>
      <w:r>
        <w:t xml:space="preserve">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80EF4B" w14:textId="6484DAF1" w:rsidR="00AB07DE" w:rsidRDefault="00AB07DE" w:rsidP="004E2FD8">
      <w:pPr>
        <w:spacing w:before="0" w:after="240"/>
        <w:rPr>
          <w:rFonts w:cs="Arial"/>
          <w:szCs w:val="20"/>
        </w:rPr>
      </w:pPr>
      <w:r>
        <w:t xml:space="preserve">This document defines a binding of this </w:t>
      </w:r>
      <w:r w:rsidRPr="00BB1D34">
        <w:rPr>
          <w:rFonts w:cs="Arial"/>
          <w:szCs w:val="20"/>
        </w:rPr>
        <w:t>i</w:t>
      </w:r>
      <w:r>
        <w:rPr>
          <w:rFonts w:cs="Arial"/>
          <w:szCs w:val="20"/>
        </w:rPr>
        <w:t xml:space="preserve">mplementation-agnostic specification to an XML implementation, by describing binding rules to convert the UML formalism to a series of </w:t>
      </w:r>
      <w:r w:rsidR="008D0EDD">
        <w:rPr>
          <w:rFonts w:cs="Arial"/>
          <w:szCs w:val="20"/>
        </w:rPr>
        <w:t>XML</w:t>
      </w:r>
      <w:r>
        <w:rPr>
          <w:rFonts w:cs="Arial"/>
          <w:szCs w:val="20"/>
        </w:rPr>
        <w:t xml:space="preserve"> schemas – one for each data model mentioned above.</w:t>
      </w:r>
    </w:p>
    <w:p w14:paraId="5368E0CB" w14:textId="6C20F56B" w:rsidR="00AB07DE" w:rsidRDefault="00AB07DE" w:rsidP="004E2FD8">
      <w:pPr>
        <w:spacing w:before="0" w:after="240"/>
        <w:rPr>
          <w:b/>
          <w:color w:val="0000EE"/>
        </w:rPr>
      </w:pPr>
      <w:r>
        <w:rPr>
          <w:rFonts w:cs="Arial"/>
          <w:szCs w:val="20"/>
        </w:rPr>
        <w:t xml:space="preserve">In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_Ref436912835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2</w:t>
      </w:r>
      <w:r w:rsidR="001F3E2D" w:rsidRPr="002D1E52">
        <w:rPr>
          <w:rFonts w:cs="Arial"/>
          <w:b/>
          <w:color w:val="0000EE"/>
          <w:szCs w:val="20"/>
        </w:rPr>
        <w:fldChar w:fldCharType="end"/>
      </w:r>
      <w:r w:rsidR="00E61B80">
        <w:rPr>
          <w:rFonts w:cs="Arial"/>
          <w:szCs w:val="20"/>
        </w:rPr>
        <w:t>,</w:t>
      </w:r>
      <w:r>
        <w:rPr>
          <w:rFonts w:cs="Arial"/>
          <w:szCs w:val="20"/>
        </w:rPr>
        <w:t xml:space="preserve"> we define a binding rule for each concept in UML that was used in the STIX specification.  Because the STIX </w:t>
      </w:r>
      <w:r w:rsidR="008D0EDD">
        <w:rPr>
          <w:rFonts w:cs="Arial"/>
          <w:szCs w:val="20"/>
        </w:rPr>
        <w:t>XML</w:t>
      </w:r>
      <w:r>
        <w:rPr>
          <w:rFonts w:cs="Arial"/>
          <w:szCs w:val="20"/>
        </w:rPr>
        <w:t xml:space="preserve"> schema were developed before the UML model</w:t>
      </w:r>
      <w:r w:rsidR="008D6D31">
        <w:rPr>
          <w:rFonts w:cs="Arial"/>
          <w:szCs w:val="20"/>
        </w:rPr>
        <w:t xml:space="preserve">, </w:t>
      </w:r>
      <w:r w:rsidR="00411869">
        <w:rPr>
          <w:rFonts w:cs="Arial"/>
          <w:szCs w:val="20"/>
        </w:rPr>
        <w:t xml:space="preserve">Section </w:t>
      </w:r>
      <w:r w:rsidR="001F3E2D" w:rsidRPr="002D1E52">
        <w:rPr>
          <w:rFonts w:cs="Arial"/>
          <w:b/>
          <w:color w:val="0000EE"/>
          <w:szCs w:val="20"/>
        </w:rPr>
        <w:fldChar w:fldCharType="begin"/>
      </w:r>
      <w:r w:rsidR="001F3E2D" w:rsidRPr="002D1E52">
        <w:rPr>
          <w:rFonts w:cs="Arial"/>
          <w:b/>
          <w:color w:val="0000EE"/>
          <w:szCs w:val="20"/>
        </w:rPr>
        <w:instrText xml:space="preserve"> REF _Ref451258658 \r \h  \* MERGEFORMAT </w:instrText>
      </w:r>
      <w:r w:rsidR="001F3E2D" w:rsidRPr="002D1E52">
        <w:rPr>
          <w:rFonts w:cs="Arial"/>
          <w:b/>
          <w:color w:val="0000EE"/>
          <w:szCs w:val="20"/>
        </w:rPr>
      </w:r>
      <w:r w:rsidR="001F3E2D" w:rsidRPr="002D1E52">
        <w:rPr>
          <w:rFonts w:cs="Arial"/>
          <w:b/>
          <w:color w:val="0000EE"/>
          <w:szCs w:val="20"/>
        </w:rPr>
        <w:fldChar w:fldCharType="separate"/>
      </w:r>
      <w:r w:rsidR="001F3E2D" w:rsidRPr="002D1E52">
        <w:rPr>
          <w:rFonts w:cs="Arial"/>
          <w:b/>
          <w:color w:val="0000EE"/>
          <w:szCs w:val="20"/>
        </w:rPr>
        <w:t>3</w:t>
      </w:r>
      <w:r w:rsidR="001F3E2D" w:rsidRPr="002D1E52">
        <w:rPr>
          <w:rFonts w:cs="Arial"/>
          <w:b/>
          <w:color w:val="0000EE"/>
          <w:szCs w:val="20"/>
        </w:rPr>
        <w:fldChar w:fldCharType="end"/>
      </w:r>
      <w:r w:rsidR="008D6D31">
        <w:rPr>
          <w:rFonts w:cs="Arial"/>
          <w:szCs w:val="20"/>
        </w:rPr>
        <w:t xml:space="preserve"> is used to describe design choices that impact the UML model and have implications for the binding rules, especially exceptions to those rules that can be found in </w:t>
      </w:r>
      <w:r w:rsidR="008B51FA">
        <w:rPr>
          <w:rFonts w:cs="Arial"/>
          <w:szCs w:val="20"/>
        </w:rPr>
        <w:t>the official STIX XML</w:t>
      </w:r>
      <w:r w:rsidR="008D6D31">
        <w:rPr>
          <w:rFonts w:cs="Arial"/>
          <w:szCs w:val="20"/>
        </w:rPr>
        <w:t xml:space="preserve"> </w:t>
      </w:r>
      <w:hyperlink w:anchor="additional_artifacts" w:history="1">
        <w:r w:rsidR="008D6D31" w:rsidRPr="00F77F49">
          <w:rPr>
            <w:rStyle w:val="Hyperlink"/>
            <w:rFonts w:cs="Arial"/>
            <w:b/>
            <w:szCs w:val="20"/>
          </w:rPr>
          <w:t>schemas</w:t>
        </w:r>
      </w:hyperlink>
      <w:r w:rsidR="008D6D31">
        <w:rPr>
          <w:rFonts w:cs="Arial"/>
          <w:szCs w:val="20"/>
        </w:rPr>
        <w:t>.</w:t>
      </w:r>
      <w:r w:rsidR="008D6D31" w:rsidRPr="008D6D31">
        <w:t xml:space="preserve"> </w:t>
      </w:r>
      <w:r w:rsidR="008D6D31">
        <w:t xml:space="preserve">Conformance information can be found in Section </w:t>
      </w:r>
      <w:r w:rsidR="001F3E2D" w:rsidRPr="002D1E52">
        <w:rPr>
          <w:b/>
          <w:color w:val="0000EE"/>
        </w:rPr>
        <w:fldChar w:fldCharType="begin"/>
      </w:r>
      <w:r w:rsidR="001F3E2D" w:rsidRPr="002D1E52">
        <w:rPr>
          <w:b/>
          <w:color w:val="0000EE"/>
        </w:rPr>
        <w:instrText xml:space="preserve"> REF _Ref451258646 \r \h  \* MERGEFORMAT </w:instrText>
      </w:r>
      <w:r w:rsidR="001F3E2D" w:rsidRPr="002D1E52">
        <w:rPr>
          <w:b/>
          <w:color w:val="0000EE"/>
        </w:rPr>
      </w:r>
      <w:r w:rsidR="001F3E2D" w:rsidRPr="002D1E52">
        <w:rPr>
          <w:b/>
          <w:color w:val="0000EE"/>
        </w:rPr>
        <w:fldChar w:fldCharType="separate"/>
      </w:r>
      <w:r w:rsidR="001F3E2D" w:rsidRPr="002D1E52">
        <w:rPr>
          <w:b/>
          <w:color w:val="0000EE"/>
        </w:rPr>
        <w:t>4</w:t>
      </w:r>
      <w:r w:rsidR="001F3E2D" w:rsidRPr="002D1E52">
        <w:rPr>
          <w:b/>
          <w:color w:val="0000EE"/>
        </w:rPr>
        <w:fldChar w:fldCharType="end"/>
      </w:r>
      <w:r w:rsidR="008D6D31">
        <w:rPr>
          <w:b/>
          <w:color w:val="0000EE"/>
        </w:rPr>
        <w:t>.</w:t>
      </w:r>
    </w:p>
    <w:p w14:paraId="3897843C" w14:textId="7976190F" w:rsidR="00541F28" w:rsidRDefault="00541F28" w:rsidP="00541F28">
      <w:pPr>
        <w:spacing w:before="0" w:after="240"/>
        <w:rPr>
          <w:rFonts w:ascii="Calibri" w:hAnsi="Calibri"/>
          <w:sz w:val="22"/>
          <w:szCs w:val="22"/>
        </w:rPr>
      </w:pPr>
      <w:r>
        <w:t xml:space="preserve">This document identifies the XML schemas that are part of this OASIS product and </w:t>
      </w:r>
      <w:r w:rsidR="00A23B1E">
        <w:t>describes</w:t>
      </w:r>
      <w:r>
        <w:t xml:space="preserve"> how the UML models were generated for STIX. The XML schemas were developed previously to the UML model and are officially defined as the normative XML schema definition for STIX 1.2.1.  The rest of this document is informative only – as it describes </w:t>
      </w:r>
      <w:r w:rsidR="00A23B1E">
        <w:t>a possible</w:t>
      </w:r>
      <w:r>
        <w:t xml:space="preserve"> process to create the </w:t>
      </w:r>
      <w:r w:rsidR="00A23B1E">
        <w:t xml:space="preserve">XSD models from the </w:t>
      </w:r>
      <w:r>
        <w:t xml:space="preserve">UML models. </w:t>
      </w:r>
      <w:r>
        <w:rPr>
          <w:rFonts w:cs="Arial"/>
          <w:szCs w:val="20"/>
        </w:rPr>
        <w:t xml:space="preserve">As the text below is informative, any words used that are coincidently defined in </w:t>
      </w:r>
      <w:hyperlink w:anchor="rfc2119" w:history="1">
        <w:r w:rsidRPr="006259C4">
          <w:rPr>
            <w:rStyle w:val="Hyperlink"/>
            <w:b/>
          </w:rPr>
          <w:t>RFC2119</w:t>
        </w:r>
      </w:hyperlink>
      <w:r>
        <w:rPr>
          <w:rStyle w:val="Refterm"/>
          <w:color w:val="0000EE"/>
        </w:rPr>
        <w:t xml:space="preserve"> </w:t>
      </w:r>
      <w:r>
        <w:rPr>
          <w:rStyle w:val="Refterm"/>
          <w:b w:val="0"/>
        </w:rPr>
        <w:t>should be read as only having their usual English meaning.</w:t>
      </w:r>
    </w:p>
    <w:p w14:paraId="7984AFB2" w14:textId="77777777" w:rsidR="008D6D31" w:rsidRDefault="008D6D31" w:rsidP="008D6D31">
      <w:pPr>
        <w:pStyle w:val="Heading2"/>
        <w:tabs>
          <w:tab w:val="num" w:pos="864"/>
        </w:tabs>
        <w:spacing w:before="360" w:after="60"/>
        <w:ind w:left="720" w:hanging="720"/>
      </w:pPr>
      <w:bookmarkStart w:id="5" w:name="_Ref394437867"/>
      <w:bookmarkStart w:id="6" w:name="_Toc426101877"/>
      <w:bookmarkStart w:id="7" w:name="_Toc429572709"/>
      <w:bookmarkStart w:id="8" w:name="_Toc450824649"/>
      <w:r>
        <w:t>Document Conventions</w:t>
      </w:r>
      <w:bookmarkEnd w:id="5"/>
      <w:bookmarkEnd w:id="6"/>
      <w:bookmarkEnd w:id="7"/>
      <w:bookmarkEnd w:id="8"/>
    </w:p>
    <w:p w14:paraId="72554BB4" w14:textId="77777777" w:rsidR="008D6D31" w:rsidRDefault="008D6D31" w:rsidP="008D6D31">
      <w:r>
        <w:t>The following conventions are used in this document.</w:t>
      </w:r>
    </w:p>
    <w:p w14:paraId="4D4624F6" w14:textId="77777777" w:rsidR="008D6D31" w:rsidRDefault="008D6D31" w:rsidP="008D6D31">
      <w:pPr>
        <w:pStyle w:val="Heading3"/>
        <w:tabs>
          <w:tab w:val="num" w:pos="720"/>
          <w:tab w:val="left" w:pos="900"/>
        </w:tabs>
        <w:spacing w:before="360" w:after="60"/>
      </w:pPr>
      <w:bookmarkStart w:id="9" w:name="_Toc389570603"/>
      <w:bookmarkStart w:id="10" w:name="_Toc389581073"/>
      <w:bookmarkStart w:id="11" w:name="_Toc426101879"/>
      <w:bookmarkStart w:id="12" w:name="_Toc429572710"/>
      <w:bookmarkStart w:id="13" w:name="_Toc450824650"/>
      <w:r>
        <w:t>Fonts</w:t>
      </w:r>
      <w:bookmarkEnd w:id="9"/>
      <w:bookmarkEnd w:id="10"/>
      <w:bookmarkEnd w:id="11"/>
      <w:bookmarkEnd w:id="12"/>
      <w:bookmarkEnd w:id="13"/>
    </w:p>
    <w:p w14:paraId="1704D2DA" w14:textId="77777777" w:rsidR="008D6D31" w:rsidRPr="00D43BB2" w:rsidRDefault="008D6D31" w:rsidP="008D6D31">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19B4BC"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Capitalization is used for STIX high level concepts</w:t>
      </w:r>
      <w:r>
        <w:rPr>
          <w:rFonts w:ascii="Arial" w:hAnsi="Arial"/>
          <w:sz w:val="20"/>
        </w:rPr>
        <w:t>.</w:t>
      </w:r>
    </w:p>
    <w:p w14:paraId="08376B57" w14:textId="77777777" w:rsidR="008D6D31" w:rsidRPr="007363FA" w:rsidRDefault="008D6D31" w:rsidP="008D6D31">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511D9051" w14:textId="77777777" w:rsidR="008D6D31" w:rsidRPr="007363FA" w:rsidRDefault="008D6D31" w:rsidP="008D6D31">
      <w:pPr>
        <w:pStyle w:val="Default"/>
        <w:numPr>
          <w:ilvl w:val="0"/>
          <w:numId w:val="1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sidR="00491786">
        <w:rPr>
          <w:rFonts w:ascii="Arial" w:hAnsi="Arial"/>
          <w:sz w:val="20"/>
          <w:szCs w:val="22"/>
        </w:rPr>
        <w:t xml:space="preserve">and UML </w:t>
      </w:r>
      <w:r w:rsidRPr="00D43BB2">
        <w:rPr>
          <w:rFonts w:ascii="Arial" w:hAnsi="Arial"/>
          <w:sz w:val="20"/>
          <w:szCs w:val="22"/>
        </w:rPr>
        <w:t xml:space="preserve">objects. </w:t>
      </w:r>
    </w:p>
    <w:p w14:paraId="7636579A" w14:textId="77777777" w:rsidR="008D6D31" w:rsidRPr="00D43BB2" w:rsidRDefault="008D6D31" w:rsidP="003C5707">
      <w:pPr>
        <w:pStyle w:val="Default"/>
        <w:spacing w:after="240"/>
        <w:ind w:left="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8D6D31">
        <w:rPr>
          <w:rFonts w:ascii="Courier New" w:hAnsi="Courier New" w:cs="Courier New"/>
          <w:sz w:val="20"/>
          <w:szCs w:val="20"/>
        </w:rPr>
        <w:t>xs:complexType, xs:string</w:t>
      </w:r>
      <w:r w:rsidR="003C5707">
        <w:rPr>
          <w:rFonts w:ascii="Courier New" w:hAnsi="Courier New" w:cs="Courier New"/>
          <w:sz w:val="20"/>
          <w:szCs w:val="20"/>
        </w:rPr>
        <w:t>, i</w:t>
      </w:r>
      <w:r w:rsidR="003C5707" w:rsidRPr="003C5707">
        <w:rPr>
          <w:rFonts w:ascii="Courier New" w:hAnsi="Courier New" w:cs="Courier New"/>
          <w:sz w:val="20"/>
          <w:szCs w:val="20"/>
        </w:rPr>
        <w:t>ncident:LossEstimationType:amount</w:t>
      </w:r>
    </w:p>
    <w:p w14:paraId="1DCBA988" w14:textId="77777777" w:rsidR="008D6D31" w:rsidRDefault="008D6D31" w:rsidP="008D6D31">
      <w:pPr>
        <w:pStyle w:val="Heading3"/>
        <w:tabs>
          <w:tab w:val="num" w:pos="720"/>
          <w:tab w:val="left" w:pos="900"/>
        </w:tabs>
        <w:spacing w:before="360" w:after="60"/>
      </w:pPr>
      <w:bookmarkStart w:id="14" w:name="_Toc450824651"/>
      <w:r>
        <w:t>XML Namespaces</w:t>
      </w:r>
      <w:bookmarkEnd w:id="14"/>
    </w:p>
    <w:p w14:paraId="2933802D" w14:textId="3D15F9BA" w:rsidR="008D6D31" w:rsidRPr="00FD48D7" w:rsidRDefault="008D6D31" w:rsidP="008D6D31">
      <w:pPr>
        <w:spacing w:line="259" w:lineRule="auto"/>
        <w:rPr>
          <w:rFonts w:cs="Arial"/>
        </w:rPr>
      </w:pPr>
      <w:r w:rsidRPr="00BB1D34">
        <w:rPr>
          <w:szCs w:val="20"/>
        </w:rPr>
        <w:t xml:space="preserve">Each STIX data model is captured </w:t>
      </w:r>
      <w:r>
        <w:rPr>
          <w:szCs w:val="20"/>
        </w:rPr>
        <w:t xml:space="preserve">in a different </w:t>
      </w:r>
      <w:r w:rsidR="008D0EDD">
        <w:rPr>
          <w:szCs w:val="20"/>
        </w:rPr>
        <w:t>XML</w:t>
      </w:r>
      <w:r w:rsidR="005A654F">
        <w:rPr>
          <w:szCs w:val="20"/>
        </w:rPr>
        <w:t xml:space="preserve"> schema, related to the UML </w:t>
      </w:r>
      <w:r w:rsidRPr="00BB1D34">
        <w:rPr>
          <w:szCs w:val="20"/>
        </w:rPr>
        <w:t>packages</w:t>
      </w:r>
      <w:r w:rsidR="005A654F">
        <w:rPr>
          <w:szCs w:val="20"/>
        </w:rPr>
        <w:t xml:space="preserve"> which</w:t>
      </w:r>
      <w:r w:rsidRPr="00BB1D34">
        <w:rPr>
          <w:szCs w:val="20"/>
        </w:rPr>
        <w:t xml:space="preserve"> together compose the full STIX UML model.  The STIX XSD specification has namespaces which correspond to the UML packages.  To refer to a particular </w:t>
      </w:r>
      <w:r w:rsidR="005A654F">
        <w:rPr>
          <w:szCs w:val="20"/>
        </w:rPr>
        <w:t>type</w:t>
      </w:r>
      <w:r w:rsidRPr="00BB1D34">
        <w:rPr>
          <w:szCs w:val="20"/>
        </w:rPr>
        <w:t xml:space="preserve"> of a specific </w:t>
      </w:r>
      <w:r w:rsidR="008D0EDD">
        <w:rPr>
          <w:szCs w:val="20"/>
        </w:rPr>
        <w:t>XML</w:t>
      </w:r>
      <w:r w:rsidR="005A654F">
        <w:rPr>
          <w:szCs w:val="20"/>
        </w:rPr>
        <w:t xml:space="preserve"> schema</w:t>
      </w:r>
      <w:r w:rsidRPr="00BB1D34">
        <w:rPr>
          <w:szCs w:val="20"/>
        </w:rPr>
        <w:t xml:space="preserve">, we use the format </w:t>
      </w:r>
      <w:r w:rsidR="005A654F">
        <w:rPr>
          <w:rFonts w:ascii="Courier New" w:hAnsi="Courier New" w:cs="Courier New"/>
          <w:szCs w:val="20"/>
        </w:rPr>
        <w:t>namespace:type</w:t>
      </w:r>
      <w:r w:rsidRPr="00BB1D34">
        <w:rPr>
          <w:szCs w:val="20"/>
        </w:rPr>
        <w:t xml:space="preserve">, where </w:t>
      </w:r>
      <w:r w:rsidR="005A654F" w:rsidRPr="005A654F">
        <w:rPr>
          <w:rFonts w:ascii="Courier New" w:hAnsi="Courier New" w:cs="Courier New"/>
          <w:szCs w:val="20"/>
        </w:rPr>
        <w:t>namespace</w:t>
      </w:r>
      <w:r w:rsidRPr="00BB1D34">
        <w:rPr>
          <w:szCs w:val="20"/>
        </w:rPr>
        <w:t xml:space="preserve"> corresponds to the appropriate </w:t>
      </w:r>
      <w:r w:rsidR="005A654F">
        <w:rPr>
          <w:szCs w:val="20"/>
        </w:rPr>
        <w:t>XML namespace</w:t>
      </w:r>
      <w:r w:rsidRPr="00BB1D34">
        <w:rPr>
          <w:szCs w:val="20"/>
        </w:rPr>
        <w:t>.</w:t>
      </w:r>
      <w:r w:rsidR="00FD48D7">
        <w:rPr>
          <w:szCs w:val="20"/>
        </w:rPr>
        <w:t xml:space="preserve">  Likewise, we use the format </w:t>
      </w:r>
      <w:r w:rsidR="00FD48D7" w:rsidRPr="00FD48D7">
        <w:rPr>
          <w:rFonts w:ascii="Courier New" w:hAnsi="Courier New" w:cs="Courier New"/>
          <w:szCs w:val="20"/>
        </w:rPr>
        <w:t>package-name:class</w:t>
      </w:r>
      <w:r w:rsidR="00FD48D7">
        <w:rPr>
          <w:rFonts w:ascii="Courier New" w:hAnsi="Courier New" w:cs="Courier New"/>
          <w:szCs w:val="20"/>
        </w:rPr>
        <w:t xml:space="preserve"> </w:t>
      </w:r>
      <w:r w:rsidR="00FD48D7">
        <w:rPr>
          <w:rFonts w:cs="Arial"/>
          <w:szCs w:val="20"/>
        </w:rPr>
        <w:t>for UML classes.</w:t>
      </w:r>
    </w:p>
    <w:p w14:paraId="37C919E9" w14:textId="77777777" w:rsidR="008D6D31" w:rsidRPr="00BB1D34" w:rsidRDefault="008D6D31" w:rsidP="008D6D31">
      <w:pPr>
        <w:pStyle w:val="Heading3"/>
      </w:pPr>
      <w:bookmarkStart w:id="15" w:name="_Toc429676489"/>
      <w:bookmarkStart w:id="16" w:name="_Toc450824652"/>
      <w:bookmarkStart w:id="17" w:name="_Toc85472893"/>
      <w:bookmarkStart w:id="18" w:name="_Toc287332007"/>
      <w:r w:rsidRPr="00BB1D34">
        <w:lastRenderedPageBreak/>
        <w:t>UML Diagram Icons and Arrow Types</w:t>
      </w:r>
      <w:bookmarkEnd w:id="15"/>
      <w:bookmarkEnd w:id="16"/>
    </w:p>
    <w:p w14:paraId="38F3D823" w14:textId="77777777" w:rsidR="008D6D31" w:rsidRPr="00BB1D34" w:rsidRDefault="008D6D31" w:rsidP="008D6D31">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7DB77E0B" w14:textId="58314986" w:rsidR="008D6D31" w:rsidRPr="00BB1D34" w:rsidRDefault="008D6D31" w:rsidP="00A652F3">
      <w:pPr>
        <w:pStyle w:val="Caption"/>
      </w:pPr>
      <w:bookmarkStart w:id="21" w:name="_Ref418259228"/>
      <w:r w:rsidRPr="00BB1D34">
        <w:t xml:space="preserve">Table </w:t>
      </w:r>
      <w:fldSimple w:instr=" STYLEREF 1 \s ">
        <w:r w:rsidR="00295187">
          <w:rPr>
            <w:noProof/>
          </w:rPr>
          <w:t>1</w:t>
        </w:r>
      </w:fldSimple>
      <w:r w:rsidR="00295187">
        <w:noBreakHyphen/>
      </w:r>
      <w:fldSimple w:instr=" SEQ Table \* ARABIC \s 1 ">
        <w:r w:rsidR="00295187">
          <w:rPr>
            <w:noProof/>
          </w:rPr>
          <w:t>1</w:t>
        </w:r>
      </w:fldSimple>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6D31" w:rsidRPr="00BB1D34" w14:paraId="521D7C29" w14:textId="77777777" w:rsidTr="004E4F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036B6935" w14:textId="77777777" w:rsidR="008D6D31" w:rsidRPr="00BB1D34" w:rsidRDefault="008D6D31" w:rsidP="004E4F35">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AAFB772" w14:textId="77777777" w:rsidR="008D6D31" w:rsidRPr="00BB1D34" w:rsidRDefault="008D6D31" w:rsidP="004E4F35">
            <w:pPr>
              <w:keepNext/>
              <w:keepLines/>
              <w:spacing w:line="259" w:lineRule="auto"/>
              <w:rPr>
                <w:b/>
                <w:bCs/>
                <w:szCs w:val="20"/>
              </w:rPr>
            </w:pPr>
            <w:r w:rsidRPr="00BB1D34">
              <w:rPr>
                <w:b/>
              </w:rPr>
              <w:t>Description</w:t>
            </w:r>
          </w:p>
        </w:tc>
      </w:tr>
      <w:tr w:rsidR="008D6D31" w:rsidRPr="00BB1D34" w14:paraId="1F94F755" w14:textId="77777777" w:rsidTr="004E4F35">
        <w:trPr>
          <w:cantSplit/>
          <w:trHeight w:val="611"/>
          <w:jc w:val="center"/>
        </w:trPr>
        <w:tc>
          <w:tcPr>
            <w:tcW w:w="2065" w:type="dxa"/>
            <w:tcMar>
              <w:top w:w="0" w:type="dxa"/>
              <w:left w:w="108" w:type="dxa"/>
              <w:bottom w:w="0" w:type="dxa"/>
              <w:right w:w="108" w:type="dxa"/>
            </w:tcMar>
            <w:vAlign w:val="center"/>
          </w:tcPr>
          <w:p w14:paraId="50311260" w14:textId="77777777" w:rsidR="008D6D31" w:rsidRPr="00BB1D34" w:rsidRDefault="008D6D31" w:rsidP="004E4F35">
            <w:pPr>
              <w:keepNext/>
              <w:keepLines/>
              <w:spacing w:line="259" w:lineRule="auto"/>
              <w:jc w:val="center"/>
              <w:rPr>
                <w:noProof/>
                <w:szCs w:val="20"/>
              </w:rPr>
            </w:pPr>
            <w:r w:rsidRPr="00BB1D34">
              <w:rPr>
                <w:noProof/>
                <w:szCs w:val="20"/>
              </w:rPr>
              <w:drawing>
                <wp:inline distT="0" distB="0" distL="0" distR="0" wp14:anchorId="4877B8F9" wp14:editId="34000A64">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9AD2C8" w14:textId="77777777" w:rsidR="008D6D31" w:rsidRPr="00BB1D34" w:rsidRDefault="008D6D31" w:rsidP="004E4F35">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8D6D31" w:rsidRPr="00BB1D34" w14:paraId="7F2B9D81" w14:textId="77777777" w:rsidTr="004E4F35">
        <w:trPr>
          <w:cantSplit/>
          <w:trHeight w:val="611"/>
          <w:jc w:val="center"/>
        </w:trPr>
        <w:tc>
          <w:tcPr>
            <w:tcW w:w="2065" w:type="dxa"/>
            <w:tcMar>
              <w:top w:w="0" w:type="dxa"/>
              <w:left w:w="108" w:type="dxa"/>
              <w:bottom w:w="0" w:type="dxa"/>
              <w:right w:w="108" w:type="dxa"/>
            </w:tcMar>
            <w:vAlign w:val="center"/>
          </w:tcPr>
          <w:p w14:paraId="30E145F5" w14:textId="77777777" w:rsidR="008D6D31" w:rsidRPr="00BB1D34" w:rsidRDefault="008D6D31" w:rsidP="004E4F35">
            <w:pPr>
              <w:spacing w:line="259" w:lineRule="auto"/>
              <w:jc w:val="center"/>
              <w:rPr>
                <w:noProof/>
                <w:szCs w:val="20"/>
              </w:rPr>
            </w:pPr>
            <w:r w:rsidRPr="00BB1D34">
              <w:object w:dxaOrig="225" w:dyaOrig="180" w14:anchorId="009B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525073033" r:id="rId24"/>
              </w:object>
            </w:r>
          </w:p>
        </w:tc>
        <w:tc>
          <w:tcPr>
            <w:tcW w:w="4770" w:type="dxa"/>
            <w:tcMar>
              <w:top w:w="0" w:type="dxa"/>
              <w:left w:w="108" w:type="dxa"/>
              <w:bottom w:w="0" w:type="dxa"/>
              <w:right w:w="108" w:type="dxa"/>
            </w:tcMar>
            <w:vAlign w:val="center"/>
          </w:tcPr>
          <w:p w14:paraId="4D4585D2" w14:textId="77777777" w:rsidR="008D6D31" w:rsidRPr="00BB1D34" w:rsidRDefault="008D6D31" w:rsidP="004E4F35">
            <w:pPr>
              <w:spacing w:line="259" w:lineRule="auto"/>
              <w:rPr>
                <w:szCs w:val="20"/>
              </w:rPr>
            </w:pPr>
            <w:r w:rsidRPr="00BB1D34">
              <w:rPr>
                <w:szCs w:val="20"/>
              </w:rPr>
              <w:t>This diagram icon indicates an enumeration.</w:t>
            </w:r>
          </w:p>
        </w:tc>
      </w:tr>
      <w:tr w:rsidR="008D6D31" w:rsidRPr="00BB1D34" w14:paraId="725393E8" w14:textId="77777777" w:rsidTr="004E4F35">
        <w:trPr>
          <w:cantSplit/>
          <w:trHeight w:val="611"/>
          <w:jc w:val="center"/>
        </w:trPr>
        <w:tc>
          <w:tcPr>
            <w:tcW w:w="2065" w:type="dxa"/>
            <w:tcMar>
              <w:top w:w="0" w:type="dxa"/>
              <w:left w:w="108" w:type="dxa"/>
              <w:bottom w:w="0" w:type="dxa"/>
              <w:right w:w="108" w:type="dxa"/>
            </w:tcMar>
            <w:vAlign w:val="center"/>
          </w:tcPr>
          <w:p w14:paraId="4746645C" w14:textId="77777777" w:rsidR="008D6D31" w:rsidRPr="00BB1D34" w:rsidRDefault="008D6D31" w:rsidP="004E4F35">
            <w:pPr>
              <w:spacing w:line="259" w:lineRule="auto"/>
              <w:jc w:val="center"/>
            </w:pPr>
            <w:r w:rsidRPr="00BB1D34">
              <w:rPr>
                <w:noProof/>
              </w:rPr>
              <w:drawing>
                <wp:inline distT="0" distB="0" distL="0" distR="0" wp14:anchorId="63F122BC" wp14:editId="34CE7CF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84F90E" w14:textId="77777777" w:rsidR="008D6D31" w:rsidRPr="00BB1D34" w:rsidRDefault="008D6D31" w:rsidP="004E4F35">
            <w:pPr>
              <w:spacing w:line="259" w:lineRule="auto"/>
              <w:rPr>
                <w:szCs w:val="20"/>
              </w:rPr>
            </w:pPr>
            <w:r w:rsidRPr="00BB1D34">
              <w:rPr>
                <w:szCs w:val="20"/>
              </w:rPr>
              <w:t>This diagram icon indicates a data type.</w:t>
            </w:r>
            <w:r w:rsidRPr="00BB1D34">
              <w:rPr>
                <w:noProof/>
                <w:szCs w:val="20"/>
              </w:rPr>
              <w:t xml:space="preserve"> </w:t>
            </w:r>
          </w:p>
        </w:tc>
      </w:tr>
      <w:tr w:rsidR="008D6D31" w:rsidRPr="00BB1D34" w14:paraId="6BE205E7" w14:textId="77777777" w:rsidTr="004E4F35">
        <w:trPr>
          <w:cantSplit/>
          <w:trHeight w:val="611"/>
          <w:jc w:val="center"/>
        </w:trPr>
        <w:tc>
          <w:tcPr>
            <w:tcW w:w="2065" w:type="dxa"/>
            <w:tcMar>
              <w:top w:w="0" w:type="dxa"/>
              <w:left w:w="108" w:type="dxa"/>
              <w:bottom w:w="0" w:type="dxa"/>
              <w:right w:w="108" w:type="dxa"/>
            </w:tcMar>
            <w:vAlign w:val="center"/>
          </w:tcPr>
          <w:p w14:paraId="0B5E1502" w14:textId="77777777" w:rsidR="008D6D31" w:rsidRPr="00BB1D34" w:rsidRDefault="008D6D31" w:rsidP="004E4F35">
            <w:pPr>
              <w:spacing w:line="259" w:lineRule="auto"/>
              <w:jc w:val="center"/>
              <w:rPr>
                <w:noProof/>
                <w:szCs w:val="20"/>
              </w:rPr>
            </w:pPr>
            <w:r w:rsidRPr="00BB1D34">
              <w:object w:dxaOrig="270" w:dyaOrig="195" w14:anchorId="709DAA0F">
                <v:shape id="_x0000_i1026" type="#_x0000_t75" style="width:14.25pt;height:14.25pt" o:ole="">
                  <v:imagedata r:id="rId26" o:title=""/>
                </v:shape>
                <o:OLEObject Type="Embed" ProgID="PBrush" ShapeID="_x0000_i1026" DrawAspect="Content" ObjectID="_1525073034" r:id="rId27"/>
              </w:object>
            </w:r>
          </w:p>
        </w:tc>
        <w:tc>
          <w:tcPr>
            <w:tcW w:w="4770" w:type="dxa"/>
            <w:tcMar>
              <w:top w:w="0" w:type="dxa"/>
              <w:left w:w="108" w:type="dxa"/>
              <w:bottom w:w="0" w:type="dxa"/>
              <w:right w:w="108" w:type="dxa"/>
            </w:tcMar>
            <w:vAlign w:val="center"/>
          </w:tcPr>
          <w:p w14:paraId="3358AC98" w14:textId="77777777" w:rsidR="008D6D31" w:rsidRPr="00BB1D34" w:rsidRDefault="008D6D31" w:rsidP="004E4F35">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8D6D31" w:rsidRPr="00BB1D34" w14:paraId="448E961C" w14:textId="77777777" w:rsidTr="004E4F35">
        <w:trPr>
          <w:cantSplit/>
          <w:trHeight w:val="611"/>
          <w:jc w:val="center"/>
        </w:trPr>
        <w:tc>
          <w:tcPr>
            <w:tcW w:w="2065" w:type="dxa"/>
            <w:tcMar>
              <w:top w:w="0" w:type="dxa"/>
              <w:left w:w="108" w:type="dxa"/>
              <w:bottom w:w="0" w:type="dxa"/>
              <w:right w:w="108" w:type="dxa"/>
            </w:tcMar>
            <w:vAlign w:val="center"/>
          </w:tcPr>
          <w:p w14:paraId="59096215" w14:textId="77777777" w:rsidR="008D6D31" w:rsidRPr="00BB1D34" w:rsidRDefault="008D6D31" w:rsidP="004E4F35">
            <w:pPr>
              <w:spacing w:line="259" w:lineRule="auto"/>
              <w:jc w:val="center"/>
              <w:rPr>
                <w:noProof/>
                <w:szCs w:val="20"/>
              </w:rPr>
            </w:pPr>
            <w:r w:rsidRPr="00BB1D34">
              <w:object w:dxaOrig="210" w:dyaOrig="150" w14:anchorId="6B91EB78">
                <v:shape id="_x0000_i1027" type="#_x0000_t75" style="width:14.25pt;height:14.25pt" o:ole="">
                  <v:imagedata r:id="rId28" o:title=""/>
                </v:shape>
                <o:OLEObject Type="Embed" ProgID="PBrush" ShapeID="_x0000_i1027" DrawAspect="Content" ObjectID="_1525073035" r:id="rId29"/>
              </w:object>
            </w:r>
          </w:p>
        </w:tc>
        <w:tc>
          <w:tcPr>
            <w:tcW w:w="4770" w:type="dxa"/>
            <w:tcMar>
              <w:top w:w="0" w:type="dxa"/>
              <w:left w:w="108" w:type="dxa"/>
              <w:bottom w:w="0" w:type="dxa"/>
              <w:right w:w="108" w:type="dxa"/>
            </w:tcMar>
            <w:vAlign w:val="center"/>
          </w:tcPr>
          <w:p w14:paraId="5804A083" w14:textId="77777777" w:rsidR="008D6D31" w:rsidRPr="00BB1D34" w:rsidRDefault="008D6D31" w:rsidP="004E4F35">
            <w:pPr>
              <w:spacing w:line="259" w:lineRule="auto"/>
              <w:rPr>
                <w:szCs w:val="20"/>
              </w:rPr>
            </w:pPr>
            <w:r w:rsidRPr="00BB1D34">
              <w:rPr>
                <w:szCs w:val="20"/>
              </w:rPr>
              <w:t>This decorator icon indicates an enumeration literal.</w:t>
            </w:r>
          </w:p>
        </w:tc>
      </w:tr>
      <w:tr w:rsidR="008D6D31" w:rsidRPr="00BB1D34" w14:paraId="6FE3F659" w14:textId="77777777" w:rsidTr="004E4F35">
        <w:trPr>
          <w:cantSplit/>
          <w:trHeight w:val="620"/>
          <w:jc w:val="center"/>
        </w:trPr>
        <w:tc>
          <w:tcPr>
            <w:tcW w:w="2065" w:type="dxa"/>
            <w:tcMar>
              <w:top w:w="0" w:type="dxa"/>
              <w:left w:w="108" w:type="dxa"/>
              <w:bottom w:w="0" w:type="dxa"/>
              <w:right w:w="108" w:type="dxa"/>
            </w:tcMar>
            <w:vAlign w:val="center"/>
          </w:tcPr>
          <w:p w14:paraId="2D2185D1" w14:textId="77777777" w:rsidR="008D6D31" w:rsidRPr="00BB1D34" w:rsidRDefault="008D6D31" w:rsidP="004E4F35">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58035BB2" wp14:editId="13E1944F">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5C16B06"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7A176E00" w14:textId="77777777" w:rsidR="008D6D31" w:rsidRPr="00BB1D34" w:rsidRDefault="008D6D31" w:rsidP="004E4F35">
            <w:pPr>
              <w:spacing w:line="259" w:lineRule="auto"/>
              <w:rPr>
                <w:szCs w:val="20"/>
              </w:rPr>
            </w:pPr>
            <w:r w:rsidRPr="00BB1D34">
              <w:rPr>
                <w:szCs w:val="20"/>
              </w:rPr>
              <w:t>This arrow type indicates a directed association relationship.</w:t>
            </w:r>
          </w:p>
        </w:tc>
      </w:tr>
      <w:tr w:rsidR="008D6D31" w:rsidRPr="00BB1D34" w14:paraId="6FB794C8" w14:textId="77777777" w:rsidTr="004E4F35">
        <w:trPr>
          <w:cantSplit/>
          <w:trHeight w:val="620"/>
          <w:jc w:val="center"/>
        </w:trPr>
        <w:tc>
          <w:tcPr>
            <w:tcW w:w="2065" w:type="dxa"/>
            <w:tcMar>
              <w:top w:w="0" w:type="dxa"/>
              <w:left w:w="108" w:type="dxa"/>
              <w:bottom w:w="0" w:type="dxa"/>
              <w:right w:w="108" w:type="dxa"/>
            </w:tcMar>
            <w:vAlign w:val="center"/>
          </w:tcPr>
          <w:p w14:paraId="176EBA62" w14:textId="77777777" w:rsidR="008D6D31" w:rsidRPr="00BB1D34" w:rsidRDefault="008D6D31" w:rsidP="004E4F35">
            <w:pPr>
              <w:spacing w:line="259" w:lineRule="auto"/>
              <w:jc w:val="center"/>
            </w:pPr>
            <w:r w:rsidRPr="00BB1D34">
              <w:rPr>
                <w:color w:val="000000" w:themeColor="text1"/>
              </w:rPr>
              <w:object w:dxaOrig="1140" w:dyaOrig="780" w14:anchorId="5003499B">
                <v:shape id="_x0000_i1028" type="#_x0000_t75" style="width:57.75pt;height:35.25pt" o:ole="">
                  <v:imagedata r:id="rId30" o:title=""/>
                </v:shape>
                <o:OLEObject Type="Embed" ProgID="PBrush" ShapeID="_x0000_i1028" DrawAspect="Content" ObjectID="_1525073036" r:id="rId31"/>
              </w:object>
            </w:r>
          </w:p>
        </w:tc>
        <w:tc>
          <w:tcPr>
            <w:tcW w:w="4770" w:type="dxa"/>
            <w:tcMar>
              <w:top w:w="0" w:type="dxa"/>
              <w:left w:w="108" w:type="dxa"/>
              <w:bottom w:w="0" w:type="dxa"/>
              <w:right w:w="108" w:type="dxa"/>
            </w:tcMar>
            <w:vAlign w:val="center"/>
          </w:tcPr>
          <w:p w14:paraId="0DF0F36F" w14:textId="77777777" w:rsidR="008D6D31" w:rsidRPr="00BB1D34" w:rsidRDefault="008D6D31" w:rsidP="004E4F35">
            <w:pPr>
              <w:spacing w:line="259" w:lineRule="auto"/>
              <w:rPr>
                <w:szCs w:val="20"/>
              </w:rPr>
            </w:pPr>
            <w:r w:rsidRPr="00BB1D34">
              <w:rPr>
                <w:szCs w:val="20"/>
              </w:rPr>
              <w:t xml:space="preserve">This arrow type indicates a generalization relationship.  </w:t>
            </w:r>
          </w:p>
        </w:tc>
      </w:tr>
    </w:tbl>
    <w:p w14:paraId="70D3A3FB" w14:textId="77777777" w:rsidR="008D6D31" w:rsidRPr="00BB1D34" w:rsidRDefault="008D6D31" w:rsidP="008D6D31">
      <w:pPr>
        <w:pStyle w:val="Heading3"/>
      </w:pPr>
      <w:bookmarkStart w:id="22" w:name="_Toc429676490"/>
      <w:bookmarkStart w:id="23" w:name="_Toc450824653"/>
      <w:r w:rsidRPr="00BB1D34">
        <w:t>Color Coding</w:t>
      </w:r>
      <w:bookmarkEnd w:id="22"/>
      <w:bookmarkEnd w:id="23"/>
    </w:p>
    <w:p w14:paraId="0246C09C" w14:textId="721A6D23" w:rsidR="008D6D31" w:rsidRPr="00BB1D34" w:rsidRDefault="008D6D31" w:rsidP="008D6D31">
      <w:pPr>
        <w:spacing w:after="240" w:line="259" w:lineRule="auto"/>
      </w:pPr>
      <w:r w:rsidRPr="00BB1D34">
        <w:t xml:space="preserve">The shapes of the UML diagrams are color coded to indicate the data model associated with a class.  The colors used in the collection of specification documents via exemplars are illustrated in </w:t>
      </w:r>
      <w:r w:rsidRPr="00BB1D34">
        <w:rPr>
          <w:b/>
          <w:color w:val="0000EE"/>
        </w:rPr>
        <w:fldChar w:fldCharType="begin"/>
      </w:r>
      <w:r w:rsidRPr="00BB1D34">
        <w:rPr>
          <w:b/>
          <w:color w:val="0000EE"/>
        </w:rPr>
        <w:instrText xml:space="preserve"> REF _Ref397676401 \h  \* MERGEFORMAT </w:instrText>
      </w:r>
      <w:r w:rsidRPr="00BB1D34">
        <w:rPr>
          <w:b/>
          <w:color w:val="0000EE"/>
        </w:rPr>
      </w:r>
      <w:r w:rsidRPr="00BB1D34">
        <w:rPr>
          <w:b/>
          <w:color w:val="0000EE"/>
        </w:rPr>
        <w:fldChar w:fldCharType="separate"/>
      </w:r>
      <w:r w:rsidR="00411869" w:rsidRPr="00E61B80">
        <w:rPr>
          <w:b/>
          <w:color w:val="0000EE"/>
        </w:rPr>
        <w:t xml:space="preserve">Figure </w:t>
      </w:r>
      <w:r w:rsidR="00411869" w:rsidRPr="00E61B80">
        <w:rPr>
          <w:b/>
          <w:noProof/>
          <w:color w:val="0000EE"/>
        </w:rPr>
        <w:t>1</w:t>
      </w:r>
      <w:r w:rsidR="00411869" w:rsidRPr="00E61B80">
        <w:rPr>
          <w:b/>
          <w:noProof/>
          <w:color w:val="0000EE"/>
        </w:rPr>
        <w:noBreakHyphen/>
        <w:t>1</w:t>
      </w:r>
      <w:r w:rsidRPr="00BB1D34">
        <w:rPr>
          <w:b/>
          <w:color w:val="0000EE"/>
        </w:rPr>
        <w:fldChar w:fldCharType="end"/>
      </w:r>
      <w:r w:rsidRPr="00BB1D34">
        <w:t>.</w:t>
      </w:r>
    </w:p>
    <w:p w14:paraId="6F57CDDA" w14:textId="77777777" w:rsidR="008D6D31" w:rsidRPr="00BB1D34" w:rsidRDefault="008D6D31" w:rsidP="008D6D31">
      <w:pPr>
        <w:keepNext/>
        <w:keepLines/>
        <w:spacing w:line="259" w:lineRule="auto"/>
      </w:pPr>
      <w:r w:rsidRPr="00BB1D34">
        <w:rPr>
          <w:noProof/>
        </w:rPr>
        <w:drawing>
          <wp:inline distT="0" distB="0" distL="0" distR="0" wp14:anchorId="292B8DE9" wp14:editId="06EFEBE1">
            <wp:extent cx="5599713" cy="11334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2">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16811258" w14:textId="31FA5D27" w:rsidR="008D6D31" w:rsidRPr="00BB1D34" w:rsidRDefault="008D6D31" w:rsidP="00A652F3">
      <w:pPr>
        <w:pStyle w:val="Caption"/>
      </w:pPr>
      <w:bookmarkStart w:id="24" w:name="_Ref397676401"/>
      <w:r w:rsidRPr="00BB1D34">
        <w:t xml:space="preserve">Figure </w:t>
      </w:r>
      <w:fldSimple w:instr=" STYLEREF 1 \s ">
        <w:r w:rsidR="00A652F3">
          <w:rPr>
            <w:noProof/>
          </w:rPr>
          <w:t>1</w:t>
        </w:r>
      </w:fldSimple>
      <w:r w:rsidR="00A652F3">
        <w:noBreakHyphen/>
      </w:r>
      <w:fldSimple w:instr=" SEQ Figure \* ARABIC \s 1 ">
        <w:r w:rsidR="00A652F3">
          <w:rPr>
            <w:noProof/>
          </w:rPr>
          <w:t>1</w:t>
        </w:r>
      </w:fldSimple>
      <w:bookmarkEnd w:id="24"/>
      <w:r w:rsidRPr="00BB1D34">
        <w:t>.  Data model color coding</w:t>
      </w:r>
    </w:p>
    <w:p w14:paraId="70A984F8" w14:textId="77777777" w:rsidR="008D6D31" w:rsidRPr="00BB1D34" w:rsidRDefault="008D6D31" w:rsidP="008D6D31">
      <w:pPr>
        <w:pStyle w:val="Heading3"/>
      </w:pPr>
      <w:bookmarkStart w:id="25" w:name="_Toc450824654"/>
      <w:r w:rsidRPr="00BB1D34">
        <w:t>XSD Examples</w:t>
      </w:r>
      <w:bookmarkEnd w:id="25"/>
    </w:p>
    <w:p w14:paraId="325F177B" w14:textId="6086A66E" w:rsidR="008D6D31" w:rsidRDefault="008D6D31" w:rsidP="008D6D31">
      <w:pPr>
        <w:spacing w:line="259" w:lineRule="auto"/>
      </w:pPr>
      <w:r>
        <w:t>T</w:t>
      </w:r>
      <w:r w:rsidRPr="00BB1D34">
        <w:t>o improve readability</w:t>
      </w:r>
      <w:r>
        <w:t xml:space="preserve">, </w:t>
      </w:r>
      <w:r w:rsidR="00411869">
        <w:t xml:space="preserve">some </w:t>
      </w:r>
      <w:r w:rsidRPr="00BB1D34">
        <w:t xml:space="preserve">XML in examples </w:t>
      </w:r>
      <w:r w:rsidR="00411869">
        <w:t>was</w:t>
      </w:r>
      <w:r w:rsidRPr="00BB1D34">
        <w:t xml:space="preserve"> altered from the actual X</w:t>
      </w:r>
      <w:r w:rsidR="008D0EDD">
        <w:t>ML</w:t>
      </w:r>
      <w:r w:rsidRPr="00BB1D34">
        <w:t xml:space="preserve"> schemas.</w:t>
      </w:r>
    </w:p>
    <w:p w14:paraId="3D2B2821" w14:textId="77777777" w:rsidR="00B01B77" w:rsidRDefault="00B01B77" w:rsidP="00B01B77">
      <w:pPr>
        <w:pStyle w:val="Heading2"/>
      </w:pPr>
      <w:bookmarkStart w:id="26" w:name="_Ref7502892"/>
      <w:bookmarkStart w:id="27" w:name="_Toc12011611"/>
      <w:bookmarkStart w:id="28" w:name="_Toc85472894"/>
      <w:bookmarkStart w:id="29" w:name="_Toc287332008"/>
      <w:bookmarkStart w:id="30" w:name="_Ref428000766"/>
      <w:bookmarkStart w:id="31" w:name="_Toc429676492"/>
      <w:bookmarkStart w:id="32" w:name="_Toc431977789"/>
      <w:r>
        <w:lastRenderedPageBreak/>
        <w:t>Normative</w:t>
      </w:r>
      <w:bookmarkEnd w:id="26"/>
      <w:bookmarkEnd w:id="27"/>
      <w:r>
        <w:t xml:space="preserve"> References</w:t>
      </w:r>
      <w:bookmarkEnd w:id="28"/>
      <w:bookmarkEnd w:id="29"/>
      <w:bookmarkEnd w:id="30"/>
      <w:bookmarkEnd w:id="31"/>
      <w:bookmarkEnd w:id="32"/>
    </w:p>
    <w:p w14:paraId="5143BCDD" w14:textId="77777777" w:rsidR="00B01B77" w:rsidRDefault="00B01B77" w:rsidP="00B01B77">
      <w:pPr>
        <w:pStyle w:val="Ref"/>
      </w:pPr>
      <w:bookmarkStart w:id="33" w:name="rfc2119"/>
      <w:r>
        <w:rPr>
          <w:rStyle w:val="Refterm"/>
        </w:rPr>
        <w:t>[RFC2119]</w:t>
      </w:r>
      <w:bookmarkEnd w:id="33"/>
      <w:r>
        <w:tab/>
        <w:t xml:space="preserve">Bradner, S., </w:t>
      </w:r>
      <w:r w:rsidRPr="00B641A5">
        <w:t>“Key words for use in RFCs to Indicate Requirement Levels”</w:t>
      </w:r>
      <w:r>
        <w:t xml:space="preserve">, BCP 14, RFC 2119, March 1997. [Online]. Available: </w:t>
      </w:r>
      <w:hyperlink r:id="rId33" w:history="1">
        <w:r>
          <w:rPr>
            <w:rStyle w:val="Hyperlink"/>
          </w:rPr>
          <w:t>http://www.ietf.org/rfc/rfc2119.txt</w:t>
        </w:r>
      </w:hyperlink>
      <w:r>
        <w:t>.</w:t>
      </w:r>
    </w:p>
    <w:p w14:paraId="28ABA5AD" w14:textId="77777777" w:rsidR="00B01B77" w:rsidRPr="00BB1D34" w:rsidRDefault="00B01B77" w:rsidP="008D6D31">
      <w:pPr>
        <w:spacing w:line="259" w:lineRule="auto"/>
      </w:pPr>
    </w:p>
    <w:p w14:paraId="0A3ED3E4" w14:textId="77777777" w:rsidR="00E969C6" w:rsidRDefault="00E969C6" w:rsidP="00E969C6">
      <w:pPr>
        <w:pStyle w:val="Heading1"/>
        <w:spacing w:line="259" w:lineRule="auto"/>
      </w:pPr>
      <w:bookmarkStart w:id="34" w:name="_Ref436912835"/>
      <w:bookmarkStart w:id="35" w:name="_Toc450824655"/>
      <w:bookmarkEnd w:id="17"/>
      <w:bookmarkEnd w:id="18"/>
      <w:r>
        <w:lastRenderedPageBreak/>
        <w:t>Binding Rules</w:t>
      </w:r>
      <w:bookmarkEnd w:id="34"/>
      <w:bookmarkEnd w:id="35"/>
    </w:p>
    <w:p w14:paraId="2753818A" w14:textId="77777777" w:rsidR="00E969C6" w:rsidRPr="00E969C6" w:rsidRDefault="00E969C6" w:rsidP="00E969C6">
      <w:pPr>
        <w:pStyle w:val="Heading2"/>
      </w:pPr>
      <w:bookmarkStart w:id="36" w:name="_Toc450824656"/>
      <w:r w:rsidRPr="00E969C6">
        <w:t>UML Packages</w:t>
      </w:r>
      <w:bookmarkEnd w:id="36"/>
    </w:p>
    <w:p w14:paraId="499D6182" w14:textId="1FDC0BC4" w:rsidR="00E969C6" w:rsidRDefault="002F15CC" w:rsidP="00E969C6">
      <w:pPr>
        <w:spacing w:after="240" w:line="259" w:lineRule="auto"/>
      </w:pPr>
      <w:r>
        <w:rPr>
          <w:rFonts w:cs="Arial"/>
          <w:noProof/>
          <w:szCs w:val="20"/>
        </w:rPr>
        <mc:AlternateContent>
          <mc:Choice Requires="wps">
            <w:drawing>
              <wp:anchor distT="0" distB="0" distL="114300" distR="114300" simplePos="0" relativeHeight="251666432" behindDoc="0" locked="0" layoutInCell="1" allowOverlap="1" wp14:anchorId="3D38CE1C" wp14:editId="4747EAED">
                <wp:simplePos x="0" y="0"/>
                <wp:positionH relativeFrom="column">
                  <wp:posOffset>9525</wp:posOffset>
                </wp:positionH>
                <wp:positionV relativeFrom="paragraph">
                  <wp:posOffset>1381760</wp:posOffset>
                </wp:positionV>
                <wp:extent cx="66103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103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0B8EBD" w14:textId="77777777" w:rsidR="005F1E26" w:rsidRPr="005A654F" w:rsidRDefault="005F1E2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5F1E26" w:rsidRDefault="005F1E2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_Ref436740127 \r \h </w:instrText>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3.1</w:t>
                            </w:r>
                            <w:r w:rsidR="00C57098" w:rsidRPr="00C57098">
                              <w:rPr>
                                <w:rFonts w:ascii="Arial" w:hAnsi="Arial" w:cs="Arial"/>
                                <w:b/>
                                <w:color w:val="0000EE"/>
                                <w:sz w:val="20"/>
                                <w:szCs w:val="20"/>
                              </w:rPr>
                              <w:fldChar w:fldCharType="end"/>
                            </w:r>
                            <w:r>
                              <w:rPr>
                                <w:rFonts w:ascii="Arial" w:hAnsi="Arial" w:cs="Arial"/>
                                <w:sz w:val="20"/>
                                <w:szCs w:val="20"/>
                              </w:rPr>
                              <w:t>.</w:t>
                            </w:r>
                          </w:p>
                          <w:p w14:paraId="0EE72AED" w14:textId="3432F51B"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5F1E26" w:rsidRPr="000046EB" w:rsidRDefault="005F1E2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5F1E26" w:rsidRPr="00634F28" w:rsidRDefault="005F1E2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5F1E26" w:rsidRDefault="005F1E2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5F1E26" w:rsidRDefault="005F1E2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8CE1C" id="_x0000_t202" coordsize="21600,21600" o:spt="202" path="m,l,21600r21600,l21600,xe">
                <v:stroke joinstyle="miter"/>
                <v:path gradientshapeok="t" o:connecttype="rect"/>
              </v:shapetype>
              <v:shape id="Text Box 19" o:spid="_x0000_s1026" type="#_x0000_t202" style="position:absolute;margin-left:.75pt;margin-top:108.8pt;width:520.5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" fillcolor="white [3201]" strokeweight=".5pt">
                <v:textbox>
                  <w:txbxContent>
                    <w:p w14:paraId="5D0B8EBD" w14:textId="77777777" w:rsidR="005F1E26" w:rsidRPr="005A654F" w:rsidRDefault="005F1E26" w:rsidP="002F15CC">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1F6FC6EC" w14:textId="554BC915" w:rsidR="005F1E26" w:rsidRDefault="005F1E26" w:rsidP="002F15CC">
                      <w:pPr>
                        <w:pStyle w:val="ListParagraph"/>
                        <w:numPr>
                          <w:ilvl w:val="0"/>
                          <w:numId w:val="10"/>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1E2F128B" w14:textId="301D3284"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 xml:space="preserve">The mapping from namespace name to package name is found in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_Ref436740127 \r \h </w:instrText>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3.1</w:t>
                      </w:r>
                      <w:r w:rsidR="00C57098" w:rsidRPr="00C57098">
                        <w:rPr>
                          <w:rFonts w:ascii="Arial" w:hAnsi="Arial" w:cs="Arial"/>
                          <w:b/>
                          <w:color w:val="0000EE"/>
                          <w:sz w:val="20"/>
                          <w:szCs w:val="20"/>
                        </w:rPr>
                        <w:fldChar w:fldCharType="end"/>
                      </w:r>
                      <w:r>
                        <w:rPr>
                          <w:rFonts w:ascii="Arial" w:hAnsi="Arial" w:cs="Arial"/>
                          <w:sz w:val="20"/>
                          <w:szCs w:val="20"/>
                        </w:rPr>
                        <w:t>.</w:t>
                      </w:r>
                    </w:p>
                    <w:p w14:paraId="0EE72AED" w14:textId="3432F51B" w:rsidR="005F1E26" w:rsidRDefault="005F1E26" w:rsidP="002F15CC">
                      <w:pPr>
                        <w:pStyle w:val="ListParagraph"/>
                        <w:numPr>
                          <w:ilvl w:val="0"/>
                          <w:numId w:val="10"/>
                        </w:numPr>
                        <w:rPr>
                          <w:rFonts w:ascii="Arial" w:hAnsi="Arial" w:cs="Arial"/>
                          <w:sz w:val="20"/>
                          <w:szCs w:val="20"/>
                        </w:rPr>
                      </w:pPr>
                      <w:r>
                        <w:rPr>
                          <w:rFonts w:ascii="Arial" w:hAnsi="Arial" w:cs="Arial"/>
                          <w:sz w:val="20"/>
                          <w:szCs w:val="20"/>
                        </w:rPr>
                        <w:t>The target namespace of that schema must be declared as follows:</w:t>
                      </w:r>
                    </w:p>
                    <w:p w14:paraId="55668410" w14:textId="77777777" w:rsidR="005F1E26" w:rsidRPr="000046EB" w:rsidRDefault="005F1E26" w:rsidP="000046EB">
                      <w:pPr>
                        <w:pStyle w:val="ListParagraph"/>
                        <w:numPr>
                          <w:ilvl w:val="1"/>
                          <w:numId w:val="10"/>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http://docs.oasis-open.org/cti/ns/stix</w:t>
                      </w:r>
                      <w:r w:rsidRPr="000046EB">
                        <w:rPr>
                          <w:rFonts w:ascii="Arial" w:hAnsi="Arial" w:cs="Arial"/>
                          <w:i/>
                          <w:sz w:val="20"/>
                          <w:szCs w:val="20"/>
                        </w:rPr>
                        <w:t>/&lt;namespace-name&gt;</w:t>
                      </w:r>
                      <w:r w:rsidRPr="000046EB">
                        <w:rPr>
                          <w:rFonts w:ascii="Courier New" w:hAnsi="Courier New" w:cs="Courier New"/>
                          <w:sz w:val="20"/>
                          <w:szCs w:val="20"/>
                        </w:rPr>
                        <w:t>-1</w:t>
                      </w:r>
                    </w:p>
                    <w:p w14:paraId="58E53BF8" w14:textId="10A8FB12" w:rsidR="005F1E26" w:rsidRPr="00634F28" w:rsidRDefault="005F1E26" w:rsidP="002F15CC">
                      <w:pPr>
                        <w:pStyle w:val="ListParagraph"/>
                        <w:numPr>
                          <w:ilvl w:val="0"/>
                          <w:numId w:val="10"/>
                        </w:numPr>
                        <w:rPr>
                          <w:rFonts w:ascii="Arial" w:hAnsi="Arial" w:cs="Arial"/>
                          <w:sz w:val="20"/>
                          <w:szCs w:val="20"/>
                        </w:rPr>
                      </w:pPr>
                      <w:r>
                        <w:rPr>
                          <w:rFonts w:ascii="Arial" w:hAnsi="Arial" w:cs="Arial"/>
                          <w:sz w:val="20"/>
                          <w:szCs w:val="20"/>
                        </w:rPr>
                        <w:t>The prefix name must be declared.  The package name and prefix name are the same.</w:t>
                      </w:r>
                    </w:p>
                    <w:p w14:paraId="6D3A70FB" w14:textId="77777777" w:rsidR="005F1E26" w:rsidRDefault="005F1E26" w:rsidP="002F15CC">
                      <w:pPr>
                        <w:pStyle w:val="ListParagraph"/>
                        <w:numPr>
                          <w:ilvl w:val="1"/>
                          <w:numId w:val="10"/>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Pr>
                          <w:rFonts w:ascii="Arial" w:hAnsi="Arial" w:cs="Arial"/>
                          <w:i/>
                          <w:sz w:val="20"/>
                          <w:szCs w:val="20"/>
                        </w:rPr>
                        <w:t>package-name</w:t>
                      </w:r>
                      <w:r>
                        <w:rPr>
                          <w:rFonts w:ascii="Arial" w:hAnsi="Arial" w:cs="Arial"/>
                          <w:sz w:val="20"/>
                          <w:szCs w:val="20"/>
                        </w:rPr>
                        <w:t>&gt;</w:t>
                      </w:r>
                      <w:r w:rsidRPr="00634F28">
                        <w:rPr>
                          <w:rFonts w:ascii="Courier New" w:hAnsi="Courier New" w:cs="Courier New"/>
                          <w:sz w:val="20"/>
                          <w:szCs w:val="20"/>
                        </w:rPr>
                        <w:t>="http://docs.oasis-open.org/cti/ns/stix/&lt;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-1”</w:t>
                      </w:r>
                    </w:p>
                    <w:p w14:paraId="760D4FDB" w14:textId="27D53F48" w:rsidR="005F1E26" w:rsidRDefault="005F1E26" w:rsidP="00E61B80">
                      <w:pPr>
                        <w:pStyle w:val="ListParagraph"/>
                        <w:numPr>
                          <w:ilvl w:val="0"/>
                          <w:numId w:val="10"/>
                        </w:numPr>
                        <w:ind w:left="1080"/>
                        <w:rPr>
                          <w:rFonts w:ascii="Arial" w:hAnsi="Arial" w:cs="Arial"/>
                          <w:sz w:val="20"/>
                          <w:szCs w:val="20"/>
                        </w:rPr>
                      </w:pPr>
                      <w:r>
                        <w:rPr>
                          <w:rFonts w:ascii="Arial" w:hAnsi="Arial" w:cs="Arial"/>
                          <w:sz w:val="20"/>
                          <w:szCs w:val="20"/>
                        </w:rPr>
                        <w:t xml:space="preserve">Other XML schemas of the STIX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77BD7C5E" w14:textId="77777777" w:rsidR="005F1E26" w:rsidRDefault="005F1E26"/>
                  </w:txbxContent>
                </v:textbox>
              </v:shape>
            </w:pict>
          </mc:Fallback>
        </mc:AlternateContent>
      </w:r>
      <w:r w:rsidR="005A654F">
        <w:rPr>
          <w:rFonts w:cs="Arial"/>
          <w:szCs w:val="20"/>
        </w:rPr>
        <w:t xml:space="preserve">A UML </w:t>
      </w:r>
      <w:r w:rsidR="005A654F" w:rsidRPr="005A654F">
        <w:rPr>
          <w:rFonts w:cs="Arial"/>
          <w:i/>
          <w:szCs w:val="20"/>
        </w:rPr>
        <w:t>p</w:t>
      </w:r>
      <w:r w:rsidR="00E969C6" w:rsidRPr="005A654F">
        <w:rPr>
          <w:rFonts w:cs="Arial"/>
          <w:i/>
          <w:szCs w:val="20"/>
        </w:rPr>
        <w:t>ackage</w:t>
      </w:r>
      <w:r w:rsidR="00E969C6" w:rsidRPr="00BB1D34">
        <w:rPr>
          <w:rFonts w:cs="Arial"/>
          <w:szCs w:val="20"/>
        </w:rPr>
        <w:t xml:space="preserve"> is a concept that is useful for reducing the complexity of a data model by focusing on one aspect at a time.  In addition, it allows for the scoping of names used.  The concept of a namespace in XSD is similar. </w:t>
      </w:r>
      <w:r w:rsidR="00411869">
        <w:rPr>
          <w:rFonts w:cs="Arial"/>
          <w:szCs w:val="20"/>
        </w:rPr>
        <w:t>Because</w:t>
      </w:r>
      <w:r w:rsidR="00411869" w:rsidRPr="00BB1D34">
        <w:rPr>
          <w:rFonts w:cs="Arial"/>
          <w:szCs w:val="20"/>
        </w:rPr>
        <w:t xml:space="preserve"> </w:t>
      </w:r>
      <w:r w:rsidR="00E969C6" w:rsidRPr="00BB1D34">
        <w:rPr>
          <w:rFonts w:cs="Arial"/>
          <w:szCs w:val="20"/>
        </w:rPr>
        <w:t xml:space="preserve">STIX contains nine top-level concepts, it makes sense that each of them would be represented using an individual UML package.  Other UML packages correspond to the overarching data models in STIX, such as </w:t>
      </w:r>
      <w:r w:rsidR="00411869">
        <w:rPr>
          <w:rFonts w:cs="Arial"/>
          <w:szCs w:val="20"/>
        </w:rPr>
        <w:t>C</w:t>
      </w:r>
      <w:r w:rsidR="00411869" w:rsidRPr="00BB1D34">
        <w:rPr>
          <w:rFonts w:cs="Arial"/>
          <w:szCs w:val="20"/>
        </w:rPr>
        <w:t xml:space="preserve">ore </w:t>
      </w:r>
      <w:r w:rsidR="00E969C6" w:rsidRPr="00BB1D34">
        <w:rPr>
          <w:rFonts w:cs="Arial"/>
          <w:szCs w:val="20"/>
        </w:rPr>
        <w:t xml:space="preserve">and </w:t>
      </w:r>
      <w:r w:rsidR="00411869">
        <w:rPr>
          <w:rFonts w:cs="Arial"/>
          <w:szCs w:val="20"/>
        </w:rPr>
        <w:t>C</w:t>
      </w:r>
      <w:r w:rsidR="00411869" w:rsidRPr="00BB1D34">
        <w:rPr>
          <w:rFonts w:cs="Arial"/>
          <w:szCs w:val="20"/>
        </w:rPr>
        <w:t>ommon</w:t>
      </w:r>
      <w:r w:rsidR="00E969C6" w:rsidRPr="00BB1D34">
        <w:rPr>
          <w:rFonts w:cs="Arial"/>
          <w:szCs w:val="20"/>
        </w:rPr>
        <w:t xml:space="preserve">.  </w:t>
      </w:r>
      <w:r w:rsidR="00E969C6" w:rsidRPr="00BB1D34">
        <w:t>The use of multiple packages allows the STIX data model to be modular: all of the STIX components are defined in separate package</w:t>
      </w:r>
      <w:r w:rsidR="00411869">
        <w:t>s</w:t>
      </w:r>
      <w:r w:rsidR="00E969C6" w:rsidRPr="00BB1D34">
        <w:t xml:space="preserve"> rather than in one large package to limit interdependence between STIX components.</w:t>
      </w:r>
      <w:r w:rsidR="005A654F">
        <w:t xml:space="preserve">  In XML, this corresponds to separate </w:t>
      </w:r>
      <w:r w:rsidR="008D0EDD">
        <w:t>XML</w:t>
      </w:r>
      <w:r w:rsidR="005A654F">
        <w:t xml:space="preserve"> schemas, each with their own namespace.</w:t>
      </w:r>
    </w:p>
    <w:p w14:paraId="35B28421" w14:textId="77777777" w:rsidR="002F15CC" w:rsidRDefault="002F15CC" w:rsidP="00E969C6">
      <w:pPr>
        <w:spacing w:after="240" w:line="259" w:lineRule="auto"/>
      </w:pPr>
    </w:p>
    <w:p w14:paraId="1C83BFE8" w14:textId="77777777" w:rsidR="002F15CC" w:rsidRDefault="002F15CC" w:rsidP="00E969C6">
      <w:pPr>
        <w:spacing w:after="240" w:line="259" w:lineRule="auto"/>
      </w:pPr>
    </w:p>
    <w:p w14:paraId="0565D990" w14:textId="77777777" w:rsidR="002F15CC" w:rsidRDefault="002F15CC" w:rsidP="00E969C6">
      <w:pPr>
        <w:spacing w:after="240" w:line="259" w:lineRule="auto"/>
      </w:pPr>
    </w:p>
    <w:p w14:paraId="2F581838" w14:textId="77777777" w:rsidR="002F15CC" w:rsidRDefault="002F15CC" w:rsidP="00E969C6">
      <w:pPr>
        <w:spacing w:after="240" w:line="259" w:lineRule="auto"/>
      </w:pPr>
    </w:p>
    <w:p w14:paraId="61A5EAF1" w14:textId="77777777" w:rsidR="002F15CC" w:rsidRDefault="002F15CC" w:rsidP="00E969C6">
      <w:pPr>
        <w:spacing w:after="240" w:line="259" w:lineRule="auto"/>
      </w:pPr>
    </w:p>
    <w:p w14:paraId="35330E25" w14:textId="77777777" w:rsidR="002F15CC" w:rsidRDefault="002F15CC" w:rsidP="00E969C6">
      <w:pPr>
        <w:spacing w:after="240" w:line="259" w:lineRule="auto"/>
      </w:pPr>
    </w:p>
    <w:p w14:paraId="02B27F2E" w14:textId="5D91ECFB" w:rsidR="002E02D4" w:rsidRDefault="00642703" w:rsidP="00E61B80">
      <w:pPr>
        <w:spacing w:before="360" w:after="240" w:line="259" w:lineRule="auto"/>
      </w:pPr>
      <w:r>
        <w:t xml:space="preserve">The CybOX data model is used extensively in the STIX data model.  For that reason, most schemas </w:t>
      </w:r>
      <w:r w:rsidR="00017F1C">
        <w:t>should</w:t>
      </w:r>
      <w:r>
        <w:t xml:space="preserve"> import the necessary CybOX </w:t>
      </w:r>
      <w:r w:rsidR="00411869">
        <w:t xml:space="preserve">Core </w:t>
      </w:r>
      <w:r>
        <w:t xml:space="preserve">and </w:t>
      </w:r>
      <w:r w:rsidR="00411869">
        <w:t xml:space="preserve">Common </w:t>
      </w:r>
      <w:r w:rsidR="008D0EDD">
        <w:t>XML</w:t>
      </w:r>
      <w:r>
        <w:t xml:space="preserve"> schemas, and their corresponding namespace prefixes.  This </w:t>
      </w:r>
      <w:r w:rsidR="0087183B">
        <w:t>document</w:t>
      </w:r>
      <w:r>
        <w:t xml:space="preserve"> assumes that the </w:t>
      </w:r>
      <w:r w:rsidR="008D0EDD">
        <w:t>XML</w:t>
      </w:r>
      <w:r>
        <w:t xml:space="preserve"> schemas for CybOX exist.</w:t>
      </w:r>
    </w:p>
    <w:p w14:paraId="14C5C41B" w14:textId="77777777" w:rsidR="00E969C6" w:rsidRPr="00E969C6" w:rsidRDefault="00E969C6" w:rsidP="00E969C6">
      <w:pPr>
        <w:pStyle w:val="Heading2"/>
      </w:pPr>
      <w:bookmarkStart w:id="37" w:name="_Toc450824657"/>
      <w:r w:rsidRPr="00E969C6">
        <w:t>UML Classes</w:t>
      </w:r>
      <w:bookmarkEnd w:id="37"/>
    </w:p>
    <w:p w14:paraId="020102BA" w14:textId="08E89D8B" w:rsidR="00E969C6" w:rsidRDefault="00E969C6" w:rsidP="00E969C6">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00634F28" w:rsidRPr="00EE7B3F">
        <w:rPr>
          <w:rFonts w:ascii="Courier New" w:hAnsi="Courier New" w:cs="Courier New"/>
          <w:szCs w:val="20"/>
        </w:rPr>
        <w:t>xs:complexT</w:t>
      </w:r>
      <w:r w:rsidRPr="00EE7B3F">
        <w:rPr>
          <w:rFonts w:ascii="Courier New" w:hAnsi="Courier New" w:cs="Courier New"/>
          <w:szCs w:val="20"/>
        </w:rPr>
        <w: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sidR="008461EA">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7BD2458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67456" behindDoc="0" locked="0" layoutInCell="1" allowOverlap="1" wp14:anchorId="2D0C6F60" wp14:editId="70402C14">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574D2B" w14:textId="77777777" w:rsidR="005F1E26" w:rsidRDefault="005F1E2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5F1E26" w:rsidRPr="006E7930" w:rsidRDefault="005F1E2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49A5FDF" w:rsidR="005F1E26" w:rsidRPr="00116F14" w:rsidRDefault="005F1E2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_Ref436903838 \r \h </w:instrText>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3.2.1</w:t>
                            </w:r>
                            <w:r w:rsidR="00C57098"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33D28E64" w:rsidR="005F1E26" w:rsidRPr="0059031D" w:rsidRDefault="005F1E2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6F60" id="Text Box 20" o:spid="_x0000_s1027" type="#_x0000_t202" style="position:absolute;margin-left:.75pt;margin-top:6.9pt;width:470.25pt;height:16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62574D2B" w14:textId="77777777" w:rsidR="005F1E26" w:rsidRDefault="005F1E26" w:rsidP="008438E5">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4A385E76" w14:textId="03D7BFB6"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6F8CA7A9" w14:textId="77777777" w:rsidR="005F1E26" w:rsidRPr="0043595B" w:rsidRDefault="005F1E26" w:rsidP="008438E5">
                      <w:pPr>
                        <w:pStyle w:val="ListParagraph"/>
                        <w:numPr>
                          <w:ilvl w:val="0"/>
                          <w:numId w:val="11"/>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0208F396" w14:textId="51EABE72" w:rsidR="005F1E26" w:rsidRPr="006E7930" w:rsidRDefault="005F1E26" w:rsidP="008438E5">
                      <w:pPr>
                        <w:pStyle w:val="ListParagraph"/>
                        <w:numPr>
                          <w:ilvl w:val="0"/>
                          <w:numId w:val="11"/>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2C757844" w14:textId="149A5FDF" w:rsidR="005F1E26" w:rsidRPr="00116F14" w:rsidRDefault="005F1E26" w:rsidP="008438E5">
                      <w:pPr>
                        <w:pStyle w:val="ListParagraph"/>
                        <w:numPr>
                          <w:ilvl w:val="0"/>
                          <w:numId w:val="11"/>
                        </w:numPr>
                        <w:rPr>
                          <w:rFonts w:cs="Arial"/>
                          <w:sz w:val="20"/>
                          <w:szCs w:val="20"/>
                        </w:rPr>
                      </w:pPr>
                      <w:r>
                        <w:rPr>
                          <w:rFonts w:ascii="Arial" w:hAnsi="Arial" w:cs="Arial"/>
                          <w:sz w:val="20"/>
                          <w:szCs w:val="20"/>
                        </w:rPr>
                        <w:t xml:space="preserve">Certain XSD complex types should be declared as abstract.  See Section </w:t>
                      </w:r>
                      <w:r w:rsidR="00C57098" w:rsidRPr="00C57098">
                        <w:rPr>
                          <w:rFonts w:ascii="Arial" w:hAnsi="Arial" w:cs="Arial"/>
                          <w:b/>
                          <w:color w:val="0000EE"/>
                          <w:sz w:val="20"/>
                          <w:szCs w:val="20"/>
                        </w:rPr>
                        <w:fldChar w:fldCharType="begin"/>
                      </w:r>
                      <w:r w:rsidR="00C57098" w:rsidRPr="00C57098">
                        <w:rPr>
                          <w:rFonts w:ascii="Arial" w:hAnsi="Arial" w:cs="Arial"/>
                          <w:b/>
                          <w:color w:val="0000EE"/>
                          <w:sz w:val="20"/>
                          <w:szCs w:val="20"/>
                        </w:rPr>
                        <w:instrText xml:space="preserve"> REF _Ref436903838 \r \h </w:instrText>
                      </w:r>
                      <w:r w:rsidR="00C57098">
                        <w:rPr>
                          <w:rFonts w:ascii="Arial" w:hAnsi="Arial" w:cs="Arial"/>
                          <w:b/>
                          <w:color w:val="0000EE"/>
                          <w:sz w:val="20"/>
                          <w:szCs w:val="20"/>
                        </w:rPr>
                        <w:instrText xml:space="preserve"> \* MERGEFORMAT </w:instrText>
                      </w:r>
                      <w:r w:rsidR="00C57098" w:rsidRPr="00C57098">
                        <w:rPr>
                          <w:rFonts w:ascii="Arial" w:hAnsi="Arial" w:cs="Arial"/>
                          <w:b/>
                          <w:color w:val="0000EE"/>
                          <w:sz w:val="20"/>
                          <w:szCs w:val="20"/>
                        </w:rPr>
                      </w:r>
                      <w:r w:rsidR="00C57098" w:rsidRPr="00C57098">
                        <w:rPr>
                          <w:rFonts w:ascii="Arial" w:hAnsi="Arial" w:cs="Arial"/>
                          <w:b/>
                          <w:color w:val="0000EE"/>
                          <w:sz w:val="20"/>
                          <w:szCs w:val="20"/>
                        </w:rPr>
                        <w:fldChar w:fldCharType="separate"/>
                      </w:r>
                      <w:r w:rsidR="00C57098" w:rsidRPr="00C57098">
                        <w:rPr>
                          <w:rFonts w:ascii="Arial" w:hAnsi="Arial" w:cs="Arial"/>
                          <w:b/>
                          <w:color w:val="0000EE"/>
                          <w:sz w:val="20"/>
                          <w:szCs w:val="20"/>
                        </w:rPr>
                        <w:t>3.2.1</w:t>
                      </w:r>
                      <w:r w:rsidR="00C57098" w:rsidRPr="00C57098">
                        <w:rPr>
                          <w:rFonts w:ascii="Arial" w:hAnsi="Arial" w:cs="Arial"/>
                          <w:b/>
                          <w:color w:val="0000EE"/>
                          <w:sz w:val="20"/>
                          <w:szCs w:val="20"/>
                        </w:rPr>
                        <w:fldChar w:fldCharType="end"/>
                      </w:r>
                      <w:r>
                        <w:rPr>
                          <w:rFonts w:ascii="Arial" w:hAnsi="Arial" w:cs="Arial"/>
                          <w:sz w:val="20"/>
                          <w:szCs w:val="20"/>
                        </w:rPr>
                        <w:t xml:space="preserve"> for guidance.</w:t>
                      </w:r>
                    </w:p>
                    <w:p w14:paraId="312B7155" w14:textId="33D28E64" w:rsidR="005F1E26" w:rsidRPr="0059031D" w:rsidRDefault="005F1E26" w:rsidP="008438E5">
                      <w:pPr>
                        <w:pStyle w:val="ListParagraph"/>
                        <w:numPr>
                          <w:ilvl w:val="0"/>
                          <w:numId w:val="11"/>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31939A14" w14:textId="77777777" w:rsidR="005F1E26" w:rsidRDefault="005F1E26"/>
                  </w:txbxContent>
                </v:textbox>
              </v:shape>
            </w:pict>
          </mc:Fallback>
        </mc:AlternateContent>
      </w:r>
    </w:p>
    <w:p w14:paraId="4CC323F7" w14:textId="77777777" w:rsidR="008438E5" w:rsidRDefault="008438E5" w:rsidP="00E969C6">
      <w:pPr>
        <w:spacing w:line="259" w:lineRule="auto"/>
        <w:rPr>
          <w:rFonts w:cs="Arial"/>
          <w:szCs w:val="20"/>
        </w:rPr>
      </w:pPr>
    </w:p>
    <w:p w14:paraId="7547A14E" w14:textId="77777777" w:rsidR="008438E5" w:rsidRDefault="008438E5" w:rsidP="00E969C6">
      <w:pPr>
        <w:spacing w:line="259" w:lineRule="auto"/>
        <w:rPr>
          <w:rFonts w:cs="Arial"/>
          <w:szCs w:val="20"/>
        </w:rPr>
      </w:pPr>
    </w:p>
    <w:p w14:paraId="580420B9" w14:textId="77777777" w:rsidR="008438E5" w:rsidRDefault="008438E5" w:rsidP="00E969C6">
      <w:pPr>
        <w:spacing w:line="259" w:lineRule="auto"/>
        <w:rPr>
          <w:rFonts w:cs="Arial"/>
          <w:szCs w:val="20"/>
        </w:rPr>
      </w:pPr>
    </w:p>
    <w:p w14:paraId="31684EEC" w14:textId="77777777" w:rsidR="008438E5" w:rsidRDefault="008438E5" w:rsidP="00E969C6">
      <w:pPr>
        <w:spacing w:line="259" w:lineRule="auto"/>
        <w:rPr>
          <w:rFonts w:cs="Arial"/>
          <w:szCs w:val="20"/>
        </w:rPr>
      </w:pPr>
    </w:p>
    <w:p w14:paraId="09A874ED" w14:textId="77777777" w:rsidR="008438E5" w:rsidRDefault="008438E5" w:rsidP="00E969C6">
      <w:pPr>
        <w:spacing w:line="259" w:lineRule="auto"/>
        <w:rPr>
          <w:rFonts w:cs="Arial"/>
          <w:szCs w:val="20"/>
        </w:rPr>
      </w:pPr>
    </w:p>
    <w:p w14:paraId="1E9A5CA0" w14:textId="77777777" w:rsidR="008438E5" w:rsidRDefault="008438E5" w:rsidP="00E969C6">
      <w:pPr>
        <w:spacing w:line="259" w:lineRule="auto"/>
        <w:rPr>
          <w:rFonts w:cs="Arial"/>
          <w:szCs w:val="20"/>
        </w:rPr>
      </w:pPr>
    </w:p>
    <w:p w14:paraId="22E02644" w14:textId="77777777" w:rsidR="008438E5" w:rsidRDefault="008438E5" w:rsidP="00E969C6">
      <w:pPr>
        <w:spacing w:line="259" w:lineRule="auto"/>
        <w:rPr>
          <w:rFonts w:cs="Arial"/>
          <w:szCs w:val="20"/>
        </w:rPr>
      </w:pPr>
    </w:p>
    <w:p w14:paraId="0C28C4C4" w14:textId="77777777" w:rsidR="008438E5" w:rsidRDefault="008438E5" w:rsidP="00E969C6">
      <w:pPr>
        <w:spacing w:line="259" w:lineRule="auto"/>
        <w:rPr>
          <w:rFonts w:cs="Arial"/>
          <w:szCs w:val="20"/>
        </w:rPr>
      </w:pPr>
    </w:p>
    <w:p w14:paraId="13114050" w14:textId="77777777" w:rsidR="002E02D4" w:rsidRDefault="002E02D4" w:rsidP="00E969C6">
      <w:pPr>
        <w:spacing w:line="259" w:lineRule="auto"/>
        <w:rPr>
          <w:rFonts w:cs="Arial"/>
          <w:szCs w:val="20"/>
        </w:rPr>
      </w:pPr>
    </w:p>
    <w:p w14:paraId="1D0A2255" w14:textId="77777777" w:rsidR="00116F14" w:rsidRDefault="00116F14">
      <w:pPr>
        <w:spacing w:before="0" w:after="0"/>
        <w:rPr>
          <w:rFonts w:cs="Arial"/>
          <w:szCs w:val="20"/>
        </w:rPr>
      </w:pPr>
      <w:r>
        <w:rPr>
          <w:rFonts w:cs="Arial"/>
          <w:szCs w:val="20"/>
        </w:rPr>
        <w:br w:type="page"/>
      </w:r>
    </w:p>
    <w:p w14:paraId="599911E0" w14:textId="5D12CF28" w:rsidR="00160EB4" w:rsidRDefault="00160EB4" w:rsidP="00160EB4">
      <w:r>
        <w:rPr>
          <w:rFonts w:cs="Arial"/>
          <w:b/>
          <w:noProof/>
          <w:szCs w:val="20"/>
        </w:rPr>
        <w:lastRenderedPageBreak/>
        <mc:AlternateContent>
          <mc:Choice Requires="wps">
            <w:drawing>
              <wp:anchor distT="0" distB="0" distL="114300" distR="114300" simplePos="0" relativeHeight="251658239" behindDoc="1" locked="0" layoutInCell="1" allowOverlap="1" wp14:anchorId="3D8DA2EC" wp14:editId="0C907FA2">
                <wp:simplePos x="0" y="0"/>
                <wp:positionH relativeFrom="column">
                  <wp:posOffset>-66675</wp:posOffset>
                </wp:positionH>
                <wp:positionV relativeFrom="paragraph">
                  <wp:posOffset>-57150</wp:posOffset>
                </wp:positionV>
                <wp:extent cx="601980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019800" cy="438150"/>
                        </a:xfrm>
                        <a:prstGeom prst="rect">
                          <a:avLst/>
                        </a:prstGeom>
                        <a:noFill/>
                        <a:ln w="6350">
                          <a:solidFill>
                            <a:prstClr val="black"/>
                          </a:solidFill>
                        </a:ln>
                      </wps:spPr>
                      <wps:txbx>
                        <w:txbxContent>
                          <w:p w14:paraId="44C183B2"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DA2EC" id="Text Box 10" o:spid="_x0000_s1028" type="#_x0000_t202" style="position:absolute;margin-left:-5.25pt;margin-top:-4.5pt;width:474pt;height:34.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" filled="f" strokeweight=".5pt">
                <v:textbox>
                  <w:txbxContent>
                    <w:p w14:paraId="44C183B2" w14:textId="77777777" w:rsidR="005F1E26" w:rsidRDefault="005F1E26"/>
                  </w:txbxContent>
                </v:textbox>
              </v:shape>
            </w:pict>
          </mc:Fallback>
        </mc:AlternateContent>
      </w:r>
      <w:r w:rsidR="009D3C39">
        <w:rPr>
          <w:rFonts w:cs="Arial"/>
          <w:b/>
          <w:szCs w:val="20"/>
        </w:rPr>
        <w:t>Exception 1</w:t>
      </w:r>
      <w:r w:rsidRPr="00BB1D34">
        <w:rPr>
          <w:rFonts w:cs="Arial"/>
          <w:b/>
          <w:szCs w:val="20"/>
        </w:rPr>
        <w:t>:</w:t>
      </w:r>
      <w:r w:rsidRPr="00BB1D34">
        <w:rPr>
          <w:rFonts w:cs="Arial"/>
          <w:szCs w:val="20"/>
        </w:rPr>
        <w:t xml:space="preserve"> </w:t>
      </w:r>
      <w:r>
        <w:rPr>
          <w:rFonts w:cs="Arial"/>
          <w:szCs w:val="20"/>
        </w:rPr>
        <w:t xml:space="preserve">The </w:t>
      </w:r>
      <w:r w:rsidRPr="00160EB4">
        <w:rPr>
          <w:rFonts w:ascii="Courier New" w:hAnsi="Courier New" w:cs="Courier New"/>
          <w:szCs w:val="20"/>
        </w:rPr>
        <w:t>xs:choice</w:t>
      </w:r>
      <w:r>
        <w:rPr>
          <w:rFonts w:cs="Arial"/>
          <w:szCs w:val="20"/>
        </w:rPr>
        <w:t xml:space="preserve"> syntax is used twice within the STIX 1.2.1 </w:t>
      </w:r>
      <w:r w:rsidR="008D0EDD">
        <w:rPr>
          <w:rFonts w:cs="Arial"/>
          <w:szCs w:val="20"/>
        </w:rPr>
        <w:t>XML</w:t>
      </w:r>
      <w:r>
        <w:rPr>
          <w:rFonts w:cs="Arial"/>
          <w:szCs w:val="20"/>
        </w:rPr>
        <w:t xml:space="preserve"> schemas.  In both cases, they will contain </w:t>
      </w:r>
      <w:r w:rsidRPr="00160EB4">
        <w:rPr>
          <w:rFonts w:ascii="Courier New" w:hAnsi="Courier New" w:cs="Courier New"/>
          <w:szCs w:val="20"/>
        </w:rPr>
        <w:t>xs:element</w:t>
      </w:r>
      <w:r w:rsidR="00130D60">
        <w:rPr>
          <w:rFonts w:cs="Arial"/>
          <w:szCs w:val="20"/>
        </w:rPr>
        <w:t xml:space="preserve"> tags.  See Section </w:t>
      </w:r>
      <w:r w:rsidR="000C7E0C" w:rsidRPr="001C48AB">
        <w:rPr>
          <w:rFonts w:cs="Arial"/>
          <w:b/>
          <w:color w:val="0000EE"/>
          <w:szCs w:val="20"/>
        </w:rPr>
        <w:fldChar w:fldCharType="begin"/>
      </w:r>
      <w:r w:rsidR="000C7E0C" w:rsidRPr="001C48AB">
        <w:rPr>
          <w:rFonts w:cs="Arial"/>
          <w:b/>
          <w:color w:val="0000EE"/>
          <w:szCs w:val="20"/>
        </w:rPr>
        <w:instrText xml:space="preserve"> REF _Ref448241067 \r \h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3.4</w:t>
      </w:r>
      <w:r w:rsidR="000C7E0C" w:rsidRPr="001C48AB">
        <w:rPr>
          <w:rFonts w:cs="Arial"/>
          <w:b/>
          <w:color w:val="0000EE"/>
          <w:szCs w:val="20"/>
        </w:rPr>
        <w:fldChar w:fldCharType="end"/>
      </w:r>
      <w:r>
        <w:rPr>
          <w:rFonts w:cs="Arial"/>
          <w:szCs w:val="20"/>
        </w:rPr>
        <w:t xml:space="preserve"> for more details.</w:t>
      </w:r>
    </w:p>
    <w:p w14:paraId="162271A9" w14:textId="77777777" w:rsidR="00160EB4" w:rsidRDefault="00160EB4" w:rsidP="00E969C6">
      <w:pPr>
        <w:spacing w:line="259" w:lineRule="auto"/>
        <w:rPr>
          <w:rFonts w:cs="Arial"/>
          <w:szCs w:val="20"/>
        </w:rPr>
      </w:pPr>
    </w:p>
    <w:p w14:paraId="17DCFDE1" w14:textId="41989895" w:rsidR="00E969C6" w:rsidRPr="00BB1D34" w:rsidRDefault="00E969C6" w:rsidP="00E969C6">
      <w:pPr>
        <w:spacing w:line="259" w:lineRule="auto"/>
        <w:rPr>
          <w:szCs w:val="20"/>
        </w:rPr>
      </w:pPr>
      <w:r w:rsidRPr="00BB1D34">
        <w:rPr>
          <w:rFonts w:cs="Arial"/>
          <w:szCs w:val="20"/>
        </w:rPr>
        <w:t>Here is a generalization relationship from the UML model</w:t>
      </w:r>
      <w:r w:rsidRPr="00BB1D34">
        <w:rPr>
          <w:szCs w:val="20"/>
        </w:rPr>
        <w:t>:</w:t>
      </w:r>
    </w:p>
    <w:p w14:paraId="2C6C854F" w14:textId="77777777" w:rsidR="00A652F3" w:rsidRDefault="00E969C6" w:rsidP="00A652F3">
      <w:pPr>
        <w:keepNext/>
        <w:spacing w:line="259" w:lineRule="auto"/>
        <w:jc w:val="center"/>
      </w:pPr>
      <w:r w:rsidRPr="00BB1D34">
        <w:rPr>
          <w:noProof/>
        </w:rPr>
        <w:drawing>
          <wp:inline distT="0" distB="0" distL="0" distR="0" wp14:anchorId="581945C9" wp14:editId="5C97250E">
            <wp:extent cx="24669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66975" cy="2057400"/>
                    </a:xfrm>
                    <a:prstGeom prst="rect">
                      <a:avLst/>
                    </a:prstGeom>
                  </pic:spPr>
                </pic:pic>
              </a:graphicData>
            </a:graphic>
          </wp:inline>
        </w:drawing>
      </w:r>
    </w:p>
    <w:p w14:paraId="140458CA" w14:textId="183EC204" w:rsidR="00E969C6"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1</w:t>
        </w:r>
      </w:fldSimple>
      <w:r>
        <w:t>.  UML Generlization</w:t>
      </w:r>
    </w:p>
    <w:p w14:paraId="05CEEBC4" w14:textId="5B53B911" w:rsidR="00E969C6" w:rsidRPr="00BB1D34" w:rsidRDefault="00E969C6" w:rsidP="00E969C6">
      <w:pPr>
        <w:spacing w:line="259" w:lineRule="auto"/>
        <w:rPr>
          <w:rFonts w:cs="Arial"/>
          <w:szCs w:val="20"/>
        </w:rPr>
      </w:pPr>
      <w:r w:rsidRPr="00BB1D34">
        <w:rPr>
          <w:rFonts w:cs="Arial"/>
          <w:szCs w:val="20"/>
        </w:rPr>
        <w:t>Here is the equivalent definition from the XSD:</w:t>
      </w:r>
    </w:p>
    <w:p w14:paraId="6E378263"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 name="IndicatorType"&gt;</w:t>
      </w:r>
    </w:p>
    <w:p w14:paraId="6291F50B"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t>&lt;xs:complexContent&gt;</w:t>
      </w:r>
    </w:p>
    <w:p w14:paraId="14728230" w14:textId="77777777" w:rsidR="00E969C6" w:rsidRP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&lt;xs:extension base="stixCommon:IndicatorBaseType"&gt;</w:t>
      </w:r>
    </w:p>
    <w:p w14:paraId="07F92117" w14:textId="294633AA" w:rsidR="00E969C6"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0538CBC4" w14:textId="47D7AB70" w:rsidR="00F662AF" w:rsidRPr="0043595B" w:rsidRDefault="00F662AF"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7B7724ED" w14:textId="77777777" w:rsidR="0043595B"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w:t>
      </w:r>
      <w:r w:rsidR="0043595B" w:rsidRPr="0043595B">
        <w:rPr>
          <w:rFonts w:ascii="Courier New" w:hAnsi="Courier New" w:cs="Courier New"/>
          <w:szCs w:val="20"/>
        </w:rPr>
        <w:t>complexType&gt;</w:t>
      </w:r>
    </w:p>
    <w:p w14:paraId="24D0936E" w14:textId="18FDFC7C" w:rsidR="00116F14" w:rsidRDefault="0059031D" w:rsidP="0059031D">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 xml:space="preserve">a types and enumerations.  </w:t>
      </w:r>
      <w:r w:rsidR="008461EA">
        <w:rPr>
          <w:rFonts w:cs="Arial"/>
          <w:szCs w:val="20"/>
        </w:rPr>
        <w:t>Data types and enumerations</w:t>
      </w:r>
      <w:r w:rsidR="008461EA" w:rsidRPr="00BB1D34">
        <w:rPr>
          <w:rFonts w:cs="Arial"/>
          <w:szCs w:val="20"/>
        </w:rPr>
        <w:t xml:space="preserve"> </w:t>
      </w:r>
      <w:r w:rsidRPr="00BB1D34">
        <w:rPr>
          <w:rFonts w:cs="Arial"/>
          <w:szCs w:val="20"/>
        </w:rPr>
        <w:t xml:space="preserve">are discussed in </w:t>
      </w:r>
      <w:r w:rsidR="008461EA">
        <w:rPr>
          <w:rFonts w:cs="Arial"/>
          <w:szCs w:val="20"/>
        </w:rPr>
        <w:t>S</w:t>
      </w:r>
      <w:r w:rsidR="008461EA" w:rsidRPr="00BB1D34">
        <w:rPr>
          <w:rFonts w:cs="Arial"/>
          <w:szCs w:val="20"/>
        </w:rPr>
        <w:t>ection</w:t>
      </w:r>
      <w:r w:rsidR="008461EA">
        <w:rPr>
          <w:rFonts w:cs="Arial"/>
          <w:szCs w:val="20"/>
        </w:rPr>
        <w:t>s</w:t>
      </w:r>
      <w:r w:rsidR="008461EA" w:rsidRPr="00BB1D34">
        <w:rPr>
          <w:rFonts w:cs="Arial"/>
          <w:szCs w:val="20"/>
        </w:rPr>
        <w:t xml:space="preserve"> </w:t>
      </w:r>
      <w:r w:rsidR="000C7E0C" w:rsidRPr="001C48AB">
        <w:rPr>
          <w:rFonts w:cs="Arial"/>
          <w:b/>
          <w:color w:val="0000EE"/>
          <w:szCs w:val="20"/>
        </w:rPr>
        <w:fldChar w:fldCharType="begin"/>
      </w:r>
      <w:r w:rsidR="000C7E0C" w:rsidRPr="001C48AB">
        <w:rPr>
          <w:rFonts w:cs="Arial"/>
          <w:b/>
          <w:color w:val="0000EE"/>
          <w:szCs w:val="20"/>
        </w:rPr>
        <w:instrText xml:space="preserve"> REF _Ref436653903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2.4</w:t>
      </w:r>
      <w:r w:rsidR="000C7E0C" w:rsidRPr="001C48AB">
        <w:rPr>
          <w:rFonts w:cs="Arial"/>
          <w:b/>
          <w:color w:val="0000EE"/>
          <w:szCs w:val="20"/>
        </w:rPr>
        <w:fldChar w:fldCharType="end"/>
      </w:r>
      <w:r w:rsidR="005A654F">
        <w:rPr>
          <w:rFonts w:cs="Arial"/>
          <w:szCs w:val="20"/>
        </w:rPr>
        <w:t xml:space="preserve"> and </w:t>
      </w:r>
      <w:r w:rsidR="000C7E0C" w:rsidRPr="001C48AB">
        <w:rPr>
          <w:rFonts w:cs="Arial"/>
          <w:b/>
          <w:color w:val="0000EE"/>
          <w:szCs w:val="20"/>
        </w:rPr>
        <w:fldChar w:fldCharType="begin"/>
      </w:r>
      <w:r w:rsidR="000C7E0C" w:rsidRPr="001C48AB">
        <w:rPr>
          <w:rFonts w:cs="Arial"/>
          <w:b/>
          <w:color w:val="0000EE"/>
          <w:szCs w:val="20"/>
        </w:rPr>
        <w:instrText xml:space="preserve"> REF _Ref436653917 \r \h </w:instrText>
      </w:r>
      <w:r w:rsidR="000C7E0C">
        <w:rPr>
          <w:rFonts w:cs="Arial"/>
          <w:b/>
          <w:color w:val="0000EE"/>
          <w:szCs w:val="20"/>
        </w:rPr>
        <w:instrText xml:space="preserve"> \* MERGEFORMAT </w:instrText>
      </w:r>
      <w:r w:rsidR="000C7E0C" w:rsidRPr="001C48AB">
        <w:rPr>
          <w:rFonts w:cs="Arial"/>
          <w:b/>
          <w:color w:val="0000EE"/>
          <w:szCs w:val="20"/>
        </w:rPr>
      </w:r>
      <w:r w:rsidR="000C7E0C" w:rsidRPr="001C48AB">
        <w:rPr>
          <w:rFonts w:cs="Arial"/>
          <w:b/>
          <w:color w:val="0000EE"/>
          <w:szCs w:val="20"/>
        </w:rPr>
        <w:fldChar w:fldCharType="separate"/>
      </w:r>
      <w:r w:rsidR="000C7E0C" w:rsidRPr="001C48AB">
        <w:rPr>
          <w:rFonts w:cs="Arial"/>
          <w:b/>
          <w:color w:val="0000EE"/>
          <w:szCs w:val="20"/>
        </w:rPr>
        <w:t>2.5</w:t>
      </w:r>
      <w:r w:rsidR="000C7E0C" w:rsidRPr="001C48AB">
        <w:rPr>
          <w:rFonts w:cs="Arial"/>
          <w:b/>
          <w:color w:val="0000EE"/>
          <w:szCs w:val="20"/>
        </w:rPr>
        <w:fldChar w:fldCharType="end"/>
      </w:r>
      <w:r w:rsidRPr="00BB1D34">
        <w:rPr>
          <w:rFonts w:cs="Arial"/>
          <w:szCs w:val="20"/>
        </w:rPr>
        <w:t>, respectively.</w:t>
      </w:r>
    </w:p>
    <w:p w14:paraId="60BF94B7" w14:textId="77777777" w:rsidR="00116F14" w:rsidRDefault="00116F14">
      <w:pPr>
        <w:spacing w:before="0" w:after="0"/>
        <w:rPr>
          <w:rFonts w:cs="Arial"/>
          <w:szCs w:val="20"/>
        </w:rPr>
      </w:pPr>
      <w:r>
        <w:rPr>
          <w:rFonts w:cs="Arial"/>
          <w:szCs w:val="20"/>
        </w:rPr>
        <w:br w:type="page"/>
      </w:r>
    </w:p>
    <w:p w14:paraId="0D25D6E5" w14:textId="77777777" w:rsidR="0059031D" w:rsidRPr="0059031D" w:rsidRDefault="0059031D" w:rsidP="0059031D">
      <w:pPr>
        <w:spacing w:line="259" w:lineRule="auto"/>
        <w:rPr>
          <w:rFonts w:cs="Arial"/>
          <w:szCs w:val="20"/>
        </w:rPr>
      </w:pPr>
    </w:p>
    <w:p w14:paraId="70B4BC33" w14:textId="77777777" w:rsidR="00E969C6" w:rsidRPr="00E969C6" w:rsidRDefault="00E969C6" w:rsidP="00E969C6">
      <w:pPr>
        <w:pStyle w:val="Heading2"/>
      </w:pPr>
      <w:bookmarkStart w:id="38" w:name="_Toc450824658"/>
      <w:r w:rsidRPr="00E969C6">
        <w:t>UML Attributes and Associations</w:t>
      </w:r>
      <w:bookmarkEnd w:id="38"/>
    </w:p>
    <w:p w14:paraId="60A4D72D" w14:textId="040F23D3" w:rsidR="00E969C6" w:rsidRPr="00BB1D34" w:rsidRDefault="00E969C6" w:rsidP="00E969C6">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2EDFD3DB" w14:textId="53DDF5A5"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Type - can be a UML data type or a UML class </w:t>
      </w:r>
    </w:p>
    <w:p w14:paraId="5BCF51B9" w14:textId="0525AA4A" w:rsidR="00E969C6" w:rsidRPr="00BB1D34" w:rsidRDefault="00E969C6" w:rsidP="00F55326">
      <w:pPr>
        <w:pStyle w:val="ListParagraph"/>
        <w:numPr>
          <w:ilvl w:val="0"/>
          <w:numId w:val="6"/>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3B7F05E4" w14:textId="5687F0E3" w:rsidR="00E969C6" w:rsidRDefault="00116F14" w:rsidP="00F55326">
      <w:pPr>
        <w:pStyle w:val="ListParagraph"/>
        <w:numPr>
          <w:ilvl w:val="0"/>
          <w:numId w:val="6"/>
        </w:numPr>
        <w:rPr>
          <w:rFonts w:ascii="Arial" w:hAnsi="Arial" w:cs="Arial"/>
          <w:sz w:val="20"/>
          <w:szCs w:val="20"/>
        </w:rPr>
      </w:pPr>
      <w:r>
        <w:rPr>
          <w:rFonts w:cs="Arial"/>
          <w:noProof/>
          <w:szCs w:val="20"/>
        </w:rPr>
        <mc:AlternateContent>
          <mc:Choice Requires="wps">
            <w:drawing>
              <wp:anchor distT="0" distB="0" distL="114300" distR="114300" simplePos="0" relativeHeight="251668480" behindDoc="0" locked="0" layoutInCell="1" allowOverlap="1" wp14:anchorId="2D757FA6" wp14:editId="5C894504">
                <wp:simplePos x="0" y="0"/>
                <wp:positionH relativeFrom="column">
                  <wp:posOffset>-47625</wp:posOffset>
                </wp:positionH>
                <wp:positionV relativeFrom="paragraph">
                  <wp:posOffset>419100</wp:posOffset>
                </wp:positionV>
                <wp:extent cx="6067425" cy="3295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0674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D285AA" w14:textId="77777777" w:rsidR="005F1E26" w:rsidRPr="00E61B80" w:rsidRDefault="005F1E2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DB00F1" w:rsidRPr="00DB00F1">
                              <w:rPr>
                                <w:rFonts w:eastAsia="Calibri" w:cs="Arial"/>
                                <w:b/>
                                <w:color w:val="0000EE"/>
                                <w:szCs w:val="20"/>
                              </w:rPr>
                              <w:fldChar w:fldCharType="begin"/>
                            </w:r>
                            <w:r w:rsidR="00DB00F1" w:rsidRPr="00DB00F1">
                              <w:rPr>
                                <w:rFonts w:eastAsia="Calibri" w:cs="Arial"/>
                                <w:b/>
                                <w:color w:val="0000EE"/>
                                <w:szCs w:val="20"/>
                              </w:rPr>
                              <w:instrText xml:space="preserve"> REF _Ref417202734 \h  \* MERGEFORMAT </w:instrText>
                            </w:r>
                            <w:r w:rsidR="00DB00F1" w:rsidRPr="00DB00F1">
                              <w:rPr>
                                <w:rFonts w:eastAsia="Calibri" w:cs="Arial"/>
                                <w:b/>
                                <w:color w:val="0000EE"/>
                                <w:szCs w:val="20"/>
                              </w:rPr>
                            </w:r>
                            <w:r w:rsidR="00DB00F1" w:rsidRPr="00DB00F1">
                              <w:rPr>
                                <w:rFonts w:eastAsia="Calibri" w:cs="Arial"/>
                                <w:b/>
                                <w:color w:val="0000EE"/>
                                <w:szCs w:val="20"/>
                              </w:rPr>
                              <w:fldChar w:fldCharType="separate"/>
                            </w:r>
                            <w:r w:rsidR="00DB00F1" w:rsidRPr="00DB00F1">
                              <w:rPr>
                                <w:b/>
                                <w:color w:val="0000EE"/>
                              </w:rPr>
                              <w:t xml:space="preserve">Table </w:t>
                            </w:r>
                            <w:r w:rsidR="00DB00F1" w:rsidRPr="00DB00F1">
                              <w:rPr>
                                <w:b/>
                                <w:noProof/>
                                <w:color w:val="0000EE"/>
                              </w:rPr>
                              <w:t>3</w:t>
                            </w:r>
                            <w:r w:rsidR="00DB00F1" w:rsidRPr="00DB00F1">
                              <w:rPr>
                                <w:b/>
                                <w:color w:val="0000EE"/>
                              </w:rPr>
                              <w:noBreakHyphen/>
                            </w:r>
                            <w:r w:rsidR="00DB00F1" w:rsidRPr="00DB00F1">
                              <w:rPr>
                                <w:b/>
                                <w:noProof/>
                                <w:color w:val="0000EE"/>
                              </w:rPr>
                              <w:t>2</w:t>
                            </w:r>
                            <w:r w:rsidR="00DB00F1" w:rsidRPr="00DB00F1">
                              <w:rPr>
                                <w:rFonts w:eastAsia="Calibri" w:cs="Arial"/>
                                <w:b/>
                                <w:color w:val="0000EE"/>
                                <w:szCs w:val="20"/>
                              </w:rPr>
                              <w:fldChar w:fldCharType="end"/>
                            </w:r>
                            <w:r w:rsidRPr="00720947">
                              <w:rPr>
                                <w:rFonts w:eastAsia="Calibri" w:cs="Arial"/>
                                <w:szCs w:val="20"/>
                              </w:rPr>
                              <w:t>.</w:t>
                            </w:r>
                          </w:p>
                          <w:p w14:paraId="71A0419D" w14:textId="3489C580" w:rsidR="005F1E26" w:rsidRPr="008438E5"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786E7347"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1C48AB">
                              <w:rPr>
                                <w:rFonts w:eastAsia="Calibri" w:cs="Arial"/>
                                <w:b/>
                                <w:color w:val="0000EE"/>
                                <w:szCs w:val="20"/>
                              </w:rPr>
                              <w:t xml:space="preserve"> </w:t>
                            </w:r>
                            <w:r w:rsidR="00DB00F1" w:rsidRPr="00DB00F1">
                              <w:rPr>
                                <w:rFonts w:eastAsia="Calibri" w:cs="Arial"/>
                                <w:color w:val="0000EE"/>
                                <w:szCs w:val="20"/>
                              </w:rPr>
                              <w:fldChar w:fldCharType="begin"/>
                            </w:r>
                            <w:r w:rsidR="00DB00F1" w:rsidRPr="00DB00F1">
                              <w:rPr>
                                <w:rFonts w:eastAsia="Calibri" w:cs="Arial"/>
                                <w:color w:val="0000EE"/>
                                <w:szCs w:val="20"/>
                              </w:rPr>
                              <w:instrText xml:space="preserve"> REF _Ref436731504 \h </w:instrText>
                            </w:r>
                            <w:r w:rsidR="00DB00F1">
                              <w:rPr>
                                <w:rFonts w:eastAsia="Calibri" w:cs="Arial"/>
                                <w:color w:val="0000EE"/>
                                <w:szCs w:val="20"/>
                              </w:rPr>
                              <w:instrText xml:space="preserve"> \* MERGEFORMAT </w:instrText>
                            </w:r>
                            <w:r w:rsidR="00DB00F1" w:rsidRPr="00DB00F1">
                              <w:rPr>
                                <w:rFonts w:eastAsia="Calibri" w:cs="Arial"/>
                                <w:color w:val="0000EE"/>
                                <w:szCs w:val="20"/>
                              </w:rPr>
                            </w:r>
                            <w:r w:rsidR="00DB00F1" w:rsidRPr="00DB00F1">
                              <w:rPr>
                                <w:rFonts w:eastAsia="Calibri" w:cs="Arial"/>
                                <w:color w:val="0000EE"/>
                                <w:szCs w:val="20"/>
                              </w:rPr>
                              <w:fldChar w:fldCharType="separate"/>
                            </w:r>
                            <w:r w:rsidR="00DB00F1" w:rsidRPr="00DB00F1">
                              <w:rPr>
                                <w:color w:val="0000EE"/>
                              </w:rPr>
                              <w:t xml:space="preserve">Table </w:t>
                            </w:r>
                            <w:r w:rsidR="00DB00F1" w:rsidRPr="00DB00F1">
                              <w:rPr>
                                <w:noProof/>
                                <w:color w:val="0000EE"/>
                              </w:rPr>
                              <w:t>3</w:t>
                            </w:r>
                            <w:r w:rsidR="00DB00F1" w:rsidRPr="00DB00F1">
                              <w:rPr>
                                <w:color w:val="0000EE"/>
                              </w:rPr>
                              <w:noBreakHyphen/>
                            </w:r>
                            <w:r w:rsidR="00DB00F1" w:rsidRPr="00DB00F1">
                              <w:rPr>
                                <w:noProof/>
                                <w:color w:val="0000EE"/>
                              </w:rPr>
                              <w:t>3</w:t>
                            </w:r>
                            <w:r w:rsidR="00DB00F1"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5F1E26"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5F1E26" w:rsidRPr="008438E5" w:rsidRDefault="005F1E2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57FA6" id="Text Box 21" o:spid="_x0000_s1029" type="#_x0000_t202" style="position:absolute;left:0;text-align:left;margin-left:-3.75pt;margin-top:33pt;width:477.75pt;height:25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" fillcolor="white [3201]" strokeweight=".5pt">
                <v:textbox>
                  <w:txbxContent>
                    <w:p w14:paraId="14D285AA" w14:textId="77777777" w:rsidR="005F1E26" w:rsidRPr="00E61B80" w:rsidRDefault="005F1E26" w:rsidP="008438E5">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6B5E95D5" w14:textId="0064B5D9"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26A70CBC" w14:textId="6B86D82B" w:rsidR="005F1E26" w:rsidRPr="00720947"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DB00F1" w:rsidRPr="00DB00F1">
                        <w:rPr>
                          <w:rFonts w:eastAsia="Calibri" w:cs="Arial"/>
                          <w:b/>
                          <w:color w:val="0000EE"/>
                          <w:szCs w:val="20"/>
                        </w:rPr>
                        <w:fldChar w:fldCharType="begin"/>
                      </w:r>
                      <w:r w:rsidR="00DB00F1" w:rsidRPr="00DB00F1">
                        <w:rPr>
                          <w:rFonts w:eastAsia="Calibri" w:cs="Arial"/>
                          <w:b/>
                          <w:color w:val="0000EE"/>
                          <w:szCs w:val="20"/>
                        </w:rPr>
                        <w:instrText xml:space="preserve"> REF _Ref417202734 \h  \* MERGEFORMAT </w:instrText>
                      </w:r>
                      <w:r w:rsidR="00DB00F1" w:rsidRPr="00DB00F1">
                        <w:rPr>
                          <w:rFonts w:eastAsia="Calibri" w:cs="Arial"/>
                          <w:b/>
                          <w:color w:val="0000EE"/>
                          <w:szCs w:val="20"/>
                        </w:rPr>
                      </w:r>
                      <w:r w:rsidR="00DB00F1" w:rsidRPr="00DB00F1">
                        <w:rPr>
                          <w:rFonts w:eastAsia="Calibri" w:cs="Arial"/>
                          <w:b/>
                          <w:color w:val="0000EE"/>
                          <w:szCs w:val="20"/>
                        </w:rPr>
                        <w:fldChar w:fldCharType="separate"/>
                      </w:r>
                      <w:r w:rsidR="00DB00F1" w:rsidRPr="00DB00F1">
                        <w:rPr>
                          <w:b/>
                          <w:color w:val="0000EE"/>
                        </w:rPr>
                        <w:t xml:space="preserve">Table </w:t>
                      </w:r>
                      <w:r w:rsidR="00DB00F1" w:rsidRPr="00DB00F1">
                        <w:rPr>
                          <w:b/>
                          <w:noProof/>
                          <w:color w:val="0000EE"/>
                        </w:rPr>
                        <w:t>3</w:t>
                      </w:r>
                      <w:r w:rsidR="00DB00F1" w:rsidRPr="00DB00F1">
                        <w:rPr>
                          <w:b/>
                          <w:color w:val="0000EE"/>
                        </w:rPr>
                        <w:noBreakHyphen/>
                      </w:r>
                      <w:r w:rsidR="00DB00F1" w:rsidRPr="00DB00F1">
                        <w:rPr>
                          <w:b/>
                          <w:noProof/>
                          <w:color w:val="0000EE"/>
                        </w:rPr>
                        <w:t>2</w:t>
                      </w:r>
                      <w:r w:rsidR="00DB00F1" w:rsidRPr="00DB00F1">
                        <w:rPr>
                          <w:rFonts w:eastAsia="Calibri" w:cs="Arial"/>
                          <w:b/>
                          <w:color w:val="0000EE"/>
                          <w:szCs w:val="20"/>
                        </w:rPr>
                        <w:fldChar w:fldCharType="end"/>
                      </w:r>
                      <w:r w:rsidRPr="00720947">
                        <w:rPr>
                          <w:rFonts w:eastAsia="Calibri" w:cs="Arial"/>
                          <w:szCs w:val="20"/>
                        </w:rPr>
                        <w:t>.</w:t>
                      </w:r>
                    </w:p>
                    <w:p w14:paraId="71A0419D" w14:textId="3489C580" w:rsidR="005F1E26" w:rsidRPr="008438E5" w:rsidRDefault="005F1E26" w:rsidP="008438E5">
                      <w:pPr>
                        <w:numPr>
                          <w:ilvl w:val="0"/>
                          <w:numId w:val="12"/>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sidRPr="00AB517A">
                        <w:rPr>
                          <w:rFonts w:ascii="Courier New" w:eastAsia="Calibri" w:hAnsi="Courier New" w:cs="Courier New"/>
                          <w:szCs w:val="20"/>
                        </w:rPr>
                        <w:t>stixCommon:VocabularyStringType</w:t>
                      </w:r>
                      <w:r>
                        <w:rPr>
                          <w:rFonts w:eastAsia="Calibri" w:cs="Arial"/>
                          <w:szCs w:val="20"/>
                        </w:rPr>
                        <w:t xml:space="preserve">, then the type of the corresponding XSD element must be </w:t>
                      </w:r>
                      <w:r w:rsidRPr="00AB517A">
                        <w:rPr>
                          <w:rFonts w:ascii="Courier New" w:eastAsia="Calibri" w:hAnsi="Courier New" w:cs="Courier New"/>
                          <w:szCs w:val="20"/>
                        </w:rPr>
                        <w:t>stixCommon:ControlledVocabularyStringType</w:t>
                      </w:r>
                      <w:r>
                        <w:rPr>
                          <w:rFonts w:eastAsia="Calibri" w:cs="Arial"/>
                          <w:szCs w:val="20"/>
                        </w:rPr>
                        <w:t xml:space="preserve">. </w:t>
                      </w:r>
                    </w:p>
                    <w:p w14:paraId="2C022284" w14:textId="786E7347"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type of an XSD attribute can either be a XSD simple type defined elsewhere (usually corresponding to a UML data type defined in the basicDataTypes package), or in-place via use of the </w:t>
                      </w:r>
                      <w:r w:rsidRPr="008438E5">
                        <w:rPr>
                          <w:rFonts w:ascii="Courier New" w:eastAsia="Calibri" w:hAnsi="Courier New" w:cs="Courier New"/>
                          <w:szCs w:val="20"/>
                        </w:rPr>
                        <w:t>xs:restriction</w:t>
                      </w:r>
                      <w:r w:rsidRPr="008438E5">
                        <w:rPr>
                          <w:rFonts w:eastAsia="Calibri" w:cs="Arial"/>
                          <w:szCs w:val="20"/>
                        </w:rPr>
                        <w:t xml:space="preserve"> syntax.  See</w:t>
                      </w:r>
                      <w:r w:rsidRPr="001C48AB">
                        <w:rPr>
                          <w:rFonts w:eastAsia="Calibri" w:cs="Arial"/>
                          <w:b/>
                          <w:color w:val="0000EE"/>
                          <w:szCs w:val="20"/>
                        </w:rPr>
                        <w:t xml:space="preserve"> </w:t>
                      </w:r>
                      <w:r w:rsidR="00DB00F1" w:rsidRPr="00DB00F1">
                        <w:rPr>
                          <w:rFonts w:eastAsia="Calibri" w:cs="Arial"/>
                          <w:color w:val="0000EE"/>
                          <w:szCs w:val="20"/>
                        </w:rPr>
                        <w:fldChar w:fldCharType="begin"/>
                      </w:r>
                      <w:r w:rsidR="00DB00F1" w:rsidRPr="00DB00F1">
                        <w:rPr>
                          <w:rFonts w:eastAsia="Calibri" w:cs="Arial"/>
                          <w:color w:val="0000EE"/>
                          <w:szCs w:val="20"/>
                        </w:rPr>
                        <w:instrText xml:space="preserve"> REF _Ref436731504 \h </w:instrText>
                      </w:r>
                      <w:r w:rsidR="00DB00F1">
                        <w:rPr>
                          <w:rFonts w:eastAsia="Calibri" w:cs="Arial"/>
                          <w:color w:val="0000EE"/>
                          <w:szCs w:val="20"/>
                        </w:rPr>
                        <w:instrText xml:space="preserve"> \* MERGEFORMAT </w:instrText>
                      </w:r>
                      <w:r w:rsidR="00DB00F1" w:rsidRPr="00DB00F1">
                        <w:rPr>
                          <w:rFonts w:eastAsia="Calibri" w:cs="Arial"/>
                          <w:color w:val="0000EE"/>
                          <w:szCs w:val="20"/>
                        </w:rPr>
                      </w:r>
                      <w:r w:rsidR="00DB00F1" w:rsidRPr="00DB00F1">
                        <w:rPr>
                          <w:rFonts w:eastAsia="Calibri" w:cs="Arial"/>
                          <w:color w:val="0000EE"/>
                          <w:szCs w:val="20"/>
                        </w:rPr>
                        <w:fldChar w:fldCharType="separate"/>
                      </w:r>
                      <w:r w:rsidR="00DB00F1" w:rsidRPr="00DB00F1">
                        <w:rPr>
                          <w:color w:val="0000EE"/>
                        </w:rPr>
                        <w:t xml:space="preserve">Table </w:t>
                      </w:r>
                      <w:r w:rsidR="00DB00F1" w:rsidRPr="00DB00F1">
                        <w:rPr>
                          <w:noProof/>
                          <w:color w:val="0000EE"/>
                        </w:rPr>
                        <w:t>3</w:t>
                      </w:r>
                      <w:r w:rsidR="00DB00F1" w:rsidRPr="00DB00F1">
                        <w:rPr>
                          <w:color w:val="0000EE"/>
                        </w:rPr>
                        <w:noBreakHyphen/>
                      </w:r>
                      <w:r w:rsidR="00DB00F1" w:rsidRPr="00DB00F1">
                        <w:rPr>
                          <w:noProof/>
                          <w:color w:val="0000EE"/>
                        </w:rPr>
                        <w:t>3</w:t>
                      </w:r>
                      <w:r w:rsidR="00DB00F1" w:rsidRPr="00DB00F1">
                        <w:rPr>
                          <w:rFonts w:eastAsia="Calibri" w:cs="Arial"/>
                          <w:color w:val="0000EE"/>
                          <w:szCs w:val="20"/>
                        </w:rPr>
                        <w:fldChar w:fldCharType="end"/>
                      </w:r>
                      <w:r w:rsidRPr="00E61B80">
                        <w:rPr>
                          <w:rFonts w:eastAsia="Calibri" w:cs="Arial"/>
                          <w:b/>
                          <w:color w:val="0000EE"/>
                          <w:szCs w:val="20"/>
                        </w:rPr>
                        <w:t xml:space="preserve"> </w:t>
                      </w:r>
                      <w:r w:rsidRPr="008438E5">
                        <w:rPr>
                          <w:rFonts w:eastAsia="Calibri" w:cs="Arial"/>
                          <w:szCs w:val="20"/>
                        </w:rPr>
                        <w:t xml:space="preserve">for guidance and </w:t>
                      </w:r>
                      <w:r>
                        <w:rPr>
                          <w:rFonts w:eastAsia="Calibri" w:cs="Arial"/>
                          <w:szCs w:val="20"/>
                        </w:rPr>
                        <w:t>S</w:t>
                      </w:r>
                      <w:r w:rsidRPr="008438E5">
                        <w:rPr>
                          <w:rFonts w:eastAsia="Calibri" w:cs="Arial"/>
                          <w:szCs w:val="20"/>
                        </w:rPr>
                        <w:t xml:space="preserve">ection </w:t>
                      </w:r>
                      <w:r w:rsidRPr="00E61B80">
                        <w:rPr>
                          <w:rFonts w:eastAsia="Calibri" w:cs="Arial"/>
                          <w:b/>
                          <w:color w:val="0000EE"/>
                          <w:szCs w:val="20"/>
                        </w:rPr>
                        <w:fldChar w:fldCharType="begin"/>
                      </w:r>
                      <w:r w:rsidRPr="00E61B80">
                        <w:rPr>
                          <w:rFonts w:eastAsia="Calibri" w:cs="Arial"/>
                          <w:b/>
                          <w:color w:val="0000EE"/>
                          <w:szCs w:val="20"/>
                        </w:rPr>
                        <w:instrText xml:space="preserve"> REF _Ref436654192 \r \h </w:instrText>
                      </w:r>
                      <w:r>
                        <w:rPr>
                          <w:rFonts w:eastAsia="Calibri" w:cs="Arial"/>
                          <w:b/>
                          <w:color w:val="0000EE"/>
                          <w:szCs w:val="20"/>
                        </w:rPr>
                        <w:instrText xml:space="preserve">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2.4</w:t>
                      </w:r>
                      <w:r w:rsidRPr="00E61B80">
                        <w:rPr>
                          <w:rFonts w:eastAsia="Calibri" w:cs="Arial"/>
                          <w:b/>
                          <w:color w:val="0000EE"/>
                          <w:szCs w:val="20"/>
                        </w:rPr>
                        <w:fldChar w:fldCharType="end"/>
                      </w:r>
                      <w:r w:rsidRPr="008438E5">
                        <w:rPr>
                          <w:rFonts w:eastAsia="Calibri" w:cs="Arial"/>
                          <w:szCs w:val="20"/>
                        </w:rPr>
                        <w:t xml:space="preserve"> for an example.</w:t>
                      </w:r>
                    </w:p>
                    <w:p w14:paraId="68F2ECCE" w14:textId="6A156CA9"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4A738648" w14:textId="66DBAE94" w:rsidR="005F1E26" w:rsidRPr="008438E5"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4CF36421" w14:textId="77777777" w:rsidR="005F1E26" w:rsidRDefault="005F1E26" w:rsidP="008438E5">
                      <w:pPr>
                        <w:numPr>
                          <w:ilvl w:val="0"/>
                          <w:numId w:val="12"/>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30551603" w14:textId="7B2AB376" w:rsidR="005F1E26" w:rsidRPr="008438E5" w:rsidRDefault="005F1E26" w:rsidP="008438E5">
                      <w:pPr>
                        <w:numPr>
                          <w:ilvl w:val="0"/>
                          <w:numId w:val="12"/>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4B3A4AA1" w14:textId="77777777" w:rsidR="005F1E26" w:rsidRDefault="005F1E26"/>
                  </w:txbxContent>
                </v:textbox>
              </v:shape>
            </w:pict>
          </mc:Fallback>
        </mc:AlternateContent>
      </w:r>
      <w:r w:rsidR="00E969C6" w:rsidRPr="00BB1D34">
        <w:rPr>
          <w:rFonts w:ascii="Arial" w:hAnsi="Arial" w:cs="Arial"/>
          <w:sz w:val="20"/>
          <w:szCs w:val="20"/>
        </w:rPr>
        <w:t xml:space="preserve">Aggregation – </w:t>
      </w:r>
      <w:r w:rsidR="00720947">
        <w:rPr>
          <w:rFonts w:ascii="Arial" w:hAnsi="Arial" w:cs="Arial"/>
          <w:sz w:val="20"/>
          <w:szCs w:val="20"/>
        </w:rPr>
        <w:t>indicates whether</w:t>
      </w:r>
      <w:r w:rsidR="00720947" w:rsidRPr="00BB1D34">
        <w:rPr>
          <w:rFonts w:ascii="Arial" w:hAnsi="Arial" w:cs="Arial"/>
          <w:sz w:val="20"/>
          <w:szCs w:val="20"/>
        </w:rPr>
        <w:t xml:space="preserve"> </w:t>
      </w:r>
      <w:r w:rsidR="00E969C6" w:rsidRPr="00BB1D34">
        <w:rPr>
          <w:rFonts w:ascii="Arial" w:hAnsi="Arial" w:cs="Arial"/>
          <w:sz w:val="20"/>
          <w:szCs w:val="20"/>
        </w:rPr>
        <w:t xml:space="preserve">the object </w:t>
      </w:r>
      <w:r w:rsidR="00720947">
        <w:rPr>
          <w:rFonts w:ascii="Arial" w:hAnsi="Arial" w:cs="Arial"/>
          <w:sz w:val="20"/>
          <w:szCs w:val="20"/>
        </w:rPr>
        <w:t xml:space="preserve">is </w:t>
      </w:r>
      <w:r w:rsidR="00E969C6" w:rsidRPr="00BB1D34">
        <w:rPr>
          <w:rFonts w:ascii="Arial" w:hAnsi="Arial" w:cs="Arial"/>
          <w:sz w:val="20"/>
          <w:szCs w:val="20"/>
        </w:rPr>
        <w:t>a part of (or owned</w:t>
      </w:r>
      <w:r w:rsidR="00952BE4">
        <w:rPr>
          <w:rFonts w:ascii="Arial" w:hAnsi="Arial" w:cs="Arial"/>
          <w:sz w:val="20"/>
          <w:szCs w:val="20"/>
        </w:rPr>
        <w:t xml:space="preserve"> by</w:t>
      </w:r>
      <w:r w:rsidR="00E969C6" w:rsidRPr="00BB1D34">
        <w:rPr>
          <w:rFonts w:ascii="Arial" w:hAnsi="Arial" w:cs="Arial"/>
          <w:sz w:val="20"/>
          <w:szCs w:val="20"/>
        </w:rPr>
        <w:t xml:space="preserve">) another object, or </w:t>
      </w:r>
      <w:r w:rsidR="00720947">
        <w:rPr>
          <w:rFonts w:ascii="Arial" w:hAnsi="Arial" w:cs="Arial"/>
          <w:sz w:val="20"/>
          <w:szCs w:val="20"/>
        </w:rPr>
        <w:t xml:space="preserve">whether it </w:t>
      </w:r>
      <w:r w:rsidR="00E969C6" w:rsidRPr="00BB1D34">
        <w:rPr>
          <w:rFonts w:ascii="Arial" w:hAnsi="Arial" w:cs="Arial"/>
          <w:sz w:val="20"/>
          <w:szCs w:val="20"/>
        </w:rPr>
        <w:t>can exist in various contexts</w:t>
      </w:r>
      <w:r w:rsidR="00FD48D7">
        <w:rPr>
          <w:rStyle w:val="EndnoteReference"/>
          <w:rFonts w:ascii="Arial" w:hAnsi="Arial" w:cs="Arial"/>
          <w:sz w:val="20"/>
          <w:szCs w:val="20"/>
        </w:rPr>
        <w:endnoteReference w:id="2"/>
      </w:r>
      <w:r w:rsidR="00E969C6" w:rsidRPr="00BB1D34">
        <w:rPr>
          <w:rFonts w:ascii="Arial" w:hAnsi="Arial" w:cs="Arial"/>
          <w:sz w:val="20"/>
          <w:szCs w:val="20"/>
        </w:rPr>
        <w:t>.</w:t>
      </w:r>
    </w:p>
    <w:p w14:paraId="1311D3F2" w14:textId="65C876F1" w:rsidR="007C11FB" w:rsidRDefault="007C11FB" w:rsidP="008438E5">
      <w:pPr>
        <w:rPr>
          <w:rFonts w:cs="Arial"/>
          <w:szCs w:val="20"/>
        </w:rPr>
      </w:pPr>
    </w:p>
    <w:p w14:paraId="2DFCB5C5" w14:textId="77777777" w:rsidR="008438E5" w:rsidRDefault="008438E5" w:rsidP="008438E5">
      <w:pPr>
        <w:rPr>
          <w:rFonts w:cs="Arial"/>
          <w:szCs w:val="20"/>
        </w:rPr>
      </w:pPr>
    </w:p>
    <w:p w14:paraId="52D60BA6" w14:textId="77777777" w:rsidR="008438E5" w:rsidRDefault="008438E5" w:rsidP="008438E5">
      <w:pPr>
        <w:rPr>
          <w:rFonts w:cs="Arial"/>
          <w:szCs w:val="20"/>
        </w:rPr>
      </w:pPr>
    </w:p>
    <w:p w14:paraId="7889CB46" w14:textId="77777777" w:rsidR="008438E5" w:rsidRDefault="008438E5" w:rsidP="008438E5">
      <w:pPr>
        <w:rPr>
          <w:rFonts w:cs="Arial"/>
          <w:szCs w:val="20"/>
        </w:rPr>
      </w:pPr>
    </w:p>
    <w:p w14:paraId="594832D1" w14:textId="77777777" w:rsidR="008438E5" w:rsidRDefault="008438E5" w:rsidP="008438E5">
      <w:pPr>
        <w:rPr>
          <w:rFonts w:cs="Arial"/>
          <w:szCs w:val="20"/>
        </w:rPr>
      </w:pPr>
    </w:p>
    <w:p w14:paraId="41D25577" w14:textId="77777777" w:rsidR="008438E5" w:rsidRDefault="008438E5" w:rsidP="008438E5">
      <w:pPr>
        <w:rPr>
          <w:rFonts w:cs="Arial"/>
          <w:szCs w:val="20"/>
        </w:rPr>
      </w:pPr>
    </w:p>
    <w:p w14:paraId="3D259265" w14:textId="77777777" w:rsidR="008438E5" w:rsidRDefault="008438E5" w:rsidP="008438E5">
      <w:pPr>
        <w:rPr>
          <w:rFonts w:cs="Arial"/>
          <w:szCs w:val="20"/>
        </w:rPr>
      </w:pPr>
    </w:p>
    <w:p w14:paraId="656DF033" w14:textId="77777777" w:rsidR="008438E5" w:rsidRDefault="008438E5" w:rsidP="008438E5">
      <w:pPr>
        <w:rPr>
          <w:rFonts w:cs="Arial"/>
          <w:szCs w:val="20"/>
        </w:rPr>
      </w:pPr>
    </w:p>
    <w:p w14:paraId="45A4C79E" w14:textId="77777777" w:rsidR="008438E5" w:rsidRDefault="008438E5" w:rsidP="008438E5">
      <w:pPr>
        <w:rPr>
          <w:rFonts w:cs="Arial"/>
          <w:szCs w:val="20"/>
        </w:rPr>
      </w:pPr>
    </w:p>
    <w:p w14:paraId="5D8AD23C" w14:textId="77777777" w:rsidR="008438E5" w:rsidRDefault="008438E5" w:rsidP="008438E5">
      <w:pPr>
        <w:rPr>
          <w:rFonts w:cs="Arial"/>
          <w:szCs w:val="20"/>
        </w:rPr>
      </w:pPr>
    </w:p>
    <w:p w14:paraId="31B03FD5" w14:textId="77777777" w:rsidR="008438E5" w:rsidRDefault="008438E5" w:rsidP="008438E5">
      <w:pPr>
        <w:rPr>
          <w:rFonts w:cs="Arial"/>
          <w:szCs w:val="20"/>
        </w:rPr>
      </w:pPr>
    </w:p>
    <w:p w14:paraId="518DA7C5" w14:textId="77777777" w:rsidR="008438E5" w:rsidRDefault="008438E5" w:rsidP="008438E5">
      <w:pPr>
        <w:rPr>
          <w:rFonts w:cs="Arial"/>
          <w:szCs w:val="20"/>
        </w:rPr>
      </w:pPr>
    </w:p>
    <w:p w14:paraId="4269FECB" w14:textId="77777777" w:rsidR="008438E5" w:rsidRPr="008438E5" w:rsidRDefault="008438E5" w:rsidP="008438E5">
      <w:pPr>
        <w:rPr>
          <w:rFonts w:cs="Arial"/>
          <w:szCs w:val="20"/>
        </w:rPr>
      </w:pPr>
    </w:p>
    <w:p w14:paraId="77607D7F" w14:textId="77777777" w:rsidR="008438E5" w:rsidRDefault="008438E5" w:rsidP="00A652F3">
      <w:pPr>
        <w:pStyle w:val="Caption"/>
      </w:pPr>
      <w:bookmarkStart w:id="39" w:name="_Ref436655158"/>
    </w:p>
    <w:p w14:paraId="4BBB637A" w14:textId="77777777" w:rsidR="008438E5" w:rsidRDefault="008438E5" w:rsidP="00A652F3">
      <w:pPr>
        <w:pStyle w:val="Caption"/>
      </w:pPr>
    </w:p>
    <w:p w14:paraId="6EE4205A" w14:textId="77777777" w:rsidR="008438E5" w:rsidRDefault="008438E5" w:rsidP="00A652F3">
      <w:pPr>
        <w:pStyle w:val="Caption"/>
      </w:pPr>
    </w:p>
    <w:p w14:paraId="18C2ABCF" w14:textId="77777777" w:rsidR="00116F14" w:rsidRDefault="00116F14" w:rsidP="00A652F3">
      <w:pPr>
        <w:pStyle w:val="Caption"/>
      </w:pPr>
    </w:p>
    <w:p w14:paraId="40B9FF27" w14:textId="11482BBD" w:rsidR="007045A5" w:rsidRDefault="007045A5" w:rsidP="00A652F3">
      <w:pPr>
        <w:pStyle w:val="Caption"/>
      </w:pPr>
      <w:r>
        <w:t xml:space="preserve">Table </w:t>
      </w:r>
      <w:fldSimple w:instr=" STYLEREF 1 \s ">
        <w:r w:rsidR="00295187">
          <w:rPr>
            <w:noProof/>
          </w:rPr>
          <w:t>2</w:t>
        </w:r>
      </w:fldSimple>
      <w:r w:rsidR="00295187">
        <w:noBreakHyphen/>
      </w:r>
      <w:fldSimple w:instr=" SEQ Table \* ARABIC \s 1 ">
        <w:r w:rsidR="00295187">
          <w:rPr>
            <w:noProof/>
          </w:rPr>
          <w:t>1</w:t>
        </w:r>
      </w:fldSimple>
      <w:bookmarkEnd w:id="39"/>
      <w:r>
        <w:t>: Multiplicity Mapping</w:t>
      </w:r>
    </w:p>
    <w:tbl>
      <w:tblPr>
        <w:tblStyle w:val="TableGrid"/>
        <w:tblW w:w="0" w:type="auto"/>
        <w:jc w:val="center"/>
        <w:tblLook w:val="04A0" w:firstRow="1" w:lastRow="0" w:firstColumn="1" w:lastColumn="0" w:noHBand="0" w:noVBand="1"/>
      </w:tblPr>
      <w:tblGrid>
        <w:gridCol w:w="2155"/>
        <w:gridCol w:w="3330"/>
      </w:tblGrid>
      <w:tr w:rsidR="007C11FB" w14:paraId="5929EF60" w14:textId="77777777" w:rsidTr="00E61B80">
        <w:trPr>
          <w:jc w:val="center"/>
        </w:trPr>
        <w:tc>
          <w:tcPr>
            <w:tcW w:w="2155" w:type="dxa"/>
            <w:shd w:val="clear" w:color="auto" w:fill="BFBFBF" w:themeFill="background1" w:themeFillShade="BF"/>
            <w:vAlign w:val="center"/>
          </w:tcPr>
          <w:p w14:paraId="3A7E48B8"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19B8949C" w14:textId="77777777" w:rsidR="007C11FB" w:rsidRPr="007045A5" w:rsidRDefault="007C11FB" w:rsidP="007C11FB">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7C11FB" w14:paraId="6FF9DC1B" w14:textId="77777777" w:rsidTr="00E61B80">
        <w:trPr>
          <w:trHeight w:val="360"/>
          <w:jc w:val="center"/>
        </w:trPr>
        <w:tc>
          <w:tcPr>
            <w:tcW w:w="2155" w:type="dxa"/>
            <w:vAlign w:val="center"/>
          </w:tcPr>
          <w:p w14:paraId="38D11363" w14:textId="77777777" w:rsidR="007C11FB" w:rsidRDefault="007C11FB" w:rsidP="007C11FB">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7E18AD1"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minOccurs=”1”</w:t>
            </w:r>
          </w:p>
          <w:p w14:paraId="32974333"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0F7009CE" w14:textId="77777777" w:rsidTr="00E61B80">
        <w:trPr>
          <w:trHeight w:val="360"/>
          <w:jc w:val="center"/>
        </w:trPr>
        <w:tc>
          <w:tcPr>
            <w:tcW w:w="2155" w:type="dxa"/>
            <w:vAlign w:val="center"/>
          </w:tcPr>
          <w:p w14:paraId="5F7DFD2E" w14:textId="77777777" w:rsidR="007C11FB" w:rsidRDefault="007C11FB" w:rsidP="007C11FB">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7F66B3D6" w14:textId="77777777" w:rsidR="007045A5" w:rsidRPr="007045A5" w:rsidRDefault="007045A5" w:rsidP="007C11FB">
            <w:pPr>
              <w:pStyle w:val="ListParagraph"/>
              <w:ind w:left="0"/>
              <w:rPr>
                <w:rFonts w:ascii="Arial" w:hAnsi="Arial" w:cs="Arial"/>
                <w:sz w:val="20"/>
                <w:szCs w:val="20"/>
              </w:rPr>
            </w:pPr>
            <w:r w:rsidRPr="007045A5">
              <w:rPr>
                <w:rFonts w:ascii="Arial" w:hAnsi="Arial" w:cs="Arial"/>
                <w:sz w:val="20"/>
                <w:szCs w:val="20"/>
              </w:rPr>
              <w:t>minOccurs=”0”</w:t>
            </w:r>
          </w:p>
          <w:p w14:paraId="220E08B0" w14:textId="77777777" w:rsidR="007045A5" w:rsidRPr="007045A5" w:rsidRDefault="007045A5" w:rsidP="007C11FB">
            <w:pPr>
              <w:pStyle w:val="ListParagraph"/>
              <w:ind w:left="0"/>
              <w:rPr>
                <w:rFonts w:ascii="Arial" w:hAnsi="Arial" w:cs="Arial"/>
                <w:sz w:val="20"/>
                <w:szCs w:val="20"/>
              </w:rPr>
            </w:pPr>
            <w:r>
              <w:rPr>
                <w:rFonts w:ascii="Arial" w:hAnsi="Arial" w:cs="Arial"/>
                <w:sz w:val="20"/>
                <w:szCs w:val="20"/>
              </w:rPr>
              <w:t>maxOccurs=”unbounded”</w:t>
            </w:r>
          </w:p>
        </w:tc>
      </w:tr>
      <w:tr w:rsidR="007C11FB" w14:paraId="53C9BD15" w14:textId="77777777" w:rsidTr="00E61B80">
        <w:trPr>
          <w:trHeight w:val="360"/>
          <w:jc w:val="center"/>
        </w:trPr>
        <w:tc>
          <w:tcPr>
            <w:tcW w:w="2155" w:type="dxa"/>
            <w:vAlign w:val="center"/>
          </w:tcPr>
          <w:p w14:paraId="5834CA59" w14:textId="77777777" w:rsidR="007C11FB" w:rsidRDefault="007C11FB" w:rsidP="007C11FB">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7C43A01B" w14:textId="77777777" w:rsidR="007C11FB" w:rsidRDefault="007045A5" w:rsidP="007C11FB">
            <w:pPr>
              <w:pStyle w:val="ListParagraph"/>
              <w:ind w:left="0"/>
              <w:rPr>
                <w:rFonts w:ascii="Arial" w:hAnsi="Arial" w:cs="Arial"/>
                <w:sz w:val="20"/>
                <w:szCs w:val="20"/>
              </w:rPr>
            </w:pPr>
            <w:r>
              <w:rPr>
                <w:rFonts w:ascii="Arial" w:hAnsi="Arial" w:cs="Arial"/>
                <w:sz w:val="20"/>
                <w:szCs w:val="20"/>
              </w:rPr>
              <w:t>minOccurs=”0”</w:t>
            </w:r>
          </w:p>
          <w:p w14:paraId="49621B9A" w14:textId="77777777" w:rsidR="007045A5" w:rsidRPr="007045A5" w:rsidRDefault="007045A5" w:rsidP="007C11FB">
            <w:pPr>
              <w:pStyle w:val="ListParagraph"/>
              <w:ind w:left="0"/>
              <w:rPr>
                <w:rFonts w:ascii="Arial" w:hAnsi="Arial" w:cs="Arial"/>
                <w:i/>
                <w:sz w:val="20"/>
                <w:szCs w:val="20"/>
              </w:rPr>
            </w:pPr>
            <w:r w:rsidRPr="007045A5">
              <w:rPr>
                <w:rFonts w:ascii="Arial" w:hAnsi="Arial" w:cs="Arial"/>
                <w:i/>
                <w:sz w:val="20"/>
                <w:szCs w:val="20"/>
              </w:rPr>
              <w:t>maxOccurs=”1”</w:t>
            </w:r>
          </w:p>
        </w:tc>
      </w:tr>
      <w:tr w:rsidR="007C11FB" w14:paraId="23228B25" w14:textId="77777777" w:rsidTr="00E61B80">
        <w:trPr>
          <w:trHeight w:val="360"/>
          <w:jc w:val="center"/>
        </w:trPr>
        <w:tc>
          <w:tcPr>
            <w:tcW w:w="2155" w:type="dxa"/>
            <w:vAlign w:val="center"/>
          </w:tcPr>
          <w:p w14:paraId="7D67BC2C" w14:textId="77777777" w:rsidR="007C11FB" w:rsidRDefault="007045A5" w:rsidP="007C11FB">
            <w:pPr>
              <w:pStyle w:val="ListParagraph"/>
              <w:ind w:left="0"/>
              <w:rPr>
                <w:rFonts w:ascii="Arial" w:hAnsi="Arial" w:cs="Arial"/>
                <w:sz w:val="20"/>
                <w:szCs w:val="20"/>
              </w:rPr>
            </w:pPr>
            <w:r>
              <w:rPr>
                <w:rFonts w:ascii="Arial" w:hAnsi="Arial" w:cs="Arial"/>
                <w:sz w:val="20"/>
                <w:szCs w:val="20"/>
              </w:rPr>
              <w:t>1..</w:t>
            </w:r>
            <w:r w:rsidR="007C11FB">
              <w:rPr>
                <w:rFonts w:ascii="Arial" w:hAnsi="Arial" w:cs="Arial"/>
                <w:sz w:val="20"/>
                <w:szCs w:val="20"/>
              </w:rPr>
              <w:t>*</w:t>
            </w:r>
          </w:p>
        </w:tc>
        <w:tc>
          <w:tcPr>
            <w:tcW w:w="3330" w:type="dxa"/>
            <w:vAlign w:val="center"/>
          </w:tcPr>
          <w:p w14:paraId="0FAAD342" w14:textId="77777777" w:rsidR="007045A5" w:rsidRPr="007045A5" w:rsidRDefault="007045A5" w:rsidP="007045A5">
            <w:pPr>
              <w:pStyle w:val="ListParagraph"/>
              <w:ind w:left="0"/>
              <w:rPr>
                <w:rFonts w:ascii="Arial" w:hAnsi="Arial" w:cs="Arial"/>
                <w:i/>
                <w:sz w:val="20"/>
                <w:szCs w:val="20"/>
              </w:rPr>
            </w:pPr>
            <w:r w:rsidRPr="007045A5">
              <w:rPr>
                <w:rFonts w:ascii="Arial" w:hAnsi="Arial" w:cs="Arial"/>
                <w:i/>
                <w:sz w:val="20"/>
                <w:szCs w:val="20"/>
              </w:rPr>
              <w:t>minOccurs=”1”</w:t>
            </w:r>
          </w:p>
          <w:p w14:paraId="2777346A" w14:textId="77777777" w:rsidR="007C11FB" w:rsidRDefault="007045A5" w:rsidP="007045A5">
            <w:pPr>
              <w:pStyle w:val="ListParagraph"/>
              <w:ind w:left="0"/>
              <w:rPr>
                <w:rFonts w:ascii="Arial" w:hAnsi="Arial" w:cs="Arial"/>
                <w:sz w:val="20"/>
                <w:szCs w:val="20"/>
              </w:rPr>
            </w:pPr>
            <w:r>
              <w:rPr>
                <w:rFonts w:ascii="Arial" w:hAnsi="Arial" w:cs="Arial"/>
                <w:sz w:val="20"/>
                <w:szCs w:val="20"/>
              </w:rPr>
              <w:t>maxOccurs=”unbounded”</w:t>
            </w:r>
          </w:p>
        </w:tc>
      </w:tr>
    </w:tbl>
    <w:p w14:paraId="7F40CC99" w14:textId="77777777" w:rsidR="007C11FB" w:rsidRDefault="007C11FB" w:rsidP="007C11FB">
      <w:pPr>
        <w:pStyle w:val="ListParagraph"/>
        <w:rPr>
          <w:rFonts w:ascii="Arial" w:hAnsi="Arial" w:cs="Arial"/>
          <w:sz w:val="20"/>
          <w:szCs w:val="20"/>
        </w:rPr>
      </w:pPr>
    </w:p>
    <w:p w14:paraId="73F618B1" w14:textId="77777777" w:rsidR="00E969C6" w:rsidRPr="00BB1D34" w:rsidRDefault="00E969C6" w:rsidP="00E969C6">
      <w:pPr>
        <w:spacing w:line="259" w:lineRule="auto"/>
        <w:rPr>
          <w:rFonts w:cs="Arial"/>
          <w:szCs w:val="20"/>
        </w:rPr>
      </w:pPr>
      <w:r w:rsidRPr="00BB1D34">
        <w:rPr>
          <w:rFonts w:cs="Arial"/>
          <w:szCs w:val="20"/>
        </w:rPr>
        <w:t>Examples of UML attributes of a UML class are shown in the following diagram:</w:t>
      </w:r>
    </w:p>
    <w:p w14:paraId="431E3C1B" w14:textId="77777777" w:rsidR="00E969C6" w:rsidRPr="00BB1D34" w:rsidRDefault="00E969C6" w:rsidP="00773E41">
      <w:pPr>
        <w:keepNext/>
        <w:spacing w:line="259" w:lineRule="auto"/>
        <w:jc w:val="center"/>
      </w:pPr>
      <w:r w:rsidRPr="00BB1D34">
        <w:rPr>
          <w:noProof/>
        </w:rPr>
        <w:lastRenderedPageBreak/>
        <w:drawing>
          <wp:inline distT="0" distB="0" distL="0" distR="0" wp14:anchorId="425E0680" wp14:editId="141FB23A">
            <wp:extent cx="3314700" cy="12680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184"/>
                    <a:stretch/>
                  </pic:blipFill>
                  <pic:spPr bwMode="auto">
                    <a:xfrm>
                      <a:off x="0" y="0"/>
                      <a:ext cx="3314700" cy="1268083"/>
                    </a:xfrm>
                    <a:prstGeom prst="rect">
                      <a:avLst/>
                    </a:prstGeom>
                    <a:ln>
                      <a:noFill/>
                    </a:ln>
                    <a:extLst>
                      <a:ext uri="{53640926-AAD7-44D8-BBD7-CCE9431645EC}">
                        <a14:shadowObscured xmlns:a14="http://schemas.microsoft.com/office/drawing/2010/main"/>
                      </a:ext>
                    </a:extLst>
                  </pic:spPr>
                </pic:pic>
              </a:graphicData>
            </a:graphic>
          </wp:inline>
        </w:drawing>
      </w:r>
    </w:p>
    <w:p w14:paraId="79F4B0BF" w14:textId="057447C9" w:rsidR="00773E41" w:rsidRPr="00773E41" w:rsidRDefault="00773E41" w:rsidP="00A652F3">
      <w:pPr>
        <w:pStyle w:val="Caption"/>
      </w:pPr>
      <w:bookmarkStart w:id="40" w:name="_Ref436229998"/>
      <w:r w:rsidRPr="00773E41">
        <w:t xml:space="preserve">Figure </w:t>
      </w:r>
      <w:fldSimple w:instr=" STYLEREF 1 \s ">
        <w:r w:rsidR="00A652F3">
          <w:rPr>
            <w:noProof/>
          </w:rPr>
          <w:t>2</w:t>
        </w:r>
      </w:fldSimple>
      <w:r w:rsidR="00A652F3">
        <w:noBreakHyphen/>
      </w:r>
      <w:fldSimple w:instr=" SEQ Figure \* ARABIC \s 1 ">
        <w:r w:rsidR="00A652F3">
          <w:rPr>
            <w:noProof/>
          </w:rPr>
          <w:t>2</w:t>
        </w:r>
      </w:fldSimple>
      <w:bookmarkEnd w:id="40"/>
      <w:r w:rsidRPr="00773E41">
        <w:t>. UML AttackPatternType class</w:t>
      </w:r>
    </w:p>
    <w:p w14:paraId="3B2D8087" w14:textId="331A7A94" w:rsidR="00E969C6" w:rsidRPr="00BB1D34" w:rsidRDefault="00E969C6" w:rsidP="00E969C6">
      <w:pPr>
        <w:spacing w:line="259" w:lineRule="auto"/>
        <w:rPr>
          <w:rFonts w:cs="Arial"/>
          <w:szCs w:val="20"/>
        </w:rPr>
      </w:pPr>
      <w:r w:rsidRPr="00BB1D34">
        <w:rPr>
          <w:rFonts w:cs="Arial"/>
          <w:szCs w:val="20"/>
        </w:rPr>
        <w:t>Here is the equivalent definition from the XSD (with some details elided):</w:t>
      </w:r>
    </w:p>
    <w:p w14:paraId="5BA89FAC"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&lt;xs:complexType name="AttackPatternType"&gt;</w:t>
      </w:r>
    </w:p>
    <w:p w14:paraId="6F026126" w14:textId="77777777" w:rsidR="00E969C6" w:rsidRPr="00F55326" w:rsidRDefault="00E969C6" w:rsidP="00D9187A">
      <w:pPr>
        <w:spacing w:before="0" w:after="0" w:line="259" w:lineRule="auto"/>
        <w:ind w:right="-806" w:firstLine="720"/>
        <w:rPr>
          <w:rFonts w:ascii="Courier New" w:hAnsi="Courier New" w:cs="Courier New"/>
          <w:szCs w:val="20"/>
        </w:rPr>
      </w:pPr>
      <w:r w:rsidRPr="00F55326">
        <w:rPr>
          <w:rFonts w:ascii="Courier New" w:hAnsi="Courier New" w:cs="Courier New"/>
          <w:szCs w:val="20"/>
        </w:rPr>
        <w:t>&lt;xs:sequence&gt;</w:t>
      </w:r>
    </w:p>
    <w:p w14:paraId="4955DC9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name="Title" type="xs:string" minOccurs="0"/&gt;</w:t>
      </w:r>
    </w:p>
    <w:p w14:paraId="7DFBD149" w14:textId="77777777" w:rsidR="00E969C6" w:rsidRPr="00F55326" w:rsidRDefault="00E969C6" w:rsidP="00D9187A">
      <w:pPr>
        <w:spacing w:before="0" w:after="0" w:line="259" w:lineRule="auto"/>
        <w:ind w:left="720" w:right="-806"/>
        <w:rPr>
          <w:rFonts w:ascii="Courier New" w:hAnsi="Courier New" w:cs="Courier New"/>
          <w:szCs w:val="20"/>
        </w:rPr>
      </w:pPr>
      <w:r w:rsidRPr="00F55326">
        <w:rPr>
          <w:rFonts w:ascii="Courier New" w:hAnsi="Courier New" w:cs="Courier New"/>
          <w:szCs w:val="20"/>
        </w:rPr>
        <w:tab/>
        <w:t>&lt;xs:element name="Description" type="stixCommon:StructuredTextType" minOccurs="0"/&gt;</w:t>
      </w:r>
      <w:r w:rsidRPr="00F55326">
        <w:rPr>
          <w:rFonts w:ascii="Courier New" w:hAnsi="Courier New" w:cs="Courier New"/>
          <w:szCs w:val="20"/>
        </w:rPr>
        <w:tab/>
      </w:r>
    </w:p>
    <w:p w14:paraId="4098CE3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&lt;xs:element name="Short_Description" type="stixCommon:StructuredTextType" minOccurs="0"/&gt;</w:t>
      </w:r>
      <w:r w:rsidRPr="00F55326">
        <w:rPr>
          <w:rFonts w:ascii="Courier New" w:hAnsi="Courier New" w:cs="Courier New"/>
          <w:szCs w:val="20"/>
        </w:rPr>
        <w:tab/>
      </w:r>
    </w:p>
    <w:p w14:paraId="412BCEA6"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&lt;/xs:sequence&gt;</w:t>
      </w:r>
    </w:p>
    <w:p w14:paraId="48A398C3"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 type="xs:QName"/&gt;</w:t>
      </w:r>
    </w:p>
    <w:p w14:paraId="47283E3E"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name="idref" type="xs:QName"/&gt;</w:t>
      </w:r>
    </w:p>
    <w:p w14:paraId="6DE89C59"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 name="capec_id"&gt;</w:t>
      </w:r>
    </w:p>
    <w:p w14:paraId="0FC2FBA5"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r>
      <w:r w:rsidRPr="00F55326">
        <w:rPr>
          <w:rFonts w:ascii="Courier New" w:hAnsi="Courier New" w:cs="Courier New"/>
          <w:szCs w:val="20"/>
        </w:rPr>
        <w:tab/>
        <w:t>&lt;!-- snip! --&gt;</w:t>
      </w:r>
    </w:p>
    <w:p w14:paraId="463C9F6A" w14:textId="77777777" w:rsidR="00E969C6" w:rsidRPr="00F55326" w:rsidRDefault="00E969C6" w:rsidP="00D9187A">
      <w:pPr>
        <w:spacing w:before="0" w:after="0" w:line="259" w:lineRule="auto"/>
        <w:ind w:right="-806"/>
        <w:rPr>
          <w:rFonts w:ascii="Courier New" w:hAnsi="Courier New" w:cs="Courier New"/>
          <w:szCs w:val="20"/>
        </w:rPr>
      </w:pPr>
      <w:r w:rsidRPr="00F55326">
        <w:rPr>
          <w:rFonts w:ascii="Courier New" w:hAnsi="Courier New" w:cs="Courier New"/>
          <w:szCs w:val="20"/>
        </w:rPr>
        <w:tab/>
        <w:t>&lt;/xs:attribute&gt;</w:t>
      </w:r>
    </w:p>
    <w:p w14:paraId="1EBC815F" w14:textId="77777777" w:rsidR="00E969C6" w:rsidRPr="00F55326" w:rsidRDefault="00E969C6" w:rsidP="00D9187A">
      <w:pPr>
        <w:spacing w:before="0" w:after="0" w:line="259" w:lineRule="auto"/>
        <w:ind w:right="-806"/>
        <w:rPr>
          <w:rFonts w:cs="Courier New"/>
          <w:szCs w:val="20"/>
        </w:rPr>
      </w:pPr>
      <w:r w:rsidRPr="00F55326">
        <w:rPr>
          <w:rFonts w:ascii="Courier New" w:hAnsi="Courier New" w:cs="Courier New"/>
          <w:szCs w:val="20"/>
        </w:rPr>
        <w:t>&lt;/xs:complexType&gt;</w:t>
      </w:r>
    </w:p>
    <w:p w14:paraId="40BBE783" w14:textId="77777777" w:rsidR="00E969C6" w:rsidRPr="00E969C6" w:rsidRDefault="00E969C6" w:rsidP="00E969C6">
      <w:pPr>
        <w:pStyle w:val="Heading2"/>
      </w:pPr>
      <w:bookmarkStart w:id="41" w:name="_Ref436653903"/>
      <w:bookmarkStart w:id="42" w:name="_Ref436654187"/>
      <w:bookmarkStart w:id="43" w:name="_Ref436654192"/>
      <w:bookmarkStart w:id="44" w:name="_Toc450824659"/>
      <w:r w:rsidRPr="00E969C6">
        <w:t>UML Data Types</w:t>
      </w:r>
      <w:bookmarkEnd w:id="41"/>
      <w:bookmarkEnd w:id="42"/>
      <w:bookmarkEnd w:id="43"/>
      <w:bookmarkEnd w:id="44"/>
    </w:p>
    <w:p w14:paraId="03AD69CE" w14:textId="0C852D13" w:rsidR="00E969C6" w:rsidRPr="00BB1D34" w:rsidRDefault="00E969C6" w:rsidP="00E969C6">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sidR="00B903F6">
        <w:rPr>
          <w:rFonts w:cs="Arial"/>
          <w:szCs w:val="20"/>
        </w:rPr>
        <w:t xml:space="preserve"> an</w:t>
      </w:r>
      <w:r w:rsidRPr="00BB1D34">
        <w:rPr>
          <w:rFonts w:cs="Arial"/>
          <w:szCs w:val="20"/>
        </w:rPr>
        <w:t xml:space="preserve"> important difference:</w:t>
      </w:r>
    </w:p>
    <w:p w14:paraId="2EC0B5D1" w14:textId="77777777" w:rsidR="00E969C6" w:rsidRPr="00BB1D34" w:rsidRDefault="00E969C6" w:rsidP="00E969C6">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320BCC52" w14:textId="77777777" w:rsidR="00E969C6" w:rsidRDefault="00E969C6" w:rsidP="00E969C6">
      <w:pPr>
        <w:spacing w:line="259" w:lineRule="auto"/>
        <w:rPr>
          <w:rFonts w:cs="Arial"/>
          <w:szCs w:val="20"/>
        </w:rPr>
      </w:pPr>
      <w:r w:rsidRPr="00BB1D34">
        <w:rPr>
          <w:rFonts w:cs="Arial"/>
          <w:szCs w:val="20"/>
        </w:rPr>
        <w:t>Because UML data types are used in various data models in addition to STIX, we introduced a separate UML package, basicDataTypes, to hold most of the UML data types.</w:t>
      </w:r>
    </w:p>
    <w:p w14:paraId="2AC374EE" w14:textId="11ABD86B" w:rsidR="00840455" w:rsidRDefault="00840455">
      <w:pPr>
        <w:spacing w:before="0" w:after="0"/>
        <w:rPr>
          <w:rFonts w:cs="Arial"/>
          <w:szCs w:val="20"/>
        </w:rPr>
      </w:pPr>
      <w:r>
        <w:rPr>
          <w:rFonts w:cs="Arial"/>
          <w:szCs w:val="20"/>
        </w:rPr>
        <w:br w:type="page"/>
      </w:r>
    </w:p>
    <w:p w14:paraId="2FB303CE" w14:textId="77777777" w:rsidR="00840455" w:rsidRDefault="00840455" w:rsidP="00840455">
      <w:pPr>
        <w:spacing w:line="259" w:lineRule="auto"/>
        <w:rPr>
          <w:rFonts w:cs="Arial"/>
          <w:szCs w:val="20"/>
        </w:rPr>
      </w:pPr>
      <w:r>
        <w:rPr>
          <w:rFonts w:cs="Arial"/>
          <w:noProof/>
          <w:szCs w:val="20"/>
        </w:rPr>
        <w:lastRenderedPageBreak/>
        <mc:AlternateContent>
          <mc:Choice Requires="wps">
            <w:drawing>
              <wp:anchor distT="0" distB="0" distL="114300" distR="114300" simplePos="0" relativeHeight="251676672" behindDoc="0" locked="0" layoutInCell="1" allowOverlap="1" wp14:anchorId="2BBE3A48" wp14:editId="3BCE96D3">
                <wp:simplePos x="0" y="0"/>
                <wp:positionH relativeFrom="column">
                  <wp:posOffset>-38100</wp:posOffset>
                </wp:positionH>
                <wp:positionV relativeFrom="paragraph">
                  <wp:posOffset>95249</wp:posOffset>
                </wp:positionV>
                <wp:extent cx="5972175" cy="2333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72175"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8BBD7" w14:textId="77777777" w:rsidR="005F1E26" w:rsidRPr="00E61B80" w:rsidRDefault="005F1E2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1C48AB">
                              <w:rPr>
                                <w:rFonts w:eastAsia="Calibri" w:cs="Arial"/>
                                <w:b/>
                                <w:color w:val="0000EE"/>
                                <w:szCs w:val="20"/>
                              </w:rPr>
                              <w:fldChar w:fldCharType="begin"/>
                            </w:r>
                            <w:r w:rsidRPr="001C48AB">
                              <w:rPr>
                                <w:rFonts w:eastAsia="Calibri" w:cs="Arial"/>
                                <w:b/>
                                <w:color w:val="0000EE"/>
                                <w:szCs w:val="20"/>
                              </w:rPr>
                              <w:instrText xml:space="preserve"> REF _Ref417202734 \h  \* MERGEFORMAT </w:instrText>
                            </w:r>
                            <w:r w:rsidRPr="001C48AB">
                              <w:rPr>
                                <w:rFonts w:eastAsia="Calibri" w:cs="Arial"/>
                                <w:b/>
                                <w:color w:val="0000EE"/>
                                <w:szCs w:val="20"/>
                              </w:rPr>
                            </w:r>
                            <w:r w:rsidRPr="001C48AB">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5F1E26" w:rsidRDefault="005F1E26" w:rsidP="008404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E3A48" id="Text Box 22" o:spid="_x0000_s1030" type="#_x0000_t202" style="position:absolute;margin-left:-3pt;margin-top:7.5pt;width:470.25pt;height:18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" fillcolor="white [3201]" strokeweight=".5pt">
                <v:textbox>
                  <w:txbxContent>
                    <w:p w14:paraId="42E8BBD7" w14:textId="77777777" w:rsidR="005F1E26" w:rsidRPr="00E61B80" w:rsidRDefault="005F1E26" w:rsidP="00840455">
                      <w:pPr>
                        <w:spacing w:before="0" w:after="160" w:line="259" w:lineRule="auto"/>
                        <w:rPr>
                          <w:rFonts w:eastAsia="Calibri" w:cs="Arial"/>
                          <w:szCs w:val="20"/>
                        </w:rPr>
                      </w:pPr>
                      <w:r w:rsidRPr="00E61B80">
                        <w:rPr>
                          <w:rFonts w:eastAsia="Calibri" w:cs="Arial"/>
                          <w:b/>
                          <w:szCs w:val="20"/>
                        </w:rPr>
                        <w:t>Binding Rule 4</w:t>
                      </w:r>
                      <w:r w:rsidRPr="00E61B80">
                        <w:rPr>
                          <w:rFonts w:eastAsia="Calibri" w:cs="Arial"/>
                          <w:szCs w:val="20"/>
                        </w:rPr>
                        <w:t>: The XML binding for a UML data type corresponds to an XSD simple type</w:t>
                      </w:r>
                      <w:r>
                        <w:rPr>
                          <w:rFonts w:eastAsia="Calibri" w:cs="Arial"/>
                          <w:szCs w:val="20"/>
                        </w:rPr>
                        <w:t>.</w:t>
                      </w:r>
                    </w:p>
                    <w:p w14:paraId="757AEDFC"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0808D64F" w14:textId="77777777"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UML data types that correspond to strings which have semantics associated with them, usually the strings are restricted to a certain pattern.  The pattern is defined via a regular expression, and/or more formally, in a standardization document.  These are implemented as XSD simple types, that make use of the </w:t>
                      </w:r>
                      <w:r w:rsidRPr="008438E5">
                        <w:rPr>
                          <w:rFonts w:ascii="Courier New" w:eastAsia="Calibri" w:hAnsi="Courier New" w:cs="Courier New"/>
                          <w:szCs w:val="20"/>
                        </w:rPr>
                        <w:t>xs:restriction</w:t>
                      </w:r>
                      <w:r w:rsidRPr="008438E5">
                        <w:rPr>
                          <w:rFonts w:eastAsia="Calibri" w:cs="Arial"/>
                          <w:szCs w:val="20"/>
                        </w:rPr>
                        <w:t xml:space="preserve"> and </w:t>
                      </w:r>
                      <w:r w:rsidRPr="008438E5">
                        <w:rPr>
                          <w:rFonts w:ascii="Courier New" w:eastAsia="Calibri" w:hAnsi="Courier New" w:cs="Courier New"/>
                          <w:szCs w:val="20"/>
                        </w:rPr>
                        <w:t>xs:pattern</w:t>
                      </w:r>
                      <w:r w:rsidRPr="008438E5">
                        <w:rPr>
                          <w:rFonts w:eastAsia="Calibri" w:cs="Arial"/>
                          <w:szCs w:val="20"/>
                        </w:rPr>
                        <w:t xml:space="preserve"> syntax.</w:t>
                      </w:r>
                    </w:p>
                    <w:p w14:paraId="56124E9E" w14:textId="1AC129F0" w:rsidR="005F1E26" w:rsidRPr="008438E5" w:rsidRDefault="005F1E26" w:rsidP="00840455">
                      <w:pPr>
                        <w:numPr>
                          <w:ilvl w:val="0"/>
                          <w:numId w:val="13"/>
                        </w:numPr>
                        <w:spacing w:before="0" w:after="160" w:line="259" w:lineRule="auto"/>
                        <w:contextualSpacing/>
                        <w:rPr>
                          <w:rFonts w:eastAsia="Calibri" w:cs="Arial"/>
                          <w:szCs w:val="20"/>
                        </w:rPr>
                      </w:pPr>
                      <w:r w:rsidRPr="008438E5">
                        <w:rPr>
                          <w:rFonts w:eastAsia="Calibri" w:cs="Arial"/>
                          <w:szCs w:val="20"/>
                        </w:rPr>
                        <w:t xml:space="preserve">For XSD simple types that will only be used </w:t>
                      </w:r>
                      <w:r>
                        <w:rPr>
                          <w:rFonts w:eastAsia="Calibri" w:cs="Arial"/>
                          <w:szCs w:val="20"/>
                        </w:rPr>
                        <w:t>once</w:t>
                      </w:r>
                      <w:r w:rsidRPr="008438E5">
                        <w:rPr>
                          <w:rFonts w:eastAsia="Calibri" w:cs="Arial"/>
                          <w:szCs w:val="20"/>
                        </w:rPr>
                        <w:t xml:space="preserve">, there is no need to name the simple type, and it can be defined “in-place” (see </w:t>
                      </w:r>
                      <w:r w:rsidRPr="008438E5">
                        <w:rPr>
                          <w:rFonts w:ascii="Courier New" w:eastAsia="Calibri" w:hAnsi="Courier New" w:cs="Courier New"/>
                          <w:szCs w:val="20"/>
                        </w:rPr>
                        <w:t>capec_id</w:t>
                      </w:r>
                      <w:r w:rsidRPr="008438E5">
                        <w:rPr>
                          <w:rFonts w:eastAsia="Calibri" w:cs="Arial"/>
                          <w:szCs w:val="20"/>
                        </w:rPr>
                        <w:t xml:space="preserve"> below).  </w:t>
                      </w:r>
                      <w:r>
                        <w:rPr>
                          <w:rFonts w:eastAsia="Calibri" w:cs="Arial"/>
                          <w:szCs w:val="20"/>
                        </w:rPr>
                        <w:t>Other times,</w:t>
                      </w:r>
                      <w:r w:rsidRPr="008438E5">
                        <w:rPr>
                          <w:rFonts w:eastAsia="Calibri" w:cs="Arial"/>
                          <w:szCs w:val="20"/>
                        </w:rPr>
                        <w:t xml:space="preserve"> </w:t>
                      </w:r>
                      <w:r>
                        <w:rPr>
                          <w:rFonts w:eastAsia="Calibri" w:cs="Arial"/>
                          <w:szCs w:val="20"/>
                        </w:rPr>
                        <w:t xml:space="preserve">when a simple type is used to define a XSD element it uses </w:t>
                      </w:r>
                      <w:r w:rsidRPr="008438E5">
                        <w:rPr>
                          <w:rFonts w:eastAsia="Calibri" w:cs="Arial"/>
                          <w:szCs w:val="20"/>
                        </w:rPr>
                        <w:t xml:space="preserve">a named simple type </w:t>
                      </w:r>
                      <w:r>
                        <w:rPr>
                          <w:rFonts w:eastAsia="Calibri" w:cs="Arial"/>
                          <w:szCs w:val="20"/>
                        </w:rPr>
                        <w:t xml:space="preserve">defined </w:t>
                      </w:r>
                      <w:r w:rsidRPr="008438E5">
                        <w:rPr>
                          <w:rFonts w:eastAsia="Calibri" w:cs="Arial"/>
                          <w:szCs w:val="20"/>
                        </w:rPr>
                        <w:t xml:space="preserve">elsewhere.  See </w:t>
                      </w:r>
                      <w:r w:rsidRPr="001C48AB">
                        <w:rPr>
                          <w:rFonts w:eastAsia="Calibri" w:cs="Arial"/>
                          <w:b/>
                          <w:color w:val="0000EE"/>
                          <w:szCs w:val="20"/>
                        </w:rPr>
                        <w:fldChar w:fldCharType="begin"/>
                      </w:r>
                      <w:r w:rsidRPr="001C48AB">
                        <w:rPr>
                          <w:rFonts w:eastAsia="Calibri" w:cs="Arial"/>
                          <w:b/>
                          <w:color w:val="0000EE"/>
                          <w:szCs w:val="20"/>
                        </w:rPr>
                        <w:instrText xml:space="preserve"> REF _Ref417202734 \h  \* MERGEFORMAT </w:instrText>
                      </w:r>
                      <w:r w:rsidRPr="001C48AB">
                        <w:rPr>
                          <w:rFonts w:eastAsia="Calibri" w:cs="Arial"/>
                          <w:b/>
                          <w:color w:val="0000EE"/>
                          <w:szCs w:val="20"/>
                        </w:rPr>
                      </w:r>
                      <w:r w:rsidRPr="001C48AB">
                        <w:rPr>
                          <w:rFonts w:eastAsia="Calibri" w:cs="Arial"/>
                          <w:b/>
                          <w:color w:val="0000EE"/>
                          <w:szCs w:val="20"/>
                        </w:rPr>
                        <w:fldChar w:fldCharType="separate"/>
                      </w:r>
                      <w:r w:rsidRPr="001C48AB">
                        <w:rPr>
                          <w:b/>
                          <w:color w:val="0000EE"/>
                        </w:rPr>
                        <w:t xml:space="preserve">Table </w:t>
                      </w:r>
                      <w:r w:rsidRPr="001C48AB">
                        <w:rPr>
                          <w:b/>
                          <w:noProof/>
                          <w:color w:val="0000EE"/>
                        </w:rPr>
                        <w:t>3</w:t>
                      </w:r>
                      <w:r w:rsidRPr="001C48AB">
                        <w:rPr>
                          <w:b/>
                          <w:color w:val="0000EE"/>
                        </w:rPr>
                        <w:noBreakHyphen/>
                      </w:r>
                      <w:r w:rsidRPr="001C48AB">
                        <w:rPr>
                          <w:b/>
                          <w:noProof/>
                          <w:color w:val="0000EE"/>
                        </w:rPr>
                        <w:t>2</w:t>
                      </w:r>
                      <w:r w:rsidRPr="001C48AB">
                        <w:rPr>
                          <w:rFonts w:eastAsia="Calibri" w:cs="Arial"/>
                          <w:b/>
                          <w:color w:val="0000EE"/>
                          <w:szCs w:val="20"/>
                        </w:rPr>
                        <w:fldChar w:fldCharType="end"/>
                      </w:r>
                      <w:r w:rsidRPr="00E61B80">
                        <w:rPr>
                          <w:rFonts w:eastAsia="Calibri" w:cs="Arial"/>
                          <w:b/>
                          <w:color w:val="0000EE"/>
                          <w:szCs w:val="20"/>
                        </w:rPr>
                        <w:t xml:space="preserve"> </w:t>
                      </w:r>
                      <w:r w:rsidRPr="008438E5">
                        <w:rPr>
                          <w:rFonts w:eastAsia="Calibri" w:cs="Arial"/>
                          <w:szCs w:val="20"/>
                        </w:rPr>
                        <w:t>for guidance.</w:t>
                      </w:r>
                    </w:p>
                    <w:p w14:paraId="175EECE6" w14:textId="77777777" w:rsidR="005F1E26" w:rsidRDefault="005F1E26" w:rsidP="00840455"/>
                  </w:txbxContent>
                </v:textbox>
              </v:shape>
            </w:pict>
          </mc:Fallback>
        </mc:AlternateContent>
      </w:r>
    </w:p>
    <w:p w14:paraId="01A5BDEC" w14:textId="77777777" w:rsidR="00840455" w:rsidRDefault="00840455" w:rsidP="00840455">
      <w:pPr>
        <w:spacing w:line="259" w:lineRule="auto"/>
        <w:rPr>
          <w:rFonts w:cs="Arial"/>
          <w:szCs w:val="20"/>
        </w:rPr>
      </w:pPr>
    </w:p>
    <w:p w14:paraId="4E73B02B" w14:textId="77777777" w:rsidR="00840455" w:rsidRDefault="00840455" w:rsidP="00840455">
      <w:pPr>
        <w:spacing w:line="259" w:lineRule="auto"/>
        <w:rPr>
          <w:rFonts w:cs="Arial"/>
          <w:szCs w:val="20"/>
        </w:rPr>
      </w:pPr>
    </w:p>
    <w:p w14:paraId="473A4C9F" w14:textId="77777777" w:rsidR="00840455" w:rsidRDefault="00840455" w:rsidP="00840455">
      <w:pPr>
        <w:spacing w:line="259" w:lineRule="auto"/>
        <w:rPr>
          <w:rFonts w:cs="Arial"/>
          <w:szCs w:val="20"/>
        </w:rPr>
      </w:pPr>
    </w:p>
    <w:p w14:paraId="229A3D64" w14:textId="77777777" w:rsidR="00840455" w:rsidRDefault="00840455" w:rsidP="00840455">
      <w:pPr>
        <w:spacing w:line="259" w:lineRule="auto"/>
        <w:rPr>
          <w:rFonts w:cs="Arial"/>
          <w:szCs w:val="20"/>
        </w:rPr>
      </w:pPr>
    </w:p>
    <w:p w14:paraId="1231DFB3" w14:textId="77777777" w:rsidR="00840455" w:rsidRDefault="00840455" w:rsidP="00840455">
      <w:pPr>
        <w:spacing w:line="259" w:lineRule="auto"/>
        <w:rPr>
          <w:rFonts w:cs="Arial"/>
          <w:szCs w:val="20"/>
        </w:rPr>
      </w:pPr>
    </w:p>
    <w:p w14:paraId="1E5F9C9D" w14:textId="77777777" w:rsidR="00840455" w:rsidRDefault="00840455" w:rsidP="00840455">
      <w:pPr>
        <w:spacing w:line="259" w:lineRule="auto"/>
        <w:rPr>
          <w:rFonts w:cs="Arial"/>
          <w:szCs w:val="20"/>
        </w:rPr>
      </w:pPr>
    </w:p>
    <w:p w14:paraId="5507EA8E" w14:textId="77777777" w:rsidR="00840455" w:rsidRDefault="00840455" w:rsidP="00840455">
      <w:pPr>
        <w:spacing w:line="259" w:lineRule="auto"/>
        <w:rPr>
          <w:rFonts w:cs="Arial"/>
          <w:szCs w:val="20"/>
        </w:rPr>
      </w:pPr>
    </w:p>
    <w:p w14:paraId="089A382C" w14:textId="77777777" w:rsidR="008438E5" w:rsidRDefault="008438E5" w:rsidP="00E969C6">
      <w:pPr>
        <w:spacing w:line="259" w:lineRule="auto"/>
        <w:rPr>
          <w:rFonts w:cs="Arial"/>
          <w:szCs w:val="20"/>
        </w:rPr>
      </w:pPr>
    </w:p>
    <w:p w14:paraId="4139E82C" w14:textId="783A8F51" w:rsidR="00FD2132" w:rsidRDefault="00FD2132" w:rsidP="00E969C6">
      <w:pPr>
        <w:spacing w:line="259" w:lineRule="auto"/>
        <w:rPr>
          <w:rFonts w:cs="Arial"/>
          <w:szCs w:val="20"/>
        </w:rPr>
      </w:pPr>
    </w:p>
    <w:p w14:paraId="79990671" w14:textId="181078CF" w:rsidR="00FD2132" w:rsidRDefault="00FD2132" w:rsidP="00E969C6">
      <w:pPr>
        <w:spacing w:line="259" w:lineRule="auto"/>
        <w:rPr>
          <w:rFonts w:cs="Arial"/>
          <w:szCs w:val="20"/>
        </w:rPr>
      </w:pPr>
    </w:p>
    <w:p w14:paraId="4AF76894" w14:textId="6BEEEE8A" w:rsidR="00FD2132" w:rsidRDefault="00FD2132" w:rsidP="00E969C6">
      <w:pPr>
        <w:spacing w:line="259" w:lineRule="auto"/>
        <w:rPr>
          <w:rFonts w:cs="Arial"/>
          <w:szCs w:val="20"/>
        </w:rPr>
      </w:pPr>
    </w:p>
    <w:p w14:paraId="27699379" w14:textId="5FE3E546" w:rsidR="00E969C6" w:rsidRPr="00BB1D34" w:rsidRDefault="00E969C6" w:rsidP="00E969C6">
      <w:pPr>
        <w:spacing w:line="259" w:lineRule="auto"/>
        <w:rPr>
          <w:rFonts w:cs="Arial"/>
          <w:szCs w:val="20"/>
        </w:rPr>
      </w:pPr>
      <w:r w:rsidRPr="00BB1D34">
        <w:rPr>
          <w:rFonts w:cs="Arial"/>
          <w:szCs w:val="20"/>
        </w:rPr>
        <w:t>S</w:t>
      </w:r>
      <w:r w:rsidR="00773E41">
        <w:rPr>
          <w:rFonts w:cs="Arial"/>
          <w:szCs w:val="20"/>
        </w:rPr>
        <w:t xml:space="preserve">ee </w:t>
      </w:r>
      <w:r w:rsidR="00773E41" w:rsidRPr="00E61B80">
        <w:rPr>
          <w:rFonts w:cs="Arial"/>
          <w:b/>
          <w:color w:val="0000EE"/>
          <w:szCs w:val="20"/>
        </w:rPr>
        <w:fldChar w:fldCharType="begin"/>
      </w:r>
      <w:r w:rsidR="00773E41" w:rsidRPr="00E61B80">
        <w:rPr>
          <w:rFonts w:cs="Arial"/>
          <w:b/>
          <w:color w:val="0000EE"/>
          <w:szCs w:val="20"/>
        </w:rPr>
        <w:instrText xml:space="preserve"> REF _Ref436229998 \h </w:instrText>
      </w:r>
      <w:r w:rsidR="00720947">
        <w:rPr>
          <w:rFonts w:cs="Arial"/>
          <w:b/>
          <w:color w:val="0000EE"/>
          <w:szCs w:val="20"/>
        </w:rPr>
        <w:instrText xml:space="preserve"> \* MERGEFORMAT </w:instrText>
      </w:r>
      <w:r w:rsidR="00773E41" w:rsidRPr="00E61B80">
        <w:rPr>
          <w:rFonts w:cs="Arial"/>
          <w:b/>
          <w:color w:val="0000EE"/>
          <w:szCs w:val="20"/>
        </w:rPr>
      </w:r>
      <w:r w:rsidR="00773E41" w:rsidRPr="00E61B80">
        <w:rPr>
          <w:rFonts w:cs="Arial"/>
          <w:b/>
          <w:color w:val="0000EE"/>
          <w:szCs w:val="20"/>
        </w:rPr>
        <w:fldChar w:fldCharType="separate"/>
      </w:r>
      <w:r w:rsidR="00773E41" w:rsidRPr="00E61B80">
        <w:rPr>
          <w:b/>
          <w:color w:val="0000EE"/>
        </w:rPr>
        <w:t xml:space="preserve">Figure </w:t>
      </w:r>
      <w:r w:rsidR="00773E41" w:rsidRPr="00E61B80">
        <w:rPr>
          <w:b/>
          <w:noProof/>
          <w:color w:val="0000EE"/>
        </w:rPr>
        <w:t>2</w:t>
      </w:r>
      <w:r w:rsidR="00773E41" w:rsidRPr="00E61B80">
        <w:rPr>
          <w:b/>
          <w:color w:val="0000EE"/>
        </w:rPr>
        <w:noBreakHyphen/>
      </w:r>
      <w:r w:rsidR="00773E41" w:rsidRPr="00E61B80">
        <w:rPr>
          <w:b/>
          <w:noProof/>
          <w:color w:val="0000EE"/>
        </w:rPr>
        <w:t>1</w:t>
      </w:r>
      <w:r w:rsidR="00773E41" w:rsidRPr="00E61B80">
        <w:rPr>
          <w:rFonts w:cs="Arial"/>
          <w:b/>
          <w:color w:val="0000EE"/>
          <w:szCs w:val="20"/>
        </w:rPr>
        <w:fldChar w:fldCharType="end"/>
      </w:r>
      <w:r w:rsidR="004476D4">
        <w:rPr>
          <w:rFonts w:cs="Arial"/>
          <w:szCs w:val="20"/>
        </w:rPr>
        <w:t xml:space="preserve"> (above)</w:t>
      </w:r>
      <w:r w:rsidRPr="00BB1D34">
        <w:rPr>
          <w:rFonts w:cs="Arial"/>
          <w:szCs w:val="20"/>
        </w:rPr>
        <w:t xml:space="preserve"> for examples of UML attributes that are of data types from BasicDataTypes.  In XSD, they would be expressed as XSD data types or simple types.</w:t>
      </w:r>
    </w:p>
    <w:p w14:paraId="184B479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w:t>
      </w:r>
      <w:r w:rsidR="00D9187A" w:rsidRPr="00D9187A">
        <w:rPr>
          <w:rFonts w:ascii="Courier New" w:hAnsi="Courier New" w:cs="Courier New"/>
          <w:szCs w:val="20"/>
        </w:rPr>
        <w:t>xType name="AttackPatternType"&gt;</w:t>
      </w:r>
    </w:p>
    <w:p w14:paraId="1B068CBB" w14:textId="77777777" w:rsidR="00E969C6" w:rsidRPr="00D9187A" w:rsidRDefault="00D9187A"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 SNIP!! --&gt;</w:t>
      </w:r>
    </w:p>
    <w:p w14:paraId="655194B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 type="xs:QName"/&gt;</w:t>
      </w:r>
    </w:p>
    <w:p w14:paraId="05C3CFF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name="idref" type="xs:QName"/&gt;</w:t>
      </w:r>
    </w:p>
    <w:p w14:paraId="440EA84D"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 name="capec_id"&gt;</w:t>
      </w:r>
    </w:p>
    <w:p w14:paraId="015B5CD5"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2904F61A"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 base="xs:string"&gt;</w:t>
      </w:r>
    </w:p>
    <w:p w14:paraId="3E62090E"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&lt;xs:pattern value="CAPEC-\d+"/&gt;</w:t>
      </w:r>
    </w:p>
    <w:p w14:paraId="5202399C"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&lt;/xs:restriction&gt;</w:t>
      </w:r>
    </w:p>
    <w:p w14:paraId="3A68FDD3"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&lt;/xs:simpleType&gt;</w:t>
      </w:r>
    </w:p>
    <w:p w14:paraId="68DE4D8F"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 xml:space="preserve">  &lt;/xs:attribute&gt;</w:t>
      </w:r>
    </w:p>
    <w:p w14:paraId="335252D9" w14:textId="77777777" w:rsidR="00E969C6" w:rsidRPr="00D9187A" w:rsidRDefault="00E969C6" w:rsidP="00D91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D9187A">
        <w:rPr>
          <w:rFonts w:ascii="Courier New" w:hAnsi="Courier New" w:cs="Courier New"/>
          <w:szCs w:val="20"/>
        </w:rPr>
        <w:t>&lt;/xs:complexType&gt;</w:t>
      </w:r>
    </w:p>
    <w:p w14:paraId="784117E2" w14:textId="77777777" w:rsidR="00E969C6" w:rsidRPr="00E969C6" w:rsidRDefault="00E969C6" w:rsidP="00E969C6">
      <w:pPr>
        <w:pStyle w:val="Heading2"/>
      </w:pPr>
      <w:bookmarkStart w:id="45" w:name="_Ref436653917"/>
      <w:bookmarkStart w:id="46" w:name="_Toc450824660"/>
      <w:r w:rsidRPr="00E969C6">
        <w:t>UML Enumerations</w:t>
      </w:r>
      <w:bookmarkEnd w:id="45"/>
      <w:bookmarkEnd w:id="46"/>
    </w:p>
    <w:p w14:paraId="2036F81E" w14:textId="5044B618" w:rsidR="008438E5" w:rsidRDefault="00E969C6" w:rsidP="00E6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sidR="00720947">
        <w:rPr>
          <w:rFonts w:cs="Arial"/>
          <w:szCs w:val="20"/>
        </w:rPr>
        <w:t>s</w:t>
      </w:r>
      <w:r w:rsidRPr="00BB1D34">
        <w:rPr>
          <w:rFonts w:cs="Arial"/>
          <w:szCs w:val="20"/>
        </w:rPr>
        <w:t xml:space="preserve"> to the concept of UML data types.  </w:t>
      </w:r>
      <w:r w:rsidR="00720947">
        <w:rPr>
          <w:rFonts w:cs="Arial"/>
          <w:szCs w:val="20"/>
        </w:rPr>
        <w:t>An enumeration</w:t>
      </w:r>
      <w:r w:rsidR="00720947" w:rsidRPr="00BB1D34">
        <w:rPr>
          <w:rFonts w:cs="Arial"/>
          <w:szCs w:val="20"/>
        </w:rPr>
        <w:t xml:space="preserve"> </w:t>
      </w:r>
      <w:r w:rsidRPr="00BB1D34">
        <w:rPr>
          <w:rFonts w:cs="Arial"/>
          <w:szCs w:val="20"/>
        </w:rPr>
        <w:t xml:space="preserve">defines a complete collection of user-defined </w:t>
      </w:r>
      <w:r w:rsidRPr="00BB1D34">
        <w:rPr>
          <w:rFonts w:cs="Arial"/>
          <w:i/>
          <w:szCs w:val="20"/>
        </w:rPr>
        <w:t>literals</w:t>
      </w:r>
      <w:r w:rsidRPr="00BB1D34">
        <w:rPr>
          <w:rFonts w:cs="Arial"/>
          <w:szCs w:val="20"/>
        </w:rPr>
        <w:t xml:space="preserve"> </w:t>
      </w:r>
      <w:r w:rsidR="00720947">
        <w:rPr>
          <w:rFonts w:cs="Arial"/>
          <w:szCs w:val="20"/>
        </w:rPr>
        <w:t>that</w:t>
      </w:r>
      <w:r w:rsidR="00720947" w:rsidRPr="00BB1D34">
        <w:rPr>
          <w:rFonts w:cs="Arial"/>
          <w:szCs w:val="20"/>
        </w:rPr>
        <w:t xml:space="preserve"> </w:t>
      </w:r>
      <w:r w:rsidRPr="00BB1D34">
        <w:rPr>
          <w:rFonts w:cs="Arial"/>
          <w:szCs w:val="20"/>
        </w:rPr>
        <w:t>are members of a set with partic</w:t>
      </w:r>
      <w:r w:rsidR="000436DF">
        <w:rPr>
          <w:rFonts w:cs="Arial"/>
          <w:szCs w:val="20"/>
        </w:rPr>
        <w:t>ular semantics (e.g., colors in a</w:t>
      </w:r>
      <w:r w:rsidRPr="00BB1D34">
        <w:rPr>
          <w:rFonts w:cs="Arial"/>
          <w:szCs w:val="20"/>
        </w:rPr>
        <w:t xml:space="preserve"> </w:t>
      </w:r>
      <w:r w:rsidR="000436DF">
        <w:rPr>
          <w:rFonts w:cs="Arial"/>
          <w:szCs w:val="20"/>
        </w:rPr>
        <w:t>traffic light</w:t>
      </w:r>
      <w:r w:rsidRPr="00BB1D34">
        <w:rPr>
          <w:rFonts w:cs="Arial"/>
          <w:szCs w:val="20"/>
        </w:rPr>
        <w:t>).</w:t>
      </w:r>
    </w:p>
    <w:p w14:paraId="77D96B7D" w14:textId="77777777" w:rsidR="008438E5" w:rsidRDefault="008438E5" w:rsidP="00E969C6">
      <w:pPr>
        <w:spacing w:line="259" w:lineRule="auto"/>
        <w:rPr>
          <w:rFonts w:cs="Arial"/>
          <w:szCs w:val="20"/>
        </w:rPr>
      </w:pPr>
    </w:p>
    <w:p w14:paraId="6AFD9D62" w14:textId="77777777" w:rsidR="008438E5" w:rsidRDefault="008438E5" w:rsidP="00E969C6">
      <w:pPr>
        <w:spacing w:line="259" w:lineRule="auto"/>
        <w:rPr>
          <w:rFonts w:cs="Arial"/>
          <w:szCs w:val="20"/>
        </w:rPr>
      </w:pPr>
    </w:p>
    <w:p w14:paraId="1E8BA5ED" w14:textId="77777777" w:rsidR="008438E5" w:rsidRDefault="008438E5" w:rsidP="00E969C6">
      <w:pPr>
        <w:spacing w:line="259" w:lineRule="auto"/>
        <w:rPr>
          <w:rFonts w:cs="Arial"/>
          <w:szCs w:val="20"/>
        </w:rPr>
      </w:pPr>
      <w:r>
        <w:rPr>
          <w:rFonts w:cs="Arial"/>
          <w:noProof/>
          <w:szCs w:val="20"/>
        </w:rPr>
        <mc:AlternateContent>
          <mc:Choice Requires="wps">
            <w:drawing>
              <wp:anchor distT="0" distB="0" distL="114300" distR="114300" simplePos="0" relativeHeight="251670528" behindDoc="0" locked="0" layoutInCell="1" allowOverlap="1" wp14:anchorId="2799138B" wp14:editId="368F7065">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371CE9" w14:textId="77777777" w:rsidR="005F1E26" w:rsidRDefault="005F1E2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9138B" id="Text Box 23" o:spid="_x0000_s1031" type="#_x0000_t202" style="position:absolute;margin-left:-5.25pt;margin-top:-39pt;width:494.25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c2mQIAALwFAAAOAAAAZHJzL2Uyb0RvYy54bWysVFFPGzEMfp+0/xDlfVxbaD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Am8Ac2mQIAALwFAAAOAAAAAAAAAAAAAAAAAC4CAABkcnMvZTJvRG9j&#10;LnhtbFBLAQItABQABgAIAAAAIQAqyaNL3AAAAAsBAAAPAAAAAAAAAAAAAAAAAPMEAABkcnMvZG93&#10;bnJldi54bWxQSwUGAAAAAAQABADzAAAA/AUAAAAA&#10;" fillcolor="white [3201]" strokeweight=".5pt">
                <v:textbox>
                  <w:txbxContent>
                    <w:p w14:paraId="6A371CE9" w14:textId="77777777" w:rsidR="005F1E26" w:rsidRDefault="005F1E26" w:rsidP="008438E5">
                      <w:pPr>
                        <w:spacing w:line="259" w:lineRule="auto"/>
                        <w:rPr>
                          <w:rFonts w:cs="Arial"/>
                          <w:szCs w:val="20"/>
                        </w:rPr>
                      </w:pPr>
                      <w:r w:rsidRPr="00BB1D34">
                        <w:rPr>
                          <w:rFonts w:cs="Arial"/>
                          <w:b/>
                          <w:szCs w:val="20"/>
                        </w:rPr>
                        <w:t>Binding Rule 5:</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5F5D090F"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i/>
                          <w:sz w:val="20"/>
                          <w:szCs w:val="20"/>
                        </w:rPr>
                        <w:t>This binding rule only applies to UML enumerations not used to model STIX Controlled Vocabularies</w:t>
                      </w:r>
                      <w:r>
                        <w:rPr>
                          <w:rFonts w:ascii="Arial" w:hAnsi="Arial" w:cs="Arial"/>
                          <w:sz w:val="20"/>
                          <w:szCs w:val="20"/>
                        </w:rPr>
                        <w:t>.</w:t>
                      </w:r>
                    </w:p>
                    <w:p w14:paraId="0F316C4E" w14:textId="77777777" w:rsidR="005F1E26" w:rsidRPr="001D229C" w:rsidRDefault="005F1E26" w:rsidP="008438E5">
                      <w:pPr>
                        <w:pStyle w:val="ListParagraph"/>
                        <w:numPr>
                          <w:ilvl w:val="0"/>
                          <w:numId w:val="14"/>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7614965E" w14:textId="77777777" w:rsidR="005F1E26" w:rsidRDefault="005F1E26"/>
                  </w:txbxContent>
                </v:textbox>
              </v:shape>
            </w:pict>
          </mc:Fallback>
        </mc:AlternateContent>
      </w:r>
    </w:p>
    <w:p w14:paraId="6E69292C" w14:textId="77777777" w:rsidR="008438E5" w:rsidRDefault="008438E5" w:rsidP="00E969C6">
      <w:pPr>
        <w:spacing w:line="259" w:lineRule="auto"/>
        <w:rPr>
          <w:rFonts w:cs="Arial"/>
          <w:szCs w:val="20"/>
        </w:rPr>
      </w:pPr>
    </w:p>
    <w:p w14:paraId="535D600A" w14:textId="77777777" w:rsidR="008438E5" w:rsidRDefault="008438E5" w:rsidP="00E969C6">
      <w:pPr>
        <w:spacing w:line="259" w:lineRule="auto"/>
        <w:rPr>
          <w:rFonts w:cs="Arial"/>
          <w:szCs w:val="20"/>
        </w:rPr>
      </w:pPr>
    </w:p>
    <w:p w14:paraId="403A3E91" w14:textId="77777777" w:rsidR="008438E5" w:rsidRDefault="008438E5" w:rsidP="00E969C6">
      <w:pPr>
        <w:spacing w:line="259" w:lineRule="auto"/>
        <w:rPr>
          <w:rFonts w:cs="Arial"/>
          <w:szCs w:val="20"/>
        </w:rPr>
      </w:pPr>
    </w:p>
    <w:p w14:paraId="157F1FD6" w14:textId="77777777" w:rsidR="008438E5" w:rsidRDefault="008438E5" w:rsidP="00E969C6">
      <w:pPr>
        <w:spacing w:line="259" w:lineRule="auto"/>
        <w:rPr>
          <w:rFonts w:cs="Arial"/>
          <w:szCs w:val="20"/>
        </w:rPr>
      </w:pPr>
    </w:p>
    <w:p w14:paraId="190AE3FE" w14:textId="77777777" w:rsidR="003F46A6" w:rsidRDefault="00E969C6" w:rsidP="00126BDD">
      <w:pPr>
        <w:keepNext/>
        <w:keepLines/>
        <w:spacing w:line="259" w:lineRule="auto"/>
        <w:rPr>
          <w:rFonts w:cs="Arial"/>
          <w:szCs w:val="20"/>
        </w:rPr>
      </w:pPr>
      <w:r w:rsidRPr="00BB1D34">
        <w:rPr>
          <w:rFonts w:cs="Arial"/>
          <w:szCs w:val="20"/>
        </w:rPr>
        <w:lastRenderedPageBreak/>
        <w:t>The following UML diagram specifies a UML enumeration:</w:t>
      </w:r>
    </w:p>
    <w:p w14:paraId="04677861" w14:textId="77777777" w:rsidR="00A652F3" w:rsidRDefault="00456CDE" w:rsidP="00A652F3">
      <w:pPr>
        <w:keepNext/>
        <w:keepLines/>
        <w:spacing w:line="259" w:lineRule="auto"/>
        <w:jc w:val="center"/>
      </w:pPr>
      <w:r w:rsidRPr="002A020B">
        <w:rPr>
          <w:noProof/>
        </w:rPr>
        <w:drawing>
          <wp:inline distT="0" distB="0" distL="0" distR="0" wp14:anchorId="5FBC4C28" wp14:editId="55C292F1">
            <wp:extent cx="35147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1200150"/>
                    </a:xfrm>
                    <a:prstGeom prst="rect">
                      <a:avLst/>
                    </a:prstGeom>
                  </pic:spPr>
                </pic:pic>
              </a:graphicData>
            </a:graphic>
          </wp:inline>
        </w:drawing>
      </w:r>
    </w:p>
    <w:p w14:paraId="0123C52E" w14:textId="1690E8B7" w:rsidR="00456CDE" w:rsidRPr="00BB1D34" w:rsidRDefault="00A652F3" w:rsidP="00A652F3">
      <w:pPr>
        <w:pStyle w:val="Caption"/>
      </w:pPr>
      <w:r>
        <w:t xml:space="preserve">Figure </w:t>
      </w:r>
      <w:fldSimple w:instr=" STYLEREF 1 \s ">
        <w:r>
          <w:rPr>
            <w:noProof/>
          </w:rPr>
          <w:t>2</w:t>
        </w:r>
      </w:fldSimple>
      <w:r>
        <w:noBreakHyphen/>
      </w:r>
      <w:fldSimple w:instr=" SEQ Figure \* ARABIC \s 1 ">
        <w:r>
          <w:rPr>
            <w:noProof/>
          </w:rPr>
          <w:t>3</w:t>
        </w:r>
      </w:fldSimple>
      <w:r>
        <w:t>. UML Enumeration</w:t>
      </w:r>
    </w:p>
    <w:p w14:paraId="7F3730BF" w14:textId="77777777" w:rsidR="00E969C6" w:rsidRPr="00BB1D34" w:rsidRDefault="00E969C6" w:rsidP="00E969C6">
      <w:pPr>
        <w:spacing w:line="259" w:lineRule="auto"/>
        <w:rPr>
          <w:rFonts w:cs="Arial"/>
          <w:szCs w:val="20"/>
        </w:rPr>
      </w:pPr>
      <w:r w:rsidRPr="00BB1D34">
        <w:rPr>
          <w:rFonts w:cs="Arial"/>
          <w:szCs w:val="20"/>
        </w:rPr>
        <w:t>This would be represented in XSD as:</w:t>
      </w:r>
    </w:p>
    <w:p w14:paraId="4837099D" w14:textId="0ADFD292" w:rsidR="00456CDE" w:rsidRPr="00456CDE" w:rsidRDefault="00456CDE" w:rsidP="00456CDE">
      <w:pPr>
        <w:pStyle w:val="tabbed"/>
      </w:pPr>
      <w:r w:rsidRPr="00456CDE">
        <w:t>&lt;xs:simpleType name="TLPColorEnum"&gt;</w:t>
      </w:r>
    </w:p>
    <w:p w14:paraId="1CEA638A" w14:textId="28DEB922" w:rsidR="00456CDE" w:rsidRPr="00456CDE" w:rsidRDefault="00456CDE" w:rsidP="00456CDE">
      <w:pPr>
        <w:pStyle w:val="tabbed"/>
        <w:ind w:firstLine="720"/>
      </w:pPr>
      <w:r w:rsidRPr="00456CDE">
        <w:t>&lt;xs:restriction base="xs:string"&gt;</w:t>
      </w:r>
    </w:p>
    <w:p w14:paraId="66F96C50" w14:textId="4D5FCD69" w:rsidR="00456CDE" w:rsidRPr="00456CDE" w:rsidRDefault="00456CDE" w:rsidP="00456CDE">
      <w:pPr>
        <w:pStyle w:val="tabbed"/>
        <w:ind w:left="720" w:firstLine="720"/>
      </w:pPr>
      <w:r w:rsidRPr="00456CDE">
        <w:t>&lt;xs:enumeration value="RED"/&gt;</w:t>
      </w:r>
    </w:p>
    <w:p w14:paraId="09BD2856" w14:textId="5F0C6E13" w:rsidR="00456CDE" w:rsidRPr="00456CDE" w:rsidRDefault="00456CDE" w:rsidP="00456CDE">
      <w:pPr>
        <w:pStyle w:val="tabbed"/>
        <w:ind w:left="720" w:firstLine="720"/>
      </w:pPr>
      <w:r w:rsidRPr="00456CDE">
        <w:t>&lt;xs:enumeration value="AMBER"/&gt;</w:t>
      </w:r>
    </w:p>
    <w:p w14:paraId="38C1149A" w14:textId="5DB2C367" w:rsidR="00456CDE" w:rsidRPr="00456CDE" w:rsidRDefault="00456CDE" w:rsidP="00456CDE">
      <w:pPr>
        <w:pStyle w:val="tabbed"/>
        <w:ind w:left="720" w:firstLine="720"/>
      </w:pPr>
      <w:r w:rsidRPr="00456CDE">
        <w:t>&lt;xs:enumeration value="GREEN"/&gt;</w:t>
      </w:r>
    </w:p>
    <w:p w14:paraId="62403BF9" w14:textId="261C9EAC" w:rsidR="00456CDE" w:rsidRPr="00456CDE" w:rsidRDefault="00456CDE" w:rsidP="00456CDE">
      <w:pPr>
        <w:pStyle w:val="tabbed"/>
        <w:ind w:left="720" w:firstLine="720"/>
      </w:pPr>
      <w:r w:rsidRPr="00456CDE">
        <w:t>&lt;xs:enumeration value="WHITE"/&gt;</w:t>
      </w:r>
    </w:p>
    <w:p w14:paraId="5549AC1A" w14:textId="6FF9278D" w:rsidR="00456CDE" w:rsidRPr="00456CDE" w:rsidRDefault="00456CDE" w:rsidP="00456CDE">
      <w:pPr>
        <w:pStyle w:val="tabbed"/>
        <w:ind w:firstLine="720"/>
      </w:pPr>
      <w:r w:rsidRPr="00456CDE">
        <w:rPr>
          <w:u w:val="single"/>
        </w:rPr>
        <w:t>&lt;/xs:restriction&gt;</w:t>
      </w:r>
    </w:p>
    <w:p w14:paraId="2C742EE1" w14:textId="147E1060" w:rsidR="00E969C6" w:rsidRPr="00BB1D34" w:rsidRDefault="00456CDE" w:rsidP="00456CDE">
      <w:pPr>
        <w:pStyle w:val="tabbed"/>
      </w:pPr>
      <w:r w:rsidRPr="00456CDE">
        <w:t>&lt;/xs:simpleType&gt;</w:t>
      </w:r>
    </w:p>
    <w:p w14:paraId="00373E4A" w14:textId="1EDAC0A5" w:rsidR="00E969C6" w:rsidRPr="00BB1D34" w:rsidRDefault="00456CDE" w:rsidP="00E969C6">
      <w:pPr>
        <w:spacing w:after="240" w:line="259" w:lineRule="auto"/>
        <w:rPr>
          <w:rFonts w:cs="Arial"/>
          <w:szCs w:val="20"/>
        </w:rPr>
      </w:pPr>
      <w:r>
        <w:rPr>
          <w:rFonts w:cs="Arial"/>
          <w:szCs w:val="20"/>
        </w:rPr>
        <w:t>Most</w:t>
      </w:r>
      <w:r w:rsidR="00E969C6" w:rsidRPr="00BB1D34">
        <w:rPr>
          <w:rFonts w:cs="Arial"/>
          <w:szCs w:val="20"/>
        </w:rPr>
        <w:t xml:space="preserve"> enumerations used in STIX are for default vocabularies.  </w:t>
      </w:r>
      <w:r w:rsidR="00A01D77">
        <w:rPr>
          <w:rFonts w:cs="Arial"/>
          <w:szCs w:val="20"/>
        </w:rPr>
        <w:t xml:space="preserve">In the </w:t>
      </w:r>
      <w:r w:rsidR="003F46A6">
        <w:rPr>
          <w:rFonts w:cs="Arial"/>
          <w:szCs w:val="20"/>
        </w:rPr>
        <w:t>S</w:t>
      </w:r>
      <w:r w:rsidR="003F46A6" w:rsidRPr="00BB1D34">
        <w:rPr>
          <w:rFonts w:cs="Arial"/>
          <w:szCs w:val="20"/>
        </w:rPr>
        <w:t xml:space="preserve">ection </w:t>
      </w:r>
      <w:r w:rsidR="00A01D77" w:rsidRPr="00126BDD">
        <w:rPr>
          <w:rFonts w:cs="Arial"/>
          <w:b/>
          <w:color w:val="0000EE"/>
          <w:szCs w:val="20"/>
        </w:rPr>
        <w:fldChar w:fldCharType="begin"/>
      </w:r>
      <w:r w:rsidR="00A01D77" w:rsidRPr="00126BDD">
        <w:rPr>
          <w:rFonts w:cs="Arial"/>
          <w:b/>
          <w:color w:val="0000EE"/>
          <w:szCs w:val="20"/>
        </w:rPr>
        <w:instrText xml:space="preserve"> REF _Ref436655833 \r \h </w:instrText>
      </w:r>
      <w:r w:rsidR="003F46A6">
        <w:rPr>
          <w:rFonts w:cs="Arial"/>
          <w:b/>
          <w:color w:val="0000EE"/>
          <w:szCs w:val="20"/>
        </w:rPr>
        <w:instrText xml:space="preserve"> \* MERGEFORMAT </w:instrText>
      </w:r>
      <w:r w:rsidR="00A01D77" w:rsidRPr="00126BDD">
        <w:rPr>
          <w:rFonts w:cs="Arial"/>
          <w:b/>
          <w:color w:val="0000EE"/>
          <w:szCs w:val="20"/>
        </w:rPr>
      </w:r>
      <w:r w:rsidR="00A01D77" w:rsidRPr="00126BDD">
        <w:rPr>
          <w:rFonts w:cs="Arial"/>
          <w:b/>
          <w:color w:val="0000EE"/>
          <w:szCs w:val="20"/>
        </w:rPr>
        <w:fldChar w:fldCharType="separate"/>
      </w:r>
      <w:r w:rsidR="00A01D77" w:rsidRPr="00126BDD">
        <w:rPr>
          <w:rFonts w:cs="Arial"/>
          <w:b/>
          <w:color w:val="0000EE"/>
          <w:szCs w:val="20"/>
        </w:rPr>
        <w:t>2.7</w:t>
      </w:r>
      <w:r w:rsidR="00A01D77" w:rsidRPr="00126BDD">
        <w:rPr>
          <w:rFonts w:cs="Arial"/>
          <w:b/>
          <w:color w:val="0000EE"/>
          <w:szCs w:val="20"/>
        </w:rPr>
        <w:fldChar w:fldCharType="end"/>
      </w:r>
      <w:r w:rsidR="00126BDD">
        <w:rPr>
          <w:rFonts w:cs="Arial"/>
          <w:b/>
          <w:color w:val="0000EE"/>
          <w:szCs w:val="20"/>
        </w:rPr>
        <w:t>,</w:t>
      </w:r>
      <w:r w:rsidR="00A01D77">
        <w:rPr>
          <w:rFonts w:cs="Arial"/>
          <w:szCs w:val="20"/>
        </w:rPr>
        <w:t xml:space="preserve"> we provide a full</w:t>
      </w:r>
      <w:r w:rsidR="00E969C6" w:rsidRPr="00BB1D34">
        <w:rPr>
          <w:rFonts w:cs="Arial"/>
          <w:szCs w:val="20"/>
        </w:rPr>
        <w:t xml:space="preserve"> description of the XML binding of default vocabularies.</w:t>
      </w:r>
    </w:p>
    <w:p w14:paraId="625D5A79" w14:textId="77777777" w:rsidR="00E969C6" w:rsidRPr="00E969C6" w:rsidRDefault="00E969C6" w:rsidP="00E969C6">
      <w:pPr>
        <w:pStyle w:val="Heading2"/>
      </w:pPr>
      <w:bookmarkStart w:id="47" w:name="_Toc450824661"/>
      <w:r w:rsidRPr="00E969C6">
        <w:t>UML Interfaces</w:t>
      </w:r>
      <w:bookmarkEnd w:id="47"/>
    </w:p>
    <w:p w14:paraId="3264B9A3" w14:textId="78A9DD01" w:rsidR="00E969C6" w:rsidRDefault="00E969C6" w:rsidP="00E969C6">
      <w:pPr>
        <w:spacing w:line="259" w:lineRule="auto"/>
      </w:pPr>
      <w:r w:rsidRPr="00BB1D34">
        <w:t xml:space="preserve">UML interfaces </w:t>
      </w:r>
      <w:r w:rsidR="00A078D9">
        <w:t>are</w:t>
      </w:r>
      <w:r w:rsidRPr="00BB1D34">
        <w:t xml:space="preserve"> rarely used</w:t>
      </w:r>
      <w:r w:rsidR="00767D89">
        <w:t xml:space="preserve"> in</w:t>
      </w:r>
      <w:r w:rsidRPr="00BB1D34">
        <w:t xml:space="preserve"> the UML data model for STIX.  However, they </w:t>
      </w:r>
      <w:r w:rsidR="00A078D9">
        <w:t>are</w:t>
      </w:r>
      <w:r w:rsidRPr="00BB1D34">
        <w:t xml:space="preserve"> useful to describe the XSD choice cons</w:t>
      </w:r>
      <w:r w:rsidR="00EF75C7">
        <w:t xml:space="preserve">truct.  This is the only use </w:t>
      </w:r>
      <w:r w:rsidRPr="00BB1D34">
        <w:t>made of UML interfaces.</w:t>
      </w:r>
    </w:p>
    <w:p w14:paraId="08B78CA9" w14:textId="049BF71B" w:rsidR="00126BDD" w:rsidRDefault="00E969C6" w:rsidP="00E969C6">
      <w:pPr>
        <w:spacing w:line="259" w:lineRule="auto"/>
      </w:pPr>
      <w:r w:rsidRPr="00BB1D34">
        <w:t>The following UML diagram describes the use of a UML interface to model the semantics of XSD choice.</w:t>
      </w:r>
    </w:p>
    <w:p w14:paraId="7401DFF0" w14:textId="77777777" w:rsidR="008438E5" w:rsidRDefault="008438E5" w:rsidP="00E969C6">
      <w:pPr>
        <w:spacing w:line="259" w:lineRule="auto"/>
      </w:pPr>
      <w:r>
        <w:rPr>
          <w:noProof/>
        </w:rPr>
        <mc:AlternateContent>
          <mc:Choice Requires="wps">
            <w:drawing>
              <wp:anchor distT="0" distB="0" distL="114300" distR="114300" simplePos="0" relativeHeight="251671552" behindDoc="0" locked="0" layoutInCell="1" allowOverlap="1" wp14:anchorId="5791E251" wp14:editId="25445FA4">
                <wp:simplePos x="0" y="0"/>
                <wp:positionH relativeFrom="column">
                  <wp:posOffset>0</wp:posOffset>
                </wp:positionH>
                <wp:positionV relativeFrom="paragraph">
                  <wp:posOffset>94615</wp:posOffset>
                </wp:positionV>
                <wp:extent cx="5857875" cy="12382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58578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A78F6" w14:textId="77777777" w:rsidR="005F1E26" w:rsidRDefault="005F1E2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5F1E26" w:rsidRDefault="005F1E2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5F1E26" w:rsidRDefault="005F1E2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5F1E26" w:rsidRPr="00126BDD" w:rsidRDefault="005F1E26" w:rsidP="00126BDD">
                            <w:pPr>
                              <w:rPr>
                                <w:rFonts w:cs="Arial"/>
                                <w:szCs w:val="20"/>
                              </w:rPr>
                            </w:pPr>
                          </w:p>
                          <w:p w14:paraId="724D7704"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1E251" id="Text Box 24" o:spid="_x0000_s1032" type="#_x0000_t202" style="position:absolute;margin-left:0;margin-top:7.45pt;width:461.25pt;height: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" fillcolor="white [3201]" strokeweight=".5pt">
                <v:textbox>
                  <w:txbxContent>
                    <w:p w14:paraId="4B8A78F6" w14:textId="77777777" w:rsidR="005F1E26" w:rsidRDefault="005F1E26" w:rsidP="008438E5">
                      <w:pPr>
                        <w:spacing w:line="259" w:lineRule="auto"/>
                      </w:pPr>
                      <w:r w:rsidRPr="00BB1D34">
                        <w:rPr>
                          <w:b/>
                        </w:rPr>
                        <w:t>Binding Rule 6:</w:t>
                      </w:r>
                      <w:r w:rsidRPr="00BB1D34">
                        <w:t xml:space="preserve">  </w:t>
                      </w:r>
                      <w:r>
                        <w:t>The XML binding for a UML interface corresponds to an XSD choice.</w:t>
                      </w:r>
                    </w:p>
                    <w:p w14:paraId="1A4F611E" w14:textId="750D4193" w:rsidR="005F1E26" w:rsidRDefault="005F1E26" w:rsidP="008438E5">
                      <w:pPr>
                        <w:pStyle w:val="ListParagraph"/>
                        <w:numPr>
                          <w:ilvl w:val="0"/>
                          <w:numId w:val="15"/>
                        </w:numPr>
                        <w:rPr>
                          <w:rFonts w:ascii="Arial" w:hAnsi="Arial" w:cs="Arial"/>
                          <w:sz w:val="20"/>
                          <w:szCs w:val="20"/>
                        </w:rPr>
                      </w:pPr>
                      <w:r w:rsidRPr="001D229C">
                        <w:rPr>
                          <w:rFonts w:ascii="Arial" w:hAnsi="Arial" w:cs="Arial"/>
                          <w:sz w:val="20"/>
                          <w:szCs w:val="20"/>
                        </w:rPr>
                        <w:t xml:space="preserve">All of the realizations of the UML interface </w:t>
                      </w:r>
                      <w:r>
                        <w:rPr>
                          <w:rFonts w:ascii="Arial" w:hAnsi="Arial" w:cs="Arial"/>
                          <w:sz w:val="20"/>
                          <w:szCs w:val="20"/>
                        </w:rPr>
                        <w:t>must</w:t>
                      </w:r>
                      <w:r w:rsidRPr="001D229C">
                        <w:rPr>
                          <w:rFonts w:ascii="Arial" w:hAnsi="Arial" w:cs="Arial"/>
                          <w:sz w:val="20"/>
                          <w:szCs w:val="20"/>
                        </w:rPr>
                        <w:t xml:space="preserve"> correspond to an element in an XSD choice of the realized XSD type.  This XSD choice becomes part of the XSD complex type that is bound to the overarching UML class.</w:t>
                      </w:r>
                    </w:p>
                    <w:p w14:paraId="113965F2" w14:textId="2C0678A5" w:rsidR="005F1E26" w:rsidRDefault="005F1E26" w:rsidP="008438E5">
                      <w:pPr>
                        <w:pStyle w:val="ListParagraph"/>
                        <w:numPr>
                          <w:ilvl w:val="0"/>
                          <w:numId w:val="15"/>
                        </w:numPr>
                        <w:rPr>
                          <w:rFonts w:ascii="Arial" w:hAnsi="Arial" w:cs="Arial"/>
                          <w:sz w:val="20"/>
                          <w:szCs w:val="20"/>
                        </w:rPr>
                      </w:pPr>
                      <w:r>
                        <w:rPr>
                          <w:rFonts w:ascii="Arial" w:hAnsi="Arial" w:cs="Arial"/>
                          <w:sz w:val="20"/>
                          <w:szCs w:val="20"/>
                        </w:rPr>
                        <w:t>The names of the choice elements are based on the complex type names, by adding underscores and omitting “Type”.</w:t>
                      </w:r>
                    </w:p>
                    <w:p w14:paraId="55311B7F" w14:textId="77777777" w:rsidR="005F1E26" w:rsidRPr="00126BDD" w:rsidRDefault="005F1E26" w:rsidP="00126BDD">
                      <w:pPr>
                        <w:rPr>
                          <w:rFonts w:cs="Arial"/>
                          <w:szCs w:val="20"/>
                        </w:rPr>
                      </w:pPr>
                    </w:p>
                    <w:p w14:paraId="724D7704" w14:textId="77777777" w:rsidR="005F1E26" w:rsidRDefault="005F1E26"/>
                  </w:txbxContent>
                </v:textbox>
              </v:shape>
            </w:pict>
          </mc:Fallback>
        </mc:AlternateContent>
      </w:r>
    </w:p>
    <w:p w14:paraId="06F8EBA2" w14:textId="77777777" w:rsidR="008438E5" w:rsidRDefault="008438E5" w:rsidP="00E969C6">
      <w:pPr>
        <w:spacing w:line="259" w:lineRule="auto"/>
      </w:pPr>
    </w:p>
    <w:p w14:paraId="167459A1" w14:textId="77777777" w:rsidR="008438E5" w:rsidRDefault="008438E5" w:rsidP="00E969C6">
      <w:pPr>
        <w:spacing w:line="259" w:lineRule="auto"/>
      </w:pPr>
    </w:p>
    <w:p w14:paraId="089F3CAD" w14:textId="77777777" w:rsidR="008438E5" w:rsidRPr="00BB1D34" w:rsidRDefault="008438E5" w:rsidP="00E969C6">
      <w:pPr>
        <w:spacing w:line="259" w:lineRule="auto"/>
      </w:pPr>
    </w:p>
    <w:p w14:paraId="38FE9BF4" w14:textId="2D989373" w:rsidR="00126BDD" w:rsidRDefault="00126BDD" w:rsidP="00E969C6">
      <w:pPr>
        <w:spacing w:line="259" w:lineRule="auto"/>
      </w:pPr>
    </w:p>
    <w:p w14:paraId="515D6DA1" w14:textId="459C54AB" w:rsidR="00F77F49" w:rsidRDefault="00F77F49" w:rsidP="00E969C6">
      <w:pPr>
        <w:spacing w:line="259" w:lineRule="auto"/>
      </w:pPr>
    </w:p>
    <w:p w14:paraId="196908C1" w14:textId="77777777" w:rsidR="00F77F49" w:rsidRDefault="00F77F49" w:rsidP="00E969C6">
      <w:pPr>
        <w:spacing w:line="259" w:lineRule="auto"/>
      </w:pPr>
    </w:p>
    <w:p w14:paraId="117F9537" w14:textId="77777777" w:rsidR="00A652F3" w:rsidRDefault="00E969C6" w:rsidP="00A652F3">
      <w:pPr>
        <w:keepNext/>
        <w:spacing w:line="259" w:lineRule="auto"/>
      </w:pPr>
      <w:r w:rsidRPr="00BB1D34">
        <w:rPr>
          <w:noProof/>
        </w:rPr>
        <w:drawing>
          <wp:inline distT="0" distB="0" distL="0" distR="0" wp14:anchorId="3B7984BF" wp14:editId="3FE6717F">
            <wp:extent cx="59436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34540"/>
                    </a:xfrm>
                    <a:prstGeom prst="rect">
                      <a:avLst/>
                    </a:prstGeom>
                  </pic:spPr>
                </pic:pic>
              </a:graphicData>
            </a:graphic>
          </wp:inline>
        </w:drawing>
      </w:r>
    </w:p>
    <w:p w14:paraId="5FE75B63" w14:textId="4633B6D3" w:rsidR="00E969C6" w:rsidRPr="00BB1D34" w:rsidRDefault="00A652F3" w:rsidP="00A652F3">
      <w:pPr>
        <w:pStyle w:val="Caption"/>
      </w:pPr>
      <w:bookmarkStart w:id="48" w:name="_GoBack"/>
      <w:r>
        <w:t xml:space="preserve">Figure </w:t>
      </w:r>
      <w:fldSimple w:instr=" STYLEREF 1 \s ">
        <w:r>
          <w:rPr>
            <w:noProof/>
          </w:rPr>
          <w:t>2</w:t>
        </w:r>
      </w:fldSimple>
      <w:r>
        <w:noBreakHyphen/>
      </w:r>
      <w:fldSimple w:instr=" SEQ Figure \* ARABIC \s 1 ">
        <w:r>
          <w:rPr>
            <w:noProof/>
          </w:rPr>
          <w:t>4</w:t>
        </w:r>
      </w:fldSimple>
      <w:r>
        <w:t>. UML Interfaces</w:t>
      </w:r>
    </w:p>
    <w:bookmarkEnd w:id="48"/>
    <w:p w14:paraId="49A9DB0D" w14:textId="6425CF4D" w:rsidR="00E969C6" w:rsidRPr="00BB1D34" w:rsidRDefault="00E969C6" w:rsidP="00E969C6">
      <w:pPr>
        <w:spacing w:line="259" w:lineRule="auto"/>
      </w:pPr>
      <w:r w:rsidRPr="00BB1D34">
        <w:lastRenderedPageBreak/>
        <w:t xml:space="preserve">The XSD </w:t>
      </w:r>
      <w:r w:rsidR="00456CDE">
        <w:t xml:space="preserve">syntax </w:t>
      </w:r>
      <w:r w:rsidRPr="00BB1D34">
        <w:t>that this corresponds to is:</w:t>
      </w:r>
    </w:p>
    <w:p w14:paraId="144565C1" w14:textId="77777777" w:rsidR="00E969C6" w:rsidRPr="001D229C" w:rsidRDefault="00E969C6" w:rsidP="003C30E0">
      <w:pPr>
        <w:pStyle w:val="tabbed"/>
      </w:pPr>
      <w:r w:rsidRPr="001D229C">
        <w:t>&lt;xs:choice&gt;</w:t>
      </w:r>
    </w:p>
    <w:p w14:paraId="455D6365" w14:textId="77777777" w:rsidR="003C30E0" w:rsidRDefault="003C30E0" w:rsidP="003C30E0">
      <w:pPr>
        <w:pStyle w:val="tabbed"/>
      </w:pPr>
      <w:r>
        <w:t xml:space="preserve">    </w:t>
      </w:r>
      <w:r w:rsidR="00E969C6" w:rsidRPr="001D229C">
        <w:t>&lt;xs:element name="Observable" type="cybox:Observ</w:t>
      </w:r>
      <w:r>
        <w:t>ableType" minOccurs="0"/&gt;</w:t>
      </w:r>
    </w:p>
    <w:p w14:paraId="2ABB0211" w14:textId="77777777" w:rsidR="003C30E0" w:rsidRDefault="003C30E0" w:rsidP="003C30E0">
      <w:pPr>
        <w:pStyle w:val="tabbed"/>
      </w:pPr>
      <w:r>
        <w:t xml:space="preserve">    </w:t>
      </w:r>
      <w:r w:rsidR="00E969C6" w:rsidRPr="001D229C">
        <w:t xml:space="preserve">&lt;xs:element name="Composite_Indicator_Expression" </w:t>
      </w:r>
    </w:p>
    <w:p w14:paraId="634B20FD" w14:textId="77777777" w:rsidR="003C30E0" w:rsidRDefault="003C30E0" w:rsidP="003C30E0">
      <w:pPr>
        <w:pStyle w:val="tabbed"/>
      </w:pPr>
      <w:r>
        <w:t xml:space="preserve">                </w:t>
      </w:r>
      <w:r w:rsidR="00E969C6" w:rsidRPr="001D229C">
        <w:t xml:space="preserve">type="indicator:CompositeIndicatorExpressionType" </w:t>
      </w:r>
    </w:p>
    <w:p w14:paraId="543D6971" w14:textId="77777777" w:rsidR="00E969C6" w:rsidRPr="001D229C" w:rsidRDefault="003C30E0" w:rsidP="003C30E0">
      <w:pPr>
        <w:pStyle w:val="tabbed"/>
      </w:pPr>
      <w:r>
        <w:t xml:space="preserve">                minOccurs="0"/&gt;</w:t>
      </w:r>
      <w:r w:rsidR="00E969C6" w:rsidRPr="001D229C">
        <w:tab/>
      </w:r>
      <w:r w:rsidR="00E969C6" w:rsidRPr="001D229C">
        <w:tab/>
      </w:r>
      <w:r w:rsidR="00E969C6" w:rsidRPr="001D229C">
        <w:tab/>
      </w:r>
      <w:r w:rsidR="00E969C6" w:rsidRPr="001D229C">
        <w:tab/>
      </w:r>
      <w:r w:rsidR="00E969C6" w:rsidRPr="001D229C">
        <w:tab/>
      </w:r>
      <w:r w:rsidR="00E969C6" w:rsidRPr="001D229C">
        <w:tab/>
      </w:r>
      <w:r w:rsidR="00E969C6" w:rsidRPr="001D229C">
        <w:tab/>
      </w:r>
    </w:p>
    <w:p w14:paraId="53030498" w14:textId="77777777" w:rsidR="00E969C6" w:rsidRPr="001D229C" w:rsidRDefault="00E969C6" w:rsidP="003C30E0">
      <w:pPr>
        <w:pStyle w:val="tabbed"/>
      </w:pPr>
      <w:r w:rsidRPr="001D229C">
        <w:t>&lt;/xs:choice&gt;</w:t>
      </w:r>
    </w:p>
    <w:p w14:paraId="35D40E51" w14:textId="77777777" w:rsidR="00E969C6" w:rsidRPr="00BB1D34" w:rsidRDefault="00E969C6" w:rsidP="003C30E0">
      <w:pPr>
        <w:pStyle w:val="tabbed"/>
      </w:pPr>
    </w:p>
    <w:p w14:paraId="2335FDC3" w14:textId="77777777" w:rsidR="00E969C6" w:rsidRPr="001D229C" w:rsidRDefault="00E969C6" w:rsidP="003C30E0">
      <w:pPr>
        <w:pStyle w:val="tabbed"/>
      </w:pPr>
      <w:r w:rsidRPr="001D229C">
        <w:t>&lt;xs:complexType name="CompositeIndicatorExpressionType"&gt;</w:t>
      </w:r>
    </w:p>
    <w:p w14:paraId="6954EE7D" w14:textId="77777777" w:rsidR="00E969C6" w:rsidRPr="001D229C" w:rsidRDefault="003C30E0" w:rsidP="003C30E0">
      <w:pPr>
        <w:pStyle w:val="tabbed"/>
      </w:pPr>
      <w:r>
        <w:t xml:space="preserve">    </w:t>
      </w:r>
      <w:r w:rsidR="00E969C6" w:rsidRPr="001D229C">
        <w:t>&lt;xs:sequence&gt;</w:t>
      </w:r>
    </w:p>
    <w:p w14:paraId="7A4E2AA4" w14:textId="77777777" w:rsidR="003C30E0" w:rsidRDefault="003C30E0" w:rsidP="003C30E0">
      <w:pPr>
        <w:pStyle w:val="tabbed"/>
      </w:pPr>
      <w:r>
        <w:t xml:space="preserve">        </w:t>
      </w:r>
      <w:r w:rsidR="00E969C6" w:rsidRPr="001D229C">
        <w:t xml:space="preserve">&lt;xs:element ref="indicator:Indicator" minOccurs="0" </w:t>
      </w:r>
    </w:p>
    <w:p w14:paraId="23C6D1BD" w14:textId="77777777" w:rsidR="00E969C6" w:rsidRPr="001D229C" w:rsidRDefault="003C30E0" w:rsidP="003C30E0">
      <w:pPr>
        <w:pStyle w:val="tabbed"/>
      </w:pPr>
      <w:r>
        <w:t xml:space="preserve">                    </w:t>
      </w:r>
      <w:r w:rsidR="00E969C6" w:rsidRPr="001D229C">
        <w:t>maxOccurs="unbounded"/&gt;</w:t>
      </w:r>
      <w:r w:rsidR="00E969C6" w:rsidRPr="001D229C">
        <w:tab/>
      </w:r>
      <w:r w:rsidR="00E969C6" w:rsidRPr="001D229C">
        <w:tab/>
      </w:r>
      <w:r w:rsidR="00E969C6" w:rsidRPr="001D229C">
        <w:tab/>
      </w:r>
    </w:p>
    <w:p w14:paraId="1D68F264" w14:textId="77777777" w:rsidR="00E969C6" w:rsidRPr="001D229C" w:rsidRDefault="003C30E0" w:rsidP="003C30E0">
      <w:pPr>
        <w:pStyle w:val="tabbed"/>
      </w:pPr>
      <w:r>
        <w:t xml:space="preserve">    </w:t>
      </w:r>
      <w:r w:rsidR="00E969C6" w:rsidRPr="001D229C">
        <w:t>&lt;/xs:sequence&gt;</w:t>
      </w:r>
    </w:p>
    <w:p w14:paraId="5E2798AE" w14:textId="77777777" w:rsidR="00262010" w:rsidRDefault="003C30E0" w:rsidP="003C30E0">
      <w:pPr>
        <w:pStyle w:val="tabbed"/>
      </w:pPr>
      <w:r>
        <w:t xml:space="preserve">    </w:t>
      </w:r>
      <w:r w:rsidR="00E969C6" w:rsidRPr="001D229C">
        <w:t xml:space="preserve">&lt;xs:attribute name="operator" type="indicator:OperatorTypeEnum" </w:t>
      </w:r>
    </w:p>
    <w:p w14:paraId="30192773" w14:textId="77777777" w:rsidR="00E969C6" w:rsidRPr="001D229C" w:rsidRDefault="00E969C6" w:rsidP="00262010">
      <w:pPr>
        <w:pStyle w:val="tabbed"/>
        <w:ind w:left="1440" w:firstLine="720"/>
      </w:pPr>
      <w:r w:rsidRPr="001D229C">
        <w:t>use="required"/&gt;</w:t>
      </w:r>
    </w:p>
    <w:p w14:paraId="500B3141" w14:textId="77777777" w:rsidR="00E969C6" w:rsidRDefault="00E969C6" w:rsidP="003C30E0">
      <w:pPr>
        <w:pStyle w:val="tabbed"/>
      </w:pPr>
      <w:r w:rsidRPr="001D229C">
        <w:t>&lt;/xs:complexType&gt;</w:t>
      </w:r>
    </w:p>
    <w:p w14:paraId="586D7995" w14:textId="77777777" w:rsidR="00A01D77" w:rsidRDefault="00A01D77" w:rsidP="003C30E0">
      <w:pPr>
        <w:pStyle w:val="tabbed"/>
      </w:pPr>
    </w:p>
    <w:p w14:paraId="7ADE2357" w14:textId="77777777" w:rsidR="00A01D77" w:rsidRPr="00A01D77" w:rsidRDefault="00A01D77" w:rsidP="003C30E0">
      <w:pPr>
        <w:pStyle w:val="tabbed"/>
        <w:rPr>
          <w:rFonts w:ascii="Arial" w:hAnsi="Arial" w:cs="Arial"/>
        </w:rPr>
      </w:pPr>
      <w:r>
        <w:rPr>
          <w:rFonts w:ascii="Arial" w:hAnsi="Arial" w:cs="Arial"/>
        </w:rPr>
        <w:t>In general, t</w:t>
      </w:r>
      <w:r w:rsidRPr="00A01D77">
        <w:rPr>
          <w:rFonts w:ascii="Arial" w:hAnsi="Arial" w:cs="Arial"/>
        </w:rPr>
        <w:t xml:space="preserve">here isn’t a correspondence </w:t>
      </w:r>
      <w:r>
        <w:rPr>
          <w:rFonts w:ascii="Arial" w:hAnsi="Arial" w:cs="Arial"/>
        </w:rPr>
        <w:t>between UML interfaces to</w:t>
      </w:r>
      <w:r w:rsidRPr="00A01D77">
        <w:rPr>
          <w:rFonts w:ascii="Arial" w:hAnsi="Arial" w:cs="Arial"/>
        </w:rPr>
        <w:t xml:space="preserve"> any XSD construct, </w:t>
      </w:r>
      <w:r>
        <w:rPr>
          <w:rFonts w:ascii="Arial" w:hAnsi="Arial" w:cs="Arial"/>
        </w:rPr>
        <w:t>because</w:t>
      </w:r>
      <w:r w:rsidRPr="00A01D77">
        <w:rPr>
          <w:rFonts w:ascii="Arial" w:hAnsi="Arial" w:cs="Arial"/>
        </w:rPr>
        <w:t xml:space="preserve"> XSD is used to model data, not functionality (i.e. methods).</w:t>
      </w:r>
    </w:p>
    <w:p w14:paraId="36FEB51F" w14:textId="77777777" w:rsidR="00E969C6" w:rsidRPr="00E969C6" w:rsidRDefault="00E969C6" w:rsidP="00E969C6">
      <w:pPr>
        <w:pStyle w:val="Heading2"/>
      </w:pPr>
      <w:bookmarkStart w:id="49" w:name="_Ref436655825"/>
      <w:bookmarkStart w:id="50" w:name="_Ref436655833"/>
      <w:bookmarkStart w:id="51" w:name="_Toc450824662"/>
      <w:r w:rsidRPr="00E969C6">
        <w:t>Controlled Vocabularies</w:t>
      </w:r>
      <w:bookmarkEnd w:id="49"/>
      <w:bookmarkEnd w:id="50"/>
      <w:bookmarkEnd w:id="51"/>
    </w:p>
    <w:p w14:paraId="64772B1E" w14:textId="1EE4367C" w:rsidR="00E969C6" w:rsidRPr="00BB1D34" w:rsidRDefault="00E969C6" w:rsidP="00E969C6">
      <w:pPr>
        <w:spacing w:line="259" w:lineRule="auto"/>
      </w:pPr>
      <w:r w:rsidRPr="00BB1D34">
        <w:t xml:space="preserve">The </w:t>
      </w:r>
      <w:r w:rsidR="00A01D77">
        <w:t xml:space="preserve">binding </w:t>
      </w:r>
      <w:r w:rsidR="0028333D">
        <w:t>rule for the</w:t>
      </w:r>
      <w:r w:rsidR="00A01D77">
        <w:t xml:space="preserve"> </w:t>
      </w:r>
      <w:r w:rsidRPr="00BB1D34">
        <w:t xml:space="preserve">UML model </w:t>
      </w:r>
      <w:r w:rsidR="0028333D">
        <w:t xml:space="preserve">of </w:t>
      </w:r>
      <w:r w:rsidRPr="00BB1D34">
        <w:t xml:space="preserve">STIX Controlled Vocabularies </w:t>
      </w:r>
      <w:r w:rsidR="00257EBA">
        <w:t>is significantly</w:t>
      </w:r>
      <w:r w:rsidRPr="00BB1D34">
        <w:t xml:space="preserve"> </w:t>
      </w:r>
      <w:r w:rsidR="00257EBA">
        <w:t xml:space="preserve">more complex </w:t>
      </w:r>
      <w:r w:rsidRPr="00BB1D34">
        <w:t xml:space="preserve">from the </w:t>
      </w:r>
      <w:r w:rsidR="00257EBA">
        <w:t xml:space="preserve">previously described rules.  </w:t>
      </w:r>
      <w:r w:rsidR="0028333D">
        <w:t>The binding rule produces a</w:t>
      </w:r>
      <w:r w:rsidRPr="00BB1D34">
        <w:t xml:space="preserve"> semantically equivalent</w:t>
      </w:r>
      <w:r w:rsidR="0028333D">
        <w:t xml:space="preserve"> XSD model, but </w:t>
      </w:r>
      <w:r w:rsidR="001E159E">
        <w:t xml:space="preserve">syntactically, it </w:t>
      </w:r>
      <w:r w:rsidR="0028333D">
        <w:t xml:space="preserve">differs </w:t>
      </w:r>
      <w:r w:rsidR="00EF75C7">
        <w:t>significantly</w:t>
      </w:r>
      <w:r w:rsidRPr="00BB1D34">
        <w:t xml:space="preserve">.  This </w:t>
      </w:r>
      <w:r w:rsidR="00CA2749">
        <w:t>is</w:t>
      </w:r>
      <w:r w:rsidRPr="00BB1D34">
        <w:t xml:space="preserve"> caused by certain mismatches of the semantics of UML classes, UML data types and U</w:t>
      </w:r>
      <w:r w:rsidR="00EF75C7">
        <w:t>ML enumerations and XSD complex types, XSD simple t</w:t>
      </w:r>
      <w:r w:rsidRPr="00BB1D34">
        <w:t xml:space="preserve">ypes and XSD enumerations.  </w:t>
      </w:r>
    </w:p>
    <w:p w14:paraId="4ABE1B54" w14:textId="7B1D926D" w:rsidR="00E969C6" w:rsidRPr="00BB1D34" w:rsidRDefault="00E969C6" w:rsidP="00E969C6">
      <w:pPr>
        <w:spacing w:line="259" w:lineRule="auto"/>
      </w:pPr>
      <w:r w:rsidRPr="00BB1D34">
        <w:t>The specification for controlled vocabularies is as follows, and all data model</w:t>
      </w:r>
      <w:r w:rsidR="00A93FAC">
        <w:t xml:space="preserve"> implementation</w:t>
      </w:r>
      <w:r w:rsidR="00CA2749">
        <w:t>s</w:t>
      </w:r>
      <w:r w:rsidR="00A93FAC">
        <w:t xml:space="preserve"> </w:t>
      </w:r>
      <w:r w:rsidR="00017F1C">
        <w:t>must</w:t>
      </w:r>
      <w:r w:rsidRPr="00BB1D34">
        <w:t xml:space="preserve"> allow for all of these use cases:</w:t>
      </w:r>
    </w:p>
    <w:p w14:paraId="7A2B41E6"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STIX community.</w:t>
      </w:r>
    </w:p>
    <w:p w14:paraId="688C1355" w14:textId="67EC7762"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 xml:space="preserve">Formally define </w:t>
      </w:r>
      <w:r w:rsidR="005A5E7B">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STIX documents.</w:t>
      </w:r>
    </w:p>
    <w:p w14:paraId="60CE8A9B" w14:textId="77777777" w:rsidR="00E969C6" w:rsidRPr="00BB1D34" w:rsidRDefault="00E969C6" w:rsidP="00F55326">
      <w:pPr>
        <w:pStyle w:val="ListParagraph"/>
        <w:numPr>
          <w:ilvl w:val="0"/>
          <w:numId w:val="8"/>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6EA83745" w14:textId="2484D150" w:rsidR="00EF6FCD" w:rsidRDefault="001E159E" w:rsidP="00EF6FCD">
      <w:pPr>
        <w:pStyle w:val="ListParagraph"/>
        <w:numPr>
          <w:ilvl w:val="0"/>
          <w:numId w:val="8"/>
        </w:numPr>
        <w:spacing w:after="240"/>
        <w:contextualSpacing w:val="0"/>
        <w:rPr>
          <w:rFonts w:ascii="Arial" w:hAnsi="Arial"/>
          <w:sz w:val="20"/>
        </w:rPr>
      </w:pPr>
      <w:r>
        <w:rPr>
          <w:rFonts w:cs="Courier New"/>
          <w:b/>
          <w:noProof/>
        </w:rPr>
        <mc:AlternateContent>
          <mc:Choice Requires="wps">
            <w:drawing>
              <wp:anchor distT="0" distB="0" distL="114300" distR="114300" simplePos="0" relativeHeight="251672576" behindDoc="0" locked="0" layoutInCell="1" allowOverlap="1" wp14:anchorId="069CF460" wp14:editId="24D449A2">
                <wp:simplePos x="0" y="0"/>
                <wp:positionH relativeFrom="column">
                  <wp:posOffset>-123825</wp:posOffset>
                </wp:positionH>
                <wp:positionV relativeFrom="paragraph">
                  <wp:posOffset>280669</wp:posOffset>
                </wp:positionV>
                <wp:extent cx="6743700" cy="28479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6743700" cy="284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91019" w14:textId="77777777" w:rsidR="005F1E26" w:rsidRPr="00BB1D34" w:rsidRDefault="005F1E2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5F1E26" w:rsidRPr="00BB1D34" w:rsidRDefault="005F1E26" w:rsidP="008438E5">
                            <w:pPr>
                              <w:spacing w:after="0" w:line="259" w:lineRule="auto"/>
                              <w:rPr>
                                <w:rFonts w:cs="Courier New"/>
                              </w:rPr>
                            </w:pPr>
                          </w:p>
                          <w:p w14:paraId="5971ABB6" w14:textId="77777777" w:rsidR="005F1E26" w:rsidRPr="00BB1D34" w:rsidRDefault="005F1E2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17F5B5AE" w:rsidR="005F1E26" w:rsidRPr="00BB1D34" w:rsidRDefault="005F1E2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5F1E26" w:rsidRDefault="005F1E2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F460" id="Text Box 25" o:spid="_x0000_s1033" type="#_x0000_t202" style="position:absolute;left:0;text-align:left;margin-left:-9.75pt;margin-top:22.1pt;width:531pt;height:2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" fillcolor="white [3201]" strokeweight=".5pt">
                <v:textbox>
                  <w:txbxContent>
                    <w:p w14:paraId="28891019" w14:textId="77777777" w:rsidR="005F1E26" w:rsidRPr="00BB1D34" w:rsidRDefault="005F1E26" w:rsidP="008438E5">
                      <w:pPr>
                        <w:spacing w:after="0" w:line="259" w:lineRule="auto"/>
                        <w:rPr>
                          <w:rFonts w:cs="Courier New"/>
                        </w:rPr>
                      </w:pPr>
                      <w:r w:rsidRPr="00BB1D34">
                        <w:rPr>
                          <w:rFonts w:cs="Courier New"/>
                          <w:b/>
                        </w:rPr>
                        <w:t>Binding Rule 7a:</w:t>
                      </w:r>
                      <w:r w:rsidRPr="00BB1D34">
                        <w:rPr>
                          <w:rFonts w:cs="Courier New"/>
                        </w:rPr>
                        <w:t xml:space="preserve"> Introduce an XSD complex type stixCommon:ControlledVocabularyStringType, to encapsulate all of the use cases supported by UML data types stixCommon:VocabularyStringType, stixCommon:UnenforcedVocabularyStringType and stixCommon:ControlledVocabularyStringType.</w:t>
                      </w:r>
                      <w:r>
                        <w:rPr>
                          <w:rFonts w:cs="Courier New"/>
                        </w:rPr>
                        <w:t xml:space="preserve"> </w:t>
                      </w:r>
                      <w:r w:rsidRPr="0028333D">
                        <w:rPr>
                          <w:rFonts w:cs="Courier New"/>
                        </w:rPr>
                        <w:t>Add XSD attributes for vocab_name and vocab_references as shown in the example.</w:t>
                      </w:r>
                    </w:p>
                    <w:p w14:paraId="2D3B5D29" w14:textId="77777777" w:rsidR="005F1E26" w:rsidRPr="00BB1D34" w:rsidRDefault="005F1E26" w:rsidP="008438E5">
                      <w:pPr>
                        <w:spacing w:after="0" w:line="259" w:lineRule="auto"/>
                        <w:rPr>
                          <w:rFonts w:cs="Courier New"/>
                        </w:rPr>
                      </w:pPr>
                    </w:p>
                    <w:p w14:paraId="5971ABB6" w14:textId="77777777" w:rsidR="005F1E26" w:rsidRPr="00BB1D34" w:rsidRDefault="005F1E26" w:rsidP="008438E5">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L package stixVocabs:</w:t>
                      </w:r>
                    </w:p>
                    <w:p w14:paraId="78D53955" w14:textId="17F5B5AE" w:rsidR="005F1E26" w:rsidRPr="00BB1D34" w:rsidRDefault="005F1E26" w:rsidP="008438E5">
                      <w:pPr>
                        <w:pStyle w:val="ListParagraph"/>
                        <w:numPr>
                          <w:ilvl w:val="0"/>
                          <w:numId w:val="9"/>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27057861" w14:textId="77777777" w:rsidR="005F1E26" w:rsidRDefault="005F1E26" w:rsidP="008438E5">
                      <w:pPr>
                        <w:pStyle w:val="ListParagraph"/>
                        <w:numPr>
                          <w:ilvl w:val="0"/>
                          <w:numId w:val="9"/>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ype stixCommon:ControlledVocabularyStringType</w:t>
                      </w:r>
                    </w:p>
                    <w:p w14:paraId="17E7D684"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341D3F0D" w14:textId="77777777" w:rsidR="005F1E26" w:rsidRDefault="005F1E26" w:rsidP="008438E5">
                      <w:pPr>
                        <w:pStyle w:val="ListParagraph"/>
                        <w:numPr>
                          <w:ilvl w:val="1"/>
                          <w:numId w:val="9"/>
                        </w:numPr>
                        <w:spacing w:after="0"/>
                        <w:rPr>
                          <w:rFonts w:ascii="Arial" w:hAnsi="Arial" w:cs="Courier New"/>
                          <w:sz w:val="20"/>
                        </w:rPr>
                      </w:pPr>
                      <w:r>
                        <w:rPr>
                          <w:rFonts w:ascii="Arial" w:hAnsi="Arial" w:cs="Courier New"/>
                          <w:sz w:val="20"/>
                        </w:rPr>
                        <w:t xml:space="preserve">For documentation purposes, you can add vocab_name and vocab_reference attributes using the </w:t>
                      </w:r>
                      <w:r w:rsidRPr="0028333D">
                        <w:rPr>
                          <w:rFonts w:ascii="Courier New" w:hAnsi="Courier New" w:cs="Courier New"/>
                          <w:sz w:val="20"/>
                        </w:rPr>
                        <w:t>fixed</w:t>
                      </w:r>
                      <w:r>
                        <w:rPr>
                          <w:rFonts w:ascii="Arial" w:hAnsi="Arial" w:cs="Courier New"/>
                          <w:sz w:val="20"/>
                        </w:rPr>
                        <w:t xml:space="preserve"> syntax.</w:t>
                      </w:r>
                    </w:p>
                    <w:p w14:paraId="610898EF" w14:textId="77777777" w:rsidR="005F1E26" w:rsidRDefault="005F1E26"/>
                  </w:txbxContent>
                </v:textbox>
              </v:shape>
            </w:pict>
          </mc:Fallback>
        </mc:AlternateContent>
      </w:r>
      <w:r w:rsidR="00E969C6" w:rsidRPr="00BB1D34">
        <w:rPr>
          <w:rFonts w:ascii="Arial" w:hAnsi="Arial"/>
          <w:sz w:val="20"/>
          <w:u w:val="single"/>
        </w:rPr>
        <w:t>Choose an arbitrary and unconstrained value</w:t>
      </w:r>
      <w:r w:rsidR="00E969C6" w:rsidRPr="00BB1D34">
        <w:rPr>
          <w:rFonts w:ascii="Arial" w:hAnsi="Arial"/>
          <w:sz w:val="20"/>
        </w:rPr>
        <w:t>.  A free-form string.</w:t>
      </w:r>
    </w:p>
    <w:p w14:paraId="465D3F89" w14:textId="76047837" w:rsidR="008438E5" w:rsidRDefault="008438E5" w:rsidP="00EF6FCD">
      <w:pPr>
        <w:spacing w:after="0" w:line="259" w:lineRule="auto"/>
        <w:rPr>
          <w:rFonts w:cs="Courier New"/>
          <w:b/>
        </w:rPr>
      </w:pPr>
    </w:p>
    <w:p w14:paraId="025B5326" w14:textId="02D19F68" w:rsidR="008438E5" w:rsidRDefault="008438E5" w:rsidP="00EF6FCD">
      <w:pPr>
        <w:spacing w:after="0" w:line="259" w:lineRule="auto"/>
        <w:rPr>
          <w:rFonts w:cs="Courier New"/>
          <w:b/>
        </w:rPr>
      </w:pPr>
    </w:p>
    <w:p w14:paraId="04918D42" w14:textId="2D7438A9" w:rsidR="008438E5" w:rsidRDefault="008438E5" w:rsidP="00EF6FCD">
      <w:pPr>
        <w:spacing w:after="0" w:line="259" w:lineRule="auto"/>
        <w:rPr>
          <w:rFonts w:cs="Courier New"/>
          <w:b/>
        </w:rPr>
      </w:pPr>
    </w:p>
    <w:p w14:paraId="5EE4D626" w14:textId="77777777" w:rsidR="008438E5" w:rsidRDefault="008438E5" w:rsidP="00EF6FCD">
      <w:pPr>
        <w:spacing w:after="0" w:line="259" w:lineRule="auto"/>
        <w:rPr>
          <w:rFonts w:cs="Courier New"/>
          <w:b/>
        </w:rPr>
      </w:pPr>
    </w:p>
    <w:p w14:paraId="0BF850FB" w14:textId="6519CF33" w:rsidR="008438E5" w:rsidRDefault="008438E5" w:rsidP="00EF6FCD">
      <w:pPr>
        <w:spacing w:after="0" w:line="259" w:lineRule="auto"/>
        <w:rPr>
          <w:rFonts w:cs="Courier New"/>
          <w:b/>
        </w:rPr>
      </w:pPr>
    </w:p>
    <w:p w14:paraId="504767ED" w14:textId="520FAE2D" w:rsidR="008438E5" w:rsidRDefault="008438E5" w:rsidP="00EF6FCD">
      <w:pPr>
        <w:spacing w:after="0" w:line="259" w:lineRule="auto"/>
        <w:rPr>
          <w:rFonts w:cs="Courier New"/>
          <w:b/>
        </w:rPr>
      </w:pPr>
    </w:p>
    <w:p w14:paraId="5E6AD885" w14:textId="79E54A7A" w:rsidR="008438E5" w:rsidRDefault="008438E5" w:rsidP="00EF6FCD">
      <w:pPr>
        <w:spacing w:after="0" w:line="259" w:lineRule="auto"/>
        <w:rPr>
          <w:rFonts w:cs="Courier New"/>
          <w:b/>
        </w:rPr>
      </w:pPr>
    </w:p>
    <w:p w14:paraId="440155F6" w14:textId="77777777" w:rsidR="008438E5" w:rsidRDefault="008438E5" w:rsidP="00EF6FCD">
      <w:pPr>
        <w:spacing w:after="0" w:line="259" w:lineRule="auto"/>
        <w:rPr>
          <w:rFonts w:cs="Courier New"/>
          <w:b/>
        </w:rPr>
      </w:pPr>
    </w:p>
    <w:p w14:paraId="024B8A93" w14:textId="77777777" w:rsidR="008438E5" w:rsidRDefault="008438E5" w:rsidP="00EF6FCD">
      <w:pPr>
        <w:spacing w:after="0" w:line="259" w:lineRule="auto"/>
        <w:rPr>
          <w:rFonts w:cs="Courier New"/>
          <w:b/>
        </w:rPr>
      </w:pPr>
    </w:p>
    <w:p w14:paraId="270FD277" w14:textId="77777777" w:rsidR="008438E5" w:rsidRDefault="008438E5" w:rsidP="00EF6FCD">
      <w:pPr>
        <w:spacing w:after="0" w:line="259" w:lineRule="auto"/>
        <w:rPr>
          <w:rFonts w:cs="Courier New"/>
          <w:b/>
        </w:rPr>
      </w:pPr>
    </w:p>
    <w:p w14:paraId="2509E764" w14:textId="77777777" w:rsidR="008438E5" w:rsidRDefault="008438E5" w:rsidP="00EF6FCD">
      <w:pPr>
        <w:spacing w:after="0" w:line="259" w:lineRule="auto"/>
        <w:rPr>
          <w:rFonts w:cs="Courier New"/>
          <w:b/>
        </w:rPr>
      </w:pPr>
    </w:p>
    <w:p w14:paraId="07FEAEBD" w14:textId="77777777" w:rsidR="008438E5" w:rsidRDefault="008438E5" w:rsidP="00EF6FCD">
      <w:pPr>
        <w:spacing w:after="0" w:line="259" w:lineRule="auto"/>
        <w:rPr>
          <w:rFonts w:cs="Courier New"/>
          <w:b/>
        </w:rPr>
      </w:pPr>
    </w:p>
    <w:p w14:paraId="5082401B" w14:textId="77777777" w:rsidR="008438E5" w:rsidRDefault="008438E5" w:rsidP="00EF6FCD">
      <w:pPr>
        <w:spacing w:after="0" w:line="259" w:lineRule="auto"/>
        <w:rPr>
          <w:rFonts w:cs="Courier New"/>
          <w:b/>
        </w:rPr>
      </w:pPr>
    </w:p>
    <w:p w14:paraId="2FE23589" w14:textId="77777777" w:rsidR="008438E5" w:rsidRDefault="008438E5" w:rsidP="00EF6FCD">
      <w:pPr>
        <w:spacing w:after="0" w:line="259" w:lineRule="auto"/>
        <w:rPr>
          <w:rFonts w:cs="Courier New"/>
          <w:b/>
        </w:rPr>
      </w:pPr>
    </w:p>
    <w:p w14:paraId="142C8790" w14:textId="77777777" w:rsidR="00EF6FCD" w:rsidRPr="00EF6FCD" w:rsidRDefault="00EF6FCD" w:rsidP="00EF6FCD">
      <w:pPr>
        <w:pStyle w:val="ListParagraph"/>
        <w:spacing w:after="0"/>
        <w:ind w:left="2160"/>
        <w:rPr>
          <w:rFonts w:ascii="Arial" w:hAnsi="Arial" w:cs="Courier New"/>
          <w:sz w:val="20"/>
        </w:rPr>
      </w:pPr>
    </w:p>
    <w:p w14:paraId="0B595B09" w14:textId="77777777" w:rsidR="00E969C6" w:rsidRPr="00BB1D34" w:rsidRDefault="00E969C6" w:rsidP="00E969C6">
      <w:pPr>
        <w:spacing w:after="240" w:line="259" w:lineRule="auto"/>
      </w:pPr>
      <w:r w:rsidRPr="00BB1D34">
        <w:t>Here is the XSD for defining controlled vocabularies, using HighMediumLowVocab as the exemplar.</w:t>
      </w:r>
    </w:p>
    <w:p w14:paraId="7E0612D3" w14:textId="77777777" w:rsidR="00E969C6" w:rsidRPr="00310859" w:rsidRDefault="00E969C6" w:rsidP="00310859">
      <w:pPr>
        <w:pStyle w:val="tabbed"/>
      </w:pPr>
      <w:r w:rsidRPr="00310859">
        <w:t>&lt;xs:complexType name="ControlledVocabularyStringType"&gt;</w:t>
      </w:r>
    </w:p>
    <w:p w14:paraId="4A0D2F73" w14:textId="77777777" w:rsidR="00E969C6" w:rsidRPr="00310859" w:rsidRDefault="00310859" w:rsidP="00310859">
      <w:pPr>
        <w:pStyle w:val="tabbed"/>
      </w:pPr>
      <w:r>
        <w:t xml:space="preserve">    </w:t>
      </w:r>
      <w:r w:rsidR="00E969C6" w:rsidRPr="00310859">
        <w:t>&lt;xs:simpleContent&gt;</w:t>
      </w:r>
    </w:p>
    <w:p w14:paraId="76E21FEC" w14:textId="77777777" w:rsidR="00E969C6" w:rsidRPr="00310859" w:rsidRDefault="00310859" w:rsidP="00310859">
      <w:pPr>
        <w:pStyle w:val="tabbed"/>
      </w:pPr>
      <w:r>
        <w:t xml:space="preserve">        </w:t>
      </w:r>
      <w:r w:rsidR="00E969C6" w:rsidRPr="00310859">
        <w:t>&lt;xs:extension base="xs:anySimpleType"&gt;</w:t>
      </w:r>
    </w:p>
    <w:p w14:paraId="5BEF9612" w14:textId="77777777" w:rsidR="00E969C6" w:rsidRPr="00310859" w:rsidRDefault="00310859" w:rsidP="00310859">
      <w:pPr>
        <w:pStyle w:val="tabbed"/>
      </w:pPr>
      <w:r>
        <w:t xml:space="preserve">            </w:t>
      </w:r>
      <w:r w:rsidR="00E969C6" w:rsidRPr="00310859">
        <w:t>&lt;xs:attribute name="vocab_name" type="xs:string" use="optional"/&gt;</w:t>
      </w:r>
    </w:p>
    <w:p w14:paraId="115D1BC4" w14:textId="77777777" w:rsidR="00310859" w:rsidRDefault="00310859" w:rsidP="00310859">
      <w:pPr>
        <w:pStyle w:val="tabbed"/>
      </w:pPr>
      <w:r>
        <w:t xml:space="preserve">            </w:t>
      </w:r>
      <w:r w:rsidR="00E969C6" w:rsidRPr="00310859">
        <w:t xml:space="preserve">&lt;xs:attribute name="vocab_reference" type="xs:anyURI" </w:t>
      </w:r>
    </w:p>
    <w:p w14:paraId="3BFEDEE8" w14:textId="77777777" w:rsidR="00E969C6" w:rsidRPr="00310859" w:rsidRDefault="00310859" w:rsidP="00310859">
      <w:pPr>
        <w:pStyle w:val="tabbed"/>
      </w:pPr>
      <w:r>
        <w:t xml:space="preserve">                          </w:t>
      </w:r>
      <w:r w:rsidR="00E969C6" w:rsidRPr="00310859">
        <w:t>use="optional"/&gt;</w:t>
      </w:r>
    </w:p>
    <w:p w14:paraId="3BBA46AB" w14:textId="77777777" w:rsidR="00E969C6" w:rsidRPr="00310859" w:rsidRDefault="00310859" w:rsidP="00310859">
      <w:pPr>
        <w:pStyle w:val="tabbed"/>
      </w:pPr>
      <w:r>
        <w:t xml:space="preserve">        </w:t>
      </w:r>
      <w:r w:rsidR="00E969C6" w:rsidRPr="00310859">
        <w:t>&lt;/xs:extension&gt;</w:t>
      </w:r>
    </w:p>
    <w:p w14:paraId="7435E689" w14:textId="77777777" w:rsidR="00E969C6" w:rsidRPr="00310859" w:rsidRDefault="00310859" w:rsidP="00310859">
      <w:pPr>
        <w:pStyle w:val="tabbed"/>
      </w:pPr>
      <w:r>
        <w:t xml:space="preserve">     </w:t>
      </w:r>
      <w:r w:rsidR="00E969C6" w:rsidRPr="00310859">
        <w:t>&lt;/xs:simpleContent&gt;</w:t>
      </w:r>
    </w:p>
    <w:p w14:paraId="52D9FC7F" w14:textId="77777777" w:rsidR="00E969C6" w:rsidRPr="00BB1D34" w:rsidRDefault="00E969C6" w:rsidP="004E4F35">
      <w:pPr>
        <w:pStyle w:val="tabbed"/>
      </w:pPr>
      <w:r w:rsidRPr="00310859">
        <w:t>&lt;/xs:complexType&gt;</w:t>
      </w:r>
    </w:p>
    <w:p w14:paraId="0FB86F2E" w14:textId="25FB4E26" w:rsidR="00E969C6" w:rsidRPr="00BB1D34" w:rsidRDefault="00E969C6" w:rsidP="00E969C6">
      <w:pPr>
        <w:spacing w:after="0" w:line="259" w:lineRule="auto"/>
        <w:rPr>
          <w:rFonts w:cs="Courier New"/>
        </w:rPr>
      </w:pPr>
      <w:r w:rsidRPr="00BB1D34">
        <w:rPr>
          <w:rFonts w:cs="Courier New"/>
        </w:rPr>
        <w:t>If a</w:t>
      </w:r>
      <w:r w:rsidR="005F7C55">
        <w:rPr>
          <w:rFonts w:cs="Courier New"/>
        </w:rPr>
        <w:t>n</w:t>
      </w:r>
      <w:r w:rsidRPr="00BB1D34">
        <w:rPr>
          <w:rFonts w:cs="Courier New"/>
        </w:rPr>
        <w:t xml:space="preserve"> XSD complex type has an XSD element that specifies some controlled vocabulary it </w:t>
      </w:r>
      <w:r w:rsidR="00017F1C">
        <w:rPr>
          <w:rFonts w:cs="Courier New"/>
        </w:rPr>
        <w:t>should</w:t>
      </w:r>
      <w:r w:rsidRPr="00BB1D34">
        <w:rPr>
          <w:rFonts w:cs="Courier New"/>
        </w:rPr>
        <w:t xml:space="preserve"> use </w:t>
      </w:r>
      <w:r w:rsidR="005F0D23" w:rsidRPr="005F0D23">
        <w:rPr>
          <w:rFonts w:ascii="Courier New" w:hAnsi="Courier New" w:cs="Courier New"/>
        </w:rPr>
        <w:t>stixVocabs:</w:t>
      </w:r>
      <w:r w:rsidRPr="005F0D23">
        <w:rPr>
          <w:rFonts w:ascii="Courier New" w:hAnsi="Courier New" w:cs="Courier New"/>
        </w:rPr>
        <w:t>ControlledVocabularyStringType</w:t>
      </w:r>
      <w:r w:rsidRPr="00BB1D34">
        <w:rPr>
          <w:rFonts w:cs="Courier New"/>
        </w:rPr>
        <w:t xml:space="preserve"> as its type.  This allows contributors of STIX content to be able to specify values for a controlled vocabulary that satisfy </w:t>
      </w:r>
      <w:r w:rsidR="005F0D23">
        <w:rPr>
          <w:rFonts w:cs="Courier New"/>
        </w:rPr>
        <w:t xml:space="preserve">all </w:t>
      </w:r>
      <w:r w:rsidRPr="00BB1D34">
        <w:rPr>
          <w:rFonts w:cs="Courier New"/>
        </w:rPr>
        <w:t>use cases from the above specification.</w:t>
      </w:r>
    </w:p>
    <w:p w14:paraId="318DDF6D" w14:textId="77777777" w:rsidR="00EF6FCD" w:rsidRDefault="00EF6FCD" w:rsidP="00EF6FCD">
      <w:pPr>
        <w:pStyle w:val="tabbed"/>
      </w:pPr>
    </w:p>
    <w:p w14:paraId="2AC1166A" w14:textId="77777777" w:rsidR="00EF6FCD" w:rsidRPr="00310859" w:rsidRDefault="00EF6FCD" w:rsidP="00EF6FCD">
      <w:pPr>
        <w:pStyle w:val="tabbed"/>
      </w:pPr>
      <w:r w:rsidRPr="00310859">
        <w:t>&lt;xs:simpleType name="HighMediumLowEnum-1.0"&gt;</w:t>
      </w:r>
    </w:p>
    <w:p w14:paraId="4C85B4BA" w14:textId="77777777" w:rsidR="00EF6FCD" w:rsidRPr="00310859" w:rsidRDefault="00EF6FCD" w:rsidP="00EF6FCD">
      <w:pPr>
        <w:pStyle w:val="tabbed"/>
      </w:pPr>
      <w:r>
        <w:t xml:space="preserve">    </w:t>
      </w:r>
      <w:r w:rsidRPr="00310859">
        <w:t>&lt;xs:restriction base="xs:string"&gt;</w:t>
      </w:r>
    </w:p>
    <w:p w14:paraId="407323B4" w14:textId="77777777" w:rsidR="00EF6FCD" w:rsidRPr="00310859" w:rsidRDefault="00EF6FCD" w:rsidP="00EF6FCD">
      <w:pPr>
        <w:pStyle w:val="tabbed"/>
      </w:pPr>
      <w:r>
        <w:t xml:space="preserve">        </w:t>
      </w:r>
      <w:r w:rsidRPr="00310859">
        <w:t>&lt;xs:enumeration value="High"/&gt;</w:t>
      </w:r>
    </w:p>
    <w:p w14:paraId="1C2D8BF5" w14:textId="77777777" w:rsidR="00EF6FCD" w:rsidRPr="00310859" w:rsidRDefault="00EF6FCD" w:rsidP="00EF6FCD">
      <w:pPr>
        <w:pStyle w:val="tabbed"/>
      </w:pPr>
      <w:r>
        <w:t xml:space="preserve">        </w:t>
      </w:r>
      <w:r w:rsidRPr="00310859">
        <w:t>&lt;xs:enumeration value="Medium"/&gt;</w:t>
      </w:r>
    </w:p>
    <w:p w14:paraId="1A5EE822" w14:textId="77777777" w:rsidR="00EF6FCD" w:rsidRPr="00310859" w:rsidRDefault="00EF6FCD" w:rsidP="00EF6FCD">
      <w:pPr>
        <w:pStyle w:val="tabbed"/>
      </w:pPr>
      <w:r>
        <w:t xml:space="preserve">        </w:t>
      </w:r>
      <w:r w:rsidRPr="00310859">
        <w:t>&lt;xs:enumeration value="Low"/&gt;</w:t>
      </w:r>
    </w:p>
    <w:p w14:paraId="45FC27AF" w14:textId="77777777" w:rsidR="00EF6FCD" w:rsidRPr="00310859" w:rsidRDefault="00EF6FCD" w:rsidP="00EF6FCD">
      <w:pPr>
        <w:pStyle w:val="tabbed"/>
      </w:pPr>
      <w:r>
        <w:t xml:space="preserve">        </w:t>
      </w:r>
      <w:r w:rsidRPr="00310859">
        <w:t>&lt;xs:enumeration value="None"/&gt;</w:t>
      </w:r>
    </w:p>
    <w:p w14:paraId="758B3B6A" w14:textId="77777777" w:rsidR="00EF6FCD" w:rsidRPr="00310859" w:rsidRDefault="00EF6FCD" w:rsidP="00EF6FCD">
      <w:pPr>
        <w:pStyle w:val="tabbed"/>
      </w:pPr>
      <w:r>
        <w:t xml:space="preserve">        </w:t>
      </w:r>
      <w:r w:rsidRPr="00310859">
        <w:t>&lt;xs:enumeration value="Unknown"/&gt;</w:t>
      </w:r>
    </w:p>
    <w:p w14:paraId="79733F59" w14:textId="77777777" w:rsidR="00EF6FCD" w:rsidRPr="00310859" w:rsidRDefault="00EF6FCD" w:rsidP="00EF6FCD">
      <w:pPr>
        <w:pStyle w:val="tabbed"/>
      </w:pPr>
      <w:r>
        <w:t xml:space="preserve">    </w:t>
      </w:r>
      <w:r w:rsidRPr="00310859">
        <w:t>&lt;/xs:restriction&gt;</w:t>
      </w:r>
    </w:p>
    <w:p w14:paraId="5552449F" w14:textId="77777777" w:rsidR="00EF6FCD" w:rsidRPr="00310859" w:rsidRDefault="00EF6FCD" w:rsidP="00EF6FCD">
      <w:pPr>
        <w:pStyle w:val="tabbed"/>
      </w:pPr>
      <w:r w:rsidRPr="00310859">
        <w:t>&lt;/xs:simpleType&gt;</w:t>
      </w:r>
    </w:p>
    <w:p w14:paraId="501F7B60" w14:textId="77777777" w:rsidR="00E969C6" w:rsidRPr="00BB1D34" w:rsidRDefault="00E969C6" w:rsidP="00E969C6">
      <w:pPr>
        <w:spacing w:after="0" w:line="259" w:lineRule="auto"/>
        <w:rPr>
          <w:rFonts w:cs="Courier New"/>
          <w:szCs w:val="20"/>
        </w:rPr>
      </w:pPr>
    </w:p>
    <w:p w14:paraId="62CCF621" w14:textId="77777777" w:rsidR="00E969C6" w:rsidRPr="00310859" w:rsidRDefault="00E969C6" w:rsidP="004E4F35">
      <w:pPr>
        <w:pStyle w:val="tabbed"/>
        <w:ind w:right="-450"/>
      </w:pPr>
      <w:r w:rsidRPr="00310859">
        <w:t>&lt;xs:complexType name="HighMediumLowVocab-1.0"&gt;</w:t>
      </w:r>
    </w:p>
    <w:p w14:paraId="6C0B2B2C" w14:textId="77777777" w:rsidR="00E969C6" w:rsidRPr="00310859" w:rsidRDefault="00310859" w:rsidP="004E4F35">
      <w:pPr>
        <w:pStyle w:val="tabbed"/>
        <w:ind w:right="-450"/>
      </w:pPr>
      <w:r>
        <w:t xml:space="preserve">    </w:t>
      </w:r>
      <w:r w:rsidR="00E969C6" w:rsidRPr="00310859">
        <w:t>&lt;xs:simpleContent&gt;</w:t>
      </w:r>
    </w:p>
    <w:p w14:paraId="0384395D" w14:textId="77777777" w:rsidR="00E969C6" w:rsidRPr="00310859" w:rsidRDefault="00310859" w:rsidP="004E4F35">
      <w:pPr>
        <w:pStyle w:val="tabbed"/>
        <w:ind w:right="-450"/>
      </w:pPr>
      <w:r>
        <w:t xml:space="preserve">        </w:t>
      </w:r>
      <w:r w:rsidR="00E969C6" w:rsidRPr="00310859">
        <w:t>&lt;xs:restriction base="stixCommon:ControlledVocabularyStringType"&gt;</w:t>
      </w:r>
    </w:p>
    <w:p w14:paraId="02995A5D" w14:textId="77777777" w:rsidR="00E969C6" w:rsidRPr="00310859" w:rsidRDefault="00310859" w:rsidP="004E4F35">
      <w:pPr>
        <w:pStyle w:val="tabbed"/>
        <w:ind w:right="-450"/>
      </w:pPr>
      <w:r>
        <w:t xml:space="preserve">            </w:t>
      </w:r>
      <w:r w:rsidR="00E969C6" w:rsidRPr="00310859">
        <w:t>&lt;xs:simpleType&gt;</w:t>
      </w:r>
    </w:p>
    <w:p w14:paraId="502C5064" w14:textId="77777777" w:rsidR="00E969C6" w:rsidRPr="00310859" w:rsidRDefault="00310859" w:rsidP="004E4F35">
      <w:pPr>
        <w:pStyle w:val="tabbed"/>
        <w:ind w:right="-450"/>
      </w:pPr>
      <w:r>
        <w:t xml:space="preserve">                </w:t>
      </w:r>
      <w:r w:rsidR="00E969C6" w:rsidRPr="00310859">
        <w:t>&lt;xs:union</w:t>
      </w:r>
      <w:r>
        <w:t xml:space="preserve"> </w:t>
      </w:r>
      <w:r w:rsidR="00E969C6" w:rsidRPr="00310859">
        <w:t>memberTypes="stixVocabs:HighMediumLowEnum-1.0"/&gt;</w:t>
      </w:r>
    </w:p>
    <w:p w14:paraId="4F14E56B" w14:textId="77777777" w:rsidR="00E969C6" w:rsidRPr="00310859" w:rsidRDefault="00310859" w:rsidP="004E4F35">
      <w:pPr>
        <w:pStyle w:val="tabbed"/>
        <w:ind w:right="-450"/>
      </w:pPr>
      <w:r>
        <w:t xml:space="preserve">            </w:t>
      </w:r>
      <w:r w:rsidR="00E969C6" w:rsidRPr="00310859">
        <w:t>&lt;/xs:simpleType&gt;</w:t>
      </w:r>
    </w:p>
    <w:p w14:paraId="6FB22996" w14:textId="77777777" w:rsidR="00310859" w:rsidRDefault="00310859" w:rsidP="004E4F35">
      <w:pPr>
        <w:pStyle w:val="tabbed"/>
        <w:ind w:right="-450"/>
      </w:pPr>
      <w:r>
        <w:t xml:space="preserve">            </w:t>
      </w:r>
      <w:r w:rsidR="00E969C6" w:rsidRPr="00310859">
        <w:t xml:space="preserve">&lt;xs:attribute name="vocab_name" type="xs:string" use="optional" </w:t>
      </w:r>
    </w:p>
    <w:p w14:paraId="20F25907" w14:textId="77777777" w:rsidR="00E969C6" w:rsidRPr="00310859" w:rsidRDefault="004E4F35" w:rsidP="004E4F35">
      <w:pPr>
        <w:pStyle w:val="tabbed"/>
        <w:ind w:right="-450"/>
      </w:pPr>
      <w:r>
        <w:t xml:space="preserve">                </w:t>
      </w:r>
      <w:r w:rsidR="00E969C6" w:rsidRPr="00310859">
        <w:t>fixed="STIX Default High/Medium/Low Vocabulary"/&gt;</w:t>
      </w:r>
    </w:p>
    <w:p w14:paraId="0C4E2D00" w14:textId="77777777" w:rsidR="00310859" w:rsidRDefault="00310859" w:rsidP="004E4F35">
      <w:pPr>
        <w:pStyle w:val="tabbed"/>
        <w:ind w:right="-450"/>
      </w:pPr>
      <w:r>
        <w:tab/>
      </w:r>
      <w:r>
        <w:tab/>
      </w:r>
      <w:r w:rsidR="00E969C6" w:rsidRPr="00310859">
        <w:t>&lt;xs:attribute name="vocab_refer</w:t>
      </w:r>
      <w:r>
        <w:t xml:space="preserve">ence" type="xs:anyURI"                     </w:t>
      </w:r>
    </w:p>
    <w:p w14:paraId="2E21091B" w14:textId="77777777" w:rsidR="00310859" w:rsidRDefault="00310859" w:rsidP="004E4F35">
      <w:pPr>
        <w:pStyle w:val="tabbed"/>
        <w:ind w:right="-450"/>
      </w:pPr>
      <w:r>
        <w:t xml:space="preserve">                us</w:t>
      </w:r>
      <w:r w:rsidR="00E969C6" w:rsidRPr="00310859">
        <w:t>e="optional"</w:t>
      </w:r>
      <w:r>
        <w:t xml:space="preserve">                                                     </w:t>
      </w:r>
    </w:p>
    <w:p w14:paraId="44671BD0" w14:textId="77777777" w:rsidR="004E4F35" w:rsidRDefault="004E4F35" w:rsidP="004E4F35">
      <w:pPr>
        <w:pStyle w:val="tabbed"/>
        <w:ind w:right="-450"/>
      </w:pPr>
      <w:r>
        <w:t xml:space="preserve">                </w:t>
      </w:r>
      <w:r w:rsidR="00E969C6" w:rsidRPr="004E4F35">
        <w:t>fixed</w:t>
      </w:r>
      <w:r w:rsidRPr="004E4F35">
        <w:t xml:space="preserve"> "http://docs.oa</w:t>
      </w:r>
      <w:r>
        <w:t xml:space="preserve">sis-open.org/cti/stix-1.2.1-xml-      </w:t>
      </w:r>
    </w:p>
    <w:p w14:paraId="42A2CD95" w14:textId="77777777" w:rsidR="00E969C6" w:rsidRPr="004E4F35" w:rsidRDefault="004E4F35" w:rsidP="004E4F35">
      <w:pPr>
        <w:pStyle w:val="tabbed"/>
        <w:ind w:right="-450"/>
      </w:pPr>
      <w:r>
        <w:t xml:space="preserve">                       </w:t>
      </w:r>
      <w:r w:rsidRPr="004E4F35">
        <w:t>binding/v1.0/csd01/schemas/vocabularies.xsd#HighMediumLowVocab-1.0</w:t>
      </w:r>
      <w:r w:rsidR="00E969C6" w:rsidRPr="004E4F35">
        <w:t>"/&gt;</w:t>
      </w:r>
    </w:p>
    <w:p w14:paraId="7AB5B0DB" w14:textId="77777777" w:rsidR="00E969C6" w:rsidRPr="00310859" w:rsidRDefault="00310859" w:rsidP="004E4F35">
      <w:pPr>
        <w:pStyle w:val="tabbed"/>
        <w:ind w:right="-450"/>
      </w:pPr>
      <w:r>
        <w:tab/>
        <w:t xml:space="preserve">    </w:t>
      </w:r>
      <w:r w:rsidR="00E969C6" w:rsidRPr="00310859">
        <w:t>&lt;/xs:restriction&gt;</w:t>
      </w:r>
    </w:p>
    <w:p w14:paraId="274EB8B2" w14:textId="77777777" w:rsidR="00E969C6" w:rsidRPr="00310859" w:rsidRDefault="00310859" w:rsidP="004E4F35">
      <w:pPr>
        <w:pStyle w:val="tabbed"/>
        <w:ind w:right="-450"/>
      </w:pPr>
      <w:r>
        <w:t xml:space="preserve">    </w:t>
      </w:r>
      <w:r w:rsidR="00E969C6" w:rsidRPr="00310859">
        <w:t>&lt;/xs:simpleContent&gt;</w:t>
      </w:r>
    </w:p>
    <w:p w14:paraId="12105750" w14:textId="77777777" w:rsidR="00E969C6" w:rsidRPr="00310859" w:rsidRDefault="00EF6FCD" w:rsidP="004E4F35">
      <w:pPr>
        <w:pStyle w:val="tabbed"/>
        <w:ind w:right="-450"/>
      </w:pPr>
      <w:r>
        <w:t>&lt;/xs:complexType&gt;</w:t>
      </w:r>
    </w:p>
    <w:p w14:paraId="17F258F4" w14:textId="77777777" w:rsidR="00E969C6" w:rsidRPr="00BB1D34" w:rsidRDefault="00E969C6" w:rsidP="00E969C6">
      <w:pPr>
        <w:spacing w:after="0" w:line="259" w:lineRule="auto"/>
        <w:rPr>
          <w:rFonts w:cs="Courier New"/>
          <w:szCs w:val="20"/>
        </w:rPr>
      </w:pPr>
    </w:p>
    <w:p w14:paraId="474B47A8" w14:textId="18CF1D63" w:rsidR="006D31DB" w:rsidRDefault="00E969C6" w:rsidP="00FD22AC">
      <w:pPr>
        <w:pStyle w:val="Heading1"/>
      </w:pPr>
      <w:bookmarkStart w:id="52" w:name="_Toc450824663"/>
      <w:bookmarkStart w:id="53" w:name="_Ref451258658"/>
      <w:r>
        <w:lastRenderedPageBreak/>
        <w:t xml:space="preserve">Relationships to </w:t>
      </w:r>
      <w:r w:rsidR="00F77F49">
        <w:t>the STIX 1.2.1</w:t>
      </w:r>
      <w:r>
        <w:t xml:space="preserve"> XML Schemas</w:t>
      </w:r>
      <w:bookmarkEnd w:id="52"/>
      <w:bookmarkEnd w:id="53"/>
    </w:p>
    <w:p w14:paraId="2E08C8A8" w14:textId="3BAA52D8" w:rsidR="00F86706" w:rsidRDefault="008E77B9" w:rsidP="008E77B9">
      <w:pPr>
        <w:rPr>
          <w:rFonts w:cs="Arial"/>
          <w:szCs w:val="20"/>
        </w:rPr>
      </w:pPr>
      <w:r w:rsidRPr="00BB1D34">
        <w:rPr>
          <w:rFonts w:cs="Arial"/>
          <w:szCs w:val="20"/>
        </w:rPr>
        <w:t xml:space="preserve">The STIX </w:t>
      </w:r>
      <w:r w:rsidR="008D0EDD">
        <w:rPr>
          <w:rFonts w:cs="Arial"/>
          <w:szCs w:val="20"/>
        </w:rPr>
        <w:t>XML</w:t>
      </w:r>
      <w:r w:rsidRPr="00BB1D34">
        <w:rPr>
          <w:rFonts w:cs="Arial"/>
          <w:szCs w:val="20"/>
        </w:rPr>
        <w:t xml:space="preserve"> schema has been under development </w:t>
      </w:r>
      <w:r w:rsidR="002F15CC" w:rsidRPr="00BB1D34">
        <w:rPr>
          <w:rFonts w:cs="Arial"/>
          <w:szCs w:val="20"/>
        </w:rPr>
        <w:t>since 2012</w:t>
      </w:r>
      <w:r w:rsidR="002F15CC">
        <w:rPr>
          <w:rFonts w:cs="Arial"/>
          <w:szCs w:val="20"/>
        </w:rPr>
        <w:t xml:space="preserve"> by an ad hoc committee of interested stakeholders, led by MITRE</w:t>
      </w:r>
      <w:r w:rsidRPr="00BB1D34">
        <w:rPr>
          <w:rFonts w:cs="Arial"/>
          <w:szCs w:val="20"/>
        </w:rPr>
        <w:t xml:space="preserve">.  </w:t>
      </w:r>
      <w:r>
        <w:rPr>
          <w:rFonts w:cs="Arial"/>
          <w:szCs w:val="20"/>
        </w:rPr>
        <w:t xml:space="preserve">The binding rules discussed in the previous section are unlikely to produce </w:t>
      </w:r>
      <w:r w:rsidR="00BA5DB0">
        <w:rPr>
          <w:rFonts w:cs="Arial"/>
          <w:szCs w:val="20"/>
        </w:rPr>
        <w:t>identical</w:t>
      </w:r>
      <w:r>
        <w:rPr>
          <w:rFonts w:cs="Arial"/>
          <w:szCs w:val="20"/>
        </w:rPr>
        <w:t xml:space="preserve"> </w:t>
      </w:r>
      <w:r w:rsidR="008D0EDD">
        <w:rPr>
          <w:rFonts w:cs="Arial"/>
          <w:szCs w:val="20"/>
        </w:rPr>
        <w:t>XML</w:t>
      </w:r>
      <w:r>
        <w:rPr>
          <w:rFonts w:cs="Arial"/>
          <w:szCs w:val="20"/>
        </w:rPr>
        <w:t xml:space="preserve"> schemas </w:t>
      </w:r>
      <w:r w:rsidR="00BA5DB0">
        <w:rPr>
          <w:rFonts w:cs="Arial"/>
          <w:szCs w:val="20"/>
        </w:rPr>
        <w:t xml:space="preserve">to </w:t>
      </w:r>
      <w:r>
        <w:rPr>
          <w:rFonts w:cs="Arial"/>
          <w:szCs w:val="20"/>
        </w:rPr>
        <w:t xml:space="preserve">those developed manually.  However, the semantics must be the same.  Some of the choices made when developing the original </w:t>
      </w:r>
      <w:r w:rsidR="008D0EDD">
        <w:rPr>
          <w:rFonts w:cs="Arial"/>
          <w:szCs w:val="20"/>
        </w:rPr>
        <w:t>XML</w:t>
      </w:r>
      <w:r>
        <w:rPr>
          <w:rFonts w:cs="Arial"/>
          <w:szCs w:val="20"/>
        </w:rPr>
        <w:t xml:space="preserve"> schema </w:t>
      </w:r>
      <w:r w:rsidR="00126BDD">
        <w:rPr>
          <w:rFonts w:cs="Arial"/>
          <w:szCs w:val="20"/>
        </w:rPr>
        <w:t>or</w:t>
      </w:r>
      <w:r>
        <w:rPr>
          <w:rFonts w:cs="Arial"/>
          <w:szCs w:val="20"/>
        </w:rPr>
        <w:t xml:space="preserve"> the UML model might seem like e</w:t>
      </w:r>
      <w:r w:rsidR="00F86706">
        <w:rPr>
          <w:rFonts w:cs="Arial"/>
          <w:szCs w:val="20"/>
        </w:rPr>
        <w:t>xceptions to the bindi</w:t>
      </w:r>
      <w:r w:rsidR="00126BDD">
        <w:rPr>
          <w:rFonts w:cs="Arial"/>
          <w:szCs w:val="20"/>
        </w:rPr>
        <w:t>ng rules. Additionally,</w:t>
      </w:r>
      <w:r w:rsidR="00F86706">
        <w:rPr>
          <w:rFonts w:cs="Arial"/>
          <w:szCs w:val="20"/>
        </w:rPr>
        <w:t xml:space="preserve"> the rules are not fully specified so they allow for arbitrary choices in the implementation.</w:t>
      </w:r>
    </w:p>
    <w:p w14:paraId="22069998" w14:textId="67F8AA92" w:rsidR="008E77B9" w:rsidRPr="008E77B9" w:rsidRDefault="00F86706" w:rsidP="008E77B9">
      <w:r>
        <w:rPr>
          <w:rFonts w:cs="Arial"/>
          <w:szCs w:val="20"/>
        </w:rPr>
        <w:t>In an effort to create an XML implementation that take</w:t>
      </w:r>
      <w:r w:rsidR="00BA5DB0">
        <w:rPr>
          <w:rFonts w:cs="Arial"/>
          <w:szCs w:val="20"/>
        </w:rPr>
        <w:t>s</w:t>
      </w:r>
      <w:r>
        <w:rPr>
          <w:rFonts w:cs="Arial"/>
          <w:szCs w:val="20"/>
        </w:rPr>
        <w:t xml:space="preserve"> these idiosyncrasies into account</w:t>
      </w:r>
      <w:r w:rsidR="00BA5DB0">
        <w:rPr>
          <w:rFonts w:cs="Arial"/>
          <w:szCs w:val="20"/>
        </w:rPr>
        <w:t>,</w:t>
      </w:r>
      <w:r>
        <w:rPr>
          <w:rFonts w:cs="Arial"/>
          <w:szCs w:val="20"/>
        </w:rPr>
        <w:t xml:space="preserve"> we discuss them in this section.</w:t>
      </w:r>
      <w:r w:rsidR="008E77B9">
        <w:rPr>
          <w:rFonts w:cs="Arial"/>
          <w:szCs w:val="20"/>
        </w:rPr>
        <w:t xml:space="preserve"> </w:t>
      </w:r>
    </w:p>
    <w:p w14:paraId="723F1769" w14:textId="77777777" w:rsidR="000046EB" w:rsidRDefault="000046EB" w:rsidP="00D9187A">
      <w:pPr>
        <w:pStyle w:val="Heading2"/>
      </w:pPr>
      <w:bookmarkStart w:id="54" w:name="_Ref436740127"/>
      <w:bookmarkStart w:id="55" w:name="_Toc450824664"/>
      <w:r>
        <w:t>UML Package to XML Namespace Name Mapping</w:t>
      </w:r>
      <w:bookmarkEnd w:id="54"/>
      <w:bookmarkEnd w:id="55"/>
    </w:p>
    <w:p w14:paraId="79720403" w14:textId="2613735E" w:rsidR="00E61545" w:rsidRPr="00E61545" w:rsidRDefault="00E61545" w:rsidP="00E61545">
      <w:r>
        <w:t>The names of the UML Package, the XML Namespace and XML Namespace prefix are the same except for the following</w:t>
      </w:r>
      <w:r w:rsidR="00F77F49">
        <w:t xml:space="preserve"> table.  </w:t>
      </w:r>
      <w:r w:rsidR="00B8740E">
        <w:t>UML package names and XML namespace prefixes often are the same.</w:t>
      </w:r>
    </w:p>
    <w:p w14:paraId="2610E472" w14:textId="03F5863E" w:rsidR="000A0CC5" w:rsidRDefault="000A0CC5"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1</w:t>
        </w:r>
      </w:fldSimple>
      <w:r>
        <w:t>: UML Package Names Mapping</w:t>
      </w:r>
    </w:p>
    <w:tbl>
      <w:tblPr>
        <w:tblStyle w:val="TableGrid"/>
        <w:tblW w:w="0" w:type="auto"/>
        <w:jc w:val="center"/>
        <w:tblLook w:val="04A0" w:firstRow="1" w:lastRow="0" w:firstColumn="1" w:lastColumn="0" w:noHBand="0" w:noVBand="1"/>
      </w:tblPr>
      <w:tblGrid>
        <w:gridCol w:w="3775"/>
        <w:gridCol w:w="3960"/>
      </w:tblGrid>
      <w:tr w:rsidR="000046EB" w14:paraId="60F7DA40" w14:textId="77777777" w:rsidTr="000A0CC5">
        <w:trPr>
          <w:jc w:val="center"/>
        </w:trPr>
        <w:tc>
          <w:tcPr>
            <w:tcW w:w="3775" w:type="dxa"/>
            <w:shd w:val="clear" w:color="auto" w:fill="BFBFBF" w:themeFill="background1" w:themeFillShade="BF"/>
          </w:tcPr>
          <w:p w14:paraId="7118BEE8" w14:textId="77777777" w:rsidR="000046EB" w:rsidRDefault="000046EB" w:rsidP="000046EB">
            <w:r>
              <w:t xml:space="preserve">UML Package/ XML Namespace Prefix  </w:t>
            </w:r>
          </w:p>
        </w:tc>
        <w:tc>
          <w:tcPr>
            <w:tcW w:w="3960" w:type="dxa"/>
            <w:shd w:val="clear" w:color="auto" w:fill="BFBFBF" w:themeFill="background1" w:themeFillShade="BF"/>
          </w:tcPr>
          <w:p w14:paraId="5D60ADC9" w14:textId="77777777" w:rsidR="000046EB" w:rsidRDefault="000046EB" w:rsidP="000046EB">
            <w:r>
              <w:t>XML Namespace</w:t>
            </w:r>
          </w:p>
        </w:tc>
      </w:tr>
      <w:tr w:rsidR="00E61545" w14:paraId="10AF4B9C" w14:textId="77777777" w:rsidTr="000A0CC5">
        <w:trPr>
          <w:jc w:val="center"/>
        </w:trPr>
        <w:tc>
          <w:tcPr>
            <w:tcW w:w="3775" w:type="dxa"/>
          </w:tcPr>
          <w:p w14:paraId="1F7CA81D" w14:textId="77777777" w:rsidR="00E61545" w:rsidRDefault="00E61545" w:rsidP="000046EB">
            <w:r>
              <w:t>coa</w:t>
            </w:r>
          </w:p>
        </w:tc>
        <w:tc>
          <w:tcPr>
            <w:tcW w:w="3960" w:type="dxa"/>
          </w:tcPr>
          <w:p w14:paraId="0C4A125E" w14:textId="77777777" w:rsidR="00E61545" w:rsidRDefault="00E61545" w:rsidP="000046EB">
            <w:r>
              <w:t>course-of-action</w:t>
            </w:r>
          </w:p>
        </w:tc>
      </w:tr>
      <w:tr w:rsidR="00E61545" w14:paraId="2EE95808" w14:textId="77777777" w:rsidTr="000A0CC5">
        <w:trPr>
          <w:jc w:val="center"/>
        </w:trPr>
        <w:tc>
          <w:tcPr>
            <w:tcW w:w="3775" w:type="dxa"/>
          </w:tcPr>
          <w:p w14:paraId="2FF460A3" w14:textId="77777777" w:rsidR="00E61545" w:rsidRDefault="00E61545" w:rsidP="000046EB">
            <w:r>
              <w:t>et</w:t>
            </w:r>
          </w:p>
        </w:tc>
        <w:tc>
          <w:tcPr>
            <w:tcW w:w="3960" w:type="dxa"/>
          </w:tcPr>
          <w:p w14:paraId="4D2C1333" w14:textId="77777777" w:rsidR="00E61545" w:rsidRDefault="00E61545" w:rsidP="000046EB">
            <w:r>
              <w:t>exploit-target</w:t>
            </w:r>
          </w:p>
        </w:tc>
      </w:tr>
      <w:tr w:rsidR="00E61545" w14:paraId="4157E258" w14:textId="77777777" w:rsidTr="000A0CC5">
        <w:trPr>
          <w:jc w:val="center"/>
        </w:trPr>
        <w:tc>
          <w:tcPr>
            <w:tcW w:w="3775" w:type="dxa"/>
          </w:tcPr>
          <w:p w14:paraId="48E2EFD7" w14:textId="77777777" w:rsidR="00E61545" w:rsidRDefault="00E61545" w:rsidP="000046EB">
            <w:r>
              <w:t>stix</w:t>
            </w:r>
          </w:p>
        </w:tc>
        <w:tc>
          <w:tcPr>
            <w:tcW w:w="3960" w:type="dxa"/>
          </w:tcPr>
          <w:p w14:paraId="4517E924" w14:textId="77777777" w:rsidR="00E61545" w:rsidRDefault="00A43108" w:rsidP="000046EB">
            <w:r>
              <w:t>c</w:t>
            </w:r>
            <w:r w:rsidR="00E61545">
              <w:t>ore</w:t>
            </w:r>
          </w:p>
        </w:tc>
      </w:tr>
      <w:tr w:rsidR="00E61545" w14:paraId="6062B2EE" w14:textId="77777777" w:rsidTr="000A0CC5">
        <w:trPr>
          <w:jc w:val="center"/>
        </w:trPr>
        <w:tc>
          <w:tcPr>
            <w:tcW w:w="3775" w:type="dxa"/>
          </w:tcPr>
          <w:p w14:paraId="639322C2" w14:textId="77777777" w:rsidR="00E61545" w:rsidRDefault="00E61545" w:rsidP="000046EB">
            <w:r>
              <w:t>stixCommon</w:t>
            </w:r>
          </w:p>
        </w:tc>
        <w:tc>
          <w:tcPr>
            <w:tcW w:w="3960" w:type="dxa"/>
          </w:tcPr>
          <w:p w14:paraId="1EA94FAF" w14:textId="77777777" w:rsidR="00E61545" w:rsidRDefault="00A43108" w:rsidP="000046EB">
            <w:r>
              <w:t>c</w:t>
            </w:r>
            <w:r w:rsidR="00E61545">
              <w:t>ommon</w:t>
            </w:r>
          </w:p>
        </w:tc>
      </w:tr>
      <w:tr w:rsidR="00E61545" w14:paraId="0AFA76F4" w14:textId="77777777" w:rsidTr="000A0CC5">
        <w:trPr>
          <w:jc w:val="center"/>
        </w:trPr>
        <w:tc>
          <w:tcPr>
            <w:tcW w:w="3775" w:type="dxa"/>
          </w:tcPr>
          <w:p w14:paraId="457743CE" w14:textId="77777777" w:rsidR="00E61545" w:rsidRDefault="00E61545" w:rsidP="000046EB">
            <w:r>
              <w:t>stixVocabs</w:t>
            </w:r>
          </w:p>
        </w:tc>
        <w:tc>
          <w:tcPr>
            <w:tcW w:w="3960" w:type="dxa"/>
          </w:tcPr>
          <w:p w14:paraId="0B710C88" w14:textId="77777777" w:rsidR="00E61545" w:rsidRDefault="00A43108" w:rsidP="000046EB">
            <w:r>
              <w:t>v</w:t>
            </w:r>
            <w:r w:rsidR="00E61545">
              <w:t>ocabularies</w:t>
            </w:r>
          </w:p>
        </w:tc>
      </w:tr>
      <w:tr w:rsidR="00E61545" w14:paraId="62AD6070" w14:textId="77777777" w:rsidTr="000A0CC5">
        <w:trPr>
          <w:jc w:val="center"/>
        </w:trPr>
        <w:tc>
          <w:tcPr>
            <w:tcW w:w="3775" w:type="dxa"/>
          </w:tcPr>
          <w:p w14:paraId="45B2354C" w14:textId="77777777" w:rsidR="00E61545" w:rsidRDefault="00E61545" w:rsidP="000046EB">
            <w:r>
              <w:t>ta</w:t>
            </w:r>
          </w:p>
        </w:tc>
        <w:tc>
          <w:tcPr>
            <w:tcW w:w="3960" w:type="dxa"/>
          </w:tcPr>
          <w:p w14:paraId="60B38976" w14:textId="77777777" w:rsidR="00E61545" w:rsidRDefault="00E61545" w:rsidP="000046EB">
            <w:r>
              <w:t>threat-actor</w:t>
            </w:r>
          </w:p>
        </w:tc>
      </w:tr>
      <w:tr w:rsidR="00E61545" w14:paraId="68FA7AD3" w14:textId="77777777" w:rsidTr="000A0CC5">
        <w:trPr>
          <w:jc w:val="center"/>
        </w:trPr>
        <w:tc>
          <w:tcPr>
            <w:tcW w:w="3775" w:type="dxa"/>
          </w:tcPr>
          <w:p w14:paraId="30598A18" w14:textId="77777777" w:rsidR="00E61545" w:rsidRDefault="00071984" w:rsidP="000046EB">
            <w:r>
              <w:t>marking</w:t>
            </w:r>
          </w:p>
        </w:tc>
        <w:tc>
          <w:tcPr>
            <w:tcW w:w="3960" w:type="dxa"/>
          </w:tcPr>
          <w:p w14:paraId="761399A6" w14:textId="77777777" w:rsidR="00E61545" w:rsidRDefault="00071984" w:rsidP="000046EB">
            <w:r>
              <w:t>data-marking</w:t>
            </w:r>
          </w:p>
        </w:tc>
      </w:tr>
    </w:tbl>
    <w:p w14:paraId="6C46E4DD" w14:textId="77777777" w:rsidR="000046EB" w:rsidRDefault="000046EB" w:rsidP="000046EB"/>
    <w:p w14:paraId="76C6E7EB" w14:textId="77777777" w:rsidR="00D50AF0" w:rsidRPr="00D50AF0" w:rsidRDefault="00D50AF0" w:rsidP="00B41258">
      <w:pPr>
        <w:spacing w:after="240"/>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47BC2977" w14:textId="18F46B67" w:rsidR="007C1671" w:rsidRPr="000046EB" w:rsidRDefault="007C1671" w:rsidP="000046EB">
      <w:r>
        <w:t xml:space="preserve">The extensions package contains many sub-packages – each with their own mappings.  This is discussed in </w:t>
      </w:r>
      <w:r w:rsidR="0098117E">
        <w:t xml:space="preserve">Section </w:t>
      </w:r>
      <w:r w:rsidRPr="00126BDD">
        <w:rPr>
          <w:b/>
          <w:color w:val="0000EE"/>
        </w:rPr>
        <w:fldChar w:fldCharType="begin"/>
      </w:r>
      <w:r w:rsidRPr="00126BDD">
        <w:rPr>
          <w:b/>
          <w:color w:val="0000EE"/>
        </w:rPr>
        <w:instrText xml:space="preserve"> REF _Ref436907686 \r \h </w:instrText>
      </w:r>
      <w:r w:rsidR="0098117E" w:rsidRPr="00126BDD">
        <w:rPr>
          <w:b/>
          <w:color w:val="0000EE"/>
        </w:rPr>
        <w:instrText xml:space="preserve"> \* MERGEFORMAT </w:instrText>
      </w:r>
      <w:r w:rsidRPr="00126BDD">
        <w:rPr>
          <w:b/>
          <w:color w:val="0000EE"/>
        </w:rPr>
      </w:r>
      <w:r w:rsidRPr="00126BDD">
        <w:rPr>
          <w:b/>
          <w:color w:val="0000EE"/>
        </w:rPr>
        <w:fldChar w:fldCharType="separate"/>
      </w:r>
      <w:r w:rsidRPr="00126BDD">
        <w:rPr>
          <w:b/>
          <w:color w:val="0000EE"/>
        </w:rPr>
        <w:t>3.6</w:t>
      </w:r>
      <w:r w:rsidRPr="00126BDD">
        <w:rPr>
          <w:b/>
          <w:color w:val="0000EE"/>
        </w:rPr>
        <w:fldChar w:fldCharType="end"/>
      </w:r>
      <w:r>
        <w:t>.</w:t>
      </w:r>
    </w:p>
    <w:p w14:paraId="188FA741" w14:textId="77777777" w:rsidR="002E02D4" w:rsidRDefault="002E02D4" w:rsidP="00D9187A">
      <w:pPr>
        <w:pStyle w:val="Heading2"/>
      </w:pPr>
      <w:bookmarkStart w:id="56" w:name="_Toc450824665"/>
      <w:r>
        <w:t>UML Classes</w:t>
      </w:r>
      <w:bookmarkEnd w:id="56"/>
    </w:p>
    <w:p w14:paraId="5A10271A" w14:textId="77777777" w:rsidR="002E02D4" w:rsidRDefault="002E02D4" w:rsidP="002E02D4">
      <w:pPr>
        <w:pStyle w:val="Heading3"/>
      </w:pPr>
      <w:bookmarkStart w:id="57" w:name="_Ref436903838"/>
      <w:bookmarkStart w:id="58" w:name="_Toc450824666"/>
      <w:r>
        <w:t>Abstract XSD Complex Types</w:t>
      </w:r>
      <w:bookmarkEnd w:id="57"/>
      <w:bookmarkEnd w:id="58"/>
    </w:p>
    <w:p w14:paraId="38B8FD04" w14:textId="5C06368D" w:rsidR="002E02D4" w:rsidRDefault="002E02D4" w:rsidP="00B41258">
      <w:pPr>
        <w:spacing w:before="0" w:after="240"/>
      </w:pPr>
      <w:r>
        <w:t xml:space="preserve">The following XSD complex types </w:t>
      </w:r>
      <w:r w:rsidR="00017F1C">
        <w:t>should</w:t>
      </w:r>
      <w:r>
        <w:t xml:space="preserve"> be declared as abstract.</w:t>
      </w:r>
    </w:p>
    <w:p w14:paraId="2BCF63DD" w14:textId="77777777" w:rsidR="002E02D4" w:rsidRDefault="002E02D4" w:rsidP="00B41258">
      <w:pPr>
        <w:spacing w:before="0" w:after="240"/>
      </w:pPr>
      <w:r>
        <w:t>From the stixCommon package:</w:t>
      </w:r>
    </w:p>
    <w:p w14:paraId="4E36CDDB"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ActivityType</w:t>
      </w:r>
    </w:p>
    <w:p w14:paraId="278429B8"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GenericRelationshipListType</w:t>
      </w:r>
    </w:p>
    <w:p w14:paraId="1441458C" w14:textId="77777777" w:rsidR="002E02D4" w:rsidRPr="00491786" w:rsidRDefault="002E02D4" w:rsidP="002E02D4">
      <w:pPr>
        <w:pStyle w:val="ListParagraph"/>
        <w:numPr>
          <w:ilvl w:val="0"/>
          <w:numId w:val="18"/>
        </w:numPr>
        <w:rPr>
          <w:rFonts w:ascii="Courier New" w:hAnsi="Courier New" w:cs="Courier New"/>
        </w:rPr>
      </w:pPr>
      <w:r w:rsidRPr="00491786">
        <w:rPr>
          <w:rFonts w:ascii="Courier New" w:hAnsi="Courier New" w:cs="Courier New"/>
        </w:rPr>
        <w:t>GenericRelationshipType</w:t>
      </w:r>
    </w:p>
    <w:p w14:paraId="2715CD33" w14:textId="77777777" w:rsidR="002E02D4" w:rsidRDefault="002E02D4" w:rsidP="002E02D4">
      <w:pPr>
        <w:pStyle w:val="ListParagraph"/>
        <w:numPr>
          <w:ilvl w:val="0"/>
          <w:numId w:val="18"/>
        </w:numPr>
      </w:pPr>
      <w:r w:rsidRPr="00491786">
        <w:rPr>
          <w:rFonts w:ascii="Courier New" w:hAnsi="Courier New" w:cs="Courier New"/>
        </w:rPr>
        <w:t>AddressAbstractTyp</w:t>
      </w:r>
      <w:r>
        <w:t>e</w:t>
      </w:r>
    </w:p>
    <w:p w14:paraId="0A6DDFFE" w14:textId="77777777" w:rsidR="002E02D4" w:rsidRDefault="002E02D4" w:rsidP="002E02D4">
      <w:r>
        <w:t>From the coa package:</w:t>
      </w:r>
    </w:p>
    <w:p w14:paraId="3436CB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StructuredCOAType</w:t>
      </w:r>
    </w:p>
    <w:p w14:paraId="351D1DCB" w14:textId="77777777" w:rsidR="002E02D4" w:rsidRDefault="002E02D4" w:rsidP="002E02D4">
      <w:r>
        <w:lastRenderedPageBreak/>
        <w:t>From the incident package:</w:t>
      </w:r>
    </w:p>
    <w:p w14:paraId="390CC12C" w14:textId="77777777" w:rsidR="002E02D4" w:rsidRPr="00491786" w:rsidRDefault="002E02D4" w:rsidP="002E02D4">
      <w:pPr>
        <w:pStyle w:val="ListParagraph"/>
        <w:numPr>
          <w:ilvl w:val="0"/>
          <w:numId w:val="19"/>
        </w:numPr>
        <w:rPr>
          <w:rFonts w:ascii="Courier New" w:hAnsi="Courier New" w:cs="Courier New"/>
        </w:rPr>
      </w:pPr>
      <w:r w:rsidRPr="00491786">
        <w:rPr>
          <w:rFonts w:ascii="Courier New" w:hAnsi="Courier New" w:cs="Courier New"/>
        </w:rPr>
        <w:t>ExternalImpactAssessmentModelType</w:t>
      </w:r>
    </w:p>
    <w:p w14:paraId="395B9950" w14:textId="77777777" w:rsidR="002E02D4" w:rsidRDefault="002E02D4" w:rsidP="002E02D4">
      <w:r>
        <w:t>From the indicator package:</w:t>
      </w:r>
    </w:p>
    <w:p w14:paraId="0A157439" w14:textId="76A09204" w:rsidR="002E02D4" w:rsidRDefault="002E02D4" w:rsidP="002E02D4">
      <w:pPr>
        <w:pStyle w:val="ListParagraph"/>
        <w:numPr>
          <w:ilvl w:val="0"/>
          <w:numId w:val="19"/>
        </w:numPr>
        <w:rPr>
          <w:rFonts w:ascii="Courier New" w:hAnsi="Courier New" w:cs="Courier New"/>
        </w:rPr>
      </w:pPr>
      <w:r w:rsidRPr="00491786">
        <w:rPr>
          <w:rFonts w:ascii="Courier New" w:hAnsi="Courier New" w:cs="Courier New"/>
        </w:rPr>
        <w:t>TestMechanismType</w:t>
      </w:r>
    </w:p>
    <w:p w14:paraId="7418603B" w14:textId="77777777" w:rsidR="00D9187A" w:rsidRPr="00BB1D34" w:rsidRDefault="00D9187A" w:rsidP="00D9187A">
      <w:pPr>
        <w:pStyle w:val="Heading2"/>
      </w:pPr>
      <w:bookmarkStart w:id="59" w:name="_Toc450824667"/>
      <w:r>
        <w:t>UML Data Types</w:t>
      </w:r>
      <w:bookmarkEnd w:id="59"/>
    </w:p>
    <w:p w14:paraId="6630BA1B" w14:textId="77777777" w:rsidR="00D9187A" w:rsidRPr="00BB1D34" w:rsidRDefault="00FF1CDA" w:rsidP="00D9187A">
      <w:pPr>
        <w:pStyle w:val="Heading3"/>
      </w:pPr>
      <w:bookmarkStart w:id="60" w:name="_Toc450824668"/>
      <w:r>
        <w:t>Using XSD Data Types</w:t>
      </w:r>
      <w:bookmarkEnd w:id="60"/>
    </w:p>
    <w:p w14:paraId="7660959E" w14:textId="1C7F870A" w:rsidR="00D9187A" w:rsidRPr="00BB1D34" w:rsidRDefault="00D9187A" w:rsidP="00D9187A">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0040149B" w:rsidRPr="0040149B">
        <w:rPr>
          <w:rFonts w:cs="Arial"/>
          <w:b/>
          <w:noProof/>
          <w:color w:val="0000EE"/>
          <w:szCs w:val="20"/>
        </w:rPr>
        <w:t>Table</w:t>
      </w:r>
      <w:r w:rsidR="0040149B" w:rsidRPr="0040149B">
        <w:rPr>
          <w:rFonts w:cs="Arial"/>
          <w:b/>
          <w:color w:val="0000EE"/>
          <w:szCs w:val="20"/>
        </w:rPr>
        <w:t xml:space="preserve"> 3</w:t>
      </w:r>
      <w:r w:rsidR="0040149B" w:rsidRPr="0040149B">
        <w:rPr>
          <w:rFonts w:cs="Arial"/>
          <w:b/>
          <w:color w:val="0000EE"/>
          <w:szCs w:val="20"/>
        </w:rPr>
        <w:noBreakHyphen/>
        <w:t>2</w:t>
      </w:r>
      <w:r w:rsidRPr="00126BDD">
        <w:rPr>
          <w:rFonts w:cs="Arial"/>
          <w:b/>
          <w:color w:val="0000EE"/>
          <w:szCs w:val="20"/>
        </w:rPr>
        <w:fldChar w:fldCharType="end"/>
      </w:r>
      <w:r w:rsidR="00FF1CDA" w:rsidRPr="00126BDD">
        <w:rPr>
          <w:rFonts w:cs="Arial"/>
          <w:szCs w:val="20"/>
        </w:rPr>
        <w:t xml:space="preserve"> </w:t>
      </w:r>
      <w:r w:rsidR="00FF1CDA">
        <w:rPr>
          <w:rFonts w:cs="Arial"/>
          <w:szCs w:val="20"/>
        </w:rPr>
        <w:t xml:space="preserve">defines a mapping between a UML data type and its equivalent XSD Data Type </w:t>
      </w:r>
      <w:r w:rsidR="00FF1CDA" w:rsidRPr="00BB1D34">
        <w:rPr>
          <w:rFonts w:cs="Arial"/>
          <w:szCs w:val="20"/>
        </w:rPr>
        <w:t>[W3-DT]</w:t>
      </w:r>
      <w:r w:rsidR="002F15CC">
        <w:rPr>
          <w:rFonts w:cs="Arial"/>
          <w:szCs w:val="20"/>
        </w:rPr>
        <w:t xml:space="preserve"> defined in the xs namespace</w:t>
      </w:r>
      <w:r w:rsidR="00FF1CDA" w:rsidRPr="00BB1D34">
        <w:rPr>
          <w:rFonts w:cs="Arial"/>
          <w:szCs w:val="20"/>
        </w:rPr>
        <w:t xml:space="preserve">.  </w:t>
      </w:r>
      <w:r w:rsidR="002F15CC">
        <w:rPr>
          <w:rFonts w:cs="Arial"/>
          <w:szCs w:val="20"/>
        </w:rPr>
        <w:t>B</w:t>
      </w:r>
      <w:r w:rsidR="00FF1CDA">
        <w:rPr>
          <w:rFonts w:cs="Arial"/>
          <w:szCs w:val="20"/>
        </w:rPr>
        <w:t>ecause the corresponding XSD data type has its own XSD simple type definition in the xs namespace, it is not necessary to define them in the STIX XML implementation.</w:t>
      </w:r>
    </w:p>
    <w:p w14:paraId="7258B93E" w14:textId="4EB458C8" w:rsidR="00D9187A" w:rsidRPr="00BB1D34" w:rsidRDefault="00D9187A" w:rsidP="00A652F3">
      <w:pPr>
        <w:pStyle w:val="Caption"/>
        <w:rPr>
          <w:b/>
        </w:rPr>
      </w:pPr>
      <w:bookmarkStart w:id="61" w:name="_Ref417202734"/>
      <w:r w:rsidRPr="00BB1D34">
        <w:t xml:space="preserve">Table </w:t>
      </w:r>
      <w:fldSimple w:instr=" STYLEREF 1 \s ">
        <w:r w:rsidR="00295187">
          <w:rPr>
            <w:noProof/>
          </w:rPr>
          <w:t>3</w:t>
        </w:r>
      </w:fldSimple>
      <w:r w:rsidR="00295187">
        <w:noBreakHyphen/>
      </w:r>
      <w:fldSimple w:instr=" SEQ Table \* ARABIC \s 1 ">
        <w:r w:rsidR="00295187">
          <w:rPr>
            <w:noProof/>
          </w:rPr>
          <w:t>2</w:t>
        </w:r>
      </w:fldSimple>
      <w:bookmarkEnd w:id="61"/>
      <w:r w:rsidRPr="00BB1D34">
        <w:t>.  Common basic data types</w:t>
      </w:r>
    </w:p>
    <w:tbl>
      <w:tblPr>
        <w:tblStyle w:val="TableGrid"/>
        <w:tblW w:w="9445" w:type="dxa"/>
        <w:jc w:val="center"/>
        <w:tblLook w:val="04A0" w:firstRow="1" w:lastRow="0" w:firstColumn="1" w:lastColumn="0" w:noHBand="0" w:noVBand="1"/>
      </w:tblPr>
      <w:tblGrid>
        <w:gridCol w:w="2507"/>
        <w:gridCol w:w="1328"/>
        <w:gridCol w:w="4752"/>
        <w:gridCol w:w="2737"/>
      </w:tblGrid>
      <w:tr w:rsidR="00FF1CDA" w:rsidRPr="00BB1D34" w14:paraId="6EADD42D" w14:textId="77777777" w:rsidTr="000E1055">
        <w:trPr>
          <w:jc w:val="center"/>
        </w:trPr>
        <w:tc>
          <w:tcPr>
            <w:tcW w:w="2075" w:type="dxa"/>
            <w:shd w:val="clear" w:color="auto" w:fill="BFBFBF" w:themeFill="background1" w:themeFillShade="BF"/>
            <w:vAlign w:val="center"/>
          </w:tcPr>
          <w:p w14:paraId="50C780A0" w14:textId="77777777" w:rsidR="00FF1CDA" w:rsidRPr="00BB1D34" w:rsidRDefault="00FF1CDA" w:rsidP="00AB07DE">
            <w:pPr>
              <w:spacing w:line="259" w:lineRule="auto"/>
              <w:rPr>
                <w:rFonts w:cs="Arial"/>
                <w:b/>
              </w:rPr>
            </w:pPr>
            <w:r w:rsidRPr="00BB1D34">
              <w:rPr>
                <w:rFonts w:cs="Arial"/>
                <w:b/>
              </w:rPr>
              <w:t>UML Data Type</w:t>
            </w:r>
          </w:p>
        </w:tc>
        <w:tc>
          <w:tcPr>
            <w:tcW w:w="1118" w:type="dxa"/>
            <w:shd w:val="clear" w:color="auto" w:fill="BFBFBF" w:themeFill="background1" w:themeFillShade="BF"/>
          </w:tcPr>
          <w:p w14:paraId="109E52C5" w14:textId="77777777" w:rsidR="00FF1CDA" w:rsidRPr="00BB1D34" w:rsidRDefault="00FF1CDA" w:rsidP="00AB07DE">
            <w:pPr>
              <w:spacing w:line="259" w:lineRule="auto"/>
              <w:rPr>
                <w:rFonts w:cs="Arial"/>
                <w:b/>
              </w:rPr>
            </w:pPr>
            <w:r>
              <w:rPr>
                <w:rFonts w:cs="Arial"/>
                <w:b/>
              </w:rPr>
              <w:t>Derived from BasicString</w:t>
            </w:r>
          </w:p>
        </w:tc>
        <w:tc>
          <w:tcPr>
            <w:tcW w:w="3896" w:type="dxa"/>
            <w:shd w:val="clear" w:color="auto" w:fill="BFBFBF" w:themeFill="background1" w:themeFillShade="BF"/>
            <w:vAlign w:val="center"/>
          </w:tcPr>
          <w:p w14:paraId="24D9FE79" w14:textId="77777777" w:rsidR="00FF1CDA" w:rsidRPr="00BB1D34" w:rsidRDefault="00FF1CDA" w:rsidP="00AB07DE">
            <w:pPr>
              <w:spacing w:line="259" w:lineRule="auto"/>
              <w:rPr>
                <w:rFonts w:cs="Arial"/>
                <w:b/>
              </w:rPr>
            </w:pPr>
            <w:r w:rsidRPr="00BB1D34">
              <w:rPr>
                <w:rFonts w:cs="Arial"/>
                <w:b/>
              </w:rPr>
              <w:t>Definition</w:t>
            </w:r>
          </w:p>
        </w:tc>
        <w:tc>
          <w:tcPr>
            <w:tcW w:w="2356" w:type="dxa"/>
            <w:shd w:val="clear" w:color="auto" w:fill="BFBFBF" w:themeFill="background1" w:themeFillShade="BF"/>
            <w:vAlign w:val="center"/>
          </w:tcPr>
          <w:p w14:paraId="5A04368E" w14:textId="77777777" w:rsidR="00FF1CDA" w:rsidRPr="00BB1D34" w:rsidRDefault="00FF1CDA" w:rsidP="00F653E9">
            <w:pPr>
              <w:spacing w:line="259" w:lineRule="auto"/>
              <w:rPr>
                <w:rFonts w:cs="Arial"/>
                <w:b/>
              </w:rPr>
            </w:pPr>
            <w:r w:rsidRPr="00BB1D34">
              <w:rPr>
                <w:rFonts w:cs="Arial"/>
                <w:b/>
              </w:rPr>
              <w:t>XSD Data Type</w:t>
            </w:r>
          </w:p>
        </w:tc>
      </w:tr>
      <w:tr w:rsidR="00FF1CDA" w:rsidRPr="00BB1D34" w14:paraId="0FD2EE34" w14:textId="77777777" w:rsidTr="000E1055">
        <w:trPr>
          <w:jc w:val="center"/>
        </w:trPr>
        <w:tc>
          <w:tcPr>
            <w:tcW w:w="2075" w:type="dxa"/>
            <w:vAlign w:val="center"/>
          </w:tcPr>
          <w:p w14:paraId="1DB1C673" w14:textId="77777777" w:rsidR="00FF1CDA" w:rsidRPr="00BB1D34" w:rsidRDefault="00FF1CDA" w:rsidP="00AB07DE">
            <w:pPr>
              <w:spacing w:line="259" w:lineRule="auto"/>
              <w:rPr>
                <w:rFonts w:cs="Arial"/>
              </w:rPr>
            </w:pPr>
            <w:r w:rsidRPr="00BB1D34">
              <w:rPr>
                <w:rFonts w:cs="Arial"/>
              </w:rPr>
              <w:t>BasicString</w:t>
            </w:r>
          </w:p>
        </w:tc>
        <w:tc>
          <w:tcPr>
            <w:tcW w:w="1118" w:type="dxa"/>
            <w:vAlign w:val="center"/>
          </w:tcPr>
          <w:p w14:paraId="4816E63F" w14:textId="77777777" w:rsidR="00FF1CDA" w:rsidRPr="00BB1D34" w:rsidRDefault="00FF1CDA" w:rsidP="00AD4219">
            <w:pPr>
              <w:spacing w:line="259" w:lineRule="auto"/>
              <w:jc w:val="center"/>
              <w:rPr>
                <w:rFonts w:cs="Arial"/>
              </w:rPr>
            </w:pPr>
            <w:r>
              <w:rPr>
                <w:rFonts w:cs="Arial"/>
              </w:rPr>
              <w:t>n/a</w:t>
            </w:r>
          </w:p>
        </w:tc>
        <w:tc>
          <w:tcPr>
            <w:tcW w:w="3896" w:type="dxa"/>
            <w:vAlign w:val="center"/>
          </w:tcPr>
          <w:p w14:paraId="318BC8C4" w14:textId="77777777" w:rsidR="00FF1CDA" w:rsidRPr="00BB1D34" w:rsidRDefault="00FF1CDA" w:rsidP="00AB07DE">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2356" w:type="dxa"/>
            <w:vAlign w:val="center"/>
          </w:tcPr>
          <w:p w14:paraId="5AA1E4CA"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xs:string</w:t>
            </w:r>
          </w:p>
        </w:tc>
      </w:tr>
      <w:tr w:rsidR="00FF1CDA" w:rsidRPr="00BB1D34" w14:paraId="453F7A0B" w14:textId="77777777" w:rsidTr="000E1055">
        <w:trPr>
          <w:jc w:val="center"/>
        </w:trPr>
        <w:tc>
          <w:tcPr>
            <w:tcW w:w="2075" w:type="dxa"/>
            <w:vAlign w:val="center"/>
          </w:tcPr>
          <w:p w14:paraId="2A090C0C" w14:textId="77777777" w:rsidR="00FF1CDA" w:rsidRPr="00BB1D34" w:rsidRDefault="00FF1CDA" w:rsidP="00AB07DE">
            <w:pPr>
              <w:spacing w:line="259" w:lineRule="auto"/>
              <w:rPr>
                <w:rFonts w:cs="Arial"/>
              </w:rPr>
            </w:pPr>
            <w:r w:rsidRPr="00BB1D34">
              <w:rPr>
                <w:rFonts w:cs="Arial"/>
              </w:rPr>
              <w:t>Boolean</w:t>
            </w:r>
          </w:p>
        </w:tc>
        <w:tc>
          <w:tcPr>
            <w:tcW w:w="1118" w:type="dxa"/>
            <w:vAlign w:val="center"/>
          </w:tcPr>
          <w:p w14:paraId="381FE2F4"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A528621" w14:textId="77777777" w:rsidR="00FF1CDA" w:rsidRPr="00BB1D34" w:rsidRDefault="00FF1CDA" w:rsidP="00AB07DE">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2356" w:type="dxa"/>
            <w:vAlign w:val="center"/>
          </w:tcPr>
          <w:p w14:paraId="0AF07184"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xs:boolean</w:t>
            </w:r>
          </w:p>
        </w:tc>
      </w:tr>
      <w:tr w:rsidR="00FF1CDA" w:rsidRPr="00BB1D34" w14:paraId="7D6FDCE0" w14:textId="77777777" w:rsidTr="000E1055">
        <w:trPr>
          <w:jc w:val="center"/>
        </w:trPr>
        <w:tc>
          <w:tcPr>
            <w:tcW w:w="2075" w:type="dxa"/>
            <w:vAlign w:val="center"/>
          </w:tcPr>
          <w:p w14:paraId="2F39CE77" w14:textId="77777777" w:rsidR="00FF1CDA" w:rsidRPr="00BB1D34" w:rsidRDefault="00FF1CDA" w:rsidP="00AB07DE">
            <w:pPr>
              <w:spacing w:line="259" w:lineRule="auto"/>
              <w:rPr>
                <w:rFonts w:cs="Arial"/>
              </w:rPr>
            </w:pPr>
            <w:r w:rsidRPr="00BB1D34">
              <w:rPr>
                <w:rFonts w:cs="Arial"/>
              </w:rPr>
              <w:t>Decimal</w:t>
            </w:r>
          </w:p>
        </w:tc>
        <w:tc>
          <w:tcPr>
            <w:tcW w:w="1118" w:type="dxa"/>
            <w:vAlign w:val="center"/>
          </w:tcPr>
          <w:p w14:paraId="57B2763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46EAED1" w14:textId="77777777" w:rsidR="00FF1CDA" w:rsidRPr="00BB1D34" w:rsidRDefault="00FF1CDA" w:rsidP="00AB07DE">
            <w:pPr>
              <w:spacing w:line="259" w:lineRule="auto"/>
              <w:rPr>
                <w:rFonts w:cs="Arial"/>
              </w:rPr>
            </w:pPr>
            <w:r w:rsidRPr="00BB1D34">
              <w:rPr>
                <w:rFonts w:cs="Arial"/>
              </w:rPr>
              <w:t xml:space="preserve">The Decimal data type is a sequence of decimal </w:t>
            </w:r>
            <w:r w:rsidR="007C1671">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2356" w:type="dxa"/>
            <w:vAlign w:val="center"/>
          </w:tcPr>
          <w:p w14:paraId="55356BA8"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xs:decimal</w:t>
            </w:r>
          </w:p>
        </w:tc>
      </w:tr>
      <w:tr w:rsidR="00FF1CDA" w:rsidRPr="00BB1D34" w14:paraId="1DFECC17" w14:textId="77777777" w:rsidTr="000E1055">
        <w:trPr>
          <w:jc w:val="center"/>
        </w:trPr>
        <w:tc>
          <w:tcPr>
            <w:tcW w:w="2075" w:type="dxa"/>
            <w:vAlign w:val="center"/>
          </w:tcPr>
          <w:p w14:paraId="47797D34" w14:textId="77777777" w:rsidR="00FF1CDA" w:rsidRPr="00BB1D34" w:rsidRDefault="00FF1CDA" w:rsidP="00AB07DE">
            <w:pPr>
              <w:spacing w:line="259" w:lineRule="auto"/>
              <w:rPr>
                <w:rFonts w:cs="Arial"/>
              </w:rPr>
            </w:pPr>
            <w:r w:rsidRPr="00BB1D34">
              <w:rPr>
                <w:rFonts w:cs="Arial"/>
              </w:rPr>
              <w:t>Integer</w:t>
            </w:r>
          </w:p>
        </w:tc>
        <w:tc>
          <w:tcPr>
            <w:tcW w:w="1118" w:type="dxa"/>
            <w:vAlign w:val="center"/>
          </w:tcPr>
          <w:p w14:paraId="1AC5093D"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1400185E" w14:textId="77777777" w:rsidR="00FF1CDA" w:rsidRPr="007C1671" w:rsidRDefault="00FF1CDA" w:rsidP="00AB07DE">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2356" w:type="dxa"/>
            <w:vAlign w:val="center"/>
          </w:tcPr>
          <w:p w14:paraId="62B39242"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xs:integer</w:t>
            </w:r>
          </w:p>
        </w:tc>
      </w:tr>
      <w:tr w:rsidR="00FF1CDA" w:rsidRPr="00BB1D34" w14:paraId="3CCB5329" w14:textId="77777777" w:rsidTr="000E1055">
        <w:trPr>
          <w:jc w:val="center"/>
        </w:trPr>
        <w:tc>
          <w:tcPr>
            <w:tcW w:w="2075" w:type="dxa"/>
            <w:vAlign w:val="center"/>
          </w:tcPr>
          <w:p w14:paraId="52E8473A" w14:textId="77777777" w:rsidR="00FF1CDA" w:rsidRPr="00BB1D34" w:rsidRDefault="00FF1CDA" w:rsidP="00AB07DE">
            <w:pPr>
              <w:spacing w:line="259" w:lineRule="auto"/>
              <w:rPr>
                <w:rFonts w:cs="Arial"/>
              </w:rPr>
            </w:pPr>
            <w:r w:rsidRPr="00BB1D34">
              <w:rPr>
                <w:rFonts w:cs="Arial"/>
              </w:rPr>
              <w:t>NonNegativeInteger</w:t>
            </w:r>
          </w:p>
        </w:tc>
        <w:tc>
          <w:tcPr>
            <w:tcW w:w="1118" w:type="dxa"/>
            <w:vAlign w:val="center"/>
          </w:tcPr>
          <w:p w14:paraId="340150BE"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3183463E" w14:textId="77777777" w:rsidR="00FF1CDA" w:rsidRPr="00BB1D34" w:rsidRDefault="00FF1CDA" w:rsidP="00AB07DE">
            <w:pPr>
              <w:spacing w:line="259" w:lineRule="auto"/>
              <w:rPr>
                <w:rFonts w:cs="Arial"/>
              </w:rPr>
            </w:pPr>
            <w:r w:rsidRPr="00BB1D34">
              <w:rPr>
                <w:rFonts w:cs="Arial"/>
              </w:rPr>
              <w:t>The NonNegativeInteger data type is a restriction on the Integer data type such that the leading minus sign is not allowed.</w:t>
            </w:r>
          </w:p>
        </w:tc>
        <w:tc>
          <w:tcPr>
            <w:tcW w:w="2356" w:type="dxa"/>
            <w:vAlign w:val="center"/>
          </w:tcPr>
          <w:p w14:paraId="142A7B5D" w14:textId="77777777" w:rsidR="00FF1CDA" w:rsidRPr="00055C6C" w:rsidRDefault="00FF1CDA" w:rsidP="00AB07DE">
            <w:pPr>
              <w:spacing w:line="259" w:lineRule="auto"/>
              <w:rPr>
                <w:rFonts w:ascii="Courier New" w:hAnsi="Courier New" w:cs="Courier New"/>
              </w:rPr>
            </w:pPr>
            <w:r w:rsidRPr="00055C6C">
              <w:rPr>
                <w:rFonts w:ascii="Courier New" w:hAnsi="Courier New" w:cs="Courier New"/>
              </w:rPr>
              <w:t>xs:nonNegativeInteger</w:t>
            </w:r>
          </w:p>
        </w:tc>
      </w:tr>
      <w:tr w:rsidR="00FF1CDA" w:rsidRPr="00BB1D34" w14:paraId="475573FC" w14:textId="77777777" w:rsidTr="000E1055">
        <w:trPr>
          <w:jc w:val="center"/>
        </w:trPr>
        <w:tc>
          <w:tcPr>
            <w:tcW w:w="2075" w:type="dxa"/>
            <w:vAlign w:val="center"/>
          </w:tcPr>
          <w:p w14:paraId="5F422475" w14:textId="77777777" w:rsidR="00FF1CDA" w:rsidRPr="00BB1D34" w:rsidRDefault="00FF1CDA" w:rsidP="005611DA">
            <w:pPr>
              <w:spacing w:line="259" w:lineRule="auto"/>
              <w:rPr>
                <w:rFonts w:cs="Arial"/>
              </w:rPr>
            </w:pPr>
            <w:r w:rsidRPr="00BB1D34">
              <w:rPr>
                <w:rFonts w:cs="Arial"/>
              </w:rPr>
              <w:t>PositiveInteger</w:t>
            </w:r>
          </w:p>
        </w:tc>
        <w:tc>
          <w:tcPr>
            <w:tcW w:w="1118" w:type="dxa"/>
            <w:vAlign w:val="center"/>
          </w:tcPr>
          <w:p w14:paraId="077D912C" w14:textId="77777777" w:rsidR="00FF1CDA" w:rsidRPr="00BB1D34" w:rsidRDefault="00FF1CDA" w:rsidP="00AD4219">
            <w:pPr>
              <w:spacing w:line="259" w:lineRule="auto"/>
              <w:jc w:val="center"/>
              <w:rPr>
                <w:rFonts w:cs="Arial"/>
              </w:rPr>
            </w:pPr>
            <w:r>
              <w:rPr>
                <w:rFonts w:cs="Arial"/>
              </w:rPr>
              <w:t>No</w:t>
            </w:r>
          </w:p>
        </w:tc>
        <w:tc>
          <w:tcPr>
            <w:tcW w:w="3896" w:type="dxa"/>
            <w:vAlign w:val="center"/>
          </w:tcPr>
          <w:p w14:paraId="7736F157" w14:textId="77777777" w:rsidR="00FF1CDA" w:rsidRPr="00BB1D34" w:rsidRDefault="00FF1CDA" w:rsidP="005611DA">
            <w:pPr>
              <w:spacing w:line="259" w:lineRule="auto"/>
              <w:rPr>
                <w:rFonts w:cs="Arial"/>
              </w:rPr>
            </w:pPr>
            <w:r w:rsidRPr="00BB1D34">
              <w:rPr>
                <w:rFonts w:cs="Arial"/>
              </w:rPr>
              <w:t>The PositiveInteger data type is a restriction on the NonNegativeInteger data type that disallows zero (0).</w:t>
            </w:r>
          </w:p>
        </w:tc>
        <w:tc>
          <w:tcPr>
            <w:tcW w:w="2356" w:type="dxa"/>
            <w:vAlign w:val="center"/>
          </w:tcPr>
          <w:p w14:paraId="11D584D4"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xs:positiveInteger</w:t>
            </w:r>
          </w:p>
        </w:tc>
      </w:tr>
      <w:tr w:rsidR="00FF1CDA" w:rsidRPr="00BB1D34" w14:paraId="26B4104D" w14:textId="77777777" w:rsidTr="000E1055">
        <w:trPr>
          <w:jc w:val="center"/>
        </w:trPr>
        <w:tc>
          <w:tcPr>
            <w:tcW w:w="2075" w:type="dxa"/>
            <w:vAlign w:val="center"/>
          </w:tcPr>
          <w:p w14:paraId="344F6284" w14:textId="77777777" w:rsidR="00FF1CDA" w:rsidRPr="00BB1D34" w:rsidRDefault="00FF1CDA" w:rsidP="005611DA">
            <w:pPr>
              <w:spacing w:line="259" w:lineRule="auto"/>
              <w:rPr>
                <w:rFonts w:cs="Arial"/>
              </w:rPr>
            </w:pPr>
            <w:r w:rsidRPr="00BB1D34">
              <w:rPr>
                <w:rFonts w:cs="Arial"/>
              </w:rPr>
              <w:t>DateTime</w:t>
            </w:r>
          </w:p>
        </w:tc>
        <w:tc>
          <w:tcPr>
            <w:tcW w:w="1118" w:type="dxa"/>
            <w:vAlign w:val="center"/>
          </w:tcPr>
          <w:p w14:paraId="64831EDE"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441E57" w14:textId="49E9EBE5" w:rsidR="00FF1CDA" w:rsidRPr="00BB1D34" w:rsidRDefault="00FF1CDA" w:rsidP="005611DA">
            <w:pPr>
              <w:spacing w:line="259" w:lineRule="auto"/>
              <w:rPr>
                <w:rFonts w:cs="Arial"/>
              </w:rPr>
            </w:pPr>
            <w:r w:rsidRPr="00BB1D34">
              <w:rPr>
                <w:rFonts w:cs="Arial"/>
              </w:rPr>
              <w:t xml:space="preserve">The DateTime data type is a restriction on the BasicString data type such that it adheres to the standard defined in </w:t>
            </w:r>
            <w:r w:rsidR="00CB3779" w:rsidRPr="00CB3779">
              <w:rPr>
                <w:rFonts w:cs="Arial"/>
                <w:color w:val="0000EE"/>
              </w:rPr>
              <w:t>http://www.iso.org/iso/home/standards/iso8601.htm</w:t>
            </w:r>
          </w:p>
        </w:tc>
        <w:tc>
          <w:tcPr>
            <w:tcW w:w="2356" w:type="dxa"/>
            <w:vAlign w:val="center"/>
          </w:tcPr>
          <w:p w14:paraId="714CB476"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xs:dateTime</w:t>
            </w:r>
          </w:p>
        </w:tc>
      </w:tr>
      <w:tr w:rsidR="00FF1CDA" w:rsidRPr="00BB1D34" w14:paraId="0EC8D7DF" w14:textId="77777777" w:rsidTr="000E1055">
        <w:trPr>
          <w:jc w:val="center"/>
        </w:trPr>
        <w:tc>
          <w:tcPr>
            <w:tcW w:w="2075" w:type="dxa"/>
            <w:vAlign w:val="center"/>
          </w:tcPr>
          <w:p w14:paraId="64E21025" w14:textId="77777777" w:rsidR="00FF1CDA" w:rsidRPr="00BB1D34" w:rsidRDefault="00FF1CDA" w:rsidP="005611DA">
            <w:pPr>
              <w:spacing w:line="259" w:lineRule="auto"/>
              <w:rPr>
                <w:rFonts w:cs="Arial"/>
              </w:rPr>
            </w:pPr>
            <w:r w:rsidRPr="00BB1D34">
              <w:rPr>
                <w:rFonts w:cs="Arial"/>
              </w:rPr>
              <w:t>HexBinary</w:t>
            </w:r>
          </w:p>
        </w:tc>
        <w:tc>
          <w:tcPr>
            <w:tcW w:w="1118" w:type="dxa"/>
            <w:vAlign w:val="center"/>
          </w:tcPr>
          <w:p w14:paraId="4F9241CB"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38F2E73B" w14:textId="77777777" w:rsidR="00FF1CDA" w:rsidRPr="00BB1D34" w:rsidRDefault="00FF1CDA" w:rsidP="005611DA">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xml:space="preserve">. The number </w:t>
            </w:r>
            <w:r w:rsidRPr="00BB1D34">
              <w:rPr>
                <w:rFonts w:cs="Arial"/>
              </w:rPr>
              <w:lastRenderedPageBreak/>
              <w:t>of characters allowed is finite but unbounded.  The number of digits must be even in length.</w:t>
            </w:r>
          </w:p>
        </w:tc>
        <w:tc>
          <w:tcPr>
            <w:tcW w:w="2356" w:type="dxa"/>
            <w:vAlign w:val="center"/>
          </w:tcPr>
          <w:p w14:paraId="599D9E25"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lastRenderedPageBreak/>
              <w:t>xs:hexBinary</w:t>
            </w:r>
          </w:p>
        </w:tc>
      </w:tr>
      <w:tr w:rsidR="00FF1CDA" w:rsidRPr="00BB1D34" w14:paraId="7894EEF1" w14:textId="77777777" w:rsidTr="000E1055">
        <w:trPr>
          <w:jc w:val="center"/>
        </w:trPr>
        <w:tc>
          <w:tcPr>
            <w:tcW w:w="2075" w:type="dxa"/>
            <w:vAlign w:val="center"/>
          </w:tcPr>
          <w:p w14:paraId="4A0E451A" w14:textId="77777777" w:rsidR="00FF1CDA" w:rsidRPr="00BB1D34" w:rsidRDefault="00FF1CDA" w:rsidP="005611DA">
            <w:pPr>
              <w:spacing w:line="259" w:lineRule="auto"/>
              <w:rPr>
                <w:rFonts w:cs="Arial"/>
              </w:rPr>
            </w:pPr>
            <w:r w:rsidRPr="00BB1D34">
              <w:rPr>
                <w:rFonts w:cs="Arial"/>
              </w:rPr>
              <w:lastRenderedPageBreak/>
              <w:t>LanguageCode</w:t>
            </w:r>
          </w:p>
        </w:tc>
        <w:tc>
          <w:tcPr>
            <w:tcW w:w="1118" w:type="dxa"/>
            <w:vAlign w:val="center"/>
          </w:tcPr>
          <w:p w14:paraId="207DCE0A"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5561613" w14:textId="77777777" w:rsidR="00FF1CDA" w:rsidRPr="00BB1D34" w:rsidRDefault="00FF1CDA" w:rsidP="005611DA">
            <w:pPr>
              <w:spacing w:line="259" w:lineRule="auto"/>
              <w:rPr>
                <w:rFonts w:cs="Arial"/>
              </w:rPr>
            </w:pPr>
            <w:r w:rsidRPr="00BB1D34">
              <w:rPr>
                <w:rFonts w:cs="Arial"/>
              </w:rPr>
              <w:t>The LanguageCode data type is a restriction on the BasicString data type, such that it adheres to the standard defined in [</w:t>
            </w:r>
            <w:hyperlink r:id="rId38" w:history="1">
              <w:r w:rsidRPr="00BB1D34">
                <w:rPr>
                  <w:rStyle w:val="Hyperlink"/>
                  <w:rFonts w:eastAsiaTheme="majorEastAsia" w:cs="Arial"/>
                </w:rPr>
                <w:t>RFC5646</w:t>
              </w:r>
            </w:hyperlink>
            <w:r w:rsidRPr="00BB1D34">
              <w:rPr>
                <w:rFonts w:cs="Arial"/>
              </w:rPr>
              <w:t>].</w:t>
            </w:r>
          </w:p>
        </w:tc>
        <w:tc>
          <w:tcPr>
            <w:tcW w:w="2356" w:type="dxa"/>
            <w:vAlign w:val="center"/>
          </w:tcPr>
          <w:p w14:paraId="22999279"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xs:language</w:t>
            </w:r>
          </w:p>
        </w:tc>
      </w:tr>
      <w:tr w:rsidR="00FF1CDA" w:rsidRPr="00BB1D34" w14:paraId="6DB2BC9A" w14:textId="77777777" w:rsidTr="000E1055">
        <w:trPr>
          <w:jc w:val="center"/>
        </w:trPr>
        <w:tc>
          <w:tcPr>
            <w:tcW w:w="2075" w:type="dxa"/>
            <w:vAlign w:val="center"/>
          </w:tcPr>
          <w:p w14:paraId="049F7C3B" w14:textId="77777777" w:rsidR="00FF1CDA" w:rsidRPr="00BB1D34" w:rsidRDefault="00FF1CDA" w:rsidP="005611DA">
            <w:pPr>
              <w:spacing w:line="259" w:lineRule="auto"/>
              <w:rPr>
                <w:rFonts w:cs="Arial"/>
              </w:rPr>
            </w:pPr>
            <w:r w:rsidRPr="00BB1D34">
              <w:rPr>
                <w:rFonts w:cs="Arial"/>
              </w:rPr>
              <w:t>QualifiedName</w:t>
            </w:r>
          </w:p>
        </w:tc>
        <w:tc>
          <w:tcPr>
            <w:tcW w:w="1118" w:type="dxa"/>
            <w:vAlign w:val="center"/>
          </w:tcPr>
          <w:p w14:paraId="756D8D77"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06D90A9E" w14:textId="77777777" w:rsidR="00FF1CDA" w:rsidRPr="00BB1D34" w:rsidRDefault="00FF1CDA" w:rsidP="005611DA">
            <w:pPr>
              <w:spacing w:line="259" w:lineRule="auto"/>
              <w:rPr>
                <w:rFonts w:cs="Arial"/>
              </w:rPr>
            </w:pPr>
            <w:r w:rsidRPr="00BB1D34">
              <w:rPr>
                <w:rFonts w:cs="Arial"/>
              </w:rPr>
              <w:t>The QualifiedName data type is a restriction on the BasicString data type such that it adheres to the requirements specified in [</w:t>
            </w:r>
            <w:hyperlink r:id="rId39" w:history="1">
              <w:r w:rsidRPr="00BB1D34">
                <w:rPr>
                  <w:rStyle w:val="Hyperlink"/>
                  <w:rFonts w:eastAsiaTheme="majorEastAsia" w:cs="Arial"/>
                </w:rPr>
                <w:t>W3Name</w:t>
              </w:r>
            </w:hyperlink>
            <w:r w:rsidRPr="00BB1D34">
              <w:rPr>
                <w:rFonts w:cs="Arial"/>
              </w:rPr>
              <w:t>].</w:t>
            </w:r>
          </w:p>
        </w:tc>
        <w:tc>
          <w:tcPr>
            <w:tcW w:w="2356" w:type="dxa"/>
            <w:vAlign w:val="center"/>
          </w:tcPr>
          <w:p w14:paraId="4F78F097"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xs:Qname</w:t>
            </w:r>
          </w:p>
        </w:tc>
      </w:tr>
      <w:tr w:rsidR="00FF1CDA" w:rsidRPr="00BB1D34" w14:paraId="6125E486" w14:textId="77777777" w:rsidTr="000E1055">
        <w:trPr>
          <w:jc w:val="center"/>
        </w:trPr>
        <w:tc>
          <w:tcPr>
            <w:tcW w:w="2075" w:type="dxa"/>
            <w:vAlign w:val="center"/>
          </w:tcPr>
          <w:p w14:paraId="7CFA416C" w14:textId="77777777" w:rsidR="00FF1CDA" w:rsidRPr="00BB1D34" w:rsidRDefault="00FF1CDA" w:rsidP="005611DA">
            <w:pPr>
              <w:spacing w:line="259" w:lineRule="auto"/>
              <w:rPr>
                <w:rFonts w:cs="Arial"/>
              </w:rPr>
            </w:pPr>
            <w:r w:rsidRPr="00BB1D34">
              <w:rPr>
                <w:rFonts w:cs="Arial"/>
              </w:rPr>
              <w:t>NoEmbeddedQuoteString</w:t>
            </w:r>
          </w:p>
        </w:tc>
        <w:tc>
          <w:tcPr>
            <w:tcW w:w="1118" w:type="dxa"/>
            <w:vAlign w:val="center"/>
          </w:tcPr>
          <w:p w14:paraId="27ACD894"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2CFD617C" w14:textId="77777777" w:rsidR="00FF1CDA" w:rsidRPr="00BB1D34" w:rsidRDefault="00FF1CDA" w:rsidP="005611DA">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2356" w:type="dxa"/>
            <w:vAlign w:val="center"/>
          </w:tcPr>
          <w:p w14:paraId="0F91A2F9" w14:textId="02621F15" w:rsidR="00FF1CDA" w:rsidRPr="00BB1D34" w:rsidRDefault="00FF1CDA" w:rsidP="00B41258">
            <w:pPr>
              <w:spacing w:line="259" w:lineRule="auto"/>
              <w:rPr>
                <w:rFonts w:cs="Arial"/>
              </w:rPr>
            </w:pPr>
            <w:r w:rsidRPr="00055C6C">
              <w:rPr>
                <w:rFonts w:ascii="Courier New" w:hAnsi="Courier New" w:cs="Courier New"/>
              </w:rPr>
              <w:t>xs:string</w:t>
            </w:r>
            <w:r w:rsidRPr="00BB1D34">
              <w:rPr>
                <w:rFonts w:cs="Arial"/>
              </w:rPr>
              <w:t xml:space="preserve">, but only used for </w:t>
            </w:r>
            <w:r w:rsidR="00B41258">
              <w:rPr>
                <w:rFonts w:cs="Arial"/>
              </w:rPr>
              <w:t>XSD</w:t>
            </w:r>
            <w:r w:rsidRPr="00BB1D34">
              <w:rPr>
                <w:rFonts w:cs="Arial"/>
              </w:rPr>
              <w:t xml:space="preserve"> attributes</w:t>
            </w:r>
            <w:r>
              <w:rPr>
                <w:rFonts w:cs="Arial"/>
              </w:rPr>
              <w:t>, therefore it is implied</w:t>
            </w:r>
          </w:p>
        </w:tc>
      </w:tr>
      <w:tr w:rsidR="00FF1CDA" w:rsidRPr="00BB1D34" w14:paraId="06FEEF09" w14:textId="77777777" w:rsidTr="000E1055">
        <w:trPr>
          <w:jc w:val="center"/>
        </w:trPr>
        <w:tc>
          <w:tcPr>
            <w:tcW w:w="2075" w:type="dxa"/>
            <w:vAlign w:val="center"/>
          </w:tcPr>
          <w:p w14:paraId="05BCE01F" w14:textId="77777777" w:rsidR="00FF1CDA" w:rsidRPr="00BB1D34" w:rsidRDefault="00FF1CDA" w:rsidP="005611DA">
            <w:pPr>
              <w:spacing w:line="259" w:lineRule="auto"/>
              <w:rPr>
                <w:rFonts w:cs="Arial"/>
              </w:rPr>
            </w:pPr>
            <w:r w:rsidRPr="00BB1D34">
              <w:rPr>
                <w:rFonts w:cs="Arial"/>
              </w:rPr>
              <w:t>URI</w:t>
            </w:r>
          </w:p>
        </w:tc>
        <w:tc>
          <w:tcPr>
            <w:tcW w:w="1118" w:type="dxa"/>
            <w:vAlign w:val="center"/>
          </w:tcPr>
          <w:p w14:paraId="39EEA6E8" w14:textId="77777777" w:rsidR="00FF1CDA" w:rsidRPr="00BB1D34" w:rsidRDefault="00FF1CDA" w:rsidP="00AD4219">
            <w:pPr>
              <w:spacing w:line="259" w:lineRule="auto"/>
              <w:jc w:val="center"/>
              <w:rPr>
                <w:rFonts w:cs="Arial"/>
              </w:rPr>
            </w:pPr>
            <w:r>
              <w:rPr>
                <w:rFonts w:cs="Arial"/>
              </w:rPr>
              <w:t>Yes</w:t>
            </w:r>
          </w:p>
        </w:tc>
        <w:tc>
          <w:tcPr>
            <w:tcW w:w="3896" w:type="dxa"/>
            <w:vAlign w:val="center"/>
          </w:tcPr>
          <w:p w14:paraId="1385DB1D" w14:textId="77777777" w:rsidR="00FF1CDA" w:rsidRPr="00BB1D34" w:rsidRDefault="00FF1CDA" w:rsidP="005611DA">
            <w:pPr>
              <w:spacing w:line="259" w:lineRule="auto"/>
              <w:rPr>
                <w:rFonts w:cs="Arial"/>
              </w:rPr>
            </w:pPr>
            <w:r w:rsidRPr="00BB1D34">
              <w:rPr>
                <w:rFonts w:cs="Arial"/>
              </w:rPr>
              <w:t xml:space="preserve">The URI data type is a restriction on the BasicString data type such that it adheres to the standard defined at </w:t>
            </w:r>
            <w:hyperlink r:id="rId40" w:history="1">
              <w:r w:rsidRPr="00BB1D34">
                <w:rPr>
                  <w:rStyle w:val="Hyperlink"/>
                  <w:rFonts w:eastAsiaTheme="majorEastAsia" w:cs="Arial"/>
                </w:rPr>
                <w:t>http://tools.ietf.org/html/rfc 3986</w:t>
              </w:r>
            </w:hyperlink>
            <w:r w:rsidRPr="00BB1D34">
              <w:rPr>
                <w:rFonts w:cs="Arial"/>
              </w:rPr>
              <w:t xml:space="preserve">.  </w:t>
            </w:r>
          </w:p>
        </w:tc>
        <w:tc>
          <w:tcPr>
            <w:tcW w:w="2356" w:type="dxa"/>
            <w:vAlign w:val="center"/>
          </w:tcPr>
          <w:p w14:paraId="1133B04B" w14:textId="77777777" w:rsidR="00FF1CDA" w:rsidRPr="00055C6C" w:rsidRDefault="00FF1CDA" w:rsidP="005611DA">
            <w:pPr>
              <w:spacing w:line="259" w:lineRule="auto"/>
              <w:rPr>
                <w:rFonts w:ascii="Courier New" w:hAnsi="Courier New" w:cs="Courier New"/>
              </w:rPr>
            </w:pPr>
            <w:r w:rsidRPr="00055C6C">
              <w:rPr>
                <w:rFonts w:ascii="Courier New" w:hAnsi="Courier New" w:cs="Courier New"/>
              </w:rPr>
              <w:t>xs:anyURI</w:t>
            </w:r>
          </w:p>
        </w:tc>
      </w:tr>
    </w:tbl>
    <w:p w14:paraId="7D24F22D" w14:textId="77777777" w:rsidR="00D9187A" w:rsidRPr="00BB1D34" w:rsidRDefault="00D9187A" w:rsidP="00D9187A">
      <w:pPr>
        <w:spacing w:line="259" w:lineRule="auto"/>
        <w:rPr>
          <w:rFonts w:cs="Arial"/>
          <w:szCs w:val="20"/>
        </w:rPr>
      </w:pPr>
    </w:p>
    <w:p w14:paraId="0D6B943F" w14:textId="1477FA2D" w:rsidR="005611DA" w:rsidRPr="00BB1D34" w:rsidRDefault="005611DA" w:rsidP="005611DA">
      <w:pPr>
        <w:spacing w:line="259" w:lineRule="auto"/>
        <w:rPr>
          <w:rFonts w:cs="Arial"/>
          <w:szCs w:val="20"/>
        </w:rPr>
      </w:pPr>
      <w:r w:rsidRPr="00BB1D34">
        <w:rPr>
          <w:rFonts w:cs="Arial"/>
          <w:szCs w:val="20"/>
        </w:rPr>
        <w:t>Notice, that the definitions of the UML data types above are as similar a</w:t>
      </w:r>
      <w:r w:rsidR="0040149B">
        <w:rPr>
          <w:rFonts w:cs="Arial"/>
          <w:szCs w:val="20"/>
        </w:rPr>
        <w:t>s possible to the XSD data type</w:t>
      </w:r>
      <w:r w:rsidRPr="00BB1D34">
        <w:rPr>
          <w:rFonts w:cs="Arial"/>
          <w:szCs w:val="20"/>
        </w:rPr>
        <w:t xml:space="preserve"> definitions.</w:t>
      </w:r>
    </w:p>
    <w:p w14:paraId="7322FDF0" w14:textId="1BB2432B" w:rsidR="00D9187A" w:rsidRDefault="0040149B" w:rsidP="00D9187A">
      <w:pPr>
        <w:spacing w:line="259" w:lineRule="auto"/>
        <w:rPr>
          <w:rFonts w:cs="Arial"/>
          <w:szCs w:val="20"/>
        </w:rPr>
      </w:pPr>
      <w:r>
        <w:rPr>
          <w:rFonts w:cs="Arial"/>
          <w:noProof/>
          <w:szCs w:val="20"/>
        </w:rPr>
        <mc:AlternateContent>
          <mc:Choice Requires="wps">
            <w:drawing>
              <wp:anchor distT="0" distB="0" distL="114300" distR="114300" simplePos="0" relativeHeight="251673600" behindDoc="0" locked="0" layoutInCell="1" allowOverlap="1" wp14:anchorId="20C78DEF" wp14:editId="364227A0">
                <wp:simplePos x="0" y="0"/>
                <wp:positionH relativeFrom="column">
                  <wp:posOffset>28575</wp:posOffset>
                </wp:positionH>
                <wp:positionV relativeFrom="paragraph">
                  <wp:posOffset>5715</wp:posOffset>
                </wp:positionV>
                <wp:extent cx="6010275" cy="666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0102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30E37A" w14:textId="5E276DE1" w:rsidR="005F1E26" w:rsidRDefault="005F1E2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78DEF" id="Text Box 11" o:spid="_x0000_s1034" type="#_x0000_t202" style="position:absolute;margin-left:2.25pt;margin-top:.45pt;width:473.2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" fillcolor="white [3201]" strokeweight=".5pt">
                <v:textbox>
                  <w:txbxContent>
                    <w:p w14:paraId="7230E37A" w14:textId="5E276DE1" w:rsidR="005F1E26" w:rsidRDefault="005F1E26">
                      <w:r>
                        <w:rPr>
                          <w:rFonts w:cs="Arial"/>
                          <w:b/>
                          <w:szCs w:val="20"/>
                        </w:rPr>
                        <w:t>Exception 2</w:t>
                      </w:r>
                      <w:r w:rsidRPr="00BB1D34">
                        <w:rPr>
                          <w:rFonts w:cs="Arial"/>
                          <w:b/>
                          <w:szCs w:val="20"/>
                        </w:rPr>
                        <w:t>:</w:t>
                      </w:r>
                      <w:r w:rsidRPr="00BB1D34">
                        <w:rPr>
                          <w:rFonts w:cs="Arial"/>
                          <w:szCs w:val="20"/>
                        </w:rPr>
                        <w:t xml:space="preserve"> The only UML attribute that is declared to be of data type </w:t>
                      </w:r>
                      <w:r w:rsidRPr="00FD7891">
                        <w:rPr>
                          <w:rFonts w:ascii="Courier New" w:hAnsi="Courier New" w:cs="Courier New"/>
                          <w:szCs w:val="20"/>
                        </w:rPr>
                        <w:t>Decimal</w:t>
                      </w:r>
                      <w:r w:rsidRPr="00BB1D34">
                        <w:rPr>
                          <w:rFonts w:cs="Arial"/>
                          <w:szCs w:val="20"/>
                        </w:rPr>
                        <w:t xml:space="preserve"> is </w:t>
                      </w:r>
                      <w:r w:rsidRPr="00491786">
                        <w:rPr>
                          <w:rFonts w:ascii="Courier New" w:hAnsi="Courier New" w:cs="Courier New"/>
                          <w:szCs w:val="20"/>
                        </w:rPr>
                        <w:t>incident:LossEstimationType:amount</w:t>
                      </w:r>
                      <w:r w:rsidRPr="00BB1D34">
                        <w:rPr>
                          <w:rFonts w:cs="Arial"/>
                          <w:szCs w:val="20"/>
                        </w:rPr>
                        <w:t xml:space="preserve">.  In STIX 1.2.1, the corresponding XSD attribute has no </w:t>
                      </w:r>
                      <w:r w:rsidRPr="00491786">
                        <w:rPr>
                          <w:rFonts w:ascii="Courier New" w:hAnsi="Courier New" w:cs="Courier New"/>
                          <w:szCs w:val="20"/>
                        </w:rPr>
                        <w:t>xsd:type</w:t>
                      </w:r>
                      <w:r w:rsidRPr="00BB1D34">
                        <w:rPr>
                          <w:rFonts w:cs="Arial"/>
                          <w:szCs w:val="20"/>
                        </w:rPr>
                        <w:t>.</w:t>
                      </w:r>
                    </w:p>
                  </w:txbxContent>
                </v:textbox>
              </v:shape>
            </w:pict>
          </mc:Fallback>
        </mc:AlternateContent>
      </w:r>
    </w:p>
    <w:p w14:paraId="126EF66C" w14:textId="77777777" w:rsidR="0040149B" w:rsidRDefault="0040149B" w:rsidP="00D9187A">
      <w:pPr>
        <w:spacing w:line="259" w:lineRule="auto"/>
        <w:rPr>
          <w:rFonts w:cs="Arial"/>
          <w:szCs w:val="20"/>
        </w:rPr>
      </w:pPr>
    </w:p>
    <w:p w14:paraId="45F04D99" w14:textId="77777777" w:rsidR="0040149B" w:rsidRPr="00BB1D34" w:rsidRDefault="0040149B" w:rsidP="00D9187A">
      <w:pPr>
        <w:spacing w:line="259" w:lineRule="auto"/>
        <w:rPr>
          <w:rFonts w:cs="Arial"/>
          <w:szCs w:val="20"/>
        </w:rPr>
      </w:pPr>
    </w:p>
    <w:p w14:paraId="2074E437" w14:textId="77777777" w:rsidR="00D9187A" w:rsidRPr="00BB1D34" w:rsidRDefault="005611DA" w:rsidP="00D9187A">
      <w:pPr>
        <w:pStyle w:val="Heading3"/>
      </w:pPr>
      <w:bookmarkStart w:id="62" w:name="_Toc450824669"/>
      <w:r>
        <w:t>UML Data Types Explicitly Defined in the XML Implementation</w:t>
      </w:r>
      <w:bookmarkEnd w:id="62"/>
      <w:r>
        <w:t xml:space="preserve"> </w:t>
      </w:r>
      <w:r w:rsidR="00D9187A" w:rsidRPr="00BB1D34">
        <w:t xml:space="preserve"> </w:t>
      </w:r>
    </w:p>
    <w:p w14:paraId="3F63C78E" w14:textId="101022E6" w:rsidR="00D9187A" w:rsidRPr="00BB1D34" w:rsidRDefault="00D9187A" w:rsidP="00D9187A">
      <w:pPr>
        <w:spacing w:after="240" w:line="259" w:lineRule="auto"/>
        <w:rPr>
          <w:rFonts w:cs="Arial"/>
          <w:szCs w:val="20"/>
        </w:rPr>
      </w:pPr>
      <w:r w:rsidRPr="00BB1D34">
        <w:rPr>
          <w:rFonts w:cs="Arial"/>
          <w:szCs w:val="20"/>
        </w:rPr>
        <w:t xml:space="preserve">The UML data types in </w:t>
      </w:r>
      <w:r w:rsidR="005611DA" w:rsidRPr="0040149B">
        <w:rPr>
          <w:rFonts w:cs="Arial"/>
          <w:b/>
          <w:color w:val="0000EE"/>
          <w:szCs w:val="20"/>
        </w:rPr>
        <w:fldChar w:fldCharType="begin"/>
      </w:r>
      <w:r w:rsidR="005611DA" w:rsidRPr="0040149B">
        <w:rPr>
          <w:rFonts w:cs="Arial"/>
          <w:b/>
          <w:color w:val="0000EE"/>
          <w:szCs w:val="20"/>
        </w:rPr>
        <w:instrText xml:space="preserve"> REF _Ref436731504 \h </w:instrText>
      </w:r>
      <w:r w:rsidR="0040149B">
        <w:rPr>
          <w:rFonts w:cs="Arial"/>
          <w:b/>
          <w:color w:val="0000EE"/>
          <w:szCs w:val="20"/>
        </w:rPr>
        <w:instrText xml:space="preserve"> \* MERGEFORMAT </w:instrText>
      </w:r>
      <w:r w:rsidR="005611DA" w:rsidRPr="0040149B">
        <w:rPr>
          <w:rFonts w:cs="Arial"/>
          <w:b/>
          <w:color w:val="0000EE"/>
          <w:szCs w:val="20"/>
        </w:rPr>
      </w:r>
      <w:r w:rsidR="005611DA" w:rsidRPr="0040149B">
        <w:rPr>
          <w:rFonts w:cs="Arial"/>
          <w:b/>
          <w:color w:val="0000EE"/>
          <w:szCs w:val="20"/>
        </w:rPr>
        <w:fldChar w:fldCharType="separate"/>
      </w:r>
      <w:r w:rsidR="000D3F92" w:rsidRPr="0040149B">
        <w:rPr>
          <w:b/>
          <w:color w:val="0000EE"/>
        </w:rPr>
        <w:t xml:space="preserve">Table </w:t>
      </w:r>
      <w:r w:rsidR="000D3F92" w:rsidRPr="0040149B">
        <w:rPr>
          <w:b/>
          <w:noProof/>
          <w:color w:val="0000EE"/>
        </w:rPr>
        <w:t>3</w:t>
      </w:r>
      <w:r w:rsidR="000D3F92" w:rsidRPr="0040149B">
        <w:rPr>
          <w:b/>
          <w:color w:val="0000EE"/>
        </w:rPr>
        <w:noBreakHyphen/>
      </w:r>
      <w:r w:rsidR="000D3F92" w:rsidRPr="0040149B">
        <w:rPr>
          <w:b/>
          <w:noProof/>
          <w:color w:val="0000EE"/>
        </w:rPr>
        <w:t>3</w:t>
      </w:r>
      <w:r w:rsidR="005611DA" w:rsidRPr="0040149B">
        <w:rPr>
          <w:rFonts w:cs="Arial"/>
          <w:b/>
          <w:color w:val="0000EE"/>
          <w:szCs w:val="20"/>
        </w:rPr>
        <w:fldChar w:fldCharType="end"/>
      </w:r>
      <w:r w:rsidRPr="00BB1D34">
        <w:rPr>
          <w:rFonts w:cs="Arial"/>
          <w:szCs w:val="20"/>
        </w:rPr>
        <w:t xml:space="preserve"> correspond to strings that have semantics associated with them.  Because of this, they are restricted to a certain pattern, defined via a regular expression</w:t>
      </w:r>
      <w:r w:rsidR="000D3F92">
        <w:rPr>
          <w:rFonts w:cs="Arial"/>
          <w:szCs w:val="20"/>
        </w:rPr>
        <w:t>.</w:t>
      </w:r>
    </w:p>
    <w:p w14:paraId="71EB678D" w14:textId="293FF9A3" w:rsidR="008E77B9" w:rsidRPr="00BB1D34" w:rsidRDefault="005611DA" w:rsidP="002F07D3">
      <w:pPr>
        <w:spacing w:after="240" w:line="259" w:lineRule="auto"/>
      </w:pPr>
      <w:r>
        <w:rPr>
          <w:rFonts w:cs="Arial"/>
          <w:szCs w:val="20"/>
        </w:rPr>
        <w:t xml:space="preserve">There are no predefined XSD data types that correspond to these UML data types, so they </w:t>
      </w:r>
      <w:r w:rsidR="00017F1C">
        <w:rPr>
          <w:rFonts w:cs="Arial"/>
          <w:szCs w:val="20"/>
        </w:rPr>
        <w:t>must</w:t>
      </w:r>
      <w:r>
        <w:rPr>
          <w:rFonts w:cs="Arial"/>
          <w:szCs w:val="20"/>
        </w:rPr>
        <w:t xml:space="preserve"> be explicitly defined in the XML implementation using XSD simple types.  If the data type is</w:t>
      </w:r>
      <w:r w:rsidR="004476D4" w:rsidRPr="00BB1D34">
        <w:t xml:space="preserve"> only used once, if it sufficient to define the XSD simple type “in place</w:t>
      </w:r>
      <w:r w:rsidR="000D3F92">
        <w:t>,</w:t>
      </w:r>
      <w:r w:rsidR="004476D4" w:rsidRPr="00BB1D34">
        <w:t>” with no ne</w:t>
      </w:r>
      <w:r w:rsidR="002F07D3">
        <w:t>ed to name the XSD simple type.</w:t>
      </w:r>
    </w:p>
    <w:p w14:paraId="6EF08BAC" w14:textId="09D675E6" w:rsidR="008E77B9" w:rsidRDefault="008E77B9" w:rsidP="00A652F3">
      <w:pPr>
        <w:pStyle w:val="Caption"/>
      </w:pPr>
      <w:bookmarkStart w:id="63" w:name="_Ref436731504"/>
      <w:r>
        <w:t xml:space="preserve">Table </w:t>
      </w:r>
      <w:fldSimple w:instr=" STYLEREF 1 \s ">
        <w:r w:rsidR="00295187">
          <w:rPr>
            <w:noProof/>
          </w:rPr>
          <w:t>3</w:t>
        </w:r>
      </w:fldSimple>
      <w:r w:rsidR="00295187">
        <w:noBreakHyphen/>
      </w:r>
      <w:fldSimple w:instr=" SEQ Table \* ARABIC \s 1 ">
        <w:r w:rsidR="00295187">
          <w:rPr>
            <w:noProof/>
          </w:rPr>
          <w:t>3</w:t>
        </w:r>
      </w:fldSimple>
      <w:bookmarkEnd w:id="63"/>
      <w:r>
        <w:t xml:space="preserve">: </w:t>
      </w:r>
      <w:r w:rsidR="002F07D3">
        <w:t xml:space="preserve">List of </w:t>
      </w:r>
      <w:r w:rsidR="000D3F92">
        <w:t xml:space="preserve">explicitly defined </w:t>
      </w:r>
      <w:r w:rsidR="002F07D3">
        <w:t xml:space="preserve">XSD </w:t>
      </w:r>
      <w:r w:rsidR="000D3F92">
        <w:t>data types</w:t>
      </w:r>
    </w:p>
    <w:tbl>
      <w:tblPr>
        <w:tblStyle w:val="TableGrid"/>
        <w:tblW w:w="10165" w:type="dxa"/>
        <w:tblLayout w:type="fixed"/>
        <w:tblLook w:val="04A0" w:firstRow="1" w:lastRow="0" w:firstColumn="1" w:lastColumn="0" w:noHBand="0" w:noVBand="1"/>
      </w:tblPr>
      <w:tblGrid>
        <w:gridCol w:w="3325"/>
        <w:gridCol w:w="3420"/>
        <w:gridCol w:w="1080"/>
        <w:gridCol w:w="2340"/>
      </w:tblGrid>
      <w:tr w:rsidR="008E77B9" w:rsidRPr="00BB1D34" w14:paraId="0E328C6D" w14:textId="77777777" w:rsidTr="008E77B9">
        <w:tc>
          <w:tcPr>
            <w:tcW w:w="3325" w:type="dxa"/>
            <w:shd w:val="clear" w:color="auto" w:fill="BFBFBF" w:themeFill="background1" w:themeFillShade="BF"/>
            <w:vAlign w:val="center"/>
          </w:tcPr>
          <w:p w14:paraId="1D2B44A4" w14:textId="77777777" w:rsidR="008E77B9" w:rsidRPr="00BB1D34" w:rsidRDefault="008E77B9" w:rsidP="00AB07DE">
            <w:pPr>
              <w:spacing w:line="259" w:lineRule="auto"/>
              <w:rPr>
                <w:rFonts w:cs="Arial"/>
                <w:b/>
              </w:rPr>
            </w:pPr>
            <w:r w:rsidRPr="00BB1D34">
              <w:rPr>
                <w:rFonts w:cs="Arial"/>
                <w:b/>
              </w:rPr>
              <w:t>Data Type</w:t>
            </w:r>
          </w:p>
        </w:tc>
        <w:tc>
          <w:tcPr>
            <w:tcW w:w="3420" w:type="dxa"/>
            <w:shd w:val="clear" w:color="auto" w:fill="BFBFBF" w:themeFill="background1" w:themeFillShade="BF"/>
            <w:vAlign w:val="center"/>
          </w:tcPr>
          <w:p w14:paraId="1FF5047F" w14:textId="77777777" w:rsidR="008E77B9" w:rsidRPr="00BB1D34" w:rsidRDefault="008E77B9" w:rsidP="00AB07DE">
            <w:pPr>
              <w:spacing w:line="259" w:lineRule="auto"/>
              <w:rPr>
                <w:rFonts w:cs="Arial"/>
                <w:b/>
              </w:rPr>
            </w:pPr>
            <w:r w:rsidRPr="00BB1D34">
              <w:rPr>
                <w:rFonts w:cs="Arial"/>
                <w:b/>
              </w:rPr>
              <w:t>Definition</w:t>
            </w:r>
          </w:p>
        </w:tc>
        <w:tc>
          <w:tcPr>
            <w:tcW w:w="1080" w:type="dxa"/>
            <w:shd w:val="clear" w:color="auto" w:fill="BFBFBF" w:themeFill="background1" w:themeFillShade="BF"/>
          </w:tcPr>
          <w:p w14:paraId="15BA4977" w14:textId="77777777" w:rsidR="008E77B9" w:rsidRPr="00BB1D34" w:rsidRDefault="008E77B9" w:rsidP="00AB07DE">
            <w:pPr>
              <w:spacing w:line="259" w:lineRule="auto"/>
              <w:rPr>
                <w:rFonts w:cs="Arial"/>
                <w:b/>
              </w:rPr>
            </w:pPr>
            <w:r>
              <w:rPr>
                <w:rFonts w:cs="Arial"/>
                <w:b/>
              </w:rPr>
              <w:t>Named?</w:t>
            </w:r>
          </w:p>
        </w:tc>
        <w:tc>
          <w:tcPr>
            <w:tcW w:w="2340" w:type="dxa"/>
            <w:shd w:val="clear" w:color="auto" w:fill="BFBFBF" w:themeFill="background1" w:themeFillShade="BF"/>
            <w:vAlign w:val="center"/>
          </w:tcPr>
          <w:p w14:paraId="26A11F17" w14:textId="77777777" w:rsidR="008E77B9" w:rsidRPr="00BB1D34" w:rsidRDefault="008E77B9" w:rsidP="00AB07DE">
            <w:pPr>
              <w:spacing w:line="259" w:lineRule="auto"/>
              <w:rPr>
                <w:rFonts w:cs="Arial"/>
                <w:b/>
              </w:rPr>
            </w:pPr>
          </w:p>
        </w:tc>
      </w:tr>
      <w:tr w:rsidR="008E77B9" w:rsidRPr="00BB1D34" w14:paraId="328792C2" w14:textId="77777777" w:rsidTr="008E77B9">
        <w:tc>
          <w:tcPr>
            <w:tcW w:w="3325" w:type="dxa"/>
            <w:vAlign w:val="center"/>
          </w:tcPr>
          <w:p w14:paraId="4441E79F" w14:textId="77777777" w:rsidR="008E77B9" w:rsidRPr="00BB1D34" w:rsidRDefault="008E77B9" w:rsidP="004E4F35">
            <w:pPr>
              <w:spacing w:line="259" w:lineRule="auto"/>
              <w:rPr>
                <w:rFonts w:cs="Arial"/>
              </w:rPr>
            </w:pPr>
            <w:r w:rsidRPr="00BB1D34">
              <w:rPr>
                <w:rFonts w:cs="Arial"/>
              </w:rPr>
              <w:t>CAPEC_ID</w:t>
            </w:r>
          </w:p>
        </w:tc>
        <w:tc>
          <w:tcPr>
            <w:tcW w:w="3420" w:type="dxa"/>
            <w:vAlign w:val="center"/>
          </w:tcPr>
          <w:p w14:paraId="2F5F972E" w14:textId="77777777" w:rsidR="008E77B9" w:rsidRPr="00BB1D34" w:rsidRDefault="008E77B9" w:rsidP="004E4F35">
            <w:pPr>
              <w:spacing w:line="259" w:lineRule="auto"/>
              <w:rPr>
                <w:rFonts w:cs="Arial"/>
              </w:rPr>
            </w:pPr>
            <w:r w:rsidRPr="00BB1D34">
              <w:rPr>
                <w:rFonts w:cs="Arial"/>
              </w:rPr>
              <w:t>The CAPEC_ID data type is a restriction on the BasicString data type, such that it adheres to the regular expression “</w:t>
            </w:r>
            <w:r w:rsidRPr="00BB1D34">
              <w:rPr>
                <w:rFonts w:cs="Courier New"/>
              </w:rPr>
              <w:t>CAPEC-\d+</w:t>
            </w:r>
            <w:r w:rsidRPr="00BB1D34">
              <w:rPr>
                <w:rFonts w:cs="Arial"/>
              </w:rPr>
              <w:t xml:space="preserve">”.  The CAPEC_ID values should correspond to those defined at </w:t>
            </w:r>
            <w:hyperlink r:id="rId41" w:history="1">
              <w:r w:rsidRPr="00BB1D34">
                <w:rPr>
                  <w:rStyle w:val="Hyperlink"/>
                  <w:rFonts w:eastAsiaTheme="majorEastAsia" w:cs="Arial"/>
                </w:rPr>
                <w:t>http://capec.mitre.org</w:t>
              </w:r>
            </w:hyperlink>
            <w:r w:rsidRPr="00BB1D34">
              <w:rPr>
                <w:rFonts w:cs="Arial"/>
              </w:rPr>
              <w:t xml:space="preserve">. </w:t>
            </w:r>
          </w:p>
        </w:tc>
        <w:tc>
          <w:tcPr>
            <w:tcW w:w="1080" w:type="dxa"/>
            <w:vAlign w:val="center"/>
          </w:tcPr>
          <w:p w14:paraId="01378014"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493933DD"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CB15693" w14:textId="77777777" w:rsidTr="008E77B9">
        <w:tc>
          <w:tcPr>
            <w:tcW w:w="3325" w:type="dxa"/>
            <w:vAlign w:val="center"/>
          </w:tcPr>
          <w:p w14:paraId="1615E9E1" w14:textId="77777777" w:rsidR="008E77B9" w:rsidRPr="00BB1D34" w:rsidRDefault="008E77B9" w:rsidP="004E4F35">
            <w:pPr>
              <w:spacing w:line="259" w:lineRule="auto"/>
              <w:rPr>
                <w:rFonts w:cs="Arial"/>
              </w:rPr>
            </w:pPr>
            <w:r w:rsidRPr="00BB1D34">
              <w:rPr>
                <w:rFonts w:cs="Arial"/>
              </w:rPr>
              <w:t>CCE_ID</w:t>
            </w:r>
          </w:p>
        </w:tc>
        <w:tc>
          <w:tcPr>
            <w:tcW w:w="3420" w:type="dxa"/>
            <w:vAlign w:val="center"/>
          </w:tcPr>
          <w:p w14:paraId="61BA2890" w14:textId="77777777" w:rsidR="008E77B9" w:rsidRPr="00BB1D34" w:rsidRDefault="008E77B9" w:rsidP="004E4F35">
            <w:pPr>
              <w:spacing w:line="259" w:lineRule="auto"/>
              <w:rPr>
                <w:rFonts w:cs="Arial"/>
              </w:rPr>
            </w:pPr>
            <w:r w:rsidRPr="00BB1D34">
              <w:rPr>
                <w:rFonts w:cs="Arial"/>
              </w:rPr>
              <w:t>The CCE_ID data type is a restriction on the BasicString data type such that it adheres to the regular expression “</w:t>
            </w:r>
            <w:r w:rsidRPr="00BB1D34">
              <w:rPr>
                <w:rFonts w:cs="Courier New"/>
              </w:rPr>
              <w:t>CCE-\d+\d</w:t>
            </w:r>
            <w:r w:rsidRPr="00BB1D34">
              <w:rPr>
                <w:rFonts w:cs="Arial"/>
              </w:rPr>
              <w:t xml:space="preserve">”.  </w:t>
            </w:r>
            <w:r w:rsidRPr="00BB1D34">
              <w:rPr>
                <w:rFonts w:cs="Arial"/>
              </w:rPr>
              <w:lastRenderedPageBreak/>
              <w:t xml:space="preserve">The CCE_ID values should correspond to those defined at </w:t>
            </w:r>
            <w:hyperlink r:id="rId42" w:history="1">
              <w:r w:rsidRPr="00BB1D34">
                <w:rPr>
                  <w:rStyle w:val="Hyperlink"/>
                  <w:rFonts w:eastAsiaTheme="majorEastAsia" w:cs="Arial"/>
                </w:rPr>
                <w:t>http://cce.mitre.org</w:t>
              </w:r>
            </w:hyperlink>
            <w:r w:rsidRPr="00BB1D34">
              <w:rPr>
                <w:rFonts w:cs="Arial"/>
              </w:rPr>
              <w:t xml:space="preserve">. </w:t>
            </w:r>
          </w:p>
        </w:tc>
        <w:tc>
          <w:tcPr>
            <w:tcW w:w="1080" w:type="dxa"/>
            <w:vAlign w:val="center"/>
          </w:tcPr>
          <w:p w14:paraId="3DB3159F" w14:textId="77777777" w:rsidR="008E77B9" w:rsidRPr="00BB1D34" w:rsidRDefault="008E77B9" w:rsidP="00AD4219">
            <w:pPr>
              <w:spacing w:line="259" w:lineRule="auto"/>
              <w:jc w:val="center"/>
              <w:rPr>
                <w:rFonts w:cs="Courier New"/>
              </w:rPr>
            </w:pPr>
            <w:r>
              <w:rPr>
                <w:rFonts w:cs="Courier New"/>
              </w:rPr>
              <w:lastRenderedPageBreak/>
              <w:t>No</w:t>
            </w:r>
          </w:p>
        </w:tc>
        <w:tc>
          <w:tcPr>
            <w:tcW w:w="2340" w:type="dxa"/>
            <w:vAlign w:val="center"/>
          </w:tcPr>
          <w:p w14:paraId="1A515187"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A128534" w14:textId="77777777" w:rsidTr="008E77B9">
        <w:tc>
          <w:tcPr>
            <w:tcW w:w="3325" w:type="dxa"/>
            <w:vAlign w:val="center"/>
          </w:tcPr>
          <w:p w14:paraId="7A531785" w14:textId="77777777" w:rsidR="008E77B9" w:rsidRPr="00BB1D34" w:rsidRDefault="008E77B9" w:rsidP="004E4F35">
            <w:pPr>
              <w:spacing w:line="259" w:lineRule="auto"/>
              <w:rPr>
                <w:rFonts w:cs="Arial"/>
              </w:rPr>
            </w:pPr>
            <w:r w:rsidRPr="00BB1D34">
              <w:rPr>
                <w:rFonts w:cs="Arial"/>
              </w:rPr>
              <w:lastRenderedPageBreak/>
              <w:t>CVE_ID</w:t>
            </w:r>
          </w:p>
        </w:tc>
        <w:tc>
          <w:tcPr>
            <w:tcW w:w="3420" w:type="dxa"/>
            <w:vAlign w:val="center"/>
          </w:tcPr>
          <w:p w14:paraId="60BA4C84" w14:textId="77777777" w:rsidR="008E77B9" w:rsidRPr="00BB1D34" w:rsidRDefault="008E77B9" w:rsidP="004E4F35">
            <w:pPr>
              <w:spacing w:line="259" w:lineRule="auto"/>
              <w:rPr>
                <w:rFonts w:cs="Arial"/>
              </w:rPr>
            </w:pPr>
            <w:r w:rsidRPr="00BB1D34">
              <w:rPr>
                <w:rFonts w:cs="Arial"/>
              </w:rPr>
              <w:t>The CVE_ID data type is a restriction on the BasicString data type such that it adheres to the regular expression “</w:t>
            </w:r>
            <w:r w:rsidRPr="00BB1D34">
              <w:rPr>
                <w:rFonts w:cs="Courier New"/>
              </w:rPr>
              <w:t>CVE-\d\d\d\d+\d+</w:t>
            </w:r>
            <w:r w:rsidRPr="00BB1D34">
              <w:rPr>
                <w:rFonts w:cs="Arial"/>
              </w:rPr>
              <w:t xml:space="preserve">”.  The CVE_ID values should correspond to those defined at </w:t>
            </w:r>
            <w:hyperlink r:id="rId43" w:history="1">
              <w:r w:rsidRPr="00BB1D34">
                <w:rPr>
                  <w:rStyle w:val="Hyperlink"/>
                  <w:rFonts w:eastAsiaTheme="majorEastAsia" w:cs="Arial"/>
                </w:rPr>
                <w:t>http://cve.mitre.org</w:t>
              </w:r>
            </w:hyperlink>
            <w:r w:rsidRPr="00BB1D34">
              <w:rPr>
                <w:rFonts w:cs="Arial"/>
              </w:rPr>
              <w:t xml:space="preserve">.   </w:t>
            </w:r>
          </w:p>
        </w:tc>
        <w:tc>
          <w:tcPr>
            <w:tcW w:w="1080" w:type="dxa"/>
            <w:vAlign w:val="center"/>
          </w:tcPr>
          <w:p w14:paraId="66163FE3"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7E9DE2CB"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3BACA546" w14:textId="77777777" w:rsidTr="008E77B9">
        <w:tc>
          <w:tcPr>
            <w:tcW w:w="3325" w:type="dxa"/>
            <w:vAlign w:val="center"/>
          </w:tcPr>
          <w:p w14:paraId="038CCE52" w14:textId="77777777" w:rsidR="008E77B9" w:rsidRPr="00BB1D34" w:rsidRDefault="008E77B9" w:rsidP="004E4F35">
            <w:pPr>
              <w:spacing w:line="259" w:lineRule="auto"/>
              <w:rPr>
                <w:rFonts w:cs="Arial"/>
              </w:rPr>
            </w:pPr>
            <w:r w:rsidRPr="00BB1D34">
              <w:rPr>
                <w:rFonts w:cs="Arial"/>
              </w:rPr>
              <w:t>CWE_ID</w:t>
            </w:r>
          </w:p>
        </w:tc>
        <w:tc>
          <w:tcPr>
            <w:tcW w:w="3420" w:type="dxa"/>
            <w:vAlign w:val="center"/>
          </w:tcPr>
          <w:p w14:paraId="4BD3DCA1" w14:textId="77777777" w:rsidR="008E77B9" w:rsidRPr="00BB1D34" w:rsidRDefault="008E77B9" w:rsidP="004E4F35">
            <w:pPr>
              <w:spacing w:line="259" w:lineRule="auto"/>
              <w:rPr>
                <w:rFonts w:cs="Arial"/>
              </w:rPr>
            </w:pPr>
            <w:r w:rsidRPr="00BB1D34">
              <w:rPr>
                <w:rFonts w:cs="Arial"/>
              </w:rPr>
              <w:t>The CWE_ID data type is a restriction on the BasicString data type such that it adheres to the regular expression “</w:t>
            </w:r>
            <w:r w:rsidRPr="00BB1D34">
              <w:rPr>
                <w:rFonts w:cs="Courier New"/>
              </w:rPr>
              <w:t>CWE-\d+</w:t>
            </w:r>
            <w:r w:rsidRPr="00BB1D34">
              <w:rPr>
                <w:rFonts w:cs="Arial"/>
              </w:rPr>
              <w:t xml:space="preserve">”.  The CWE_ID values should correspond to those defined at </w:t>
            </w:r>
            <w:hyperlink r:id="rId44" w:history="1">
              <w:r w:rsidRPr="00BB1D34">
                <w:rPr>
                  <w:rStyle w:val="Hyperlink"/>
                  <w:rFonts w:eastAsiaTheme="majorEastAsia" w:cs="Arial"/>
                </w:rPr>
                <w:t>http://cwe.mitre.org</w:t>
              </w:r>
            </w:hyperlink>
            <w:r w:rsidRPr="00BB1D34">
              <w:rPr>
                <w:rFonts w:cs="Arial"/>
              </w:rPr>
              <w:t xml:space="preserve">. </w:t>
            </w:r>
          </w:p>
        </w:tc>
        <w:tc>
          <w:tcPr>
            <w:tcW w:w="1080" w:type="dxa"/>
            <w:vAlign w:val="center"/>
          </w:tcPr>
          <w:p w14:paraId="19C3F936" w14:textId="77777777" w:rsidR="008E77B9" w:rsidRPr="00BB1D34" w:rsidRDefault="008E77B9" w:rsidP="00AD4219">
            <w:pPr>
              <w:spacing w:line="259" w:lineRule="auto"/>
              <w:jc w:val="center"/>
              <w:rPr>
                <w:rFonts w:cs="Courier New"/>
              </w:rPr>
            </w:pPr>
            <w:r>
              <w:rPr>
                <w:rFonts w:cs="Courier New"/>
              </w:rPr>
              <w:t>No</w:t>
            </w:r>
          </w:p>
        </w:tc>
        <w:tc>
          <w:tcPr>
            <w:tcW w:w="2340" w:type="dxa"/>
            <w:vAlign w:val="center"/>
          </w:tcPr>
          <w:p w14:paraId="0E3C559A" w14:textId="77777777" w:rsidR="008E77B9" w:rsidRPr="00BB1D34" w:rsidRDefault="008E77B9" w:rsidP="004E4F35">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6C8436EB" w14:textId="77777777" w:rsidTr="008E77B9">
        <w:tc>
          <w:tcPr>
            <w:tcW w:w="3325" w:type="dxa"/>
            <w:vAlign w:val="center"/>
          </w:tcPr>
          <w:p w14:paraId="694D4E56" w14:textId="77777777" w:rsidR="008E77B9" w:rsidRPr="00BB1D34" w:rsidRDefault="008E77B9" w:rsidP="00AB07DE">
            <w:pPr>
              <w:spacing w:line="259" w:lineRule="auto"/>
              <w:rPr>
                <w:rFonts w:cs="Arial"/>
              </w:rPr>
            </w:pPr>
            <w:r w:rsidRPr="00BB1D34">
              <w:rPr>
                <w:rFonts w:cs="Arial"/>
              </w:rPr>
              <w:t>et:CVSSScoreType</w:t>
            </w:r>
          </w:p>
        </w:tc>
        <w:tc>
          <w:tcPr>
            <w:tcW w:w="3420" w:type="dxa"/>
            <w:vAlign w:val="center"/>
          </w:tcPr>
          <w:p w14:paraId="55C32643"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CVSSScoreType data type is a restriction on the BasicString data type, such that it adheres to the regular expression </w:t>
            </w:r>
            <w:r w:rsidRPr="00BB1D34">
              <w:rPr>
                <w:rFonts w:ascii="Arial" w:hAnsi="Arial"/>
              </w:rPr>
              <w:t>"((10)|[0-9])\.[0-9]".</w:t>
            </w:r>
          </w:p>
        </w:tc>
        <w:tc>
          <w:tcPr>
            <w:tcW w:w="1080" w:type="dxa"/>
            <w:vAlign w:val="center"/>
          </w:tcPr>
          <w:p w14:paraId="3A9FBD32"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1D29ED60"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03529915" w14:textId="77777777" w:rsidTr="008E77B9">
        <w:tc>
          <w:tcPr>
            <w:tcW w:w="3325" w:type="dxa"/>
            <w:vAlign w:val="center"/>
          </w:tcPr>
          <w:p w14:paraId="273BB44F" w14:textId="77777777" w:rsidR="008E77B9" w:rsidRPr="00BB1D34" w:rsidRDefault="008E77B9" w:rsidP="00AB07DE">
            <w:pPr>
              <w:spacing w:line="259" w:lineRule="auto"/>
              <w:rPr>
                <w:rFonts w:cs="Arial"/>
              </w:rPr>
            </w:pPr>
            <w:r w:rsidRPr="00BB1D34">
              <w:rPr>
                <w:rFonts w:cs="Arial"/>
              </w:rPr>
              <w:t>et:CVSSBaseVectorType</w:t>
            </w:r>
          </w:p>
        </w:tc>
        <w:tc>
          <w:tcPr>
            <w:tcW w:w="3420" w:type="dxa"/>
            <w:vAlign w:val="center"/>
          </w:tcPr>
          <w:p w14:paraId="3880F392" w14:textId="77777777" w:rsidR="008E77B9" w:rsidRPr="00BB1D34" w:rsidRDefault="008E77B9" w:rsidP="00AB07DE">
            <w:pPr>
              <w:pStyle w:val="HTMLPreformatted"/>
              <w:spacing w:line="259" w:lineRule="auto"/>
              <w:rPr>
                <w:rFonts w:ascii="Arial" w:hAnsi="Arial"/>
              </w:rPr>
            </w:pPr>
            <w:r w:rsidRPr="00BB1D34">
              <w:rPr>
                <w:rFonts w:ascii="Arial" w:hAnsi="Arial" w:cs="Arial"/>
              </w:rPr>
              <w:t xml:space="preserve">The CVSSBaseVectorType data type is a restriction on the BasicString data type, such that it adheres to the regular expression </w:t>
            </w:r>
            <w:r w:rsidRPr="00BB1D34">
              <w:rPr>
                <w:rFonts w:ascii="Arial" w:hAnsi="Arial"/>
              </w:rPr>
              <w:t>AV:[LAN]/AC:[HML]/Au:[MSN]/C:[NPC]/I:[NPC]/A:[NPC]".</w:t>
            </w:r>
          </w:p>
        </w:tc>
        <w:tc>
          <w:tcPr>
            <w:tcW w:w="1080" w:type="dxa"/>
            <w:vAlign w:val="center"/>
          </w:tcPr>
          <w:p w14:paraId="460CFCB5"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7B478F55"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r w:rsidR="008E77B9" w:rsidRPr="00BB1D34" w14:paraId="194D249B" w14:textId="77777777" w:rsidTr="008E77B9">
        <w:tc>
          <w:tcPr>
            <w:tcW w:w="3325" w:type="dxa"/>
            <w:vAlign w:val="center"/>
          </w:tcPr>
          <w:p w14:paraId="12C76F02" w14:textId="77777777" w:rsidR="008E77B9" w:rsidRPr="00BB1D34" w:rsidRDefault="008E77B9" w:rsidP="00AB07DE">
            <w:pPr>
              <w:spacing w:line="259" w:lineRule="auto"/>
              <w:rPr>
                <w:rFonts w:cs="Arial"/>
              </w:rPr>
            </w:pPr>
            <w:r w:rsidRPr="00BB1D34">
              <w:rPr>
                <w:rFonts w:cs="Arial"/>
              </w:rPr>
              <w:t>et:CVSSTemporalVectorType</w:t>
            </w:r>
          </w:p>
        </w:tc>
        <w:tc>
          <w:tcPr>
            <w:tcW w:w="3420" w:type="dxa"/>
            <w:vAlign w:val="center"/>
          </w:tcPr>
          <w:p w14:paraId="07FA51EF"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E:([UFH]|(POC)|(ND))/RL:([WU]|(OF)|(TF)|(ND))/RC:([C]|(UC)|(UR)|(ND))".</w:t>
            </w:r>
          </w:p>
        </w:tc>
        <w:tc>
          <w:tcPr>
            <w:tcW w:w="1080" w:type="dxa"/>
            <w:vAlign w:val="center"/>
          </w:tcPr>
          <w:p w14:paraId="2925FCC4"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315EB4DC"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 xml:space="preserve">xs:pattern </w:t>
            </w:r>
            <w:r w:rsidRPr="00BB1D34">
              <w:rPr>
                <w:rFonts w:cs="Arial"/>
              </w:rPr>
              <w:t>restriction</w:t>
            </w:r>
          </w:p>
        </w:tc>
      </w:tr>
      <w:tr w:rsidR="008E77B9" w:rsidRPr="00BB1D34" w14:paraId="4764F4D4" w14:textId="77777777" w:rsidTr="008E77B9">
        <w:tc>
          <w:tcPr>
            <w:tcW w:w="3325" w:type="dxa"/>
            <w:vAlign w:val="center"/>
          </w:tcPr>
          <w:p w14:paraId="3F820921" w14:textId="77777777" w:rsidR="008E77B9" w:rsidRPr="00BB1D34" w:rsidRDefault="008E77B9" w:rsidP="00AB07DE">
            <w:pPr>
              <w:spacing w:line="259" w:lineRule="auto"/>
              <w:rPr>
                <w:rFonts w:cs="Arial"/>
              </w:rPr>
            </w:pPr>
            <w:r w:rsidRPr="00BB1D34">
              <w:rPr>
                <w:rFonts w:cs="Arial"/>
              </w:rPr>
              <w:t>et:CVSSEnvironmentalVectorType</w:t>
            </w:r>
          </w:p>
        </w:tc>
        <w:tc>
          <w:tcPr>
            <w:tcW w:w="3420" w:type="dxa"/>
            <w:vAlign w:val="center"/>
          </w:tcPr>
          <w:p w14:paraId="7AA50104" w14:textId="77777777" w:rsidR="008E77B9" w:rsidRPr="00BB1D34" w:rsidRDefault="008E77B9" w:rsidP="00AB07DE">
            <w:pPr>
              <w:pStyle w:val="HTMLPreformatted"/>
              <w:spacing w:line="259" w:lineRule="auto"/>
              <w:rPr>
                <w:rFonts w:ascii="Arial" w:hAnsi="Arial"/>
              </w:rPr>
            </w:pPr>
            <w:r w:rsidRPr="00BB1D34">
              <w:rPr>
                <w:rFonts w:ascii="Arial" w:hAnsi="Arial" w:cs="Arial"/>
              </w:rPr>
              <w:t>The CVSSBaseVectorType data type is a restriction on the BasicString data type, such that it adheres to the regular expression “</w:t>
            </w:r>
            <w:r w:rsidRPr="00BB1D34">
              <w:rPr>
                <w:rFonts w:ascii="Arial" w:hAnsi="Arial"/>
              </w:rPr>
              <w:t>CDP:([NLH]|(LM)|(MH)|(ND))/TD:([NLMH]|(ND))/CR:([LMH]|(ND))/IR:([LMH]|(ND))/AR:([LMH]|(ND))".</w:t>
            </w:r>
          </w:p>
        </w:tc>
        <w:tc>
          <w:tcPr>
            <w:tcW w:w="1080" w:type="dxa"/>
            <w:vAlign w:val="center"/>
          </w:tcPr>
          <w:p w14:paraId="2724E1FA" w14:textId="77777777" w:rsidR="008E77B9" w:rsidRPr="00BB1D34" w:rsidRDefault="008E77B9" w:rsidP="00AD4219">
            <w:pPr>
              <w:spacing w:line="259" w:lineRule="auto"/>
              <w:jc w:val="center"/>
              <w:rPr>
                <w:rFonts w:cs="Courier New"/>
              </w:rPr>
            </w:pPr>
            <w:r>
              <w:rPr>
                <w:rFonts w:cs="Courier New"/>
              </w:rPr>
              <w:t>Yes</w:t>
            </w:r>
          </w:p>
        </w:tc>
        <w:tc>
          <w:tcPr>
            <w:tcW w:w="2340" w:type="dxa"/>
            <w:vAlign w:val="center"/>
          </w:tcPr>
          <w:p w14:paraId="4CFE0079" w14:textId="77777777" w:rsidR="008E77B9" w:rsidRPr="00BB1D34" w:rsidRDefault="008E77B9" w:rsidP="00AB07DE">
            <w:pPr>
              <w:spacing w:line="259" w:lineRule="auto"/>
              <w:rPr>
                <w:rFonts w:cs="Arial"/>
              </w:rPr>
            </w:pPr>
            <w:r w:rsidRPr="00055C6C">
              <w:rPr>
                <w:rFonts w:ascii="Courier New" w:hAnsi="Courier New" w:cs="Courier New"/>
              </w:rPr>
              <w:t>xs:string</w:t>
            </w:r>
            <w:r w:rsidRPr="00BB1D34">
              <w:rPr>
                <w:rFonts w:cs="Arial"/>
              </w:rPr>
              <w:t xml:space="preserve">, with </w:t>
            </w:r>
            <w:r w:rsidRPr="00055C6C">
              <w:rPr>
                <w:rFonts w:ascii="Courier New" w:hAnsi="Courier New" w:cs="Courier New"/>
              </w:rPr>
              <w:t>xs:pattern</w:t>
            </w:r>
            <w:r w:rsidRPr="00BB1D34">
              <w:rPr>
                <w:rFonts w:cs="Arial"/>
              </w:rPr>
              <w:t xml:space="preserve"> restriction</w:t>
            </w:r>
          </w:p>
        </w:tc>
      </w:tr>
    </w:tbl>
    <w:p w14:paraId="07113ED0" w14:textId="6A5F8CC4" w:rsidR="004476D4" w:rsidRDefault="0040149B" w:rsidP="004476D4">
      <w:pPr>
        <w:spacing w:line="259" w:lineRule="auto"/>
      </w:pPr>
      <w:r>
        <w:rPr>
          <w:noProof/>
        </w:rPr>
        <mc:AlternateContent>
          <mc:Choice Requires="wps">
            <w:drawing>
              <wp:anchor distT="0" distB="0" distL="114300" distR="114300" simplePos="0" relativeHeight="251674624" behindDoc="0" locked="0" layoutInCell="1" allowOverlap="1" wp14:anchorId="6EA82DB1" wp14:editId="3B7CC99C">
                <wp:simplePos x="0" y="0"/>
                <wp:positionH relativeFrom="column">
                  <wp:posOffset>-9525</wp:posOffset>
                </wp:positionH>
                <wp:positionV relativeFrom="paragraph">
                  <wp:posOffset>151765</wp:posOffset>
                </wp:positionV>
                <wp:extent cx="6486525" cy="4762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486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DC6B52" w14:textId="661F5E3C" w:rsidR="005F1E26" w:rsidRPr="00BB1D34" w:rsidRDefault="005F1E2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5F1E26" w:rsidRDefault="005F1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82DB1" id="Text Box 12" o:spid="_x0000_s1035" type="#_x0000_t202" style="position:absolute;margin-left:-.75pt;margin-top:11.95pt;width:510.75pt;height:3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" fillcolor="white [3201]" strokeweight=".5pt">
                <v:textbox>
                  <w:txbxContent>
                    <w:p w14:paraId="5ADC6B52" w14:textId="661F5E3C" w:rsidR="005F1E26" w:rsidRPr="00BB1D34" w:rsidRDefault="005F1E26" w:rsidP="0040149B">
                      <w:pPr>
                        <w:spacing w:line="259" w:lineRule="auto"/>
                      </w:pPr>
                      <w:r>
                        <w:rPr>
                          <w:b/>
                        </w:rPr>
                        <w:t>Exception 3</w:t>
                      </w:r>
                      <w:r w:rsidRPr="00BB1D34">
                        <w:t xml:space="preserve">: </w:t>
                      </w:r>
                      <w:r>
                        <w:t>F</w:t>
                      </w:r>
                      <w:r w:rsidRPr="00BB1D34">
                        <w:t>or consistency</w:t>
                      </w:r>
                      <w:r>
                        <w:t xml:space="preserve"> with current XSD schemas, t</w:t>
                      </w:r>
                      <w:r w:rsidRPr="00BB1D34">
                        <w:t xml:space="preserve">he </w:t>
                      </w:r>
                      <w:r>
                        <w:t xml:space="preserve">UML data types listed in </w:t>
                      </w:r>
                      <w:r>
                        <w:fldChar w:fldCharType="begin"/>
                      </w:r>
                      <w:r>
                        <w:instrText xml:space="preserve"> REF _Ref436731504 \h </w:instrText>
                      </w:r>
                      <w:r>
                        <w:fldChar w:fldCharType="separate"/>
                      </w:r>
                      <w:r>
                        <w:t xml:space="preserve">Table </w:t>
                      </w:r>
                      <w:r>
                        <w:rPr>
                          <w:noProof/>
                        </w:rPr>
                        <w:t>3</w:t>
                      </w:r>
                      <w:r>
                        <w:noBreakHyphen/>
                      </w:r>
                      <w:r>
                        <w:rPr>
                          <w:noProof/>
                        </w:rPr>
                        <w:t>2</w:t>
                      </w:r>
                      <w:r>
                        <w:fldChar w:fldCharType="end"/>
                      </w:r>
                      <w:r>
                        <w:t xml:space="preserve"> that have a “Yes” in the “Named?” column</w:t>
                      </w:r>
                      <w:r w:rsidRPr="00BB1D34">
                        <w:t xml:space="preserve"> </w:t>
                      </w:r>
                      <w:r>
                        <w:t>should</w:t>
                      </w:r>
                      <w:r w:rsidRPr="00BB1D34">
                        <w:t xml:space="preserve"> be defined using separate</w:t>
                      </w:r>
                      <w:r>
                        <w:t>ly</w:t>
                      </w:r>
                      <w:r w:rsidRPr="00BB1D34">
                        <w:t xml:space="preserve"> named XSD simple types</w:t>
                      </w:r>
                      <w:r>
                        <w:t>..</w:t>
                      </w:r>
                    </w:p>
                    <w:p w14:paraId="690D2F65" w14:textId="77777777" w:rsidR="005F1E26" w:rsidRDefault="005F1E26"/>
                  </w:txbxContent>
                </v:textbox>
              </v:shape>
            </w:pict>
          </mc:Fallback>
        </mc:AlternateContent>
      </w:r>
      <w:r w:rsidR="004476D4" w:rsidRPr="00BB1D34">
        <w:t xml:space="preserve">  </w:t>
      </w:r>
    </w:p>
    <w:p w14:paraId="4ACAC558" w14:textId="77777777" w:rsidR="0040149B" w:rsidRDefault="0040149B" w:rsidP="004476D4">
      <w:pPr>
        <w:spacing w:line="259" w:lineRule="auto"/>
      </w:pPr>
    </w:p>
    <w:p w14:paraId="2EF8964F" w14:textId="77777777" w:rsidR="0040149B" w:rsidRPr="00BB1D34" w:rsidRDefault="0040149B" w:rsidP="004476D4">
      <w:pPr>
        <w:spacing w:line="259" w:lineRule="auto"/>
      </w:pPr>
    </w:p>
    <w:p w14:paraId="064863BB" w14:textId="77777777" w:rsidR="0012387E" w:rsidRDefault="001D229C" w:rsidP="0012387E">
      <w:pPr>
        <w:pStyle w:val="Heading2"/>
      </w:pPr>
      <w:bookmarkStart w:id="64" w:name="_Ref448241067"/>
      <w:bookmarkStart w:id="65" w:name="_Toc450824670"/>
      <w:r>
        <w:lastRenderedPageBreak/>
        <w:t>UML Interfaces</w:t>
      </w:r>
      <w:bookmarkEnd w:id="64"/>
      <w:bookmarkEnd w:id="65"/>
    </w:p>
    <w:p w14:paraId="2226B6EE" w14:textId="1FF90585" w:rsidR="001D229C" w:rsidRPr="00BB1D34" w:rsidRDefault="009E460D" w:rsidP="00B41258">
      <w:pPr>
        <w:spacing w:before="0" w:after="240" w:line="259" w:lineRule="auto"/>
      </w:pPr>
      <w:r>
        <w:t>UML i</w:t>
      </w:r>
      <w:r w:rsidR="002F07D3">
        <w:t>nterfaces are</w:t>
      </w:r>
      <w:r w:rsidR="001D229C" w:rsidRPr="00BB1D34">
        <w:t xml:space="preserve"> used to express the concept of </w:t>
      </w:r>
      <w:r w:rsidR="0040149B" w:rsidRPr="00BB1D34">
        <w:t>Indicator Expressions</w:t>
      </w:r>
      <w:r w:rsidR="001D229C" w:rsidRPr="00BB1D34">
        <w:t xml:space="preserve">.  </w:t>
      </w:r>
      <w:r w:rsidRPr="00BB1D34">
        <w:t>Indicator E</w:t>
      </w:r>
      <w:r>
        <w:t>xpressions</w:t>
      </w:r>
      <w:r w:rsidR="005D79ED">
        <w:t xml:space="preserve"> correspond to common B</w:t>
      </w:r>
      <w:r w:rsidR="001D229C" w:rsidRPr="00BB1D34">
        <w:t xml:space="preserve">oolean expressions found in many languages/data models – i.e., basic relational expressions (Observables) or composite of expressions with a </w:t>
      </w:r>
      <w:r w:rsidR="006E7930" w:rsidRPr="00BB1D34">
        <w:t>Boolean</w:t>
      </w:r>
      <w:r w:rsidR="001D229C" w:rsidRPr="00BB1D34">
        <w:t xml:space="preserve"> operation (AND/OR).</w:t>
      </w:r>
      <w:r w:rsidR="001D229C" w:rsidRPr="00BB1D34">
        <w:rPr>
          <w:rStyle w:val="EndnoteReference"/>
        </w:rPr>
        <w:endnoteReference w:id="3"/>
      </w:r>
    </w:p>
    <w:p w14:paraId="42449291" w14:textId="2F5582AE" w:rsidR="001D229C" w:rsidRPr="00BB1D34" w:rsidRDefault="001D229C" w:rsidP="00B41258">
      <w:pPr>
        <w:spacing w:before="0" w:after="240" w:line="259" w:lineRule="auto"/>
      </w:pPr>
      <w:r w:rsidRPr="00BB1D34">
        <w:t>Not</w:t>
      </w:r>
      <w:r w:rsidR="00353BAC">
        <w:t>e</w:t>
      </w:r>
      <w:r w:rsidRPr="00BB1D34">
        <w:t xml:space="preserve"> that this UML model is syntactically different than the XSD model in several ways:</w:t>
      </w:r>
    </w:p>
    <w:p w14:paraId="5BB790CD" w14:textId="126A74DC"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Any XSD complex type that uses this XSD choice construct would have two elements, which by definition of XSD choice are mutually exclusive – </w:t>
      </w:r>
      <w:r w:rsidR="00353BAC">
        <w:rPr>
          <w:rFonts w:ascii="Arial" w:hAnsi="Arial"/>
          <w:sz w:val="20"/>
        </w:rPr>
        <w:t xml:space="preserve">i.e., </w:t>
      </w:r>
      <w:r w:rsidRPr="00BB1D34">
        <w:rPr>
          <w:rFonts w:ascii="Arial" w:hAnsi="Arial"/>
          <w:sz w:val="20"/>
        </w:rPr>
        <w:t>only one is valid at any one time.</w:t>
      </w:r>
    </w:p>
    <w:p w14:paraId="2C3AF74B" w14:textId="6F4DB6AD" w:rsidR="001D229C" w:rsidRPr="00BB1D34" w:rsidRDefault="001D229C" w:rsidP="001D229C">
      <w:pPr>
        <w:pStyle w:val="ListParagraph"/>
        <w:numPr>
          <w:ilvl w:val="0"/>
          <w:numId w:val="7"/>
        </w:numPr>
        <w:rPr>
          <w:rFonts w:ascii="Arial" w:hAnsi="Arial"/>
          <w:sz w:val="20"/>
        </w:rPr>
      </w:pPr>
      <w:r w:rsidRPr="00BB1D34">
        <w:rPr>
          <w:rFonts w:ascii="Arial" w:hAnsi="Arial"/>
          <w:sz w:val="20"/>
        </w:rPr>
        <w:t xml:space="preserve">In the UML model, there is only one UML attribute, </w:t>
      </w:r>
      <w:r w:rsidRPr="009E460D">
        <w:rPr>
          <w:rFonts w:ascii="Courier New" w:hAnsi="Courier New" w:cs="Courier New"/>
          <w:sz w:val="20"/>
        </w:rPr>
        <w:t>IndicatorExpression</w:t>
      </w:r>
      <w:r w:rsidRPr="00BB1D34">
        <w:rPr>
          <w:rFonts w:ascii="Arial" w:hAnsi="Arial"/>
          <w:sz w:val="20"/>
        </w:rPr>
        <w:t xml:space="preserve">, to model this attribute, and it is of type </w:t>
      </w:r>
      <w:r w:rsidRPr="009E460D">
        <w:rPr>
          <w:rFonts w:ascii="Courier New" w:hAnsi="Courier New" w:cs="Courier New"/>
          <w:sz w:val="20"/>
        </w:rPr>
        <w:t>PatternExpression</w:t>
      </w:r>
      <w:r w:rsidRPr="00BB1D34">
        <w:rPr>
          <w:rFonts w:ascii="Arial" w:hAnsi="Arial"/>
          <w:sz w:val="20"/>
        </w:rPr>
        <w:t>, which uses UML interfaces to represent mutual exclusivity.</w:t>
      </w:r>
    </w:p>
    <w:p w14:paraId="6D2DC485" w14:textId="32A76098" w:rsidR="001D229C" w:rsidRDefault="001D229C" w:rsidP="001D229C">
      <w:pPr>
        <w:pStyle w:val="ListParagraph"/>
        <w:numPr>
          <w:ilvl w:val="0"/>
          <w:numId w:val="7"/>
        </w:numPr>
        <w:rPr>
          <w:rFonts w:ascii="Arial" w:hAnsi="Arial"/>
          <w:sz w:val="20"/>
        </w:rPr>
      </w:pPr>
      <w:r w:rsidRPr="00BB1D34">
        <w:rPr>
          <w:rFonts w:ascii="Arial" w:hAnsi="Arial"/>
          <w:sz w:val="20"/>
        </w:rPr>
        <w:t xml:space="preserve">PatternExpression </w:t>
      </w:r>
      <w:r w:rsidR="00F77F49">
        <w:rPr>
          <w:rFonts w:ascii="Arial" w:hAnsi="Arial"/>
          <w:sz w:val="20"/>
        </w:rPr>
        <w:t>is not</w:t>
      </w:r>
      <w:r w:rsidRPr="00BB1D34">
        <w:rPr>
          <w:rFonts w:ascii="Arial" w:hAnsi="Arial"/>
          <w:sz w:val="20"/>
        </w:rPr>
        <w:t xml:space="preserve"> part of the STIX package</w:t>
      </w:r>
      <w:r w:rsidR="00A3523D">
        <w:rPr>
          <w:rFonts w:ascii="Arial" w:hAnsi="Arial"/>
          <w:sz w:val="20"/>
        </w:rPr>
        <w:t xml:space="preserve"> because </w:t>
      </w:r>
      <w:r w:rsidRPr="00BB1D34">
        <w:rPr>
          <w:rFonts w:ascii="Arial" w:hAnsi="Arial"/>
          <w:sz w:val="20"/>
        </w:rPr>
        <w:t xml:space="preserve">it is realized by </w:t>
      </w:r>
      <w:r w:rsidR="00A3523D">
        <w:rPr>
          <w:rFonts w:ascii="Arial" w:hAnsi="Arial"/>
          <w:sz w:val="20"/>
        </w:rPr>
        <w:t xml:space="preserve">a </w:t>
      </w:r>
      <w:r w:rsidRPr="00BB1D34">
        <w:rPr>
          <w:rFonts w:ascii="Arial" w:hAnsi="Arial"/>
          <w:sz w:val="20"/>
        </w:rPr>
        <w:t>UML class defined outside of the model (i.e</w:t>
      </w:r>
      <w:r w:rsidR="002F07D3">
        <w:rPr>
          <w:rFonts w:ascii="Arial" w:hAnsi="Arial"/>
          <w:sz w:val="20"/>
        </w:rPr>
        <w:t>.,</w:t>
      </w:r>
      <w:r w:rsidRPr="00BB1D34">
        <w:rPr>
          <w:rFonts w:ascii="Arial" w:hAnsi="Arial"/>
          <w:sz w:val="20"/>
        </w:rPr>
        <w:t xml:space="preserve"> </w:t>
      </w:r>
      <w:r w:rsidR="002F07D3" w:rsidRPr="00491786">
        <w:rPr>
          <w:rFonts w:ascii="Courier New" w:hAnsi="Courier New" w:cs="Courier New"/>
          <w:sz w:val="20"/>
        </w:rPr>
        <w:t>cybox:</w:t>
      </w:r>
      <w:r w:rsidRPr="00491786">
        <w:rPr>
          <w:rFonts w:ascii="Courier New" w:hAnsi="Courier New" w:cs="Courier New"/>
          <w:sz w:val="20"/>
        </w:rPr>
        <w:t>Observables</w:t>
      </w:r>
      <w:r w:rsidR="009D7FD5">
        <w:rPr>
          <w:rFonts w:ascii="Arial" w:hAnsi="Arial"/>
          <w:sz w:val="20"/>
        </w:rPr>
        <w:t xml:space="preserve">). </w:t>
      </w:r>
    </w:p>
    <w:p w14:paraId="0088A658" w14:textId="19CB5171" w:rsidR="009D3C39" w:rsidRDefault="00723B99" w:rsidP="009D3C39">
      <w:pPr>
        <w:spacing w:before="0" w:after="240"/>
      </w:pPr>
      <w:r>
        <w:t>T</w:t>
      </w:r>
      <w:r w:rsidR="000E1055">
        <w:t xml:space="preserve">o </w:t>
      </w:r>
      <w:r w:rsidR="009D3C39">
        <w:t xml:space="preserve">implement the </w:t>
      </w:r>
      <w:r>
        <w:t xml:space="preserve">two </w:t>
      </w:r>
      <w:r w:rsidR="009D3C39">
        <w:t>UML interfaces:</w:t>
      </w:r>
    </w:p>
    <w:p w14:paraId="04A8B632" w14:textId="30B6E705" w:rsidR="009D3C39" w:rsidRPr="009D3C39" w:rsidRDefault="009D3C39" w:rsidP="00723B99">
      <w:pPr>
        <w:pStyle w:val="HTMLPreformatted"/>
        <w:ind w:left="720"/>
        <w:rPr>
          <w:rFonts w:ascii="Courier New" w:eastAsia="Times New Roman" w:hAnsi="Courier New" w:cs="Courier New"/>
        </w:rPr>
      </w:pPr>
      <w:r w:rsidRPr="001B4D65">
        <w:rPr>
          <w:rFonts w:ascii="Arial" w:hAnsi="Arial" w:cs="Arial"/>
        </w:rPr>
        <w:t xml:space="preserve">In </w:t>
      </w:r>
      <w:r w:rsidR="00C343A9">
        <w:rPr>
          <w:rFonts w:ascii="Arial" w:hAnsi="Arial" w:cs="Arial"/>
        </w:rPr>
        <w:t xml:space="preserve">the indicator XSD, insert the </w:t>
      </w:r>
      <w:r w:rsidR="00C343A9" w:rsidRPr="00C343A9">
        <w:rPr>
          <w:rFonts w:ascii="Courier New" w:hAnsi="Courier New" w:cs="Courier New"/>
        </w:rPr>
        <w:t>xs:choice</w:t>
      </w:r>
      <w:r w:rsidR="00C343A9">
        <w:rPr>
          <w:rFonts w:ascii="Arial" w:hAnsi="Arial" w:cs="Arial"/>
        </w:rPr>
        <w:t xml:space="preserve"> syntax</w:t>
      </w:r>
      <w:r w:rsidRPr="001B4D65">
        <w:rPr>
          <w:rFonts w:ascii="Arial" w:hAnsi="Arial" w:cs="Arial"/>
        </w:rPr>
        <w:t xml:space="preserve"> after the</w:t>
      </w:r>
      <w:r>
        <w:t xml:space="preserve"> </w:t>
      </w:r>
      <w:r w:rsidRPr="009D3C39">
        <w:rPr>
          <w:rFonts w:ascii="Courier New" w:hAnsi="Courier New" w:cs="Courier New"/>
        </w:rPr>
        <w:t>xs:element</w:t>
      </w:r>
      <w:r>
        <w:t xml:space="preserve"> </w:t>
      </w:r>
      <w:r w:rsidRPr="001B4D65">
        <w:rPr>
          <w:rFonts w:ascii="Arial" w:hAnsi="Arial" w:cs="Arial"/>
        </w:rPr>
        <w:t>with the name</w:t>
      </w:r>
      <w:r>
        <w:t xml:space="preserve"> </w:t>
      </w:r>
      <w:r w:rsidRPr="009D3C39">
        <w:rPr>
          <w:rFonts w:ascii="Courier New" w:eastAsia="Times New Roman" w:hAnsi="Courier New" w:cs="Courier New"/>
        </w:rPr>
        <w:t>Valid_Time_Position</w:t>
      </w:r>
      <w:r w:rsidR="00C343A9">
        <w:rPr>
          <w:rFonts w:ascii="Courier New" w:eastAsia="Times New Roman" w:hAnsi="Courier New" w:cs="Courier New"/>
        </w:rPr>
        <w:t>.</w:t>
      </w:r>
    </w:p>
    <w:p w14:paraId="0C808AB0" w14:textId="77777777" w:rsidR="009D3C39" w:rsidRPr="009D3C39" w:rsidRDefault="009D3C39" w:rsidP="00723B99">
      <w:pPr>
        <w:pStyle w:val="HTMLPreformatted"/>
        <w:ind w:left="720"/>
        <w:rPr>
          <w:rFonts w:ascii="Courier New" w:eastAsia="Times New Roman" w:hAnsi="Courier New" w:cs="Courier New"/>
        </w:rPr>
      </w:pPr>
    </w:p>
    <w:p w14:paraId="6EE48679" w14:textId="3E6CE472" w:rsidR="001B4D65" w:rsidRDefault="001B4D65" w:rsidP="00723B99">
      <w:pPr>
        <w:pStyle w:val="HTMLPreformatted"/>
        <w:ind w:left="720"/>
        <w:rPr>
          <w:rFonts w:ascii="Courier New" w:eastAsia="Times New Roman" w:hAnsi="Courier New" w:cs="Courier New"/>
        </w:rPr>
      </w:pPr>
      <w:r w:rsidRPr="001B4D65">
        <w:rPr>
          <w:rFonts w:ascii="Arial" w:hAnsi="Arial" w:cs="Arial"/>
        </w:rPr>
        <w:t xml:space="preserve">In the </w:t>
      </w:r>
      <w:r>
        <w:rPr>
          <w:rFonts w:ascii="Arial" w:hAnsi="Arial" w:cs="Arial"/>
        </w:rPr>
        <w:t>incident</w:t>
      </w:r>
      <w:r w:rsidRPr="001B4D65">
        <w:rPr>
          <w:rFonts w:ascii="Arial" w:hAnsi="Arial" w:cs="Arial"/>
        </w:rPr>
        <w:t xml:space="preserve"> XSD, </w:t>
      </w:r>
      <w:r>
        <w:rPr>
          <w:rFonts w:ascii="Arial" w:hAnsi="Arial" w:cs="Arial"/>
        </w:rPr>
        <w:t xml:space="preserve">enclose the two </w:t>
      </w:r>
      <w:r w:rsidRPr="009D3C39">
        <w:rPr>
          <w:rFonts w:ascii="Courier New" w:hAnsi="Courier New" w:cs="Courier New"/>
        </w:rPr>
        <w:t>xs:element</w:t>
      </w:r>
      <w:r>
        <w:t xml:space="preserve"> </w:t>
      </w:r>
      <w:r>
        <w:rPr>
          <w:rFonts w:ascii="Arial" w:hAnsi="Arial" w:cs="Arial"/>
        </w:rPr>
        <w:t xml:space="preserve">tags within </w:t>
      </w:r>
      <w:r w:rsidRPr="001B4D65">
        <w:rPr>
          <w:rFonts w:ascii="Courier New" w:hAnsi="Courier New" w:cs="Courier New"/>
        </w:rPr>
        <w:t>xs:choice</w:t>
      </w:r>
      <w:r>
        <w:rPr>
          <w:rFonts w:ascii="Arial" w:hAnsi="Arial" w:cs="Arial"/>
        </w:rPr>
        <w:t xml:space="preserve"> tags. </w:t>
      </w:r>
    </w:p>
    <w:p w14:paraId="0FD91F13" w14:textId="77777777" w:rsidR="0012387E" w:rsidRDefault="002F07D3" w:rsidP="002F07D3">
      <w:pPr>
        <w:pStyle w:val="Heading2"/>
      </w:pPr>
      <w:bookmarkStart w:id="66" w:name="_Toc450824671"/>
      <w:r>
        <w:t>Controlled Vocabularies</w:t>
      </w:r>
      <w:bookmarkEnd w:id="66"/>
    </w:p>
    <w:p w14:paraId="1789E004" w14:textId="4E43B3F3" w:rsidR="00E37954" w:rsidRPr="00BB1D34" w:rsidRDefault="00E37954" w:rsidP="00E37954">
      <w:pPr>
        <w:spacing w:after="240" w:line="259" w:lineRule="auto"/>
        <w:rPr>
          <w:rFonts w:cs="Courier New"/>
        </w:rPr>
      </w:pPr>
      <w:r w:rsidRPr="00BB1D34">
        <w:rPr>
          <w:rFonts w:cs="Courier New"/>
        </w:rPr>
        <w:t>To specify a default controlled vocabulary, a</w:t>
      </w:r>
      <w:r w:rsidR="00491786">
        <w:rPr>
          <w:rFonts w:cs="Courier New"/>
        </w:rPr>
        <w:t>n</w:t>
      </w:r>
      <w:r w:rsidRPr="00BB1D34">
        <w:rPr>
          <w:rFonts w:cs="Courier New"/>
        </w:rPr>
        <w:t xml:space="preserve"> </w:t>
      </w:r>
      <w:r w:rsidR="00491786">
        <w:rPr>
          <w:rFonts w:cs="Courier New"/>
        </w:rPr>
        <w:t xml:space="preserve">XSD </w:t>
      </w:r>
      <w:r w:rsidRPr="00BB1D34">
        <w:rPr>
          <w:rFonts w:cs="Courier New"/>
        </w:rPr>
        <w:t>compl</w:t>
      </w:r>
      <w:r w:rsidR="00491786">
        <w:rPr>
          <w:rFonts w:cs="Courier New"/>
        </w:rPr>
        <w:t>ex t</w:t>
      </w:r>
      <w:r w:rsidRPr="00BB1D34">
        <w:rPr>
          <w:rFonts w:cs="Courier New"/>
        </w:rPr>
        <w:t>ype and a</w:t>
      </w:r>
      <w:r w:rsidR="00491786">
        <w:rPr>
          <w:rFonts w:cs="Courier New"/>
        </w:rPr>
        <w:t>n XSD simple t</w:t>
      </w:r>
      <w:r w:rsidRPr="00BB1D34">
        <w:rPr>
          <w:rFonts w:cs="Courier New"/>
        </w:rPr>
        <w:t xml:space="preserve">ype are used in conjunction. One of the important aspects of using a particular controlled vocabulary is that the value used must be one of the enumerated values for the content as a whole to be valid.  We do this through use of the </w:t>
      </w:r>
      <w:r w:rsidRPr="00491786">
        <w:rPr>
          <w:rFonts w:ascii="Courier New" w:hAnsi="Courier New" w:cs="Courier New"/>
        </w:rPr>
        <w:t>xsi:type</w:t>
      </w:r>
      <w:r w:rsidRPr="00BB1D34">
        <w:rPr>
          <w:rFonts w:cs="Courier New"/>
        </w:rPr>
        <w:t xml:space="preserve"> dynamic extension mechanism.  However, in XSD, an enumeration can only be defined as a restriction of the </w:t>
      </w:r>
      <w:r w:rsidR="00491786">
        <w:rPr>
          <w:rFonts w:cs="Courier New"/>
        </w:rPr>
        <w:t>XSD simple t</w:t>
      </w:r>
      <w:r w:rsidRPr="00BB1D34">
        <w:rPr>
          <w:rFonts w:cs="Courier New"/>
        </w:rPr>
        <w:t xml:space="preserve">ype </w:t>
      </w:r>
      <w:r w:rsidRPr="00491786">
        <w:rPr>
          <w:rFonts w:ascii="Courier New" w:hAnsi="Courier New" w:cs="Courier New"/>
        </w:rPr>
        <w:t>xs:string</w:t>
      </w:r>
      <w:r w:rsidRPr="00BB1D34">
        <w:rPr>
          <w:rFonts w:cs="Courier New"/>
        </w:rPr>
        <w:t>.  Because a</w:t>
      </w:r>
      <w:r w:rsidR="00491786">
        <w:rPr>
          <w:rFonts w:cs="Courier New"/>
        </w:rPr>
        <w:t>n XSD</w:t>
      </w:r>
      <w:r w:rsidRPr="00BB1D34">
        <w:rPr>
          <w:rFonts w:cs="Courier New"/>
        </w:rPr>
        <w:t xml:space="preserve"> simple</w:t>
      </w:r>
      <w:r w:rsidR="00491786">
        <w:rPr>
          <w:rFonts w:cs="Courier New"/>
        </w:rPr>
        <w:t xml:space="preserve"> type cannot extend an XSD </w:t>
      </w:r>
      <w:r w:rsidRPr="00BB1D34">
        <w:rPr>
          <w:rFonts w:cs="Courier New"/>
        </w:rPr>
        <w:t>complex</w:t>
      </w:r>
      <w:r w:rsidR="00491786">
        <w:rPr>
          <w:rFonts w:cs="Courier New"/>
        </w:rPr>
        <w:t xml:space="preserve"> t</w:t>
      </w:r>
      <w:r w:rsidRPr="00BB1D34">
        <w:rPr>
          <w:rFonts w:cs="Courier New"/>
        </w:rPr>
        <w:t>ype, it was necessary to introduce a</w:t>
      </w:r>
      <w:r w:rsidR="009E460D">
        <w:rPr>
          <w:rFonts w:cs="Courier New"/>
        </w:rPr>
        <w:t>n XSD</w:t>
      </w:r>
      <w:r w:rsidRPr="00BB1D34">
        <w:rPr>
          <w:rFonts w:cs="Courier New"/>
        </w:rPr>
        <w:t xml:space="preserve"> complex</w:t>
      </w:r>
      <w:r w:rsidR="009E460D">
        <w:rPr>
          <w:rFonts w:cs="Courier New"/>
        </w:rPr>
        <w:t xml:space="preserve"> t</w:t>
      </w:r>
      <w:r w:rsidRPr="00BB1D34">
        <w:rPr>
          <w:rFonts w:cs="Courier New"/>
        </w:rPr>
        <w:t>ype for each default controlled vocabulary in the data model.  Th</w:t>
      </w:r>
      <w:r w:rsidR="009E460D">
        <w:rPr>
          <w:rFonts w:cs="Courier New"/>
        </w:rPr>
        <w:t>is XSD complex t</w:t>
      </w:r>
      <w:r w:rsidRPr="00BB1D34">
        <w:rPr>
          <w:rFonts w:cs="Courier New"/>
        </w:rPr>
        <w:t>ype encapsulates the voca</w:t>
      </w:r>
      <w:r w:rsidR="009E460D">
        <w:rPr>
          <w:rFonts w:cs="Courier New"/>
        </w:rPr>
        <w:t xml:space="preserve">bulary enumeration simple type, </w:t>
      </w:r>
      <w:r w:rsidRPr="00BB1D34">
        <w:rPr>
          <w:rFonts w:cs="Courier New"/>
        </w:rPr>
        <w:t xml:space="preserve">and therefore can be used as an extension of </w:t>
      </w:r>
      <w:r w:rsidRPr="009E460D">
        <w:rPr>
          <w:rFonts w:ascii="Courier New" w:hAnsi="Courier New" w:cs="Courier New"/>
        </w:rPr>
        <w:t>ControlledVocabularyStringType</w:t>
      </w:r>
      <w:r w:rsidRPr="00BB1D34">
        <w:rPr>
          <w:rFonts w:cs="Courier New"/>
        </w:rPr>
        <w:t xml:space="preserve">.   </w:t>
      </w:r>
    </w:p>
    <w:p w14:paraId="1F63B134" w14:textId="607F55D8" w:rsidR="00E37954" w:rsidRPr="00BB1D34" w:rsidRDefault="002C4120" w:rsidP="00E37954">
      <w:pPr>
        <w:spacing w:after="240" w:line="259" w:lineRule="auto"/>
        <w:rPr>
          <w:rFonts w:cs="Courier New"/>
        </w:rPr>
      </w:pPr>
      <w:r>
        <w:rPr>
          <w:rFonts w:cs="Courier New"/>
        </w:rPr>
        <w:t>If a XSD complex type</w:t>
      </w:r>
      <w:r w:rsidR="00E37954" w:rsidRPr="00BB1D34">
        <w:rPr>
          <w:rFonts w:cs="Courier New"/>
        </w:rPr>
        <w:t xml:space="preserve"> has a XSD element that uses a vocabulary it </w:t>
      </w:r>
      <w:r w:rsidR="00017F1C">
        <w:rPr>
          <w:rFonts w:cs="Courier New"/>
        </w:rPr>
        <w:t>should</w:t>
      </w:r>
      <w:r w:rsidR="00E37954" w:rsidRPr="00BB1D34">
        <w:rPr>
          <w:rFonts w:cs="Courier New"/>
        </w:rPr>
        <w:t xml:space="preserve"> use </w:t>
      </w:r>
      <w:r>
        <w:rPr>
          <w:rFonts w:ascii="Courier New" w:hAnsi="Courier New" w:cs="Courier New"/>
        </w:rPr>
        <w:t>stixCommon:C</w:t>
      </w:r>
      <w:r w:rsidR="00E37954" w:rsidRPr="002C4120">
        <w:rPr>
          <w:rFonts w:ascii="Courier New" w:hAnsi="Courier New" w:cs="Courier New"/>
        </w:rPr>
        <w:t>ontrolledVocabularyStringType</w:t>
      </w:r>
      <w:r w:rsidR="00E37954" w:rsidRPr="00BB1D34">
        <w:rPr>
          <w:rFonts w:cs="Courier New"/>
        </w:rPr>
        <w:t xml:space="preserve"> as its type. Usually, a default controlled vocabulary is suggested.  This allows contributors of STIX content to be able to specify values for a controlled vocabulary that satisfy all of the use cases </w:t>
      </w:r>
      <w:r>
        <w:rPr>
          <w:rFonts w:cs="Courier New"/>
        </w:rPr>
        <w:t xml:space="preserve">specified in </w:t>
      </w:r>
      <w:r w:rsidR="006B60E7">
        <w:rPr>
          <w:rFonts w:cs="Courier New"/>
        </w:rPr>
        <w:t xml:space="preserve">Section </w:t>
      </w:r>
      <w:r w:rsidRPr="009E460D">
        <w:rPr>
          <w:rFonts w:cs="Courier New"/>
          <w:b/>
          <w:color w:val="0000EE"/>
        </w:rPr>
        <w:fldChar w:fldCharType="begin"/>
      </w:r>
      <w:r w:rsidRPr="009E460D">
        <w:rPr>
          <w:rFonts w:cs="Courier New"/>
          <w:b/>
          <w:color w:val="0000EE"/>
        </w:rPr>
        <w:instrText xml:space="preserve"> REF _Ref436655825 \r \h </w:instrText>
      </w:r>
      <w:r w:rsidR="006B60E7">
        <w:rPr>
          <w:rFonts w:cs="Courier New"/>
          <w:b/>
          <w:color w:val="0000EE"/>
        </w:rPr>
        <w:instrText xml:space="preserve"> \* MERGEFORMAT </w:instrText>
      </w:r>
      <w:r w:rsidRPr="009E460D">
        <w:rPr>
          <w:rFonts w:cs="Courier New"/>
          <w:b/>
          <w:color w:val="0000EE"/>
        </w:rPr>
      </w:r>
      <w:r w:rsidRPr="009E460D">
        <w:rPr>
          <w:rFonts w:cs="Courier New"/>
          <w:b/>
          <w:color w:val="0000EE"/>
        </w:rPr>
        <w:fldChar w:fldCharType="separate"/>
      </w:r>
      <w:r w:rsidRPr="009E460D">
        <w:rPr>
          <w:rFonts w:cs="Courier New"/>
          <w:b/>
          <w:color w:val="0000EE"/>
        </w:rPr>
        <w:t>2.7</w:t>
      </w:r>
      <w:r w:rsidRPr="009E460D">
        <w:rPr>
          <w:rFonts w:cs="Courier New"/>
          <w:b/>
          <w:color w:val="0000EE"/>
        </w:rPr>
        <w:fldChar w:fldCharType="end"/>
      </w:r>
      <w:r w:rsidR="00E37954" w:rsidRPr="00BB1D34">
        <w:rPr>
          <w:rFonts w:cs="Courier New"/>
        </w:rPr>
        <w:t>.</w:t>
      </w:r>
      <w:r>
        <w:rPr>
          <w:rFonts w:cs="Courier New"/>
        </w:rPr>
        <w:t xml:space="preserve">  Below we give examples of </w:t>
      </w:r>
      <w:r w:rsidR="00CF61C7">
        <w:rPr>
          <w:rFonts w:cs="Courier New"/>
        </w:rPr>
        <w:t xml:space="preserve">XML instances, which covers those use cases, </w:t>
      </w:r>
      <w:r>
        <w:rPr>
          <w:rFonts w:cs="Courier New"/>
        </w:rPr>
        <w:t xml:space="preserve">that are </w:t>
      </w:r>
      <w:r w:rsidR="00CF61C7">
        <w:rPr>
          <w:rFonts w:cs="Courier New"/>
        </w:rPr>
        <w:t xml:space="preserve">valid based on XSD derived using </w:t>
      </w:r>
      <w:r>
        <w:rPr>
          <w:rFonts w:cs="Courier New"/>
        </w:rPr>
        <w:t>binding rule 7.</w:t>
      </w:r>
    </w:p>
    <w:p w14:paraId="4E91D0C3" w14:textId="77777777" w:rsidR="00E37954" w:rsidRDefault="00E37954" w:rsidP="00E37954">
      <w:pPr>
        <w:spacing w:after="0" w:line="259" w:lineRule="auto"/>
        <w:rPr>
          <w:rFonts w:cs="Courier New"/>
        </w:rPr>
      </w:pPr>
      <w:r w:rsidRPr="00BB1D34">
        <w:rPr>
          <w:rFonts w:cs="Courier New"/>
        </w:rPr>
        <w:t>An example of use case 1 is:</w:t>
      </w:r>
    </w:p>
    <w:p w14:paraId="4B029D82" w14:textId="77777777" w:rsidR="00AB517A" w:rsidRPr="00BB1D34" w:rsidRDefault="00AB517A" w:rsidP="00E37954">
      <w:pPr>
        <w:spacing w:after="0" w:line="259" w:lineRule="auto"/>
        <w:rPr>
          <w:rFonts w:cs="Courier New"/>
        </w:rPr>
      </w:pPr>
    </w:p>
    <w:p w14:paraId="3E6167CF" w14:textId="77777777" w:rsidR="00E37954" w:rsidRPr="00AB517A" w:rsidRDefault="00E37954" w:rsidP="00AB517A">
      <w:pPr>
        <w:pStyle w:val="tabbed"/>
        <w:rPr>
          <w:rStyle w:val="HTMLCode"/>
          <w:rFonts w:eastAsiaTheme="majorEastAsia"/>
        </w:rPr>
      </w:pPr>
      <w:r w:rsidRPr="00AB517A">
        <w:rPr>
          <w:rStyle w:val="nt"/>
        </w:rPr>
        <w:t>&lt;incident:Confidence&gt;</w:t>
      </w:r>
    </w:p>
    <w:p w14:paraId="39D83309" w14:textId="77777777" w:rsidR="00E37954" w:rsidRPr="00AB517A" w:rsidRDefault="00E37954" w:rsidP="00AB517A">
      <w:pPr>
        <w:pStyle w:val="tabbed"/>
        <w:rPr>
          <w:rStyle w:val="HTMLCode"/>
          <w:rFonts w:eastAsiaTheme="majorEastAsia"/>
        </w:rPr>
      </w:pPr>
      <w:r w:rsidRPr="00AB517A">
        <w:rPr>
          <w:rStyle w:val="HTMLCode"/>
          <w:rFonts w:eastAsiaTheme="majorEastAsia"/>
        </w:rPr>
        <w:tab/>
      </w:r>
      <w:r w:rsidRPr="00AB517A">
        <w:rPr>
          <w:rStyle w:val="nt"/>
        </w:rPr>
        <w:t>&lt;stixCommon:Value</w:t>
      </w:r>
      <w:r w:rsidRPr="00AB517A">
        <w:rPr>
          <w:rStyle w:val="HTMLCode"/>
          <w:rFonts w:eastAsiaTheme="majorEastAsia"/>
        </w:rPr>
        <w:t xml:space="preserve"> </w:t>
      </w:r>
      <w:r w:rsidRPr="00AB517A">
        <w:rPr>
          <w:rStyle w:val="na"/>
          <w:rFonts w:eastAsiaTheme="majorEastAsia"/>
        </w:rPr>
        <w:t>xsi:type=</w:t>
      </w:r>
      <w:r w:rsidRPr="00AB517A">
        <w:rPr>
          <w:rStyle w:val="s"/>
        </w:rPr>
        <w:t>"stixVocabs:HighMediumLowVocab-1.0"</w:t>
      </w:r>
      <w:r w:rsidRPr="00AB517A">
        <w:rPr>
          <w:rStyle w:val="nt"/>
        </w:rPr>
        <w:t>&gt;</w:t>
      </w:r>
      <w:r w:rsidRPr="00AB517A">
        <w:rPr>
          <w:rStyle w:val="HTMLCode"/>
          <w:rFonts w:eastAsiaTheme="majorEastAsia"/>
        </w:rPr>
        <w:t>High</w:t>
      </w:r>
      <w:r w:rsidRPr="00AB517A">
        <w:rPr>
          <w:rStyle w:val="nt"/>
        </w:rPr>
        <w:t>&lt;/stixCommon:Value&gt;</w:t>
      </w:r>
    </w:p>
    <w:p w14:paraId="362ABB02" w14:textId="77777777" w:rsidR="00E37954" w:rsidRPr="00AB517A" w:rsidRDefault="00E37954" w:rsidP="00AB517A">
      <w:pPr>
        <w:pStyle w:val="tabbed"/>
        <w:rPr>
          <w:rStyle w:val="nt"/>
        </w:rPr>
      </w:pPr>
      <w:r w:rsidRPr="00AB517A">
        <w:rPr>
          <w:rStyle w:val="nt"/>
        </w:rPr>
        <w:t>&lt;/incident:Confidence&gt;</w:t>
      </w:r>
    </w:p>
    <w:p w14:paraId="2055144B" w14:textId="77777777" w:rsidR="00E37954" w:rsidRPr="00BB1D34" w:rsidRDefault="00E37954" w:rsidP="00E37954">
      <w:pPr>
        <w:pStyle w:val="HTMLPreformatted"/>
        <w:spacing w:line="259" w:lineRule="auto"/>
        <w:rPr>
          <w:rStyle w:val="nt"/>
          <w:rFonts w:ascii="Arial" w:hAnsi="Arial"/>
        </w:rPr>
      </w:pPr>
    </w:p>
    <w:p w14:paraId="7AF84F8B" w14:textId="77777777" w:rsidR="00E37954" w:rsidRPr="00BB1D34" w:rsidRDefault="00E37954" w:rsidP="00E37954">
      <w:pPr>
        <w:pStyle w:val="HTMLPreformatted"/>
        <w:spacing w:line="259" w:lineRule="auto"/>
        <w:rPr>
          <w:rStyle w:val="nt"/>
          <w:rFonts w:ascii="Arial" w:hAnsi="Arial"/>
          <w:szCs w:val="22"/>
        </w:rPr>
      </w:pPr>
      <w:r w:rsidRPr="00BB1D34">
        <w:rPr>
          <w:rStyle w:val="nt"/>
          <w:rFonts w:ascii="Arial" w:hAnsi="Arial"/>
          <w:szCs w:val="22"/>
        </w:rPr>
        <w:t>Assuming example:OurCustomVocab-1.0 has been defined as a new controlled vocabulary that a group of consumers and producers want to share.  Even though it is not one of the default controlled vocabularies provided in the STIX data model, its definition can be imported by interested users, and the use of appropriate values will be validated.  This is an example of use case 2:</w:t>
      </w:r>
    </w:p>
    <w:p w14:paraId="23108095" w14:textId="77777777" w:rsidR="00E37954" w:rsidRPr="00BB1D34" w:rsidRDefault="00E37954" w:rsidP="00E37954">
      <w:pPr>
        <w:pStyle w:val="HTMLPreformatted"/>
        <w:spacing w:line="259" w:lineRule="auto"/>
        <w:rPr>
          <w:rStyle w:val="nt"/>
          <w:rFonts w:ascii="Arial" w:hAnsi="Arial"/>
          <w:szCs w:val="22"/>
        </w:rPr>
      </w:pPr>
    </w:p>
    <w:p w14:paraId="4B219BFC" w14:textId="77777777" w:rsidR="00E37954" w:rsidRPr="00AB517A" w:rsidRDefault="00E37954" w:rsidP="00491786">
      <w:pPr>
        <w:pStyle w:val="tabbed"/>
        <w:rPr>
          <w:rStyle w:val="HTMLCode"/>
          <w:rFonts w:eastAsiaTheme="majorEastAsia"/>
        </w:rPr>
      </w:pPr>
      <w:r w:rsidRPr="00AB517A">
        <w:rPr>
          <w:rStyle w:val="nt"/>
        </w:rPr>
        <w:lastRenderedPageBreak/>
        <w:t>&lt;incident:Confidence&gt;</w:t>
      </w:r>
    </w:p>
    <w:p w14:paraId="6369F3CD" w14:textId="77777777" w:rsidR="00E37954" w:rsidRPr="00AB517A" w:rsidRDefault="00AB517A" w:rsidP="00491786">
      <w:pPr>
        <w:pStyle w:val="tabbed"/>
        <w:rPr>
          <w:rStyle w:val="HTMLCode"/>
          <w:rFonts w:eastAsiaTheme="majorEastAsia"/>
        </w:rPr>
      </w:pPr>
      <w:r>
        <w:rPr>
          <w:rStyle w:val="HTMLCode"/>
          <w:rFonts w:eastAsiaTheme="majorEastAsia"/>
        </w:rPr>
        <w:t xml:space="preserve">   </w:t>
      </w:r>
      <w:r w:rsidR="00E37954" w:rsidRPr="00AB517A">
        <w:rPr>
          <w:rStyle w:val="nt"/>
        </w:rPr>
        <w:t>&lt;stixCommon:Value</w:t>
      </w:r>
      <w:r w:rsidR="00E37954" w:rsidRPr="00AB517A">
        <w:rPr>
          <w:rStyle w:val="HTMLCode"/>
          <w:rFonts w:eastAsiaTheme="majorEastAsia"/>
        </w:rPr>
        <w:t xml:space="preserve"> </w:t>
      </w:r>
      <w:r w:rsidR="00E37954" w:rsidRPr="00AB517A">
        <w:rPr>
          <w:rStyle w:val="na"/>
          <w:rFonts w:eastAsiaTheme="majorEastAsia"/>
        </w:rPr>
        <w:t>xsi:type=</w:t>
      </w:r>
      <w:r w:rsidR="00E37954" w:rsidRPr="00AB517A">
        <w:rPr>
          <w:rStyle w:val="s"/>
        </w:rPr>
        <w:t>"</w:t>
      </w:r>
      <w:r w:rsidR="00491786">
        <w:rPr>
          <w:rStyle w:val="nt"/>
        </w:rPr>
        <w:t>example:OurCustomVocab-1.0</w:t>
      </w:r>
      <w:r w:rsidR="00E37954" w:rsidRPr="00AB517A">
        <w:rPr>
          <w:rStyle w:val="s"/>
        </w:rPr>
        <w:t>"</w:t>
      </w:r>
      <w:r w:rsidR="00E37954" w:rsidRPr="00AB517A">
        <w:rPr>
          <w:rStyle w:val="nt"/>
        </w:rPr>
        <w:t>&gt;</w:t>
      </w:r>
      <w:r w:rsidR="00E37954" w:rsidRPr="00AB517A">
        <w:rPr>
          <w:rStyle w:val="HTMLCode"/>
          <w:rFonts w:eastAsiaTheme="majorEastAsia"/>
        </w:rPr>
        <w:t>Vetted</w:t>
      </w:r>
      <w:r w:rsidR="00E37954" w:rsidRPr="00AB517A">
        <w:rPr>
          <w:rStyle w:val="nt"/>
        </w:rPr>
        <w:t>&lt;/stixCommon:Value&gt;</w:t>
      </w:r>
    </w:p>
    <w:p w14:paraId="72BAF6D5" w14:textId="77777777" w:rsidR="00E37954" w:rsidRPr="00BB1D34" w:rsidRDefault="00E37954" w:rsidP="00491786">
      <w:pPr>
        <w:pStyle w:val="tabbed"/>
        <w:rPr>
          <w:rStyle w:val="nt"/>
          <w:rFonts w:ascii="Arial" w:hAnsi="Arial"/>
        </w:rPr>
      </w:pPr>
      <w:r w:rsidRPr="00AB517A">
        <w:rPr>
          <w:rStyle w:val="nt"/>
        </w:rPr>
        <w:t>&lt;/incident:Confidence&gt;</w:t>
      </w:r>
    </w:p>
    <w:p w14:paraId="099C30C9" w14:textId="77777777" w:rsidR="00E37954" w:rsidRPr="00BB1D34" w:rsidRDefault="00E37954" w:rsidP="00E37954">
      <w:pPr>
        <w:spacing w:after="0" w:line="259" w:lineRule="auto"/>
        <w:rPr>
          <w:rFonts w:cs="Courier New"/>
        </w:rPr>
      </w:pPr>
    </w:p>
    <w:p w14:paraId="4808359C" w14:textId="59C789D3" w:rsidR="00E37954" w:rsidRDefault="00E37954" w:rsidP="00E37954">
      <w:pPr>
        <w:spacing w:after="0" w:line="259" w:lineRule="auto"/>
        <w:rPr>
          <w:rStyle w:val="nt"/>
        </w:rPr>
      </w:pPr>
      <w:r w:rsidRPr="00BB1D34">
        <w:rPr>
          <w:rStyle w:val="nt"/>
        </w:rPr>
        <w:t xml:space="preserve">In this example of use case 3, a controlled vocabulary is defined external to the STIX data model.  A link to the definition is provided as is the name of the vocabulary.  However, these attributes are for documentation only.  The STIX data model does not </w:t>
      </w:r>
      <w:r w:rsidR="0036536E">
        <w:rPr>
          <w:rStyle w:val="nt"/>
        </w:rPr>
        <w:t>en</w:t>
      </w:r>
      <w:r w:rsidRPr="00BB1D34">
        <w:rPr>
          <w:rStyle w:val="nt"/>
        </w:rPr>
        <w:t>force verification that the values used to be members of the externally defined vocabulary.</w:t>
      </w:r>
    </w:p>
    <w:p w14:paraId="7DFD6A0D" w14:textId="77777777" w:rsidR="00AB517A" w:rsidRPr="00BB1D34" w:rsidRDefault="00AB517A" w:rsidP="00E37954">
      <w:pPr>
        <w:spacing w:after="0" w:line="259" w:lineRule="auto"/>
        <w:rPr>
          <w:rFonts w:cs="Courier New"/>
        </w:rPr>
      </w:pPr>
    </w:p>
    <w:p w14:paraId="7DDA6064" w14:textId="77777777" w:rsidR="00E37954" w:rsidRPr="00AB517A" w:rsidRDefault="00E37954" w:rsidP="00AB517A">
      <w:pPr>
        <w:pStyle w:val="tabbed"/>
        <w:rPr>
          <w:rStyle w:val="nt"/>
        </w:rPr>
      </w:pPr>
      <w:r w:rsidRPr="00AB517A">
        <w:rPr>
          <w:rStyle w:val="nt"/>
        </w:rPr>
        <w:t>&lt;incident:Confidence&gt;</w:t>
      </w:r>
    </w:p>
    <w:p w14:paraId="3DB0DD48" w14:textId="77777777" w:rsidR="00AB517A" w:rsidRDefault="00AB517A" w:rsidP="00AB517A">
      <w:pPr>
        <w:pStyle w:val="tabbed"/>
        <w:rPr>
          <w:rStyle w:val="nt"/>
        </w:rPr>
      </w:pPr>
      <w:r>
        <w:rPr>
          <w:rStyle w:val="nt"/>
        </w:rPr>
        <w:t xml:space="preserve">   </w:t>
      </w:r>
      <w:r w:rsidR="00E37954" w:rsidRPr="00AB517A">
        <w:rPr>
          <w:rStyle w:val="nt"/>
        </w:rPr>
        <w:t xml:space="preserve">&lt;stixCommon:Value </w:t>
      </w:r>
      <w:r>
        <w:rPr>
          <w:rStyle w:val="nt"/>
        </w:rPr>
        <w:t xml:space="preserve">     </w:t>
      </w:r>
    </w:p>
    <w:p w14:paraId="4525DDDC" w14:textId="77777777" w:rsidR="00E37954" w:rsidRPr="00AB517A" w:rsidRDefault="00AB517A" w:rsidP="00AB517A">
      <w:pPr>
        <w:pStyle w:val="tabbed"/>
        <w:rPr>
          <w:rStyle w:val="HTMLCode"/>
          <w:rFonts w:eastAsiaTheme="majorEastAsia"/>
        </w:rPr>
      </w:pPr>
      <w:r>
        <w:rPr>
          <w:rStyle w:val="nt"/>
        </w:rPr>
        <w:t xml:space="preserve">        </w:t>
      </w:r>
      <w:r w:rsidR="00E37954" w:rsidRPr="00AB517A">
        <w:rPr>
          <w:rStyle w:val="na"/>
        </w:rPr>
        <w:t>vocab_reference=</w:t>
      </w:r>
      <w:r w:rsidR="00E37954" w:rsidRPr="00AB517A">
        <w:rPr>
          <w:rStyle w:val="s"/>
        </w:rPr>
        <w:t>"http://myvocabname.example.com/DifferentRatingScale"</w:t>
      </w:r>
    </w:p>
    <w:p w14:paraId="58BD1E6E" w14:textId="77777777" w:rsidR="00E37954" w:rsidRPr="00AB517A" w:rsidRDefault="00E37954" w:rsidP="00AB517A">
      <w:pPr>
        <w:pStyle w:val="tabbed"/>
        <w:rPr>
          <w:rStyle w:val="HTMLCode"/>
          <w:rFonts w:eastAsiaTheme="majorEastAsia"/>
        </w:rPr>
      </w:pPr>
      <w:r w:rsidRPr="00AB517A">
        <w:rPr>
          <w:rStyle w:val="HTMLCode"/>
          <w:rFonts w:eastAsiaTheme="majorEastAsia"/>
        </w:rPr>
        <w:t xml:space="preserve">   </w:t>
      </w:r>
      <w:r w:rsidR="00491786">
        <w:rPr>
          <w:rStyle w:val="HTMLCode"/>
          <w:rFonts w:eastAsiaTheme="majorEastAsia"/>
        </w:rPr>
        <w:t xml:space="preserve">     </w:t>
      </w:r>
      <w:r w:rsidRPr="00AB517A">
        <w:rPr>
          <w:rStyle w:val="na"/>
        </w:rPr>
        <w:t>vocab_name=</w:t>
      </w:r>
      <w:r w:rsidRPr="00AB517A">
        <w:rPr>
          <w:rStyle w:val="s"/>
        </w:rPr>
        <w:t>"DifferentRatingScale "</w:t>
      </w:r>
      <w:r w:rsidRPr="00AB517A">
        <w:rPr>
          <w:rStyle w:val="nt"/>
        </w:rPr>
        <w:t>&gt;</w:t>
      </w:r>
      <w:r w:rsidRPr="00AB517A">
        <w:rPr>
          <w:rStyle w:val="HTMLCode"/>
          <w:rFonts w:eastAsiaTheme="majorEastAsia"/>
        </w:rPr>
        <w:t>Unreliable&lt;/stixCommon:Value&gt;</w:t>
      </w:r>
    </w:p>
    <w:p w14:paraId="6A45562C" w14:textId="77777777" w:rsidR="00E37954" w:rsidRPr="00AB517A" w:rsidRDefault="00E37954" w:rsidP="00AB517A">
      <w:pPr>
        <w:pStyle w:val="tabbed"/>
        <w:rPr>
          <w:rStyle w:val="nt"/>
        </w:rPr>
      </w:pPr>
      <w:r w:rsidRPr="00AB517A">
        <w:rPr>
          <w:rStyle w:val="nt"/>
        </w:rPr>
        <w:t>&lt;/incident:Confidence&gt;</w:t>
      </w:r>
    </w:p>
    <w:p w14:paraId="0107CBA0" w14:textId="77777777" w:rsidR="00E37954" w:rsidRPr="00BB1D34" w:rsidRDefault="00E37954" w:rsidP="00E37954">
      <w:pPr>
        <w:spacing w:after="0" w:line="259" w:lineRule="auto"/>
        <w:rPr>
          <w:rFonts w:cs="Courier New"/>
        </w:rPr>
      </w:pPr>
    </w:p>
    <w:p w14:paraId="231B7359" w14:textId="77777777" w:rsidR="00E37954" w:rsidRPr="00BB1D34" w:rsidRDefault="00E37954" w:rsidP="00E37954">
      <w:pPr>
        <w:spacing w:after="0" w:line="259" w:lineRule="auto"/>
        <w:rPr>
          <w:rFonts w:cs="Courier New"/>
        </w:rPr>
      </w:pPr>
      <w:r w:rsidRPr="00BB1D34">
        <w:rPr>
          <w:rFonts w:cs="Courier New"/>
        </w:rPr>
        <w:t xml:space="preserve">In this example of use case 4, the value for the type of a Threat Actor can be from the controlled vocabulary </w:t>
      </w:r>
      <w:r w:rsidRPr="0087183B">
        <w:rPr>
          <w:rFonts w:ascii="Courier New" w:hAnsi="Courier New" w:cs="Courier New"/>
        </w:rPr>
        <w:t>stixVocabs:HighMediumLowVocab-1.0</w:t>
      </w:r>
      <w:r w:rsidRPr="00BB1D34">
        <w:rPr>
          <w:rFonts w:cs="Courier New"/>
        </w:rPr>
        <w:t>, but in this case, the desired value of “Very_High” was not a member of that controlled vocabulary.  Use Case 4 allows for the use of other values when necessary.</w:t>
      </w:r>
    </w:p>
    <w:p w14:paraId="6F24D5FA" w14:textId="77777777" w:rsidR="00E37954" w:rsidRPr="00BB1D34" w:rsidRDefault="00E37954" w:rsidP="00E37954">
      <w:pPr>
        <w:spacing w:after="0" w:line="259" w:lineRule="auto"/>
        <w:rPr>
          <w:rFonts w:cs="Courier New"/>
        </w:rPr>
      </w:pPr>
    </w:p>
    <w:p w14:paraId="7331C972" w14:textId="77777777" w:rsidR="00E37954" w:rsidRPr="00AB517A" w:rsidRDefault="00E37954" w:rsidP="00AB517A">
      <w:pPr>
        <w:pStyle w:val="tabbed"/>
        <w:rPr>
          <w:rStyle w:val="HTMLCode"/>
          <w:rFonts w:eastAsiaTheme="majorEastAsia"/>
        </w:rPr>
      </w:pPr>
      <w:r w:rsidRPr="00AB517A">
        <w:rPr>
          <w:rStyle w:val="nt"/>
        </w:rPr>
        <w:t>&lt;incident:Confidence&gt;</w:t>
      </w:r>
    </w:p>
    <w:p w14:paraId="580A191E" w14:textId="77777777" w:rsidR="00E37954" w:rsidRPr="00AB517A" w:rsidRDefault="00AB517A" w:rsidP="00AB517A">
      <w:pPr>
        <w:pStyle w:val="tabbed"/>
        <w:rPr>
          <w:rStyle w:val="HTMLCode"/>
          <w:rFonts w:eastAsiaTheme="majorEastAsia"/>
        </w:rPr>
      </w:pPr>
      <w:r>
        <w:rPr>
          <w:rStyle w:val="HTMLCode"/>
          <w:rFonts w:eastAsiaTheme="majorEastAsia"/>
        </w:rPr>
        <w:t xml:space="preserve">   </w:t>
      </w:r>
      <w:r w:rsidR="00E37954" w:rsidRPr="00AB517A">
        <w:rPr>
          <w:rStyle w:val="nt"/>
        </w:rPr>
        <w:t>&lt;stixCommon:Value&gt;</w:t>
      </w:r>
      <w:r w:rsidR="00E37954" w:rsidRPr="00AB517A">
        <w:rPr>
          <w:rStyle w:val="HTMLCode"/>
          <w:rFonts w:eastAsiaTheme="majorEastAsia"/>
        </w:rPr>
        <w:t>Very_High</w:t>
      </w:r>
      <w:r w:rsidR="00E37954" w:rsidRPr="00AB517A">
        <w:rPr>
          <w:rStyle w:val="nt"/>
        </w:rPr>
        <w:t>&lt;/stixCommon:Value&gt;</w:t>
      </w:r>
    </w:p>
    <w:p w14:paraId="167273BC" w14:textId="77777777" w:rsidR="00E37954" w:rsidRPr="00BB1D34" w:rsidRDefault="00E37954" w:rsidP="00AB517A">
      <w:pPr>
        <w:pStyle w:val="tabbed"/>
        <w:rPr>
          <w:rFonts w:ascii="Arial" w:hAnsi="Arial"/>
        </w:rPr>
      </w:pPr>
      <w:r w:rsidRPr="00AB517A">
        <w:rPr>
          <w:rStyle w:val="nt"/>
        </w:rPr>
        <w:t>&lt;/incident:Confidence&gt;</w:t>
      </w:r>
    </w:p>
    <w:p w14:paraId="3FCEB2FC" w14:textId="77777777" w:rsidR="00E37954" w:rsidRPr="00BB1D34" w:rsidRDefault="00E37954" w:rsidP="00E37954">
      <w:pPr>
        <w:pStyle w:val="HTMLPreformatted"/>
        <w:spacing w:line="259" w:lineRule="auto"/>
        <w:rPr>
          <w:rFonts w:ascii="Arial" w:hAnsi="Arial"/>
        </w:rPr>
      </w:pPr>
    </w:p>
    <w:p w14:paraId="02C51884" w14:textId="529DE8FA" w:rsidR="00E37954" w:rsidRPr="00BB1D34" w:rsidRDefault="00E37954" w:rsidP="009E460D">
      <w:pPr>
        <w:spacing w:before="0" w:after="240" w:line="259" w:lineRule="auto"/>
        <w:rPr>
          <w:rFonts w:cs="Courier New"/>
        </w:rPr>
      </w:pPr>
      <w:r w:rsidRPr="00BB1D34">
        <w:rPr>
          <w:rFonts w:cs="Courier New"/>
        </w:rPr>
        <w:t xml:space="preserve">When using UML to model the four use cases of controlled vocabularies, we needed to </w:t>
      </w:r>
      <w:r w:rsidR="0094236E">
        <w:rPr>
          <w:rFonts w:cs="Courier New"/>
        </w:rPr>
        <w:t>make accommodations</w:t>
      </w:r>
      <w:r w:rsidR="0094236E" w:rsidRPr="00BB1D34">
        <w:rPr>
          <w:rFonts w:cs="Courier New"/>
        </w:rPr>
        <w:t xml:space="preserve"> </w:t>
      </w:r>
      <w:r w:rsidRPr="00BB1D34">
        <w:rPr>
          <w:rFonts w:cs="Courier New"/>
        </w:rPr>
        <w:t xml:space="preserve">for limitations in UML modeling.  As we stated in the introduction, we </w:t>
      </w:r>
      <w:r w:rsidR="0094236E">
        <w:rPr>
          <w:rFonts w:cs="Courier New"/>
        </w:rPr>
        <w:t>tried</w:t>
      </w:r>
      <w:r w:rsidR="0094236E" w:rsidRPr="00BB1D34">
        <w:rPr>
          <w:rFonts w:cs="Courier New"/>
        </w:rPr>
        <w:t xml:space="preserve"> </w:t>
      </w:r>
      <w:r w:rsidRPr="00BB1D34">
        <w:rPr>
          <w:rFonts w:cs="Courier New"/>
        </w:rPr>
        <w:t xml:space="preserve">to make the UML data model adhere as </w:t>
      </w:r>
      <w:r w:rsidR="009E460D">
        <w:rPr>
          <w:rFonts w:cs="Courier New"/>
        </w:rPr>
        <w:t>closely as possible</w:t>
      </w:r>
      <w:r w:rsidRPr="00BB1D34">
        <w:rPr>
          <w:rFonts w:cs="Courier New"/>
        </w:rPr>
        <w:t xml:space="preserve"> </w:t>
      </w:r>
      <w:r w:rsidR="0094236E">
        <w:rPr>
          <w:rFonts w:cs="Courier New"/>
        </w:rPr>
        <w:t xml:space="preserve">to </w:t>
      </w:r>
      <w:r w:rsidRPr="00BB1D34">
        <w:rPr>
          <w:rFonts w:cs="Courier New"/>
        </w:rPr>
        <w:t xml:space="preserve">the XSD implementation already established.  However, it proved impossible and also undesirable to model the use of a separate UML class and UML enumeration.  We also wanted to avoid the introduction of an attribute for the actual vocabulary value.  </w:t>
      </w:r>
      <w:r w:rsidR="00CF61C7">
        <w:rPr>
          <w:rFonts w:cs="Courier New"/>
        </w:rPr>
        <w:t>Additionally, we felt it was “cleaner”</w:t>
      </w:r>
      <w:r w:rsidRPr="00BB1D34">
        <w:rPr>
          <w:rFonts w:cs="Courier New"/>
        </w:rPr>
        <w:t xml:space="preserve"> to model use case</w:t>
      </w:r>
      <w:r w:rsidR="009E460D">
        <w:rPr>
          <w:rFonts w:cs="Courier New"/>
        </w:rPr>
        <w:t>s</w:t>
      </w:r>
      <w:r w:rsidRPr="00BB1D34">
        <w:rPr>
          <w:rFonts w:cs="Courier New"/>
        </w:rPr>
        <w:t xml:space="preserve"> 3 and 4 separately.  The UML model, </w:t>
      </w:r>
      <w:r w:rsidR="00CF61C7">
        <w:rPr>
          <w:rFonts w:cs="Courier New"/>
        </w:rPr>
        <w:t xml:space="preserve">again </w:t>
      </w:r>
      <w:r w:rsidRPr="00BB1D34">
        <w:rPr>
          <w:rFonts w:cs="Courier New"/>
        </w:rPr>
        <w:t xml:space="preserve">using the </w:t>
      </w:r>
      <w:r w:rsidRPr="00491786">
        <w:rPr>
          <w:rFonts w:ascii="Courier New" w:hAnsi="Courier New" w:cs="Courier New"/>
        </w:rPr>
        <w:t>HighMediumLow</w:t>
      </w:r>
      <w:r w:rsidRPr="00BB1D34">
        <w:rPr>
          <w:rFonts w:cs="Courier New"/>
        </w:rPr>
        <w:t xml:space="preserve"> controlled vocabulary </w:t>
      </w:r>
      <w:r w:rsidR="00CF61C7">
        <w:rPr>
          <w:rFonts w:cs="Courier New"/>
        </w:rPr>
        <w:t>as an exemplar</w:t>
      </w:r>
      <w:r w:rsidR="0094236E">
        <w:rPr>
          <w:rFonts w:cs="Courier New"/>
        </w:rPr>
        <w:t>,</w:t>
      </w:r>
      <w:r w:rsidR="00CF61C7">
        <w:rPr>
          <w:rFonts w:cs="Courier New"/>
        </w:rPr>
        <w:t xml:space="preserve"> </w:t>
      </w:r>
      <w:r w:rsidRPr="00BB1D34">
        <w:rPr>
          <w:rFonts w:cs="Courier New"/>
        </w:rPr>
        <w:t>is in</w:t>
      </w:r>
      <w:r w:rsidR="00CF61C7">
        <w:rPr>
          <w:rFonts w:cs="Courier New"/>
        </w:rPr>
        <w:t xml:space="preserve"> </w:t>
      </w:r>
      <w:r w:rsidR="00CF61C7" w:rsidRPr="009E460D">
        <w:rPr>
          <w:rFonts w:cs="Courier New"/>
          <w:b/>
          <w:color w:val="0000EE"/>
        </w:rPr>
        <w:fldChar w:fldCharType="begin"/>
      </w:r>
      <w:r w:rsidR="00CF61C7" w:rsidRPr="009E460D">
        <w:rPr>
          <w:rFonts w:cs="Courier New"/>
          <w:b/>
          <w:color w:val="0000EE"/>
        </w:rPr>
        <w:instrText xml:space="preserve"> REF _Ref436909213 \h </w:instrText>
      </w:r>
      <w:r w:rsidR="0094236E">
        <w:rPr>
          <w:rFonts w:cs="Courier New"/>
          <w:b/>
          <w:color w:val="0000EE"/>
        </w:rPr>
        <w:instrText xml:space="preserve"> \* MERGEFORMAT </w:instrText>
      </w:r>
      <w:r w:rsidR="00CF61C7" w:rsidRPr="009E460D">
        <w:rPr>
          <w:rFonts w:cs="Courier New"/>
          <w:b/>
          <w:color w:val="0000EE"/>
        </w:rPr>
      </w:r>
      <w:r w:rsidR="00CF61C7" w:rsidRPr="009E460D">
        <w:rPr>
          <w:rFonts w:cs="Courier New"/>
          <w:b/>
          <w:color w:val="0000EE"/>
        </w:rPr>
        <w:fldChar w:fldCharType="separate"/>
      </w:r>
      <w:r w:rsidR="00CF61C7" w:rsidRPr="009E460D">
        <w:rPr>
          <w:b/>
          <w:color w:val="0000EE"/>
        </w:rPr>
        <w:t xml:space="preserve">Figure </w:t>
      </w:r>
      <w:r w:rsidR="00CF61C7" w:rsidRPr="009E460D">
        <w:rPr>
          <w:b/>
          <w:noProof/>
          <w:color w:val="0000EE"/>
        </w:rPr>
        <w:t>3</w:t>
      </w:r>
      <w:r w:rsidR="00CF61C7" w:rsidRPr="009E460D">
        <w:rPr>
          <w:b/>
          <w:color w:val="0000EE"/>
        </w:rPr>
        <w:noBreakHyphen/>
      </w:r>
      <w:r w:rsidR="00CF61C7" w:rsidRPr="009E460D">
        <w:rPr>
          <w:b/>
          <w:noProof/>
          <w:color w:val="0000EE"/>
        </w:rPr>
        <w:t>1</w:t>
      </w:r>
      <w:r w:rsidR="00CF61C7" w:rsidRPr="009E460D">
        <w:rPr>
          <w:rFonts w:cs="Courier New"/>
          <w:b/>
          <w:color w:val="0000EE"/>
        </w:rPr>
        <w:fldChar w:fldCharType="end"/>
      </w:r>
      <w:r w:rsidR="00CF61C7">
        <w:rPr>
          <w:rFonts w:cs="Courier New"/>
        </w:rPr>
        <w:t>.</w:t>
      </w:r>
    </w:p>
    <w:p w14:paraId="5E4A3E84" w14:textId="22FE9E95" w:rsidR="00E37954" w:rsidRPr="00BB1D34" w:rsidRDefault="00E37954" w:rsidP="00E37954">
      <w:pPr>
        <w:spacing w:after="0" w:line="259" w:lineRule="auto"/>
        <w:rPr>
          <w:rFonts w:cs="Courier New"/>
        </w:rPr>
      </w:pPr>
      <w:r w:rsidRPr="00BB1D34">
        <w:rPr>
          <w:rFonts w:cs="Courier New"/>
        </w:rPr>
        <w:t>Because a UML enumeration and a UML data type cannot</w:t>
      </w:r>
      <w:r w:rsidR="0094236E">
        <w:rPr>
          <w:rFonts w:cs="Courier New"/>
        </w:rPr>
        <w:t xml:space="preserve"> both</w:t>
      </w:r>
      <w:r w:rsidRPr="00BB1D34">
        <w:rPr>
          <w:rFonts w:cs="Courier New"/>
        </w:rPr>
        <w:t xml:space="preserve"> be a specialization of a UML class, we do not use UML classes to model</w:t>
      </w:r>
      <w:r w:rsidR="00CF61C7">
        <w:rPr>
          <w:rFonts w:cs="Courier New"/>
        </w:rPr>
        <w:t xml:space="preserve"> vocabularies</w:t>
      </w:r>
      <w:r w:rsidRPr="00BB1D34">
        <w:rPr>
          <w:rFonts w:cs="Courier New"/>
        </w:rPr>
        <w:t>.  To avoid introducing a new attribute, all vocabularies</w:t>
      </w:r>
      <w:r w:rsidR="009A4BCF">
        <w:rPr>
          <w:rFonts w:cs="Courier New"/>
        </w:rPr>
        <w:t>’</w:t>
      </w:r>
      <w:r w:rsidRPr="00BB1D34">
        <w:rPr>
          <w:rFonts w:cs="Courier New"/>
        </w:rPr>
        <w:t xml:space="preserve"> use cases are supported by being specializations of the UML data type </w:t>
      </w:r>
      <w:r w:rsidRPr="00491786">
        <w:rPr>
          <w:rFonts w:ascii="Courier New" w:hAnsi="Courier New" w:cs="Courier New"/>
        </w:rPr>
        <w:t>basicDataTypes:BasicString</w:t>
      </w:r>
      <w:r w:rsidRPr="00BB1D34">
        <w:rPr>
          <w:rFonts w:cs="Courier New"/>
        </w:rPr>
        <w:t xml:space="preserve">.  </w:t>
      </w:r>
      <w:r w:rsidRPr="00CF61C7">
        <w:rPr>
          <w:rFonts w:ascii="Courier New" w:hAnsi="Courier New" w:cs="Courier New"/>
        </w:rPr>
        <w:t>UnenforcedVocabularyStringType</w:t>
      </w:r>
      <w:r w:rsidRPr="00BB1D34">
        <w:rPr>
          <w:rFonts w:cs="Courier New"/>
        </w:rPr>
        <w:t xml:space="preserve"> was introduced</w:t>
      </w:r>
      <w:r w:rsidR="00CF61C7">
        <w:rPr>
          <w:rFonts w:cs="Courier New"/>
        </w:rPr>
        <w:t xml:space="preserve"> to support use case 3. B</w:t>
      </w:r>
      <w:r w:rsidRPr="00BB1D34">
        <w:rPr>
          <w:rFonts w:cs="Courier New"/>
        </w:rPr>
        <w:t xml:space="preserve">ecause UML data types can have attributes, </w:t>
      </w:r>
      <w:r w:rsidR="00CF61C7">
        <w:rPr>
          <w:rFonts w:cs="Courier New"/>
        </w:rPr>
        <w:t>there is no need</w:t>
      </w:r>
      <w:r w:rsidRPr="00BB1D34">
        <w:rPr>
          <w:rFonts w:cs="Courier New"/>
        </w:rPr>
        <w:t xml:space="preserve"> to introduce a UML class to specify attributes for </w:t>
      </w:r>
      <w:r w:rsidRPr="00CF61C7">
        <w:rPr>
          <w:rFonts w:ascii="Courier New" w:hAnsi="Courier New" w:cs="Courier New"/>
        </w:rPr>
        <w:t xml:space="preserve">vocab_name </w:t>
      </w:r>
      <w:r w:rsidRPr="00BB1D34">
        <w:rPr>
          <w:rFonts w:cs="Courier New"/>
        </w:rPr>
        <w:t xml:space="preserve">and </w:t>
      </w:r>
      <w:r w:rsidRPr="00CF61C7">
        <w:rPr>
          <w:rFonts w:ascii="Courier New" w:hAnsi="Courier New" w:cs="Courier New"/>
        </w:rPr>
        <w:t>vocab_reference</w:t>
      </w:r>
      <w:r w:rsidRPr="00BB1D34">
        <w:rPr>
          <w:rFonts w:cs="Courier New"/>
        </w:rPr>
        <w:t>.  Additionally, UML enumerations can be specializations of UML data types</w:t>
      </w:r>
      <w:r w:rsidR="0094236E">
        <w:rPr>
          <w:rFonts w:cs="Courier New"/>
        </w:rPr>
        <w:t>,</w:t>
      </w:r>
      <w:r w:rsidRPr="00BB1D34">
        <w:rPr>
          <w:rFonts w:cs="Courier New"/>
        </w:rPr>
        <w:t xml:space="preserve"> and this matches nicely with our concept of controlled vocabularies – a restricted set of legal strings. </w:t>
      </w:r>
    </w:p>
    <w:p w14:paraId="614D417E" w14:textId="77777777" w:rsidR="00CF61C7" w:rsidRDefault="00E37954" w:rsidP="00CF61C7">
      <w:pPr>
        <w:keepNext/>
        <w:spacing w:after="0" w:line="259" w:lineRule="auto"/>
      </w:pPr>
      <w:r w:rsidRPr="00BB1D34">
        <w:rPr>
          <w:rFonts w:cs="Courier New"/>
          <w:noProof/>
        </w:rPr>
        <w:lastRenderedPageBreak/>
        <w:drawing>
          <wp:inline distT="0" distB="0" distL="0" distR="0" wp14:anchorId="15CE894B" wp14:editId="2F75C515">
            <wp:extent cx="5943600" cy="3522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22980"/>
                    </a:xfrm>
                    <a:prstGeom prst="rect">
                      <a:avLst/>
                    </a:prstGeom>
                  </pic:spPr>
                </pic:pic>
              </a:graphicData>
            </a:graphic>
          </wp:inline>
        </w:drawing>
      </w:r>
    </w:p>
    <w:p w14:paraId="6BD6730F" w14:textId="6FF9C11E" w:rsidR="0012387E" w:rsidRDefault="00CF61C7" w:rsidP="00A652F3">
      <w:pPr>
        <w:pStyle w:val="Caption"/>
        <w:rPr>
          <w:rFonts w:cs="Courier New"/>
        </w:rPr>
      </w:pPr>
      <w:bookmarkStart w:id="67" w:name="_Ref436909213"/>
      <w:r>
        <w:t xml:space="preserve">Figure </w:t>
      </w:r>
      <w:fldSimple w:instr=" STYLEREF 1 \s ">
        <w:r w:rsidR="00A652F3">
          <w:rPr>
            <w:noProof/>
          </w:rPr>
          <w:t>3</w:t>
        </w:r>
      </w:fldSimple>
      <w:r w:rsidR="00A652F3">
        <w:noBreakHyphen/>
      </w:r>
      <w:fldSimple w:instr=" SEQ Figure \* ARABIC \s 1 ">
        <w:r w:rsidR="00A652F3">
          <w:rPr>
            <w:noProof/>
          </w:rPr>
          <w:t>1</w:t>
        </w:r>
      </w:fldSimple>
      <w:bookmarkEnd w:id="67"/>
      <w:r>
        <w:t xml:space="preserve">: Modelling </w:t>
      </w:r>
      <w:r w:rsidR="0094236E">
        <w:t xml:space="preserve">controlled vocabularies </w:t>
      </w:r>
      <w:r>
        <w:t>in UML</w:t>
      </w:r>
    </w:p>
    <w:p w14:paraId="1D09030F" w14:textId="77777777" w:rsidR="000E68A3" w:rsidRDefault="000E68A3" w:rsidP="000E68A3">
      <w:pPr>
        <w:pStyle w:val="Heading2"/>
      </w:pPr>
      <w:bookmarkStart w:id="68" w:name="_Ref436907686"/>
      <w:bookmarkStart w:id="69" w:name="_Toc450824672"/>
      <w:r>
        <w:t>Extensions and Externally Defined Data Models</w:t>
      </w:r>
      <w:bookmarkEnd w:id="68"/>
      <w:bookmarkEnd w:id="69"/>
    </w:p>
    <w:p w14:paraId="7DC70C9E" w14:textId="7AD281A1" w:rsidR="000E68A3" w:rsidRDefault="000E68A3" w:rsidP="00295187">
      <w:pPr>
        <w:spacing w:before="0" w:after="240"/>
      </w:pPr>
      <w:r>
        <w:t>Many data models are already externally defined, so there is no need to model them directly in STIX.  Other domains do not have an established data model, but their definition is outside the scope of the STIX data model.  In both case</w:t>
      </w:r>
      <w:r w:rsidR="009A4BCF">
        <w:t>s</w:t>
      </w:r>
      <w:r>
        <w:t>, we would like to support their inclusion into STIX instances.</w:t>
      </w:r>
    </w:p>
    <w:p w14:paraId="583C161D" w14:textId="73189127" w:rsidR="000E68A3" w:rsidRDefault="000E68A3" w:rsidP="00295187">
      <w:pPr>
        <w:spacing w:before="0" w:after="240"/>
      </w:pPr>
      <w:r>
        <w:t>T</w:t>
      </w:r>
      <w:r w:rsidR="00B41258">
        <w:t>he</w:t>
      </w:r>
      <w:r>
        <w:t xml:space="preserve"> use </w:t>
      </w:r>
      <w:r w:rsidR="00B41258">
        <w:t xml:space="preserve">of externally defined data models </w:t>
      </w:r>
      <w:r>
        <w:t>is supported by the STIX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w:t>
      </w:r>
      <w:r w:rsidR="00DA69B7">
        <w:t xml:space="preserve"> For more </w:t>
      </w:r>
      <w:r w:rsidR="00B41258">
        <w:t>details,</w:t>
      </w:r>
      <w:r w:rsidR="00DA69B7">
        <w:t xml:space="preserve"> see </w:t>
      </w:r>
      <w:hyperlink w:anchor="related_work" w:history="1">
        <w:r w:rsidR="00DA69B7" w:rsidRPr="00A833FD">
          <w:rPr>
            <w:rStyle w:val="Hyperlink"/>
            <w:i/>
          </w:rPr>
          <w:t>STIX</w:t>
        </w:r>
        <w:r w:rsidR="00B8740E" w:rsidRPr="00A833FD">
          <w:rPr>
            <w:rStyle w:val="Hyperlink"/>
            <w:i/>
            <w:vertAlign w:val="superscript"/>
          </w:rPr>
          <w:t>TM</w:t>
        </w:r>
        <w:r w:rsidR="00DA69B7" w:rsidRPr="00A833FD">
          <w:rPr>
            <w:rStyle w:val="Hyperlink"/>
            <w:i/>
          </w:rPr>
          <w:t xml:space="preserve"> Version 1.2.1 Part 12: Default Extensions</w:t>
        </w:r>
      </w:hyperlink>
      <w:r w:rsidR="00DA69B7">
        <w:t>.</w:t>
      </w:r>
    </w:p>
    <w:p w14:paraId="1429352C" w14:textId="77777777" w:rsidR="000E68A3" w:rsidRDefault="000E68A3" w:rsidP="00295187">
      <w:pPr>
        <w:spacing w:after="240"/>
      </w:pPr>
      <w:r>
        <w:t>The current established externally defined data models are:</w:t>
      </w:r>
    </w:p>
    <w:p w14:paraId="0CA2A675" w14:textId="14060F3C" w:rsidR="00295187" w:rsidRDefault="00295187" w:rsidP="00A652F3">
      <w:pPr>
        <w:pStyle w:val="Caption"/>
      </w:pPr>
      <w:r>
        <w:t xml:space="preserve">Table </w:t>
      </w:r>
      <w:fldSimple w:instr=" STYLEREF 1 \s ">
        <w:r>
          <w:rPr>
            <w:noProof/>
          </w:rPr>
          <w:t>3</w:t>
        </w:r>
      </w:fldSimple>
      <w:r>
        <w:noBreakHyphen/>
      </w:r>
      <w:fldSimple w:instr=" SEQ Table \* ARABIC \s 1 ">
        <w:r>
          <w:rPr>
            <w:noProof/>
          </w:rPr>
          <w:t>4</w:t>
        </w:r>
      </w:fldSimple>
      <w:r>
        <w:t>. Externally defined data models.</w:t>
      </w:r>
    </w:p>
    <w:tbl>
      <w:tblPr>
        <w:tblStyle w:val="TableGrid"/>
        <w:tblW w:w="0" w:type="auto"/>
        <w:jc w:val="center"/>
        <w:tblLook w:val="04A0" w:firstRow="1" w:lastRow="0" w:firstColumn="1" w:lastColumn="0" w:noHBand="0" w:noVBand="1"/>
      </w:tblPr>
      <w:tblGrid>
        <w:gridCol w:w="2965"/>
        <w:gridCol w:w="3060"/>
      </w:tblGrid>
      <w:tr w:rsidR="000E68A3" w14:paraId="1AFA3A74" w14:textId="77777777" w:rsidTr="00295187">
        <w:trPr>
          <w:jc w:val="center"/>
        </w:trPr>
        <w:tc>
          <w:tcPr>
            <w:tcW w:w="2965" w:type="dxa"/>
            <w:shd w:val="clear" w:color="auto" w:fill="BFBFBF" w:themeFill="background1" w:themeFillShade="BF"/>
          </w:tcPr>
          <w:p w14:paraId="0BE99C46" w14:textId="77777777" w:rsidR="000E68A3" w:rsidRDefault="000E68A3" w:rsidP="00FD48D7">
            <w:r>
              <w:t>Externally Defined Data Model</w:t>
            </w:r>
          </w:p>
        </w:tc>
        <w:tc>
          <w:tcPr>
            <w:tcW w:w="3060" w:type="dxa"/>
            <w:shd w:val="clear" w:color="auto" w:fill="BFBFBF" w:themeFill="background1" w:themeFillShade="BF"/>
          </w:tcPr>
          <w:p w14:paraId="1C1CE141" w14:textId="77777777" w:rsidR="000E68A3" w:rsidRDefault="000E68A3" w:rsidP="00FD48D7">
            <w:r>
              <w:t>Domain</w:t>
            </w:r>
          </w:p>
        </w:tc>
      </w:tr>
      <w:tr w:rsidR="000E68A3" w14:paraId="0236CB83" w14:textId="77777777" w:rsidTr="00295187">
        <w:trPr>
          <w:jc w:val="center"/>
        </w:trPr>
        <w:tc>
          <w:tcPr>
            <w:tcW w:w="2965" w:type="dxa"/>
          </w:tcPr>
          <w:p w14:paraId="0CA144B1" w14:textId="77777777" w:rsidR="000E68A3" w:rsidRDefault="000E68A3" w:rsidP="00FD48D7">
            <w:r>
              <w:t>capec</w:t>
            </w:r>
          </w:p>
        </w:tc>
        <w:tc>
          <w:tcPr>
            <w:tcW w:w="3060" w:type="dxa"/>
          </w:tcPr>
          <w:p w14:paraId="21D4F7E5" w14:textId="77777777" w:rsidR="000E68A3" w:rsidRDefault="000E68A3" w:rsidP="00FD48D7">
            <w:r>
              <w:t>Attack Patterns</w:t>
            </w:r>
          </w:p>
        </w:tc>
      </w:tr>
      <w:tr w:rsidR="000E68A3" w14:paraId="2E0728F9" w14:textId="77777777" w:rsidTr="00295187">
        <w:trPr>
          <w:jc w:val="center"/>
        </w:trPr>
        <w:tc>
          <w:tcPr>
            <w:tcW w:w="2965" w:type="dxa"/>
          </w:tcPr>
          <w:p w14:paraId="0B2A005D" w14:textId="77777777" w:rsidR="000E68A3" w:rsidRDefault="000E68A3" w:rsidP="00FD48D7">
            <w:r>
              <w:t>cvrf</w:t>
            </w:r>
          </w:p>
        </w:tc>
        <w:tc>
          <w:tcPr>
            <w:tcW w:w="3060" w:type="dxa"/>
          </w:tcPr>
          <w:p w14:paraId="655CA3DC" w14:textId="77777777" w:rsidR="000E68A3" w:rsidRDefault="000E68A3" w:rsidP="00FD48D7">
            <w:r>
              <w:t>Vulnerabilities</w:t>
            </w:r>
          </w:p>
        </w:tc>
      </w:tr>
      <w:tr w:rsidR="000E68A3" w14:paraId="284C84DE" w14:textId="77777777" w:rsidTr="00295187">
        <w:trPr>
          <w:jc w:val="center"/>
        </w:trPr>
        <w:tc>
          <w:tcPr>
            <w:tcW w:w="2965" w:type="dxa"/>
          </w:tcPr>
          <w:p w14:paraId="63BB9EE3" w14:textId="77777777" w:rsidR="000E68A3" w:rsidRDefault="000E68A3" w:rsidP="00FD48D7">
            <w:r>
              <w:t>maec</w:t>
            </w:r>
          </w:p>
        </w:tc>
        <w:tc>
          <w:tcPr>
            <w:tcW w:w="3060" w:type="dxa"/>
          </w:tcPr>
          <w:p w14:paraId="2FCB60C7" w14:textId="77777777" w:rsidR="000E68A3" w:rsidRDefault="000E68A3" w:rsidP="00FD48D7">
            <w:r>
              <w:t>Malware</w:t>
            </w:r>
          </w:p>
        </w:tc>
      </w:tr>
      <w:tr w:rsidR="000E68A3" w14:paraId="45422499" w14:textId="77777777" w:rsidTr="00295187">
        <w:trPr>
          <w:jc w:val="center"/>
        </w:trPr>
        <w:tc>
          <w:tcPr>
            <w:tcW w:w="2965" w:type="dxa"/>
          </w:tcPr>
          <w:p w14:paraId="1A91F292" w14:textId="77777777" w:rsidR="000E68A3" w:rsidRDefault="000E68A3" w:rsidP="00FD48D7">
            <w:r>
              <w:t>oasis_ciq</w:t>
            </w:r>
          </w:p>
        </w:tc>
        <w:tc>
          <w:tcPr>
            <w:tcW w:w="3060" w:type="dxa"/>
          </w:tcPr>
          <w:p w14:paraId="6C138E2C" w14:textId="77777777" w:rsidR="000E68A3" w:rsidRDefault="000E68A3" w:rsidP="00FD48D7">
            <w:r>
              <w:t>Identity and Location</w:t>
            </w:r>
          </w:p>
        </w:tc>
      </w:tr>
      <w:tr w:rsidR="000E68A3" w14:paraId="7E3BF279" w14:textId="77777777" w:rsidTr="00295187">
        <w:trPr>
          <w:jc w:val="center"/>
        </w:trPr>
        <w:tc>
          <w:tcPr>
            <w:tcW w:w="2965" w:type="dxa"/>
          </w:tcPr>
          <w:p w14:paraId="1582C9BE" w14:textId="77777777" w:rsidR="000E68A3" w:rsidRDefault="000E68A3" w:rsidP="00FD48D7">
            <w:r>
              <w:t>open_ioc</w:t>
            </w:r>
          </w:p>
        </w:tc>
        <w:tc>
          <w:tcPr>
            <w:tcW w:w="3060" w:type="dxa"/>
          </w:tcPr>
          <w:p w14:paraId="55822E6D" w14:textId="77777777" w:rsidR="000E68A3" w:rsidRDefault="000E68A3" w:rsidP="00FD48D7">
            <w:r>
              <w:t>Indicators</w:t>
            </w:r>
          </w:p>
        </w:tc>
      </w:tr>
      <w:tr w:rsidR="000E68A3" w14:paraId="31C6BA12" w14:textId="77777777" w:rsidTr="00295187">
        <w:trPr>
          <w:jc w:val="center"/>
        </w:trPr>
        <w:tc>
          <w:tcPr>
            <w:tcW w:w="2965" w:type="dxa"/>
          </w:tcPr>
          <w:p w14:paraId="5CD1F4DB" w14:textId="77777777" w:rsidR="000E68A3" w:rsidRDefault="000E68A3" w:rsidP="00FD48D7">
            <w:r>
              <w:t>oval</w:t>
            </w:r>
          </w:p>
        </w:tc>
        <w:tc>
          <w:tcPr>
            <w:tcW w:w="3060" w:type="dxa"/>
          </w:tcPr>
          <w:p w14:paraId="7DAB5AC9" w14:textId="77777777" w:rsidR="000E68A3" w:rsidRDefault="000E68A3" w:rsidP="00FD48D7">
            <w:r>
              <w:t>Assessment</w:t>
            </w:r>
          </w:p>
        </w:tc>
      </w:tr>
    </w:tbl>
    <w:p w14:paraId="2FDD117E" w14:textId="6A9BC4D3" w:rsidR="000E68A3" w:rsidRDefault="000E68A3" w:rsidP="00295187">
      <w:pPr>
        <w:spacing w:before="240" w:after="240"/>
      </w:pPr>
      <w:r>
        <w:lastRenderedPageBreak/>
        <w:t>All of these external</w:t>
      </w:r>
      <w:r w:rsidR="0002212E">
        <w:t>ly</w:t>
      </w:r>
      <w:r>
        <w:t xml:space="preserve"> defined data models use XSD as the normative definition, so it is not necessary to include a</w:t>
      </w:r>
      <w:r w:rsidR="00DA69B7">
        <w:t>ny</w:t>
      </w:r>
      <w:r>
        <w:t xml:space="preserve"> additional XSD in the STIX XML binding.</w:t>
      </w:r>
      <w:r>
        <w:rPr>
          <w:rStyle w:val="EndnoteReference"/>
        </w:rPr>
        <w:endnoteReference w:id="4"/>
      </w:r>
      <w:r w:rsidR="00DA69B7">
        <w:t xml:space="preserve"> The XSD for these externally defined data models can be found in the extensions directory of the current XSD model.</w:t>
      </w:r>
    </w:p>
    <w:p w14:paraId="4EF4D727" w14:textId="529BB49B" w:rsidR="006D5F13" w:rsidRDefault="000E68A3" w:rsidP="00295187">
      <w:pPr>
        <w:spacing w:after="240"/>
      </w:pPr>
      <w:r>
        <w:t xml:space="preserve">However, </w:t>
      </w:r>
      <w:r w:rsidR="00DA69B7">
        <w:t xml:space="preserve">the extensions UML package must be implemented in XML.  The extensions package is actually composed of </w:t>
      </w:r>
      <w:r w:rsidR="00AA3C20">
        <w:t xml:space="preserve">eight sub-packages.  Each of these sub-packages </w:t>
      </w:r>
      <w:r w:rsidR="00017F1C">
        <w:t>should</w:t>
      </w:r>
      <w:r w:rsidR="00AA3C20">
        <w:t xml:space="preserve"> be implemented using </w:t>
      </w:r>
      <w:r w:rsidR="0002212E">
        <w:t xml:space="preserve">its </w:t>
      </w:r>
      <w:r w:rsidR="00AA3C20">
        <w:t xml:space="preserve">own </w:t>
      </w:r>
      <w:r w:rsidR="008D0EDD">
        <w:t>XML</w:t>
      </w:r>
      <w:r w:rsidR="00AA3C20">
        <w:t xml:space="preserve"> schema, in a separate file.  If the sub-package references an existing externally defined data model, it should use the </w:t>
      </w:r>
      <w:r w:rsidR="00AA3C20" w:rsidRPr="006D5F13">
        <w:rPr>
          <w:rFonts w:ascii="Courier New" w:hAnsi="Courier New" w:cs="Courier New"/>
        </w:rPr>
        <w:t>xs:import</w:t>
      </w:r>
      <w:r w:rsidR="00AA3C20">
        <w:t xml:space="preserve"> syntax to include the </w:t>
      </w:r>
      <w:r w:rsidR="008D0EDD">
        <w:t>XML</w:t>
      </w:r>
      <w:r w:rsidR="00AA3C20">
        <w:t xml:space="preserve"> schema.</w:t>
      </w:r>
      <w:r w:rsidR="006D5F13">
        <w:t xml:space="preserve">  </w:t>
      </w:r>
      <w:bookmarkStart w:id="70" w:name="_Toc287332011"/>
    </w:p>
    <w:p w14:paraId="21EEDED8" w14:textId="77777777" w:rsidR="006D5F13" w:rsidRPr="00E61545" w:rsidRDefault="006D5F13" w:rsidP="00295187">
      <w:pPr>
        <w:spacing w:after="240"/>
      </w:pPr>
      <w:r>
        <w:t>The names of the UML Package, the XML Namespace and XML Namespace prefix are the same except in for the following:</w:t>
      </w:r>
    </w:p>
    <w:p w14:paraId="63E7B89E" w14:textId="454328AF" w:rsidR="006D5F13" w:rsidRDefault="006D5F13" w:rsidP="00A652F3">
      <w:pPr>
        <w:pStyle w:val="Caption"/>
      </w:pPr>
      <w:r>
        <w:t xml:space="preserve">Table </w:t>
      </w:r>
      <w:fldSimple w:instr=" STYLEREF 1 \s ">
        <w:r w:rsidR="00295187">
          <w:rPr>
            <w:noProof/>
          </w:rPr>
          <w:t>3</w:t>
        </w:r>
      </w:fldSimple>
      <w:r w:rsidR="00295187">
        <w:noBreakHyphen/>
      </w:r>
      <w:fldSimple w:instr=" SEQ Table \* ARABIC \s 1 ">
        <w:r w:rsidR="00295187">
          <w:rPr>
            <w:noProof/>
          </w:rPr>
          <w:t>5</w:t>
        </w:r>
      </w:fldSimple>
      <w:r>
        <w:t>: UML Extension Package Names Mapping</w:t>
      </w:r>
    </w:p>
    <w:tbl>
      <w:tblPr>
        <w:tblStyle w:val="TableGrid"/>
        <w:tblW w:w="0" w:type="auto"/>
        <w:jc w:val="center"/>
        <w:tblLook w:val="04A0" w:firstRow="1" w:lastRow="0" w:firstColumn="1" w:lastColumn="0" w:noHBand="0" w:noVBand="1"/>
      </w:tblPr>
      <w:tblGrid>
        <w:gridCol w:w="3775"/>
        <w:gridCol w:w="4140"/>
      </w:tblGrid>
      <w:tr w:rsidR="006D5F13" w14:paraId="638DB526" w14:textId="77777777" w:rsidTr="006C0A9A">
        <w:trPr>
          <w:jc w:val="center"/>
        </w:trPr>
        <w:tc>
          <w:tcPr>
            <w:tcW w:w="3775" w:type="dxa"/>
            <w:shd w:val="clear" w:color="auto" w:fill="BFBFBF" w:themeFill="background1" w:themeFillShade="BF"/>
          </w:tcPr>
          <w:p w14:paraId="4BA26F6C" w14:textId="77777777" w:rsidR="006D5F13" w:rsidRDefault="006D5F13" w:rsidP="00411869">
            <w:r>
              <w:t xml:space="preserve">UML Package/ XML Namespace Prefix  </w:t>
            </w:r>
          </w:p>
        </w:tc>
        <w:tc>
          <w:tcPr>
            <w:tcW w:w="4140" w:type="dxa"/>
            <w:shd w:val="clear" w:color="auto" w:fill="BFBFBF" w:themeFill="background1" w:themeFillShade="BF"/>
          </w:tcPr>
          <w:p w14:paraId="31995CE6" w14:textId="77777777" w:rsidR="006D5F13" w:rsidRDefault="006D5F13" w:rsidP="00411869">
            <w:r>
              <w:t>XML Namespace</w:t>
            </w:r>
          </w:p>
        </w:tc>
      </w:tr>
      <w:tr w:rsidR="006D5F13" w14:paraId="6F5D6044" w14:textId="77777777" w:rsidTr="006C0A9A">
        <w:trPr>
          <w:jc w:val="center"/>
        </w:trPr>
        <w:tc>
          <w:tcPr>
            <w:tcW w:w="3775" w:type="dxa"/>
          </w:tcPr>
          <w:p w14:paraId="4E6B6B97" w14:textId="77777777" w:rsidR="006D5F13" w:rsidRDefault="006D5F13" w:rsidP="00411869">
            <w:r>
              <w:t>stix-capec</w:t>
            </w:r>
          </w:p>
        </w:tc>
        <w:tc>
          <w:tcPr>
            <w:tcW w:w="4140" w:type="dxa"/>
          </w:tcPr>
          <w:p w14:paraId="0A0B5235" w14:textId="77777777" w:rsidR="006D5F13" w:rsidRDefault="00D50AF0" w:rsidP="00411869">
            <w:r>
              <w:t>../extensions/c</w:t>
            </w:r>
            <w:r w:rsidR="006D5F13">
              <w:t>apec-2.7</w:t>
            </w:r>
          </w:p>
        </w:tc>
      </w:tr>
      <w:tr w:rsidR="006D5F13" w14:paraId="0D1DE611" w14:textId="77777777" w:rsidTr="006C0A9A">
        <w:trPr>
          <w:jc w:val="center"/>
        </w:trPr>
        <w:tc>
          <w:tcPr>
            <w:tcW w:w="3775" w:type="dxa"/>
          </w:tcPr>
          <w:p w14:paraId="6C430690" w14:textId="77777777" w:rsidR="006D5F13" w:rsidRDefault="006D5F13" w:rsidP="00411869">
            <w:r>
              <w:t>stix-ciqaddress</w:t>
            </w:r>
          </w:p>
        </w:tc>
        <w:tc>
          <w:tcPr>
            <w:tcW w:w="4140" w:type="dxa"/>
          </w:tcPr>
          <w:p w14:paraId="625FB7E0" w14:textId="77777777" w:rsidR="006D5F13" w:rsidRDefault="00D50AF0" w:rsidP="00411869">
            <w:r>
              <w:t>../extensions/</w:t>
            </w:r>
            <w:r w:rsidR="006D5F13">
              <w:t>ciq-address-3.0</w:t>
            </w:r>
          </w:p>
        </w:tc>
      </w:tr>
      <w:tr w:rsidR="006D5F13" w14:paraId="405A1245" w14:textId="77777777" w:rsidTr="006C0A9A">
        <w:trPr>
          <w:jc w:val="center"/>
        </w:trPr>
        <w:tc>
          <w:tcPr>
            <w:tcW w:w="3775" w:type="dxa"/>
          </w:tcPr>
          <w:p w14:paraId="4F0FDDE9" w14:textId="77777777" w:rsidR="006D5F13" w:rsidRDefault="006D5F13" w:rsidP="00411869">
            <w:r>
              <w:t>stix-ciqidentity</w:t>
            </w:r>
          </w:p>
        </w:tc>
        <w:tc>
          <w:tcPr>
            <w:tcW w:w="4140" w:type="dxa"/>
          </w:tcPr>
          <w:p w14:paraId="2EC11547" w14:textId="77777777" w:rsidR="006D5F13" w:rsidRDefault="00D50AF0" w:rsidP="00411869">
            <w:r>
              <w:t>../extensions/</w:t>
            </w:r>
            <w:r w:rsidR="006D5F13">
              <w:t>ciq-3.0-identity</w:t>
            </w:r>
          </w:p>
        </w:tc>
      </w:tr>
      <w:tr w:rsidR="006D5F13" w14:paraId="3734B34F" w14:textId="77777777" w:rsidTr="006C0A9A">
        <w:trPr>
          <w:jc w:val="center"/>
        </w:trPr>
        <w:tc>
          <w:tcPr>
            <w:tcW w:w="3775" w:type="dxa"/>
          </w:tcPr>
          <w:p w14:paraId="5A7BB3DC" w14:textId="77777777" w:rsidR="006D5F13" w:rsidRDefault="006C561F" w:rsidP="006C561F">
            <w:r>
              <w:t>s</w:t>
            </w:r>
            <w:r w:rsidR="006D5F13">
              <w:t>tix</w:t>
            </w:r>
            <w:r>
              <w:t>-cvrf</w:t>
            </w:r>
          </w:p>
        </w:tc>
        <w:tc>
          <w:tcPr>
            <w:tcW w:w="4140" w:type="dxa"/>
          </w:tcPr>
          <w:p w14:paraId="56AFF41C" w14:textId="77777777" w:rsidR="006D5F13" w:rsidRDefault="00D50AF0" w:rsidP="00411869">
            <w:r>
              <w:t>../extensions/</w:t>
            </w:r>
            <w:r w:rsidR="006C561F">
              <w:t>cvrf</w:t>
            </w:r>
          </w:p>
        </w:tc>
      </w:tr>
      <w:tr w:rsidR="006D5F13" w14:paraId="5B4DCCA7" w14:textId="77777777" w:rsidTr="006C0A9A">
        <w:trPr>
          <w:jc w:val="center"/>
        </w:trPr>
        <w:tc>
          <w:tcPr>
            <w:tcW w:w="3775" w:type="dxa"/>
          </w:tcPr>
          <w:p w14:paraId="7BCFAF11" w14:textId="77777777" w:rsidR="006D5F13" w:rsidRDefault="00D50AF0" w:rsidP="00411869">
            <w:r>
              <w:t>stix-maec</w:t>
            </w:r>
          </w:p>
        </w:tc>
        <w:tc>
          <w:tcPr>
            <w:tcW w:w="4140" w:type="dxa"/>
          </w:tcPr>
          <w:p w14:paraId="697C296B" w14:textId="77777777" w:rsidR="006D5F13" w:rsidRDefault="00D50AF0" w:rsidP="00411869">
            <w:r>
              <w:t>../extensions/Maec-4.1</w:t>
            </w:r>
          </w:p>
        </w:tc>
      </w:tr>
      <w:tr w:rsidR="006D5F13" w14:paraId="5F66FF89" w14:textId="77777777" w:rsidTr="006C0A9A">
        <w:trPr>
          <w:jc w:val="center"/>
        </w:trPr>
        <w:tc>
          <w:tcPr>
            <w:tcW w:w="3775" w:type="dxa"/>
          </w:tcPr>
          <w:p w14:paraId="52B11A41" w14:textId="77777777" w:rsidR="006D5F13" w:rsidRDefault="00D50AF0" w:rsidP="00411869">
            <w:r>
              <w:t>simpleMarking</w:t>
            </w:r>
          </w:p>
        </w:tc>
        <w:tc>
          <w:tcPr>
            <w:tcW w:w="4140" w:type="dxa"/>
          </w:tcPr>
          <w:p w14:paraId="6F49058E" w14:textId="77777777" w:rsidR="006D5F13" w:rsidRDefault="00D50AF0" w:rsidP="00411869">
            <w:r>
              <w:t>../extensions/data-marking/simple</w:t>
            </w:r>
          </w:p>
        </w:tc>
      </w:tr>
      <w:tr w:rsidR="006D5F13" w14:paraId="2A23C6FF" w14:textId="77777777" w:rsidTr="006C0A9A">
        <w:trPr>
          <w:jc w:val="center"/>
        </w:trPr>
        <w:tc>
          <w:tcPr>
            <w:tcW w:w="3775" w:type="dxa"/>
          </w:tcPr>
          <w:p w14:paraId="0D661ACA" w14:textId="77777777" w:rsidR="006D5F13" w:rsidRDefault="00D50AF0" w:rsidP="00411869">
            <w:r>
              <w:t>TOUMarking</w:t>
            </w:r>
          </w:p>
        </w:tc>
        <w:tc>
          <w:tcPr>
            <w:tcW w:w="4140" w:type="dxa"/>
          </w:tcPr>
          <w:p w14:paraId="211E8011" w14:textId="77777777" w:rsidR="006D5F13" w:rsidRDefault="00D50AF0" w:rsidP="00411869">
            <w:r>
              <w:t>../extensions/data-marking/terms-of-use</w:t>
            </w:r>
          </w:p>
        </w:tc>
      </w:tr>
      <w:tr w:rsidR="00D50AF0" w14:paraId="247625BC" w14:textId="77777777" w:rsidTr="006C0A9A">
        <w:trPr>
          <w:jc w:val="center"/>
        </w:trPr>
        <w:tc>
          <w:tcPr>
            <w:tcW w:w="3775" w:type="dxa"/>
          </w:tcPr>
          <w:p w14:paraId="3995EEAB" w14:textId="77777777" w:rsidR="00D50AF0" w:rsidRDefault="00D50AF0" w:rsidP="00411869">
            <w:r>
              <w:t>tlpMarking</w:t>
            </w:r>
          </w:p>
        </w:tc>
        <w:tc>
          <w:tcPr>
            <w:tcW w:w="4140" w:type="dxa"/>
          </w:tcPr>
          <w:p w14:paraId="47F1DB48" w14:textId="77777777" w:rsidR="00D50AF0" w:rsidRDefault="006C0A9A" w:rsidP="00411869">
            <w:r>
              <w:t>../</w:t>
            </w:r>
            <w:r w:rsidRPr="006C0A9A">
              <w:t>extensions/data-marking/tlp</w:t>
            </w:r>
          </w:p>
        </w:tc>
      </w:tr>
      <w:tr w:rsidR="00D50AF0" w14:paraId="18BCFEB2" w14:textId="77777777" w:rsidTr="006C0A9A">
        <w:trPr>
          <w:jc w:val="center"/>
        </w:trPr>
        <w:tc>
          <w:tcPr>
            <w:tcW w:w="3775" w:type="dxa"/>
          </w:tcPr>
          <w:p w14:paraId="63926933" w14:textId="77777777" w:rsidR="00D50AF0" w:rsidRDefault="006C0A9A" w:rsidP="00411869">
            <w:r>
              <w:t>genericStructuredCOA</w:t>
            </w:r>
          </w:p>
        </w:tc>
        <w:tc>
          <w:tcPr>
            <w:tcW w:w="4140" w:type="dxa"/>
          </w:tcPr>
          <w:p w14:paraId="02DAA372" w14:textId="77777777" w:rsidR="00D50AF0" w:rsidRDefault="006C0A9A" w:rsidP="00411869">
            <w:r>
              <w:t>../extensions/structure-coa/generic</w:t>
            </w:r>
          </w:p>
        </w:tc>
      </w:tr>
      <w:tr w:rsidR="00D50AF0" w14:paraId="6161D01B" w14:textId="77777777" w:rsidTr="006C0A9A">
        <w:trPr>
          <w:jc w:val="center"/>
        </w:trPr>
        <w:tc>
          <w:tcPr>
            <w:tcW w:w="3775" w:type="dxa"/>
          </w:tcPr>
          <w:p w14:paraId="2583A193" w14:textId="77777777" w:rsidR="00D50AF0" w:rsidRDefault="006C0A9A" w:rsidP="00411869">
            <w:r>
              <w:t>genericTM</w:t>
            </w:r>
          </w:p>
        </w:tc>
        <w:tc>
          <w:tcPr>
            <w:tcW w:w="4140" w:type="dxa"/>
          </w:tcPr>
          <w:p w14:paraId="45DA43A4" w14:textId="77777777" w:rsidR="00D50AF0" w:rsidRDefault="006C0A9A" w:rsidP="00411869">
            <w:r>
              <w:t>../extensions/test-mechanism/generic</w:t>
            </w:r>
          </w:p>
        </w:tc>
      </w:tr>
      <w:tr w:rsidR="006C0A9A" w14:paraId="093B8954" w14:textId="77777777" w:rsidTr="006C0A9A">
        <w:trPr>
          <w:jc w:val="center"/>
        </w:trPr>
        <w:tc>
          <w:tcPr>
            <w:tcW w:w="3775" w:type="dxa"/>
          </w:tcPr>
          <w:p w14:paraId="00797A5F" w14:textId="77777777" w:rsidR="006C0A9A" w:rsidRDefault="006C0A9A" w:rsidP="00411869">
            <w:r>
              <w:t>stix-openioc</w:t>
            </w:r>
          </w:p>
        </w:tc>
        <w:tc>
          <w:tcPr>
            <w:tcW w:w="4140" w:type="dxa"/>
          </w:tcPr>
          <w:p w14:paraId="4F584AD4" w14:textId="77777777" w:rsidR="006C0A9A" w:rsidRDefault="006C0A9A" w:rsidP="00411869">
            <w:r>
              <w:t>../extensions/test-mechanism/openioc-2010</w:t>
            </w:r>
          </w:p>
        </w:tc>
      </w:tr>
      <w:tr w:rsidR="006C0A9A" w14:paraId="5647880F" w14:textId="77777777" w:rsidTr="006C0A9A">
        <w:trPr>
          <w:jc w:val="center"/>
        </w:trPr>
        <w:tc>
          <w:tcPr>
            <w:tcW w:w="3775" w:type="dxa"/>
          </w:tcPr>
          <w:p w14:paraId="4C100015" w14:textId="77777777" w:rsidR="006C0A9A" w:rsidRDefault="006C0A9A" w:rsidP="00411869">
            <w:r>
              <w:t>stix-oval</w:t>
            </w:r>
          </w:p>
        </w:tc>
        <w:tc>
          <w:tcPr>
            <w:tcW w:w="4140" w:type="dxa"/>
          </w:tcPr>
          <w:p w14:paraId="1CDFF1AF" w14:textId="77777777" w:rsidR="006C0A9A" w:rsidRDefault="006C0A9A" w:rsidP="00411869">
            <w:r>
              <w:t>../extensions/test-mechanism/oval-5.10</w:t>
            </w:r>
          </w:p>
        </w:tc>
      </w:tr>
      <w:tr w:rsidR="006C0A9A" w14:paraId="7A625BC5" w14:textId="77777777" w:rsidTr="006C0A9A">
        <w:trPr>
          <w:jc w:val="center"/>
        </w:trPr>
        <w:tc>
          <w:tcPr>
            <w:tcW w:w="3775" w:type="dxa"/>
          </w:tcPr>
          <w:p w14:paraId="113B9E37" w14:textId="77777777" w:rsidR="006C0A9A" w:rsidRDefault="006C0A9A" w:rsidP="00411869">
            <w:r>
              <w:t>snortTM</w:t>
            </w:r>
          </w:p>
        </w:tc>
        <w:tc>
          <w:tcPr>
            <w:tcW w:w="4140" w:type="dxa"/>
          </w:tcPr>
          <w:p w14:paraId="373153A3" w14:textId="77777777" w:rsidR="006C0A9A" w:rsidRDefault="006C0A9A" w:rsidP="00411869">
            <w:r>
              <w:t>../extensions/test-mechanism/snort</w:t>
            </w:r>
          </w:p>
        </w:tc>
      </w:tr>
      <w:tr w:rsidR="006C0A9A" w14:paraId="58E7A024" w14:textId="77777777" w:rsidTr="006C0A9A">
        <w:trPr>
          <w:jc w:val="center"/>
        </w:trPr>
        <w:tc>
          <w:tcPr>
            <w:tcW w:w="3775" w:type="dxa"/>
          </w:tcPr>
          <w:p w14:paraId="2A678051" w14:textId="77777777" w:rsidR="006C0A9A" w:rsidRDefault="006C0A9A" w:rsidP="00411869">
            <w:r>
              <w:t>yaraTM</w:t>
            </w:r>
          </w:p>
        </w:tc>
        <w:tc>
          <w:tcPr>
            <w:tcW w:w="4140" w:type="dxa"/>
          </w:tcPr>
          <w:p w14:paraId="5FB25EB1" w14:textId="77777777" w:rsidR="006C0A9A" w:rsidRDefault="006C0A9A" w:rsidP="00411869">
            <w:r>
              <w:t>../extensions/test-mechanism/yara</w:t>
            </w:r>
          </w:p>
        </w:tc>
      </w:tr>
    </w:tbl>
    <w:p w14:paraId="48F757E0" w14:textId="77777777" w:rsidR="006D5F13" w:rsidRDefault="006D5F13" w:rsidP="006D5F13"/>
    <w:p w14:paraId="53F2FB33" w14:textId="77777777" w:rsidR="00D50AF0" w:rsidRDefault="00D50AF0" w:rsidP="006D5F13">
      <w:pPr>
        <w:rPr>
          <w:rFonts w:cs="Arial"/>
        </w:rPr>
      </w:pPr>
      <w:r>
        <w:t xml:space="preserve">All XML namespaces begin with </w:t>
      </w:r>
      <w:r w:rsidRPr="00D50AF0">
        <w:rPr>
          <w:rFonts w:ascii="Courier New" w:hAnsi="Courier New" w:cs="Courier New"/>
        </w:rPr>
        <w:t>http://docs.oasis-open.org/cti/ns/stix/</w:t>
      </w:r>
      <w:r w:rsidRPr="00D50AF0">
        <w:rPr>
          <w:rFonts w:cs="Arial"/>
        </w:rPr>
        <w:t>and</w:t>
      </w:r>
      <w:r>
        <w:rPr>
          <w:rFonts w:cs="Arial"/>
        </w:rPr>
        <w:t xml:space="preserve"> have the “-1” suffix.</w:t>
      </w:r>
    </w:p>
    <w:p w14:paraId="2B9BB0AA" w14:textId="356C4FB9" w:rsidR="006D5F13" w:rsidRDefault="006D5F13" w:rsidP="006D5F13">
      <w:r>
        <w:t xml:space="preserve">The use of the binding rules in </w:t>
      </w:r>
      <w:r w:rsidR="0002212E">
        <w:t xml:space="preserve">Section </w:t>
      </w:r>
      <w:r w:rsidRPr="00295187">
        <w:rPr>
          <w:b/>
          <w:color w:val="0000EE"/>
        </w:rPr>
        <w:fldChar w:fldCharType="begin"/>
      </w:r>
      <w:r w:rsidRPr="00295187">
        <w:rPr>
          <w:b/>
          <w:color w:val="0000EE"/>
        </w:rPr>
        <w:instrText xml:space="preserve"> REF _Ref436912835 \r \h </w:instrText>
      </w:r>
      <w:r w:rsidR="00295187">
        <w:rPr>
          <w:b/>
          <w:color w:val="0000EE"/>
        </w:rPr>
        <w:instrText xml:space="preserve"> \* MERGEFORMAT </w:instrText>
      </w:r>
      <w:r w:rsidRPr="00295187">
        <w:rPr>
          <w:b/>
          <w:color w:val="0000EE"/>
        </w:rPr>
      </w:r>
      <w:r w:rsidRPr="00295187">
        <w:rPr>
          <w:b/>
          <w:color w:val="0000EE"/>
        </w:rPr>
        <w:fldChar w:fldCharType="separate"/>
      </w:r>
      <w:r w:rsidRPr="00295187">
        <w:rPr>
          <w:b/>
          <w:color w:val="0000EE"/>
        </w:rPr>
        <w:t>2</w:t>
      </w:r>
      <w:r w:rsidRPr="00295187">
        <w:rPr>
          <w:b/>
          <w:color w:val="0000EE"/>
        </w:rPr>
        <w:fldChar w:fldCharType="end"/>
      </w:r>
      <w:r>
        <w:t xml:space="preserve"> is sufficient for implementing the extensions package except for these </w:t>
      </w:r>
      <w:r w:rsidR="003C0D94">
        <w:t>cases:</w:t>
      </w:r>
    </w:p>
    <w:p w14:paraId="0ED53B22" w14:textId="77777777" w:rsidR="003C0D94" w:rsidRPr="000D7738"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 xml:space="preserve">identity package.  The class </w:t>
      </w:r>
      <w:r w:rsidRPr="000D7738">
        <w:rPr>
          <w:rFonts w:ascii="Courier New" w:hAnsi="Courier New" w:cs="Courier New"/>
          <w:sz w:val="20"/>
          <w:szCs w:val="20"/>
        </w:rPr>
        <w:t>STIXCIQIdentity3.0Type</w:t>
      </w:r>
      <w:r w:rsidRPr="000D7738">
        <w:rPr>
          <w:rFonts w:ascii="Arial" w:hAnsi="Arial" w:cs="Arial"/>
          <w:sz w:val="20"/>
          <w:szCs w:val="20"/>
        </w:rPr>
        <w:t xml:space="preserve"> is used to restrict the </w:t>
      </w:r>
      <w:r w:rsidRPr="000D7738">
        <w:rPr>
          <w:rFonts w:ascii="Courier New" w:hAnsi="Courier New" w:cs="Courier New"/>
          <w:sz w:val="20"/>
          <w:szCs w:val="20"/>
        </w:rPr>
        <w:t>ciq:PartyType</w:t>
      </w:r>
      <w:r w:rsidRPr="000D7738">
        <w:rPr>
          <w:rFonts w:ascii="Arial" w:hAnsi="Arial" w:cs="Arial"/>
          <w:sz w:val="20"/>
          <w:szCs w:val="20"/>
        </w:rPr>
        <w:t xml:space="preserve"> to a subset of properties available.  For a list, see </w:t>
      </w:r>
      <w:r w:rsidRPr="000D7738">
        <w:rPr>
          <w:rFonts w:ascii="Arial" w:hAnsi="Arial" w:cs="Arial"/>
          <w:i/>
          <w:sz w:val="20"/>
          <w:szCs w:val="20"/>
        </w:rPr>
        <w:t>STIX Version 1.2.1 Part 12: Default Extensions</w:t>
      </w:r>
      <w:r w:rsidRPr="000D7738">
        <w:rPr>
          <w:rFonts w:ascii="Arial" w:hAnsi="Arial" w:cs="Arial"/>
          <w:sz w:val="20"/>
          <w:szCs w:val="20"/>
        </w:rPr>
        <w:t>.</w:t>
      </w:r>
    </w:p>
    <w:p w14:paraId="254A44DF" w14:textId="56606524" w:rsidR="003C0D94" w:rsidRPr="00D50AF0" w:rsidRDefault="003C0D94" w:rsidP="003C0D94">
      <w:pPr>
        <w:pStyle w:val="ListParagraph"/>
        <w:numPr>
          <w:ilvl w:val="0"/>
          <w:numId w:val="20"/>
        </w:numPr>
        <w:rPr>
          <w:rFonts w:ascii="Arial" w:hAnsi="Arial" w:cs="Arial"/>
          <w:sz w:val="20"/>
          <w:szCs w:val="20"/>
        </w:rPr>
      </w:pPr>
      <w:r w:rsidRPr="000D7738">
        <w:rPr>
          <w:rFonts w:ascii="Arial" w:hAnsi="Arial" w:cs="Arial"/>
          <w:sz w:val="20"/>
          <w:szCs w:val="20"/>
        </w:rPr>
        <w:t>test_mechanism package.  Many o</w:t>
      </w:r>
      <w:r w:rsidR="000D7738">
        <w:rPr>
          <w:rFonts w:ascii="Arial" w:hAnsi="Arial" w:cs="Arial"/>
          <w:sz w:val="20"/>
          <w:szCs w:val="20"/>
        </w:rPr>
        <w:t xml:space="preserve">f the UML attributes are of the class </w:t>
      </w:r>
      <w:r w:rsidR="000D7738" w:rsidRPr="000D7738">
        <w:rPr>
          <w:rFonts w:ascii="Courier New" w:hAnsi="Courier New" w:cs="Courier New"/>
          <w:sz w:val="20"/>
          <w:szCs w:val="20"/>
        </w:rPr>
        <w:t>stixCommon:</w:t>
      </w:r>
      <w:r w:rsidRPr="000D7738">
        <w:rPr>
          <w:rFonts w:ascii="Courier New" w:hAnsi="Courier New" w:cs="Courier New"/>
          <w:sz w:val="20"/>
          <w:szCs w:val="20"/>
        </w:rPr>
        <w:t>NativeFormatStringType</w:t>
      </w:r>
      <w:r w:rsidRPr="000D7738">
        <w:rPr>
          <w:rFonts w:ascii="Arial" w:hAnsi="Arial" w:cs="Arial"/>
          <w:sz w:val="20"/>
          <w:szCs w:val="20"/>
        </w:rPr>
        <w:t xml:space="preserve">.  The type of the XSD element </w:t>
      </w:r>
      <w:r w:rsidR="00017F1C">
        <w:rPr>
          <w:rFonts w:ascii="Arial" w:hAnsi="Arial" w:cs="Arial"/>
          <w:sz w:val="20"/>
          <w:szCs w:val="20"/>
        </w:rPr>
        <w:t>must</w:t>
      </w:r>
      <w:r w:rsidRPr="000D7738">
        <w:rPr>
          <w:rFonts w:ascii="Arial" w:hAnsi="Arial" w:cs="Arial"/>
          <w:sz w:val="20"/>
          <w:szCs w:val="20"/>
        </w:rPr>
        <w:t xml:space="preserve"> be </w:t>
      </w:r>
      <w:r w:rsidRPr="000D7738">
        <w:rPr>
          <w:rFonts w:ascii="Courier New" w:hAnsi="Courier New" w:cs="Courier New"/>
          <w:sz w:val="20"/>
          <w:szCs w:val="20"/>
        </w:rPr>
        <w:t>stixCommon:EncodedCDATAType</w:t>
      </w:r>
      <w:r w:rsidRPr="000D7738">
        <w:rPr>
          <w:rFonts w:ascii="Arial" w:hAnsi="Arial" w:cs="Arial"/>
          <w:sz w:val="20"/>
          <w:szCs w:val="20"/>
        </w:rPr>
        <w:t xml:space="preserve">.  Because the </w:t>
      </w:r>
      <w:r w:rsidR="000D7738" w:rsidRPr="000D7738">
        <w:rPr>
          <w:rFonts w:ascii="Arial" w:hAnsi="Arial" w:cs="Arial"/>
          <w:sz w:val="20"/>
          <w:szCs w:val="20"/>
        </w:rPr>
        <w:t xml:space="preserve">syntax of </w:t>
      </w:r>
      <w:r w:rsidRPr="000D7738">
        <w:rPr>
          <w:rFonts w:ascii="Arial" w:hAnsi="Arial" w:cs="Arial"/>
          <w:sz w:val="20"/>
          <w:szCs w:val="20"/>
        </w:rPr>
        <w:t>n</w:t>
      </w:r>
      <w:r w:rsidR="000D7738" w:rsidRPr="000D7738">
        <w:rPr>
          <w:rFonts w:ascii="Arial" w:hAnsi="Arial" w:cs="Arial"/>
          <w:sz w:val="20"/>
          <w:szCs w:val="20"/>
        </w:rPr>
        <w:t>ative format of the test_mechan</w:t>
      </w:r>
      <w:r w:rsidRPr="000D7738">
        <w:rPr>
          <w:rFonts w:ascii="Arial" w:hAnsi="Arial" w:cs="Arial"/>
          <w:sz w:val="20"/>
          <w:szCs w:val="20"/>
        </w:rPr>
        <w:t>i</w:t>
      </w:r>
      <w:r w:rsidR="000D7738" w:rsidRPr="000D7738">
        <w:rPr>
          <w:rFonts w:ascii="Arial" w:hAnsi="Arial" w:cs="Arial"/>
          <w:sz w:val="20"/>
          <w:szCs w:val="20"/>
        </w:rPr>
        <w:t>s</w:t>
      </w:r>
      <w:r w:rsidRPr="000D7738">
        <w:rPr>
          <w:rFonts w:ascii="Arial" w:hAnsi="Arial" w:cs="Arial"/>
          <w:sz w:val="20"/>
          <w:szCs w:val="20"/>
        </w:rPr>
        <w:t xml:space="preserve">ms </w:t>
      </w:r>
      <w:r w:rsidR="000D7738" w:rsidRPr="000D7738">
        <w:rPr>
          <w:rFonts w:ascii="Arial" w:hAnsi="Arial" w:cs="Arial"/>
          <w:sz w:val="20"/>
          <w:szCs w:val="20"/>
        </w:rPr>
        <w:t>may allow for illegal XML, all such data must be wrapped using the C</w:t>
      </w:r>
      <w:r w:rsidR="000D7738">
        <w:rPr>
          <w:rFonts w:ascii="Arial" w:hAnsi="Arial" w:cs="Arial"/>
          <w:sz w:val="20"/>
          <w:szCs w:val="20"/>
        </w:rPr>
        <w:t xml:space="preserve">DATA XML syntax, which is the semantics of </w:t>
      </w:r>
      <w:r w:rsidR="000D7738" w:rsidRPr="000D7738">
        <w:rPr>
          <w:rFonts w:ascii="Courier New" w:hAnsi="Courier New" w:cs="Courier New"/>
          <w:sz w:val="20"/>
          <w:szCs w:val="20"/>
        </w:rPr>
        <w:t>stixCommon:EncodedCDATAType</w:t>
      </w:r>
      <w:r w:rsidR="000D7738">
        <w:rPr>
          <w:rFonts w:ascii="Courier New" w:hAnsi="Courier New" w:cs="Courier New"/>
          <w:sz w:val="20"/>
          <w:szCs w:val="20"/>
        </w:rPr>
        <w:t>.</w:t>
      </w:r>
    </w:p>
    <w:p w14:paraId="2D40D75C" w14:textId="77777777" w:rsidR="00D50AF0" w:rsidRPr="00D50AF0" w:rsidRDefault="00D50AF0" w:rsidP="003C0D94">
      <w:pPr>
        <w:pStyle w:val="ListParagraph"/>
        <w:numPr>
          <w:ilvl w:val="0"/>
          <w:numId w:val="20"/>
        </w:numPr>
        <w:rPr>
          <w:rFonts w:ascii="Arial" w:hAnsi="Arial" w:cs="Arial"/>
          <w:sz w:val="20"/>
          <w:szCs w:val="20"/>
        </w:rPr>
      </w:pPr>
      <w:r w:rsidRPr="00D50AF0">
        <w:rPr>
          <w:rFonts w:ascii="Arial" w:hAnsi="Arial" w:cs="Arial"/>
          <w:sz w:val="20"/>
          <w:szCs w:val="20"/>
        </w:rPr>
        <w:t>structured_coa package</w:t>
      </w:r>
      <w:r>
        <w:rPr>
          <w:rFonts w:ascii="Arial" w:hAnsi="Arial" w:cs="Arial"/>
          <w:sz w:val="20"/>
          <w:szCs w:val="20"/>
        </w:rPr>
        <w:t>.  Similar to test_mechanism package.</w:t>
      </w:r>
    </w:p>
    <w:p w14:paraId="2B92AEAD" w14:textId="77777777" w:rsidR="00AE0702" w:rsidRPr="00295187" w:rsidRDefault="00AE0702" w:rsidP="00295187">
      <w:pPr>
        <w:pStyle w:val="Heading1"/>
      </w:pPr>
      <w:bookmarkStart w:id="71" w:name="_Toc450824673"/>
      <w:bookmarkStart w:id="72" w:name="_Ref451258646"/>
      <w:r w:rsidRPr="00295187">
        <w:lastRenderedPageBreak/>
        <w:t>Conformance</w:t>
      </w:r>
      <w:bookmarkEnd w:id="70"/>
      <w:bookmarkEnd w:id="71"/>
      <w:bookmarkEnd w:id="72"/>
    </w:p>
    <w:p w14:paraId="273FDE5B" w14:textId="7BA838A5" w:rsidR="005F1E26" w:rsidRDefault="005F1E26" w:rsidP="005F1E26">
      <w:pPr>
        <w:spacing w:after="240"/>
        <w:rPr>
          <w:color w:val="000000"/>
        </w:rPr>
      </w:pPr>
      <w:r>
        <w:rPr>
          <w:color w:val="000000"/>
        </w:rPr>
        <w:t>XML implementations of STIX 1.2.1 have discretion over which parts (components, properties, extensions, controlled vocabularies, etc.) of STIX they implement (e.g., Indicator/Suggested_COAs).</w:t>
      </w:r>
    </w:p>
    <w:p w14:paraId="37C91E27" w14:textId="4A743E10" w:rsidR="005F1E26" w:rsidRDefault="005F1E26" w:rsidP="005F1E26">
      <w:pPr>
        <w:spacing w:after="240"/>
        <w:rPr>
          <w:color w:val="000000"/>
        </w:rPr>
      </w:pPr>
      <w:r>
        <w:rPr>
          <w:color w:val="000000"/>
        </w:rPr>
        <w:t xml:space="preserve">[1] Conformant XML implementations </w:t>
      </w:r>
      <w:r w:rsidR="00280531">
        <w:rPr>
          <w:color w:val="000000"/>
        </w:rPr>
        <w:t xml:space="preserve">of the portions of STIX selected </w:t>
      </w:r>
      <w:r w:rsidR="00B64B63">
        <w:rPr>
          <w:color w:val="000000"/>
        </w:rPr>
        <w:t>MUST</w:t>
      </w:r>
      <w:r>
        <w:rPr>
          <w:color w:val="000000"/>
        </w:rPr>
        <w:t>:</w:t>
      </w:r>
    </w:p>
    <w:p w14:paraId="5F91D8E2" w14:textId="61A14C9E"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comply with the conformance section of the STIX 1.2.1 Specification</w:t>
      </w:r>
    </w:p>
    <w:p w14:paraId="433B4517" w14:textId="77777777"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 xml:space="preserve">produce and consume valid XML </w:t>
      </w:r>
    </w:p>
    <w:p w14:paraId="793A2DFD" w14:textId="467C546C" w:rsidR="005F1E26" w:rsidRDefault="005F1E26" w:rsidP="005F1E26">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validate with the associated normative XSD schemas</w:t>
      </w:r>
    </w:p>
    <w:p w14:paraId="2ABF8C7A" w14:textId="6966CB60" w:rsidR="00B64B63" w:rsidRDefault="00B64B63" w:rsidP="00B64B63">
      <w:pPr>
        <w:spacing w:before="100" w:beforeAutospacing="1" w:after="100" w:afterAutospacing="1"/>
        <w:rPr>
          <w:rFonts w:ascii="Calibri" w:hAnsi="Calibri"/>
          <w:color w:val="000000"/>
          <w:sz w:val="21"/>
          <w:szCs w:val="21"/>
        </w:rPr>
      </w:pPr>
      <w:r>
        <w:rPr>
          <w:rFonts w:ascii="Calibri" w:hAnsi="Calibri"/>
          <w:color w:val="000000"/>
          <w:sz w:val="21"/>
          <w:szCs w:val="21"/>
        </w:rPr>
        <w:t xml:space="preserve">[2] </w:t>
      </w:r>
      <w:r>
        <w:rPr>
          <w:color w:val="000000"/>
        </w:rPr>
        <w:t>Conformant XML implementations MAY ignore parts of the normative XML schemas that do not apply to the portions of STIX they implement.</w:t>
      </w:r>
    </w:p>
    <w:p w14:paraId="43D9FDB0" w14:textId="4E0FD775"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producing STIX content are compliant if the STIX content they generate is compliant</w:t>
      </w:r>
    </w:p>
    <w:p w14:paraId="1CE62866" w14:textId="7A139F5A" w:rsidR="000B7830" w:rsidRDefault="000B7830" w:rsidP="000B7830">
      <w:pPr>
        <w:numPr>
          <w:ilvl w:val="0"/>
          <w:numId w:val="22"/>
        </w:numPr>
        <w:spacing w:before="100" w:beforeAutospacing="1" w:after="100" w:afterAutospacing="1"/>
        <w:rPr>
          <w:rFonts w:ascii="Calibri" w:hAnsi="Calibri"/>
          <w:color w:val="000000"/>
          <w:sz w:val="21"/>
          <w:szCs w:val="21"/>
        </w:rPr>
      </w:pPr>
      <w:r>
        <w:rPr>
          <w:rFonts w:ascii="Calibri" w:hAnsi="Calibri"/>
          <w:color w:val="000000"/>
          <w:sz w:val="21"/>
          <w:szCs w:val="21"/>
        </w:rPr>
        <w:t>Tools consuming STIX content are compliant if they can successfully ingest XML documents conforming to any subset or the complete set of XSD schemas</w:t>
      </w:r>
      <w:r w:rsidR="00B64B63">
        <w:rPr>
          <w:rFonts w:ascii="Calibri" w:hAnsi="Calibri"/>
          <w:color w:val="000000"/>
          <w:sz w:val="21"/>
          <w:szCs w:val="21"/>
        </w:rPr>
        <w:t>.</w:t>
      </w:r>
    </w:p>
    <w:p w14:paraId="1BE720BC" w14:textId="77777777" w:rsidR="0052099F" w:rsidRDefault="00B80CDB" w:rsidP="00CE1F32">
      <w:pPr>
        <w:pStyle w:val="AppendixHeading1"/>
      </w:pPr>
      <w:bookmarkStart w:id="73" w:name="_Toc85472897"/>
      <w:bookmarkStart w:id="74" w:name="_Toc287332012"/>
      <w:bookmarkStart w:id="75" w:name="_Toc450824674"/>
      <w:r>
        <w:lastRenderedPageBreak/>
        <w:t>Acknowl</w:t>
      </w:r>
      <w:r w:rsidR="004D0E5E">
        <w:t>e</w:t>
      </w:r>
      <w:r w:rsidR="008F61FB">
        <w:t>dg</w:t>
      </w:r>
      <w:r w:rsidR="0052099F">
        <w:t>ments</w:t>
      </w:r>
      <w:bookmarkEnd w:id="73"/>
      <w:bookmarkEnd w:id="74"/>
      <w:bookmarkEnd w:id="75"/>
    </w:p>
    <w:p w14:paraId="61C089DA" w14:textId="77777777" w:rsidR="00E83758" w:rsidRDefault="00E83758" w:rsidP="00E83758">
      <w:r>
        <w:t>The following individuals have participated in the creation of this specification and are gratefully acknowledged:</w:t>
      </w:r>
    </w:p>
    <w:p w14:paraId="32754B76" w14:textId="77777777" w:rsidR="00E83758" w:rsidRDefault="00E83758" w:rsidP="00E83758">
      <w:pPr>
        <w:pStyle w:val="Titlepageinfo"/>
      </w:pPr>
      <w:r>
        <w:t>Participants:</w:t>
      </w:r>
      <w:r>
        <w:fldChar w:fldCharType="begin"/>
      </w:r>
      <w:r>
        <w:instrText xml:space="preserve"> MACROBUTTON  </w:instrText>
      </w:r>
      <w:r>
        <w:fldChar w:fldCharType="end"/>
      </w:r>
    </w:p>
    <w:p w14:paraId="58DCAA7C" w14:textId="77777777" w:rsidR="00E83758" w:rsidRDefault="00E83758" w:rsidP="00E83758">
      <w:pPr>
        <w:pStyle w:val="Contributor"/>
      </w:pPr>
      <w:r>
        <w:t>Dean Thompson, Australia and New Zealand Banking Group (ANZ Bank)</w:t>
      </w:r>
    </w:p>
    <w:p w14:paraId="24852EDD" w14:textId="77777777" w:rsidR="00E83758" w:rsidRDefault="00E83758" w:rsidP="00E83758">
      <w:pPr>
        <w:pStyle w:val="Contributor"/>
      </w:pPr>
      <w:r>
        <w:t>Bret Jordan, Blue Coat Systems, Inc.</w:t>
      </w:r>
    </w:p>
    <w:p w14:paraId="2463A9A1" w14:textId="77777777" w:rsidR="00E83758" w:rsidRDefault="00E83758" w:rsidP="00E83758">
      <w:pPr>
        <w:pStyle w:val="Contributor"/>
      </w:pPr>
      <w:r>
        <w:t>Adnan Baykal, Center for Internet Security (CIS)</w:t>
      </w:r>
    </w:p>
    <w:p w14:paraId="1E6F5B0F" w14:textId="77777777" w:rsidR="00E83758" w:rsidRDefault="00E83758" w:rsidP="00E83758">
      <w:pPr>
        <w:pStyle w:val="Contributor"/>
      </w:pPr>
      <w:r>
        <w:t>Jyoti Verma, Cisco Systems</w:t>
      </w:r>
    </w:p>
    <w:p w14:paraId="3105128F" w14:textId="77777777" w:rsidR="00E83758" w:rsidRDefault="00E83758" w:rsidP="00E83758">
      <w:pPr>
        <w:pStyle w:val="Contributor"/>
      </w:pPr>
      <w:r>
        <w:t>Liron Schiff, Comilion (mobile) Ltd.</w:t>
      </w:r>
    </w:p>
    <w:p w14:paraId="2AA5D610" w14:textId="77777777" w:rsidR="00E83758" w:rsidRDefault="00E83758" w:rsidP="00E83758">
      <w:pPr>
        <w:pStyle w:val="Contributor"/>
      </w:pPr>
      <w:r>
        <w:t>Jane Ginn, Cyber Threat Intelligence Network, Inc. (CTIN)</w:t>
      </w:r>
    </w:p>
    <w:p w14:paraId="3711DCAF" w14:textId="77777777" w:rsidR="00E83758" w:rsidRDefault="00E83758" w:rsidP="00E83758">
      <w:pPr>
        <w:pStyle w:val="Contributor"/>
      </w:pPr>
      <w:r>
        <w:t>Richard Struse, DHS Office of Cybersecurity and Communications (CS&amp;C)</w:t>
      </w:r>
    </w:p>
    <w:p w14:paraId="434BFA3E" w14:textId="77777777" w:rsidR="00E83758" w:rsidRDefault="00E83758" w:rsidP="00E83758">
      <w:pPr>
        <w:pStyle w:val="Contributor"/>
      </w:pPr>
      <w:r>
        <w:t>Marlon Taylor, DHS Office of Cybersecurity and Communications (CS&amp;C)</w:t>
      </w:r>
    </w:p>
    <w:p w14:paraId="54CC001A" w14:textId="77777777" w:rsidR="00E83758" w:rsidRDefault="00E83758" w:rsidP="00E83758">
      <w:pPr>
        <w:pStyle w:val="Contributor"/>
      </w:pPr>
      <w:r>
        <w:t>David Eilken, Financial Services Information Sharing and Analysis Center (FS-ISAC)</w:t>
      </w:r>
    </w:p>
    <w:p w14:paraId="312CCEA5" w14:textId="77777777" w:rsidR="00E83758" w:rsidRDefault="00E83758" w:rsidP="00E83758">
      <w:pPr>
        <w:pStyle w:val="Contributor"/>
      </w:pPr>
      <w:r>
        <w:t>Sarah Brown, Fox-IT</w:t>
      </w:r>
    </w:p>
    <w:p w14:paraId="1F006AAF" w14:textId="77777777" w:rsidR="00E83758" w:rsidRDefault="00E83758" w:rsidP="00E83758">
      <w:pPr>
        <w:pStyle w:val="Contributor"/>
      </w:pPr>
      <w:r>
        <w:t>Ryusuke Masuoka, Fujitsu Limited</w:t>
      </w:r>
    </w:p>
    <w:p w14:paraId="6E096DC6" w14:textId="77777777" w:rsidR="00E83758" w:rsidRDefault="00E83758" w:rsidP="00E83758">
      <w:pPr>
        <w:pStyle w:val="Contributor"/>
      </w:pPr>
      <w:r>
        <w:t>Eric Burger, Georgetown University</w:t>
      </w:r>
    </w:p>
    <w:p w14:paraId="7AC53997" w14:textId="77777777" w:rsidR="00E83758" w:rsidRDefault="00E83758" w:rsidP="00E83758">
      <w:pPr>
        <w:pStyle w:val="Contributor"/>
      </w:pPr>
      <w:r>
        <w:t>Jason Keirstead, IBM</w:t>
      </w:r>
    </w:p>
    <w:p w14:paraId="7B3F4F03" w14:textId="77777777" w:rsidR="00E83758" w:rsidRDefault="00E83758" w:rsidP="00E83758">
      <w:pPr>
        <w:pStyle w:val="Contributor"/>
      </w:pPr>
      <w:r>
        <w:t>Paul Martini, iboss, Inc.</w:t>
      </w:r>
    </w:p>
    <w:p w14:paraId="46C71B5A" w14:textId="77777777" w:rsidR="00E83758" w:rsidRDefault="00E83758" w:rsidP="00E83758">
      <w:pPr>
        <w:pStyle w:val="Contributor"/>
      </w:pPr>
      <w:r>
        <w:t>Jerome Athias, Individual</w:t>
      </w:r>
    </w:p>
    <w:p w14:paraId="5F712FDF" w14:textId="77777777" w:rsidR="00E83758" w:rsidRDefault="00E83758" w:rsidP="00E83758">
      <w:pPr>
        <w:pStyle w:val="Contributor"/>
      </w:pPr>
      <w:r>
        <w:t>Terry MacDonald, Individual</w:t>
      </w:r>
    </w:p>
    <w:p w14:paraId="14467899" w14:textId="77777777" w:rsidR="00E83758" w:rsidRDefault="00E83758" w:rsidP="00E83758">
      <w:pPr>
        <w:pStyle w:val="Contributor"/>
      </w:pPr>
      <w:r>
        <w:t>Alex Pinto, Individual</w:t>
      </w:r>
    </w:p>
    <w:p w14:paraId="6E8D3F59" w14:textId="77777777" w:rsidR="00E83758" w:rsidRDefault="00E83758" w:rsidP="00E83758">
      <w:pPr>
        <w:pStyle w:val="Contributor"/>
      </w:pPr>
      <w:r>
        <w:t>Patrick Maroney, Integrated Networking Technologies, Inc.</w:t>
      </w:r>
    </w:p>
    <w:p w14:paraId="3BC43B42" w14:textId="77777777" w:rsidR="00E83758" w:rsidRDefault="00E83758" w:rsidP="00E83758">
      <w:pPr>
        <w:pStyle w:val="Contributor"/>
      </w:pPr>
      <w:r>
        <w:t>Wouter Bolsterlee, Intelworks BV</w:t>
      </w:r>
    </w:p>
    <w:p w14:paraId="72222B9D" w14:textId="77777777" w:rsidR="00E83758" w:rsidRDefault="00E83758" w:rsidP="00E83758">
      <w:pPr>
        <w:pStyle w:val="Contributor"/>
      </w:pPr>
      <w:r>
        <w:t>Joep Gommers, Intelworks BV</w:t>
      </w:r>
    </w:p>
    <w:p w14:paraId="23F021AB" w14:textId="77777777" w:rsidR="00E83758" w:rsidRDefault="00E83758" w:rsidP="00E83758">
      <w:pPr>
        <w:pStyle w:val="Contributor"/>
      </w:pPr>
      <w:r>
        <w:t>Sergey Polzunov, Intelworks BV</w:t>
      </w:r>
    </w:p>
    <w:p w14:paraId="4E486BDF" w14:textId="77777777" w:rsidR="00E83758" w:rsidRDefault="00E83758" w:rsidP="00E83758">
      <w:pPr>
        <w:pStyle w:val="Contributor"/>
      </w:pPr>
      <w:r>
        <w:t>Rutger Prins, Intelworks BV</w:t>
      </w:r>
    </w:p>
    <w:p w14:paraId="4B5F202E" w14:textId="77777777" w:rsidR="00E83758" w:rsidRDefault="00E83758" w:rsidP="00E83758">
      <w:pPr>
        <w:pStyle w:val="Contributor"/>
      </w:pPr>
      <w:r>
        <w:t>Andrei Sîrghi, Intelworks BV</w:t>
      </w:r>
    </w:p>
    <w:p w14:paraId="1B625A35" w14:textId="77777777" w:rsidR="00E83758" w:rsidRDefault="00E83758" w:rsidP="00E83758">
      <w:pPr>
        <w:pStyle w:val="Contributor"/>
      </w:pPr>
      <w:r>
        <w:t>Raymon van der Velde, Intelworks BV</w:t>
      </w:r>
    </w:p>
    <w:p w14:paraId="272B6066" w14:textId="77777777" w:rsidR="00E83758" w:rsidRDefault="00E83758" w:rsidP="00E83758">
      <w:pPr>
        <w:pStyle w:val="Contributor"/>
      </w:pPr>
      <w:r>
        <w:t>Jonathan Baker, MITRE Corporation</w:t>
      </w:r>
    </w:p>
    <w:p w14:paraId="461DE4EC" w14:textId="77777777" w:rsidR="00E83758" w:rsidRDefault="00E83758" w:rsidP="00E83758">
      <w:pPr>
        <w:pStyle w:val="Contributor"/>
      </w:pPr>
      <w:r>
        <w:t>Sean Barnum, MITRE Corporation</w:t>
      </w:r>
    </w:p>
    <w:p w14:paraId="03E41099" w14:textId="77777777" w:rsidR="00E83758" w:rsidRDefault="00E83758" w:rsidP="00E83758">
      <w:pPr>
        <w:pStyle w:val="Contributor"/>
      </w:pPr>
      <w:r>
        <w:t>Mark Davidson, MITRE Corporation</w:t>
      </w:r>
    </w:p>
    <w:p w14:paraId="5F5D6F68" w14:textId="77777777" w:rsidR="00E83758" w:rsidRDefault="00E83758" w:rsidP="00E83758">
      <w:pPr>
        <w:pStyle w:val="Contributor"/>
      </w:pPr>
      <w:r>
        <w:t>Ivan Kirillov, MITRE Corporation</w:t>
      </w:r>
    </w:p>
    <w:p w14:paraId="1E87E0F8" w14:textId="77777777" w:rsidR="00E83758" w:rsidRDefault="00E83758" w:rsidP="00E83758">
      <w:pPr>
        <w:pStyle w:val="Contributor"/>
      </w:pPr>
      <w:r>
        <w:t>Jon Salwen, MITRE Corporation</w:t>
      </w:r>
    </w:p>
    <w:p w14:paraId="5DCE4B0E" w14:textId="77777777" w:rsidR="00E83758" w:rsidRDefault="00E83758" w:rsidP="00E83758">
      <w:pPr>
        <w:pStyle w:val="Contributor"/>
      </w:pPr>
      <w:r>
        <w:t>John Wunder, MITRE Corporation</w:t>
      </w:r>
    </w:p>
    <w:p w14:paraId="4E22446F" w14:textId="77777777" w:rsidR="00E83758" w:rsidRDefault="00E83758" w:rsidP="00E83758">
      <w:pPr>
        <w:pStyle w:val="Contributor"/>
      </w:pPr>
      <w:r>
        <w:t>Mike Boyle, National Security Agency</w:t>
      </w:r>
    </w:p>
    <w:p w14:paraId="13A822D4" w14:textId="77777777" w:rsidR="00E83758" w:rsidRDefault="00E83758" w:rsidP="00E83758">
      <w:pPr>
        <w:pStyle w:val="Contributor"/>
      </w:pPr>
      <w:r>
        <w:t>Jessica Fitzgerald-McKay, National Security Agency</w:t>
      </w:r>
    </w:p>
    <w:p w14:paraId="344CE3F3" w14:textId="77777777" w:rsidR="00E83758" w:rsidRDefault="00E83758" w:rsidP="00E83758">
      <w:pPr>
        <w:pStyle w:val="Contributor"/>
      </w:pPr>
      <w:r>
        <w:t>Takahiro Kakumaru, NEC Corporation</w:t>
      </w:r>
    </w:p>
    <w:p w14:paraId="04D1BF51" w14:textId="77777777" w:rsidR="00E83758" w:rsidRDefault="00E83758" w:rsidP="00E83758">
      <w:pPr>
        <w:pStyle w:val="Contributor"/>
      </w:pPr>
      <w:r>
        <w:t>John-Mark Gurney, New Context Services, Inc.</w:t>
      </w:r>
    </w:p>
    <w:p w14:paraId="7DA53853" w14:textId="77777777" w:rsidR="00E83758" w:rsidRDefault="00E83758" w:rsidP="00E83758">
      <w:pPr>
        <w:pStyle w:val="Contributor"/>
      </w:pPr>
      <w:r>
        <w:t>Christian Hunt, New Context Services, Inc.</w:t>
      </w:r>
    </w:p>
    <w:p w14:paraId="466EC74E" w14:textId="77777777" w:rsidR="00E83758" w:rsidRDefault="00E83758" w:rsidP="00E83758">
      <w:pPr>
        <w:pStyle w:val="Contributor"/>
      </w:pPr>
      <w:r>
        <w:t>Daniel Riedel, New Context Services, Inc.</w:t>
      </w:r>
    </w:p>
    <w:p w14:paraId="22E0DE9E" w14:textId="77777777" w:rsidR="00E83758" w:rsidRDefault="00E83758" w:rsidP="00E83758">
      <w:pPr>
        <w:pStyle w:val="Contributor"/>
      </w:pPr>
      <w:r>
        <w:t>Andrew Storms, New Context Services, Inc.</w:t>
      </w:r>
    </w:p>
    <w:p w14:paraId="27C920BA" w14:textId="77777777" w:rsidR="00E83758" w:rsidRDefault="00E83758" w:rsidP="00E83758">
      <w:pPr>
        <w:pStyle w:val="Contributor"/>
      </w:pPr>
      <w:r>
        <w:t>John Tolbert, Queralt, Inc.</w:t>
      </w:r>
    </w:p>
    <w:p w14:paraId="69F9446D" w14:textId="77777777" w:rsidR="00E83758" w:rsidRDefault="00E83758" w:rsidP="00E83758">
      <w:pPr>
        <w:pStyle w:val="Contributor"/>
      </w:pPr>
      <w:r>
        <w:t>Igor Baikalov, Securonix</w:t>
      </w:r>
    </w:p>
    <w:p w14:paraId="1AC30708" w14:textId="77777777" w:rsidR="00E83758" w:rsidRDefault="00E83758" w:rsidP="00E83758">
      <w:pPr>
        <w:pStyle w:val="Contributor"/>
      </w:pPr>
      <w:r>
        <w:t>Bernd Grobauer, Siemens AG</w:t>
      </w:r>
    </w:p>
    <w:p w14:paraId="46F173EE" w14:textId="77777777" w:rsidR="00E83758" w:rsidRDefault="00E83758" w:rsidP="00E83758">
      <w:pPr>
        <w:pStyle w:val="Contributor"/>
      </w:pPr>
      <w:r>
        <w:t>Jonathan Bush, Soltra</w:t>
      </w:r>
    </w:p>
    <w:p w14:paraId="37F949E1" w14:textId="77777777" w:rsidR="00E83758" w:rsidRDefault="00E83758" w:rsidP="00E83758">
      <w:pPr>
        <w:pStyle w:val="Contributor"/>
      </w:pPr>
      <w:r>
        <w:t>Aharon Chernin, Soltra</w:t>
      </w:r>
    </w:p>
    <w:p w14:paraId="7193FD19" w14:textId="77777777" w:rsidR="00E83758" w:rsidRDefault="00E83758" w:rsidP="00E83758">
      <w:pPr>
        <w:pStyle w:val="Contributor"/>
      </w:pPr>
      <w:r>
        <w:t>Trey Darley, Soltra</w:t>
      </w:r>
    </w:p>
    <w:p w14:paraId="5561A968" w14:textId="77777777" w:rsidR="00E83758" w:rsidRDefault="00E83758" w:rsidP="00E83758">
      <w:pPr>
        <w:pStyle w:val="Contributor"/>
      </w:pPr>
      <w:r>
        <w:t>Paul Dion, Soltra</w:t>
      </w:r>
    </w:p>
    <w:p w14:paraId="1EACE867" w14:textId="77777777" w:rsidR="00E83758" w:rsidRDefault="00E83758" w:rsidP="00E83758">
      <w:pPr>
        <w:pStyle w:val="Contributor"/>
      </w:pPr>
      <w:r>
        <w:t>Ali Khan, Soltra</w:t>
      </w:r>
    </w:p>
    <w:p w14:paraId="6A5C874A" w14:textId="77777777" w:rsidR="00E83758" w:rsidRDefault="00E83758" w:rsidP="00E83758">
      <w:pPr>
        <w:pStyle w:val="Contributor"/>
      </w:pPr>
      <w:r>
        <w:t>Natalie Suarez, Soltra</w:t>
      </w:r>
    </w:p>
    <w:p w14:paraId="7ABF13D8" w14:textId="77777777" w:rsidR="00E83758" w:rsidRDefault="00E83758" w:rsidP="00E83758">
      <w:pPr>
        <w:pStyle w:val="Contributor"/>
      </w:pPr>
      <w:r>
        <w:t>Cedric LeRoux, Splunk Inc.</w:t>
      </w:r>
    </w:p>
    <w:p w14:paraId="0F69503D" w14:textId="77777777" w:rsidR="00E83758" w:rsidRDefault="00E83758" w:rsidP="00E83758">
      <w:pPr>
        <w:pStyle w:val="Contributor"/>
      </w:pPr>
      <w:r>
        <w:t>Brian Luger, Splunk Inc.</w:t>
      </w:r>
    </w:p>
    <w:p w14:paraId="5637F6EC" w14:textId="77777777" w:rsidR="00E83758" w:rsidRDefault="00E83758" w:rsidP="00E83758">
      <w:pPr>
        <w:pStyle w:val="Contributor"/>
      </w:pPr>
      <w:r>
        <w:t>Crystal Hayes, The Boeing Company</w:t>
      </w:r>
    </w:p>
    <w:p w14:paraId="3C088F81" w14:textId="77777777" w:rsidR="00E83758" w:rsidRDefault="00E83758" w:rsidP="00E83758">
      <w:pPr>
        <w:pStyle w:val="Contributor"/>
      </w:pPr>
      <w:r>
        <w:t>Brad Butts, U.S. Bank</w:t>
      </w:r>
    </w:p>
    <w:p w14:paraId="2F76248D" w14:textId="77777777" w:rsidR="00E83758" w:rsidRDefault="00E83758" w:rsidP="00E83758">
      <w:pPr>
        <w:pStyle w:val="Contributor"/>
      </w:pPr>
      <w:r>
        <w:lastRenderedPageBreak/>
        <w:t>Mona Magathan, U.S. Bank</w:t>
      </w:r>
    </w:p>
    <w:p w14:paraId="62650325" w14:textId="77777777" w:rsidR="00E83758" w:rsidRDefault="00E83758" w:rsidP="00E83758">
      <w:pPr>
        <w:pStyle w:val="Contributor"/>
      </w:pPr>
      <w:r>
        <w:t>Adam Cooper, United Kingdom Cabinet Office</w:t>
      </w:r>
    </w:p>
    <w:p w14:paraId="58369F0C" w14:textId="77777777" w:rsidR="00E83758" w:rsidRDefault="00E83758" w:rsidP="00E83758">
      <w:pPr>
        <w:pStyle w:val="Contributor"/>
      </w:pPr>
      <w:r>
        <w:t>Mike McLellan, United Kingdom Cabinet Office</w:t>
      </w:r>
    </w:p>
    <w:p w14:paraId="42806BD2" w14:textId="77777777" w:rsidR="00E83758" w:rsidRDefault="00E83758" w:rsidP="00E83758">
      <w:pPr>
        <w:pStyle w:val="Contributor"/>
      </w:pPr>
      <w:r>
        <w:t>Chris O'Brien, United Kingdom Cabinet Office</w:t>
      </w:r>
    </w:p>
    <w:p w14:paraId="53B536AC" w14:textId="77777777" w:rsidR="00E83758" w:rsidRDefault="00E83758" w:rsidP="00E83758">
      <w:pPr>
        <w:pStyle w:val="Contributor"/>
      </w:pPr>
      <w:r>
        <w:t>Julian White, United Kingdom Cabinet Office</w:t>
      </w:r>
    </w:p>
    <w:p w14:paraId="69FF4716" w14:textId="77777777" w:rsidR="00E83758" w:rsidRDefault="00E83758" w:rsidP="00E83758">
      <w:pPr>
        <w:pStyle w:val="Contributor"/>
      </w:pPr>
      <w:r>
        <w:t>Anthony Rutkowski, Yaana Technologies, LLC</w:t>
      </w:r>
    </w:p>
    <w:p w14:paraId="015718B2" w14:textId="77777777" w:rsidR="00E83758" w:rsidRDefault="00E83758" w:rsidP="00E83758">
      <w:pPr>
        <w:pStyle w:val="Contributor"/>
      </w:pPr>
    </w:p>
    <w:p w14:paraId="055B2841" w14:textId="77777777" w:rsidR="00E83758" w:rsidRDefault="00E83758" w:rsidP="00E83758">
      <w:pPr>
        <w:pStyle w:val="Contributor"/>
      </w:pPr>
      <w:r>
        <w:t>The authors would also like to thank the larger STIX Community for its input and help in reviewing this document.</w:t>
      </w:r>
    </w:p>
    <w:p w14:paraId="1CB01E7C" w14:textId="77777777" w:rsidR="00C76CAA" w:rsidRPr="00C76CAA" w:rsidRDefault="00C76CAA" w:rsidP="00C76CAA"/>
    <w:p w14:paraId="2B8E4A66" w14:textId="77777777" w:rsidR="00A05FDF" w:rsidRDefault="00A05FDF" w:rsidP="00A05FDF">
      <w:pPr>
        <w:pStyle w:val="AppendixHeading1"/>
      </w:pPr>
      <w:bookmarkStart w:id="76" w:name="_Toc85472898"/>
      <w:bookmarkStart w:id="77" w:name="_Toc287332014"/>
      <w:bookmarkStart w:id="78" w:name="_Toc450824675"/>
      <w:r>
        <w:lastRenderedPageBreak/>
        <w:t>Revision History</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427"/>
        <w:gridCol w:w="2111"/>
        <w:gridCol w:w="4285"/>
      </w:tblGrid>
      <w:tr w:rsidR="00A05FDF" w14:paraId="73D4A841" w14:textId="77777777" w:rsidTr="00017F1C">
        <w:tc>
          <w:tcPr>
            <w:tcW w:w="1527" w:type="dxa"/>
          </w:tcPr>
          <w:p w14:paraId="0CC8EC3F" w14:textId="77777777" w:rsidR="00A05FDF" w:rsidRPr="00C7321D" w:rsidRDefault="00A05FDF" w:rsidP="00C7321D">
            <w:pPr>
              <w:jc w:val="center"/>
              <w:rPr>
                <w:b/>
              </w:rPr>
            </w:pPr>
            <w:r w:rsidRPr="00C7321D">
              <w:rPr>
                <w:b/>
              </w:rPr>
              <w:t>Revision</w:t>
            </w:r>
          </w:p>
        </w:tc>
        <w:tc>
          <w:tcPr>
            <w:tcW w:w="1427" w:type="dxa"/>
          </w:tcPr>
          <w:p w14:paraId="131BE16A" w14:textId="77777777" w:rsidR="00A05FDF" w:rsidRPr="00C7321D" w:rsidRDefault="00A05FDF" w:rsidP="00C7321D">
            <w:pPr>
              <w:jc w:val="center"/>
              <w:rPr>
                <w:b/>
              </w:rPr>
            </w:pPr>
            <w:r w:rsidRPr="00C7321D">
              <w:rPr>
                <w:b/>
              </w:rPr>
              <w:t>Date</w:t>
            </w:r>
          </w:p>
        </w:tc>
        <w:tc>
          <w:tcPr>
            <w:tcW w:w="2111" w:type="dxa"/>
          </w:tcPr>
          <w:p w14:paraId="2FA35FA6" w14:textId="77777777" w:rsidR="00A05FDF" w:rsidRPr="00C7321D" w:rsidRDefault="00A05FDF" w:rsidP="00C7321D">
            <w:pPr>
              <w:jc w:val="center"/>
              <w:rPr>
                <w:b/>
              </w:rPr>
            </w:pPr>
            <w:r w:rsidRPr="00C7321D">
              <w:rPr>
                <w:b/>
              </w:rPr>
              <w:t>Editor</w:t>
            </w:r>
          </w:p>
        </w:tc>
        <w:tc>
          <w:tcPr>
            <w:tcW w:w="4285" w:type="dxa"/>
          </w:tcPr>
          <w:p w14:paraId="2999295D" w14:textId="77777777" w:rsidR="00A05FDF" w:rsidRPr="00C7321D" w:rsidRDefault="00A05FDF" w:rsidP="00AC5012">
            <w:pPr>
              <w:rPr>
                <w:b/>
              </w:rPr>
            </w:pPr>
            <w:r w:rsidRPr="00C7321D">
              <w:rPr>
                <w:b/>
              </w:rPr>
              <w:t>Changes Made</w:t>
            </w:r>
          </w:p>
        </w:tc>
      </w:tr>
      <w:tr w:rsidR="00017F1C" w14:paraId="1397384A" w14:textId="77777777" w:rsidTr="00017F1C">
        <w:tc>
          <w:tcPr>
            <w:tcW w:w="1527" w:type="dxa"/>
          </w:tcPr>
          <w:p w14:paraId="4047ACCA" w14:textId="1C25BB95" w:rsidR="00017F1C" w:rsidRDefault="00017F1C" w:rsidP="00017F1C">
            <w:r>
              <w:t>Wd01</w:t>
            </w:r>
          </w:p>
        </w:tc>
        <w:tc>
          <w:tcPr>
            <w:tcW w:w="1427" w:type="dxa"/>
          </w:tcPr>
          <w:p w14:paraId="18BC9FDF" w14:textId="6E62B015" w:rsidR="00017F1C" w:rsidRDefault="00017F1C" w:rsidP="00541F28">
            <w:r>
              <w:t xml:space="preserve">21 </w:t>
            </w:r>
            <w:r w:rsidR="00541F28">
              <w:t>January 2016</w:t>
            </w:r>
          </w:p>
        </w:tc>
        <w:tc>
          <w:tcPr>
            <w:tcW w:w="2111" w:type="dxa"/>
          </w:tcPr>
          <w:p w14:paraId="2F17D70E" w14:textId="77777777" w:rsidR="00541F28" w:rsidRDefault="00541F28" w:rsidP="00541F28">
            <w:pPr>
              <w:spacing w:after="0"/>
            </w:pPr>
            <w:r>
              <w:t>Sean Barnum</w:t>
            </w:r>
          </w:p>
          <w:p w14:paraId="7A7B4E20" w14:textId="77777777" w:rsidR="00541F28" w:rsidRDefault="00017F1C" w:rsidP="00541F28">
            <w:pPr>
              <w:spacing w:before="0" w:after="0"/>
            </w:pPr>
            <w:r>
              <w:t xml:space="preserve">Aharon Chernin </w:t>
            </w:r>
          </w:p>
          <w:p w14:paraId="174DE35D" w14:textId="56EDC3BF" w:rsidR="00017F1C" w:rsidRDefault="00017F1C" w:rsidP="00541F28">
            <w:pPr>
              <w:spacing w:before="0"/>
            </w:pPr>
            <w:r>
              <w:t>Rich Piazza</w:t>
            </w:r>
          </w:p>
        </w:tc>
        <w:tc>
          <w:tcPr>
            <w:tcW w:w="4285" w:type="dxa"/>
          </w:tcPr>
          <w:p w14:paraId="221826DA" w14:textId="28181F6D" w:rsidR="00017F1C" w:rsidRDefault="00017F1C" w:rsidP="00017F1C">
            <w:r>
              <w:t>Initial transfer to OASIS template</w:t>
            </w:r>
          </w:p>
        </w:tc>
      </w:tr>
    </w:tbl>
    <w:p w14:paraId="2B57201D" w14:textId="77777777" w:rsidR="003129C6" w:rsidRPr="003129C6" w:rsidRDefault="003129C6" w:rsidP="003129C6"/>
    <w:sectPr w:rsidR="003129C6" w:rsidRPr="003129C6" w:rsidSect="004E4F3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08E48" w14:textId="77777777" w:rsidR="005F1E26" w:rsidRDefault="005F1E26" w:rsidP="008C100C">
      <w:r>
        <w:separator/>
      </w:r>
    </w:p>
    <w:p w14:paraId="7FCF1FEB" w14:textId="77777777" w:rsidR="005F1E26" w:rsidRDefault="005F1E26" w:rsidP="008C100C"/>
    <w:p w14:paraId="48086A50" w14:textId="77777777" w:rsidR="005F1E26" w:rsidRDefault="005F1E26" w:rsidP="008C100C"/>
    <w:p w14:paraId="05E3674B" w14:textId="77777777" w:rsidR="005F1E26" w:rsidRDefault="005F1E26" w:rsidP="008C100C"/>
    <w:p w14:paraId="7FFE4EC1" w14:textId="77777777" w:rsidR="005F1E26" w:rsidRDefault="005F1E26" w:rsidP="008C100C"/>
    <w:p w14:paraId="5A205040" w14:textId="77777777" w:rsidR="005F1E26" w:rsidRDefault="005F1E26" w:rsidP="008C100C"/>
    <w:p w14:paraId="24B3971F" w14:textId="77777777" w:rsidR="005F1E26" w:rsidRDefault="005F1E26" w:rsidP="008C100C"/>
  </w:endnote>
  <w:endnote w:type="continuationSeparator" w:id="0">
    <w:p w14:paraId="15197ECA" w14:textId="77777777" w:rsidR="005F1E26" w:rsidRDefault="005F1E26" w:rsidP="008C100C">
      <w:r>
        <w:continuationSeparator/>
      </w:r>
    </w:p>
    <w:p w14:paraId="0E21D4AB" w14:textId="77777777" w:rsidR="005F1E26" w:rsidRDefault="005F1E26" w:rsidP="008C100C"/>
    <w:p w14:paraId="42E849F6" w14:textId="77777777" w:rsidR="005F1E26" w:rsidRDefault="005F1E26" w:rsidP="008C100C"/>
    <w:p w14:paraId="646A31CA" w14:textId="77777777" w:rsidR="005F1E26" w:rsidRDefault="005F1E26" w:rsidP="008C100C"/>
    <w:p w14:paraId="590500E7" w14:textId="77777777" w:rsidR="005F1E26" w:rsidRDefault="005F1E26" w:rsidP="008C100C"/>
    <w:p w14:paraId="300074B0" w14:textId="77777777" w:rsidR="005F1E26" w:rsidRDefault="005F1E26" w:rsidP="008C100C"/>
    <w:p w14:paraId="1C894474" w14:textId="77777777" w:rsidR="005F1E26" w:rsidRDefault="005F1E26" w:rsidP="008C100C"/>
  </w:endnote>
  <w:endnote w:id="1">
    <w:p w14:paraId="189CB59D" w14:textId="77777777" w:rsidR="005F1E26" w:rsidRDefault="005F1E26" w:rsidP="00AB07DE">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4EF0009B" w14:textId="77777777" w:rsidR="005F1E26" w:rsidRDefault="005F1E26">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3">
    <w:p w14:paraId="68541977" w14:textId="77777777" w:rsidR="005F1E26" w:rsidRDefault="005F1E26" w:rsidP="001D229C">
      <w:pPr>
        <w:pStyle w:val="EndnoteText"/>
      </w:pPr>
      <w:r>
        <w:rPr>
          <w:rStyle w:val="EndnoteReference"/>
        </w:rPr>
        <w:endnoteRef/>
      </w:r>
      <w:r>
        <w:t xml:space="preserve"> The NOT operator is handled within the Observable data model.</w:t>
      </w:r>
    </w:p>
  </w:endnote>
  <w:endnote w:id="4">
    <w:p w14:paraId="7D61DE4A" w14:textId="77777777" w:rsidR="005F1E26" w:rsidRDefault="005F1E26" w:rsidP="000E68A3">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8F37" w14:textId="6DC5E7AE" w:rsidR="005F1E26" w:rsidRPr="00195F88" w:rsidRDefault="005F1E26" w:rsidP="008F61FB">
    <w:pPr>
      <w:pStyle w:val="Footer"/>
      <w:tabs>
        <w:tab w:val="clear" w:pos="4320"/>
        <w:tab w:val="clear" w:pos="8640"/>
        <w:tab w:val="center" w:pos="4680"/>
        <w:tab w:val="right" w:pos="9360"/>
      </w:tabs>
      <w:spacing w:after="0"/>
      <w:rPr>
        <w:sz w:val="16"/>
        <w:szCs w:val="16"/>
        <w:lang w:val="en-US"/>
      </w:rPr>
    </w:pPr>
    <w:r w:rsidRPr="006B0A30">
      <w:rPr>
        <w:sz w:val="16"/>
        <w:szCs w:val="16"/>
      </w:rPr>
      <w:t>stix-1.2.1-xml-binding-v1.0-</w:t>
    </w:r>
    <w:r>
      <w:rPr>
        <w:sz w:val="16"/>
        <w:szCs w:val="16"/>
        <w:lang w:val="en-US"/>
      </w:rPr>
      <w:t>wd01</w:t>
    </w:r>
    <w:r>
      <w:rPr>
        <w:sz w:val="16"/>
        <w:szCs w:val="16"/>
      </w:rPr>
      <w:tab/>
      <w:t>Working Draft 01</w:t>
    </w:r>
    <w:r>
      <w:rPr>
        <w:sz w:val="16"/>
        <w:szCs w:val="16"/>
      </w:rPr>
      <w:tab/>
    </w:r>
    <w:r>
      <w:rPr>
        <w:sz w:val="16"/>
        <w:szCs w:val="16"/>
        <w:lang w:val="en-US"/>
      </w:rPr>
      <w:t>21 January 2016</w:t>
    </w:r>
  </w:p>
  <w:p w14:paraId="2D511E01" w14:textId="4EC3CD61" w:rsidR="005F1E26" w:rsidRPr="00195F88" w:rsidRDefault="005F1E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652F3">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652F3">
      <w:rPr>
        <w:rStyle w:val="PageNumber"/>
        <w:noProof/>
        <w:sz w:val="16"/>
        <w:szCs w:val="16"/>
      </w:rPr>
      <w:t>26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F15C0" w14:textId="77777777" w:rsidR="005F1E26" w:rsidRDefault="005F1E26" w:rsidP="008C100C">
      <w:r>
        <w:separator/>
      </w:r>
    </w:p>
    <w:p w14:paraId="5B4223F7" w14:textId="77777777" w:rsidR="005F1E26" w:rsidRDefault="005F1E26" w:rsidP="008C100C"/>
  </w:footnote>
  <w:footnote w:type="continuationSeparator" w:id="0">
    <w:p w14:paraId="7D1FBC32" w14:textId="77777777" w:rsidR="005F1E26" w:rsidRDefault="005F1E26" w:rsidP="008C100C">
      <w:r>
        <w:continuationSeparator/>
      </w:r>
    </w:p>
    <w:p w14:paraId="4583C918" w14:textId="77777777" w:rsidR="005F1E26" w:rsidRDefault="005F1E26"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8A47C3E"/>
    <w:multiLevelType w:val="hybridMultilevel"/>
    <w:tmpl w:val="3230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76CD8"/>
    <w:multiLevelType w:val="hybridMultilevel"/>
    <w:tmpl w:val="50A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17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0E87692"/>
    <w:multiLevelType w:val="hybridMultilevel"/>
    <w:tmpl w:val="2CE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04C3B"/>
    <w:multiLevelType w:val="hybridMultilevel"/>
    <w:tmpl w:val="8D125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566F6"/>
    <w:multiLevelType w:val="multilevel"/>
    <w:tmpl w:val="58C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68C3805"/>
    <w:multiLevelType w:val="hybridMultilevel"/>
    <w:tmpl w:val="C74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20"/>
  </w:num>
  <w:num w:numId="5">
    <w:abstractNumId w:val="8"/>
  </w:num>
  <w:num w:numId="6">
    <w:abstractNumId w:val="14"/>
  </w:num>
  <w:num w:numId="7">
    <w:abstractNumId w:val="3"/>
  </w:num>
  <w:num w:numId="8">
    <w:abstractNumId w:val="7"/>
  </w:num>
  <w:num w:numId="9">
    <w:abstractNumId w:val="6"/>
  </w:num>
  <w:num w:numId="10">
    <w:abstractNumId w:val="18"/>
  </w:num>
  <w:num w:numId="11">
    <w:abstractNumId w:val="5"/>
  </w:num>
  <w:num w:numId="12">
    <w:abstractNumId w:val="9"/>
  </w:num>
  <w:num w:numId="13">
    <w:abstractNumId w:val="4"/>
  </w:num>
  <w:num w:numId="14">
    <w:abstractNumId w:val="16"/>
  </w:num>
  <w:num w:numId="15">
    <w:abstractNumId w:val="15"/>
  </w:num>
  <w:num w:numId="16">
    <w:abstractNumId w:val="2"/>
  </w:num>
  <w:num w:numId="17">
    <w:abstractNumId w:val="21"/>
  </w:num>
  <w:num w:numId="18">
    <w:abstractNumId w:val="12"/>
  </w:num>
  <w:num w:numId="19">
    <w:abstractNumId w:val="10"/>
  </w:num>
  <w:num w:numId="20">
    <w:abstractNumId w:val="19"/>
  </w:num>
  <w:num w:numId="21">
    <w:abstractNumId w:val="13"/>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46EB"/>
    <w:rsid w:val="00005F1F"/>
    <w:rsid w:val="00006B3A"/>
    <w:rsid w:val="00017F1C"/>
    <w:rsid w:val="0002212E"/>
    <w:rsid w:val="00024C43"/>
    <w:rsid w:val="00025117"/>
    <w:rsid w:val="00035E41"/>
    <w:rsid w:val="000423C5"/>
    <w:rsid w:val="000436DF"/>
    <w:rsid w:val="00052B95"/>
    <w:rsid w:val="00055C6C"/>
    <w:rsid w:val="00071984"/>
    <w:rsid w:val="00076EFC"/>
    <w:rsid w:val="00096E2D"/>
    <w:rsid w:val="000A0CC5"/>
    <w:rsid w:val="000B071A"/>
    <w:rsid w:val="000B7830"/>
    <w:rsid w:val="000C089E"/>
    <w:rsid w:val="000C1C17"/>
    <w:rsid w:val="000C471B"/>
    <w:rsid w:val="000C7E0C"/>
    <w:rsid w:val="000D0E16"/>
    <w:rsid w:val="000D3F92"/>
    <w:rsid w:val="000D7738"/>
    <w:rsid w:val="000E1055"/>
    <w:rsid w:val="000E28CA"/>
    <w:rsid w:val="000E68A3"/>
    <w:rsid w:val="000F36D1"/>
    <w:rsid w:val="000F3A82"/>
    <w:rsid w:val="00101FF7"/>
    <w:rsid w:val="001057D2"/>
    <w:rsid w:val="00116F14"/>
    <w:rsid w:val="0012387E"/>
    <w:rsid w:val="00123F2F"/>
    <w:rsid w:val="00125EA7"/>
    <w:rsid w:val="00126BDD"/>
    <w:rsid w:val="00130D60"/>
    <w:rsid w:val="00147F63"/>
    <w:rsid w:val="00155251"/>
    <w:rsid w:val="00160D20"/>
    <w:rsid w:val="00160EB4"/>
    <w:rsid w:val="00165F54"/>
    <w:rsid w:val="00174D2D"/>
    <w:rsid w:val="00176B0C"/>
    <w:rsid w:val="00177DED"/>
    <w:rsid w:val="00180C9D"/>
    <w:rsid w:val="001847BD"/>
    <w:rsid w:val="001945A5"/>
    <w:rsid w:val="00195F88"/>
    <w:rsid w:val="00196492"/>
    <w:rsid w:val="001A52C9"/>
    <w:rsid w:val="001A7143"/>
    <w:rsid w:val="001B103C"/>
    <w:rsid w:val="001B4D65"/>
    <w:rsid w:val="001C23CC"/>
    <w:rsid w:val="001C48AB"/>
    <w:rsid w:val="001D1D6C"/>
    <w:rsid w:val="001D229C"/>
    <w:rsid w:val="001D27AA"/>
    <w:rsid w:val="001E159E"/>
    <w:rsid w:val="001E392A"/>
    <w:rsid w:val="001E46CF"/>
    <w:rsid w:val="001F05E0"/>
    <w:rsid w:val="001F2095"/>
    <w:rsid w:val="001F3E2D"/>
    <w:rsid w:val="00225C3B"/>
    <w:rsid w:val="0023482D"/>
    <w:rsid w:val="00257EBA"/>
    <w:rsid w:val="00257EF2"/>
    <w:rsid w:val="00262010"/>
    <w:rsid w:val="00273E05"/>
    <w:rsid w:val="00275FD8"/>
    <w:rsid w:val="00280531"/>
    <w:rsid w:val="0028333D"/>
    <w:rsid w:val="00285C00"/>
    <w:rsid w:val="00285F85"/>
    <w:rsid w:val="00286EC7"/>
    <w:rsid w:val="00295187"/>
    <w:rsid w:val="00295C45"/>
    <w:rsid w:val="002A5CA9"/>
    <w:rsid w:val="002B197B"/>
    <w:rsid w:val="002B7E99"/>
    <w:rsid w:val="002C0868"/>
    <w:rsid w:val="002C12CA"/>
    <w:rsid w:val="002C4120"/>
    <w:rsid w:val="002D0FAE"/>
    <w:rsid w:val="002D1E52"/>
    <w:rsid w:val="002E02D4"/>
    <w:rsid w:val="002F07D3"/>
    <w:rsid w:val="002F15CC"/>
    <w:rsid w:val="002F274A"/>
    <w:rsid w:val="002F793A"/>
    <w:rsid w:val="00310859"/>
    <w:rsid w:val="00310E8A"/>
    <w:rsid w:val="003129C6"/>
    <w:rsid w:val="00317AB3"/>
    <w:rsid w:val="003374BB"/>
    <w:rsid w:val="003423A1"/>
    <w:rsid w:val="003426DD"/>
    <w:rsid w:val="003476C1"/>
    <w:rsid w:val="00353BAC"/>
    <w:rsid w:val="00353EC5"/>
    <w:rsid w:val="0036536E"/>
    <w:rsid w:val="003817AC"/>
    <w:rsid w:val="00390E3B"/>
    <w:rsid w:val="003A2EB8"/>
    <w:rsid w:val="003A433A"/>
    <w:rsid w:val="003A62AA"/>
    <w:rsid w:val="003A6544"/>
    <w:rsid w:val="003B0E37"/>
    <w:rsid w:val="003B60FC"/>
    <w:rsid w:val="003C0D94"/>
    <w:rsid w:val="003C18EF"/>
    <w:rsid w:val="003C30E0"/>
    <w:rsid w:val="003C5707"/>
    <w:rsid w:val="003C61EA"/>
    <w:rsid w:val="003D1945"/>
    <w:rsid w:val="003F46A6"/>
    <w:rsid w:val="003F487C"/>
    <w:rsid w:val="0040149B"/>
    <w:rsid w:val="00401B55"/>
    <w:rsid w:val="00411869"/>
    <w:rsid w:val="00412A4B"/>
    <w:rsid w:val="004167BC"/>
    <w:rsid w:val="00417AFA"/>
    <w:rsid w:val="004226B7"/>
    <w:rsid w:val="004258D4"/>
    <w:rsid w:val="0043324A"/>
    <w:rsid w:val="0043595B"/>
    <w:rsid w:val="004476D4"/>
    <w:rsid w:val="00456CDE"/>
    <w:rsid w:val="00463B76"/>
    <w:rsid w:val="0048683B"/>
    <w:rsid w:val="00491786"/>
    <w:rsid w:val="004925B5"/>
    <w:rsid w:val="004B0764"/>
    <w:rsid w:val="004B203E"/>
    <w:rsid w:val="004C1F0A"/>
    <w:rsid w:val="004C4D7C"/>
    <w:rsid w:val="004D0E5E"/>
    <w:rsid w:val="004D3195"/>
    <w:rsid w:val="004E2FD8"/>
    <w:rsid w:val="004E4F35"/>
    <w:rsid w:val="004F390D"/>
    <w:rsid w:val="005126F2"/>
    <w:rsid w:val="0051443F"/>
    <w:rsid w:val="00514964"/>
    <w:rsid w:val="0051640A"/>
    <w:rsid w:val="0052099F"/>
    <w:rsid w:val="00522E14"/>
    <w:rsid w:val="00541F28"/>
    <w:rsid w:val="00542191"/>
    <w:rsid w:val="00544386"/>
    <w:rsid w:val="00547D8B"/>
    <w:rsid w:val="00554D37"/>
    <w:rsid w:val="005611DA"/>
    <w:rsid w:val="00576770"/>
    <w:rsid w:val="0059031D"/>
    <w:rsid w:val="00590FE3"/>
    <w:rsid w:val="005962C9"/>
    <w:rsid w:val="005A293B"/>
    <w:rsid w:val="005A5E41"/>
    <w:rsid w:val="005A5E7B"/>
    <w:rsid w:val="005A654F"/>
    <w:rsid w:val="005D2EE1"/>
    <w:rsid w:val="005D79ED"/>
    <w:rsid w:val="005E2712"/>
    <w:rsid w:val="005E587C"/>
    <w:rsid w:val="005F0D23"/>
    <w:rsid w:val="005F1E26"/>
    <w:rsid w:val="005F7C55"/>
    <w:rsid w:val="006047D8"/>
    <w:rsid w:val="006107FC"/>
    <w:rsid w:val="006160EE"/>
    <w:rsid w:val="006259C4"/>
    <w:rsid w:val="00633D82"/>
    <w:rsid w:val="00634F28"/>
    <w:rsid w:val="006354DD"/>
    <w:rsid w:val="00642703"/>
    <w:rsid w:val="00643397"/>
    <w:rsid w:val="00652379"/>
    <w:rsid w:val="006555D9"/>
    <w:rsid w:val="0068398A"/>
    <w:rsid w:val="006A0BE4"/>
    <w:rsid w:val="006A1B10"/>
    <w:rsid w:val="006A48F3"/>
    <w:rsid w:val="006A6A3A"/>
    <w:rsid w:val="006B0A30"/>
    <w:rsid w:val="006B60E7"/>
    <w:rsid w:val="006B65C7"/>
    <w:rsid w:val="006C0A9A"/>
    <w:rsid w:val="006C561F"/>
    <w:rsid w:val="006C787E"/>
    <w:rsid w:val="006D11A7"/>
    <w:rsid w:val="006D31DB"/>
    <w:rsid w:val="006D5F13"/>
    <w:rsid w:val="006E4329"/>
    <w:rsid w:val="006E5A5A"/>
    <w:rsid w:val="006E7930"/>
    <w:rsid w:val="006F2371"/>
    <w:rsid w:val="007045A5"/>
    <w:rsid w:val="0071217C"/>
    <w:rsid w:val="007165BD"/>
    <w:rsid w:val="00720947"/>
    <w:rsid w:val="00723B99"/>
    <w:rsid w:val="00727F08"/>
    <w:rsid w:val="00735E3A"/>
    <w:rsid w:val="0074463C"/>
    <w:rsid w:val="00745446"/>
    <w:rsid w:val="00754545"/>
    <w:rsid w:val="0076113A"/>
    <w:rsid w:val="007611CD"/>
    <w:rsid w:val="00767D89"/>
    <w:rsid w:val="0077347A"/>
    <w:rsid w:val="00773E41"/>
    <w:rsid w:val="007816D7"/>
    <w:rsid w:val="007C11FB"/>
    <w:rsid w:val="007C1671"/>
    <w:rsid w:val="007C2C52"/>
    <w:rsid w:val="007D079E"/>
    <w:rsid w:val="007E3373"/>
    <w:rsid w:val="007F5126"/>
    <w:rsid w:val="00806D7D"/>
    <w:rsid w:val="008341CC"/>
    <w:rsid w:val="008354A2"/>
    <w:rsid w:val="00837C32"/>
    <w:rsid w:val="00840455"/>
    <w:rsid w:val="008438E5"/>
    <w:rsid w:val="00844B2F"/>
    <w:rsid w:val="008461EA"/>
    <w:rsid w:val="00851329"/>
    <w:rsid w:val="00852E10"/>
    <w:rsid w:val="008546B3"/>
    <w:rsid w:val="00860008"/>
    <w:rsid w:val="008677C6"/>
    <w:rsid w:val="0087183B"/>
    <w:rsid w:val="008769B2"/>
    <w:rsid w:val="00882FC4"/>
    <w:rsid w:val="00890065"/>
    <w:rsid w:val="00895C6C"/>
    <w:rsid w:val="008A6250"/>
    <w:rsid w:val="008B35FC"/>
    <w:rsid w:val="008B51FA"/>
    <w:rsid w:val="008C100C"/>
    <w:rsid w:val="008C7396"/>
    <w:rsid w:val="008D0EDD"/>
    <w:rsid w:val="008D23C9"/>
    <w:rsid w:val="008D464F"/>
    <w:rsid w:val="008D6D31"/>
    <w:rsid w:val="008E77B9"/>
    <w:rsid w:val="008F61FB"/>
    <w:rsid w:val="00903557"/>
    <w:rsid w:val="00903BE1"/>
    <w:rsid w:val="00933ED8"/>
    <w:rsid w:val="0094236E"/>
    <w:rsid w:val="00951C02"/>
    <w:rsid w:val="009523EF"/>
    <w:rsid w:val="00952BE4"/>
    <w:rsid w:val="00960D49"/>
    <w:rsid w:val="00964F1C"/>
    <w:rsid w:val="009738A4"/>
    <w:rsid w:val="009740DD"/>
    <w:rsid w:val="0098117E"/>
    <w:rsid w:val="00995224"/>
    <w:rsid w:val="009972E8"/>
    <w:rsid w:val="009A1952"/>
    <w:rsid w:val="009A1CFF"/>
    <w:rsid w:val="009A44D0"/>
    <w:rsid w:val="009A4BCF"/>
    <w:rsid w:val="009A4C1B"/>
    <w:rsid w:val="009C7DCE"/>
    <w:rsid w:val="009D3C39"/>
    <w:rsid w:val="009D7FD5"/>
    <w:rsid w:val="009E460D"/>
    <w:rsid w:val="009E5ACB"/>
    <w:rsid w:val="009F03D2"/>
    <w:rsid w:val="00A001B9"/>
    <w:rsid w:val="00A01D77"/>
    <w:rsid w:val="00A046ED"/>
    <w:rsid w:val="00A05FDF"/>
    <w:rsid w:val="00A078D9"/>
    <w:rsid w:val="00A170CF"/>
    <w:rsid w:val="00A23B1E"/>
    <w:rsid w:val="00A346FE"/>
    <w:rsid w:val="00A3523D"/>
    <w:rsid w:val="00A36268"/>
    <w:rsid w:val="00A43108"/>
    <w:rsid w:val="00A44E81"/>
    <w:rsid w:val="00A471E7"/>
    <w:rsid w:val="00A50716"/>
    <w:rsid w:val="00A652F3"/>
    <w:rsid w:val="00A710C8"/>
    <w:rsid w:val="00A759BE"/>
    <w:rsid w:val="00A833FD"/>
    <w:rsid w:val="00A83CAA"/>
    <w:rsid w:val="00A9135E"/>
    <w:rsid w:val="00A93FAC"/>
    <w:rsid w:val="00AA3C20"/>
    <w:rsid w:val="00AA7BD8"/>
    <w:rsid w:val="00AB07DE"/>
    <w:rsid w:val="00AB517A"/>
    <w:rsid w:val="00AC5012"/>
    <w:rsid w:val="00AD0665"/>
    <w:rsid w:val="00AD0F45"/>
    <w:rsid w:val="00AD4219"/>
    <w:rsid w:val="00AD6C00"/>
    <w:rsid w:val="00AE0702"/>
    <w:rsid w:val="00AE38E6"/>
    <w:rsid w:val="00AF5EEC"/>
    <w:rsid w:val="00B01B77"/>
    <w:rsid w:val="00B07128"/>
    <w:rsid w:val="00B103B8"/>
    <w:rsid w:val="00B1285B"/>
    <w:rsid w:val="00B13AF7"/>
    <w:rsid w:val="00B168E0"/>
    <w:rsid w:val="00B2415D"/>
    <w:rsid w:val="00B41258"/>
    <w:rsid w:val="00B51BF1"/>
    <w:rsid w:val="00B53807"/>
    <w:rsid w:val="00B56878"/>
    <w:rsid w:val="00B569DB"/>
    <w:rsid w:val="00B62E2E"/>
    <w:rsid w:val="00B641A5"/>
    <w:rsid w:val="00B64B63"/>
    <w:rsid w:val="00B80CDB"/>
    <w:rsid w:val="00B8740E"/>
    <w:rsid w:val="00B903F6"/>
    <w:rsid w:val="00B949DF"/>
    <w:rsid w:val="00BA2083"/>
    <w:rsid w:val="00BA498C"/>
    <w:rsid w:val="00BA5DB0"/>
    <w:rsid w:val="00BC439B"/>
    <w:rsid w:val="00BD2DBE"/>
    <w:rsid w:val="00BD5C4F"/>
    <w:rsid w:val="00BD74E8"/>
    <w:rsid w:val="00BE0637"/>
    <w:rsid w:val="00BE1CE0"/>
    <w:rsid w:val="00C02DEC"/>
    <w:rsid w:val="00C05494"/>
    <w:rsid w:val="00C20C97"/>
    <w:rsid w:val="00C23558"/>
    <w:rsid w:val="00C32606"/>
    <w:rsid w:val="00C343A9"/>
    <w:rsid w:val="00C45F5B"/>
    <w:rsid w:val="00C52EFC"/>
    <w:rsid w:val="00C57098"/>
    <w:rsid w:val="00C6111F"/>
    <w:rsid w:val="00C71349"/>
    <w:rsid w:val="00C7242E"/>
    <w:rsid w:val="00C72AA3"/>
    <w:rsid w:val="00C7321D"/>
    <w:rsid w:val="00C76366"/>
    <w:rsid w:val="00C76CAA"/>
    <w:rsid w:val="00C77916"/>
    <w:rsid w:val="00C9139F"/>
    <w:rsid w:val="00C93F2E"/>
    <w:rsid w:val="00CA025D"/>
    <w:rsid w:val="00CA2698"/>
    <w:rsid w:val="00CA2749"/>
    <w:rsid w:val="00CA3148"/>
    <w:rsid w:val="00CB3779"/>
    <w:rsid w:val="00CC5EC1"/>
    <w:rsid w:val="00CE06CB"/>
    <w:rsid w:val="00CE1F32"/>
    <w:rsid w:val="00CF61C7"/>
    <w:rsid w:val="00D06421"/>
    <w:rsid w:val="00D142A8"/>
    <w:rsid w:val="00D17F06"/>
    <w:rsid w:val="00D21D6A"/>
    <w:rsid w:val="00D34E24"/>
    <w:rsid w:val="00D43CB9"/>
    <w:rsid w:val="00D50AF0"/>
    <w:rsid w:val="00D5207A"/>
    <w:rsid w:val="00D54431"/>
    <w:rsid w:val="00D56563"/>
    <w:rsid w:val="00D57FAD"/>
    <w:rsid w:val="00D8216B"/>
    <w:rsid w:val="00D84F0B"/>
    <w:rsid w:val="00D852A1"/>
    <w:rsid w:val="00D9187A"/>
    <w:rsid w:val="00D95E75"/>
    <w:rsid w:val="00DA5475"/>
    <w:rsid w:val="00DA69B7"/>
    <w:rsid w:val="00DB00F1"/>
    <w:rsid w:val="00DB7C1F"/>
    <w:rsid w:val="00DD73AA"/>
    <w:rsid w:val="00DE46EE"/>
    <w:rsid w:val="00DE6F0E"/>
    <w:rsid w:val="00DF1F29"/>
    <w:rsid w:val="00DF5EAF"/>
    <w:rsid w:val="00E01912"/>
    <w:rsid w:val="00E21636"/>
    <w:rsid w:val="00E230BA"/>
    <w:rsid w:val="00E31A55"/>
    <w:rsid w:val="00E32FEE"/>
    <w:rsid w:val="00E36FE1"/>
    <w:rsid w:val="00E37954"/>
    <w:rsid w:val="00E4299F"/>
    <w:rsid w:val="00E43C11"/>
    <w:rsid w:val="00E54C36"/>
    <w:rsid w:val="00E61545"/>
    <w:rsid w:val="00E61B80"/>
    <w:rsid w:val="00E7674F"/>
    <w:rsid w:val="00E83758"/>
    <w:rsid w:val="00E9034C"/>
    <w:rsid w:val="00E947B6"/>
    <w:rsid w:val="00E969C6"/>
    <w:rsid w:val="00EC1016"/>
    <w:rsid w:val="00EC4D9D"/>
    <w:rsid w:val="00EC6DF9"/>
    <w:rsid w:val="00ED294A"/>
    <w:rsid w:val="00EE150E"/>
    <w:rsid w:val="00EE32B1"/>
    <w:rsid w:val="00EE3C80"/>
    <w:rsid w:val="00EE7B3F"/>
    <w:rsid w:val="00EF4226"/>
    <w:rsid w:val="00EF5B8E"/>
    <w:rsid w:val="00EF6FCD"/>
    <w:rsid w:val="00EF75C7"/>
    <w:rsid w:val="00F003C0"/>
    <w:rsid w:val="00F07E6A"/>
    <w:rsid w:val="00F10B93"/>
    <w:rsid w:val="00F45E0E"/>
    <w:rsid w:val="00F5240A"/>
    <w:rsid w:val="00F53893"/>
    <w:rsid w:val="00F55326"/>
    <w:rsid w:val="00F633FA"/>
    <w:rsid w:val="00F636FC"/>
    <w:rsid w:val="00F653E9"/>
    <w:rsid w:val="00F662AF"/>
    <w:rsid w:val="00F719DB"/>
    <w:rsid w:val="00F77F49"/>
    <w:rsid w:val="00F86706"/>
    <w:rsid w:val="00FA361D"/>
    <w:rsid w:val="00FB384A"/>
    <w:rsid w:val="00FB3A75"/>
    <w:rsid w:val="00FC5615"/>
    <w:rsid w:val="00FD2132"/>
    <w:rsid w:val="00FD22AC"/>
    <w:rsid w:val="00FD445B"/>
    <w:rsid w:val="00FD48D7"/>
    <w:rsid w:val="00FD7891"/>
    <w:rsid w:val="00FE5C13"/>
    <w:rsid w:val="00FF1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E914F93"/>
  <w15:docId w15:val="{40CA4F01-88DC-458D-B5EE-14F68F2D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A652F3"/>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E969C6"/>
    <w:pPr>
      <w:spacing w:before="0" w:after="160" w:line="259" w:lineRule="auto"/>
      <w:ind w:left="720"/>
      <w:contextualSpacing/>
    </w:pPr>
    <w:rPr>
      <w:rFonts w:asciiTheme="minorHAnsi" w:eastAsiaTheme="minorHAnsi" w:hAnsiTheme="minorHAnsi" w:cstheme="minorBidi"/>
      <w:sz w:val="22"/>
      <w:szCs w:val="22"/>
    </w:rPr>
  </w:style>
  <w:style w:type="character" w:customStyle="1" w:styleId="HTMLPreformattedChar">
    <w:name w:val="HTML Preformatted Char"/>
    <w:basedOn w:val="DefaultParagraphFont"/>
    <w:link w:val="HTMLPreformatted"/>
    <w:uiPriority w:val="99"/>
    <w:rsid w:val="00E969C6"/>
    <w:rPr>
      <w:rFonts w:ascii="Arial Unicode MS" w:eastAsia="Arial Unicode MS" w:hAnsi="Arial Unicode MS" w:cs="Arial Unicode MS"/>
    </w:rPr>
  </w:style>
  <w:style w:type="paragraph" w:styleId="EndnoteText">
    <w:name w:val="endnote text"/>
    <w:basedOn w:val="Normal"/>
    <w:link w:val="EndnoteTextChar"/>
    <w:semiHidden/>
    <w:unhideWhenUsed/>
    <w:rsid w:val="00E969C6"/>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E969C6"/>
    <w:rPr>
      <w:rFonts w:asciiTheme="minorHAnsi" w:eastAsiaTheme="minorHAnsi" w:hAnsiTheme="minorHAnsi" w:cstheme="minorBidi"/>
    </w:rPr>
  </w:style>
  <w:style w:type="character" w:styleId="EndnoteReference">
    <w:name w:val="endnote reference"/>
    <w:basedOn w:val="DefaultParagraphFont"/>
    <w:semiHidden/>
    <w:unhideWhenUsed/>
    <w:rsid w:val="00E969C6"/>
    <w:rPr>
      <w:vertAlign w:val="superscript"/>
    </w:rPr>
  </w:style>
  <w:style w:type="character" w:styleId="HTMLCode">
    <w:name w:val="HTML Code"/>
    <w:basedOn w:val="DefaultParagraphFont"/>
    <w:uiPriority w:val="99"/>
    <w:semiHidden/>
    <w:unhideWhenUsed/>
    <w:rsid w:val="00E969C6"/>
    <w:rPr>
      <w:rFonts w:ascii="Courier New" w:eastAsia="Times New Roman" w:hAnsi="Courier New" w:cs="Courier New"/>
      <w:sz w:val="20"/>
      <w:szCs w:val="20"/>
    </w:rPr>
  </w:style>
  <w:style w:type="character" w:customStyle="1" w:styleId="nt">
    <w:name w:val="nt"/>
    <w:basedOn w:val="DefaultParagraphFont"/>
    <w:rsid w:val="00E969C6"/>
  </w:style>
  <w:style w:type="character" w:customStyle="1" w:styleId="na">
    <w:name w:val="na"/>
    <w:basedOn w:val="DefaultParagraphFont"/>
    <w:rsid w:val="00E969C6"/>
  </w:style>
  <w:style w:type="character" w:customStyle="1" w:styleId="s">
    <w:name w:val="s"/>
    <w:basedOn w:val="DefaultParagraphFont"/>
    <w:rsid w:val="00E969C6"/>
  </w:style>
  <w:style w:type="character" w:customStyle="1" w:styleId="Heading2Char">
    <w:name w:val="Heading 2 Char"/>
    <w:aliases w:val="H2 Char"/>
    <w:basedOn w:val="DefaultParagraphFont"/>
    <w:link w:val="Heading2"/>
    <w:rsid w:val="00C05494"/>
    <w:rPr>
      <w:rFonts w:ascii="Arial" w:hAnsi="Arial" w:cs="Arial"/>
      <w:b/>
      <w:iCs/>
      <w:color w:val="3B006F"/>
      <w:kern w:val="32"/>
      <w:sz w:val="28"/>
      <w:szCs w:val="28"/>
    </w:rPr>
  </w:style>
  <w:style w:type="paragraph" w:customStyle="1" w:styleId="tabbed">
    <w:name w:val="tabbed"/>
    <w:basedOn w:val="Normal"/>
    <w:link w:val="tabbedChar"/>
    <w:qFormat/>
    <w:rsid w:val="00310859"/>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310859"/>
    <w:rPr>
      <w:rFonts w:ascii="Courier New" w:hAnsi="Courier New" w:cs="Courier New"/>
    </w:rPr>
  </w:style>
  <w:style w:type="paragraph" w:customStyle="1" w:styleId="Default">
    <w:name w:val="Default"/>
    <w:rsid w:val="008D6D31"/>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411869"/>
    <w:rPr>
      <w:sz w:val="16"/>
      <w:szCs w:val="16"/>
    </w:rPr>
  </w:style>
  <w:style w:type="paragraph" w:styleId="CommentText">
    <w:name w:val="annotation text"/>
    <w:basedOn w:val="Normal"/>
    <w:link w:val="CommentTextChar"/>
    <w:semiHidden/>
    <w:unhideWhenUsed/>
    <w:rsid w:val="00411869"/>
    <w:rPr>
      <w:szCs w:val="20"/>
    </w:rPr>
  </w:style>
  <w:style w:type="character" w:customStyle="1" w:styleId="CommentTextChar">
    <w:name w:val="Comment Text Char"/>
    <w:basedOn w:val="DefaultParagraphFont"/>
    <w:link w:val="CommentText"/>
    <w:semiHidden/>
    <w:rsid w:val="00411869"/>
    <w:rPr>
      <w:rFonts w:ascii="Arial" w:hAnsi="Arial"/>
    </w:rPr>
  </w:style>
  <w:style w:type="paragraph" w:styleId="CommentSubject">
    <w:name w:val="annotation subject"/>
    <w:basedOn w:val="CommentText"/>
    <w:next w:val="CommentText"/>
    <w:link w:val="CommentSubjectChar"/>
    <w:semiHidden/>
    <w:unhideWhenUsed/>
    <w:rsid w:val="00411869"/>
    <w:rPr>
      <w:b/>
      <w:bCs/>
    </w:rPr>
  </w:style>
  <w:style w:type="character" w:customStyle="1" w:styleId="CommentSubjectChar">
    <w:name w:val="Comment Subject Char"/>
    <w:basedOn w:val="CommentTextChar"/>
    <w:link w:val="CommentSubject"/>
    <w:semiHidden/>
    <w:rsid w:val="00411869"/>
    <w:rPr>
      <w:rFonts w:ascii="Arial" w:hAnsi="Arial"/>
      <w:b/>
      <w:bCs/>
    </w:rPr>
  </w:style>
  <w:style w:type="paragraph" w:styleId="Revision">
    <w:name w:val="Revision"/>
    <w:hidden/>
    <w:uiPriority w:val="99"/>
    <w:semiHidden/>
    <w:rsid w:val="0041186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154">
      <w:bodyDiv w:val="1"/>
      <w:marLeft w:val="0"/>
      <w:marRight w:val="0"/>
      <w:marTop w:val="0"/>
      <w:marBottom w:val="0"/>
      <w:divBdr>
        <w:top w:val="none" w:sz="0" w:space="0" w:color="auto"/>
        <w:left w:val="none" w:sz="0" w:space="0" w:color="auto"/>
        <w:bottom w:val="none" w:sz="0" w:space="0" w:color="auto"/>
        <w:right w:val="none" w:sz="0" w:space="0" w:color="auto"/>
      </w:divBdr>
    </w:div>
    <w:div w:id="14909985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25013516">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49830186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59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achernin@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openxmlformats.org/officeDocument/2006/relationships/hyperlink" Target="http://www.w3.org/TR/REC-xml-name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8.png"/><Relationship Id="rId42" Type="http://schemas.openxmlformats.org/officeDocument/2006/relationships/hyperlink" Target="http://cce.mitre.or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https://www.oasis-open.org/policies-guidelines/tc-process" TargetMode="External"/><Relationship Id="rId25" Type="http://schemas.openxmlformats.org/officeDocument/2006/relationships/image" Target="media/image3.png"/><Relationship Id="rId33" Type="http://schemas.openxmlformats.org/officeDocument/2006/relationships/hyperlink" Target="http://www.ietf.org/rfc/rfc2119.txt" TargetMode="External"/><Relationship Id="rId38" Type="http://schemas.openxmlformats.org/officeDocument/2006/relationships/hyperlink" Target="http://tools.ietf.org/html/rfc564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3.bin"/><Relationship Id="rId41" Type="http://schemas.openxmlformats.org/officeDocument/2006/relationships/hyperlink" Target="http://capec.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oleObject" Target="embeddings/oleObject1.bin"/><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tools.ietf.org/html/rfc%203986" TargetMode="External"/><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4" Type="http://schemas.openxmlformats.org/officeDocument/2006/relationships/hyperlink" Target="http://cwe.mitre.org"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cv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DE772-CF32-4E84-830E-7AFF5D02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1622</TotalTime>
  <Pages>26</Pages>
  <Words>5435</Words>
  <Characters>37884</Characters>
  <Application>Microsoft Office Word</Application>
  <DocSecurity>0</DocSecurity>
  <Lines>315</Lines>
  <Paragraphs>86</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43233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subject/>
  <dc:creator>OASIS Cyber Threat Intelligence (CTI) TC</dc:creator>
  <cp:keywords/>
  <dc:description>This specification describes XML bindings for STIX Version 1.2.1.</dc:description>
  <cp:lastModifiedBy>Piazza, Rich</cp:lastModifiedBy>
  <cp:revision>41</cp:revision>
  <cp:lastPrinted>2011-08-05T16:21:00Z</cp:lastPrinted>
  <dcterms:created xsi:type="dcterms:W3CDTF">2016-04-12T19:22:00Z</dcterms:created>
  <dcterms:modified xsi:type="dcterms:W3CDTF">2016-05-18T14:35:00Z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