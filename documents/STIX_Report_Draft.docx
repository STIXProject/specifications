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055956" w:rsidRDefault="00E9592D" w:rsidP="00E9592D">
      <w:pPr>
        <w:jc w:val="center"/>
      </w:pPr>
      <w:r w:rsidRPr="00055956">
        <w:t>THE MITRE CORPORATION</w:t>
      </w:r>
    </w:p>
    <w:p w14:paraId="0F7E0A47" w14:textId="77777777" w:rsidR="00E35CFD" w:rsidRPr="00055956" w:rsidRDefault="00E35CFD" w:rsidP="00126F8F"/>
    <w:p w14:paraId="715CFED0" w14:textId="77777777" w:rsidR="00E35CFD" w:rsidRPr="00055956" w:rsidRDefault="00E35CFD" w:rsidP="00126F8F"/>
    <w:p w14:paraId="17A8542C" w14:textId="77777777" w:rsidR="00E35CFD" w:rsidRPr="00055956" w:rsidRDefault="00E35CFD" w:rsidP="00126F8F"/>
    <w:p w14:paraId="2FB1D0F6" w14:textId="77777777" w:rsidR="00E35CFD" w:rsidRPr="00055956" w:rsidRDefault="00E35CFD" w:rsidP="00126F8F"/>
    <w:p w14:paraId="53AA30F4" w14:textId="77777777" w:rsidR="00E9592D" w:rsidRPr="00055956" w:rsidRDefault="00E9592D" w:rsidP="00126F8F"/>
    <w:p w14:paraId="4324D456" w14:textId="77777777" w:rsidR="00E9592D" w:rsidRPr="00055956" w:rsidRDefault="00E9592D" w:rsidP="00126F8F"/>
    <w:p w14:paraId="76F2BCF5" w14:textId="77777777" w:rsidR="00E35CFD" w:rsidRPr="00055956" w:rsidRDefault="00E35CFD" w:rsidP="00126F8F"/>
    <w:p w14:paraId="7BCEDB21" w14:textId="09F62E8C" w:rsidR="00BC7987" w:rsidRPr="00055956" w:rsidRDefault="007B68C5" w:rsidP="00865D48">
      <w:pPr>
        <w:pStyle w:val="Title"/>
        <w:jc w:val="center"/>
        <w:rPr>
          <w:rStyle w:val="BookTitle"/>
          <w:color w:val="000000" w:themeColor="text1"/>
          <w:sz w:val="56"/>
          <w:szCs w:val="72"/>
        </w:rPr>
      </w:pPr>
      <w:r w:rsidRPr="00055956">
        <w:rPr>
          <w:rStyle w:val="BookTitle"/>
          <w:color w:val="000000" w:themeColor="text1"/>
          <w:sz w:val="56"/>
          <w:szCs w:val="72"/>
        </w:rPr>
        <w:t>STIX</w:t>
      </w:r>
      <w:r w:rsidR="003C03D8" w:rsidRPr="00055956">
        <w:rPr>
          <w:rStyle w:val="BookTitle"/>
          <w:color w:val="000000" w:themeColor="text1"/>
          <w:sz w:val="56"/>
          <w:szCs w:val="72"/>
        </w:rPr>
        <w:t xml:space="preserve">™ </w:t>
      </w:r>
      <w:r w:rsidR="00BC7987" w:rsidRPr="00055956">
        <w:rPr>
          <w:rStyle w:val="BookTitle"/>
          <w:color w:val="000000" w:themeColor="text1"/>
          <w:sz w:val="56"/>
          <w:szCs w:val="72"/>
        </w:rPr>
        <w:t>1.</w:t>
      </w:r>
      <w:r w:rsidR="00CE7660" w:rsidRPr="00055956">
        <w:rPr>
          <w:rStyle w:val="BookTitle"/>
          <w:color w:val="000000" w:themeColor="text1"/>
          <w:sz w:val="56"/>
          <w:szCs w:val="72"/>
        </w:rPr>
        <w:t>2</w:t>
      </w:r>
    </w:p>
    <w:p w14:paraId="3984E774" w14:textId="013C8670" w:rsidR="006C5A8A" w:rsidRPr="00055956" w:rsidRDefault="00CE7660" w:rsidP="00865D48">
      <w:pPr>
        <w:pStyle w:val="Title"/>
        <w:jc w:val="center"/>
        <w:rPr>
          <w:rStyle w:val="BookTitle"/>
          <w:color w:val="000000" w:themeColor="text1"/>
          <w:sz w:val="48"/>
          <w:szCs w:val="72"/>
        </w:rPr>
      </w:pPr>
      <w:r w:rsidRPr="00055956">
        <w:rPr>
          <w:rStyle w:val="BookTitle"/>
          <w:color w:val="000000" w:themeColor="text1"/>
          <w:sz w:val="48"/>
          <w:szCs w:val="72"/>
        </w:rPr>
        <w:t>Report</w:t>
      </w:r>
      <w:r w:rsidR="003C03D8" w:rsidRPr="00055956">
        <w:rPr>
          <w:rStyle w:val="BookTitle"/>
          <w:color w:val="000000" w:themeColor="text1"/>
          <w:sz w:val="48"/>
          <w:szCs w:val="72"/>
        </w:rPr>
        <w:t xml:space="preserve"> Specification</w:t>
      </w:r>
      <w:r w:rsidR="00794125" w:rsidRPr="00055956">
        <w:rPr>
          <w:rStyle w:val="BookTitle"/>
          <w:color w:val="000000" w:themeColor="text1"/>
          <w:sz w:val="48"/>
          <w:szCs w:val="72"/>
        </w:rPr>
        <w:t xml:space="preserve"> (v</w:t>
      </w:r>
      <w:r w:rsidR="00865D48" w:rsidRPr="00055956">
        <w:rPr>
          <w:rStyle w:val="BookTitle"/>
          <w:color w:val="000000" w:themeColor="text1"/>
          <w:sz w:val="48"/>
          <w:szCs w:val="72"/>
        </w:rPr>
        <w:t>1.</w:t>
      </w:r>
      <w:r w:rsidRPr="00055956">
        <w:rPr>
          <w:rStyle w:val="BookTitle"/>
          <w:color w:val="000000" w:themeColor="text1"/>
          <w:sz w:val="48"/>
          <w:szCs w:val="72"/>
        </w:rPr>
        <w:t>0</w:t>
      </w:r>
      <w:r w:rsidR="00BC7987" w:rsidRPr="00055956">
        <w:rPr>
          <w:rStyle w:val="BookTitle"/>
          <w:color w:val="000000" w:themeColor="text1"/>
          <w:sz w:val="48"/>
          <w:szCs w:val="72"/>
        </w:rPr>
        <w:t>)</w:t>
      </w:r>
    </w:p>
    <w:p w14:paraId="3AB00DBB" w14:textId="77777777" w:rsidR="00C353A3" w:rsidRPr="00055956" w:rsidRDefault="00C353A3" w:rsidP="00AC20CD">
      <w:pPr>
        <w:rPr>
          <w:rStyle w:val="BookTitle"/>
          <w:sz w:val="32"/>
        </w:rPr>
      </w:pPr>
    </w:p>
    <w:p w14:paraId="5FC2380A" w14:textId="77777777" w:rsidR="00181867" w:rsidRPr="00055956" w:rsidRDefault="00181867" w:rsidP="00843252">
      <w:pPr>
        <w:jc w:val="center"/>
        <w:rPr>
          <w:rStyle w:val="BookTitle"/>
          <w:b w:val="0"/>
        </w:rPr>
      </w:pPr>
    </w:p>
    <w:p w14:paraId="487E11CB" w14:textId="1368217D" w:rsidR="00843252" w:rsidRPr="00055956" w:rsidRDefault="00CE7660" w:rsidP="00843252">
      <w:pPr>
        <w:jc w:val="center"/>
        <w:rPr>
          <w:rStyle w:val="BookTitle"/>
          <w:b w:val="0"/>
        </w:rPr>
      </w:pPr>
      <w:r w:rsidRPr="00055956">
        <w:rPr>
          <w:rStyle w:val="BookTitle"/>
          <w:b w:val="0"/>
        </w:rPr>
        <w:t xml:space="preserve">June </w:t>
      </w:r>
      <w:r w:rsidR="002B6626">
        <w:rPr>
          <w:rStyle w:val="BookTitle"/>
          <w:b w:val="0"/>
        </w:rPr>
        <w:t>5</w:t>
      </w:r>
      <w:r w:rsidR="00BC7987" w:rsidRPr="00055956">
        <w:rPr>
          <w:rStyle w:val="BookTitle"/>
          <w:b w:val="0"/>
        </w:rPr>
        <w:t>, 2015</w:t>
      </w:r>
    </w:p>
    <w:p w14:paraId="277D822C" w14:textId="77777777" w:rsidR="00C353A3" w:rsidRPr="00055956" w:rsidRDefault="00C353A3" w:rsidP="00126F8F">
      <w:pPr>
        <w:pStyle w:val="TOC1"/>
      </w:pPr>
    </w:p>
    <w:p w14:paraId="14F79B44" w14:textId="77777777" w:rsidR="00C353A3" w:rsidRPr="00055956" w:rsidRDefault="00C353A3" w:rsidP="00126F8F"/>
    <w:p w14:paraId="7A0C4BE7" w14:textId="77777777" w:rsidR="00C353A3" w:rsidRPr="00055956" w:rsidRDefault="00C353A3" w:rsidP="00126F8F">
      <w:pPr>
        <w:pStyle w:val="TOC1"/>
      </w:pPr>
    </w:p>
    <w:p w14:paraId="44C8D2B5" w14:textId="77777777" w:rsidR="0060754D" w:rsidRPr="00055956" w:rsidRDefault="0060754D" w:rsidP="00126F8F"/>
    <w:p w14:paraId="674831E8" w14:textId="77777777" w:rsidR="006C5A8A" w:rsidRPr="00055956" w:rsidRDefault="006C5A8A" w:rsidP="00126F8F"/>
    <w:p w14:paraId="57AF8E69" w14:textId="77777777" w:rsidR="00ED0F6F" w:rsidRPr="00055956" w:rsidRDefault="00ED0F6F" w:rsidP="00126F8F"/>
    <w:p w14:paraId="04F73906" w14:textId="77777777" w:rsidR="00ED0F6F" w:rsidRPr="00055956" w:rsidRDefault="00ED0F6F" w:rsidP="00126F8F"/>
    <w:p w14:paraId="2E477C08" w14:textId="77777777" w:rsidR="00865D48" w:rsidRPr="00055956" w:rsidRDefault="00865D48" w:rsidP="00126F8F">
      <w:bookmarkStart w:id="0" w:name="_GoBack"/>
      <w:bookmarkEnd w:id="0"/>
    </w:p>
    <w:p w14:paraId="076E1215" w14:textId="77777777" w:rsidR="00865D48" w:rsidRPr="00055956" w:rsidRDefault="00865D48" w:rsidP="00126F8F"/>
    <w:p w14:paraId="24B85492" w14:textId="77777777" w:rsidR="00865D48" w:rsidRPr="00055956" w:rsidRDefault="00865D48" w:rsidP="00126F8F"/>
    <w:p w14:paraId="1B535DB8" w14:textId="77777777" w:rsidR="00ED0F6F" w:rsidRPr="00055956" w:rsidRDefault="00ED0F6F" w:rsidP="00126F8F"/>
    <w:p w14:paraId="683F1AB5" w14:textId="77777777" w:rsidR="00843252" w:rsidRPr="00055956" w:rsidRDefault="00843252" w:rsidP="00843252"/>
    <w:p w14:paraId="57F07ACD" w14:textId="77777777" w:rsidR="00843252" w:rsidRPr="00055956" w:rsidRDefault="00843252" w:rsidP="00843252"/>
    <w:p w14:paraId="3FA3FDA3" w14:textId="184C9F61" w:rsidR="00E35CFD" w:rsidRPr="00055956" w:rsidRDefault="00CE7660" w:rsidP="00E9592D">
      <w:pPr>
        <w:shd w:val="clear" w:color="auto" w:fill="FFFFFF"/>
        <w:spacing w:after="120"/>
        <w:jc w:val="both"/>
        <w:rPr>
          <w:i/>
          <w:color w:val="000000"/>
          <w:lang w:val="en"/>
        </w:rPr>
      </w:pPr>
      <w:r w:rsidRPr="00055956">
        <w:rPr>
          <w:i/>
          <w:iCs/>
          <w:sz w:val="23"/>
          <w:szCs w:val="23"/>
        </w:rPr>
        <w:t>The Structured Threat Information eXpression (STIX</w:t>
      </w:r>
      <w:r w:rsidRPr="00055956">
        <w:rPr>
          <w:i/>
          <w:iCs/>
          <w:sz w:val="23"/>
          <w:szCs w:val="23"/>
          <w:vertAlign w:val="superscript"/>
        </w:rPr>
        <w:t>TM</w:t>
      </w:r>
      <w:r w:rsidRPr="00055956">
        <w:rPr>
          <w:i/>
          <w:iCs/>
          <w:sz w:val="23"/>
          <w:szCs w:val="23"/>
        </w:rPr>
        <w:t xml:space="preserve">) framework defines </w:t>
      </w:r>
      <w:r w:rsidR="00D40ECF">
        <w:rPr>
          <w:i/>
          <w:iCs/>
          <w:sz w:val="23"/>
          <w:szCs w:val="23"/>
        </w:rPr>
        <w:t>nine</w:t>
      </w:r>
      <w:r w:rsidR="00D40ECF" w:rsidRPr="00055956">
        <w:rPr>
          <w:i/>
          <w:iCs/>
          <w:sz w:val="23"/>
          <w:szCs w:val="23"/>
        </w:rPr>
        <w:t xml:space="preserve"> </w:t>
      </w:r>
      <w:r w:rsidRPr="00055956">
        <w:rPr>
          <w:i/>
          <w:iCs/>
          <w:sz w:val="23"/>
          <w:szCs w:val="23"/>
        </w:rPr>
        <w:t xml:space="preserve">core constructs and the relationships between them for the purposes of modeling cyber threat information and enabling cyber threat information analysis and sharing. This specification document defines the Report </w:t>
      </w:r>
      <w:r w:rsidR="00D40ECF">
        <w:rPr>
          <w:i/>
          <w:iCs/>
          <w:sz w:val="23"/>
          <w:szCs w:val="23"/>
        </w:rPr>
        <w:t>construct</w:t>
      </w:r>
      <w:r w:rsidRPr="00055956">
        <w:rPr>
          <w:i/>
          <w:iCs/>
          <w:sz w:val="23"/>
          <w:szCs w:val="23"/>
        </w:rPr>
        <w:t xml:space="preserve">, which gives context to a grouping of </w:t>
      </w:r>
      <w:r w:rsidR="000D3CE7">
        <w:rPr>
          <w:i/>
          <w:iCs/>
          <w:sz w:val="23"/>
          <w:szCs w:val="23"/>
        </w:rPr>
        <w:t xml:space="preserve">content specified using any of </w:t>
      </w:r>
      <w:r w:rsidR="00D40ECF">
        <w:rPr>
          <w:i/>
          <w:iCs/>
          <w:sz w:val="23"/>
          <w:szCs w:val="23"/>
        </w:rPr>
        <w:t xml:space="preserve">the nine core </w:t>
      </w:r>
      <w:r w:rsidR="00181867" w:rsidRPr="00055956">
        <w:rPr>
          <w:i/>
          <w:iCs/>
          <w:sz w:val="23"/>
          <w:szCs w:val="23"/>
        </w:rPr>
        <w:t>constructs</w:t>
      </w:r>
      <w:r w:rsidR="00D40ECF">
        <w:rPr>
          <w:i/>
          <w:iCs/>
          <w:sz w:val="23"/>
          <w:szCs w:val="23"/>
        </w:rPr>
        <w:t>, including related Reports</w:t>
      </w:r>
      <w:r w:rsidR="00181867" w:rsidRPr="00055956">
        <w:rPr>
          <w:i/>
          <w:iCs/>
          <w:sz w:val="23"/>
          <w:szCs w:val="23"/>
        </w:rPr>
        <w:t>.</w:t>
      </w:r>
      <w:r w:rsidR="00AE5E48" w:rsidRPr="00055956">
        <w:rPr>
          <w:i/>
        </w:rPr>
        <w:t xml:space="preserve"> </w:t>
      </w:r>
      <w:r w:rsidR="00E35CFD" w:rsidRPr="00055956">
        <w:rPr>
          <w:i/>
        </w:rPr>
        <w:br w:type="page"/>
      </w:r>
    </w:p>
    <w:p w14:paraId="11463706" w14:textId="77777777" w:rsidR="00E9592D" w:rsidRPr="00055956" w:rsidRDefault="00E9592D" w:rsidP="00126F8F">
      <w:pPr>
        <w:rPr>
          <w:sz w:val="28"/>
        </w:rPr>
        <w:sectPr w:rsidR="00E9592D" w:rsidRPr="00055956" w:rsidSect="00BC7AA3">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pPr>
    </w:p>
    <w:p w14:paraId="4DB9AEBB" w14:textId="77777777" w:rsidR="00843252" w:rsidRPr="00055956" w:rsidRDefault="00843252" w:rsidP="00126F8F">
      <w:pPr>
        <w:rPr>
          <w:b/>
          <w:sz w:val="28"/>
        </w:rPr>
      </w:pPr>
      <w:r w:rsidRPr="00055956">
        <w:rPr>
          <w:b/>
          <w:sz w:val="28"/>
        </w:rPr>
        <w:lastRenderedPageBreak/>
        <w:t>Acknowledgements</w:t>
      </w:r>
    </w:p>
    <w:p w14:paraId="677115B2" w14:textId="77777777" w:rsidR="00843252" w:rsidRPr="00055956" w:rsidRDefault="00E9592D" w:rsidP="00141770">
      <w:pPr>
        <w:spacing w:after="240"/>
      </w:pPr>
      <w:r w:rsidRPr="00055956">
        <w:t xml:space="preserve">The authors would like to thank the </w:t>
      </w:r>
      <w:r w:rsidR="00ED0F6F" w:rsidRPr="00055956">
        <w:t>STIX</w:t>
      </w:r>
      <w:r w:rsidRPr="00055956">
        <w:t xml:space="preserve"> Community for its input and help in reviewing this document.</w:t>
      </w:r>
    </w:p>
    <w:p w14:paraId="39256972" w14:textId="77777777" w:rsidR="00843252" w:rsidRPr="00055956" w:rsidRDefault="00843252" w:rsidP="00E9592D">
      <w:pPr>
        <w:spacing w:before="120"/>
        <w:rPr>
          <w:b/>
          <w:sz w:val="28"/>
        </w:rPr>
      </w:pPr>
      <w:r w:rsidRPr="00055956">
        <w:rPr>
          <w:b/>
          <w:sz w:val="28"/>
        </w:rPr>
        <w:t>Trademark Information</w:t>
      </w:r>
    </w:p>
    <w:p w14:paraId="6B4B0843" w14:textId="1EEF8B5F" w:rsidR="00843252" w:rsidRPr="00055956" w:rsidRDefault="00ED0F6F" w:rsidP="00141770">
      <w:pPr>
        <w:spacing w:after="240"/>
      </w:pPr>
      <w:r w:rsidRPr="00055956">
        <w:t>STIX</w:t>
      </w:r>
      <w:r w:rsidR="0045334F" w:rsidRPr="00055956">
        <w:t xml:space="preserve">, the </w:t>
      </w:r>
      <w:r w:rsidRPr="00055956">
        <w:t>STIX</w:t>
      </w:r>
      <w:r w:rsidR="0045334F" w:rsidRPr="00055956">
        <w:t xml:space="preserve"> logo, </w:t>
      </w:r>
      <w:r w:rsidR="00F7000C" w:rsidRPr="00055956">
        <w:t xml:space="preserve">and </w:t>
      </w:r>
      <w:r w:rsidR="0045334F" w:rsidRPr="00055956">
        <w:t>CybOX</w:t>
      </w:r>
      <w:r w:rsidR="00F7000C" w:rsidRPr="00055956">
        <w:t xml:space="preserve"> </w:t>
      </w:r>
      <w:r w:rsidR="0045334F" w:rsidRPr="00055956">
        <w:t>are trademarks</w:t>
      </w:r>
      <w:r w:rsidR="00E9592D" w:rsidRPr="00055956">
        <w:t xml:space="preserve"> of The MITRE Corporation.  All other trademarks are the property of their respective owners.</w:t>
      </w:r>
    </w:p>
    <w:p w14:paraId="7738428D" w14:textId="77777777" w:rsidR="00045142" w:rsidRPr="00055956" w:rsidRDefault="00045142" w:rsidP="00E9592D">
      <w:pPr>
        <w:spacing w:before="120"/>
        <w:rPr>
          <w:b/>
          <w:sz w:val="28"/>
        </w:rPr>
      </w:pPr>
      <w:r w:rsidRPr="00055956">
        <w:rPr>
          <w:b/>
          <w:sz w:val="28"/>
        </w:rPr>
        <w:t>Warnings</w:t>
      </w:r>
    </w:p>
    <w:p w14:paraId="445E082B" w14:textId="77777777" w:rsidR="00045142" w:rsidRPr="00055956" w:rsidRDefault="00045142" w:rsidP="00141770">
      <w:pPr>
        <w:spacing w:after="240"/>
        <w:rPr>
          <w:sz w:val="32"/>
        </w:rPr>
      </w:pPr>
      <w:r w:rsidRPr="00055956">
        <w:rPr>
          <w:szCs w:val="22"/>
        </w:rPr>
        <w:t xml:space="preserve">MITRE PROVIDES </w:t>
      </w:r>
      <w:r w:rsidR="00ED0F6F" w:rsidRPr="00055956">
        <w:rPr>
          <w:szCs w:val="22"/>
        </w:rPr>
        <w:t>STIX</w:t>
      </w:r>
      <w:r w:rsidRPr="00055956">
        <w:rPr>
          <w:szCs w:val="22"/>
        </w:rPr>
        <w:t xml:space="preserve"> "AS IS" AND MAKES NO WARRANTY, EXPRESS OR IMPLIED, AS TO THE ACCURACY, CAPABILITY, EFFICIENCY, MERCHANTABILITY, OR FUNCTIONING OF </w:t>
      </w:r>
      <w:r w:rsidR="00ED0F6F" w:rsidRPr="00055956">
        <w:rPr>
          <w:szCs w:val="22"/>
        </w:rPr>
        <w:t>STIX</w:t>
      </w:r>
      <w:r w:rsidRPr="00055956">
        <w:rPr>
          <w:szCs w:val="22"/>
        </w:rPr>
        <w:t xml:space="preserve">. IN NO EVENT WILL MITRE BE LIABLE FOR ANY GENERAL, CONSEQUENTIAL, INDIRECT, INCIDENTAL, EXEMPLARY, OR SPECIAL DAMAGES, RELATED TO </w:t>
      </w:r>
      <w:r w:rsidR="00ED0F6F" w:rsidRPr="00055956">
        <w:rPr>
          <w:szCs w:val="22"/>
        </w:rPr>
        <w:t>STIX</w:t>
      </w:r>
      <w:r w:rsidRPr="00055956">
        <w:rPr>
          <w:szCs w:val="22"/>
        </w:rPr>
        <w:t xml:space="preserve"> OR ANY DERIVATIVE THEREOF, WHETHER SUCH CLAIM IS BASED ON WARRANTY, CONTRACT, OR TORT, EVEN IF MITRE HAS BEEN ADVISED OF THE POSSIBILITY OF SUCH DAMAGES.</w:t>
      </w:r>
      <w:r w:rsidRPr="00055956">
        <w:rPr>
          <w:rStyle w:val="FootnoteReference"/>
          <w:szCs w:val="22"/>
        </w:rPr>
        <w:footnoteReference w:id="2"/>
      </w:r>
    </w:p>
    <w:p w14:paraId="60A0004C" w14:textId="77777777" w:rsidR="00045142" w:rsidRPr="00055956" w:rsidRDefault="00045142" w:rsidP="00126F8F">
      <w:pPr>
        <w:rPr>
          <w:b/>
          <w:sz w:val="28"/>
        </w:rPr>
      </w:pPr>
      <w:r w:rsidRPr="00055956">
        <w:rPr>
          <w:b/>
          <w:sz w:val="28"/>
        </w:rPr>
        <w:t>Feedback</w:t>
      </w:r>
    </w:p>
    <w:p w14:paraId="75383C65" w14:textId="06B7FDFD" w:rsidR="00045142" w:rsidRPr="00055956" w:rsidRDefault="00045142" w:rsidP="00141770">
      <w:pPr>
        <w:spacing w:after="240"/>
        <w:rPr>
          <w:sz w:val="28"/>
        </w:rPr>
        <w:sectPr w:rsidR="00045142" w:rsidRPr="00055956" w:rsidSect="00BC7AA3">
          <w:headerReference w:type="first" r:id="rId14"/>
          <w:footerReference w:type="first" r:id="rId15"/>
          <w:type w:val="continuous"/>
          <w:pgSz w:w="12240" w:h="15840"/>
          <w:pgMar w:top="1530" w:right="1800" w:bottom="1440" w:left="1800" w:header="720" w:footer="720" w:gutter="0"/>
          <w:pgNumType w:fmt="lowerRoman" w:start="2"/>
          <w:cols w:space="720"/>
          <w:titlePg/>
          <w:docGrid w:linePitch="360"/>
        </w:sectPr>
      </w:pPr>
      <w:r w:rsidRPr="00055956">
        <w:rPr>
          <w:szCs w:val="22"/>
        </w:rPr>
        <w:t xml:space="preserve">The </w:t>
      </w:r>
      <w:r w:rsidR="00ED0F6F" w:rsidRPr="00055956">
        <w:rPr>
          <w:szCs w:val="22"/>
        </w:rPr>
        <w:t>STIX</w:t>
      </w:r>
      <w:r w:rsidR="0016575D" w:rsidRPr="00055956">
        <w:rPr>
          <w:szCs w:val="22"/>
        </w:rPr>
        <w:t xml:space="preserve"> development team</w:t>
      </w:r>
      <w:r w:rsidRPr="00055956">
        <w:rPr>
          <w:szCs w:val="22"/>
        </w:rPr>
        <w:t xml:space="preserve"> welcomes any feedback regarding th</w:t>
      </w:r>
      <w:r w:rsidR="00B9670D">
        <w:rPr>
          <w:szCs w:val="22"/>
        </w:rPr>
        <w:t>is document</w:t>
      </w:r>
      <w:r w:rsidRPr="00055956">
        <w:rPr>
          <w:szCs w:val="22"/>
        </w:rPr>
        <w:t xml:space="preserve">. Please send any comments, questions, or suggestions </w:t>
      </w:r>
      <w:r w:rsidR="00FF02C8" w:rsidRPr="00055956">
        <w:rPr>
          <w:szCs w:val="22"/>
        </w:rPr>
        <w:t xml:space="preserve">to </w:t>
      </w:r>
      <w:r w:rsidR="00ED0F6F" w:rsidRPr="00055956">
        <w:rPr>
          <w:szCs w:val="22"/>
        </w:rPr>
        <w:t>stix</w:t>
      </w:r>
      <w:r w:rsidRPr="00055956">
        <w:rPr>
          <w:szCs w:val="22"/>
        </w:rPr>
        <w:t>@mitre.org.</w:t>
      </w:r>
      <w:r w:rsidRPr="00055956">
        <w:rPr>
          <w:rStyle w:val="FootnoteReference"/>
          <w:szCs w:val="22"/>
        </w:rPr>
        <w:footnoteReference w:id="3"/>
      </w:r>
    </w:p>
    <w:bookmarkStart w:id="1"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Content>
        <w:p w14:paraId="0971F843" w14:textId="77777777" w:rsidR="000237FA" w:rsidRPr="00055956" w:rsidRDefault="000237FA" w:rsidP="00126F8F">
          <w:pPr>
            <w:pStyle w:val="TOCHeading"/>
            <w:rPr>
              <w:rFonts w:asciiTheme="minorHAnsi" w:hAnsiTheme="minorHAnsi"/>
              <w:color w:val="000000" w:themeColor="text1"/>
            </w:rPr>
          </w:pPr>
          <w:r w:rsidRPr="00055956">
            <w:rPr>
              <w:rFonts w:asciiTheme="minorHAnsi" w:hAnsiTheme="minorHAnsi"/>
              <w:color w:val="000000" w:themeColor="text1"/>
            </w:rPr>
            <w:t>Table of Contents</w:t>
          </w:r>
        </w:p>
        <w:p w14:paraId="3E26110D" w14:textId="77777777" w:rsidR="005822A1" w:rsidRDefault="00222FDB">
          <w:pPr>
            <w:pStyle w:val="TOC1"/>
            <w:rPr>
              <w:rFonts w:eastAsiaTheme="minorEastAsia" w:cstheme="minorBidi"/>
              <w:b w:val="0"/>
              <w:sz w:val="22"/>
              <w:szCs w:val="22"/>
            </w:rPr>
          </w:pPr>
          <w:r w:rsidRPr="00055956">
            <w:fldChar w:fldCharType="begin"/>
          </w:r>
          <w:r w:rsidRPr="00055956">
            <w:instrText xml:space="preserve"> TOC \o "1-4" \h \z \u </w:instrText>
          </w:r>
          <w:r w:rsidRPr="00055956">
            <w:fldChar w:fldCharType="separate"/>
          </w:r>
          <w:hyperlink w:anchor="_Toc421527871" w:history="1">
            <w:r w:rsidR="005822A1" w:rsidRPr="006D563B">
              <w:rPr>
                <w:rStyle w:val="Hyperlink"/>
              </w:rPr>
              <w:t>1</w:t>
            </w:r>
            <w:r w:rsidR="005822A1">
              <w:rPr>
                <w:rFonts w:eastAsiaTheme="minorEastAsia" w:cstheme="minorBidi"/>
                <w:b w:val="0"/>
                <w:sz w:val="22"/>
                <w:szCs w:val="22"/>
              </w:rPr>
              <w:tab/>
            </w:r>
            <w:r w:rsidR="005822A1" w:rsidRPr="006D563B">
              <w:rPr>
                <w:rStyle w:val="Hyperlink"/>
              </w:rPr>
              <w:t>Introduction</w:t>
            </w:r>
            <w:r w:rsidR="005822A1">
              <w:rPr>
                <w:webHidden/>
              </w:rPr>
              <w:tab/>
            </w:r>
            <w:r w:rsidR="005822A1">
              <w:rPr>
                <w:webHidden/>
              </w:rPr>
              <w:fldChar w:fldCharType="begin"/>
            </w:r>
            <w:r w:rsidR="005822A1">
              <w:rPr>
                <w:webHidden/>
              </w:rPr>
              <w:instrText xml:space="preserve"> PAGEREF _Toc421527871 \h </w:instrText>
            </w:r>
            <w:r w:rsidR="005822A1">
              <w:rPr>
                <w:webHidden/>
              </w:rPr>
            </w:r>
            <w:r w:rsidR="005822A1">
              <w:rPr>
                <w:webHidden/>
              </w:rPr>
              <w:fldChar w:fldCharType="separate"/>
            </w:r>
            <w:r w:rsidR="005822A1">
              <w:rPr>
                <w:webHidden/>
              </w:rPr>
              <w:t>1</w:t>
            </w:r>
            <w:r w:rsidR="005822A1">
              <w:rPr>
                <w:webHidden/>
              </w:rPr>
              <w:fldChar w:fldCharType="end"/>
            </w:r>
          </w:hyperlink>
        </w:p>
        <w:p w14:paraId="5568F8A0" w14:textId="77777777" w:rsidR="005822A1" w:rsidRDefault="005822A1">
          <w:pPr>
            <w:pStyle w:val="TOC2"/>
            <w:tabs>
              <w:tab w:val="left" w:pos="880"/>
              <w:tab w:val="right" w:leader="dot" w:pos="8630"/>
            </w:tabs>
            <w:rPr>
              <w:rFonts w:eastAsiaTheme="minorEastAsia" w:cstheme="minorBidi"/>
              <w:noProof/>
              <w:sz w:val="22"/>
              <w:szCs w:val="22"/>
            </w:rPr>
          </w:pPr>
          <w:hyperlink w:anchor="_Toc421527872" w:history="1">
            <w:r w:rsidRPr="006D563B">
              <w:rPr>
                <w:rStyle w:val="Hyperlink"/>
                <w:noProof/>
              </w:rPr>
              <w:t>1.1</w:t>
            </w:r>
            <w:r>
              <w:rPr>
                <w:rFonts w:eastAsiaTheme="minorEastAsia" w:cstheme="minorBidi"/>
                <w:noProof/>
                <w:sz w:val="22"/>
                <w:szCs w:val="22"/>
              </w:rPr>
              <w:tab/>
            </w:r>
            <w:r w:rsidRPr="006D563B">
              <w:rPr>
                <w:rStyle w:val="Hyperlink"/>
                <w:noProof/>
              </w:rPr>
              <w:t>STIX Specification Documents</w:t>
            </w:r>
            <w:r>
              <w:rPr>
                <w:noProof/>
                <w:webHidden/>
              </w:rPr>
              <w:tab/>
            </w:r>
            <w:r>
              <w:rPr>
                <w:noProof/>
                <w:webHidden/>
              </w:rPr>
              <w:fldChar w:fldCharType="begin"/>
            </w:r>
            <w:r>
              <w:rPr>
                <w:noProof/>
                <w:webHidden/>
              </w:rPr>
              <w:instrText xml:space="preserve"> PAGEREF _Toc421527872 \h </w:instrText>
            </w:r>
            <w:r>
              <w:rPr>
                <w:noProof/>
                <w:webHidden/>
              </w:rPr>
            </w:r>
            <w:r>
              <w:rPr>
                <w:noProof/>
                <w:webHidden/>
              </w:rPr>
              <w:fldChar w:fldCharType="separate"/>
            </w:r>
            <w:r>
              <w:rPr>
                <w:noProof/>
                <w:webHidden/>
              </w:rPr>
              <w:t>1</w:t>
            </w:r>
            <w:r>
              <w:rPr>
                <w:noProof/>
                <w:webHidden/>
              </w:rPr>
              <w:fldChar w:fldCharType="end"/>
            </w:r>
          </w:hyperlink>
        </w:p>
        <w:p w14:paraId="3716ECA4" w14:textId="77777777" w:rsidR="005822A1" w:rsidRDefault="005822A1">
          <w:pPr>
            <w:pStyle w:val="TOC2"/>
            <w:tabs>
              <w:tab w:val="left" w:pos="880"/>
              <w:tab w:val="right" w:leader="dot" w:pos="8630"/>
            </w:tabs>
            <w:rPr>
              <w:rFonts w:eastAsiaTheme="minorEastAsia" w:cstheme="minorBidi"/>
              <w:noProof/>
              <w:sz w:val="22"/>
              <w:szCs w:val="22"/>
            </w:rPr>
          </w:pPr>
          <w:hyperlink w:anchor="_Toc421527873" w:history="1">
            <w:r w:rsidRPr="006D563B">
              <w:rPr>
                <w:rStyle w:val="Hyperlink"/>
                <w:noProof/>
              </w:rPr>
              <w:t>1.2</w:t>
            </w:r>
            <w:r>
              <w:rPr>
                <w:rFonts w:eastAsiaTheme="minorEastAsia" w:cstheme="minorBidi"/>
                <w:noProof/>
                <w:sz w:val="22"/>
                <w:szCs w:val="22"/>
              </w:rPr>
              <w:tab/>
            </w:r>
            <w:r w:rsidRPr="006D563B">
              <w:rPr>
                <w:rStyle w:val="Hyperlink"/>
                <w:noProof/>
              </w:rPr>
              <w:t>Document Conventions</w:t>
            </w:r>
            <w:r>
              <w:rPr>
                <w:noProof/>
                <w:webHidden/>
              </w:rPr>
              <w:tab/>
            </w:r>
            <w:r>
              <w:rPr>
                <w:noProof/>
                <w:webHidden/>
              </w:rPr>
              <w:fldChar w:fldCharType="begin"/>
            </w:r>
            <w:r>
              <w:rPr>
                <w:noProof/>
                <w:webHidden/>
              </w:rPr>
              <w:instrText xml:space="preserve"> PAGEREF _Toc421527873 \h </w:instrText>
            </w:r>
            <w:r>
              <w:rPr>
                <w:noProof/>
                <w:webHidden/>
              </w:rPr>
            </w:r>
            <w:r>
              <w:rPr>
                <w:noProof/>
                <w:webHidden/>
              </w:rPr>
              <w:fldChar w:fldCharType="separate"/>
            </w:r>
            <w:r>
              <w:rPr>
                <w:noProof/>
                <w:webHidden/>
              </w:rPr>
              <w:t>2</w:t>
            </w:r>
            <w:r>
              <w:rPr>
                <w:noProof/>
                <w:webHidden/>
              </w:rPr>
              <w:fldChar w:fldCharType="end"/>
            </w:r>
          </w:hyperlink>
        </w:p>
        <w:p w14:paraId="0581133E" w14:textId="77777777" w:rsidR="005822A1" w:rsidRDefault="005822A1">
          <w:pPr>
            <w:pStyle w:val="TOC3"/>
            <w:tabs>
              <w:tab w:val="left" w:pos="1320"/>
              <w:tab w:val="right" w:leader="dot" w:pos="8630"/>
            </w:tabs>
            <w:rPr>
              <w:rFonts w:eastAsiaTheme="minorEastAsia" w:cstheme="minorBidi"/>
              <w:noProof/>
              <w:sz w:val="22"/>
              <w:szCs w:val="22"/>
            </w:rPr>
          </w:pPr>
          <w:hyperlink w:anchor="_Toc421527874" w:history="1">
            <w:r w:rsidRPr="006D563B">
              <w:rPr>
                <w:rStyle w:val="Hyperlink"/>
                <w:noProof/>
              </w:rPr>
              <w:t>1.2.1</w:t>
            </w:r>
            <w:r>
              <w:rPr>
                <w:rFonts w:eastAsiaTheme="minorEastAsia" w:cstheme="minorBidi"/>
                <w:noProof/>
                <w:sz w:val="22"/>
                <w:szCs w:val="22"/>
              </w:rPr>
              <w:tab/>
            </w:r>
            <w:r w:rsidRPr="006D563B">
              <w:rPr>
                <w:rStyle w:val="Hyperlink"/>
                <w:noProof/>
              </w:rPr>
              <w:t>Keywords</w:t>
            </w:r>
            <w:r>
              <w:rPr>
                <w:noProof/>
                <w:webHidden/>
              </w:rPr>
              <w:tab/>
            </w:r>
            <w:r>
              <w:rPr>
                <w:noProof/>
                <w:webHidden/>
              </w:rPr>
              <w:fldChar w:fldCharType="begin"/>
            </w:r>
            <w:r>
              <w:rPr>
                <w:noProof/>
                <w:webHidden/>
              </w:rPr>
              <w:instrText xml:space="preserve"> PAGEREF _Toc421527874 \h </w:instrText>
            </w:r>
            <w:r>
              <w:rPr>
                <w:noProof/>
                <w:webHidden/>
              </w:rPr>
            </w:r>
            <w:r>
              <w:rPr>
                <w:noProof/>
                <w:webHidden/>
              </w:rPr>
              <w:fldChar w:fldCharType="separate"/>
            </w:r>
            <w:r>
              <w:rPr>
                <w:noProof/>
                <w:webHidden/>
              </w:rPr>
              <w:t>2</w:t>
            </w:r>
            <w:r>
              <w:rPr>
                <w:noProof/>
                <w:webHidden/>
              </w:rPr>
              <w:fldChar w:fldCharType="end"/>
            </w:r>
          </w:hyperlink>
        </w:p>
        <w:p w14:paraId="43CBE5D3" w14:textId="77777777" w:rsidR="005822A1" w:rsidRDefault="005822A1">
          <w:pPr>
            <w:pStyle w:val="TOC3"/>
            <w:tabs>
              <w:tab w:val="left" w:pos="1320"/>
              <w:tab w:val="right" w:leader="dot" w:pos="8630"/>
            </w:tabs>
            <w:rPr>
              <w:rFonts w:eastAsiaTheme="minorEastAsia" w:cstheme="minorBidi"/>
              <w:noProof/>
              <w:sz w:val="22"/>
              <w:szCs w:val="22"/>
            </w:rPr>
          </w:pPr>
          <w:hyperlink w:anchor="_Toc421527875" w:history="1">
            <w:r w:rsidRPr="006D563B">
              <w:rPr>
                <w:rStyle w:val="Hyperlink"/>
                <w:noProof/>
              </w:rPr>
              <w:t>1.2.2</w:t>
            </w:r>
            <w:r>
              <w:rPr>
                <w:rFonts w:eastAsiaTheme="minorEastAsia" w:cstheme="minorBidi"/>
                <w:noProof/>
                <w:sz w:val="22"/>
                <w:szCs w:val="22"/>
              </w:rPr>
              <w:tab/>
            </w:r>
            <w:r w:rsidRPr="006D563B">
              <w:rPr>
                <w:rStyle w:val="Hyperlink"/>
                <w:noProof/>
              </w:rPr>
              <w:t>Fonts</w:t>
            </w:r>
            <w:r>
              <w:rPr>
                <w:noProof/>
                <w:webHidden/>
              </w:rPr>
              <w:tab/>
            </w:r>
            <w:r>
              <w:rPr>
                <w:noProof/>
                <w:webHidden/>
              </w:rPr>
              <w:fldChar w:fldCharType="begin"/>
            </w:r>
            <w:r>
              <w:rPr>
                <w:noProof/>
                <w:webHidden/>
              </w:rPr>
              <w:instrText xml:space="preserve"> PAGEREF _Toc421527875 \h </w:instrText>
            </w:r>
            <w:r>
              <w:rPr>
                <w:noProof/>
                <w:webHidden/>
              </w:rPr>
            </w:r>
            <w:r>
              <w:rPr>
                <w:noProof/>
                <w:webHidden/>
              </w:rPr>
              <w:fldChar w:fldCharType="separate"/>
            </w:r>
            <w:r>
              <w:rPr>
                <w:noProof/>
                <w:webHidden/>
              </w:rPr>
              <w:t>2</w:t>
            </w:r>
            <w:r>
              <w:rPr>
                <w:noProof/>
                <w:webHidden/>
              </w:rPr>
              <w:fldChar w:fldCharType="end"/>
            </w:r>
          </w:hyperlink>
        </w:p>
        <w:p w14:paraId="003CA141" w14:textId="77777777" w:rsidR="005822A1" w:rsidRDefault="005822A1">
          <w:pPr>
            <w:pStyle w:val="TOC3"/>
            <w:tabs>
              <w:tab w:val="left" w:pos="1320"/>
              <w:tab w:val="right" w:leader="dot" w:pos="8630"/>
            </w:tabs>
            <w:rPr>
              <w:rFonts w:eastAsiaTheme="minorEastAsia" w:cstheme="minorBidi"/>
              <w:noProof/>
              <w:sz w:val="22"/>
              <w:szCs w:val="22"/>
            </w:rPr>
          </w:pPr>
          <w:hyperlink w:anchor="_Toc421527876" w:history="1">
            <w:r w:rsidRPr="006D563B">
              <w:rPr>
                <w:rStyle w:val="Hyperlink"/>
                <w:noProof/>
              </w:rPr>
              <w:t>1.2.3</w:t>
            </w:r>
            <w:r>
              <w:rPr>
                <w:rFonts w:eastAsiaTheme="minorEastAsia" w:cstheme="minorBidi"/>
                <w:noProof/>
                <w:sz w:val="22"/>
                <w:szCs w:val="22"/>
              </w:rPr>
              <w:tab/>
            </w:r>
            <w:r w:rsidRPr="006D563B">
              <w:rPr>
                <w:rStyle w:val="Hyperlink"/>
                <w:noProof/>
              </w:rPr>
              <w:t>UML Package References</w:t>
            </w:r>
            <w:r>
              <w:rPr>
                <w:noProof/>
                <w:webHidden/>
              </w:rPr>
              <w:tab/>
            </w:r>
            <w:r>
              <w:rPr>
                <w:noProof/>
                <w:webHidden/>
              </w:rPr>
              <w:fldChar w:fldCharType="begin"/>
            </w:r>
            <w:r>
              <w:rPr>
                <w:noProof/>
                <w:webHidden/>
              </w:rPr>
              <w:instrText xml:space="preserve"> PAGEREF _Toc421527876 \h </w:instrText>
            </w:r>
            <w:r>
              <w:rPr>
                <w:noProof/>
                <w:webHidden/>
              </w:rPr>
            </w:r>
            <w:r>
              <w:rPr>
                <w:noProof/>
                <w:webHidden/>
              </w:rPr>
              <w:fldChar w:fldCharType="separate"/>
            </w:r>
            <w:r>
              <w:rPr>
                <w:noProof/>
                <w:webHidden/>
              </w:rPr>
              <w:t>3</w:t>
            </w:r>
            <w:r>
              <w:rPr>
                <w:noProof/>
                <w:webHidden/>
              </w:rPr>
              <w:fldChar w:fldCharType="end"/>
            </w:r>
          </w:hyperlink>
        </w:p>
        <w:p w14:paraId="3102E6AC" w14:textId="77777777" w:rsidR="005822A1" w:rsidRDefault="005822A1">
          <w:pPr>
            <w:pStyle w:val="TOC3"/>
            <w:tabs>
              <w:tab w:val="left" w:pos="1320"/>
              <w:tab w:val="right" w:leader="dot" w:pos="8630"/>
            </w:tabs>
            <w:rPr>
              <w:rFonts w:eastAsiaTheme="minorEastAsia" w:cstheme="minorBidi"/>
              <w:noProof/>
              <w:sz w:val="22"/>
              <w:szCs w:val="22"/>
            </w:rPr>
          </w:pPr>
          <w:hyperlink w:anchor="_Toc421527877" w:history="1">
            <w:r w:rsidRPr="006D563B">
              <w:rPr>
                <w:rStyle w:val="Hyperlink"/>
                <w:noProof/>
              </w:rPr>
              <w:t>1.2.4</w:t>
            </w:r>
            <w:r>
              <w:rPr>
                <w:rFonts w:eastAsiaTheme="minorEastAsia" w:cstheme="minorBidi"/>
                <w:noProof/>
                <w:sz w:val="22"/>
                <w:szCs w:val="22"/>
              </w:rPr>
              <w:tab/>
            </w:r>
            <w:r w:rsidRPr="006D563B">
              <w:rPr>
                <w:rStyle w:val="Hyperlink"/>
                <w:noProof/>
              </w:rPr>
              <w:t>UML Diagrams</w:t>
            </w:r>
            <w:r>
              <w:rPr>
                <w:noProof/>
                <w:webHidden/>
              </w:rPr>
              <w:tab/>
            </w:r>
            <w:r>
              <w:rPr>
                <w:noProof/>
                <w:webHidden/>
              </w:rPr>
              <w:fldChar w:fldCharType="begin"/>
            </w:r>
            <w:r>
              <w:rPr>
                <w:noProof/>
                <w:webHidden/>
              </w:rPr>
              <w:instrText xml:space="preserve"> PAGEREF _Toc421527877 \h </w:instrText>
            </w:r>
            <w:r>
              <w:rPr>
                <w:noProof/>
                <w:webHidden/>
              </w:rPr>
            </w:r>
            <w:r>
              <w:rPr>
                <w:noProof/>
                <w:webHidden/>
              </w:rPr>
              <w:fldChar w:fldCharType="separate"/>
            </w:r>
            <w:r>
              <w:rPr>
                <w:noProof/>
                <w:webHidden/>
              </w:rPr>
              <w:t>3</w:t>
            </w:r>
            <w:r>
              <w:rPr>
                <w:noProof/>
                <w:webHidden/>
              </w:rPr>
              <w:fldChar w:fldCharType="end"/>
            </w:r>
          </w:hyperlink>
        </w:p>
        <w:p w14:paraId="575826D5" w14:textId="77777777" w:rsidR="005822A1" w:rsidRDefault="005822A1">
          <w:pPr>
            <w:pStyle w:val="TOC4"/>
            <w:tabs>
              <w:tab w:val="left" w:pos="1760"/>
              <w:tab w:val="right" w:leader="dot" w:pos="8630"/>
            </w:tabs>
            <w:rPr>
              <w:noProof/>
              <w:sz w:val="22"/>
            </w:rPr>
          </w:pPr>
          <w:hyperlink w:anchor="_Toc421527878" w:history="1">
            <w:r w:rsidRPr="006D563B">
              <w:rPr>
                <w:rStyle w:val="Hyperlink"/>
                <w:noProof/>
              </w:rPr>
              <w:t>1.2.4.1</w:t>
            </w:r>
            <w:r>
              <w:rPr>
                <w:noProof/>
                <w:sz w:val="22"/>
              </w:rPr>
              <w:tab/>
            </w:r>
            <w:r w:rsidRPr="006D563B">
              <w:rPr>
                <w:rStyle w:val="Hyperlink"/>
                <w:noProof/>
              </w:rPr>
              <w:t>Class Properties</w:t>
            </w:r>
            <w:r>
              <w:rPr>
                <w:noProof/>
                <w:webHidden/>
              </w:rPr>
              <w:tab/>
            </w:r>
            <w:r>
              <w:rPr>
                <w:noProof/>
                <w:webHidden/>
              </w:rPr>
              <w:fldChar w:fldCharType="begin"/>
            </w:r>
            <w:r>
              <w:rPr>
                <w:noProof/>
                <w:webHidden/>
              </w:rPr>
              <w:instrText xml:space="preserve"> PAGEREF _Toc421527878 \h </w:instrText>
            </w:r>
            <w:r>
              <w:rPr>
                <w:noProof/>
                <w:webHidden/>
              </w:rPr>
            </w:r>
            <w:r>
              <w:rPr>
                <w:noProof/>
                <w:webHidden/>
              </w:rPr>
              <w:fldChar w:fldCharType="separate"/>
            </w:r>
            <w:r>
              <w:rPr>
                <w:noProof/>
                <w:webHidden/>
              </w:rPr>
              <w:t>3</w:t>
            </w:r>
            <w:r>
              <w:rPr>
                <w:noProof/>
                <w:webHidden/>
              </w:rPr>
              <w:fldChar w:fldCharType="end"/>
            </w:r>
          </w:hyperlink>
        </w:p>
        <w:p w14:paraId="6BD69324" w14:textId="77777777" w:rsidR="005822A1" w:rsidRDefault="005822A1">
          <w:pPr>
            <w:pStyle w:val="TOC4"/>
            <w:tabs>
              <w:tab w:val="left" w:pos="1760"/>
              <w:tab w:val="right" w:leader="dot" w:pos="8630"/>
            </w:tabs>
            <w:rPr>
              <w:noProof/>
              <w:sz w:val="22"/>
            </w:rPr>
          </w:pPr>
          <w:hyperlink w:anchor="_Toc421527879" w:history="1">
            <w:r w:rsidRPr="006D563B">
              <w:rPr>
                <w:rStyle w:val="Hyperlink"/>
                <w:noProof/>
              </w:rPr>
              <w:t>1.2.4.2</w:t>
            </w:r>
            <w:r>
              <w:rPr>
                <w:noProof/>
                <w:sz w:val="22"/>
              </w:rPr>
              <w:tab/>
            </w:r>
            <w:r w:rsidRPr="006D563B">
              <w:rPr>
                <w:rStyle w:val="Hyperlink"/>
                <w:noProof/>
              </w:rPr>
              <w:t>Diagram Icons and Arrow Types</w:t>
            </w:r>
            <w:r>
              <w:rPr>
                <w:noProof/>
                <w:webHidden/>
              </w:rPr>
              <w:tab/>
            </w:r>
            <w:r>
              <w:rPr>
                <w:noProof/>
                <w:webHidden/>
              </w:rPr>
              <w:fldChar w:fldCharType="begin"/>
            </w:r>
            <w:r>
              <w:rPr>
                <w:noProof/>
                <w:webHidden/>
              </w:rPr>
              <w:instrText xml:space="preserve"> PAGEREF _Toc421527879 \h </w:instrText>
            </w:r>
            <w:r>
              <w:rPr>
                <w:noProof/>
                <w:webHidden/>
              </w:rPr>
            </w:r>
            <w:r>
              <w:rPr>
                <w:noProof/>
                <w:webHidden/>
              </w:rPr>
              <w:fldChar w:fldCharType="separate"/>
            </w:r>
            <w:r>
              <w:rPr>
                <w:noProof/>
                <w:webHidden/>
              </w:rPr>
              <w:t>3</w:t>
            </w:r>
            <w:r>
              <w:rPr>
                <w:noProof/>
                <w:webHidden/>
              </w:rPr>
              <w:fldChar w:fldCharType="end"/>
            </w:r>
          </w:hyperlink>
        </w:p>
        <w:p w14:paraId="21D7BD26" w14:textId="77777777" w:rsidR="005822A1" w:rsidRDefault="005822A1">
          <w:pPr>
            <w:pStyle w:val="TOC4"/>
            <w:tabs>
              <w:tab w:val="left" w:pos="1760"/>
              <w:tab w:val="right" w:leader="dot" w:pos="8630"/>
            </w:tabs>
            <w:rPr>
              <w:noProof/>
              <w:sz w:val="22"/>
            </w:rPr>
          </w:pPr>
          <w:hyperlink w:anchor="_Toc421527880" w:history="1">
            <w:r w:rsidRPr="006D563B">
              <w:rPr>
                <w:rStyle w:val="Hyperlink"/>
                <w:noProof/>
              </w:rPr>
              <w:t>1.2.4.3</w:t>
            </w:r>
            <w:r>
              <w:rPr>
                <w:noProof/>
                <w:sz w:val="22"/>
              </w:rPr>
              <w:tab/>
            </w:r>
            <w:r w:rsidRPr="006D563B">
              <w:rPr>
                <w:rStyle w:val="Hyperlink"/>
                <w:noProof/>
              </w:rPr>
              <w:t>Color Coding</w:t>
            </w:r>
            <w:r>
              <w:rPr>
                <w:noProof/>
                <w:webHidden/>
              </w:rPr>
              <w:tab/>
            </w:r>
            <w:r>
              <w:rPr>
                <w:noProof/>
                <w:webHidden/>
              </w:rPr>
              <w:fldChar w:fldCharType="begin"/>
            </w:r>
            <w:r>
              <w:rPr>
                <w:noProof/>
                <w:webHidden/>
              </w:rPr>
              <w:instrText xml:space="preserve"> PAGEREF _Toc421527880 \h </w:instrText>
            </w:r>
            <w:r>
              <w:rPr>
                <w:noProof/>
                <w:webHidden/>
              </w:rPr>
            </w:r>
            <w:r>
              <w:rPr>
                <w:noProof/>
                <w:webHidden/>
              </w:rPr>
              <w:fldChar w:fldCharType="separate"/>
            </w:r>
            <w:r>
              <w:rPr>
                <w:noProof/>
                <w:webHidden/>
              </w:rPr>
              <w:t>4</w:t>
            </w:r>
            <w:r>
              <w:rPr>
                <w:noProof/>
                <w:webHidden/>
              </w:rPr>
              <w:fldChar w:fldCharType="end"/>
            </w:r>
          </w:hyperlink>
        </w:p>
        <w:p w14:paraId="6C801206" w14:textId="77777777" w:rsidR="005822A1" w:rsidRDefault="005822A1">
          <w:pPr>
            <w:pStyle w:val="TOC3"/>
            <w:tabs>
              <w:tab w:val="left" w:pos="1320"/>
              <w:tab w:val="right" w:leader="dot" w:pos="8630"/>
            </w:tabs>
            <w:rPr>
              <w:rFonts w:eastAsiaTheme="minorEastAsia" w:cstheme="minorBidi"/>
              <w:noProof/>
              <w:sz w:val="22"/>
              <w:szCs w:val="22"/>
            </w:rPr>
          </w:pPr>
          <w:hyperlink w:anchor="_Toc421527881" w:history="1">
            <w:r w:rsidRPr="006D563B">
              <w:rPr>
                <w:rStyle w:val="Hyperlink"/>
                <w:noProof/>
              </w:rPr>
              <w:t>1.2.5</w:t>
            </w:r>
            <w:r>
              <w:rPr>
                <w:rFonts w:eastAsiaTheme="minorEastAsia" w:cstheme="minorBidi"/>
                <w:noProof/>
                <w:sz w:val="22"/>
                <w:szCs w:val="22"/>
              </w:rPr>
              <w:tab/>
            </w:r>
            <w:r w:rsidRPr="006D563B">
              <w:rPr>
                <w:rStyle w:val="Hyperlink"/>
                <w:noProof/>
              </w:rPr>
              <w:t>Property Table Notation</w:t>
            </w:r>
            <w:r>
              <w:rPr>
                <w:noProof/>
                <w:webHidden/>
              </w:rPr>
              <w:tab/>
            </w:r>
            <w:r>
              <w:rPr>
                <w:noProof/>
                <w:webHidden/>
              </w:rPr>
              <w:fldChar w:fldCharType="begin"/>
            </w:r>
            <w:r>
              <w:rPr>
                <w:noProof/>
                <w:webHidden/>
              </w:rPr>
              <w:instrText xml:space="preserve"> PAGEREF _Toc421527881 \h </w:instrText>
            </w:r>
            <w:r>
              <w:rPr>
                <w:noProof/>
                <w:webHidden/>
              </w:rPr>
            </w:r>
            <w:r>
              <w:rPr>
                <w:noProof/>
                <w:webHidden/>
              </w:rPr>
              <w:fldChar w:fldCharType="separate"/>
            </w:r>
            <w:r>
              <w:rPr>
                <w:noProof/>
                <w:webHidden/>
              </w:rPr>
              <w:t>4</w:t>
            </w:r>
            <w:r>
              <w:rPr>
                <w:noProof/>
                <w:webHidden/>
              </w:rPr>
              <w:fldChar w:fldCharType="end"/>
            </w:r>
          </w:hyperlink>
        </w:p>
        <w:p w14:paraId="08406B5E" w14:textId="77777777" w:rsidR="005822A1" w:rsidRDefault="005822A1">
          <w:pPr>
            <w:pStyle w:val="TOC3"/>
            <w:tabs>
              <w:tab w:val="left" w:pos="1320"/>
              <w:tab w:val="right" w:leader="dot" w:pos="8630"/>
            </w:tabs>
            <w:rPr>
              <w:rFonts w:eastAsiaTheme="minorEastAsia" w:cstheme="minorBidi"/>
              <w:noProof/>
              <w:sz w:val="22"/>
              <w:szCs w:val="22"/>
            </w:rPr>
          </w:pPr>
          <w:hyperlink w:anchor="_Toc421527882" w:history="1">
            <w:r w:rsidRPr="006D563B">
              <w:rPr>
                <w:rStyle w:val="Hyperlink"/>
                <w:noProof/>
              </w:rPr>
              <w:t>1.2.6</w:t>
            </w:r>
            <w:r>
              <w:rPr>
                <w:rFonts w:eastAsiaTheme="minorEastAsia" w:cstheme="minorBidi"/>
                <w:noProof/>
                <w:sz w:val="22"/>
                <w:szCs w:val="22"/>
              </w:rPr>
              <w:tab/>
            </w:r>
            <w:r w:rsidRPr="006D563B">
              <w:rPr>
                <w:rStyle w:val="Hyperlink"/>
                <w:noProof/>
              </w:rPr>
              <w:t>Property and Class Descriptions</w:t>
            </w:r>
            <w:r>
              <w:rPr>
                <w:noProof/>
                <w:webHidden/>
              </w:rPr>
              <w:tab/>
            </w:r>
            <w:r>
              <w:rPr>
                <w:noProof/>
                <w:webHidden/>
              </w:rPr>
              <w:fldChar w:fldCharType="begin"/>
            </w:r>
            <w:r>
              <w:rPr>
                <w:noProof/>
                <w:webHidden/>
              </w:rPr>
              <w:instrText xml:space="preserve"> PAGEREF _Toc421527882 \h </w:instrText>
            </w:r>
            <w:r>
              <w:rPr>
                <w:noProof/>
                <w:webHidden/>
              </w:rPr>
            </w:r>
            <w:r>
              <w:rPr>
                <w:noProof/>
                <w:webHidden/>
              </w:rPr>
              <w:fldChar w:fldCharType="separate"/>
            </w:r>
            <w:r>
              <w:rPr>
                <w:noProof/>
                <w:webHidden/>
              </w:rPr>
              <w:t>5</w:t>
            </w:r>
            <w:r>
              <w:rPr>
                <w:noProof/>
                <w:webHidden/>
              </w:rPr>
              <w:fldChar w:fldCharType="end"/>
            </w:r>
          </w:hyperlink>
        </w:p>
        <w:p w14:paraId="2A6399F1" w14:textId="77777777" w:rsidR="005822A1" w:rsidRDefault="005822A1">
          <w:pPr>
            <w:pStyle w:val="TOC1"/>
            <w:rPr>
              <w:rFonts w:eastAsiaTheme="minorEastAsia" w:cstheme="minorBidi"/>
              <w:b w:val="0"/>
              <w:sz w:val="22"/>
              <w:szCs w:val="22"/>
            </w:rPr>
          </w:pPr>
          <w:hyperlink w:anchor="_Toc421527883" w:history="1">
            <w:r w:rsidRPr="006D563B">
              <w:rPr>
                <w:rStyle w:val="Hyperlink"/>
              </w:rPr>
              <w:t>2</w:t>
            </w:r>
            <w:r>
              <w:rPr>
                <w:rFonts w:eastAsiaTheme="minorEastAsia" w:cstheme="minorBidi"/>
                <w:b w:val="0"/>
                <w:sz w:val="22"/>
                <w:szCs w:val="22"/>
              </w:rPr>
              <w:tab/>
            </w:r>
            <w:r w:rsidRPr="006D563B">
              <w:rPr>
                <w:rStyle w:val="Hyperlink"/>
              </w:rPr>
              <w:t>Background Information</w:t>
            </w:r>
            <w:r>
              <w:rPr>
                <w:webHidden/>
              </w:rPr>
              <w:tab/>
            </w:r>
            <w:r>
              <w:rPr>
                <w:webHidden/>
              </w:rPr>
              <w:fldChar w:fldCharType="begin"/>
            </w:r>
            <w:r>
              <w:rPr>
                <w:webHidden/>
              </w:rPr>
              <w:instrText xml:space="preserve"> PAGEREF _Toc421527883 \h </w:instrText>
            </w:r>
            <w:r>
              <w:rPr>
                <w:webHidden/>
              </w:rPr>
            </w:r>
            <w:r>
              <w:rPr>
                <w:webHidden/>
              </w:rPr>
              <w:fldChar w:fldCharType="separate"/>
            </w:r>
            <w:r>
              <w:rPr>
                <w:webHidden/>
              </w:rPr>
              <w:t>7</w:t>
            </w:r>
            <w:r>
              <w:rPr>
                <w:webHidden/>
              </w:rPr>
              <w:fldChar w:fldCharType="end"/>
            </w:r>
          </w:hyperlink>
        </w:p>
        <w:p w14:paraId="4A156D25" w14:textId="77777777" w:rsidR="005822A1" w:rsidRDefault="005822A1">
          <w:pPr>
            <w:pStyle w:val="TOC2"/>
            <w:tabs>
              <w:tab w:val="left" w:pos="880"/>
              <w:tab w:val="right" w:leader="dot" w:pos="8630"/>
            </w:tabs>
            <w:rPr>
              <w:rFonts w:eastAsiaTheme="minorEastAsia" w:cstheme="minorBidi"/>
              <w:noProof/>
              <w:sz w:val="22"/>
              <w:szCs w:val="22"/>
            </w:rPr>
          </w:pPr>
          <w:hyperlink w:anchor="_Toc421527884" w:history="1">
            <w:r w:rsidRPr="006D563B">
              <w:rPr>
                <w:rStyle w:val="Hyperlink"/>
                <w:noProof/>
              </w:rPr>
              <w:t>2.1</w:t>
            </w:r>
            <w:r>
              <w:rPr>
                <w:rFonts w:eastAsiaTheme="minorEastAsia" w:cstheme="minorBidi"/>
                <w:noProof/>
                <w:sz w:val="22"/>
                <w:szCs w:val="22"/>
              </w:rPr>
              <w:tab/>
            </w:r>
            <w:r w:rsidRPr="006D563B">
              <w:rPr>
                <w:rStyle w:val="Hyperlink"/>
                <w:noProof/>
              </w:rPr>
              <w:t>Component Data Models</w:t>
            </w:r>
            <w:r>
              <w:rPr>
                <w:noProof/>
                <w:webHidden/>
              </w:rPr>
              <w:tab/>
            </w:r>
            <w:r>
              <w:rPr>
                <w:noProof/>
                <w:webHidden/>
              </w:rPr>
              <w:fldChar w:fldCharType="begin"/>
            </w:r>
            <w:r>
              <w:rPr>
                <w:noProof/>
                <w:webHidden/>
              </w:rPr>
              <w:instrText xml:space="preserve"> PAGEREF _Toc421527884 \h </w:instrText>
            </w:r>
            <w:r>
              <w:rPr>
                <w:noProof/>
                <w:webHidden/>
              </w:rPr>
            </w:r>
            <w:r>
              <w:rPr>
                <w:noProof/>
                <w:webHidden/>
              </w:rPr>
              <w:fldChar w:fldCharType="separate"/>
            </w:r>
            <w:r>
              <w:rPr>
                <w:noProof/>
                <w:webHidden/>
              </w:rPr>
              <w:t>7</w:t>
            </w:r>
            <w:r>
              <w:rPr>
                <w:noProof/>
                <w:webHidden/>
              </w:rPr>
              <w:fldChar w:fldCharType="end"/>
            </w:r>
          </w:hyperlink>
        </w:p>
        <w:p w14:paraId="3308FFEE" w14:textId="77777777" w:rsidR="005822A1" w:rsidRDefault="005822A1">
          <w:pPr>
            <w:pStyle w:val="TOC3"/>
            <w:tabs>
              <w:tab w:val="left" w:pos="1320"/>
              <w:tab w:val="right" w:leader="dot" w:pos="8630"/>
            </w:tabs>
            <w:rPr>
              <w:rFonts w:eastAsiaTheme="minorEastAsia" w:cstheme="minorBidi"/>
              <w:noProof/>
              <w:sz w:val="22"/>
              <w:szCs w:val="22"/>
            </w:rPr>
          </w:pPr>
          <w:hyperlink w:anchor="_Toc421527885" w:history="1">
            <w:r w:rsidRPr="006D563B">
              <w:rPr>
                <w:rStyle w:val="Hyperlink"/>
                <w:noProof/>
              </w:rPr>
              <w:t>2.1.1</w:t>
            </w:r>
            <w:r>
              <w:rPr>
                <w:rFonts w:eastAsiaTheme="minorEastAsia" w:cstheme="minorBidi"/>
                <w:noProof/>
                <w:sz w:val="22"/>
                <w:szCs w:val="22"/>
              </w:rPr>
              <w:tab/>
            </w:r>
            <w:r w:rsidRPr="006D563B">
              <w:rPr>
                <w:rStyle w:val="Hyperlink"/>
                <w:noProof/>
              </w:rPr>
              <w:t>Observable</w:t>
            </w:r>
            <w:r>
              <w:rPr>
                <w:noProof/>
                <w:webHidden/>
              </w:rPr>
              <w:tab/>
            </w:r>
            <w:r>
              <w:rPr>
                <w:noProof/>
                <w:webHidden/>
              </w:rPr>
              <w:fldChar w:fldCharType="begin"/>
            </w:r>
            <w:r>
              <w:rPr>
                <w:noProof/>
                <w:webHidden/>
              </w:rPr>
              <w:instrText xml:space="preserve"> PAGEREF _Toc421527885 \h </w:instrText>
            </w:r>
            <w:r>
              <w:rPr>
                <w:noProof/>
                <w:webHidden/>
              </w:rPr>
            </w:r>
            <w:r>
              <w:rPr>
                <w:noProof/>
                <w:webHidden/>
              </w:rPr>
              <w:fldChar w:fldCharType="separate"/>
            </w:r>
            <w:r>
              <w:rPr>
                <w:noProof/>
                <w:webHidden/>
              </w:rPr>
              <w:t>8</w:t>
            </w:r>
            <w:r>
              <w:rPr>
                <w:noProof/>
                <w:webHidden/>
              </w:rPr>
              <w:fldChar w:fldCharType="end"/>
            </w:r>
          </w:hyperlink>
        </w:p>
        <w:p w14:paraId="7B4F1EFB" w14:textId="77777777" w:rsidR="005822A1" w:rsidRDefault="005822A1">
          <w:pPr>
            <w:pStyle w:val="TOC3"/>
            <w:tabs>
              <w:tab w:val="left" w:pos="1320"/>
              <w:tab w:val="right" w:leader="dot" w:pos="8630"/>
            </w:tabs>
            <w:rPr>
              <w:rFonts w:eastAsiaTheme="minorEastAsia" w:cstheme="minorBidi"/>
              <w:noProof/>
              <w:sz w:val="22"/>
              <w:szCs w:val="22"/>
            </w:rPr>
          </w:pPr>
          <w:hyperlink w:anchor="_Toc421527886" w:history="1">
            <w:r w:rsidRPr="006D563B">
              <w:rPr>
                <w:rStyle w:val="Hyperlink"/>
                <w:noProof/>
              </w:rPr>
              <w:t>2.1.2</w:t>
            </w:r>
            <w:r>
              <w:rPr>
                <w:rFonts w:eastAsiaTheme="minorEastAsia" w:cstheme="minorBidi"/>
                <w:noProof/>
                <w:sz w:val="22"/>
                <w:szCs w:val="22"/>
              </w:rPr>
              <w:tab/>
            </w:r>
            <w:r w:rsidRPr="006D563B">
              <w:rPr>
                <w:rStyle w:val="Hyperlink"/>
                <w:noProof/>
              </w:rPr>
              <w:t>Indicator</w:t>
            </w:r>
            <w:r>
              <w:rPr>
                <w:noProof/>
                <w:webHidden/>
              </w:rPr>
              <w:tab/>
            </w:r>
            <w:r>
              <w:rPr>
                <w:noProof/>
                <w:webHidden/>
              </w:rPr>
              <w:fldChar w:fldCharType="begin"/>
            </w:r>
            <w:r>
              <w:rPr>
                <w:noProof/>
                <w:webHidden/>
              </w:rPr>
              <w:instrText xml:space="preserve"> PAGEREF _Toc421527886 \h </w:instrText>
            </w:r>
            <w:r>
              <w:rPr>
                <w:noProof/>
                <w:webHidden/>
              </w:rPr>
            </w:r>
            <w:r>
              <w:rPr>
                <w:noProof/>
                <w:webHidden/>
              </w:rPr>
              <w:fldChar w:fldCharType="separate"/>
            </w:r>
            <w:r>
              <w:rPr>
                <w:noProof/>
                <w:webHidden/>
              </w:rPr>
              <w:t>8</w:t>
            </w:r>
            <w:r>
              <w:rPr>
                <w:noProof/>
                <w:webHidden/>
              </w:rPr>
              <w:fldChar w:fldCharType="end"/>
            </w:r>
          </w:hyperlink>
        </w:p>
        <w:p w14:paraId="25647500" w14:textId="77777777" w:rsidR="005822A1" w:rsidRDefault="005822A1">
          <w:pPr>
            <w:pStyle w:val="TOC3"/>
            <w:tabs>
              <w:tab w:val="left" w:pos="1320"/>
              <w:tab w:val="right" w:leader="dot" w:pos="8630"/>
            </w:tabs>
            <w:rPr>
              <w:rFonts w:eastAsiaTheme="minorEastAsia" w:cstheme="minorBidi"/>
              <w:noProof/>
              <w:sz w:val="22"/>
              <w:szCs w:val="22"/>
            </w:rPr>
          </w:pPr>
          <w:hyperlink w:anchor="_Toc421527887" w:history="1">
            <w:r w:rsidRPr="006D563B">
              <w:rPr>
                <w:rStyle w:val="Hyperlink"/>
                <w:noProof/>
              </w:rPr>
              <w:t>2.1.3</w:t>
            </w:r>
            <w:r>
              <w:rPr>
                <w:rFonts w:eastAsiaTheme="minorEastAsia" w:cstheme="minorBidi"/>
                <w:noProof/>
                <w:sz w:val="22"/>
                <w:szCs w:val="22"/>
              </w:rPr>
              <w:tab/>
            </w:r>
            <w:r w:rsidRPr="006D563B">
              <w:rPr>
                <w:rStyle w:val="Hyperlink"/>
                <w:noProof/>
              </w:rPr>
              <w:t>Incident</w:t>
            </w:r>
            <w:r>
              <w:rPr>
                <w:noProof/>
                <w:webHidden/>
              </w:rPr>
              <w:tab/>
            </w:r>
            <w:r>
              <w:rPr>
                <w:noProof/>
                <w:webHidden/>
              </w:rPr>
              <w:fldChar w:fldCharType="begin"/>
            </w:r>
            <w:r>
              <w:rPr>
                <w:noProof/>
                <w:webHidden/>
              </w:rPr>
              <w:instrText xml:space="preserve"> PAGEREF _Toc421527887 \h </w:instrText>
            </w:r>
            <w:r>
              <w:rPr>
                <w:noProof/>
                <w:webHidden/>
              </w:rPr>
            </w:r>
            <w:r>
              <w:rPr>
                <w:noProof/>
                <w:webHidden/>
              </w:rPr>
              <w:fldChar w:fldCharType="separate"/>
            </w:r>
            <w:r>
              <w:rPr>
                <w:noProof/>
                <w:webHidden/>
              </w:rPr>
              <w:t>8</w:t>
            </w:r>
            <w:r>
              <w:rPr>
                <w:noProof/>
                <w:webHidden/>
              </w:rPr>
              <w:fldChar w:fldCharType="end"/>
            </w:r>
          </w:hyperlink>
        </w:p>
        <w:p w14:paraId="19E9578B" w14:textId="77777777" w:rsidR="005822A1" w:rsidRDefault="005822A1">
          <w:pPr>
            <w:pStyle w:val="TOC3"/>
            <w:tabs>
              <w:tab w:val="left" w:pos="1320"/>
              <w:tab w:val="right" w:leader="dot" w:pos="8630"/>
            </w:tabs>
            <w:rPr>
              <w:rFonts w:eastAsiaTheme="minorEastAsia" w:cstheme="minorBidi"/>
              <w:noProof/>
              <w:sz w:val="22"/>
              <w:szCs w:val="22"/>
            </w:rPr>
          </w:pPr>
          <w:hyperlink w:anchor="_Toc421527888" w:history="1">
            <w:r w:rsidRPr="006D563B">
              <w:rPr>
                <w:rStyle w:val="Hyperlink"/>
                <w:noProof/>
              </w:rPr>
              <w:t>2.1.4</w:t>
            </w:r>
            <w:r>
              <w:rPr>
                <w:rFonts w:eastAsiaTheme="minorEastAsia" w:cstheme="minorBidi"/>
                <w:noProof/>
                <w:sz w:val="22"/>
                <w:szCs w:val="22"/>
              </w:rPr>
              <w:tab/>
            </w:r>
            <w:r w:rsidRPr="006D563B">
              <w:rPr>
                <w:rStyle w:val="Hyperlink"/>
                <w:noProof/>
              </w:rPr>
              <w:t>Tactics, Techniques and Procedures (TTP)</w:t>
            </w:r>
            <w:r>
              <w:rPr>
                <w:noProof/>
                <w:webHidden/>
              </w:rPr>
              <w:tab/>
            </w:r>
            <w:r>
              <w:rPr>
                <w:noProof/>
                <w:webHidden/>
              </w:rPr>
              <w:fldChar w:fldCharType="begin"/>
            </w:r>
            <w:r>
              <w:rPr>
                <w:noProof/>
                <w:webHidden/>
              </w:rPr>
              <w:instrText xml:space="preserve"> PAGEREF _Toc421527888 \h </w:instrText>
            </w:r>
            <w:r>
              <w:rPr>
                <w:noProof/>
                <w:webHidden/>
              </w:rPr>
            </w:r>
            <w:r>
              <w:rPr>
                <w:noProof/>
                <w:webHidden/>
              </w:rPr>
              <w:fldChar w:fldCharType="separate"/>
            </w:r>
            <w:r>
              <w:rPr>
                <w:noProof/>
                <w:webHidden/>
              </w:rPr>
              <w:t>8</w:t>
            </w:r>
            <w:r>
              <w:rPr>
                <w:noProof/>
                <w:webHidden/>
              </w:rPr>
              <w:fldChar w:fldCharType="end"/>
            </w:r>
          </w:hyperlink>
        </w:p>
        <w:p w14:paraId="27D04178" w14:textId="77777777" w:rsidR="005822A1" w:rsidRDefault="005822A1">
          <w:pPr>
            <w:pStyle w:val="TOC3"/>
            <w:tabs>
              <w:tab w:val="left" w:pos="1320"/>
              <w:tab w:val="right" w:leader="dot" w:pos="8630"/>
            </w:tabs>
            <w:rPr>
              <w:rFonts w:eastAsiaTheme="minorEastAsia" w:cstheme="minorBidi"/>
              <w:noProof/>
              <w:sz w:val="22"/>
              <w:szCs w:val="22"/>
            </w:rPr>
          </w:pPr>
          <w:hyperlink w:anchor="_Toc421527889" w:history="1">
            <w:r w:rsidRPr="006D563B">
              <w:rPr>
                <w:rStyle w:val="Hyperlink"/>
                <w:noProof/>
              </w:rPr>
              <w:t>2.1.5</w:t>
            </w:r>
            <w:r>
              <w:rPr>
                <w:rFonts w:eastAsiaTheme="minorEastAsia" w:cstheme="minorBidi"/>
                <w:noProof/>
                <w:sz w:val="22"/>
                <w:szCs w:val="22"/>
              </w:rPr>
              <w:tab/>
            </w:r>
            <w:r w:rsidRPr="006D563B">
              <w:rPr>
                <w:rStyle w:val="Hyperlink"/>
                <w:noProof/>
              </w:rPr>
              <w:t>Campaign</w:t>
            </w:r>
            <w:r>
              <w:rPr>
                <w:noProof/>
                <w:webHidden/>
              </w:rPr>
              <w:tab/>
            </w:r>
            <w:r>
              <w:rPr>
                <w:noProof/>
                <w:webHidden/>
              </w:rPr>
              <w:fldChar w:fldCharType="begin"/>
            </w:r>
            <w:r>
              <w:rPr>
                <w:noProof/>
                <w:webHidden/>
              </w:rPr>
              <w:instrText xml:space="preserve"> PAGEREF _Toc421527889 \h </w:instrText>
            </w:r>
            <w:r>
              <w:rPr>
                <w:noProof/>
                <w:webHidden/>
              </w:rPr>
            </w:r>
            <w:r>
              <w:rPr>
                <w:noProof/>
                <w:webHidden/>
              </w:rPr>
              <w:fldChar w:fldCharType="separate"/>
            </w:r>
            <w:r>
              <w:rPr>
                <w:noProof/>
                <w:webHidden/>
              </w:rPr>
              <w:t>8</w:t>
            </w:r>
            <w:r>
              <w:rPr>
                <w:noProof/>
                <w:webHidden/>
              </w:rPr>
              <w:fldChar w:fldCharType="end"/>
            </w:r>
          </w:hyperlink>
        </w:p>
        <w:p w14:paraId="7B6C677D" w14:textId="77777777" w:rsidR="005822A1" w:rsidRDefault="005822A1">
          <w:pPr>
            <w:pStyle w:val="TOC3"/>
            <w:tabs>
              <w:tab w:val="left" w:pos="1320"/>
              <w:tab w:val="right" w:leader="dot" w:pos="8630"/>
            </w:tabs>
            <w:rPr>
              <w:rFonts w:eastAsiaTheme="minorEastAsia" w:cstheme="minorBidi"/>
              <w:noProof/>
              <w:sz w:val="22"/>
              <w:szCs w:val="22"/>
            </w:rPr>
          </w:pPr>
          <w:hyperlink w:anchor="_Toc421527890" w:history="1">
            <w:r w:rsidRPr="006D563B">
              <w:rPr>
                <w:rStyle w:val="Hyperlink"/>
                <w:noProof/>
              </w:rPr>
              <w:t>2.1.6</w:t>
            </w:r>
            <w:r>
              <w:rPr>
                <w:rFonts w:eastAsiaTheme="minorEastAsia" w:cstheme="minorBidi"/>
                <w:noProof/>
                <w:sz w:val="22"/>
                <w:szCs w:val="22"/>
              </w:rPr>
              <w:tab/>
            </w:r>
            <w:r w:rsidRPr="006D563B">
              <w:rPr>
                <w:rStyle w:val="Hyperlink"/>
                <w:noProof/>
              </w:rPr>
              <w:t>Threat Actor</w:t>
            </w:r>
            <w:r>
              <w:rPr>
                <w:noProof/>
                <w:webHidden/>
              </w:rPr>
              <w:tab/>
            </w:r>
            <w:r>
              <w:rPr>
                <w:noProof/>
                <w:webHidden/>
              </w:rPr>
              <w:fldChar w:fldCharType="begin"/>
            </w:r>
            <w:r>
              <w:rPr>
                <w:noProof/>
                <w:webHidden/>
              </w:rPr>
              <w:instrText xml:space="preserve"> PAGEREF _Toc421527890 \h </w:instrText>
            </w:r>
            <w:r>
              <w:rPr>
                <w:noProof/>
                <w:webHidden/>
              </w:rPr>
            </w:r>
            <w:r>
              <w:rPr>
                <w:noProof/>
                <w:webHidden/>
              </w:rPr>
              <w:fldChar w:fldCharType="separate"/>
            </w:r>
            <w:r>
              <w:rPr>
                <w:noProof/>
                <w:webHidden/>
              </w:rPr>
              <w:t>8</w:t>
            </w:r>
            <w:r>
              <w:rPr>
                <w:noProof/>
                <w:webHidden/>
              </w:rPr>
              <w:fldChar w:fldCharType="end"/>
            </w:r>
          </w:hyperlink>
        </w:p>
        <w:p w14:paraId="08CB30E2" w14:textId="77777777" w:rsidR="005822A1" w:rsidRDefault="005822A1">
          <w:pPr>
            <w:pStyle w:val="TOC3"/>
            <w:tabs>
              <w:tab w:val="left" w:pos="1320"/>
              <w:tab w:val="right" w:leader="dot" w:pos="8630"/>
            </w:tabs>
            <w:rPr>
              <w:rFonts w:eastAsiaTheme="minorEastAsia" w:cstheme="minorBidi"/>
              <w:noProof/>
              <w:sz w:val="22"/>
              <w:szCs w:val="22"/>
            </w:rPr>
          </w:pPr>
          <w:hyperlink w:anchor="_Toc421527891" w:history="1">
            <w:r w:rsidRPr="006D563B">
              <w:rPr>
                <w:rStyle w:val="Hyperlink"/>
                <w:noProof/>
              </w:rPr>
              <w:t>2.1.7</w:t>
            </w:r>
            <w:r>
              <w:rPr>
                <w:rFonts w:eastAsiaTheme="minorEastAsia" w:cstheme="minorBidi"/>
                <w:noProof/>
                <w:sz w:val="22"/>
                <w:szCs w:val="22"/>
              </w:rPr>
              <w:tab/>
            </w:r>
            <w:r w:rsidRPr="006D563B">
              <w:rPr>
                <w:rStyle w:val="Hyperlink"/>
                <w:noProof/>
              </w:rPr>
              <w:t>Exploit Target</w:t>
            </w:r>
            <w:r>
              <w:rPr>
                <w:noProof/>
                <w:webHidden/>
              </w:rPr>
              <w:tab/>
            </w:r>
            <w:r>
              <w:rPr>
                <w:noProof/>
                <w:webHidden/>
              </w:rPr>
              <w:fldChar w:fldCharType="begin"/>
            </w:r>
            <w:r>
              <w:rPr>
                <w:noProof/>
                <w:webHidden/>
              </w:rPr>
              <w:instrText xml:space="preserve"> PAGEREF _Toc421527891 \h </w:instrText>
            </w:r>
            <w:r>
              <w:rPr>
                <w:noProof/>
                <w:webHidden/>
              </w:rPr>
            </w:r>
            <w:r>
              <w:rPr>
                <w:noProof/>
                <w:webHidden/>
              </w:rPr>
              <w:fldChar w:fldCharType="separate"/>
            </w:r>
            <w:r>
              <w:rPr>
                <w:noProof/>
                <w:webHidden/>
              </w:rPr>
              <w:t>9</w:t>
            </w:r>
            <w:r>
              <w:rPr>
                <w:noProof/>
                <w:webHidden/>
              </w:rPr>
              <w:fldChar w:fldCharType="end"/>
            </w:r>
          </w:hyperlink>
        </w:p>
        <w:p w14:paraId="761EF4FD" w14:textId="77777777" w:rsidR="005822A1" w:rsidRDefault="005822A1">
          <w:pPr>
            <w:pStyle w:val="TOC3"/>
            <w:tabs>
              <w:tab w:val="left" w:pos="1320"/>
              <w:tab w:val="right" w:leader="dot" w:pos="8630"/>
            </w:tabs>
            <w:rPr>
              <w:rFonts w:eastAsiaTheme="minorEastAsia" w:cstheme="minorBidi"/>
              <w:noProof/>
              <w:sz w:val="22"/>
              <w:szCs w:val="22"/>
            </w:rPr>
          </w:pPr>
          <w:hyperlink w:anchor="_Toc421527892" w:history="1">
            <w:r w:rsidRPr="006D563B">
              <w:rPr>
                <w:rStyle w:val="Hyperlink"/>
                <w:noProof/>
              </w:rPr>
              <w:t>2.1.8</w:t>
            </w:r>
            <w:r>
              <w:rPr>
                <w:rFonts w:eastAsiaTheme="minorEastAsia" w:cstheme="minorBidi"/>
                <w:noProof/>
                <w:sz w:val="22"/>
                <w:szCs w:val="22"/>
              </w:rPr>
              <w:tab/>
            </w:r>
            <w:r w:rsidRPr="006D563B">
              <w:rPr>
                <w:rStyle w:val="Hyperlink"/>
                <w:noProof/>
              </w:rPr>
              <w:t>Course of Action (COA)</w:t>
            </w:r>
            <w:r>
              <w:rPr>
                <w:noProof/>
                <w:webHidden/>
              </w:rPr>
              <w:tab/>
            </w:r>
            <w:r>
              <w:rPr>
                <w:noProof/>
                <w:webHidden/>
              </w:rPr>
              <w:fldChar w:fldCharType="begin"/>
            </w:r>
            <w:r>
              <w:rPr>
                <w:noProof/>
                <w:webHidden/>
              </w:rPr>
              <w:instrText xml:space="preserve"> PAGEREF _Toc421527892 \h </w:instrText>
            </w:r>
            <w:r>
              <w:rPr>
                <w:noProof/>
                <w:webHidden/>
              </w:rPr>
            </w:r>
            <w:r>
              <w:rPr>
                <w:noProof/>
                <w:webHidden/>
              </w:rPr>
              <w:fldChar w:fldCharType="separate"/>
            </w:r>
            <w:r>
              <w:rPr>
                <w:noProof/>
                <w:webHidden/>
              </w:rPr>
              <w:t>9</w:t>
            </w:r>
            <w:r>
              <w:rPr>
                <w:noProof/>
                <w:webHidden/>
              </w:rPr>
              <w:fldChar w:fldCharType="end"/>
            </w:r>
          </w:hyperlink>
        </w:p>
        <w:p w14:paraId="1CA9722B" w14:textId="77777777" w:rsidR="005822A1" w:rsidRDefault="005822A1">
          <w:pPr>
            <w:pStyle w:val="TOC1"/>
            <w:rPr>
              <w:rFonts w:eastAsiaTheme="minorEastAsia" w:cstheme="minorBidi"/>
              <w:b w:val="0"/>
              <w:sz w:val="22"/>
              <w:szCs w:val="22"/>
            </w:rPr>
          </w:pPr>
          <w:hyperlink w:anchor="_Toc421527893" w:history="1">
            <w:r w:rsidRPr="006D563B">
              <w:rPr>
                <w:rStyle w:val="Hyperlink"/>
              </w:rPr>
              <w:t>3</w:t>
            </w:r>
            <w:r>
              <w:rPr>
                <w:rFonts w:eastAsiaTheme="minorEastAsia" w:cstheme="minorBidi"/>
                <w:b w:val="0"/>
                <w:sz w:val="22"/>
                <w:szCs w:val="22"/>
              </w:rPr>
              <w:tab/>
            </w:r>
            <w:r w:rsidRPr="006D563B">
              <w:rPr>
                <w:rStyle w:val="Hyperlink"/>
              </w:rPr>
              <w:t>STIX Report Data Model</w:t>
            </w:r>
            <w:r>
              <w:rPr>
                <w:webHidden/>
              </w:rPr>
              <w:tab/>
            </w:r>
            <w:r>
              <w:rPr>
                <w:webHidden/>
              </w:rPr>
              <w:fldChar w:fldCharType="begin"/>
            </w:r>
            <w:r>
              <w:rPr>
                <w:webHidden/>
              </w:rPr>
              <w:instrText xml:space="preserve"> PAGEREF _Toc421527893 \h </w:instrText>
            </w:r>
            <w:r>
              <w:rPr>
                <w:webHidden/>
              </w:rPr>
            </w:r>
            <w:r>
              <w:rPr>
                <w:webHidden/>
              </w:rPr>
              <w:fldChar w:fldCharType="separate"/>
            </w:r>
            <w:r>
              <w:rPr>
                <w:webHidden/>
              </w:rPr>
              <w:t>10</w:t>
            </w:r>
            <w:r>
              <w:rPr>
                <w:webHidden/>
              </w:rPr>
              <w:fldChar w:fldCharType="end"/>
            </w:r>
          </w:hyperlink>
        </w:p>
        <w:p w14:paraId="2B8D9099" w14:textId="77777777" w:rsidR="005822A1" w:rsidRDefault="005822A1">
          <w:pPr>
            <w:pStyle w:val="TOC2"/>
            <w:tabs>
              <w:tab w:val="left" w:pos="880"/>
              <w:tab w:val="right" w:leader="dot" w:pos="8630"/>
            </w:tabs>
            <w:rPr>
              <w:rFonts w:eastAsiaTheme="minorEastAsia" w:cstheme="minorBidi"/>
              <w:noProof/>
              <w:sz w:val="22"/>
              <w:szCs w:val="22"/>
            </w:rPr>
          </w:pPr>
          <w:hyperlink w:anchor="_Toc421527894" w:history="1">
            <w:r w:rsidRPr="006D563B">
              <w:rPr>
                <w:rStyle w:val="Hyperlink"/>
                <w:noProof/>
              </w:rPr>
              <w:t>3.1</w:t>
            </w:r>
            <w:r>
              <w:rPr>
                <w:rFonts w:eastAsiaTheme="minorEastAsia" w:cstheme="minorBidi"/>
                <w:noProof/>
                <w:sz w:val="22"/>
                <w:szCs w:val="22"/>
              </w:rPr>
              <w:tab/>
            </w:r>
            <w:r w:rsidRPr="006D563B">
              <w:rPr>
                <w:rStyle w:val="Hyperlink"/>
                <w:noProof/>
              </w:rPr>
              <w:t>ReportVersionEnum Enumeration</w:t>
            </w:r>
            <w:r>
              <w:rPr>
                <w:noProof/>
                <w:webHidden/>
              </w:rPr>
              <w:tab/>
            </w:r>
            <w:r>
              <w:rPr>
                <w:noProof/>
                <w:webHidden/>
              </w:rPr>
              <w:fldChar w:fldCharType="begin"/>
            </w:r>
            <w:r>
              <w:rPr>
                <w:noProof/>
                <w:webHidden/>
              </w:rPr>
              <w:instrText xml:space="preserve"> PAGEREF _Toc421527894 \h </w:instrText>
            </w:r>
            <w:r>
              <w:rPr>
                <w:noProof/>
                <w:webHidden/>
              </w:rPr>
            </w:r>
            <w:r>
              <w:rPr>
                <w:noProof/>
                <w:webHidden/>
              </w:rPr>
              <w:fldChar w:fldCharType="separate"/>
            </w:r>
            <w:r>
              <w:rPr>
                <w:noProof/>
                <w:webHidden/>
              </w:rPr>
              <w:t>13</w:t>
            </w:r>
            <w:r>
              <w:rPr>
                <w:noProof/>
                <w:webHidden/>
              </w:rPr>
              <w:fldChar w:fldCharType="end"/>
            </w:r>
          </w:hyperlink>
        </w:p>
        <w:p w14:paraId="70F1012A" w14:textId="77777777" w:rsidR="005822A1" w:rsidRDefault="005822A1">
          <w:pPr>
            <w:pStyle w:val="TOC2"/>
            <w:tabs>
              <w:tab w:val="left" w:pos="880"/>
              <w:tab w:val="right" w:leader="dot" w:pos="8630"/>
            </w:tabs>
            <w:rPr>
              <w:rFonts w:eastAsiaTheme="minorEastAsia" w:cstheme="minorBidi"/>
              <w:noProof/>
              <w:sz w:val="22"/>
              <w:szCs w:val="22"/>
            </w:rPr>
          </w:pPr>
          <w:hyperlink w:anchor="_Toc421527895" w:history="1">
            <w:r w:rsidRPr="006D563B">
              <w:rPr>
                <w:rStyle w:val="Hyperlink"/>
                <w:noProof/>
              </w:rPr>
              <w:t>3.2</w:t>
            </w:r>
            <w:r>
              <w:rPr>
                <w:rFonts w:eastAsiaTheme="minorEastAsia" w:cstheme="minorBidi"/>
                <w:noProof/>
                <w:sz w:val="22"/>
                <w:szCs w:val="22"/>
              </w:rPr>
              <w:tab/>
            </w:r>
            <w:r w:rsidRPr="006D563B">
              <w:rPr>
                <w:rStyle w:val="Hyperlink"/>
                <w:noProof/>
              </w:rPr>
              <w:t>HeaderType Class</w:t>
            </w:r>
            <w:r>
              <w:rPr>
                <w:noProof/>
                <w:webHidden/>
              </w:rPr>
              <w:tab/>
            </w:r>
            <w:r>
              <w:rPr>
                <w:noProof/>
                <w:webHidden/>
              </w:rPr>
              <w:fldChar w:fldCharType="begin"/>
            </w:r>
            <w:r>
              <w:rPr>
                <w:noProof/>
                <w:webHidden/>
              </w:rPr>
              <w:instrText xml:space="preserve"> PAGEREF _Toc421527895 \h </w:instrText>
            </w:r>
            <w:r>
              <w:rPr>
                <w:noProof/>
                <w:webHidden/>
              </w:rPr>
            </w:r>
            <w:r>
              <w:rPr>
                <w:noProof/>
                <w:webHidden/>
              </w:rPr>
              <w:fldChar w:fldCharType="separate"/>
            </w:r>
            <w:r>
              <w:rPr>
                <w:noProof/>
                <w:webHidden/>
              </w:rPr>
              <w:t>13</w:t>
            </w:r>
            <w:r>
              <w:rPr>
                <w:noProof/>
                <w:webHidden/>
              </w:rPr>
              <w:fldChar w:fldCharType="end"/>
            </w:r>
          </w:hyperlink>
        </w:p>
        <w:p w14:paraId="68C6A250" w14:textId="77777777" w:rsidR="005822A1" w:rsidRDefault="005822A1">
          <w:pPr>
            <w:pStyle w:val="TOC2"/>
            <w:tabs>
              <w:tab w:val="left" w:pos="880"/>
              <w:tab w:val="right" w:leader="dot" w:pos="8630"/>
            </w:tabs>
            <w:rPr>
              <w:rFonts w:eastAsiaTheme="minorEastAsia" w:cstheme="minorBidi"/>
              <w:noProof/>
              <w:sz w:val="22"/>
              <w:szCs w:val="22"/>
            </w:rPr>
          </w:pPr>
          <w:hyperlink w:anchor="_Toc421527896" w:history="1">
            <w:r w:rsidRPr="006D563B">
              <w:rPr>
                <w:rStyle w:val="Hyperlink"/>
                <w:noProof/>
              </w:rPr>
              <w:t>3.3</w:t>
            </w:r>
            <w:r>
              <w:rPr>
                <w:rFonts w:eastAsiaTheme="minorEastAsia" w:cstheme="minorBidi"/>
                <w:noProof/>
                <w:sz w:val="22"/>
                <w:szCs w:val="22"/>
              </w:rPr>
              <w:tab/>
            </w:r>
            <w:r w:rsidRPr="006D563B">
              <w:rPr>
                <w:rStyle w:val="Hyperlink"/>
                <w:noProof/>
              </w:rPr>
              <w:t>Content Aggregation Types</w:t>
            </w:r>
            <w:r>
              <w:rPr>
                <w:noProof/>
                <w:webHidden/>
              </w:rPr>
              <w:tab/>
            </w:r>
            <w:r>
              <w:rPr>
                <w:noProof/>
                <w:webHidden/>
              </w:rPr>
              <w:fldChar w:fldCharType="begin"/>
            </w:r>
            <w:r>
              <w:rPr>
                <w:noProof/>
                <w:webHidden/>
              </w:rPr>
              <w:instrText xml:space="preserve"> PAGEREF _Toc421527896 \h </w:instrText>
            </w:r>
            <w:r>
              <w:rPr>
                <w:noProof/>
                <w:webHidden/>
              </w:rPr>
            </w:r>
            <w:r>
              <w:rPr>
                <w:noProof/>
                <w:webHidden/>
              </w:rPr>
              <w:fldChar w:fldCharType="separate"/>
            </w:r>
            <w:r>
              <w:rPr>
                <w:noProof/>
                <w:webHidden/>
              </w:rPr>
              <w:t>14</w:t>
            </w:r>
            <w:r>
              <w:rPr>
                <w:noProof/>
                <w:webHidden/>
              </w:rPr>
              <w:fldChar w:fldCharType="end"/>
            </w:r>
          </w:hyperlink>
        </w:p>
        <w:p w14:paraId="274DD338" w14:textId="77777777" w:rsidR="005822A1" w:rsidRDefault="005822A1">
          <w:pPr>
            <w:pStyle w:val="TOC3"/>
            <w:tabs>
              <w:tab w:val="left" w:pos="1320"/>
              <w:tab w:val="right" w:leader="dot" w:pos="8630"/>
            </w:tabs>
            <w:rPr>
              <w:rFonts w:eastAsiaTheme="minorEastAsia" w:cstheme="minorBidi"/>
              <w:noProof/>
              <w:sz w:val="22"/>
              <w:szCs w:val="22"/>
            </w:rPr>
          </w:pPr>
          <w:hyperlink w:anchor="_Toc421527897" w:history="1">
            <w:r w:rsidRPr="006D563B">
              <w:rPr>
                <w:rStyle w:val="Hyperlink"/>
                <w:noProof/>
              </w:rPr>
              <w:t>3.3.1</w:t>
            </w:r>
            <w:r>
              <w:rPr>
                <w:rFonts w:eastAsiaTheme="minorEastAsia" w:cstheme="minorBidi"/>
                <w:noProof/>
                <w:sz w:val="22"/>
                <w:szCs w:val="22"/>
              </w:rPr>
              <w:tab/>
            </w:r>
            <w:r w:rsidRPr="006D563B">
              <w:rPr>
                <w:rStyle w:val="Hyperlink"/>
                <w:noProof/>
              </w:rPr>
              <w:t>IndicatorsType Class</w:t>
            </w:r>
            <w:r>
              <w:rPr>
                <w:noProof/>
                <w:webHidden/>
              </w:rPr>
              <w:tab/>
            </w:r>
            <w:r>
              <w:rPr>
                <w:noProof/>
                <w:webHidden/>
              </w:rPr>
              <w:fldChar w:fldCharType="begin"/>
            </w:r>
            <w:r>
              <w:rPr>
                <w:noProof/>
                <w:webHidden/>
              </w:rPr>
              <w:instrText xml:space="preserve"> PAGEREF _Toc421527897 \h </w:instrText>
            </w:r>
            <w:r>
              <w:rPr>
                <w:noProof/>
                <w:webHidden/>
              </w:rPr>
            </w:r>
            <w:r>
              <w:rPr>
                <w:noProof/>
                <w:webHidden/>
              </w:rPr>
              <w:fldChar w:fldCharType="separate"/>
            </w:r>
            <w:r>
              <w:rPr>
                <w:noProof/>
                <w:webHidden/>
              </w:rPr>
              <w:t>15</w:t>
            </w:r>
            <w:r>
              <w:rPr>
                <w:noProof/>
                <w:webHidden/>
              </w:rPr>
              <w:fldChar w:fldCharType="end"/>
            </w:r>
          </w:hyperlink>
        </w:p>
        <w:p w14:paraId="6FACE45B" w14:textId="77777777" w:rsidR="005822A1" w:rsidRDefault="005822A1">
          <w:pPr>
            <w:pStyle w:val="TOC3"/>
            <w:tabs>
              <w:tab w:val="left" w:pos="1320"/>
              <w:tab w:val="right" w:leader="dot" w:pos="8630"/>
            </w:tabs>
            <w:rPr>
              <w:rFonts w:eastAsiaTheme="minorEastAsia" w:cstheme="minorBidi"/>
              <w:noProof/>
              <w:sz w:val="22"/>
              <w:szCs w:val="22"/>
            </w:rPr>
          </w:pPr>
          <w:hyperlink w:anchor="_Toc421527898" w:history="1">
            <w:r w:rsidRPr="006D563B">
              <w:rPr>
                <w:rStyle w:val="Hyperlink"/>
                <w:noProof/>
              </w:rPr>
              <w:t>3.3.2</w:t>
            </w:r>
            <w:r>
              <w:rPr>
                <w:rFonts w:eastAsiaTheme="minorEastAsia" w:cstheme="minorBidi"/>
                <w:noProof/>
                <w:sz w:val="22"/>
                <w:szCs w:val="22"/>
              </w:rPr>
              <w:tab/>
            </w:r>
            <w:r w:rsidRPr="006D563B">
              <w:rPr>
                <w:rStyle w:val="Hyperlink"/>
                <w:noProof/>
              </w:rPr>
              <w:t>TTPsType Class</w:t>
            </w:r>
            <w:r>
              <w:rPr>
                <w:noProof/>
                <w:webHidden/>
              </w:rPr>
              <w:tab/>
            </w:r>
            <w:r>
              <w:rPr>
                <w:noProof/>
                <w:webHidden/>
              </w:rPr>
              <w:fldChar w:fldCharType="begin"/>
            </w:r>
            <w:r>
              <w:rPr>
                <w:noProof/>
                <w:webHidden/>
              </w:rPr>
              <w:instrText xml:space="preserve"> PAGEREF _Toc421527898 \h </w:instrText>
            </w:r>
            <w:r>
              <w:rPr>
                <w:noProof/>
                <w:webHidden/>
              </w:rPr>
            </w:r>
            <w:r>
              <w:rPr>
                <w:noProof/>
                <w:webHidden/>
              </w:rPr>
              <w:fldChar w:fldCharType="separate"/>
            </w:r>
            <w:r>
              <w:rPr>
                <w:noProof/>
                <w:webHidden/>
              </w:rPr>
              <w:t>15</w:t>
            </w:r>
            <w:r>
              <w:rPr>
                <w:noProof/>
                <w:webHidden/>
              </w:rPr>
              <w:fldChar w:fldCharType="end"/>
            </w:r>
          </w:hyperlink>
        </w:p>
        <w:p w14:paraId="56C16F2B" w14:textId="77777777" w:rsidR="005822A1" w:rsidRDefault="005822A1">
          <w:pPr>
            <w:pStyle w:val="TOC3"/>
            <w:tabs>
              <w:tab w:val="left" w:pos="1320"/>
              <w:tab w:val="right" w:leader="dot" w:pos="8630"/>
            </w:tabs>
            <w:rPr>
              <w:rFonts w:eastAsiaTheme="minorEastAsia" w:cstheme="minorBidi"/>
              <w:noProof/>
              <w:sz w:val="22"/>
              <w:szCs w:val="22"/>
            </w:rPr>
          </w:pPr>
          <w:hyperlink w:anchor="_Toc421527899" w:history="1">
            <w:r w:rsidRPr="006D563B">
              <w:rPr>
                <w:rStyle w:val="Hyperlink"/>
                <w:noProof/>
              </w:rPr>
              <w:t>3.3.3</w:t>
            </w:r>
            <w:r>
              <w:rPr>
                <w:rFonts w:eastAsiaTheme="minorEastAsia" w:cstheme="minorBidi"/>
                <w:noProof/>
                <w:sz w:val="22"/>
                <w:szCs w:val="22"/>
              </w:rPr>
              <w:tab/>
            </w:r>
            <w:r w:rsidRPr="006D563B">
              <w:rPr>
                <w:rStyle w:val="Hyperlink"/>
                <w:noProof/>
              </w:rPr>
              <w:t>IncidentsType Class</w:t>
            </w:r>
            <w:r>
              <w:rPr>
                <w:noProof/>
                <w:webHidden/>
              </w:rPr>
              <w:tab/>
            </w:r>
            <w:r>
              <w:rPr>
                <w:noProof/>
                <w:webHidden/>
              </w:rPr>
              <w:fldChar w:fldCharType="begin"/>
            </w:r>
            <w:r>
              <w:rPr>
                <w:noProof/>
                <w:webHidden/>
              </w:rPr>
              <w:instrText xml:space="preserve"> PAGEREF _Toc421527899 \h </w:instrText>
            </w:r>
            <w:r>
              <w:rPr>
                <w:noProof/>
                <w:webHidden/>
              </w:rPr>
            </w:r>
            <w:r>
              <w:rPr>
                <w:noProof/>
                <w:webHidden/>
              </w:rPr>
              <w:fldChar w:fldCharType="separate"/>
            </w:r>
            <w:r>
              <w:rPr>
                <w:noProof/>
                <w:webHidden/>
              </w:rPr>
              <w:t>16</w:t>
            </w:r>
            <w:r>
              <w:rPr>
                <w:noProof/>
                <w:webHidden/>
              </w:rPr>
              <w:fldChar w:fldCharType="end"/>
            </w:r>
          </w:hyperlink>
        </w:p>
        <w:p w14:paraId="55D2A50E" w14:textId="77777777" w:rsidR="005822A1" w:rsidRDefault="005822A1">
          <w:pPr>
            <w:pStyle w:val="TOC3"/>
            <w:tabs>
              <w:tab w:val="left" w:pos="1320"/>
              <w:tab w:val="right" w:leader="dot" w:pos="8630"/>
            </w:tabs>
            <w:rPr>
              <w:rFonts w:eastAsiaTheme="minorEastAsia" w:cstheme="minorBidi"/>
              <w:noProof/>
              <w:sz w:val="22"/>
              <w:szCs w:val="22"/>
            </w:rPr>
          </w:pPr>
          <w:hyperlink w:anchor="_Toc421527900" w:history="1">
            <w:r w:rsidRPr="006D563B">
              <w:rPr>
                <w:rStyle w:val="Hyperlink"/>
                <w:noProof/>
              </w:rPr>
              <w:t>3.3.4</w:t>
            </w:r>
            <w:r>
              <w:rPr>
                <w:rFonts w:eastAsiaTheme="minorEastAsia" w:cstheme="minorBidi"/>
                <w:noProof/>
                <w:sz w:val="22"/>
                <w:szCs w:val="22"/>
              </w:rPr>
              <w:tab/>
            </w:r>
            <w:r w:rsidRPr="006D563B">
              <w:rPr>
                <w:rStyle w:val="Hyperlink"/>
                <w:noProof/>
              </w:rPr>
              <w:t>CoursesOfActionType Class</w:t>
            </w:r>
            <w:r>
              <w:rPr>
                <w:noProof/>
                <w:webHidden/>
              </w:rPr>
              <w:tab/>
            </w:r>
            <w:r>
              <w:rPr>
                <w:noProof/>
                <w:webHidden/>
              </w:rPr>
              <w:fldChar w:fldCharType="begin"/>
            </w:r>
            <w:r>
              <w:rPr>
                <w:noProof/>
                <w:webHidden/>
              </w:rPr>
              <w:instrText xml:space="preserve"> PAGEREF _Toc421527900 \h </w:instrText>
            </w:r>
            <w:r>
              <w:rPr>
                <w:noProof/>
                <w:webHidden/>
              </w:rPr>
            </w:r>
            <w:r>
              <w:rPr>
                <w:noProof/>
                <w:webHidden/>
              </w:rPr>
              <w:fldChar w:fldCharType="separate"/>
            </w:r>
            <w:r>
              <w:rPr>
                <w:noProof/>
                <w:webHidden/>
              </w:rPr>
              <w:t>16</w:t>
            </w:r>
            <w:r>
              <w:rPr>
                <w:noProof/>
                <w:webHidden/>
              </w:rPr>
              <w:fldChar w:fldCharType="end"/>
            </w:r>
          </w:hyperlink>
        </w:p>
        <w:p w14:paraId="0D12DB29" w14:textId="77777777" w:rsidR="005822A1" w:rsidRDefault="005822A1">
          <w:pPr>
            <w:pStyle w:val="TOC3"/>
            <w:tabs>
              <w:tab w:val="left" w:pos="1320"/>
              <w:tab w:val="right" w:leader="dot" w:pos="8630"/>
            </w:tabs>
            <w:rPr>
              <w:rFonts w:eastAsiaTheme="minorEastAsia" w:cstheme="minorBidi"/>
              <w:noProof/>
              <w:sz w:val="22"/>
              <w:szCs w:val="22"/>
            </w:rPr>
          </w:pPr>
          <w:hyperlink w:anchor="_Toc421527901" w:history="1">
            <w:r w:rsidRPr="006D563B">
              <w:rPr>
                <w:rStyle w:val="Hyperlink"/>
                <w:noProof/>
              </w:rPr>
              <w:t>3.3.5</w:t>
            </w:r>
            <w:r>
              <w:rPr>
                <w:rFonts w:eastAsiaTheme="minorEastAsia" w:cstheme="minorBidi"/>
                <w:noProof/>
                <w:sz w:val="22"/>
                <w:szCs w:val="22"/>
              </w:rPr>
              <w:tab/>
            </w:r>
            <w:r w:rsidRPr="006D563B">
              <w:rPr>
                <w:rStyle w:val="Hyperlink"/>
                <w:noProof/>
              </w:rPr>
              <w:t>CampaignsType Class</w:t>
            </w:r>
            <w:r>
              <w:rPr>
                <w:noProof/>
                <w:webHidden/>
              </w:rPr>
              <w:tab/>
            </w:r>
            <w:r>
              <w:rPr>
                <w:noProof/>
                <w:webHidden/>
              </w:rPr>
              <w:fldChar w:fldCharType="begin"/>
            </w:r>
            <w:r>
              <w:rPr>
                <w:noProof/>
                <w:webHidden/>
              </w:rPr>
              <w:instrText xml:space="preserve"> PAGEREF _Toc421527901 \h </w:instrText>
            </w:r>
            <w:r>
              <w:rPr>
                <w:noProof/>
                <w:webHidden/>
              </w:rPr>
            </w:r>
            <w:r>
              <w:rPr>
                <w:noProof/>
                <w:webHidden/>
              </w:rPr>
              <w:fldChar w:fldCharType="separate"/>
            </w:r>
            <w:r>
              <w:rPr>
                <w:noProof/>
                <w:webHidden/>
              </w:rPr>
              <w:t>17</w:t>
            </w:r>
            <w:r>
              <w:rPr>
                <w:noProof/>
                <w:webHidden/>
              </w:rPr>
              <w:fldChar w:fldCharType="end"/>
            </w:r>
          </w:hyperlink>
        </w:p>
        <w:p w14:paraId="276E7BE7" w14:textId="77777777" w:rsidR="005822A1" w:rsidRDefault="005822A1">
          <w:pPr>
            <w:pStyle w:val="TOC3"/>
            <w:tabs>
              <w:tab w:val="left" w:pos="1320"/>
              <w:tab w:val="right" w:leader="dot" w:pos="8630"/>
            </w:tabs>
            <w:rPr>
              <w:rFonts w:eastAsiaTheme="minorEastAsia" w:cstheme="minorBidi"/>
              <w:noProof/>
              <w:sz w:val="22"/>
              <w:szCs w:val="22"/>
            </w:rPr>
          </w:pPr>
          <w:hyperlink w:anchor="_Toc421527902" w:history="1">
            <w:r w:rsidRPr="006D563B">
              <w:rPr>
                <w:rStyle w:val="Hyperlink"/>
                <w:noProof/>
              </w:rPr>
              <w:t>3.3.6</w:t>
            </w:r>
            <w:r>
              <w:rPr>
                <w:rFonts w:eastAsiaTheme="minorEastAsia" w:cstheme="minorBidi"/>
                <w:noProof/>
                <w:sz w:val="22"/>
                <w:szCs w:val="22"/>
              </w:rPr>
              <w:tab/>
            </w:r>
            <w:r w:rsidRPr="006D563B">
              <w:rPr>
                <w:rStyle w:val="Hyperlink"/>
                <w:noProof/>
              </w:rPr>
              <w:t>ThreatActorsType Class</w:t>
            </w:r>
            <w:r>
              <w:rPr>
                <w:noProof/>
                <w:webHidden/>
              </w:rPr>
              <w:tab/>
            </w:r>
            <w:r>
              <w:rPr>
                <w:noProof/>
                <w:webHidden/>
              </w:rPr>
              <w:fldChar w:fldCharType="begin"/>
            </w:r>
            <w:r>
              <w:rPr>
                <w:noProof/>
                <w:webHidden/>
              </w:rPr>
              <w:instrText xml:space="preserve"> PAGEREF _Toc421527902 \h </w:instrText>
            </w:r>
            <w:r>
              <w:rPr>
                <w:noProof/>
                <w:webHidden/>
              </w:rPr>
            </w:r>
            <w:r>
              <w:rPr>
                <w:noProof/>
                <w:webHidden/>
              </w:rPr>
              <w:fldChar w:fldCharType="separate"/>
            </w:r>
            <w:r>
              <w:rPr>
                <w:noProof/>
                <w:webHidden/>
              </w:rPr>
              <w:t>18</w:t>
            </w:r>
            <w:r>
              <w:rPr>
                <w:noProof/>
                <w:webHidden/>
              </w:rPr>
              <w:fldChar w:fldCharType="end"/>
            </w:r>
          </w:hyperlink>
        </w:p>
        <w:p w14:paraId="549415BF" w14:textId="77777777" w:rsidR="005822A1" w:rsidRDefault="005822A1">
          <w:pPr>
            <w:pStyle w:val="TOC3"/>
            <w:tabs>
              <w:tab w:val="left" w:pos="1320"/>
              <w:tab w:val="right" w:leader="dot" w:pos="8630"/>
            </w:tabs>
            <w:rPr>
              <w:rFonts w:eastAsiaTheme="minorEastAsia" w:cstheme="minorBidi"/>
              <w:noProof/>
              <w:sz w:val="22"/>
              <w:szCs w:val="22"/>
            </w:rPr>
          </w:pPr>
          <w:hyperlink w:anchor="_Toc421527903" w:history="1">
            <w:r w:rsidRPr="006D563B">
              <w:rPr>
                <w:rStyle w:val="Hyperlink"/>
                <w:noProof/>
              </w:rPr>
              <w:t>3.3.7</w:t>
            </w:r>
            <w:r>
              <w:rPr>
                <w:rFonts w:eastAsiaTheme="minorEastAsia" w:cstheme="minorBidi"/>
                <w:noProof/>
                <w:sz w:val="22"/>
                <w:szCs w:val="22"/>
              </w:rPr>
              <w:tab/>
            </w:r>
            <w:r w:rsidRPr="006D563B">
              <w:rPr>
                <w:rStyle w:val="Hyperlink"/>
                <w:noProof/>
              </w:rPr>
              <w:t>RelatedReportsType Class</w:t>
            </w:r>
            <w:r>
              <w:rPr>
                <w:noProof/>
                <w:webHidden/>
              </w:rPr>
              <w:tab/>
            </w:r>
            <w:r>
              <w:rPr>
                <w:noProof/>
                <w:webHidden/>
              </w:rPr>
              <w:fldChar w:fldCharType="begin"/>
            </w:r>
            <w:r>
              <w:rPr>
                <w:noProof/>
                <w:webHidden/>
              </w:rPr>
              <w:instrText xml:space="preserve"> PAGEREF _Toc421527903 \h </w:instrText>
            </w:r>
            <w:r>
              <w:rPr>
                <w:noProof/>
                <w:webHidden/>
              </w:rPr>
            </w:r>
            <w:r>
              <w:rPr>
                <w:noProof/>
                <w:webHidden/>
              </w:rPr>
              <w:fldChar w:fldCharType="separate"/>
            </w:r>
            <w:r>
              <w:rPr>
                <w:noProof/>
                <w:webHidden/>
              </w:rPr>
              <w:t>18</w:t>
            </w:r>
            <w:r>
              <w:rPr>
                <w:noProof/>
                <w:webHidden/>
              </w:rPr>
              <w:fldChar w:fldCharType="end"/>
            </w:r>
          </w:hyperlink>
        </w:p>
        <w:p w14:paraId="50132F81" w14:textId="77777777" w:rsidR="005822A1" w:rsidRDefault="005822A1">
          <w:pPr>
            <w:pStyle w:val="TOC1"/>
            <w:rPr>
              <w:rFonts w:eastAsiaTheme="minorEastAsia" w:cstheme="minorBidi"/>
              <w:b w:val="0"/>
              <w:sz w:val="22"/>
              <w:szCs w:val="22"/>
            </w:rPr>
          </w:pPr>
          <w:hyperlink w:anchor="_Toc421527904" w:history="1">
            <w:r w:rsidRPr="006D563B">
              <w:rPr>
                <w:rStyle w:val="Hyperlink"/>
              </w:rPr>
              <w:t>References</w:t>
            </w:r>
            <w:r>
              <w:rPr>
                <w:webHidden/>
              </w:rPr>
              <w:tab/>
            </w:r>
            <w:r>
              <w:rPr>
                <w:webHidden/>
              </w:rPr>
              <w:fldChar w:fldCharType="begin"/>
            </w:r>
            <w:r>
              <w:rPr>
                <w:webHidden/>
              </w:rPr>
              <w:instrText xml:space="preserve"> PAGEREF _Toc421527904 \h </w:instrText>
            </w:r>
            <w:r>
              <w:rPr>
                <w:webHidden/>
              </w:rPr>
            </w:r>
            <w:r>
              <w:rPr>
                <w:webHidden/>
              </w:rPr>
              <w:fldChar w:fldCharType="separate"/>
            </w:r>
            <w:r>
              <w:rPr>
                <w:webHidden/>
              </w:rPr>
              <w:t>20</w:t>
            </w:r>
            <w:r>
              <w:rPr>
                <w:webHidden/>
              </w:rPr>
              <w:fldChar w:fldCharType="end"/>
            </w:r>
          </w:hyperlink>
        </w:p>
        <w:p w14:paraId="48EA8933" w14:textId="77777777" w:rsidR="000237FA" w:rsidRPr="00055956" w:rsidRDefault="00222FDB" w:rsidP="00126F8F">
          <w:r w:rsidRPr="00055956">
            <w:rPr>
              <w:noProof/>
              <w:sz w:val="28"/>
            </w:rPr>
            <w:fldChar w:fldCharType="end"/>
          </w:r>
        </w:p>
      </w:sdtContent>
    </w:sdt>
    <w:p w14:paraId="689E42C4" w14:textId="77777777" w:rsidR="00E35CFD" w:rsidRPr="00055956" w:rsidRDefault="00771B9C" w:rsidP="00126F8F">
      <w:pPr>
        <w:rPr>
          <w:kern w:val="32"/>
        </w:rPr>
      </w:pPr>
      <w:r w:rsidRPr="00055956">
        <w:br w:type="page"/>
      </w:r>
    </w:p>
    <w:p w14:paraId="1A743FDC" w14:textId="77777777" w:rsidR="00A37462" w:rsidRPr="00055956" w:rsidRDefault="00A37462" w:rsidP="000A24E5">
      <w:pPr>
        <w:pStyle w:val="Heading1"/>
        <w:numPr>
          <w:ilvl w:val="0"/>
          <w:numId w:val="0"/>
        </w:numPr>
        <w:ind w:left="360"/>
        <w:sectPr w:rsidR="00A37462" w:rsidRPr="00055956" w:rsidSect="00BC7AA3">
          <w:headerReference w:type="first" r:id="rId16"/>
          <w:footerReference w:type="first" r:id="rId17"/>
          <w:type w:val="oddPage"/>
          <w:pgSz w:w="12240" w:h="15840"/>
          <w:pgMar w:top="1530" w:right="1800" w:bottom="1440" w:left="1800" w:header="720" w:footer="720" w:gutter="0"/>
          <w:pgNumType w:fmt="lowerRoman"/>
          <w:cols w:space="720"/>
          <w:docGrid w:linePitch="360"/>
        </w:sectPr>
      </w:pPr>
      <w:bookmarkStart w:id="2" w:name="_Ref389987355"/>
    </w:p>
    <w:bookmarkEnd w:id="1"/>
    <w:bookmarkEnd w:id="2"/>
    <w:p w14:paraId="33B6DE61" w14:textId="12EFF63C" w:rsidR="00624EF3" w:rsidRPr="00055956" w:rsidRDefault="00624EF3" w:rsidP="000A24E5">
      <w:pPr>
        <w:pStyle w:val="Heading1"/>
        <w:numPr>
          <w:ilvl w:val="0"/>
          <w:numId w:val="0"/>
        </w:numPr>
      </w:pPr>
    </w:p>
    <w:p w14:paraId="279866B2" w14:textId="1EA2EB0F" w:rsidR="00C047DD" w:rsidRPr="00055956" w:rsidRDefault="003954C7" w:rsidP="00CF048A">
      <w:pPr>
        <w:pStyle w:val="Heading1"/>
      </w:pPr>
      <w:bookmarkStart w:id="3" w:name="_Toc421527871"/>
      <w:r w:rsidRPr="00055956">
        <w:t>Introduction</w:t>
      </w:r>
      <w:bookmarkEnd w:id="3"/>
    </w:p>
    <w:p w14:paraId="2E45D0D9" w14:textId="7C645DA1" w:rsidR="00544F0C" w:rsidRPr="00055956" w:rsidRDefault="00795FED" w:rsidP="00795FED">
      <w:pPr>
        <w:autoSpaceDE w:val="0"/>
        <w:autoSpaceDN w:val="0"/>
        <w:adjustRightInd w:val="0"/>
        <w:spacing w:after="240"/>
        <w:ind w:right="-270"/>
      </w:pPr>
      <w:r w:rsidRPr="00055956">
        <w:t>The Structured Threat Information eXpression (STIX</w:t>
      </w:r>
      <w:r w:rsidRPr="00055956">
        <w:rPr>
          <w:vertAlign w:val="superscript"/>
        </w:rPr>
        <w:t>TM</w:t>
      </w:r>
      <w:r w:rsidRPr="00055956">
        <w:t xml:space="preserve">) framework defines </w:t>
      </w:r>
      <w:r w:rsidR="00695EA8">
        <w:t>nine</w:t>
      </w:r>
      <w:r w:rsidR="00695EA8" w:rsidRPr="00055956">
        <w:t xml:space="preserve"> </w:t>
      </w:r>
      <w:r w:rsidRPr="00055956">
        <w:t>top-level component data models:  Observable</w:t>
      </w:r>
      <w:r w:rsidR="00010488" w:rsidRPr="00055956">
        <w:rPr>
          <w:rStyle w:val="FootnoteReference"/>
        </w:rPr>
        <w:footnoteReference w:id="4"/>
      </w:r>
      <w:r w:rsidRPr="00055956">
        <w:t>, Indicator, Incident, TTP, ExploitTarget, CourseOfAction, Campaign, ThreatActor</w:t>
      </w:r>
      <w:r w:rsidR="00695EA8">
        <w:t>, and Report</w:t>
      </w:r>
      <w:r w:rsidRPr="00055956">
        <w:t xml:space="preserve">.  This document serves as the specification for the STIX </w:t>
      </w:r>
      <w:r w:rsidR="00695EA8">
        <w:t>Report</w:t>
      </w:r>
      <w:r w:rsidR="00544F0C" w:rsidRPr="00055956">
        <w:t xml:space="preserve"> Version 1.</w:t>
      </w:r>
      <w:r w:rsidR="00695EA8">
        <w:t>0</w:t>
      </w:r>
      <w:r w:rsidR="00544F0C" w:rsidRPr="00055956">
        <w:t xml:space="preserve"> data model.  </w:t>
      </w:r>
    </w:p>
    <w:p w14:paraId="029ECD7B" w14:textId="3EA261E5" w:rsidR="00FE6883" w:rsidRPr="00055956" w:rsidRDefault="005F404D" w:rsidP="00795FED">
      <w:pPr>
        <w:spacing w:after="240"/>
      </w:pPr>
      <w:r>
        <w:t xml:space="preserve">As defined within the STIX language, </w:t>
      </w:r>
      <w:r w:rsidR="000D3CE7">
        <w:t>the</w:t>
      </w:r>
      <w:r>
        <w:t xml:space="preserve"> Report construct </w:t>
      </w:r>
      <w:r w:rsidRPr="00055956">
        <w:t>defines a contextual wrapper for a grouping of STIX content</w:t>
      </w:r>
      <w:r w:rsidR="00230115">
        <w:t xml:space="preserve">, which </w:t>
      </w:r>
      <w:r w:rsidR="003F346D">
        <w:t>could include content specified using any</w:t>
      </w:r>
      <w:r>
        <w:t xml:space="preserve"> of the other eight top-level constructs</w:t>
      </w:r>
      <w:r w:rsidR="0059543F">
        <w:t>,</w:t>
      </w:r>
      <w:r>
        <w:t xml:space="preserve"> </w:t>
      </w:r>
      <w:r w:rsidR="003F346D">
        <w:t>or</w:t>
      </w:r>
      <w:r>
        <w:t xml:space="preserve"> </w:t>
      </w:r>
      <w:r w:rsidR="003F346D">
        <w:t xml:space="preserve">even </w:t>
      </w:r>
      <w:r>
        <w:t xml:space="preserve">other </w:t>
      </w:r>
      <w:r w:rsidR="00230115">
        <w:t xml:space="preserve">related </w:t>
      </w:r>
      <w:r>
        <w:t>Reports.</w:t>
      </w:r>
    </w:p>
    <w:p w14:paraId="1C4FDF20" w14:textId="4DAE736F" w:rsidR="00592D52" w:rsidRPr="00055956" w:rsidRDefault="00795FED" w:rsidP="00795FED">
      <w:pPr>
        <w:spacing w:after="240"/>
      </w:pPr>
      <w:r w:rsidRPr="00055956">
        <w:t xml:space="preserve">In Section </w:t>
      </w:r>
      <w:r w:rsidRPr="00055956">
        <w:fldChar w:fldCharType="begin"/>
      </w:r>
      <w:r w:rsidRPr="00055956">
        <w:instrText xml:space="preserve"> REF _Ref394437867 \r \h </w:instrText>
      </w:r>
      <w:r w:rsidR="00434BA0" w:rsidRPr="00055956">
        <w:instrText xml:space="preserve"> \* MERGEFORMAT </w:instrText>
      </w:r>
      <w:r w:rsidRPr="00055956">
        <w:fldChar w:fldCharType="separate"/>
      </w:r>
      <w:r w:rsidR="00621AF3">
        <w:t>1.1</w:t>
      </w:r>
      <w:r w:rsidRPr="00055956">
        <w:fldChar w:fldCharType="end"/>
      </w:r>
      <w:r w:rsidRPr="00055956">
        <w:t xml:space="preserve"> we discuss STIX specification documents, and in Section </w:t>
      </w:r>
      <w:r w:rsidR="00AF35D9" w:rsidRPr="00055956">
        <w:fldChar w:fldCharType="begin"/>
      </w:r>
      <w:r w:rsidR="00AF35D9" w:rsidRPr="00055956">
        <w:instrText xml:space="preserve"> REF _Ref418841646 \r \h </w:instrText>
      </w:r>
      <w:r w:rsidR="00055956">
        <w:instrText xml:space="preserve"> \* MERGEFORMAT </w:instrText>
      </w:r>
      <w:r w:rsidR="00AF35D9" w:rsidRPr="00055956">
        <w:fldChar w:fldCharType="separate"/>
      </w:r>
      <w:r w:rsidR="00621AF3">
        <w:t>1.2</w:t>
      </w:r>
      <w:r w:rsidR="00AF35D9" w:rsidRPr="00055956">
        <w:fldChar w:fldCharType="end"/>
      </w:r>
      <w:r w:rsidRPr="00055956">
        <w:t xml:space="preserve"> we give document conventions.  In Section </w:t>
      </w:r>
      <w:r w:rsidRPr="00055956">
        <w:fldChar w:fldCharType="begin"/>
      </w:r>
      <w:r w:rsidRPr="00055956">
        <w:instrText xml:space="preserve"> REF _Ref415173696 \r \h </w:instrText>
      </w:r>
      <w:r w:rsidR="00434BA0" w:rsidRPr="00055956">
        <w:instrText xml:space="preserve"> \* MERGEFORMAT </w:instrText>
      </w:r>
      <w:r w:rsidRPr="00055956">
        <w:fldChar w:fldCharType="separate"/>
      </w:r>
      <w:r w:rsidR="00621AF3">
        <w:t>2</w:t>
      </w:r>
      <w:r w:rsidRPr="00055956">
        <w:fldChar w:fldCharType="end"/>
      </w:r>
      <w:r w:rsidRPr="00055956">
        <w:t xml:space="preserve">, we give background information necessary to fully understand the </w:t>
      </w:r>
      <w:r w:rsidR="005F404D">
        <w:t>Report</w:t>
      </w:r>
      <w:r w:rsidRPr="00055956">
        <w:t xml:space="preserve"> data model, and we present the </w:t>
      </w:r>
      <w:r w:rsidR="005F404D">
        <w:t>Report</w:t>
      </w:r>
      <w:r w:rsidRPr="00055956">
        <w:t xml:space="preserve"> data model specification details in Section </w:t>
      </w:r>
      <w:r w:rsidRPr="00055956">
        <w:fldChar w:fldCharType="begin"/>
      </w:r>
      <w:r w:rsidRPr="00055956">
        <w:instrText xml:space="preserve"> REF _Ref400102126 \r \h </w:instrText>
      </w:r>
      <w:r w:rsidR="00434BA0" w:rsidRPr="00055956">
        <w:instrText xml:space="preserve"> \* MERGEFORMAT </w:instrText>
      </w:r>
      <w:r w:rsidRPr="00055956">
        <w:fldChar w:fldCharType="separate"/>
      </w:r>
      <w:r w:rsidR="00621AF3">
        <w:t>3</w:t>
      </w:r>
      <w:r w:rsidRPr="00055956">
        <w:fldChar w:fldCharType="end"/>
      </w:r>
      <w:r w:rsidRPr="00055956">
        <w:t>.  References are provided in the final section</w:t>
      </w:r>
      <w:r w:rsidR="00AC27EA" w:rsidRPr="00055956">
        <w:t>.</w:t>
      </w:r>
    </w:p>
    <w:p w14:paraId="71E6033B" w14:textId="77777777" w:rsidR="00795FED" w:rsidRPr="00055956" w:rsidRDefault="00795FED" w:rsidP="002C2A93">
      <w:pPr>
        <w:pStyle w:val="Heading2"/>
      </w:pPr>
      <w:bookmarkStart w:id="4" w:name="_Ref421016762"/>
      <w:bookmarkStart w:id="5" w:name="_Ref394437867"/>
      <w:bookmarkStart w:id="6" w:name="_Ref388860303"/>
      <w:bookmarkStart w:id="7" w:name="_Toc389570601"/>
      <w:bookmarkStart w:id="8" w:name="_Toc389581071"/>
      <w:bookmarkStart w:id="9" w:name="_Toc421527872"/>
      <w:r w:rsidRPr="00055956">
        <w:t>STIX Specification Documents</w:t>
      </w:r>
      <w:bookmarkEnd w:id="4"/>
      <w:bookmarkEnd w:id="9"/>
    </w:p>
    <w:p w14:paraId="6F36F6F1" w14:textId="1B5A5ED7" w:rsidR="00795FED" w:rsidRPr="00055956" w:rsidRDefault="00795FED" w:rsidP="00795FED">
      <w:pPr>
        <w:autoSpaceDE w:val="0"/>
        <w:autoSpaceDN w:val="0"/>
        <w:adjustRightInd w:val="0"/>
        <w:spacing w:after="240"/>
      </w:pPr>
      <w:r w:rsidRPr="00055956">
        <w:t xml:space="preserve">The STIX specification </w:t>
      </w:r>
      <w:r w:rsidR="00EB443C" w:rsidRPr="00055956">
        <w:t>consists of</w:t>
      </w:r>
      <w:r w:rsidRPr="00055956">
        <w:t xml:space="preserve"> a formal UML model and a set of textual specification documents that explain the UML model.  Specification documents have been written for each of the </w:t>
      </w:r>
      <w:r w:rsidR="00EB443C" w:rsidRPr="00055956">
        <w:t>key</w:t>
      </w:r>
      <w:r w:rsidRPr="00055956">
        <w:t xml:space="preserve"> data models that compose the full STIX UML model. </w:t>
      </w:r>
    </w:p>
    <w:p w14:paraId="2AAC6042" w14:textId="7FA21060" w:rsidR="00795FED" w:rsidRPr="00055956" w:rsidRDefault="00795FED" w:rsidP="00795FED">
      <w:pPr>
        <w:autoSpaceDE w:val="0"/>
        <w:autoSpaceDN w:val="0"/>
        <w:adjustRightInd w:val="0"/>
        <w:spacing w:after="240"/>
      </w:pPr>
      <w:r w:rsidRPr="00055956">
        <w:t>The STIX specification overview document provides a comprehensive overview of the full set of STIX data models [STIX</w:t>
      </w:r>
      <w:r w:rsidRPr="00055956">
        <w:rPr>
          <w:vertAlign w:val="subscript"/>
        </w:rPr>
        <w:t>O</w:t>
      </w:r>
      <w:r w:rsidRPr="00055956">
        <w:t xml:space="preserve">], which in addition to the </w:t>
      </w:r>
      <w:r w:rsidR="00230115">
        <w:t>nine</w:t>
      </w:r>
      <w:r w:rsidR="00230115" w:rsidRPr="00055956">
        <w:t xml:space="preserve"> </w:t>
      </w:r>
      <w:r w:rsidRPr="00055956">
        <w:t xml:space="preserve">top-level component data models mentioned in the Introduction, includes a core data model, a common data model, a cross-cutting data marking data model, </w:t>
      </w:r>
      <w:r w:rsidR="00230115">
        <w:t xml:space="preserve">various extension data models, </w:t>
      </w:r>
      <w:r w:rsidRPr="00055956">
        <w:t>and a set of default controlled vocabularies.  [STIX</w:t>
      </w:r>
      <w:r w:rsidRPr="00055956">
        <w:rPr>
          <w:vertAlign w:val="subscript"/>
        </w:rPr>
        <w:t>O</w:t>
      </w:r>
      <w:r w:rsidRPr="00055956">
        <w:t>] also summarizes the relations</w:t>
      </w:r>
      <w:r w:rsidR="00A5055F" w:rsidRPr="00055956">
        <w:t xml:space="preserve">hip of STIX to other languages </w:t>
      </w:r>
      <w:r w:rsidRPr="00055956">
        <w:t>and outlines general STIX data model conventions.</w:t>
      </w:r>
    </w:p>
    <w:p w14:paraId="373B7B30" w14:textId="7DA61179" w:rsidR="00795FED" w:rsidRPr="00055956" w:rsidRDefault="009761D4" w:rsidP="00795FED">
      <w:pPr>
        <w:spacing w:after="240"/>
      </w:pPr>
      <w:r w:rsidRPr="00055956">
        <w:fldChar w:fldCharType="begin"/>
      </w:r>
      <w:r w:rsidRPr="00055956">
        <w:instrText xml:space="preserve"> REF _Ref418508170 \h </w:instrText>
      </w:r>
      <w:r w:rsidR="00434BA0" w:rsidRPr="00055956">
        <w:instrText xml:space="preserve"> \* MERGEFORMAT </w:instrText>
      </w:r>
      <w:r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1</w:t>
      </w:r>
      <w:r w:rsidRPr="00055956">
        <w:fldChar w:fldCharType="end"/>
      </w:r>
      <w:r w:rsidRPr="00055956">
        <w:t xml:space="preserve"> </w:t>
      </w:r>
      <w:r w:rsidR="00795FED" w:rsidRPr="00055956">
        <w:t xml:space="preserve">illustrates the set of specification documents that are available.  The color black is used to indicate the specification overview document, altered shading differentiates the overarching Core </w:t>
      </w:r>
      <w:r w:rsidR="00040D95">
        <w:t xml:space="preserve">and Common </w:t>
      </w:r>
      <w:r w:rsidR="00795FED" w:rsidRPr="00055956">
        <w:t>data model</w:t>
      </w:r>
      <w:r w:rsidR="00040D95">
        <w:t>s</w:t>
      </w:r>
      <w:r w:rsidR="00795FED" w:rsidRPr="00055956">
        <w:t xml:space="preserve"> from the supporting data models (default vocabularies, data marking, and extensions), and the color white indicates the component data models.  The Observable component data model is shown as an oval shape to indicate that it is defined as a CybOX specification (see [STIX</w:t>
      </w:r>
      <w:r w:rsidR="00795FED" w:rsidRPr="00055956">
        <w:rPr>
          <w:vertAlign w:val="subscript"/>
        </w:rPr>
        <w:t>O</w:t>
      </w:r>
      <w:r w:rsidR="00795FED" w:rsidRPr="00055956">
        <w:t xml:space="preserve">] for details).  This </w:t>
      </w:r>
      <w:r w:rsidR="00040D95">
        <w:t>Report</w:t>
      </w:r>
      <w:r w:rsidR="00040D95" w:rsidRPr="00055956">
        <w:t xml:space="preserve"> </w:t>
      </w:r>
      <w:r w:rsidR="00795FED" w:rsidRPr="00055956">
        <w:t xml:space="preserve">specification document is highlighted in its associated color (see Section </w:t>
      </w:r>
      <w:r w:rsidR="00795FED" w:rsidRPr="00055956">
        <w:fldChar w:fldCharType="begin"/>
      </w:r>
      <w:r w:rsidR="00795FED" w:rsidRPr="00055956">
        <w:instrText xml:space="preserve"> REF _Ref397935245 \r \h </w:instrText>
      </w:r>
      <w:r w:rsidR="00434BA0" w:rsidRPr="00055956">
        <w:instrText xml:space="preserve"> \* MERGEFORMAT </w:instrText>
      </w:r>
      <w:r w:rsidR="00795FED" w:rsidRPr="00055956">
        <w:fldChar w:fldCharType="separate"/>
      </w:r>
      <w:r w:rsidR="00621AF3">
        <w:t>1.2.4.3</w:t>
      </w:r>
      <w:r w:rsidR="00795FED" w:rsidRPr="00055956">
        <w:fldChar w:fldCharType="end"/>
      </w:r>
      <w:r w:rsidR="00795FED" w:rsidRPr="00055956">
        <w:t>).  For a list of all STIX documents and related information sources, please see [STIX</w:t>
      </w:r>
      <w:r w:rsidR="00795FED" w:rsidRPr="00055956">
        <w:rPr>
          <w:vertAlign w:val="subscript"/>
        </w:rPr>
        <w:t>O</w:t>
      </w:r>
      <w:r w:rsidR="00795FED" w:rsidRPr="00055956">
        <w:t>].</w:t>
      </w:r>
    </w:p>
    <w:p w14:paraId="56DB3130" w14:textId="3AC5AB7D" w:rsidR="00795FED" w:rsidRPr="00055956" w:rsidRDefault="00551A6F" w:rsidP="00795FED">
      <w:pPr>
        <w:jc w:val="center"/>
      </w:pPr>
      <w:r>
        <w:rPr>
          <w:noProof/>
        </w:rPr>
        <w:lastRenderedPageBreak/>
        <w:drawing>
          <wp:inline distT="0" distB="0" distL="0" distR="0" wp14:anchorId="50E36D3B" wp14:editId="4C50A843">
            <wp:extent cx="3914775" cy="1953465"/>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1-1.jpg"/>
                    <pic:cNvPicPr/>
                  </pic:nvPicPr>
                  <pic:blipFill rotWithShape="1">
                    <a:blip r:embed="rId18">
                      <a:extLst>
                        <a:ext uri="{28A0092B-C50C-407E-A947-70E740481C1C}">
                          <a14:useLocalDpi xmlns:a14="http://schemas.microsoft.com/office/drawing/2010/main" val="0"/>
                        </a:ext>
                      </a:extLst>
                    </a:blip>
                    <a:srcRect/>
                    <a:stretch/>
                  </pic:blipFill>
                  <pic:spPr bwMode="auto">
                    <a:xfrm>
                      <a:off x="0" y="0"/>
                      <a:ext cx="3942293" cy="1967196"/>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1FAE876" w14:textId="707DC829" w:rsidR="00795FED" w:rsidRDefault="009761D4" w:rsidP="00795FED">
      <w:pPr>
        <w:pStyle w:val="Caption"/>
        <w:jc w:val="center"/>
        <w:rPr>
          <w:b w:val="0"/>
          <w:color w:val="auto"/>
          <w:sz w:val="24"/>
        </w:rPr>
      </w:pPr>
      <w:bookmarkStart w:id="10" w:name="_Ref418508170"/>
      <w:bookmarkStart w:id="11" w:name="_Ref39007749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bookmarkEnd w:id="10"/>
      <w:r w:rsidRPr="00055956">
        <w:rPr>
          <w:b w:val="0"/>
          <w:bCs w:val="0"/>
          <w:color w:val="auto"/>
          <w:sz w:val="24"/>
          <w:szCs w:val="24"/>
        </w:rPr>
        <w:t xml:space="preserve">. </w:t>
      </w:r>
      <w:r w:rsidR="00795FED" w:rsidRPr="00055956">
        <w:rPr>
          <w:b w:val="0"/>
          <w:color w:val="auto"/>
          <w:sz w:val="24"/>
        </w:rPr>
        <w:t>STIX Language v1.</w:t>
      </w:r>
      <w:r w:rsidR="00182BBA">
        <w:rPr>
          <w:b w:val="0"/>
          <w:color w:val="auto"/>
          <w:sz w:val="24"/>
        </w:rPr>
        <w:t>2</w:t>
      </w:r>
      <w:r w:rsidR="00795FED" w:rsidRPr="00055956">
        <w:rPr>
          <w:b w:val="0"/>
          <w:color w:val="auto"/>
          <w:sz w:val="24"/>
        </w:rPr>
        <w:t xml:space="preserve"> specification documents</w:t>
      </w:r>
      <w:bookmarkEnd w:id="11"/>
    </w:p>
    <w:p w14:paraId="264C1814" w14:textId="198C7416" w:rsidR="00242018" w:rsidRPr="00D40ECF" w:rsidRDefault="00242018" w:rsidP="00A33463">
      <w:r>
        <w:rPr>
          <w:lang w:val="en"/>
        </w:rPr>
        <w:t>All specification documents can be found on this STIX Website [STIX</w:t>
      </w:r>
      <w:r w:rsidR="0067652E">
        <w:rPr>
          <w:lang w:val="en"/>
        </w:rPr>
        <w:t>-</w:t>
      </w:r>
      <w:r>
        <w:rPr>
          <w:lang w:val="en"/>
        </w:rPr>
        <w:t>SPEC</w:t>
      </w:r>
      <w:r w:rsidR="0067652E">
        <w:rPr>
          <w:lang w:val="en"/>
        </w:rPr>
        <w:t>S</w:t>
      </w:r>
      <w:r>
        <w:rPr>
          <w:lang w:val="en"/>
        </w:rPr>
        <w:t>].</w:t>
      </w:r>
    </w:p>
    <w:p w14:paraId="49ECDF6C" w14:textId="2016ECB1" w:rsidR="00D76C82" w:rsidRPr="00055956" w:rsidRDefault="00D76C82" w:rsidP="002C2A93">
      <w:pPr>
        <w:pStyle w:val="Heading2"/>
      </w:pPr>
      <w:bookmarkStart w:id="12" w:name="_Ref418841646"/>
      <w:bookmarkStart w:id="13" w:name="_Toc421527873"/>
      <w:r w:rsidRPr="00055956">
        <w:t>Document Conventions</w:t>
      </w:r>
      <w:bookmarkEnd w:id="5"/>
      <w:bookmarkEnd w:id="12"/>
      <w:bookmarkEnd w:id="13"/>
    </w:p>
    <w:p w14:paraId="1F4403AF" w14:textId="77777777" w:rsidR="00D76C82" w:rsidRPr="00055956" w:rsidRDefault="00D76C82" w:rsidP="00D76C82">
      <w:r w:rsidRPr="00055956">
        <w:t>The following conventions are used in this document.</w:t>
      </w:r>
    </w:p>
    <w:p w14:paraId="0F4E1510" w14:textId="5F604CD1" w:rsidR="00D76C82" w:rsidRPr="00055956" w:rsidRDefault="00D76C82" w:rsidP="002C2A93">
      <w:pPr>
        <w:pStyle w:val="Heading3"/>
      </w:pPr>
      <w:bookmarkStart w:id="14" w:name="_Toc389570602"/>
      <w:bookmarkStart w:id="15" w:name="_Toc389581072"/>
      <w:bookmarkStart w:id="16" w:name="_Toc421527874"/>
      <w:r w:rsidRPr="00055956">
        <w:t>Key</w:t>
      </w:r>
      <w:r w:rsidR="008213BC" w:rsidRPr="00055956">
        <w:t>w</w:t>
      </w:r>
      <w:r w:rsidRPr="00055956">
        <w:t>ords</w:t>
      </w:r>
      <w:bookmarkEnd w:id="14"/>
      <w:bookmarkEnd w:id="15"/>
      <w:bookmarkEnd w:id="16"/>
    </w:p>
    <w:p w14:paraId="418ABB0A" w14:textId="77777777" w:rsidR="00D76C82" w:rsidRPr="00055956" w:rsidRDefault="00D76C82" w:rsidP="00D76C82">
      <w:pPr>
        <w:pStyle w:val="Default"/>
        <w:spacing w:after="240"/>
        <w:rPr>
          <w:szCs w:val="22"/>
        </w:rPr>
      </w:pPr>
      <w:r w:rsidRPr="00055956">
        <w:rPr>
          <w:szCs w:val="22"/>
        </w:rPr>
        <w:t xml:space="preserve">The key words "MUST", "MUST NOT", "REQUIRED", "SHALL", "SHALL NOT", "SHOULD", "SHOULD NOT", "RECOMMENDED", "MAY", and "OPTIONAL" in this document are to be interpreted as described in </w:t>
      </w:r>
      <w:r w:rsidRPr="00055956">
        <w:rPr>
          <w:i/>
          <w:iCs/>
          <w:szCs w:val="22"/>
        </w:rPr>
        <w:t xml:space="preserve">RFC 2119 </w:t>
      </w:r>
      <w:r w:rsidRPr="00055956">
        <w:rPr>
          <w:szCs w:val="22"/>
        </w:rPr>
        <w:t>[RFC2119].</w:t>
      </w:r>
    </w:p>
    <w:p w14:paraId="02363944" w14:textId="77777777" w:rsidR="00D76C82" w:rsidRPr="00055956" w:rsidRDefault="00D76C82" w:rsidP="002C2A93">
      <w:pPr>
        <w:pStyle w:val="Heading3"/>
      </w:pPr>
      <w:bookmarkStart w:id="17" w:name="_Toc389570603"/>
      <w:bookmarkStart w:id="18" w:name="_Toc389581073"/>
      <w:bookmarkStart w:id="19" w:name="_Toc421527875"/>
      <w:r w:rsidRPr="00055956">
        <w:t>Fonts</w:t>
      </w:r>
      <w:bookmarkEnd w:id="17"/>
      <w:bookmarkEnd w:id="18"/>
      <w:bookmarkEnd w:id="19"/>
    </w:p>
    <w:p w14:paraId="3D3A653A" w14:textId="77777777" w:rsidR="00B21114" w:rsidRPr="00055956" w:rsidRDefault="00B21114" w:rsidP="00B21114">
      <w:pPr>
        <w:pStyle w:val="Default"/>
        <w:spacing w:after="240"/>
        <w:rPr>
          <w:szCs w:val="22"/>
        </w:rPr>
      </w:pPr>
      <w:r w:rsidRPr="00055956">
        <w:rPr>
          <w:szCs w:val="22"/>
        </w:rPr>
        <w:t xml:space="preserve">The following font and font style conventions are used in the document: </w:t>
      </w:r>
    </w:p>
    <w:p w14:paraId="044A37F1" w14:textId="77777777" w:rsidR="00B21114" w:rsidRPr="00055956" w:rsidRDefault="00B21114" w:rsidP="00B21114">
      <w:pPr>
        <w:pStyle w:val="Default"/>
        <w:numPr>
          <w:ilvl w:val="0"/>
          <w:numId w:val="4"/>
        </w:numPr>
        <w:spacing w:after="240"/>
        <w:ind w:left="720"/>
        <w:rPr>
          <w:sz w:val="22"/>
          <w:szCs w:val="22"/>
        </w:rPr>
      </w:pPr>
      <w:r w:rsidRPr="00055956">
        <w:t>Capitalization is used for STIX high level concepts, which are defined in the STIX Specification Overview [STIX</w:t>
      </w:r>
      <w:r w:rsidRPr="00055956">
        <w:rPr>
          <w:vertAlign w:val="subscript"/>
        </w:rPr>
        <w:t>O</w:t>
      </w:r>
      <w:r w:rsidRPr="00055956">
        <w:t>].</w:t>
      </w:r>
    </w:p>
    <w:p w14:paraId="2E50D22C" w14:textId="77777777" w:rsidR="00B21114" w:rsidRPr="00055956" w:rsidRDefault="00B21114" w:rsidP="00B21114">
      <w:pPr>
        <w:pStyle w:val="Default"/>
        <w:spacing w:after="240"/>
        <w:ind w:left="720"/>
        <w:rPr>
          <w:sz w:val="22"/>
          <w:szCs w:val="22"/>
        </w:rPr>
      </w:pPr>
      <w:r w:rsidRPr="00055956">
        <w:rPr>
          <w:u w:val="single"/>
        </w:rPr>
        <w:t>Examples</w:t>
      </w:r>
      <w:r w:rsidRPr="00055956">
        <w:t>: Indicator, Course of Action, Threat Actor</w:t>
      </w:r>
    </w:p>
    <w:p w14:paraId="6D9BAF9C" w14:textId="77777777" w:rsidR="00B21114" w:rsidRPr="00055956" w:rsidRDefault="00B21114" w:rsidP="00B21114">
      <w:pPr>
        <w:pStyle w:val="Default"/>
        <w:numPr>
          <w:ilvl w:val="0"/>
          <w:numId w:val="4"/>
        </w:numPr>
        <w:spacing w:after="240"/>
        <w:ind w:left="720"/>
        <w:rPr>
          <w:sz w:val="22"/>
          <w:szCs w:val="22"/>
        </w:rPr>
      </w:pPr>
      <w:r w:rsidRPr="00055956">
        <w:t>The</w:t>
      </w:r>
      <w:r w:rsidRPr="00055956">
        <w:rPr>
          <w:rFonts w:asciiTheme="minorHAnsi" w:hAnsiTheme="minorHAnsi" w:cs="Courier New"/>
        </w:rPr>
        <w:t xml:space="preserve"> </w:t>
      </w:r>
      <w:r w:rsidRPr="00055956">
        <w:rPr>
          <w:rFonts w:ascii="Courier New" w:hAnsi="Courier New" w:cs="Courier New"/>
        </w:rPr>
        <w:t>Courier</w:t>
      </w:r>
      <w:r w:rsidRPr="00055956">
        <w:rPr>
          <w:rFonts w:asciiTheme="minorHAnsi" w:hAnsiTheme="minorHAnsi" w:cs="Courier New"/>
        </w:rPr>
        <w:t xml:space="preserve"> </w:t>
      </w:r>
      <w:r w:rsidRPr="00055956">
        <w:rPr>
          <w:rFonts w:ascii="Courier New" w:hAnsi="Courier New" w:cs="Courier New"/>
        </w:rPr>
        <w:t>New</w:t>
      </w:r>
      <w:r w:rsidRPr="00055956">
        <w:rPr>
          <w:rFonts w:asciiTheme="minorHAnsi" w:hAnsiTheme="minorHAnsi" w:cs="Courier New"/>
        </w:rPr>
        <w:t xml:space="preserve"> </w:t>
      </w:r>
      <w:r w:rsidRPr="00055956">
        <w:t>font</w:t>
      </w:r>
      <w:r w:rsidRPr="00055956">
        <w:rPr>
          <w:szCs w:val="22"/>
        </w:rPr>
        <w:t xml:space="preserve"> is used for writing UML objects. </w:t>
      </w:r>
    </w:p>
    <w:p w14:paraId="08ACD468" w14:textId="77777777" w:rsidR="00B21114" w:rsidRPr="00055956" w:rsidRDefault="00B21114" w:rsidP="00B21114">
      <w:pPr>
        <w:pStyle w:val="Default"/>
        <w:spacing w:after="240"/>
        <w:ind w:firstLine="720"/>
        <w:rPr>
          <w:rFonts w:ascii="Courier New" w:hAnsi="Courier New" w:cs="Courier New"/>
        </w:rPr>
      </w:pPr>
      <w:r w:rsidRPr="00055956">
        <w:rPr>
          <w:u w:val="single"/>
        </w:rPr>
        <w:t>Examples</w:t>
      </w:r>
      <w:r w:rsidRPr="00055956">
        <w:t xml:space="preserve">: </w:t>
      </w:r>
      <w:r w:rsidRPr="00055956">
        <w:rPr>
          <w:rFonts w:ascii="Courier New" w:hAnsi="Courier New" w:cs="Courier New"/>
        </w:rPr>
        <w:t>RelatedIndicatorsType</w:t>
      </w:r>
      <w:r w:rsidRPr="00055956">
        <w:rPr>
          <w:rFonts w:asciiTheme="minorHAnsi" w:hAnsiTheme="minorHAnsi" w:cs="Courier New"/>
        </w:rPr>
        <w:t xml:space="preserve">, </w:t>
      </w:r>
      <w:r w:rsidRPr="00055956">
        <w:rPr>
          <w:rFonts w:ascii="Courier New" w:hAnsi="Courier New" w:cs="Courier New"/>
        </w:rPr>
        <w:t xml:space="preserve">stixCommon:StatementType </w:t>
      </w:r>
    </w:p>
    <w:p w14:paraId="695D6070" w14:textId="77777777" w:rsidR="00B21114" w:rsidRPr="00055956" w:rsidRDefault="00B21114" w:rsidP="00B21114">
      <w:pPr>
        <w:pStyle w:val="Default"/>
        <w:spacing w:after="240"/>
        <w:ind w:left="720"/>
        <w:rPr>
          <w:rFonts w:asciiTheme="minorHAnsi" w:hAnsiTheme="minorHAnsi" w:cs="Courier New"/>
        </w:rPr>
      </w:pPr>
      <w:r w:rsidRPr="00055956">
        <w:rPr>
          <w:rFonts w:asciiTheme="minorHAnsi" w:hAnsiTheme="minorHAnsi" w:cs="Courier New"/>
        </w:rPr>
        <w:t xml:space="preserve">Note that all high level concepts have a corresponding UML object.  For example, the Course of Action high level concept is associated with a UML class named, </w:t>
      </w:r>
      <w:r w:rsidRPr="00055956">
        <w:rPr>
          <w:rFonts w:ascii="Courier New" w:hAnsi="Courier New" w:cs="Courier New"/>
        </w:rPr>
        <w:t>CourseOfActionType</w:t>
      </w:r>
      <w:r w:rsidRPr="00055956">
        <w:rPr>
          <w:rFonts w:asciiTheme="minorHAnsi" w:hAnsiTheme="minorHAnsi" w:cs="Courier New"/>
        </w:rPr>
        <w:t>.</w:t>
      </w:r>
    </w:p>
    <w:p w14:paraId="3E498D8B" w14:textId="77777777" w:rsidR="00B21114" w:rsidRPr="00055956" w:rsidRDefault="00B21114" w:rsidP="00B21114">
      <w:pPr>
        <w:pStyle w:val="Default"/>
        <w:numPr>
          <w:ilvl w:val="0"/>
          <w:numId w:val="4"/>
        </w:numPr>
        <w:spacing w:after="240"/>
        <w:ind w:left="720"/>
        <w:rPr>
          <w:szCs w:val="22"/>
        </w:rPr>
      </w:pPr>
      <w:r w:rsidRPr="00055956">
        <w:rPr>
          <w:szCs w:val="22"/>
        </w:rPr>
        <w:t>The ‘</w:t>
      </w:r>
      <w:r w:rsidRPr="00055956">
        <w:rPr>
          <w:i/>
          <w:szCs w:val="22"/>
        </w:rPr>
        <w:t xml:space="preserve">italic’ </w:t>
      </w:r>
      <w:r w:rsidRPr="00055956">
        <w:rPr>
          <w:szCs w:val="22"/>
        </w:rPr>
        <w:t>font (with</w:t>
      </w:r>
      <w:r w:rsidRPr="00055956">
        <w:rPr>
          <w:i/>
          <w:szCs w:val="22"/>
        </w:rPr>
        <w:t xml:space="preserve"> </w:t>
      </w:r>
      <w:r w:rsidRPr="00055956">
        <w:rPr>
          <w:szCs w:val="22"/>
        </w:rPr>
        <w:t xml:space="preserve">single quotes) is used for noting actual, explicit values for STIX Language properties. The </w:t>
      </w:r>
      <w:r w:rsidRPr="00055956">
        <w:rPr>
          <w:i/>
          <w:szCs w:val="22"/>
        </w:rPr>
        <w:t xml:space="preserve">italic </w:t>
      </w:r>
      <w:r w:rsidRPr="00055956">
        <w:rPr>
          <w:szCs w:val="22"/>
        </w:rPr>
        <w:t xml:space="preserve">font (without quotes) is used for noting example values. </w:t>
      </w:r>
    </w:p>
    <w:p w14:paraId="7FFEAD24" w14:textId="26C7D3B5" w:rsidR="00D76C82" w:rsidRPr="00055956" w:rsidRDefault="00B21114" w:rsidP="00B21114">
      <w:pPr>
        <w:ind w:firstLine="720"/>
        <w:rPr>
          <w:i/>
        </w:rPr>
      </w:pPr>
      <w:r w:rsidRPr="00055956">
        <w:rPr>
          <w:sz w:val="22"/>
          <w:szCs w:val="22"/>
        </w:rPr>
        <w:tab/>
      </w:r>
      <w:r w:rsidRPr="00055956">
        <w:rPr>
          <w:u w:val="single"/>
        </w:rPr>
        <w:t>Example</w:t>
      </w:r>
      <w:r w:rsidRPr="00055956">
        <w:t xml:space="preserve">: </w:t>
      </w:r>
      <w:r w:rsidRPr="00055956">
        <w:rPr>
          <w:i/>
        </w:rPr>
        <w:t xml:space="preserve"> ‘PackageIntentVocab-1.0,’ high, medium, low</w:t>
      </w:r>
    </w:p>
    <w:p w14:paraId="684541A6" w14:textId="5755B788" w:rsidR="00D76C82" w:rsidRPr="00055956" w:rsidRDefault="005751A4" w:rsidP="002C2A93">
      <w:pPr>
        <w:pStyle w:val="Heading3"/>
      </w:pPr>
      <w:bookmarkStart w:id="20" w:name="_Ref394486021"/>
      <w:bookmarkStart w:id="21" w:name="_Toc421527876"/>
      <w:r w:rsidRPr="00055956">
        <w:lastRenderedPageBreak/>
        <w:t>UML Package</w:t>
      </w:r>
      <w:r w:rsidR="00135856" w:rsidRPr="00055956">
        <w:t xml:space="preserve"> Reference</w:t>
      </w:r>
      <w:r w:rsidR="00AC1C37" w:rsidRPr="00055956">
        <w:t>s</w:t>
      </w:r>
      <w:bookmarkEnd w:id="20"/>
      <w:bookmarkEnd w:id="21"/>
    </w:p>
    <w:p w14:paraId="3354151D" w14:textId="59200FC3" w:rsidR="00B21114" w:rsidRPr="00055956" w:rsidRDefault="00B21114" w:rsidP="00B21114">
      <w:pPr>
        <w:spacing w:after="240"/>
      </w:pPr>
      <w:r w:rsidRPr="00055956">
        <w:t xml:space="preserve">Each STIX data model is captured in a different UML package (e.g., Core package, Campaign package, etc.) where the packages together compose the full STIX UML model.  To refer to a particular class of a specific package, we use the format </w:t>
      </w:r>
      <w:r w:rsidRPr="00055956">
        <w:rPr>
          <w:rFonts w:ascii="Courier New" w:hAnsi="Courier New" w:cs="Courier New"/>
          <w:sz w:val="22"/>
        </w:rPr>
        <w:t>package_prefix:class</w:t>
      </w:r>
      <w:r w:rsidRPr="00055956">
        <w:t xml:space="preserve">, where </w:t>
      </w:r>
      <w:r w:rsidRPr="00055956">
        <w:rPr>
          <w:rFonts w:ascii="Courier New" w:hAnsi="Courier New" w:cs="Courier New"/>
          <w:sz w:val="22"/>
        </w:rPr>
        <w:t>package_prefix</w:t>
      </w:r>
      <w:r w:rsidRPr="00055956">
        <w:rPr>
          <w:sz w:val="22"/>
        </w:rPr>
        <w:t xml:space="preserve"> </w:t>
      </w:r>
      <w:r w:rsidRPr="00055956">
        <w:t xml:space="preserve">corresponds to the appropriate UML package. </w:t>
      </w:r>
      <w:r w:rsidR="00A5055F" w:rsidRPr="00055956">
        <w:t xml:space="preserve">The </w:t>
      </w:r>
      <w:r w:rsidRPr="00055956">
        <w:t xml:space="preserve">STIX </w:t>
      </w:r>
      <w:r w:rsidR="00182BBA">
        <w:t>1.2</w:t>
      </w:r>
      <w:r w:rsidR="00A5055F" w:rsidRPr="00055956">
        <w:t xml:space="preserve"> Specification</w:t>
      </w:r>
      <w:r w:rsidRPr="00055956">
        <w:t xml:space="preserve"> Overview document [STIX</w:t>
      </w:r>
      <w:r w:rsidRPr="00055956">
        <w:rPr>
          <w:vertAlign w:val="subscript"/>
        </w:rPr>
        <w:t>O</w:t>
      </w:r>
      <w:r w:rsidRPr="00055956">
        <w:t xml:space="preserve">] contains a list of the packages used by the </w:t>
      </w:r>
      <w:r w:rsidR="00C332CF">
        <w:t>Report</w:t>
      </w:r>
      <w:r w:rsidR="00C332CF" w:rsidRPr="00055956">
        <w:t xml:space="preserve"> </w:t>
      </w:r>
      <w:r w:rsidRPr="00055956">
        <w:t>data model, along with the associated prefix notation</w:t>
      </w:r>
      <w:r w:rsidR="00A5055F" w:rsidRPr="00055956">
        <w:t>s</w:t>
      </w:r>
      <w:r w:rsidRPr="00055956">
        <w:t>, description</w:t>
      </w:r>
      <w:r w:rsidR="00A5055F" w:rsidRPr="00055956">
        <w:t>s</w:t>
      </w:r>
      <w:r w:rsidRPr="00055956">
        <w:t>, example</w:t>
      </w:r>
      <w:r w:rsidR="00A5055F" w:rsidRPr="00055956">
        <w:t>s</w:t>
      </w:r>
      <w:r w:rsidRPr="00055956">
        <w:t xml:space="preserve">. </w:t>
      </w:r>
    </w:p>
    <w:p w14:paraId="44EB304F" w14:textId="2603249F" w:rsidR="00D4004B" w:rsidRPr="00055956" w:rsidRDefault="00B21114" w:rsidP="00B21114">
      <w:r w:rsidRPr="00055956">
        <w:t xml:space="preserve">Note that in this specification document, we do not explicitly specify the package prefix for any classes that originate from the </w:t>
      </w:r>
      <w:r w:rsidR="00C332CF">
        <w:t>Report</w:t>
      </w:r>
      <w:r w:rsidR="00C332CF" w:rsidRPr="00055956">
        <w:t xml:space="preserve"> </w:t>
      </w:r>
      <w:r w:rsidRPr="00055956">
        <w:t xml:space="preserve">data model.  </w:t>
      </w:r>
      <w:r w:rsidR="00D4004B" w:rsidRPr="00055956">
        <w:t xml:space="preserve">  </w:t>
      </w:r>
    </w:p>
    <w:p w14:paraId="3EE0E211" w14:textId="77777777" w:rsidR="00DD473F" w:rsidRPr="00055956" w:rsidRDefault="00DD473F" w:rsidP="002C2A93">
      <w:pPr>
        <w:pStyle w:val="Heading3"/>
      </w:pPr>
      <w:bookmarkStart w:id="22" w:name="_Toc389570605"/>
      <w:bookmarkStart w:id="23" w:name="_Toc389581075"/>
      <w:bookmarkStart w:id="24" w:name="_Toc421527877"/>
      <w:r w:rsidRPr="00055956">
        <w:t>UML Diagrams</w:t>
      </w:r>
      <w:bookmarkEnd w:id="22"/>
      <w:bookmarkEnd w:id="23"/>
      <w:bookmarkEnd w:id="24"/>
    </w:p>
    <w:p w14:paraId="51265060" w14:textId="53848736" w:rsidR="00B21114" w:rsidRPr="00055956" w:rsidRDefault="00B21114" w:rsidP="00B21114">
      <w:pPr>
        <w:spacing w:after="240"/>
      </w:pPr>
      <w:bookmarkStart w:id="25" w:name="_Toc389570606"/>
      <w:bookmarkStart w:id="26" w:name="_Toc389581076"/>
      <w:bookmarkStart w:id="27" w:name="_Ref394436861"/>
      <w:r w:rsidRPr="00055956">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w:t>
      </w:r>
      <w:r w:rsidR="00C332CF">
        <w:t>This implies that there will be very few diagrams for classes whose only properties are either a data type or a class from the STIX Common data model</w:t>
      </w:r>
      <w:r w:rsidRPr="00055956">
        <w:t xml:space="preserve">.  Other diagrams that are included </w:t>
      </w:r>
      <w:r w:rsidR="008F5F5F" w:rsidRPr="00055956">
        <w:t>correspond to</w:t>
      </w:r>
      <w:r w:rsidRPr="00055956">
        <w:t xml:space="preserve"> classes that specialize a superclass</w:t>
      </w:r>
      <w:r w:rsidR="008F5F5F" w:rsidRPr="00055956">
        <w:t xml:space="preserve"> and </w:t>
      </w:r>
      <w:r w:rsidRPr="00055956">
        <w:t>abstract or generalized classes that are extended by one or more subclasses.</w:t>
      </w:r>
    </w:p>
    <w:p w14:paraId="6E781E6C" w14:textId="50A94867" w:rsidR="00932B92" w:rsidRPr="00055956" w:rsidRDefault="00B21114" w:rsidP="00B21114">
      <w:pPr>
        <w:spacing w:after="240"/>
      </w:pPr>
      <w:r w:rsidRPr="00055956">
        <w:t xml:space="preserve">In UML diagrams, classes are often presented with their attributes elided, to avoid clutter.  The fully described class can usually be found in a related diagram.  A class presented with an empty section at the bottom </w:t>
      </w:r>
      <w:r w:rsidR="00FB26B7" w:rsidRPr="00055956">
        <w:t>of the icon indicates that there are no attributes other than those that are visualized using associations</w:t>
      </w:r>
      <w:r w:rsidRPr="00055956">
        <w:t>.</w:t>
      </w:r>
    </w:p>
    <w:p w14:paraId="1133F7E1" w14:textId="77777777" w:rsidR="00932B92" w:rsidRPr="00055956" w:rsidRDefault="00932B92" w:rsidP="00932B92">
      <w:pPr>
        <w:pStyle w:val="Heading4"/>
      </w:pPr>
      <w:bookmarkStart w:id="28" w:name="_Toc398242026"/>
      <w:bookmarkStart w:id="29" w:name="_Toc421527878"/>
      <w:r w:rsidRPr="00055956">
        <w:t>Class Properties</w:t>
      </w:r>
      <w:bookmarkEnd w:id="28"/>
      <w:bookmarkEnd w:id="29"/>
    </w:p>
    <w:p w14:paraId="11B93E7E" w14:textId="56037D98" w:rsidR="00932B92" w:rsidRPr="00055956" w:rsidRDefault="00B21114" w:rsidP="00932B92">
      <w:pPr>
        <w:spacing w:after="240"/>
      </w:pPr>
      <w:r w:rsidRPr="00055956">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w:t>
      </w:r>
      <w:r w:rsidR="00932B92" w:rsidRPr="00055956">
        <w:t xml:space="preserve">  </w:t>
      </w:r>
    </w:p>
    <w:p w14:paraId="0A9F33C1" w14:textId="77777777" w:rsidR="00932B92" w:rsidRPr="00055956" w:rsidRDefault="00932B92" w:rsidP="00932B92">
      <w:pPr>
        <w:pStyle w:val="Heading4"/>
      </w:pPr>
      <w:bookmarkStart w:id="30" w:name="_Toc398242027"/>
      <w:bookmarkStart w:id="31" w:name="_Toc421527879"/>
      <w:r w:rsidRPr="00055956">
        <w:t>Diagram Icons and Arrow Types</w:t>
      </w:r>
      <w:bookmarkEnd w:id="30"/>
      <w:bookmarkEnd w:id="31"/>
    </w:p>
    <w:p w14:paraId="18912DA3" w14:textId="5489C371" w:rsidR="00932B92" w:rsidRPr="00055956" w:rsidRDefault="00B21114" w:rsidP="00932B92">
      <w:pPr>
        <w:spacing w:after="240"/>
      </w:pPr>
      <w:r w:rsidRPr="00055956">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w:t>
      </w:r>
      <w:r w:rsidRPr="00055956">
        <w:lastRenderedPageBreak/>
        <w:t>relationship (triangle-shaped arrowhead).  The icons and arrow styles we use are shown and described in</w:t>
      </w:r>
      <w:r w:rsidR="00E02572" w:rsidRPr="00055956">
        <w:t xml:space="preserve"> </w:t>
      </w:r>
      <w:r w:rsidR="00E02572" w:rsidRPr="00055956">
        <w:fldChar w:fldCharType="begin"/>
      </w:r>
      <w:r w:rsidR="00E02572" w:rsidRPr="00055956">
        <w:instrText xml:space="preserve"> REF _Ref418508342 \h </w:instrText>
      </w:r>
      <w:r w:rsidR="00434BA0" w:rsidRPr="00055956">
        <w:instrText xml:space="preserve"> \* MERGEFORMAT </w:instrText>
      </w:r>
      <w:r w:rsidR="00E02572" w:rsidRPr="00055956">
        <w:fldChar w:fldCharType="separate"/>
      </w:r>
      <w:r w:rsidR="00621AF3" w:rsidRPr="00055956">
        <w:t xml:space="preserve">Table </w:t>
      </w:r>
      <w:r w:rsidR="00621AF3">
        <w:rPr>
          <w:noProof/>
        </w:rPr>
        <w:t>1</w:t>
      </w:r>
      <w:r w:rsidR="00621AF3" w:rsidRPr="00055956">
        <w:rPr>
          <w:noProof/>
        </w:rPr>
        <w:noBreakHyphen/>
      </w:r>
      <w:r w:rsidR="00621AF3">
        <w:rPr>
          <w:noProof/>
        </w:rPr>
        <w:t>1</w:t>
      </w:r>
      <w:r w:rsidR="00E02572" w:rsidRPr="00055956">
        <w:fldChar w:fldCharType="end"/>
      </w:r>
      <w:r w:rsidR="00932B92" w:rsidRPr="00055956">
        <w:fldChar w:fldCharType="begin"/>
      </w:r>
      <w:r w:rsidR="00932B92" w:rsidRPr="00055956">
        <w:instrText xml:space="preserve"> REF _Ref397637630 \h </w:instrText>
      </w:r>
      <w:r w:rsidR="00434BA0" w:rsidRPr="00055956">
        <w:instrText xml:space="preserve"> \* MERGEFORMAT </w:instrText>
      </w:r>
      <w:r w:rsidR="00932B92" w:rsidRPr="00055956">
        <w:fldChar w:fldCharType="end"/>
      </w:r>
      <w:r w:rsidR="00932B92" w:rsidRPr="00055956">
        <w:t>.</w:t>
      </w:r>
    </w:p>
    <w:p w14:paraId="14907460" w14:textId="751CECC3" w:rsidR="00932B92" w:rsidRPr="00055956" w:rsidRDefault="00E02572" w:rsidP="00932B92">
      <w:pPr>
        <w:pStyle w:val="Caption"/>
        <w:spacing w:after="120"/>
        <w:jc w:val="center"/>
        <w:rPr>
          <w:b w:val="0"/>
          <w:color w:val="auto"/>
          <w:sz w:val="24"/>
        </w:rPr>
      </w:pPr>
      <w:bookmarkStart w:id="32" w:name="_Ref397637630"/>
      <w:bookmarkStart w:id="33" w:name="_Ref418508342"/>
      <w:bookmarkEnd w:id="32"/>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1</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33"/>
      <w:r w:rsidR="00932B92" w:rsidRPr="00055956">
        <w:rPr>
          <w:color w:val="auto"/>
          <w:sz w:val="24"/>
        </w:rPr>
        <w:t xml:space="preserve">.  </w:t>
      </w:r>
      <w:r w:rsidR="00932B92" w:rsidRPr="00055956">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32B92" w:rsidRPr="00055956" w14:paraId="4ACAA5A9" w14:textId="77777777" w:rsidTr="00FF517F">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4CD3629" w14:textId="77777777" w:rsidR="00932B92" w:rsidRPr="00055956" w:rsidRDefault="00932B92" w:rsidP="00FF517F">
            <w:pPr>
              <w:rPr>
                <w:rFonts w:ascii="Times New Roman" w:hAnsi="Times New Roman"/>
                <w:b/>
                <w:bCs/>
              </w:rPr>
            </w:pPr>
            <w:r w:rsidRPr="00055956">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FA3679C" w14:textId="77777777" w:rsidR="00932B92" w:rsidRPr="00055956" w:rsidRDefault="00932B92" w:rsidP="00FF517F">
            <w:pPr>
              <w:rPr>
                <w:rFonts w:ascii="Times New Roman" w:hAnsi="Times New Roman"/>
                <w:b/>
                <w:bCs/>
                <w:sz w:val="20"/>
                <w:szCs w:val="20"/>
              </w:rPr>
            </w:pPr>
            <w:r w:rsidRPr="00055956">
              <w:rPr>
                <w:b/>
              </w:rPr>
              <w:t>Description</w:t>
            </w:r>
          </w:p>
        </w:tc>
      </w:tr>
      <w:tr w:rsidR="00B21114" w:rsidRPr="00055956" w14:paraId="33026F91" w14:textId="77777777" w:rsidTr="00FF517F">
        <w:trPr>
          <w:trHeight w:val="611"/>
          <w:jc w:val="center"/>
        </w:trPr>
        <w:tc>
          <w:tcPr>
            <w:tcW w:w="2065" w:type="dxa"/>
            <w:tcMar>
              <w:top w:w="0" w:type="dxa"/>
              <w:left w:w="108" w:type="dxa"/>
              <w:bottom w:w="0" w:type="dxa"/>
              <w:right w:w="108" w:type="dxa"/>
            </w:tcMar>
            <w:vAlign w:val="center"/>
          </w:tcPr>
          <w:p w14:paraId="5B422400" w14:textId="40ECA612" w:rsidR="00B21114" w:rsidRPr="00055956" w:rsidRDefault="00281A81" w:rsidP="00B21114">
            <w:pPr>
              <w:jc w:val="center"/>
              <w:rPr>
                <w:rFonts w:ascii="Times New Roman" w:hAnsi="Times New Roman"/>
                <w:noProof/>
                <w:sz w:val="20"/>
                <w:szCs w:val="20"/>
              </w:rPr>
            </w:pPr>
            <w:r>
              <w:rPr>
                <w:rFonts w:ascii="Times New Roman" w:hAnsi="Times New Roman"/>
                <w:noProof/>
                <w:sz w:val="20"/>
                <w:szCs w:val="20"/>
              </w:rPr>
              <w:drawing>
                <wp:inline distT="0" distB="0" distL="0" distR="0" wp14:anchorId="2AE17586" wp14:editId="444DFA8D">
                  <wp:extent cx="201295" cy="231775"/>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136C0B83" w14:textId="4D557722" w:rsidR="00B21114" w:rsidRPr="00055956" w:rsidRDefault="00B21114" w:rsidP="00B21114">
            <w:pPr>
              <w:rPr>
                <w:sz w:val="22"/>
                <w:szCs w:val="22"/>
              </w:rPr>
            </w:pPr>
            <w:r w:rsidRPr="00055956">
              <w:rPr>
                <w:sz w:val="22"/>
                <w:szCs w:val="22"/>
              </w:rPr>
              <w:t>This diagram icon indicates a class.  If the name is in italics, it is an abstract class.</w:t>
            </w:r>
          </w:p>
        </w:tc>
      </w:tr>
      <w:tr w:rsidR="00B21114" w:rsidRPr="00055956" w14:paraId="77502258" w14:textId="77777777" w:rsidTr="00FF517F">
        <w:trPr>
          <w:trHeight w:val="611"/>
          <w:jc w:val="center"/>
        </w:trPr>
        <w:tc>
          <w:tcPr>
            <w:tcW w:w="2065" w:type="dxa"/>
            <w:tcMar>
              <w:top w:w="0" w:type="dxa"/>
              <w:left w:w="108" w:type="dxa"/>
              <w:bottom w:w="0" w:type="dxa"/>
              <w:right w:w="108" w:type="dxa"/>
            </w:tcMar>
            <w:vAlign w:val="center"/>
          </w:tcPr>
          <w:p w14:paraId="7F7ED262" w14:textId="0A452E61" w:rsidR="00B21114" w:rsidRPr="00055956" w:rsidRDefault="005E45A1" w:rsidP="00B21114">
            <w:pPr>
              <w:jc w:val="center"/>
              <w:rPr>
                <w:rFonts w:ascii="Times New Roman" w:hAnsi="Times New Roman"/>
                <w:noProof/>
                <w:sz w:val="20"/>
                <w:szCs w:val="20"/>
              </w:rPr>
            </w:pPr>
            <w:r>
              <w:pict w14:anchorId="33F648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2.5pt">
                  <v:imagedata r:id="rId20" o:title=""/>
                </v:shape>
              </w:pict>
            </w:r>
          </w:p>
        </w:tc>
        <w:tc>
          <w:tcPr>
            <w:tcW w:w="4770" w:type="dxa"/>
            <w:tcMar>
              <w:top w:w="0" w:type="dxa"/>
              <w:left w:w="108" w:type="dxa"/>
              <w:bottom w:w="0" w:type="dxa"/>
              <w:right w:w="108" w:type="dxa"/>
            </w:tcMar>
            <w:vAlign w:val="center"/>
          </w:tcPr>
          <w:p w14:paraId="3F59E918" w14:textId="75A937BA" w:rsidR="00B21114" w:rsidRPr="00055956" w:rsidRDefault="00B21114" w:rsidP="00B21114">
            <w:pPr>
              <w:rPr>
                <w:sz w:val="22"/>
                <w:szCs w:val="22"/>
              </w:rPr>
            </w:pPr>
            <w:r w:rsidRPr="00055956">
              <w:rPr>
                <w:sz w:val="22"/>
                <w:szCs w:val="22"/>
              </w:rPr>
              <w:t>This diagram icon indicates an enumeration.</w:t>
            </w:r>
          </w:p>
        </w:tc>
      </w:tr>
      <w:tr w:rsidR="00B21114" w:rsidRPr="00055956" w14:paraId="36F54655" w14:textId="77777777" w:rsidTr="00FF517F">
        <w:trPr>
          <w:trHeight w:val="611"/>
          <w:jc w:val="center"/>
        </w:trPr>
        <w:tc>
          <w:tcPr>
            <w:tcW w:w="2065" w:type="dxa"/>
            <w:tcMar>
              <w:top w:w="0" w:type="dxa"/>
              <w:left w:w="108" w:type="dxa"/>
              <w:bottom w:w="0" w:type="dxa"/>
              <w:right w:w="108" w:type="dxa"/>
            </w:tcMar>
            <w:vAlign w:val="center"/>
          </w:tcPr>
          <w:p w14:paraId="584287FF" w14:textId="5ED1BAED" w:rsidR="00B21114" w:rsidRPr="00055956" w:rsidRDefault="00B21114" w:rsidP="00B21114">
            <w:pPr>
              <w:jc w:val="center"/>
              <w:rPr>
                <w:rFonts w:ascii="Times New Roman" w:hAnsi="Times New Roman"/>
                <w:noProof/>
                <w:sz w:val="20"/>
                <w:szCs w:val="20"/>
              </w:rPr>
            </w:pPr>
            <w:r w:rsidRPr="00055956">
              <w:rPr>
                <w:noProof/>
                <w:sz w:val="22"/>
                <w:szCs w:val="22"/>
              </w:rPr>
              <w:drawing>
                <wp:inline distT="0" distB="0" distL="0" distR="0" wp14:anchorId="2EFCEF0A" wp14:editId="386B1D69">
                  <wp:extent cx="296093" cy="235133"/>
                  <wp:effectExtent l="0" t="0" r="8890" b="0"/>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1"/>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0B682F8F" w14:textId="37CDA8DB" w:rsidR="00B21114" w:rsidRPr="00055956" w:rsidRDefault="00B21114" w:rsidP="00B21114">
            <w:pPr>
              <w:rPr>
                <w:sz w:val="22"/>
                <w:szCs w:val="22"/>
              </w:rPr>
            </w:pPr>
            <w:r w:rsidRPr="00055956">
              <w:rPr>
                <w:sz w:val="22"/>
                <w:szCs w:val="22"/>
              </w:rPr>
              <w:t>This diagram icon indicates a data type.</w:t>
            </w:r>
            <w:r w:rsidRPr="00055956">
              <w:rPr>
                <w:noProof/>
              </w:rPr>
              <w:t xml:space="preserve"> </w:t>
            </w:r>
          </w:p>
        </w:tc>
      </w:tr>
      <w:tr w:rsidR="00B21114" w:rsidRPr="00055956" w14:paraId="60024A30" w14:textId="77777777" w:rsidTr="00FF517F">
        <w:trPr>
          <w:trHeight w:val="611"/>
          <w:jc w:val="center"/>
        </w:trPr>
        <w:tc>
          <w:tcPr>
            <w:tcW w:w="2065" w:type="dxa"/>
            <w:tcMar>
              <w:top w:w="0" w:type="dxa"/>
              <w:left w:w="108" w:type="dxa"/>
              <w:bottom w:w="0" w:type="dxa"/>
              <w:right w:w="108" w:type="dxa"/>
            </w:tcMar>
            <w:vAlign w:val="center"/>
          </w:tcPr>
          <w:p w14:paraId="7A980C5B" w14:textId="6A585BFF" w:rsidR="00B21114" w:rsidRPr="00055956" w:rsidRDefault="005E45A1" w:rsidP="00B21114">
            <w:pPr>
              <w:jc w:val="center"/>
              <w:rPr>
                <w:rFonts w:ascii="Times New Roman" w:hAnsi="Times New Roman"/>
                <w:noProof/>
                <w:sz w:val="20"/>
                <w:szCs w:val="20"/>
              </w:rPr>
            </w:pPr>
            <w:r>
              <w:pict w14:anchorId="3E0F41B4">
                <v:shape id="_x0000_i1026" type="#_x0000_t75" style="width:14.25pt;height:14.25pt">
                  <v:imagedata r:id="rId22" o:title=""/>
                </v:shape>
              </w:pict>
            </w:r>
          </w:p>
        </w:tc>
        <w:tc>
          <w:tcPr>
            <w:tcW w:w="4770" w:type="dxa"/>
            <w:tcMar>
              <w:top w:w="0" w:type="dxa"/>
              <w:left w:w="108" w:type="dxa"/>
              <w:bottom w:w="0" w:type="dxa"/>
              <w:right w:w="108" w:type="dxa"/>
            </w:tcMar>
            <w:vAlign w:val="center"/>
          </w:tcPr>
          <w:p w14:paraId="361F0B53" w14:textId="34E18BB8" w:rsidR="00B21114" w:rsidRPr="00055956" w:rsidRDefault="00B21114" w:rsidP="00B21114">
            <w:pPr>
              <w:rPr>
                <w:sz w:val="22"/>
                <w:szCs w:val="22"/>
              </w:rPr>
            </w:pPr>
            <w:r w:rsidRPr="00055956">
              <w:rPr>
                <w:sz w:val="22"/>
                <w:szCs w:val="22"/>
              </w:rPr>
              <w:t>This decorator icon indicates an attribute of a class.  The green circle means its visibility is public.  If the circle is red or yellow, it means its visibility is private or protected.</w:t>
            </w:r>
          </w:p>
        </w:tc>
      </w:tr>
      <w:tr w:rsidR="00B21114" w:rsidRPr="00055956" w14:paraId="455E1BCE" w14:textId="77777777" w:rsidTr="00FF517F">
        <w:trPr>
          <w:trHeight w:val="620"/>
          <w:jc w:val="center"/>
        </w:trPr>
        <w:tc>
          <w:tcPr>
            <w:tcW w:w="2065" w:type="dxa"/>
            <w:tcMar>
              <w:top w:w="0" w:type="dxa"/>
              <w:left w:w="108" w:type="dxa"/>
              <w:bottom w:w="0" w:type="dxa"/>
              <w:right w:w="108" w:type="dxa"/>
            </w:tcMar>
            <w:vAlign w:val="center"/>
          </w:tcPr>
          <w:p w14:paraId="52E507E0" w14:textId="2AE69EE3" w:rsidR="00B21114" w:rsidRPr="00055956" w:rsidRDefault="005E45A1" w:rsidP="00B21114">
            <w:pPr>
              <w:jc w:val="center"/>
            </w:pPr>
            <w:r>
              <w:pict w14:anchorId="36EC863D">
                <v:shape id="_x0000_i1027" type="#_x0000_t75" style="width:14.25pt;height:14.25pt">
                  <v:imagedata r:id="rId23" o:title=""/>
                </v:shape>
              </w:pict>
            </w:r>
          </w:p>
        </w:tc>
        <w:tc>
          <w:tcPr>
            <w:tcW w:w="4770" w:type="dxa"/>
            <w:tcMar>
              <w:top w:w="0" w:type="dxa"/>
              <w:left w:w="108" w:type="dxa"/>
              <w:bottom w:w="0" w:type="dxa"/>
              <w:right w:w="108" w:type="dxa"/>
            </w:tcMar>
            <w:vAlign w:val="center"/>
          </w:tcPr>
          <w:p w14:paraId="376C008E" w14:textId="43CB3602" w:rsidR="00B21114" w:rsidRPr="00055956" w:rsidRDefault="00B21114" w:rsidP="00B21114">
            <w:pPr>
              <w:rPr>
                <w:sz w:val="22"/>
                <w:szCs w:val="22"/>
              </w:rPr>
            </w:pPr>
            <w:r w:rsidRPr="00055956">
              <w:rPr>
                <w:sz w:val="22"/>
                <w:szCs w:val="22"/>
              </w:rPr>
              <w:t>This decorator icon indicates an enumeration literal.</w:t>
            </w:r>
          </w:p>
        </w:tc>
      </w:tr>
      <w:tr w:rsidR="00B21114" w:rsidRPr="00055956" w14:paraId="6C9C8B85" w14:textId="77777777" w:rsidTr="00FF517F">
        <w:trPr>
          <w:trHeight w:val="620"/>
          <w:jc w:val="center"/>
        </w:trPr>
        <w:tc>
          <w:tcPr>
            <w:tcW w:w="2065" w:type="dxa"/>
            <w:tcMar>
              <w:top w:w="0" w:type="dxa"/>
              <w:left w:w="108" w:type="dxa"/>
              <w:bottom w:w="0" w:type="dxa"/>
              <w:right w:w="108" w:type="dxa"/>
            </w:tcMar>
            <w:vAlign w:val="center"/>
          </w:tcPr>
          <w:p w14:paraId="465D8DF8" w14:textId="6DED40DD" w:rsidR="00B21114" w:rsidRPr="00055956" w:rsidRDefault="00B21114" w:rsidP="00B21114">
            <w:pPr>
              <w:jc w:val="center"/>
            </w:pPr>
            <w:r w:rsidRPr="00055956">
              <w:rPr>
                <w:noProof/>
              </w:rPr>
              <mc:AlternateContent>
                <mc:Choice Requires="wps">
                  <w:drawing>
                    <wp:anchor distT="0" distB="0" distL="114300" distR="114300" simplePos="0" relativeHeight="251657216" behindDoc="0" locked="0" layoutInCell="1" allowOverlap="1" wp14:anchorId="41DE4829" wp14:editId="078319B3">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B1BC6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0E1C3EA9" w14:textId="2DCEC982" w:rsidR="00B21114" w:rsidRPr="00055956" w:rsidRDefault="00B21114" w:rsidP="00B21114">
            <w:pPr>
              <w:rPr>
                <w:sz w:val="22"/>
                <w:szCs w:val="22"/>
              </w:rPr>
            </w:pPr>
            <w:r w:rsidRPr="00055956">
              <w:rPr>
                <w:sz w:val="22"/>
                <w:szCs w:val="22"/>
              </w:rPr>
              <w:t>This arrow type indicates a directed association relationship.</w:t>
            </w:r>
          </w:p>
        </w:tc>
      </w:tr>
      <w:tr w:rsidR="00B21114" w:rsidRPr="00055956" w14:paraId="0F30BE3A" w14:textId="77777777" w:rsidTr="00FF517F">
        <w:trPr>
          <w:trHeight w:val="620"/>
          <w:jc w:val="center"/>
        </w:trPr>
        <w:tc>
          <w:tcPr>
            <w:tcW w:w="2065" w:type="dxa"/>
            <w:tcMar>
              <w:top w:w="0" w:type="dxa"/>
              <w:left w:w="108" w:type="dxa"/>
              <w:bottom w:w="0" w:type="dxa"/>
              <w:right w:w="108" w:type="dxa"/>
            </w:tcMar>
            <w:vAlign w:val="center"/>
          </w:tcPr>
          <w:p w14:paraId="1B29A972" w14:textId="69682E8E" w:rsidR="00B21114" w:rsidRPr="00055956" w:rsidRDefault="005E45A1" w:rsidP="00B21114">
            <w:pPr>
              <w:jc w:val="center"/>
              <w:rPr>
                <w:color w:val="000000" w:themeColor="text1"/>
              </w:rPr>
            </w:pPr>
            <w:r>
              <w:rPr>
                <w:color w:val="000000" w:themeColor="text1"/>
              </w:rPr>
              <w:pict w14:anchorId="5B2A2FFA">
                <v:shape id="_x0000_i1028" type="#_x0000_t75" style="width:58.5pt;height:36pt">
                  <v:imagedata r:id="rId24" o:title=""/>
                </v:shape>
              </w:pict>
            </w:r>
          </w:p>
        </w:tc>
        <w:tc>
          <w:tcPr>
            <w:tcW w:w="4770" w:type="dxa"/>
            <w:tcMar>
              <w:top w:w="0" w:type="dxa"/>
              <w:left w:w="108" w:type="dxa"/>
              <w:bottom w:w="0" w:type="dxa"/>
              <w:right w:w="108" w:type="dxa"/>
            </w:tcMar>
            <w:vAlign w:val="center"/>
          </w:tcPr>
          <w:p w14:paraId="28563B61" w14:textId="54876630" w:rsidR="00B21114" w:rsidRPr="00055956" w:rsidRDefault="00B21114" w:rsidP="00B21114">
            <w:pPr>
              <w:rPr>
                <w:sz w:val="22"/>
                <w:szCs w:val="22"/>
              </w:rPr>
            </w:pPr>
            <w:r w:rsidRPr="00055956">
              <w:rPr>
                <w:sz w:val="22"/>
                <w:szCs w:val="22"/>
              </w:rPr>
              <w:t xml:space="preserve">This arrow type indicates a generalization relationship.  </w:t>
            </w:r>
          </w:p>
        </w:tc>
      </w:tr>
    </w:tbl>
    <w:p w14:paraId="4CA15B03" w14:textId="77777777" w:rsidR="00932B92" w:rsidRPr="00055956" w:rsidRDefault="00932B92" w:rsidP="00932B92">
      <w:pPr>
        <w:pStyle w:val="Heading4"/>
      </w:pPr>
      <w:bookmarkStart w:id="34" w:name="_Ref397935245"/>
      <w:bookmarkStart w:id="35" w:name="_Toc398242028"/>
      <w:bookmarkStart w:id="36" w:name="_Toc421527880"/>
      <w:r w:rsidRPr="00055956">
        <w:t>Color Coding</w:t>
      </w:r>
      <w:bookmarkEnd w:id="34"/>
      <w:bookmarkEnd w:id="35"/>
      <w:bookmarkEnd w:id="36"/>
    </w:p>
    <w:p w14:paraId="652D58EE" w14:textId="02B25660" w:rsidR="00932B92" w:rsidRPr="00055956" w:rsidRDefault="00B21114" w:rsidP="00932B92">
      <w:pPr>
        <w:spacing w:after="120"/>
      </w:pPr>
      <w:r w:rsidRPr="00055956">
        <w:t xml:space="preserve">The shapes of the UML diagrams are color coded to indicate the data model associated with a class.  The colors used in the </w:t>
      </w:r>
      <w:r w:rsidR="005E45A1">
        <w:t>Report</w:t>
      </w:r>
      <w:r w:rsidR="005E45A1" w:rsidRPr="00055956">
        <w:t xml:space="preserve"> </w:t>
      </w:r>
      <w:r w:rsidRPr="00055956">
        <w:t>specification are illustrated</w:t>
      </w:r>
      <w:r w:rsidR="005E45A1">
        <w:t xml:space="preserve"> via exemplars</w:t>
      </w:r>
      <w:r w:rsidRPr="00055956">
        <w:t xml:space="preserve"> in</w:t>
      </w:r>
      <w:r w:rsidR="00E02572" w:rsidRPr="00055956">
        <w:t xml:space="preserve"> </w:t>
      </w:r>
      <w:r w:rsidR="00E02572" w:rsidRPr="00055956">
        <w:fldChar w:fldCharType="begin"/>
      </w:r>
      <w:r w:rsidR="00E02572" w:rsidRPr="00055956">
        <w:instrText xml:space="preserve"> REF _Ref418508211 \h </w:instrText>
      </w:r>
      <w:r w:rsidR="00434BA0" w:rsidRPr="00055956">
        <w:instrText xml:space="preserve"> \* MERGEFORMAT </w:instrText>
      </w:r>
      <w:r w:rsidR="00E02572" w:rsidRPr="00055956">
        <w:fldChar w:fldCharType="separate"/>
      </w:r>
      <w:r w:rsidR="00621AF3" w:rsidRPr="00621AF3">
        <w:rPr>
          <w:bCs/>
        </w:rPr>
        <w:t xml:space="preserve">Figure </w:t>
      </w:r>
      <w:r w:rsidR="00621AF3">
        <w:rPr>
          <w:bCs/>
          <w:noProof/>
        </w:rPr>
        <w:t>1</w:t>
      </w:r>
      <w:r w:rsidR="00621AF3" w:rsidRPr="00621AF3">
        <w:rPr>
          <w:bCs/>
          <w:noProof/>
        </w:rPr>
        <w:noBreakHyphen/>
      </w:r>
      <w:r w:rsidR="00621AF3">
        <w:rPr>
          <w:bCs/>
          <w:noProof/>
        </w:rPr>
        <w:t>2</w:t>
      </w:r>
      <w:r w:rsidR="00E02572" w:rsidRPr="00055956">
        <w:fldChar w:fldCharType="end"/>
      </w:r>
      <w:r w:rsidR="00932B92" w:rsidRPr="00055956">
        <w:t>.</w:t>
      </w:r>
    </w:p>
    <w:p w14:paraId="17B9904F" w14:textId="1DE2D5F6" w:rsidR="00932B92" w:rsidRPr="00055956" w:rsidRDefault="000F64D6" w:rsidP="00932B92">
      <w:pPr>
        <w:jc w:val="center"/>
      </w:pPr>
      <w:r>
        <w:rPr>
          <w:noProof/>
        </w:rPr>
        <w:drawing>
          <wp:inline distT="0" distB="0" distL="0" distR="0" wp14:anchorId="2236F478" wp14:editId="56A7ABEA">
            <wp:extent cx="4247619" cy="800000"/>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IX_packagesused_1.png"/>
                    <pic:cNvPicPr/>
                  </pic:nvPicPr>
                  <pic:blipFill>
                    <a:blip r:embed="rId25">
                      <a:extLst>
                        <a:ext uri="{28A0092B-C50C-407E-A947-70E740481C1C}">
                          <a14:useLocalDpi xmlns:a14="http://schemas.microsoft.com/office/drawing/2010/main" val="0"/>
                        </a:ext>
                      </a:extLst>
                    </a:blip>
                    <a:stretch>
                      <a:fillRect/>
                    </a:stretch>
                  </pic:blipFill>
                  <pic:spPr>
                    <a:xfrm>
                      <a:off x="0" y="0"/>
                      <a:ext cx="4247619" cy="800000"/>
                    </a:xfrm>
                    <a:prstGeom prst="rect">
                      <a:avLst/>
                    </a:prstGeom>
                  </pic:spPr>
                </pic:pic>
              </a:graphicData>
            </a:graphic>
          </wp:inline>
        </w:drawing>
      </w:r>
    </w:p>
    <w:p w14:paraId="44E1E51D" w14:textId="21D1B6C0" w:rsidR="00932B92" w:rsidRPr="00055956" w:rsidRDefault="00E02572" w:rsidP="00932B92">
      <w:pPr>
        <w:pStyle w:val="Caption"/>
        <w:jc w:val="center"/>
        <w:rPr>
          <w:b w:val="0"/>
          <w:color w:val="auto"/>
          <w:sz w:val="24"/>
        </w:rPr>
      </w:pPr>
      <w:bookmarkStart w:id="37" w:name="_Ref418508211"/>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1</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37"/>
      <w:r w:rsidRPr="00055956">
        <w:rPr>
          <w:b w:val="0"/>
          <w:bCs w:val="0"/>
          <w:color w:val="auto"/>
          <w:sz w:val="24"/>
          <w:szCs w:val="24"/>
        </w:rPr>
        <w:t xml:space="preserve">. Data </w:t>
      </w:r>
      <w:r w:rsidR="00932B92" w:rsidRPr="00055956">
        <w:rPr>
          <w:b w:val="0"/>
          <w:color w:val="auto"/>
          <w:sz w:val="24"/>
        </w:rPr>
        <w:t>model color coding</w:t>
      </w:r>
    </w:p>
    <w:p w14:paraId="7430FB15" w14:textId="3C07D034" w:rsidR="00D76C82" w:rsidRPr="00055956" w:rsidRDefault="00D76C82" w:rsidP="002C2A93">
      <w:pPr>
        <w:pStyle w:val="Heading3"/>
      </w:pPr>
      <w:bookmarkStart w:id="38" w:name="_Toc421527881"/>
      <w:r w:rsidRPr="00055956">
        <w:t>Property Table Notation</w:t>
      </w:r>
      <w:bookmarkEnd w:id="25"/>
      <w:bookmarkEnd w:id="26"/>
      <w:bookmarkEnd w:id="27"/>
      <w:bookmarkEnd w:id="38"/>
    </w:p>
    <w:p w14:paraId="144881B5" w14:textId="61A0A068" w:rsidR="00B21114" w:rsidRPr="00055956" w:rsidRDefault="00B21114" w:rsidP="00B21114">
      <w:pPr>
        <w:spacing w:after="240"/>
      </w:pPr>
      <w:bookmarkStart w:id="39" w:name="_Ref394327838"/>
      <w:r w:rsidRPr="00055956">
        <w:t xml:space="preserve">Throughout Section </w:t>
      </w:r>
      <w:r w:rsidR="00C716D2" w:rsidRPr="00055956">
        <w:fldChar w:fldCharType="begin"/>
      </w:r>
      <w:r w:rsidR="00C716D2" w:rsidRPr="00055956">
        <w:instrText xml:space="preserve"> REF _Ref400102126 \r \h </w:instrText>
      </w:r>
      <w:r w:rsidR="00055956">
        <w:instrText xml:space="preserve"> \* MERGEFORMAT </w:instrText>
      </w:r>
      <w:r w:rsidR="00C716D2" w:rsidRPr="00055956">
        <w:fldChar w:fldCharType="separate"/>
      </w:r>
      <w:r w:rsidR="00621AF3">
        <w:t>3</w:t>
      </w:r>
      <w:r w:rsidR="00C716D2" w:rsidRPr="00055956">
        <w:fldChar w:fldCharType="end"/>
      </w:r>
      <w:r w:rsidRPr="00055956">
        <w:t xml:space="preserve">, tables are used to describe the properties of each data model class. Each property table consists of a column of names to identify the property, a type column to reflect the datatype of the property, a multiplicity column to reflect the allowed number of occurrences of the property, and a description column that describes the property.  Package prefixes are provided for classes outside of the </w:t>
      </w:r>
      <w:r w:rsidR="0059543F">
        <w:t>Report</w:t>
      </w:r>
      <w:r w:rsidR="0059543F" w:rsidRPr="00055956">
        <w:t xml:space="preserve"> </w:t>
      </w:r>
      <w:r w:rsidRPr="00055956">
        <w:t xml:space="preserve">data model (see Section </w:t>
      </w:r>
      <w:r w:rsidRPr="00055956">
        <w:fldChar w:fldCharType="begin"/>
      </w:r>
      <w:r w:rsidRPr="00055956">
        <w:instrText xml:space="preserve"> REF _Ref394486021 \r \h </w:instrText>
      </w:r>
      <w:r w:rsidR="00434BA0" w:rsidRPr="00055956">
        <w:instrText xml:space="preserve"> \* MERGEFORMAT </w:instrText>
      </w:r>
      <w:r w:rsidRPr="00055956">
        <w:fldChar w:fldCharType="separate"/>
      </w:r>
      <w:r w:rsidR="00621AF3">
        <w:t>1.2.3</w:t>
      </w:r>
      <w:r w:rsidRPr="00055956">
        <w:fldChar w:fldCharType="end"/>
      </w:r>
      <w:r w:rsidRPr="00055956">
        <w:t>).</w:t>
      </w:r>
    </w:p>
    <w:p w14:paraId="3CA4A73D" w14:textId="77777777" w:rsidR="00B21114" w:rsidRPr="00055956" w:rsidRDefault="00B21114" w:rsidP="00B21114">
      <w:pPr>
        <w:spacing w:after="240"/>
      </w:pPr>
      <w:r w:rsidRPr="00055956">
        <w:lastRenderedPageBreak/>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p>
    <w:p w14:paraId="62FC23D9" w14:textId="20D68EC9" w:rsidR="00E01606" w:rsidRPr="00055956" w:rsidRDefault="00B21114" w:rsidP="00B21114">
      <w:r w:rsidRPr="00055956">
        <w:t>In addition, properties that are part of a “choice” relationship (e.g., Prop1 OR Prop2 is used but not both) will be denoted by a unique letter subscript (e.g., API_Call</w:t>
      </w:r>
      <w:r w:rsidRPr="00055956">
        <w:rPr>
          <w:vertAlign w:val="subscript"/>
        </w:rPr>
        <w:t>A</w:t>
      </w:r>
      <w:r w:rsidRPr="00055956">
        <w:t>, Code</w:t>
      </w:r>
      <w:r w:rsidRPr="00055956">
        <w:rPr>
          <w:vertAlign w:val="subscript"/>
        </w:rPr>
        <w:t>B</w:t>
      </w:r>
      <w:r w:rsidRPr="00055956">
        <w:t xml:space="preserve">) and single logic expression in the Multiplicity column.  For example, if there is a choice of property </w:t>
      </w:r>
      <w:r w:rsidRPr="00055956">
        <w:rPr>
          <w:rFonts w:ascii="Courier New" w:hAnsi="Courier New" w:cs="Courier New"/>
        </w:rPr>
        <w:t>API_Call</w:t>
      </w:r>
      <w:r w:rsidRPr="00055956">
        <w:rPr>
          <w:rFonts w:ascii="Courier New" w:hAnsi="Courier New" w:cs="Courier New"/>
          <w:vertAlign w:val="subscript"/>
        </w:rPr>
        <w:t>A</w:t>
      </w:r>
      <w:r w:rsidRPr="00055956">
        <w:t xml:space="preserve"> and </w:t>
      </w:r>
      <w:r w:rsidRPr="00055956">
        <w:rPr>
          <w:rFonts w:ascii="Courier New" w:hAnsi="Courier New" w:cs="Courier New"/>
        </w:rPr>
        <w:t>Code</w:t>
      </w:r>
      <w:r w:rsidRPr="00055956">
        <w:rPr>
          <w:rFonts w:ascii="Courier New" w:hAnsi="Courier New" w:cs="Courier New"/>
          <w:vertAlign w:val="subscript"/>
        </w:rPr>
        <w:t>B</w:t>
      </w:r>
      <w:r w:rsidRPr="00055956">
        <w:t xml:space="preserve">, the expression “A(1)|B(0..1)” will indicate that the </w:t>
      </w:r>
      <w:r w:rsidRPr="00055956">
        <w:rPr>
          <w:rFonts w:ascii="Courier New" w:hAnsi="Courier New" w:cs="Courier New"/>
        </w:rPr>
        <w:t>API_Call</w:t>
      </w:r>
      <w:r w:rsidRPr="00055956">
        <w:t xml:space="preserve"> property can be chosen with multiplicity 1 or the </w:t>
      </w:r>
      <w:r w:rsidRPr="00055956">
        <w:rPr>
          <w:rFonts w:ascii="Courier New" w:hAnsi="Courier New" w:cs="Courier New"/>
        </w:rPr>
        <w:t>Code</w:t>
      </w:r>
      <w:r w:rsidRPr="00055956">
        <w:t xml:space="preserve"> property can be chosen with multiplicity 0 or 1.</w:t>
      </w:r>
    </w:p>
    <w:p w14:paraId="0E4569CF" w14:textId="198704D0" w:rsidR="00B21114" w:rsidRPr="00055956" w:rsidRDefault="00B21114" w:rsidP="002C2A93">
      <w:pPr>
        <w:pStyle w:val="Heading3"/>
      </w:pPr>
      <w:bookmarkStart w:id="40" w:name="_Toc412634016"/>
      <w:bookmarkStart w:id="41" w:name="_Toc413938730"/>
      <w:bookmarkStart w:id="42" w:name="_Toc421527882"/>
      <w:r w:rsidRPr="00055956">
        <w:t>Property and Class Descriptions</w:t>
      </w:r>
      <w:bookmarkEnd w:id="40"/>
      <w:bookmarkEnd w:id="41"/>
      <w:bookmarkEnd w:id="42"/>
    </w:p>
    <w:p w14:paraId="17F8ED56" w14:textId="77777777" w:rsidR="00B21114" w:rsidRPr="00055956" w:rsidRDefault="00B21114" w:rsidP="00B21114">
      <w:pPr>
        <w:spacing w:after="240"/>
      </w:pPr>
      <w:r w:rsidRPr="00055956">
        <w:t xml:space="preserve">Each class and property defined in STIX is described using the format, “The X property </w:t>
      </w:r>
      <w:r w:rsidRPr="00055956">
        <w:rPr>
          <w:u w:val="single"/>
        </w:rPr>
        <w:t>verb</w:t>
      </w:r>
      <w:r w:rsidRPr="00055956">
        <w:rPr>
          <w:i/>
        </w:rPr>
        <w:t xml:space="preserve"> </w:t>
      </w:r>
      <w:r w:rsidRPr="00055956">
        <w:t xml:space="preserve">Y.”  For example, in the specification for the STIX Indicator, we write, “The </w:t>
      </w:r>
      <w:r w:rsidRPr="00055956">
        <w:rPr>
          <w:rFonts w:ascii="Courier New" w:hAnsi="Courier New" w:cs="Courier New"/>
        </w:rPr>
        <w:t>id</w:t>
      </w:r>
      <w:r w:rsidRPr="00055956">
        <w:t xml:space="preserve"> property </w:t>
      </w:r>
      <w:r w:rsidRPr="00055956">
        <w:rPr>
          <w:u w:val="single"/>
        </w:rPr>
        <w:t>specifies</w:t>
      </w:r>
      <w:r w:rsidRPr="00055956">
        <w:t xml:space="preserve"> a globally unique identifier for the kill chain instance.”  In fact, the verb “specifies” could have been replaced by any number of alternatives: “defines,” “describes,” “contains,” “references,” etc.</w:t>
      </w:r>
    </w:p>
    <w:p w14:paraId="43B5CC7E" w14:textId="77777777" w:rsidR="00B21114" w:rsidRPr="00055956" w:rsidRDefault="00B21114" w:rsidP="00B21114">
      <w:pPr>
        <w:spacing w:after="240"/>
      </w:pPr>
      <w:r w:rsidRPr="00055956">
        <w:t xml:space="preserve">However, we thought that using a wide variety of verb phrases might confuse a reader of a specification document because the meaning of each verb could be interpreted slightly differently.  One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3072C5DB" w14:textId="77777777" w:rsidR="00B21114" w:rsidRPr="00055956" w:rsidRDefault="00B21114" w:rsidP="00B21114">
      <w:pPr>
        <w:spacing w:after="240"/>
      </w:pPr>
      <w:r w:rsidRPr="00055956">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B21114" w:rsidRPr="00055956" w14:paraId="059ED99D" w14:textId="77777777" w:rsidTr="00010488">
        <w:tc>
          <w:tcPr>
            <w:tcW w:w="1435" w:type="dxa"/>
            <w:shd w:val="clear" w:color="auto" w:fill="BFBFBF" w:themeFill="background1" w:themeFillShade="BF"/>
            <w:vAlign w:val="center"/>
          </w:tcPr>
          <w:p w14:paraId="3E1D325C" w14:textId="77777777" w:rsidR="00B21114" w:rsidRPr="00055956" w:rsidRDefault="00B21114" w:rsidP="00010488">
            <w:pPr>
              <w:rPr>
                <w:b/>
              </w:rPr>
            </w:pPr>
            <w:r w:rsidRPr="00055956">
              <w:rPr>
                <w:b/>
              </w:rPr>
              <w:t>Verb</w:t>
            </w:r>
          </w:p>
        </w:tc>
        <w:tc>
          <w:tcPr>
            <w:tcW w:w="7470" w:type="dxa"/>
            <w:shd w:val="clear" w:color="auto" w:fill="BFBFBF" w:themeFill="background1" w:themeFillShade="BF"/>
            <w:vAlign w:val="center"/>
          </w:tcPr>
          <w:p w14:paraId="0121B80F" w14:textId="77777777" w:rsidR="00B21114" w:rsidRPr="00055956" w:rsidRDefault="00B21114" w:rsidP="00010488">
            <w:pPr>
              <w:rPr>
                <w:b/>
              </w:rPr>
            </w:pPr>
            <w:r w:rsidRPr="00055956">
              <w:rPr>
                <w:b/>
              </w:rPr>
              <w:t>STIX Definition</w:t>
            </w:r>
          </w:p>
        </w:tc>
      </w:tr>
      <w:tr w:rsidR="00B21114" w:rsidRPr="00055956" w14:paraId="664DD026" w14:textId="77777777" w:rsidTr="00010488">
        <w:tc>
          <w:tcPr>
            <w:tcW w:w="1435" w:type="dxa"/>
            <w:vAlign w:val="center"/>
          </w:tcPr>
          <w:p w14:paraId="3A0F1E6C" w14:textId="77777777" w:rsidR="00B21114" w:rsidRPr="00055956" w:rsidRDefault="00B21114" w:rsidP="00010488">
            <w:pPr>
              <w:rPr>
                <w:u w:val="single"/>
              </w:rPr>
            </w:pPr>
            <w:r w:rsidRPr="00055956">
              <w:rPr>
                <w:u w:val="single"/>
              </w:rPr>
              <w:t>captures</w:t>
            </w:r>
          </w:p>
        </w:tc>
        <w:tc>
          <w:tcPr>
            <w:tcW w:w="7470" w:type="dxa"/>
            <w:vAlign w:val="center"/>
          </w:tcPr>
          <w:p w14:paraId="710EF805" w14:textId="77777777" w:rsidR="00B21114" w:rsidRPr="00055956" w:rsidRDefault="00B21114" w:rsidP="00010488">
            <w:r w:rsidRPr="00055956">
              <w:t xml:space="preserve">Used to record and preserve information without implying anything about the structure of a class or property.  Often used for properties that encompass general content.  This is the least precise of the three verbs.  </w:t>
            </w:r>
          </w:p>
        </w:tc>
      </w:tr>
      <w:tr w:rsidR="00B21114" w:rsidRPr="00055956" w14:paraId="31C6DB32" w14:textId="77777777" w:rsidTr="00010488">
        <w:tc>
          <w:tcPr>
            <w:tcW w:w="1435" w:type="dxa"/>
            <w:vAlign w:val="center"/>
          </w:tcPr>
          <w:p w14:paraId="52373737" w14:textId="77777777" w:rsidR="00B21114" w:rsidRPr="00055956" w:rsidRDefault="00B21114" w:rsidP="00010488"/>
        </w:tc>
        <w:tc>
          <w:tcPr>
            <w:tcW w:w="7470" w:type="dxa"/>
            <w:vAlign w:val="center"/>
          </w:tcPr>
          <w:p w14:paraId="2B4E2B06" w14:textId="77777777" w:rsidR="00B21114" w:rsidRPr="00055956" w:rsidRDefault="00B21114" w:rsidP="00010488">
            <w:pPr>
              <w:rPr>
                <w:i/>
              </w:rPr>
            </w:pPr>
            <w:r w:rsidRPr="00055956">
              <w:rPr>
                <w:i/>
              </w:rPr>
              <w:t xml:space="preserve">Examples: </w:t>
            </w:r>
          </w:p>
          <w:p w14:paraId="70D54A30" w14:textId="77777777" w:rsidR="00B21114" w:rsidRPr="00055956" w:rsidRDefault="00B21114" w:rsidP="00010488">
            <w:r w:rsidRPr="00055956">
              <w:t xml:space="preserve">The </w:t>
            </w:r>
            <w:r w:rsidRPr="00055956">
              <w:rPr>
                <w:rFonts w:ascii="Courier New" w:hAnsi="Courier New" w:cs="Courier New"/>
              </w:rPr>
              <w:t>Source</w:t>
            </w:r>
            <w:r w:rsidRPr="00055956">
              <w:t xml:space="preserve"> property characterizes the source of the sighting information. Examples of details </w:t>
            </w:r>
            <w:r w:rsidRPr="00055956">
              <w:rPr>
                <w:u w:val="single"/>
              </w:rPr>
              <w:t>captured</w:t>
            </w:r>
            <w:r w:rsidRPr="00055956">
              <w:t xml:space="preserve"> include identitifying characteristics, time-related attributes, and a list of the tools used to collect the information.</w:t>
            </w:r>
          </w:p>
          <w:p w14:paraId="418BF871" w14:textId="77777777" w:rsidR="00B21114" w:rsidRPr="00055956" w:rsidRDefault="00B21114" w:rsidP="00010488">
            <w:pPr>
              <w:rPr>
                <w:rFonts w:ascii="Calibri" w:hAnsi="Calibri" w:cs="Times New Roman"/>
              </w:rPr>
            </w:pPr>
            <w:r w:rsidRPr="00055956">
              <w:rPr>
                <w:rFonts w:ascii="Calibri" w:hAnsi="Calibri"/>
              </w:rPr>
              <w:t xml:space="preserve">The </w:t>
            </w:r>
            <w:r w:rsidRPr="00055956">
              <w:rPr>
                <w:rFonts w:ascii="Courier New" w:hAnsi="Courier New" w:cs="Courier New"/>
              </w:rPr>
              <w:t>Description</w:t>
            </w:r>
            <w:r w:rsidRPr="00055956">
              <w:rPr>
                <w:rFonts w:ascii="Calibri" w:hAnsi="Calibri"/>
              </w:rPr>
              <w:t xml:space="preserve"> property </w:t>
            </w:r>
            <w:r w:rsidRPr="00055956">
              <w:rPr>
                <w:rFonts w:ascii="Calibri" w:hAnsi="Calibri"/>
                <w:u w:val="single"/>
              </w:rPr>
              <w:t>captures</w:t>
            </w:r>
            <w:r w:rsidRPr="00055956">
              <w:rPr>
                <w:rFonts w:ascii="Calibri" w:hAnsi="Calibri"/>
              </w:rPr>
              <w:t xml:space="preserve"> a textual description of the Indicator.  </w:t>
            </w:r>
          </w:p>
        </w:tc>
      </w:tr>
      <w:tr w:rsidR="00B21114" w:rsidRPr="00055956" w14:paraId="4005F0A5" w14:textId="77777777" w:rsidTr="00010488">
        <w:tc>
          <w:tcPr>
            <w:tcW w:w="1435" w:type="dxa"/>
            <w:vAlign w:val="center"/>
          </w:tcPr>
          <w:p w14:paraId="34D3E654" w14:textId="77777777" w:rsidR="00B21114" w:rsidRPr="00055956" w:rsidRDefault="00B21114" w:rsidP="00010488">
            <w:pPr>
              <w:rPr>
                <w:u w:val="single"/>
              </w:rPr>
            </w:pPr>
            <w:r w:rsidRPr="00055956">
              <w:rPr>
                <w:u w:val="single"/>
              </w:rPr>
              <w:t>characterizes</w:t>
            </w:r>
          </w:p>
        </w:tc>
        <w:tc>
          <w:tcPr>
            <w:tcW w:w="7470" w:type="dxa"/>
            <w:vAlign w:val="center"/>
          </w:tcPr>
          <w:p w14:paraId="40380433" w14:textId="77777777" w:rsidR="00B21114" w:rsidRPr="00055956" w:rsidRDefault="00B21114" w:rsidP="00010488">
            <w:r w:rsidRPr="00055956">
              <w:t>Describes the distinctive nature or features of a class or property.  Often used to describe classes and properties that themselves comprise one or more other properties.</w:t>
            </w:r>
          </w:p>
        </w:tc>
      </w:tr>
      <w:tr w:rsidR="00B21114" w:rsidRPr="00055956" w14:paraId="198E5B2F" w14:textId="77777777" w:rsidTr="00010488">
        <w:tc>
          <w:tcPr>
            <w:tcW w:w="1435" w:type="dxa"/>
            <w:vAlign w:val="center"/>
          </w:tcPr>
          <w:p w14:paraId="3EEDB4CC" w14:textId="77777777" w:rsidR="00B21114" w:rsidRPr="00055956" w:rsidRDefault="00B21114" w:rsidP="00010488"/>
        </w:tc>
        <w:tc>
          <w:tcPr>
            <w:tcW w:w="7470" w:type="dxa"/>
            <w:vAlign w:val="center"/>
          </w:tcPr>
          <w:p w14:paraId="403DBB32" w14:textId="77777777" w:rsidR="00B21114" w:rsidRPr="00055956" w:rsidRDefault="00B21114" w:rsidP="00010488">
            <w:pPr>
              <w:rPr>
                <w:i/>
              </w:rPr>
            </w:pPr>
            <w:r w:rsidRPr="00055956">
              <w:rPr>
                <w:i/>
              </w:rPr>
              <w:t>Examples:</w:t>
            </w:r>
          </w:p>
          <w:p w14:paraId="1B4332C6" w14:textId="77777777" w:rsidR="00B21114" w:rsidRPr="00055956" w:rsidRDefault="00B21114" w:rsidP="00010488">
            <w:r w:rsidRPr="00055956">
              <w:lastRenderedPageBreak/>
              <w:t xml:space="preserve">The </w:t>
            </w:r>
            <w:r w:rsidRPr="00055956">
              <w:rPr>
                <w:rFonts w:ascii="Courier New" w:hAnsi="Courier New" w:cs="Courier New"/>
              </w:rPr>
              <w:t>Confidence</w:t>
            </w:r>
            <w:r w:rsidRPr="00055956">
              <w:t xml:space="preserve"> property </w:t>
            </w:r>
            <w:r w:rsidRPr="00055956">
              <w:rPr>
                <w:u w:val="single"/>
              </w:rPr>
              <w:t>characterizes</w:t>
            </w:r>
            <w:r w:rsidRPr="00055956">
              <w:t xml:space="preserve"> the level of confidence in the accuracy of the overall content captured in the Incident.</w:t>
            </w:r>
          </w:p>
          <w:p w14:paraId="7BFFA5F3" w14:textId="77777777" w:rsidR="00B21114" w:rsidRPr="00055956" w:rsidRDefault="00B21114" w:rsidP="00010488">
            <w:pPr>
              <w:rPr>
                <w:rFonts w:ascii="Calibri" w:hAnsi="Calibri" w:cs="Times New Roman"/>
                <w:color w:val="000000"/>
              </w:rPr>
            </w:pPr>
            <w:r w:rsidRPr="00055956">
              <w:rPr>
                <w:rFonts w:ascii="Calibri" w:hAnsi="Calibri"/>
                <w:color w:val="000000"/>
              </w:rPr>
              <w:t xml:space="preserve">The </w:t>
            </w:r>
            <w:r w:rsidRPr="00055956">
              <w:rPr>
                <w:rFonts w:ascii="Courier New" w:hAnsi="Courier New" w:cs="Courier New"/>
                <w:color w:val="000000"/>
              </w:rPr>
              <w:t>ActivityType</w:t>
            </w:r>
            <w:r w:rsidRPr="00055956">
              <w:rPr>
                <w:color w:val="000000"/>
              </w:rPr>
              <w:t xml:space="preserve"> </w:t>
            </w:r>
            <w:r w:rsidRPr="00055956">
              <w:rPr>
                <w:rFonts w:ascii="Calibri" w:hAnsi="Calibri"/>
                <w:color w:val="000000"/>
              </w:rPr>
              <w:t xml:space="preserve">class </w:t>
            </w:r>
            <w:r w:rsidRPr="00055956">
              <w:rPr>
                <w:rFonts w:ascii="Calibri" w:hAnsi="Calibri"/>
                <w:color w:val="000000"/>
                <w:u w:val="single"/>
              </w:rPr>
              <w:t>characterizes</w:t>
            </w:r>
            <w:r w:rsidRPr="00055956">
              <w:rPr>
                <w:rFonts w:ascii="Calibri" w:hAnsi="Calibri"/>
                <w:color w:val="000000"/>
              </w:rPr>
              <w:t xml:space="preserve"> basic information about an activity a defender might use in response to a Campaign. </w:t>
            </w:r>
          </w:p>
        </w:tc>
      </w:tr>
      <w:tr w:rsidR="00B21114" w:rsidRPr="00055956" w14:paraId="18E34616" w14:textId="77777777" w:rsidTr="00010488">
        <w:tc>
          <w:tcPr>
            <w:tcW w:w="1435" w:type="dxa"/>
            <w:vAlign w:val="center"/>
          </w:tcPr>
          <w:p w14:paraId="054CCFF4" w14:textId="77777777" w:rsidR="00B21114" w:rsidRPr="00055956" w:rsidRDefault="00B21114" w:rsidP="00010488">
            <w:pPr>
              <w:rPr>
                <w:u w:val="single"/>
              </w:rPr>
            </w:pPr>
            <w:r w:rsidRPr="00055956">
              <w:rPr>
                <w:u w:val="single"/>
              </w:rPr>
              <w:lastRenderedPageBreak/>
              <w:t>specifies</w:t>
            </w:r>
          </w:p>
        </w:tc>
        <w:tc>
          <w:tcPr>
            <w:tcW w:w="7470" w:type="dxa"/>
            <w:vAlign w:val="center"/>
          </w:tcPr>
          <w:p w14:paraId="6ED267C1" w14:textId="77777777" w:rsidR="00B21114" w:rsidRPr="00055956" w:rsidRDefault="00B21114" w:rsidP="00010488">
            <w:r w:rsidRPr="00055956">
              <w:t>Used to clearly and precisely identify particular instances or values associated with a property.  Often used for properties that are defined by a controlled vocabulary or enumeration; typically used for properties that take on only a single value.</w:t>
            </w:r>
          </w:p>
        </w:tc>
      </w:tr>
      <w:tr w:rsidR="00B21114" w:rsidRPr="00055956" w14:paraId="237B002A" w14:textId="77777777" w:rsidTr="00010488">
        <w:tc>
          <w:tcPr>
            <w:tcW w:w="1435" w:type="dxa"/>
            <w:vAlign w:val="center"/>
          </w:tcPr>
          <w:p w14:paraId="62046DEA" w14:textId="77777777" w:rsidR="00B21114" w:rsidRPr="00055956" w:rsidRDefault="00B21114" w:rsidP="00010488"/>
        </w:tc>
        <w:tc>
          <w:tcPr>
            <w:tcW w:w="7470" w:type="dxa"/>
            <w:vAlign w:val="center"/>
          </w:tcPr>
          <w:p w14:paraId="5EF9A57D" w14:textId="77777777" w:rsidR="00B21114" w:rsidRPr="00055956" w:rsidRDefault="00B21114" w:rsidP="00010488">
            <w:pPr>
              <w:rPr>
                <w:i/>
              </w:rPr>
            </w:pPr>
            <w:r w:rsidRPr="00055956">
              <w:rPr>
                <w:i/>
              </w:rPr>
              <w:t>Example:</w:t>
            </w:r>
          </w:p>
          <w:p w14:paraId="2A4E9370" w14:textId="77777777" w:rsidR="00B21114" w:rsidRPr="00055956" w:rsidRDefault="00B21114" w:rsidP="00010488">
            <w:r w:rsidRPr="00055956">
              <w:t xml:space="preserve">The </w:t>
            </w:r>
            <w:r w:rsidRPr="00055956">
              <w:rPr>
                <w:rFonts w:ascii="Courier New" w:hAnsi="Courier New" w:cs="Courier New"/>
              </w:rPr>
              <w:t>version</w:t>
            </w:r>
            <w:r w:rsidRPr="00055956">
              <w:t xml:space="preserve"> property </w:t>
            </w:r>
            <w:r w:rsidRPr="00055956">
              <w:rPr>
                <w:u w:val="single"/>
              </w:rPr>
              <w:t>specifies</w:t>
            </w:r>
            <w:r w:rsidRPr="00055956">
              <w:t xml:space="preserve"> the version identifier of the STIX Campaign data model used to capture the information associated with the Campaign.</w:t>
            </w:r>
          </w:p>
        </w:tc>
      </w:tr>
    </w:tbl>
    <w:p w14:paraId="32171FFF" w14:textId="0598E789" w:rsidR="00812B2A" w:rsidRPr="00055956" w:rsidRDefault="00812B2A" w:rsidP="00B21114">
      <w:pPr>
        <w:rPr>
          <w:rFonts w:ascii="Calibri" w:hAnsi="Calibri" w:cs="Times New Roman"/>
          <w:sz w:val="22"/>
          <w:szCs w:val="22"/>
        </w:rPr>
      </w:pPr>
      <w:bookmarkStart w:id="43" w:name="_Ref415173680"/>
      <w:bookmarkEnd w:id="39"/>
      <w:bookmarkEnd w:id="43"/>
    </w:p>
    <w:p w14:paraId="44E45233" w14:textId="4713CA4F" w:rsidR="008D1EA2" w:rsidRPr="00055956" w:rsidRDefault="008D1EA2">
      <w:pPr>
        <w:rPr>
          <w:rFonts w:cs="Arial"/>
          <w:b/>
          <w:bCs/>
          <w:kern w:val="32"/>
          <w:sz w:val="32"/>
          <w:szCs w:val="32"/>
        </w:rPr>
      </w:pPr>
      <w:bookmarkStart w:id="44" w:name="_Ref389860108"/>
      <w:bookmarkStart w:id="45" w:name="_Ref391367621"/>
      <w:bookmarkEnd w:id="6"/>
      <w:bookmarkEnd w:id="7"/>
      <w:bookmarkEnd w:id="8"/>
      <w:r w:rsidRPr="00055956">
        <w:br w:type="page"/>
      </w:r>
    </w:p>
    <w:p w14:paraId="15A3D861" w14:textId="77777777" w:rsidR="00E941F1" w:rsidRPr="00055956" w:rsidRDefault="00E941F1" w:rsidP="008D1EA2">
      <w:pPr>
        <w:pStyle w:val="Heading1"/>
      </w:pPr>
      <w:bookmarkStart w:id="46" w:name="_Ref415173696"/>
      <w:bookmarkStart w:id="47" w:name="_Ref395082039"/>
      <w:bookmarkStart w:id="48" w:name="_Toc421527883"/>
      <w:r w:rsidRPr="00055956">
        <w:lastRenderedPageBreak/>
        <w:t>Background Information</w:t>
      </w:r>
      <w:bookmarkEnd w:id="46"/>
      <w:bookmarkEnd w:id="48"/>
    </w:p>
    <w:p w14:paraId="696281AC" w14:textId="72F38B6E" w:rsidR="00A61AB7" w:rsidRPr="00055956" w:rsidRDefault="00E941F1" w:rsidP="008708AC">
      <w:pPr>
        <w:spacing w:after="240"/>
      </w:pPr>
      <w:r w:rsidRPr="00055956">
        <w:t xml:space="preserve">In this section, we provide high level information about the </w:t>
      </w:r>
      <w:r w:rsidR="00A77B3B" w:rsidRPr="00055956">
        <w:t>Report</w:t>
      </w:r>
      <w:r w:rsidRPr="00055956">
        <w:t xml:space="preserve"> data model that is </w:t>
      </w:r>
      <w:r w:rsidR="00A17481" w:rsidRPr="00055956">
        <w:t xml:space="preserve">useful </w:t>
      </w:r>
      <w:r w:rsidR="00A77B3B" w:rsidRPr="00055956">
        <w:t xml:space="preserve">to fully understand the </w:t>
      </w:r>
      <w:r w:rsidRPr="00055956">
        <w:t>specification details given in Section</w:t>
      </w:r>
      <w:r w:rsidR="00420356" w:rsidRPr="00055956">
        <w:t xml:space="preserve"> </w:t>
      </w:r>
      <w:r w:rsidR="00420356" w:rsidRPr="00055956">
        <w:fldChar w:fldCharType="begin"/>
      </w:r>
      <w:r w:rsidR="00420356" w:rsidRPr="00055956">
        <w:instrText xml:space="preserve"> REF _Ref400102126 \r \h </w:instrText>
      </w:r>
      <w:r w:rsidR="00434BA0" w:rsidRPr="00055956">
        <w:instrText xml:space="preserve"> \* MERGEFORMAT </w:instrText>
      </w:r>
      <w:r w:rsidR="00420356" w:rsidRPr="00055956">
        <w:fldChar w:fldCharType="separate"/>
      </w:r>
      <w:r w:rsidR="00621AF3">
        <w:t>3</w:t>
      </w:r>
      <w:r w:rsidR="00420356" w:rsidRPr="00055956">
        <w:fldChar w:fldCharType="end"/>
      </w:r>
      <w:r w:rsidRPr="00055956">
        <w:t>.</w:t>
      </w:r>
      <w:bookmarkStart w:id="49" w:name="_Ref396987956"/>
      <w:bookmarkStart w:id="50" w:name="_Ref390076669"/>
      <w:bookmarkStart w:id="51" w:name="_Ref391372260"/>
      <w:bookmarkEnd w:id="44"/>
      <w:bookmarkEnd w:id="45"/>
      <w:bookmarkEnd w:id="47"/>
    </w:p>
    <w:p w14:paraId="6A8BBB58" w14:textId="119FC678" w:rsidR="00436132" w:rsidRPr="00055956" w:rsidRDefault="00A77B3B" w:rsidP="008708AC">
      <w:pPr>
        <w:spacing w:after="240"/>
      </w:pPr>
      <w:r w:rsidRPr="00055956">
        <w:t xml:space="preserve">As </w:t>
      </w:r>
      <w:r w:rsidR="00A55594">
        <w:t xml:space="preserve">illustrated in </w:t>
      </w:r>
      <w:r w:rsidR="00A55594" w:rsidRPr="00055956">
        <w:fldChar w:fldCharType="begin"/>
      </w:r>
      <w:r w:rsidR="00A55594" w:rsidRPr="00055956">
        <w:instrText xml:space="preserve"> REF _Ref417294800 \h </w:instrText>
      </w:r>
      <w:r w:rsidR="00A55594">
        <w:instrText xml:space="preserve"> \* MERGEFORMAT </w:instrText>
      </w:r>
      <w:r w:rsidR="00A55594" w:rsidRPr="00055956">
        <w:fldChar w:fldCharType="separate"/>
      </w:r>
      <w:r w:rsidR="00621AF3" w:rsidRPr="00055956">
        <w:t xml:space="preserve">Figure </w:t>
      </w:r>
      <w:r w:rsidR="00621AF3">
        <w:rPr>
          <w:noProof/>
        </w:rPr>
        <w:t>2</w:t>
      </w:r>
      <w:r w:rsidR="00621AF3" w:rsidRPr="00055956">
        <w:rPr>
          <w:noProof/>
        </w:rPr>
        <w:noBreakHyphen/>
      </w:r>
      <w:r w:rsidR="00621AF3">
        <w:rPr>
          <w:noProof/>
        </w:rPr>
        <w:t>1</w:t>
      </w:r>
      <w:r w:rsidR="00A55594" w:rsidRPr="00055956">
        <w:fldChar w:fldCharType="end"/>
      </w:r>
      <w:r w:rsidR="00A55594">
        <w:t xml:space="preserve">, </w:t>
      </w:r>
      <w:r w:rsidRPr="00055956">
        <w:t>the STIX Report data model leverages all eight of the other top-level component data models</w:t>
      </w:r>
      <w:r w:rsidR="00A55594">
        <w:t xml:space="preserve"> and acts as a contextual wrapper for a grouping of the </w:t>
      </w:r>
      <w:r w:rsidR="00354C07">
        <w:t xml:space="preserve">associated </w:t>
      </w:r>
      <w:r w:rsidR="00A55594">
        <w:t>constructs (which can include related Report constructs)</w:t>
      </w:r>
      <w:r w:rsidRPr="00055956">
        <w:t>.</w:t>
      </w:r>
      <w:r w:rsidR="00A55594">
        <w:t xml:space="preserve"> </w:t>
      </w:r>
      <w:r w:rsidRPr="00055956">
        <w:t>As stated in Section</w:t>
      </w:r>
      <w:r w:rsidR="00591E8B" w:rsidRPr="00055956">
        <w:t xml:space="preserve"> </w:t>
      </w:r>
      <w:r w:rsidR="00591E8B" w:rsidRPr="00055956">
        <w:fldChar w:fldCharType="begin"/>
      </w:r>
      <w:r w:rsidR="00591E8B" w:rsidRPr="00055956">
        <w:instrText xml:space="preserve"> REF _Ref421016762 \r \h </w:instrText>
      </w:r>
      <w:r w:rsidR="00055956">
        <w:instrText xml:space="preserve"> \* MERGEFORMAT </w:instrText>
      </w:r>
      <w:r w:rsidR="00591E8B" w:rsidRPr="00055956">
        <w:fldChar w:fldCharType="separate"/>
      </w:r>
      <w:r w:rsidR="00621AF3">
        <w:t>1.1</w:t>
      </w:r>
      <w:r w:rsidR="00591E8B" w:rsidRPr="00055956">
        <w:fldChar w:fldCharType="end"/>
      </w:r>
      <w:r w:rsidRPr="00055956">
        <w:t xml:space="preserve">, each of these </w:t>
      </w:r>
      <w:r w:rsidR="00381804" w:rsidRPr="00055956">
        <w:t xml:space="preserve">top-level </w:t>
      </w:r>
      <w:r w:rsidRPr="00055956">
        <w:t>components is defined in a separate specification document</w:t>
      </w:r>
      <w:r w:rsidR="00591E8B" w:rsidRPr="00055956">
        <w:t>.</w:t>
      </w:r>
    </w:p>
    <w:p w14:paraId="4396D982" w14:textId="191D5D44" w:rsidR="00591E8B" w:rsidRPr="00055956" w:rsidRDefault="00595D84" w:rsidP="00591E8B">
      <w:pPr>
        <w:spacing w:after="240"/>
        <w:jc w:val="center"/>
      </w:pPr>
      <w:r>
        <w:rPr>
          <w:noProof/>
        </w:rPr>
        <w:drawing>
          <wp:inline distT="0" distB="0" distL="0" distR="0" wp14:anchorId="168FB50D" wp14:editId="74EF3107">
            <wp:extent cx="2647950" cy="2171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2-1a.jpg"/>
                    <pic:cNvPicPr/>
                  </pic:nvPicPr>
                  <pic:blipFill rotWithShape="1">
                    <a:blip r:embed="rId26">
                      <a:extLst>
                        <a:ext uri="{28A0092B-C50C-407E-A947-70E740481C1C}">
                          <a14:useLocalDpi xmlns:a14="http://schemas.microsoft.com/office/drawing/2010/main" val="0"/>
                        </a:ext>
                      </a:extLst>
                    </a:blip>
                    <a:srcRect l="26094" t="21323" r="27104" b="27503"/>
                    <a:stretch/>
                  </pic:blipFill>
                  <pic:spPr bwMode="auto">
                    <a:xfrm>
                      <a:off x="0" y="0"/>
                      <a:ext cx="2647950" cy="2171700"/>
                    </a:xfrm>
                    <a:prstGeom prst="rect">
                      <a:avLst/>
                    </a:prstGeom>
                    <a:ln>
                      <a:noFill/>
                    </a:ln>
                    <a:extLst>
                      <a:ext uri="{53640926-AAD7-44D8-BBD7-CCE9431645EC}">
                        <a14:shadowObscured xmlns:a14="http://schemas.microsoft.com/office/drawing/2010/main"/>
                      </a:ext>
                    </a:extLst>
                  </pic:spPr>
                </pic:pic>
              </a:graphicData>
            </a:graphic>
          </wp:inline>
        </w:drawing>
      </w:r>
      <w:r w:rsidR="009E1876">
        <w:t xml:space="preserve"> </w:t>
      </w:r>
    </w:p>
    <w:p w14:paraId="2FB4E603" w14:textId="018337E9" w:rsidR="00591E8B" w:rsidRPr="00055956" w:rsidRDefault="00591E8B" w:rsidP="00591E8B">
      <w:pPr>
        <w:pStyle w:val="Caption"/>
        <w:jc w:val="center"/>
        <w:rPr>
          <w:b w:val="0"/>
          <w:color w:val="auto"/>
          <w:sz w:val="24"/>
          <w:szCs w:val="24"/>
        </w:rPr>
      </w:pPr>
      <w:bookmarkStart w:id="52" w:name="_Ref417294800"/>
      <w:r w:rsidRPr="00055956">
        <w:rPr>
          <w:color w:val="auto"/>
          <w:sz w:val="24"/>
          <w:szCs w:val="24"/>
        </w:rPr>
        <w:t xml:space="preserve">Figure </w:t>
      </w:r>
      <w:r w:rsidRPr="00055956">
        <w:rPr>
          <w:color w:val="auto"/>
          <w:sz w:val="24"/>
          <w:szCs w:val="24"/>
        </w:rPr>
        <w:fldChar w:fldCharType="begin"/>
      </w:r>
      <w:r w:rsidRPr="00055956">
        <w:rPr>
          <w:color w:val="auto"/>
          <w:sz w:val="24"/>
          <w:szCs w:val="24"/>
        </w:rPr>
        <w:instrText xml:space="preserve"> STYLEREF 1 \s </w:instrText>
      </w:r>
      <w:r w:rsidRPr="00055956">
        <w:rPr>
          <w:color w:val="auto"/>
          <w:sz w:val="24"/>
          <w:szCs w:val="24"/>
        </w:rPr>
        <w:fldChar w:fldCharType="separate"/>
      </w:r>
      <w:r w:rsidR="00621AF3">
        <w:rPr>
          <w:noProof/>
          <w:color w:val="auto"/>
          <w:sz w:val="24"/>
          <w:szCs w:val="24"/>
        </w:rPr>
        <w:t>2</w:t>
      </w:r>
      <w:r w:rsidRPr="00055956">
        <w:rPr>
          <w:color w:val="auto"/>
          <w:sz w:val="24"/>
          <w:szCs w:val="24"/>
        </w:rPr>
        <w:fldChar w:fldCharType="end"/>
      </w:r>
      <w:r w:rsidRPr="00055956">
        <w:rPr>
          <w:color w:val="auto"/>
          <w:sz w:val="24"/>
          <w:szCs w:val="24"/>
        </w:rPr>
        <w:noBreakHyphen/>
      </w:r>
      <w:r w:rsidRPr="00055956">
        <w:rPr>
          <w:color w:val="auto"/>
          <w:sz w:val="24"/>
          <w:szCs w:val="24"/>
        </w:rPr>
        <w:fldChar w:fldCharType="begin"/>
      </w:r>
      <w:r w:rsidRPr="00055956">
        <w:rPr>
          <w:color w:val="auto"/>
          <w:sz w:val="24"/>
          <w:szCs w:val="24"/>
        </w:rPr>
        <w:instrText xml:space="preserve"> SEQ Figure \* ARABIC \s 1 </w:instrText>
      </w:r>
      <w:r w:rsidRPr="00055956">
        <w:rPr>
          <w:color w:val="auto"/>
          <w:sz w:val="24"/>
          <w:szCs w:val="24"/>
        </w:rPr>
        <w:fldChar w:fldCharType="separate"/>
      </w:r>
      <w:r w:rsidR="00621AF3">
        <w:rPr>
          <w:noProof/>
          <w:color w:val="auto"/>
          <w:sz w:val="24"/>
          <w:szCs w:val="24"/>
        </w:rPr>
        <w:t>1</w:t>
      </w:r>
      <w:r w:rsidRPr="00055956">
        <w:rPr>
          <w:color w:val="auto"/>
          <w:sz w:val="24"/>
          <w:szCs w:val="24"/>
        </w:rPr>
        <w:fldChar w:fldCharType="end"/>
      </w:r>
      <w:bookmarkEnd w:id="52"/>
      <w:r w:rsidRPr="00055956">
        <w:rPr>
          <w:color w:val="auto"/>
          <w:sz w:val="24"/>
          <w:szCs w:val="24"/>
        </w:rPr>
        <w:t xml:space="preserve">. </w:t>
      </w:r>
      <w:r w:rsidRPr="00055956">
        <w:rPr>
          <w:b w:val="0"/>
          <w:color w:val="auto"/>
          <w:sz w:val="24"/>
          <w:szCs w:val="24"/>
        </w:rPr>
        <w:t>A Report</w:t>
      </w:r>
    </w:p>
    <w:p w14:paraId="5EB9C651" w14:textId="36C93E83" w:rsidR="00591E8B" w:rsidRPr="00055956" w:rsidRDefault="009E1876" w:rsidP="00591E8B">
      <w:pPr>
        <w:spacing w:after="240"/>
      </w:pPr>
      <w:r>
        <w:t xml:space="preserve">An aggregation of content using a Report instance is an assertion that the content is somehow contextually related. The nature of the shared context can be characterized using the </w:t>
      </w:r>
      <w:r w:rsidRPr="009E1876">
        <w:rPr>
          <w:rFonts w:ascii="Courier New" w:hAnsi="Courier New" w:cs="Courier New"/>
        </w:rPr>
        <w:t>Title</w:t>
      </w:r>
      <w:r>
        <w:t xml:space="preserve">, </w:t>
      </w:r>
      <w:r w:rsidRPr="009E1876">
        <w:rPr>
          <w:rFonts w:ascii="Courier New" w:hAnsi="Courier New" w:cs="Courier New"/>
        </w:rPr>
        <w:t>Intent</w:t>
      </w:r>
      <w:r>
        <w:t xml:space="preserve">, </w:t>
      </w:r>
      <w:r w:rsidRPr="009E1876">
        <w:rPr>
          <w:rFonts w:ascii="Courier New" w:hAnsi="Courier New" w:cs="Courier New"/>
        </w:rPr>
        <w:t>Description</w:t>
      </w:r>
      <w:r>
        <w:t xml:space="preserve">, and </w:t>
      </w:r>
      <w:r w:rsidRPr="009E1876">
        <w:rPr>
          <w:rFonts w:ascii="Courier New" w:hAnsi="Courier New" w:cs="Courier New"/>
        </w:rPr>
        <w:t>Short_Description</w:t>
      </w:r>
      <w:r>
        <w:t xml:space="preserve"> properties </w:t>
      </w:r>
      <w:r>
        <w:t>of</w:t>
      </w:r>
      <w:r>
        <w:t xml:space="preserve"> </w:t>
      </w:r>
      <w:r>
        <w:t xml:space="preserve">the </w:t>
      </w:r>
      <w:r w:rsidR="00354C07" w:rsidRPr="00354C07">
        <w:rPr>
          <w:rFonts w:ascii="Courier New" w:hAnsi="Courier New" w:cs="Courier New"/>
        </w:rPr>
        <w:t>HeaderType</w:t>
      </w:r>
      <w:r w:rsidR="00354C07">
        <w:t xml:space="preserve"> class</w:t>
      </w:r>
      <w:r w:rsidR="00381804" w:rsidRPr="00055956">
        <w:t xml:space="preserve"> (see Section </w:t>
      </w:r>
      <w:r w:rsidR="00381804" w:rsidRPr="00055956">
        <w:fldChar w:fldCharType="begin"/>
      </w:r>
      <w:r w:rsidR="00381804" w:rsidRPr="00055956">
        <w:instrText xml:space="preserve"> REF _Ref421016955 \r \h </w:instrText>
      </w:r>
      <w:r w:rsidR="00055956">
        <w:instrText xml:space="preserve"> \* MERGEFORMAT </w:instrText>
      </w:r>
      <w:r w:rsidR="00381804" w:rsidRPr="00055956">
        <w:fldChar w:fldCharType="separate"/>
      </w:r>
      <w:r w:rsidR="00621AF3">
        <w:t>3.2</w:t>
      </w:r>
      <w:r w:rsidR="00381804" w:rsidRPr="00055956">
        <w:fldChar w:fldCharType="end"/>
      </w:r>
      <w:r w:rsidR="00381804" w:rsidRPr="00055956">
        <w:t>)</w:t>
      </w:r>
      <w:r w:rsidR="00591E8B" w:rsidRPr="00055956">
        <w:t xml:space="preserve">. </w:t>
      </w:r>
    </w:p>
    <w:p w14:paraId="54E7D2B5" w14:textId="77777777" w:rsidR="00591E8B" w:rsidRPr="00055956" w:rsidRDefault="00591E8B" w:rsidP="00591E8B">
      <w:pPr>
        <w:pStyle w:val="Heading2"/>
      </w:pPr>
      <w:bookmarkStart w:id="53" w:name="_Ref397948143"/>
      <w:bookmarkStart w:id="54" w:name="_Toc416005584"/>
      <w:bookmarkStart w:id="55" w:name="_Toc420660199"/>
      <w:bookmarkStart w:id="56" w:name="_Toc421527884"/>
      <w:r w:rsidRPr="00055956">
        <w:t>Component Data Models</w:t>
      </w:r>
      <w:bookmarkEnd w:id="53"/>
      <w:bookmarkEnd w:id="54"/>
      <w:bookmarkEnd w:id="55"/>
      <w:bookmarkEnd w:id="56"/>
    </w:p>
    <w:p w14:paraId="5C8B52E0" w14:textId="4B6D709D" w:rsidR="00591E8B" w:rsidRPr="00055956" w:rsidRDefault="00591E8B" w:rsidP="00591E8B">
      <w:pPr>
        <w:autoSpaceDE w:val="0"/>
        <w:autoSpaceDN w:val="0"/>
        <w:adjustRightInd w:val="0"/>
        <w:spacing w:after="240"/>
      </w:pPr>
      <w:r w:rsidRPr="00055956">
        <w:t xml:space="preserve">Individual component data models define objects specific to each of the other top-level STIX component construct: Observable; Indicator; Incident; Tactics, Techniques, and Procedures (TTPs); Exploit Target; Course of Action (COA); Campaign; and Threat Actor. These data models each provide the capability to fully express information about their targeted conceptual area. In the STIX framework, they are all optional and may be used separately or in concert, as appropriate, using whichever components and architectural relationships that are relevant for a given use case. </w:t>
      </w:r>
    </w:p>
    <w:p w14:paraId="67F75582" w14:textId="77777777" w:rsidR="00591E8B" w:rsidRPr="00055956" w:rsidRDefault="00591E8B" w:rsidP="00591E8B">
      <w:pPr>
        <w:autoSpaceDE w:val="0"/>
        <w:autoSpaceDN w:val="0"/>
        <w:adjustRightInd w:val="0"/>
      </w:pPr>
      <w:r w:rsidRPr="00055956">
        <w:t>In the subsections below, a brief description is given for each component data model as well as a reference to the data model’s individual specification document.</w:t>
      </w:r>
    </w:p>
    <w:p w14:paraId="169838EA" w14:textId="77777777" w:rsidR="00591E8B" w:rsidRPr="00055956" w:rsidRDefault="00591E8B" w:rsidP="00591E8B">
      <w:pPr>
        <w:pStyle w:val="Heading3"/>
      </w:pPr>
      <w:bookmarkStart w:id="57" w:name="_Toc416005585"/>
      <w:bookmarkStart w:id="58" w:name="_Toc420660200"/>
      <w:bookmarkStart w:id="59" w:name="_Toc421527885"/>
      <w:r w:rsidRPr="00055956">
        <w:lastRenderedPageBreak/>
        <w:t>Observable</w:t>
      </w:r>
      <w:bookmarkEnd w:id="57"/>
      <w:bookmarkEnd w:id="58"/>
      <w:bookmarkEnd w:id="59"/>
    </w:p>
    <w:p w14:paraId="68CC36EE" w14:textId="77777777" w:rsidR="00591E8B" w:rsidRPr="00055956" w:rsidRDefault="00591E8B" w:rsidP="00591E8B">
      <w:pPr>
        <w:spacing w:after="120"/>
      </w:pPr>
      <w:r w:rsidRPr="00055956">
        <w:t>A STIX Observable (as defined with the CybOX Language</w:t>
      </w:r>
      <w:r w:rsidRPr="00055956">
        <w:rPr>
          <w:rStyle w:val="FootnoteReference"/>
        </w:rPr>
        <w:footnoteReference w:id="5"/>
      </w:r>
      <w:r w:rsidRPr="00055956">
        <w:t>) represents stateful properties or measurable events pertinent to the operation of computers and networks. Implicit in this is a practical need for descriptive capability of two forms of observables: “</w:t>
      </w:r>
      <w:r w:rsidRPr="00055956">
        <w:rPr>
          <w:bCs/>
        </w:rPr>
        <w:t>observable instances”</w:t>
      </w:r>
      <w:r w:rsidRPr="00055956">
        <w:t xml:space="preserve"> and “</w:t>
      </w:r>
      <w:r w:rsidRPr="00055956">
        <w:rPr>
          <w:bCs/>
        </w:rPr>
        <w:t>observable patterns</w:t>
      </w:r>
      <w:r w:rsidRPr="00055956">
        <w:t xml:space="preserve">.” </w:t>
      </w:r>
      <w:r w:rsidRPr="00055956">
        <w:rPr>
          <w:bCs/>
        </w:rPr>
        <w:t>Observable instances</w:t>
      </w:r>
      <w:r w:rsidRPr="00055956">
        <w:t xml:space="preserve"> represent actual specific observations that took place in the cyber domain. The property details of this observation are specific and unambiguous. </w:t>
      </w:r>
      <w:r w:rsidRPr="00055956">
        <w:rPr>
          <w:bCs/>
        </w:rPr>
        <w:t>Observable patterns</w:t>
      </w:r>
      <w:r w:rsidRPr="00055956">
        <w:t xml:space="preserve"> represent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7D644510" w14:textId="77777777" w:rsidR="00591E8B" w:rsidRPr="00055956" w:rsidRDefault="00591E8B" w:rsidP="00591E8B">
      <w:pPr>
        <w:pStyle w:val="Heading3"/>
      </w:pPr>
      <w:bookmarkStart w:id="60" w:name="_Toc416005586"/>
      <w:bookmarkStart w:id="61" w:name="_Toc420660201"/>
      <w:bookmarkStart w:id="62" w:name="_Toc421527886"/>
      <w:r w:rsidRPr="00055956">
        <w:t>Indicator</w:t>
      </w:r>
      <w:bookmarkEnd w:id="60"/>
      <w:bookmarkEnd w:id="61"/>
      <w:bookmarkEnd w:id="62"/>
    </w:p>
    <w:p w14:paraId="0ABA79A4" w14:textId="77777777" w:rsidR="00591E8B" w:rsidRPr="00055956" w:rsidRDefault="00591E8B" w:rsidP="00591E8B">
      <w:pPr>
        <w:pStyle w:val="ListParagraph"/>
        <w:keepNext/>
        <w:keepLines/>
        <w:autoSpaceDE w:val="0"/>
        <w:autoSpaceDN w:val="0"/>
        <w:adjustRightInd w:val="0"/>
        <w:spacing w:after="240"/>
        <w:ind w:left="0"/>
        <w:contextualSpacing w:val="0"/>
      </w:pPr>
      <w:r w:rsidRPr="00055956">
        <w:rPr>
          <w:sz w:val="23"/>
          <w:szCs w:val="23"/>
        </w:rPr>
        <w:t xml:space="preserve">A STIX Indicator conveys specific Observable patterns combined with contextual information intended to represent artifacts and/or behaviors of interest within a cyber security context. </w:t>
      </w:r>
      <w:r w:rsidRPr="00055956">
        <w:t>Please see the STIX Indicator data model specification [STIX</w:t>
      </w:r>
      <w:r w:rsidRPr="00055956">
        <w:rPr>
          <w:vertAlign w:val="subscript"/>
        </w:rPr>
        <w:t>IND</w:t>
      </w:r>
      <w:r w:rsidRPr="00055956">
        <w:t>] for details.</w:t>
      </w:r>
    </w:p>
    <w:p w14:paraId="2ED941C0" w14:textId="77777777" w:rsidR="00591E8B" w:rsidRPr="00055956" w:rsidRDefault="00591E8B" w:rsidP="00591E8B">
      <w:pPr>
        <w:pStyle w:val="Heading3"/>
      </w:pPr>
      <w:bookmarkStart w:id="63" w:name="_Toc416005587"/>
      <w:bookmarkStart w:id="64" w:name="_Toc420660202"/>
      <w:bookmarkStart w:id="65" w:name="_Toc421527887"/>
      <w:r w:rsidRPr="00055956">
        <w:t>Incident</w:t>
      </w:r>
      <w:bookmarkEnd w:id="63"/>
      <w:bookmarkEnd w:id="64"/>
      <w:bookmarkEnd w:id="65"/>
    </w:p>
    <w:p w14:paraId="5FBC2CED" w14:textId="77777777" w:rsidR="00591E8B" w:rsidRPr="00055956" w:rsidRDefault="00591E8B" w:rsidP="00591E8B">
      <w:pPr>
        <w:spacing w:after="120"/>
      </w:pPr>
      <w:r w:rsidRPr="00055956">
        <w:t>A STIX Incident corresponds to sets of related security events affecting an organization, along with information discovered or decided during an incident response investigation. Please see the STIX Incident data model specification [STIX</w:t>
      </w:r>
      <w:r w:rsidRPr="00055956">
        <w:rPr>
          <w:vertAlign w:val="subscript"/>
        </w:rPr>
        <w:t>INC</w:t>
      </w:r>
      <w:r w:rsidRPr="00055956">
        <w:t>] for details.</w:t>
      </w:r>
    </w:p>
    <w:p w14:paraId="5114798E" w14:textId="77777777" w:rsidR="00591E8B" w:rsidRPr="00055956" w:rsidRDefault="00591E8B" w:rsidP="00591E8B">
      <w:pPr>
        <w:pStyle w:val="Heading3"/>
      </w:pPr>
      <w:bookmarkStart w:id="66" w:name="_Toc416005588"/>
      <w:bookmarkStart w:id="67" w:name="_Toc420660203"/>
      <w:bookmarkStart w:id="68" w:name="_Toc421527888"/>
      <w:r w:rsidRPr="00055956">
        <w:t>Tactics, Techniques and Procedures (TTP)</w:t>
      </w:r>
      <w:bookmarkEnd w:id="66"/>
      <w:bookmarkEnd w:id="67"/>
      <w:bookmarkEnd w:id="68"/>
    </w:p>
    <w:p w14:paraId="19882749" w14:textId="77777777" w:rsidR="00591E8B" w:rsidRPr="00055956" w:rsidRDefault="00591E8B" w:rsidP="00591E8B">
      <w:pPr>
        <w:spacing w:after="120"/>
      </w:pPr>
      <w:r w:rsidRPr="00055956">
        <w:t>A STIX Tactics, Techniques, and Procedures (TTP) is used to represent the behavior or modus operandi of cyber adversaries. Please see the STIX TTP data model specification [STIX</w:t>
      </w:r>
      <w:r w:rsidRPr="00055956">
        <w:rPr>
          <w:vertAlign w:val="subscript"/>
        </w:rPr>
        <w:t>TTP</w:t>
      </w:r>
      <w:r w:rsidRPr="00055956">
        <w:t>] for details.</w:t>
      </w:r>
    </w:p>
    <w:p w14:paraId="1757E82D" w14:textId="77777777" w:rsidR="00591E8B" w:rsidRPr="00055956" w:rsidRDefault="00591E8B" w:rsidP="00591E8B">
      <w:pPr>
        <w:pStyle w:val="Heading3"/>
      </w:pPr>
      <w:bookmarkStart w:id="69" w:name="_Toc416005589"/>
      <w:bookmarkStart w:id="70" w:name="_Toc420660204"/>
      <w:bookmarkStart w:id="71" w:name="_Toc421527889"/>
      <w:r w:rsidRPr="00055956">
        <w:t>Campaign</w:t>
      </w:r>
      <w:bookmarkEnd w:id="69"/>
      <w:bookmarkEnd w:id="70"/>
      <w:bookmarkEnd w:id="71"/>
    </w:p>
    <w:p w14:paraId="2272B2DB" w14:textId="77777777" w:rsidR="00591E8B" w:rsidRPr="00055956" w:rsidRDefault="00591E8B" w:rsidP="00591E8B">
      <w:pPr>
        <w:spacing w:after="240"/>
      </w:pPr>
      <w:r w:rsidRPr="00055956">
        <w:t xml:space="preserve">A STIX </w:t>
      </w:r>
      <w:hyperlink r:id="rId27" w:history="1">
        <w:r w:rsidRPr="00055956">
          <w:t>Campaign</w:t>
        </w:r>
      </w:hyperlink>
      <w:r w:rsidRPr="00055956">
        <w:t xml:space="preserve"> represents a set of TTPs, Incidents, or Threat Actors that together express a common intent or desired effect. Please see the STIX Campaign data model specification [STIX</w:t>
      </w:r>
      <w:r w:rsidRPr="00055956">
        <w:rPr>
          <w:vertAlign w:val="subscript"/>
        </w:rPr>
        <w:t>CAM</w:t>
      </w:r>
      <w:r w:rsidRPr="00055956">
        <w:t>] for details.</w:t>
      </w:r>
    </w:p>
    <w:p w14:paraId="2544515A" w14:textId="77777777" w:rsidR="00591E8B" w:rsidRPr="00055956" w:rsidRDefault="00591E8B" w:rsidP="00591E8B">
      <w:pPr>
        <w:pStyle w:val="Heading3"/>
      </w:pPr>
      <w:bookmarkStart w:id="72" w:name="_Toc416005590"/>
      <w:bookmarkStart w:id="73" w:name="_Toc420660205"/>
      <w:bookmarkStart w:id="74" w:name="_Toc421527890"/>
      <w:r w:rsidRPr="00055956">
        <w:t>Threat Actor</w:t>
      </w:r>
      <w:bookmarkEnd w:id="72"/>
      <w:bookmarkEnd w:id="73"/>
      <w:bookmarkEnd w:id="74"/>
    </w:p>
    <w:p w14:paraId="48F1C2B6" w14:textId="77777777" w:rsidR="00591E8B" w:rsidRPr="00055956" w:rsidRDefault="00591E8B" w:rsidP="00591E8B">
      <w:pPr>
        <w:spacing w:after="120"/>
      </w:pPr>
      <w:r w:rsidRPr="00055956">
        <w:t>A STIX Threat Actor is a characterization of a malicious actor (or adversary) representing a cyber attack threat including presumed intent and historically observed behavior. Please see the STIX Threat Actor data model specification [STIX</w:t>
      </w:r>
      <w:r w:rsidRPr="00055956">
        <w:rPr>
          <w:vertAlign w:val="subscript"/>
        </w:rPr>
        <w:t>TA</w:t>
      </w:r>
      <w:r w:rsidRPr="00055956">
        <w:t>] for details.</w:t>
      </w:r>
    </w:p>
    <w:p w14:paraId="7DC791DC" w14:textId="77777777" w:rsidR="00591E8B" w:rsidRPr="00055956" w:rsidRDefault="00591E8B" w:rsidP="00591E8B">
      <w:pPr>
        <w:pStyle w:val="Heading3"/>
      </w:pPr>
      <w:bookmarkStart w:id="75" w:name="_Toc416005591"/>
      <w:bookmarkStart w:id="76" w:name="_Toc420660206"/>
      <w:bookmarkStart w:id="77" w:name="_Toc421527891"/>
      <w:r w:rsidRPr="00055956">
        <w:lastRenderedPageBreak/>
        <w:t>Exploit Target</w:t>
      </w:r>
      <w:bookmarkEnd w:id="75"/>
      <w:bookmarkEnd w:id="76"/>
      <w:bookmarkEnd w:id="77"/>
    </w:p>
    <w:p w14:paraId="6C33ABA4" w14:textId="77777777" w:rsidR="00591E8B" w:rsidRPr="00055956" w:rsidRDefault="00591E8B" w:rsidP="00591E8B">
      <w:pPr>
        <w:spacing w:after="120"/>
      </w:pPr>
      <w:r w:rsidRPr="00055956">
        <w:t>A STIX Exploit Target conveys information about a vulnerability, weakness, or misconfiguration in software, systems, networks, or configurations that may be targeted for exploitation by an adversary. Please see the STIX Exploit Target data model specification [STIX</w:t>
      </w:r>
      <w:r w:rsidRPr="00055956">
        <w:rPr>
          <w:vertAlign w:val="subscript"/>
        </w:rPr>
        <w:t>ET</w:t>
      </w:r>
      <w:r w:rsidRPr="00055956">
        <w:t>] for details.</w:t>
      </w:r>
    </w:p>
    <w:p w14:paraId="154CA333" w14:textId="77777777" w:rsidR="00591E8B" w:rsidRPr="00055956" w:rsidRDefault="00591E8B" w:rsidP="00591E8B">
      <w:pPr>
        <w:pStyle w:val="Heading3"/>
      </w:pPr>
      <w:bookmarkStart w:id="78" w:name="_Toc416005592"/>
      <w:bookmarkStart w:id="79" w:name="_Toc420660207"/>
      <w:bookmarkStart w:id="80" w:name="_Toc421527892"/>
      <w:r w:rsidRPr="00055956">
        <w:t>Course of Action (COA)</w:t>
      </w:r>
      <w:bookmarkEnd w:id="78"/>
      <w:bookmarkEnd w:id="79"/>
      <w:bookmarkEnd w:id="80"/>
    </w:p>
    <w:p w14:paraId="022C53EB" w14:textId="14920ED0" w:rsidR="0067584F" w:rsidRPr="00055956" w:rsidRDefault="00591E8B" w:rsidP="00591E8B">
      <w:pPr>
        <w:spacing w:after="240"/>
      </w:pPr>
      <w:r w:rsidRPr="00055956">
        <w:t xml:space="preserve">A STIX </w:t>
      </w:r>
      <w:hyperlink r:id="rId28" w:history="1">
        <w:r w:rsidRPr="00055956">
          <w:t>Course of Action</w:t>
        </w:r>
      </w:hyperlink>
      <w:r w:rsidRPr="00055956">
        <w:t xml:space="preserve"> (COA) is used to convey information about courses of action that may be taken either in response to an attack or as a preventative measure prior to an attack. Please see the STIX Course of Action data model specification [STIX</w:t>
      </w:r>
      <w:r w:rsidRPr="00055956">
        <w:rPr>
          <w:vertAlign w:val="subscript"/>
        </w:rPr>
        <w:t>COA</w:t>
      </w:r>
      <w:r w:rsidRPr="00055956">
        <w:t>] for details.</w:t>
      </w:r>
      <w:bookmarkEnd w:id="49"/>
    </w:p>
    <w:p w14:paraId="4A2759AA" w14:textId="283A0522" w:rsidR="007A26C4" w:rsidRPr="00055956" w:rsidRDefault="007A26C4" w:rsidP="007A26C4"/>
    <w:p w14:paraId="09F0A6AB" w14:textId="77777777" w:rsidR="007A26C4" w:rsidRPr="00055956" w:rsidRDefault="007A26C4"/>
    <w:p w14:paraId="2568C392" w14:textId="77777777" w:rsidR="00B70C0E" w:rsidRPr="00055956" w:rsidRDefault="00B70C0E" w:rsidP="00012E22"/>
    <w:p w14:paraId="24E072D2" w14:textId="51FB08C2" w:rsidR="00E941F1" w:rsidRPr="00055956" w:rsidRDefault="00E941F1" w:rsidP="00B2059A"/>
    <w:p w14:paraId="558C53C1" w14:textId="0A86AEE7" w:rsidR="00B2059A" w:rsidRPr="00055956" w:rsidRDefault="00B2059A" w:rsidP="00046248">
      <w:pPr>
        <w:pStyle w:val="Heading1"/>
        <w:numPr>
          <w:ilvl w:val="0"/>
          <w:numId w:val="0"/>
        </w:numPr>
        <w:ind w:left="360"/>
        <w:sectPr w:rsidR="00B2059A" w:rsidRPr="00055956" w:rsidSect="009A50E6">
          <w:footerReference w:type="default" r:id="rId29"/>
          <w:pgSz w:w="12240" w:h="15840"/>
          <w:pgMar w:top="1440" w:right="1620" w:bottom="1440" w:left="1710" w:header="720" w:footer="720" w:gutter="0"/>
          <w:pgNumType w:start="1"/>
          <w:cols w:space="720"/>
          <w:docGrid w:linePitch="360"/>
        </w:sectPr>
      </w:pPr>
      <w:bookmarkStart w:id="81" w:name="_Ref398290980"/>
    </w:p>
    <w:p w14:paraId="10D9ABFA" w14:textId="2179A8E9" w:rsidR="00D97BFC" w:rsidRPr="00055956" w:rsidRDefault="00700282" w:rsidP="00A84C70">
      <w:pPr>
        <w:pStyle w:val="Heading1"/>
      </w:pPr>
      <w:bookmarkStart w:id="82" w:name="_Ref400102126"/>
      <w:bookmarkStart w:id="83" w:name="_Ref400102202"/>
      <w:bookmarkStart w:id="84" w:name="_Toc421527893"/>
      <w:r w:rsidRPr="00055956">
        <w:lastRenderedPageBreak/>
        <w:t xml:space="preserve">STIX </w:t>
      </w:r>
      <w:r w:rsidR="00CE7660" w:rsidRPr="00055956">
        <w:t>Report</w:t>
      </w:r>
      <w:r w:rsidR="00684BC2" w:rsidRPr="00055956">
        <w:t xml:space="preserve"> Data</w:t>
      </w:r>
      <w:r w:rsidR="00FF79DB" w:rsidRPr="00055956">
        <w:t xml:space="preserve"> </w:t>
      </w:r>
      <w:r w:rsidR="000A2C90" w:rsidRPr="00055956">
        <w:t>Model</w:t>
      </w:r>
      <w:bookmarkEnd w:id="50"/>
      <w:bookmarkEnd w:id="51"/>
      <w:bookmarkEnd w:id="81"/>
      <w:bookmarkEnd w:id="82"/>
      <w:bookmarkEnd w:id="83"/>
      <w:bookmarkEnd w:id="84"/>
    </w:p>
    <w:p w14:paraId="0426388F" w14:textId="77DDDC7F" w:rsidR="0089770D" w:rsidRPr="00055956" w:rsidRDefault="00CE7660" w:rsidP="00DD6D0A">
      <w:pPr>
        <w:spacing w:after="240"/>
      </w:pPr>
      <w:r w:rsidRPr="00055956">
        <w:t xml:space="preserve">The primary class of the STIX Report package is the </w:t>
      </w:r>
      <w:r w:rsidRPr="00055956">
        <w:rPr>
          <w:rFonts w:ascii="Courier New" w:hAnsi="Courier New" w:cs="Courier New"/>
        </w:rPr>
        <w:t>ReportType</w:t>
      </w:r>
      <w:r w:rsidRPr="00055956">
        <w:rPr>
          <w:rFonts w:cs="Courier New"/>
        </w:rPr>
        <w:t xml:space="preserve"> </w:t>
      </w:r>
      <w:r w:rsidRPr="00055956">
        <w:t xml:space="preserve">class, which </w:t>
      </w:r>
      <w:r w:rsidR="00630F11" w:rsidRPr="00055956">
        <w:t>defines a contextual wrapper for a grouping of STIX content</w:t>
      </w:r>
      <w:r w:rsidRPr="00055956">
        <w:t xml:space="preserve">. </w:t>
      </w:r>
      <w:r w:rsidR="00177A58" w:rsidRPr="00055956">
        <w:t>Similar to the primary classes of all of the component data models in STIX, t</w:t>
      </w:r>
      <w:r w:rsidR="0089770D" w:rsidRPr="00055956">
        <w:t xml:space="preserve">he </w:t>
      </w:r>
      <w:r w:rsidR="0089770D" w:rsidRPr="00055956">
        <w:rPr>
          <w:rFonts w:ascii="Courier New" w:hAnsi="Courier New" w:cs="Courier New"/>
        </w:rPr>
        <w:t>ReportType</w:t>
      </w:r>
      <w:r w:rsidR="0089770D" w:rsidRPr="00055956">
        <w:t xml:space="preserve"> class extends a base class defined in the STIX Common data model; more specifically, it extends the </w:t>
      </w:r>
      <w:r w:rsidR="0089770D" w:rsidRPr="00055956">
        <w:rPr>
          <w:rFonts w:ascii="Courier New" w:hAnsi="Courier New" w:cs="Courier New"/>
        </w:rPr>
        <w:t>ReportBaseType</w:t>
      </w:r>
      <w:r w:rsidR="0089770D" w:rsidRPr="00055956">
        <w:t xml:space="preserve"> base class, which provides the essential identifier (</w:t>
      </w:r>
      <w:r w:rsidR="0089770D" w:rsidRPr="00055956">
        <w:rPr>
          <w:rFonts w:ascii="Courier New" w:hAnsi="Courier New" w:cs="Courier New"/>
        </w:rPr>
        <w:t>id</w:t>
      </w:r>
      <w:r w:rsidR="0089770D" w:rsidRPr="00055956">
        <w:t>) and identifier reference (</w:t>
      </w:r>
      <w:r w:rsidR="0089770D" w:rsidRPr="00055956">
        <w:rPr>
          <w:rFonts w:ascii="Courier New" w:hAnsi="Courier New" w:cs="Courier New"/>
        </w:rPr>
        <w:t>idref</w:t>
      </w:r>
      <w:r w:rsidR="0089770D" w:rsidRPr="00055956">
        <w:t xml:space="preserve">) properties. </w:t>
      </w:r>
    </w:p>
    <w:p w14:paraId="72B448FD" w14:textId="35BE8D61" w:rsidR="00CE7660" w:rsidRDefault="0089770D" w:rsidP="00DD6D0A">
      <w:pPr>
        <w:spacing w:after="240"/>
      </w:pPr>
      <w:r w:rsidRPr="00055956">
        <w:t xml:space="preserve">The relationship between the </w:t>
      </w:r>
      <w:r w:rsidRPr="00055956">
        <w:rPr>
          <w:rFonts w:ascii="Courier New" w:hAnsi="Courier New" w:cs="Courier New"/>
        </w:rPr>
        <w:t>ReportType</w:t>
      </w:r>
      <w:r w:rsidRPr="00055956">
        <w:rPr>
          <w:rFonts w:cs="Courier New"/>
        </w:rPr>
        <w:t xml:space="preserve"> </w:t>
      </w:r>
      <w:r w:rsidRPr="00055956">
        <w:t xml:space="preserve">class and the </w:t>
      </w:r>
      <w:r w:rsidRPr="00055956">
        <w:rPr>
          <w:rFonts w:ascii="Courier New" w:hAnsi="Courier New" w:cs="Courier New"/>
        </w:rPr>
        <w:t>ReportBaseType</w:t>
      </w:r>
      <w:r w:rsidRPr="00055956">
        <w:t xml:space="preserve"> base class, as well as the properties of the </w:t>
      </w:r>
      <w:r w:rsidRPr="00055956">
        <w:rPr>
          <w:rFonts w:ascii="Courier New" w:hAnsi="Courier New" w:cs="Courier New"/>
        </w:rPr>
        <w:t>ReportType</w:t>
      </w:r>
      <w:r w:rsidRPr="00055956">
        <w:t xml:space="preserve"> class, are illustrated in the UML diagram given in </w:t>
      </w:r>
      <w:r w:rsidR="00CE7660" w:rsidRPr="00055956">
        <w:fldChar w:fldCharType="begin"/>
      </w:r>
      <w:r w:rsidR="00CE7660" w:rsidRPr="00055956">
        <w:instrText xml:space="preserve"> REF _Ref394447695 \h </w:instrText>
      </w:r>
      <w:r w:rsidR="00055956">
        <w:instrText xml:space="preserve"> \* MERGEFORMAT </w:instrText>
      </w:r>
      <w:r w:rsidR="00CE7660"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00CE7660" w:rsidRPr="00055956">
        <w:fldChar w:fldCharType="end"/>
      </w:r>
      <w:r w:rsidR="008D1E7E">
        <w:t xml:space="preserve"> on page </w:t>
      </w:r>
      <w:r w:rsidR="008D1E7E">
        <w:fldChar w:fldCharType="begin"/>
      </w:r>
      <w:r w:rsidR="008D1E7E">
        <w:instrText xml:space="preserve"> PAGEREF _Ref421095430 \h </w:instrText>
      </w:r>
      <w:r w:rsidR="008D1E7E">
        <w:fldChar w:fldCharType="separate"/>
      </w:r>
      <w:r w:rsidR="00621AF3">
        <w:rPr>
          <w:noProof/>
        </w:rPr>
        <w:t>11</w:t>
      </w:r>
      <w:r w:rsidR="008D1E7E">
        <w:fldChar w:fldCharType="end"/>
      </w:r>
      <w:r w:rsidR="00CE7660" w:rsidRPr="00055956">
        <w:t>.</w:t>
      </w:r>
    </w:p>
    <w:p w14:paraId="09BC59CD" w14:textId="03D1B9F8" w:rsidR="004239CB" w:rsidRPr="00055956" w:rsidRDefault="004239CB" w:rsidP="004239CB">
      <w:pPr>
        <w:spacing w:after="240"/>
      </w:pPr>
      <w:r w:rsidRPr="00055956">
        <w:t xml:space="preserve">The property table, which includes property descriptions and corresponds to the UML diagram given in </w:t>
      </w:r>
      <w:r w:rsidRPr="00055956">
        <w:fldChar w:fldCharType="begin"/>
      </w:r>
      <w:r w:rsidRPr="00055956">
        <w:instrText xml:space="preserve"> REF _Ref394447695 \h </w:instrText>
      </w:r>
      <w:r>
        <w:instrText xml:space="preserve"> \* MERGEFORMAT </w:instrText>
      </w:r>
      <w:r w:rsidRPr="00055956">
        <w:fldChar w:fldCharType="separate"/>
      </w:r>
      <w:r w:rsidR="00621AF3" w:rsidRPr="00055956">
        <w:t xml:space="preserve">Figure </w:t>
      </w:r>
      <w:r w:rsidR="00621AF3">
        <w:rPr>
          <w:noProof/>
        </w:rPr>
        <w:t>3</w:t>
      </w:r>
      <w:r w:rsidR="00621AF3" w:rsidRPr="00055956">
        <w:rPr>
          <w:noProof/>
        </w:rPr>
        <w:noBreakHyphen/>
      </w:r>
      <w:r w:rsidR="00621AF3">
        <w:rPr>
          <w:noProof/>
        </w:rPr>
        <w:t>1</w:t>
      </w:r>
      <w:r w:rsidRPr="00055956">
        <w:fldChar w:fldCharType="end"/>
      </w:r>
      <w:r w:rsidRPr="00055956">
        <w:t xml:space="preserve">, is provided in </w:t>
      </w:r>
      <w:r w:rsidRPr="00055956">
        <w:fldChar w:fldCharType="begin"/>
      </w:r>
      <w:r w:rsidRPr="00055956">
        <w:instrText xml:space="preserve"> REF _Ref420947756 \h </w:instrText>
      </w:r>
      <w:r>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w:t>
      </w:r>
      <w:r w:rsidRPr="00055956">
        <w:fldChar w:fldCharType="end"/>
      </w:r>
      <w:r w:rsidR="008D1E7E">
        <w:t xml:space="preserve"> on page </w:t>
      </w:r>
      <w:r w:rsidR="008D1E7E">
        <w:fldChar w:fldCharType="begin"/>
      </w:r>
      <w:r w:rsidR="008D1E7E">
        <w:instrText xml:space="preserve"> PAGEREF _Ref421095476 \h </w:instrText>
      </w:r>
      <w:r w:rsidR="008D1E7E">
        <w:fldChar w:fldCharType="separate"/>
      </w:r>
      <w:r w:rsidR="00621AF3">
        <w:rPr>
          <w:noProof/>
        </w:rPr>
        <w:t>12</w:t>
      </w:r>
      <w:r w:rsidR="008D1E7E">
        <w:fldChar w:fldCharType="end"/>
      </w:r>
      <w:r w:rsidRPr="00055956">
        <w:t xml:space="preserve">.   </w:t>
      </w:r>
    </w:p>
    <w:p w14:paraId="13D9130B" w14:textId="423ED767" w:rsidR="004239CB" w:rsidRDefault="004239CB" w:rsidP="00DD6D0A">
      <w:pPr>
        <w:spacing w:after="240"/>
      </w:pPr>
      <w:r w:rsidRPr="00055956">
        <w:t xml:space="preserve">All classes defined in the Report data model are described in detail in Sections </w:t>
      </w:r>
      <w:r w:rsidRPr="00055956">
        <w:fldChar w:fldCharType="begin"/>
      </w:r>
      <w:r w:rsidRPr="00055956">
        <w:instrText xml:space="preserve"> REF _Ref421012926 \r \h </w:instrText>
      </w:r>
      <w:r>
        <w:instrText xml:space="preserve"> \* MERGEFORMAT </w:instrText>
      </w:r>
      <w:r w:rsidRPr="00055956">
        <w:fldChar w:fldCharType="separate"/>
      </w:r>
      <w:r w:rsidR="00621AF3">
        <w:t>3.1</w:t>
      </w:r>
      <w:r w:rsidRPr="00055956">
        <w:fldChar w:fldCharType="end"/>
      </w:r>
      <w:r w:rsidRPr="00055956">
        <w:t xml:space="preserve"> through </w:t>
      </w:r>
      <w:r w:rsidRPr="00055956">
        <w:fldChar w:fldCharType="begin"/>
      </w:r>
      <w:r w:rsidRPr="00055956">
        <w:instrText xml:space="preserve"> REF _Ref421012933 \r \h </w:instrText>
      </w:r>
      <w:r>
        <w:instrText xml:space="preserve"> \* MERGEFORMAT </w:instrText>
      </w:r>
      <w:r w:rsidRPr="00055956">
        <w:fldChar w:fldCharType="separate"/>
      </w:r>
      <w:r w:rsidR="00621AF3">
        <w:t>3.9</w:t>
      </w:r>
      <w:r w:rsidRPr="00055956">
        <w:fldChar w:fldCharType="end"/>
      </w:r>
      <w:r w:rsidRPr="00055956">
        <w:t>.  Details are not provided for classes defined in non-Report data models; instead, the reader is refered to the corresponding data model specification as indicated by the package prefix specified in the Type column of the table.</w:t>
      </w:r>
    </w:p>
    <w:p w14:paraId="0B86D9FE" w14:textId="1FB7100B" w:rsidR="004239CB" w:rsidRPr="00055956" w:rsidRDefault="000F64D6" w:rsidP="00DD6D0A">
      <w:pPr>
        <w:spacing w:after="240"/>
      </w:pPr>
      <w:r>
        <w:rPr>
          <w:noProof/>
        </w:rPr>
        <w:lastRenderedPageBreak/>
        <w:drawing>
          <wp:inline distT="0" distB="0" distL="0" distR="0" wp14:anchorId="4CEF2C2B" wp14:editId="2ABA26AB">
            <wp:extent cx="7709640" cy="5248275"/>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IX_toplevel_2.png"/>
                    <pic:cNvPicPr/>
                  </pic:nvPicPr>
                  <pic:blipFill rotWithShape="1">
                    <a:blip r:embed="rId30">
                      <a:extLst>
                        <a:ext uri="{28A0092B-C50C-407E-A947-70E740481C1C}">
                          <a14:useLocalDpi xmlns:a14="http://schemas.microsoft.com/office/drawing/2010/main" val="0"/>
                        </a:ext>
                      </a:extLst>
                    </a:blip>
                    <a:srcRect b="2211"/>
                    <a:stretch/>
                  </pic:blipFill>
                  <pic:spPr bwMode="auto">
                    <a:xfrm>
                      <a:off x="0" y="0"/>
                      <a:ext cx="7723925" cy="5258000"/>
                    </a:xfrm>
                    <a:prstGeom prst="rect">
                      <a:avLst/>
                    </a:prstGeom>
                    <a:ln>
                      <a:noFill/>
                    </a:ln>
                    <a:extLst>
                      <a:ext uri="{53640926-AAD7-44D8-BBD7-CCE9431645EC}">
                        <a14:shadowObscured xmlns:a14="http://schemas.microsoft.com/office/drawing/2010/main"/>
                      </a:ext>
                    </a:extLst>
                  </pic:spPr>
                </pic:pic>
              </a:graphicData>
            </a:graphic>
          </wp:inline>
        </w:drawing>
      </w:r>
    </w:p>
    <w:p w14:paraId="5561CD12" w14:textId="6BE9B550" w:rsidR="00CE7660" w:rsidRPr="00055956" w:rsidRDefault="00CE7660" w:rsidP="00CE7660">
      <w:pPr>
        <w:pStyle w:val="Caption"/>
        <w:spacing w:after="240"/>
        <w:jc w:val="center"/>
        <w:rPr>
          <w:b w:val="0"/>
          <w:color w:val="auto"/>
          <w:sz w:val="24"/>
          <w:szCs w:val="24"/>
        </w:rPr>
      </w:pPr>
      <w:bookmarkStart w:id="85" w:name="_Ref394447695"/>
      <w:bookmarkStart w:id="86" w:name="_Ref421095430"/>
      <w:r w:rsidRPr="00055956">
        <w:rPr>
          <w:color w:val="auto"/>
          <w:sz w:val="24"/>
          <w:szCs w:val="24"/>
        </w:rPr>
        <w:t xml:space="preserve">Figure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Figure \* ARABIC \s 1 </w:instrText>
      </w:r>
      <w:r w:rsidRPr="00055956">
        <w:fldChar w:fldCharType="separate"/>
      </w:r>
      <w:r w:rsidR="00621AF3">
        <w:rPr>
          <w:noProof/>
          <w:color w:val="auto"/>
          <w:sz w:val="24"/>
          <w:szCs w:val="24"/>
        </w:rPr>
        <w:t>1</w:t>
      </w:r>
      <w:r w:rsidRPr="00055956">
        <w:fldChar w:fldCharType="end"/>
      </w:r>
      <w:bookmarkEnd w:id="85"/>
      <w:r w:rsidRPr="00055956">
        <w:rPr>
          <w:color w:val="auto"/>
          <w:sz w:val="24"/>
          <w:szCs w:val="24"/>
        </w:rPr>
        <w:t xml:space="preserve">. </w:t>
      </w:r>
      <w:r w:rsidRPr="00055956">
        <w:rPr>
          <w:b w:val="0"/>
          <w:color w:val="auto"/>
          <w:sz w:val="24"/>
          <w:szCs w:val="24"/>
        </w:rPr>
        <w:t xml:space="preserve">UML diagram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6"/>
    </w:p>
    <w:p w14:paraId="1AC33B1C" w14:textId="4E5690DA" w:rsidR="00CE7660" w:rsidRPr="00055956" w:rsidRDefault="00CE7660" w:rsidP="00CE7660">
      <w:pPr>
        <w:pStyle w:val="Caption"/>
        <w:keepNext/>
        <w:keepLines/>
        <w:spacing w:after="120"/>
        <w:jc w:val="center"/>
        <w:rPr>
          <w:b w:val="0"/>
          <w:color w:val="auto"/>
          <w:sz w:val="24"/>
          <w:szCs w:val="24"/>
        </w:rPr>
      </w:pPr>
      <w:bookmarkStart w:id="87" w:name="_Ref420947756"/>
      <w:bookmarkStart w:id="88" w:name="_Ref421095476"/>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w:t>
      </w:r>
      <w:r w:rsidRPr="00055956">
        <w:rPr>
          <w:color w:val="auto"/>
          <w:sz w:val="24"/>
        </w:rPr>
        <w:fldChar w:fldCharType="end"/>
      </w:r>
      <w:bookmarkEnd w:id="87"/>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ReportType</w:t>
      </w:r>
      <w:r w:rsidRPr="00055956">
        <w:rPr>
          <w:b w:val="0"/>
          <w:color w:val="auto"/>
          <w:sz w:val="24"/>
          <w:szCs w:val="24"/>
        </w:rPr>
        <w:t xml:space="preserve"> class</w:t>
      </w:r>
      <w:bookmarkEnd w:id="88"/>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CE7660" w:rsidRPr="00055956" w14:paraId="2E80853D" w14:textId="77777777" w:rsidTr="00630F11">
        <w:trPr>
          <w:trHeight w:val="547"/>
        </w:trPr>
        <w:tc>
          <w:tcPr>
            <w:tcW w:w="2178" w:type="dxa"/>
            <w:shd w:val="clear" w:color="auto" w:fill="BFBFBF" w:themeFill="background1" w:themeFillShade="BF"/>
            <w:vAlign w:val="center"/>
          </w:tcPr>
          <w:p w14:paraId="4EBF4FC7" w14:textId="77777777" w:rsidR="00CE7660" w:rsidRPr="00055956" w:rsidRDefault="00CE7660" w:rsidP="00CE7660">
            <w:pPr>
              <w:rPr>
                <w:b/>
              </w:rPr>
            </w:pPr>
            <w:r w:rsidRPr="00055956">
              <w:rPr>
                <w:b/>
              </w:rPr>
              <w:t>Name</w:t>
            </w:r>
          </w:p>
        </w:tc>
        <w:tc>
          <w:tcPr>
            <w:tcW w:w="3757" w:type="dxa"/>
            <w:shd w:val="clear" w:color="auto" w:fill="BFBFBF" w:themeFill="background1" w:themeFillShade="BF"/>
            <w:vAlign w:val="center"/>
          </w:tcPr>
          <w:p w14:paraId="1C645E63" w14:textId="77777777" w:rsidR="00CE7660" w:rsidRPr="00055956" w:rsidRDefault="00CE7660" w:rsidP="00CE7660">
            <w:pPr>
              <w:rPr>
                <w:b/>
              </w:rPr>
            </w:pPr>
            <w:r w:rsidRPr="00055956">
              <w:rPr>
                <w:b/>
              </w:rPr>
              <w:t>Type</w:t>
            </w:r>
          </w:p>
        </w:tc>
        <w:tc>
          <w:tcPr>
            <w:tcW w:w="1440" w:type="dxa"/>
            <w:shd w:val="clear" w:color="auto" w:fill="BFBFBF" w:themeFill="background1" w:themeFillShade="BF"/>
            <w:vAlign w:val="center"/>
          </w:tcPr>
          <w:p w14:paraId="5185AE51" w14:textId="77777777" w:rsidR="00CE7660" w:rsidRPr="00055956" w:rsidRDefault="00CE7660" w:rsidP="00630F11">
            <w:pPr>
              <w:jc w:val="center"/>
              <w:rPr>
                <w:b/>
              </w:rPr>
            </w:pPr>
            <w:r w:rsidRPr="00055956">
              <w:rPr>
                <w:b/>
              </w:rPr>
              <w:t>Multiplicity</w:t>
            </w:r>
          </w:p>
        </w:tc>
        <w:tc>
          <w:tcPr>
            <w:tcW w:w="5801" w:type="dxa"/>
            <w:shd w:val="clear" w:color="auto" w:fill="BFBFBF" w:themeFill="background1" w:themeFillShade="BF"/>
            <w:vAlign w:val="center"/>
          </w:tcPr>
          <w:p w14:paraId="107D35AA" w14:textId="77777777" w:rsidR="00CE7660" w:rsidRPr="00055956" w:rsidRDefault="00CE7660" w:rsidP="00CE7660">
            <w:pPr>
              <w:rPr>
                <w:b/>
              </w:rPr>
            </w:pPr>
            <w:r w:rsidRPr="00055956">
              <w:rPr>
                <w:b/>
              </w:rPr>
              <w:t>Description</w:t>
            </w:r>
          </w:p>
        </w:tc>
      </w:tr>
      <w:tr w:rsidR="00AA727D" w:rsidRPr="00055956" w14:paraId="013F7562" w14:textId="77777777" w:rsidTr="00630F11">
        <w:trPr>
          <w:trHeight w:val="547"/>
        </w:trPr>
        <w:tc>
          <w:tcPr>
            <w:tcW w:w="2178" w:type="dxa"/>
            <w:vAlign w:val="center"/>
          </w:tcPr>
          <w:p w14:paraId="50C7F054" w14:textId="7A86D5FD" w:rsidR="00AA727D" w:rsidRPr="00055956" w:rsidRDefault="00AA727D" w:rsidP="00CE7660">
            <w:pPr>
              <w:rPr>
                <w:b/>
                <w:sz w:val="22"/>
              </w:rPr>
            </w:pPr>
            <w:r w:rsidRPr="00055956">
              <w:rPr>
                <w:b/>
                <w:sz w:val="22"/>
              </w:rPr>
              <w:t>version</w:t>
            </w:r>
          </w:p>
        </w:tc>
        <w:tc>
          <w:tcPr>
            <w:tcW w:w="3757" w:type="dxa"/>
            <w:vAlign w:val="center"/>
          </w:tcPr>
          <w:p w14:paraId="215BA05B" w14:textId="2A87EACC" w:rsidR="00AA727D" w:rsidRPr="00055956" w:rsidRDefault="00AA727D" w:rsidP="00CE7660">
            <w:pPr>
              <w:rPr>
                <w:rFonts w:ascii="Courier New" w:hAnsi="Courier New" w:cs="Courier New"/>
                <w:sz w:val="20"/>
              </w:rPr>
            </w:pPr>
            <w:r w:rsidRPr="00055956">
              <w:rPr>
                <w:rFonts w:ascii="Courier New" w:hAnsi="Courier New" w:cs="Courier New"/>
                <w:sz w:val="20"/>
              </w:rPr>
              <w:t>ReportVersionEnum</w:t>
            </w:r>
          </w:p>
        </w:tc>
        <w:tc>
          <w:tcPr>
            <w:tcW w:w="1440" w:type="dxa"/>
            <w:vAlign w:val="center"/>
          </w:tcPr>
          <w:p w14:paraId="532394BB" w14:textId="3B476F39" w:rsidR="00AA727D" w:rsidRPr="00055956" w:rsidRDefault="00AA727D" w:rsidP="00630F11">
            <w:pPr>
              <w:jc w:val="center"/>
              <w:rPr>
                <w:sz w:val="22"/>
              </w:rPr>
            </w:pPr>
            <w:r w:rsidRPr="00055956">
              <w:rPr>
                <w:sz w:val="22"/>
              </w:rPr>
              <w:t>0..1</w:t>
            </w:r>
          </w:p>
        </w:tc>
        <w:tc>
          <w:tcPr>
            <w:tcW w:w="5801" w:type="dxa"/>
            <w:vAlign w:val="center"/>
          </w:tcPr>
          <w:p w14:paraId="170DA353" w14:textId="3E82B2C0" w:rsidR="00AA727D" w:rsidRPr="00055956" w:rsidRDefault="00AA727D" w:rsidP="00CE7660">
            <w:pPr>
              <w:rPr>
                <w:sz w:val="22"/>
              </w:rPr>
            </w:pPr>
            <w:r w:rsidRPr="00055956">
              <w:rPr>
                <w:sz w:val="22"/>
              </w:rPr>
              <w:t xml:space="preserve">The </w:t>
            </w:r>
            <w:r w:rsidRPr="00055956">
              <w:rPr>
                <w:rFonts w:ascii="Courier New" w:hAnsi="Courier New" w:cs="Courier New"/>
                <w:sz w:val="22"/>
              </w:rPr>
              <w:t>version</w:t>
            </w:r>
            <w:r w:rsidRPr="00055956">
              <w:rPr>
                <w:sz w:val="22"/>
              </w:rPr>
              <w:t xml:space="preserve"> property specifies the version number of the STIX Report data model used to capture the information associated with the Report.</w:t>
            </w:r>
          </w:p>
        </w:tc>
      </w:tr>
      <w:tr w:rsidR="00CE7660" w:rsidRPr="00055956" w14:paraId="36A04ED4" w14:textId="77777777" w:rsidTr="00630F11">
        <w:trPr>
          <w:trHeight w:val="547"/>
        </w:trPr>
        <w:tc>
          <w:tcPr>
            <w:tcW w:w="2178" w:type="dxa"/>
            <w:vAlign w:val="center"/>
          </w:tcPr>
          <w:p w14:paraId="13843DC5" w14:textId="266BF4AA" w:rsidR="00CE7660" w:rsidRPr="00055956" w:rsidRDefault="00CE7660" w:rsidP="00CE7660">
            <w:pPr>
              <w:rPr>
                <w:sz w:val="22"/>
              </w:rPr>
            </w:pPr>
            <w:r w:rsidRPr="00055956">
              <w:rPr>
                <w:b/>
                <w:sz w:val="22"/>
              </w:rPr>
              <w:t>Header</w:t>
            </w:r>
          </w:p>
        </w:tc>
        <w:tc>
          <w:tcPr>
            <w:tcW w:w="3757" w:type="dxa"/>
            <w:vAlign w:val="center"/>
          </w:tcPr>
          <w:p w14:paraId="5342626A" w14:textId="1695F02F" w:rsidR="00CE7660" w:rsidRPr="00055956" w:rsidRDefault="00CE7660" w:rsidP="00CE7660">
            <w:pPr>
              <w:rPr>
                <w:rFonts w:ascii="Courier New" w:hAnsi="Courier New" w:cs="Courier New"/>
                <w:sz w:val="20"/>
              </w:rPr>
            </w:pPr>
            <w:r w:rsidRPr="00055956">
              <w:rPr>
                <w:rFonts w:ascii="Courier New" w:hAnsi="Courier New" w:cs="Courier New"/>
                <w:sz w:val="20"/>
              </w:rPr>
              <w:t>HeaderType</w:t>
            </w:r>
          </w:p>
        </w:tc>
        <w:tc>
          <w:tcPr>
            <w:tcW w:w="1440" w:type="dxa"/>
            <w:vAlign w:val="center"/>
          </w:tcPr>
          <w:p w14:paraId="34C67106" w14:textId="112BE70F" w:rsidR="00CE7660" w:rsidRPr="00055956" w:rsidRDefault="00CE7660" w:rsidP="00630F11">
            <w:pPr>
              <w:jc w:val="center"/>
              <w:rPr>
                <w:sz w:val="22"/>
              </w:rPr>
            </w:pPr>
            <w:r w:rsidRPr="00055956">
              <w:rPr>
                <w:sz w:val="22"/>
              </w:rPr>
              <w:t>0..1</w:t>
            </w:r>
          </w:p>
        </w:tc>
        <w:tc>
          <w:tcPr>
            <w:tcW w:w="5801" w:type="dxa"/>
            <w:vAlign w:val="center"/>
          </w:tcPr>
          <w:p w14:paraId="3BEAB7F7" w14:textId="607CAF70" w:rsidR="00CE7660" w:rsidRPr="00055956" w:rsidRDefault="00CE7660" w:rsidP="00DD6D0A">
            <w:pPr>
              <w:rPr>
                <w:sz w:val="22"/>
                <w:szCs w:val="22"/>
              </w:rPr>
            </w:pPr>
            <w:r w:rsidRPr="00055956">
              <w:rPr>
                <w:sz w:val="22"/>
              </w:rPr>
              <w:t xml:space="preserve">The </w:t>
            </w:r>
            <w:r w:rsidRPr="00055956">
              <w:rPr>
                <w:rFonts w:ascii="Courier New" w:hAnsi="Courier New" w:cs="Courier New"/>
                <w:sz w:val="22"/>
              </w:rPr>
              <w:t>Header</w:t>
            </w:r>
            <w:r w:rsidRPr="00055956">
              <w:rPr>
                <w:sz w:val="22"/>
              </w:rPr>
              <w:t xml:space="preserve"> property </w:t>
            </w:r>
            <w:r w:rsidR="00DD6D0A" w:rsidRPr="00055956">
              <w:rPr>
                <w:sz w:val="22"/>
              </w:rPr>
              <w:t>characterizes</w:t>
            </w:r>
            <w:r w:rsidRPr="00055956">
              <w:rPr>
                <w:sz w:val="22"/>
              </w:rPr>
              <w:t xml:space="preserve"> the contextual information for this grouping of STIX content.</w:t>
            </w:r>
          </w:p>
        </w:tc>
      </w:tr>
      <w:tr w:rsidR="00CE7660" w:rsidRPr="00055956" w14:paraId="32273255" w14:textId="77777777" w:rsidTr="00630F11">
        <w:trPr>
          <w:trHeight w:val="547"/>
        </w:trPr>
        <w:tc>
          <w:tcPr>
            <w:tcW w:w="2178" w:type="dxa"/>
            <w:vAlign w:val="center"/>
          </w:tcPr>
          <w:p w14:paraId="3EFCFB86" w14:textId="69229583" w:rsidR="00CE7660" w:rsidRPr="00055956" w:rsidRDefault="00CE7660" w:rsidP="00CE7660">
            <w:pPr>
              <w:rPr>
                <w:sz w:val="22"/>
              </w:rPr>
            </w:pPr>
            <w:r w:rsidRPr="00055956">
              <w:rPr>
                <w:b/>
                <w:sz w:val="22"/>
              </w:rPr>
              <w:t>Observables</w:t>
            </w:r>
          </w:p>
        </w:tc>
        <w:tc>
          <w:tcPr>
            <w:tcW w:w="3757" w:type="dxa"/>
            <w:vAlign w:val="center"/>
          </w:tcPr>
          <w:p w14:paraId="0A4A1BB9" w14:textId="6ECEB813" w:rsidR="00CE7660" w:rsidRPr="00055956" w:rsidRDefault="00CE7660" w:rsidP="00CE7660">
            <w:pPr>
              <w:rPr>
                <w:rFonts w:ascii="Courier New" w:hAnsi="Courier New" w:cs="Courier New"/>
                <w:sz w:val="20"/>
              </w:rPr>
            </w:pPr>
            <w:r w:rsidRPr="00055956">
              <w:rPr>
                <w:rFonts w:ascii="Courier New" w:hAnsi="Courier New" w:cs="Courier New"/>
                <w:sz w:val="20"/>
              </w:rPr>
              <w:t>cybox:ObservablesType</w:t>
            </w:r>
          </w:p>
        </w:tc>
        <w:tc>
          <w:tcPr>
            <w:tcW w:w="1440" w:type="dxa"/>
            <w:vAlign w:val="center"/>
          </w:tcPr>
          <w:p w14:paraId="58164C17" w14:textId="0B78A9EA" w:rsidR="00CE7660" w:rsidRPr="00055956" w:rsidRDefault="00CE7660" w:rsidP="00630F11">
            <w:pPr>
              <w:jc w:val="center"/>
              <w:rPr>
                <w:sz w:val="22"/>
              </w:rPr>
            </w:pPr>
            <w:r w:rsidRPr="00055956">
              <w:rPr>
                <w:sz w:val="22"/>
              </w:rPr>
              <w:t>0..1</w:t>
            </w:r>
          </w:p>
        </w:tc>
        <w:tc>
          <w:tcPr>
            <w:tcW w:w="5801" w:type="dxa"/>
            <w:vAlign w:val="center"/>
          </w:tcPr>
          <w:p w14:paraId="6A71FDEC" w14:textId="00AFDE58" w:rsidR="00CE7660" w:rsidRPr="00055956" w:rsidRDefault="00CE7660" w:rsidP="00630F11">
            <w:pPr>
              <w:rPr>
                <w:sz w:val="22"/>
                <w:szCs w:val="22"/>
              </w:rPr>
            </w:pPr>
            <w:r w:rsidRPr="00055956">
              <w:rPr>
                <w:sz w:val="22"/>
              </w:rPr>
              <w:t xml:space="preserve">The </w:t>
            </w:r>
            <w:r w:rsidRPr="00055956">
              <w:rPr>
                <w:rFonts w:ascii="Courier New" w:eastAsia="Courier New" w:hAnsi="Courier New" w:cs="Courier New"/>
                <w:sz w:val="22"/>
              </w:rPr>
              <w:t>Observables</w:t>
            </w:r>
            <w:r w:rsidRPr="00055956">
              <w:rPr>
                <w:sz w:val="22"/>
              </w:rPr>
              <w:t xml:space="preserve"> property </w:t>
            </w:r>
            <w:r w:rsidR="00DD6D0A" w:rsidRPr="00055956">
              <w:rPr>
                <w:sz w:val="22"/>
              </w:rPr>
              <w:t xml:space="preserve">specifies a set of one or more </w:t>
            </w:r>
            <w:r w:rsidRPr="00055956">
              <w:rPr>
                <w:sz w:val="22"/>
              </w:rPr>
              <w:t>cyber observables.</w:t>
            </w:r>
          </w:p>
        </w:tc>
      </w:tr>
      <w:tr w:rsidR="00CE7660" w:rsidRPr="00055956" w14:paraId="051701ED" w14:textId="77777777" w:rsidTr="00630F11">
        <w:trPr>
          <w:trHeight w:val="547"/>
        </w:trPr>
        <w:tc>
          <w:tcPr>
            <w:tcW w:w="2178" w:type="dxa"/>
            <w:vAlign w:val="center"/>
          </w:tcPr>
          <w:p w14:paraId="24C2BA6D" w14:textId="4218B471" w:rsidR="00CE7660" w:rsidRPr="00055956" w:rsidRDefault="00CE7660" w:rsidP="00CE7660">
            <w:pPr>
              <w:rPr>
                <w:sz w:val="22"/>
              </w:rPr>
            </w:pPr>
            <w:r w:rsidRPr="00055956">
              <w:rPr>
                <w:b/>
                <w:sz w:val="22"/>
              </w:rPr>
              <w:t>Indicators</w:t>
            </w:r>
          </w:p>
        </w:tc>
        <w:tc>
          <w:tcPr>
            <w:tcW w:w="3757" w:type="dxa"/>
            <w:vAlign w:val="center"/>
          </w:tcPr>
          <w:p w14:paraId="5D76AF61" w14:textId="48CF1F8D" w:rsidR="00CE7660" w:rsidRPr="00055956" w:rsidRDefault="00CE7660" w:rsidP="00CE7660">
            <w:pPr>
              <w:rPr>
                <w:rFonts w:ascii="Courier New" w:hAnsi="Courier New" w:cs="Courier New"/>
                <w:sz w:val="20"/>
              </w:rPr>
            </w:pPr>
            <w:r w:rsidRPr="00055956">
              <w:rPr>
                <w:rFonts w:ascii="Courier New" w:hAnsi="Courier New" w:cs="Courier New"/>
                <w:sz w:val="20"/>
              </w:rPr>
              <w:t>IndicatorsType</w:t>
            </w:r>
          </w:p>
        </w:tc>
        <w:tc>
          <w:tcPr>
            <w:tcW w:w="1440" w:type="dxa"/>
            <w:vAlign w:val="center"/>
          </w:tcPr>
          <w:p w14:paraId="2D32F687" w14:textId="4CFA4F85" w:rsidR="00CE7660" w:rsidRPr="00055956" w:rsidRDefault="00CE7660" w:rsidP="00630F11">
            <w:pPr>
              <w:jc w:val="center"/>
              <w:rPr>
                <w:sz w:val="22"/>
              </w:rPr>
            </w:pPr>
            <w:r w:rsidRPr="00055956">
              <w:rPr>
                <w:sz w:val="22"/>
              </w:rPr>
              <w:t>0..1</w:t>
            </w:r>
          </w:p>
        </w:tc>
        <w:tc>
          <w:tcPr>
            <w:tcW w:w="5801" w:type="dxa"/>
            <w:vAlign w:val="center"/>
          </w:tcPr>
          <w:p w14:paraId="17286E2A" w14:textId="4BBBE5F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Indicators</w:t>
            </w:r>
            <w:r w:rsidRPr="00055956">
              <w:rPr>
                <w:sz w:val="22"/>
              </w:rPr>
              <w:t xml:space="preserve"> property </w:t>
            </w:r>
            <w:r w:rsidR="00DD6D0A" w:rsidRPr="00055956">
              <w:rPr>
                <w:sz w:val="22"/>
              </w:rPr>
              <w:t xml:space="preserve">specifies a set of one or more </w:t>
            </w:r>
            <w:r w:rsidRPr="00055956">
              <w:rPr>
                <w:sz w:val="22"/>
              </w:rPr>
              <w:t>cyber threat Indicators.</w:t>
            </w:r>
          </w:p>
        </w:tc>
      </w:tr>
      <w:tr w:rsidR="00CE7660" w:rsidRPr="00055956" w14:paraId="4DDF978A" w14:textId="77777777" w:rsidTr="00630F11">
        <w:trPr>
          <w:trHeight w:val="547"/>
        </w:trPr>
        <w:tc>
          <w:tcPr>
            <w:tcW w:w="2178" w:type="dxa"/>
            <w:vAlign w:val="center"/>
          </w:tcPr>
          <w:p w14:paraId="78B219F6" w14:textId="022777F7" w:rsidR="00CE7660" w:rsidRPr="00055956" w:rsidRDefault="00CE7660" w:rsidP="00CE7660">
            <w:pPr>
              <w:rPr>
                <w:sz w:val="22"/>
              </w:rPr>
            </w:pPr>
            <w:r w:rsidRPr="00055956">
              <w:rPr>
                <w:b/>
                <w:sz w:val="22"/>
              </w:rPr>
              <w:t>TTPs</w:t>
            </w:r>
          </w:p>
        </w:tc>
        <w:tc>
          <w:tcPr>
            <w:tcW w:w="3757" w:type="dxa"/>
            <w:vAlign w:val="center"/>
          </w:tcPr>
          <w:p w14:paraId="639ADCD7" w14:textId="3F31F128" w:rsidR="00CE7660" w:rsidRPr="00055956" w:rsidRDefault="00CE7660" w:rsidP="00CE7660">
            <w:pPr>
              <w:rPr>
                <w:rFonts w:ascii="Courier New" w:hAnsi="Courier New" w:cs="Courier New"/>
                <w:sz w:val="20"/>
              </w:rPr>
            </w:pPr>
            <w:r w:rsidRPr="00055956">
              <w:rPr>
                <w:rFonts w:ascii="Courier New" w:hAnsi="Courier New" w:cs="Courier New"/>
                <w:sz w:val="20"/>
              </w:rPr>
              <w:t>TTPsType</w:t>
            </w:r>
          </w:p>
        </w:tc>
        <w:tc>
          <w:tcPr>
            <w:tcW w:w="1440" w:type="dxa"/>
            <w:vAlign w:val="center"/>
          </w:tcPr>
          <w:p w14:paraId="4717024A" w14:textId="79FD6EBC" w:rsidR="00CE7660" w:rsidRPr="00055956" w:rsidRDefault="00CE7660" w:rsidP="00630F11">
            <w:pPr>
              <w:jc w:val="center"/>
              <w:rPr>
                <w:sz w:val="22"/>
              </w:rPr>
            </w:pPr>
            <w:r w:rsidRPr="00055956">
              <w:rPr>
                <w:sz w:val="22"/>
              </w:rPr>
              <w:t>0..1</w:t>
            </w:r>
          </w:p>
        </w:tc>
        <w:tc>
          <w:tcPr>
            <w:tcW w:w="5801" w:type="dxa"/>
            <w:vAlign w:val="center"/>
          </w:tcPr>
          <w:p w14:paraId="58BFB715" w14:textId="6A57E3F2"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TTPs</w:t>
            </w:r>
            <w:r w:rsidRPr="00055956">
              <w:rPr>
                <w:sz w:val="22"/>
              </w:rPr>
              <w:t xml:space="preserve"> property </w:t>
            </w:r>
            <w:r w:rsidR="00DD6D0A" w:rsidRPr="00055956">
              <w:rPr>
                <w:sz w:val="22"/>
              </w:rPr>
              <w:t xml:space="preserve">specifies a set of one or more cyber </w:t>
            </w:r>
            <w:r w:rsidRPr="00055956">
              <w:rPr>
                <w:sz w:val="22"/>
              </w:rPr>
              <w:t>threat adversary Tactics, Techniques or Procedures.</w:t>
            </w:r>
          </w:p>
        </w:tc>
      </w:tr>
      <w:tr w:rsidR="00CE7660" w:rsidRPr="00055956" w14:paraId="19D6EA36" w14:textId="77777777" w:rsidTr="00630F11">
        <w:trPr>
          <w:trHeight w:val="547"/>
        </w:trPr>
        <w:tc>
          <w:tcPr>
            <w:tcW w:w="2178" w:type="dxa"/>
            <w:vAlign w:val="center"/>
          </w:tcPr>
          <w:p w14:paraId="03BDDDCD" w14:textId="0A55743F" w:rsidR="00CE7660" w:rsidRPr="00055956" w:rsidRDefault="00CE7660" w:rsidP="00CE7660">
            <w:pPr>
              <w:rPr>
                <w:sz w:val="22"/>
              </w:rPr>
            </w:pPr>
            <w:r w:rsidRPr="00055956">
              <w:rPr>
                <w:b/>
                <w:sz w:val="22"/>
              </w:rPr>
              <w:t>Exploit_Targets</w:t>
            </w:r>
          </w:p>
        </w:tc>
        <w:tc>
          <w:tcPr>
            <w:tcW w:w="3757" w:type="dxa"/>
            <w:vAlign w:val="center"/>
          </w:tcPr>
          <w:p w14:paraId="25F2BA0C" w14:textId="0B5953FB" w:rsidR="00CE7660" w:rsidRPr="00055956" w:rsidRDefault="00CE7660" w:rsidP="00CE7660">
            <w:pPr>
              <w:rPr>
                <w:rFonts w:ascii="Courier New" w:hAnsi="Courier New" w:cs="Courier New"/>
                <w:sz w:val="20"/>
              </w:rPr>
            </w:pPr>
            <w:r w:rsidRPr="00055956">
              <w:rPr>
                <w:rFonts w:ascii="Courier New" w:hAnsi="Courier New" w:cs="Courier New"/>
                <w:sz w:val="20"/>
              </w:rPr>
              <w:t>stixCommon:ExploitTargetsType</w:t>
            </w:r>
          </w:p>
        </w:tc>
        <w:tc>
          <w:tcPr>
            <w:tcW w:w="1440" w:type="dxa"/>
            <w:vAlign w:val="center"/>
          </w:tcPr>
          <w:p w14:paraId="6BD81727" w14:textId="7CF77568" w:rsidR="00CE7660" w:rsidRPr="00055956" w:rsidRDefault="00CE7660" w:rsidP="00630F11">
            <w:pPr>
              <w:jc w:val="center"/>
              <w:rPr>
                <w:sz w:val="22"/>
              </w:rPr>
            </w:pPr>
            <w:r w:rsidRPr="00055956">
              <w:rPr>
                <w:sz w:val="22"/>
              </w:rPr>
              <w:t>0..1</w:t>
            </w:r>
          </w:p>
        </w:tc>
        <w:tc>
          <w:tcPr>
            <w:tcW w:w="5801" w:type="dxa"/>
            <w:vAlign w:val="center"/>
          </w:tcPr>
          <w:p w14:paraId="5BFD273B" w14:textId="06F869FE"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Exploit_Targets</w:t>
            </w:r>
            <w:r w:rsidRPr="00055956">
              <w:rPr>
                <w:sz w:val="22"/>
              </w:rPr>
              <w:t xml:space="preserve"> property </w:t>
            </w:r>
            <w:r w:rsidR="00DD6D0A" w:rsidRPr="00055956">
              <w:rPr>
                <w:sz w:val="22"/>
              </w:rPr>
              <w:t>specifies a set of one or more</w:t>
            </w:r>
            <w:r w:rsidRPr="00055956">
              <w:rPr>
                <w:sz w:val="22"/>
              </w:rPr>
              <w:t xml:space="preserve"> potential targets for exploitation.</w:t>
            </w:r>
          </w:p>
        </w:tc>
      </w:tr>
      <w:tr w:rsidR="00CE7660" w:rsidRPr="00055956" w14:paraId="34A6DAA7" w14:textId="77777777" w:rsidTr="00630F11">
        <w:trPr>
          <w:trHeight w:val="547"/>
        </w:trPr>
        <w:tc>
          <w:tcPr>
            <w:tcW w:w="2178" w:type="dxa"/>
            <w:vAlign w:val="center"/>
          </w:tcPr>
          <w:p w14:paraId="2AE9E67C" w14:textId="4F4FDCD8" w:rsidR="00CE7660" w:rsidRPr="00055956" w:rsidRDefault="00CE7660" w:rsidP="00CE7660">
            <w:pPr>
              <w:rPr>
                <w:sz w:val="22"/>
              </w:rPr>
            </w:pPr>
            <w:r w:rsidRPr="00055956">
              <w:rPr>
                <w:b/>
                <w:sz w:val="22"/>
              </w:rPr>
              <w:t>Incidents</w:t>
            </w:r>
          </w:p>
        </w:tc>
        <w:tc>
          <w:tcPr>
            <w:tcW w:w="3757" w:type="dxa"/>
            <w:vAlign w:val="center"/>
          </w:tcPr>
          <w:p w14:paraId="6A3BE7AE" w14:textId="45D833D1" w:rsidR="00CE7660" w:rsidRPr="00055956" w:rsidRDefault="00CE7660" w:rsidP="00CE7660">
            <w:pPr>
              <w:rPr>
                <w:rFonts w:ascii="Courier New" w:hAnsi="Courier New" w:cs="Courier New"/>
                <w:sz w:val="20"/>
              </w:rPr>
            </w:pPr>
            <w:r w:rsidRPr="00055956">
              <w:rPr>
                <w:rFonts w:ascii="Courier New" w:hAnsi="Courier New" w:cs="Courier New"/>
                <w:sz w:val="20"/>
              </w:rPr>
              <w:t>IncidentsType</w:t>
            </w:r>
          </w:p>
        </w:tc>
        <w:tc>
          <w:tcPr>
            <w:tcW w:w="1440" w:type="dxa"/>
            <w:vAlign w:val="center"/>
          </w:tcPr>
          <w:p w14:paraId="1733E6BD" w14:textId="1248C19B" w:rsidR="00CE7660" w:rsidRPr="00055956" w:rsidRDefault="00CE7660" w:rsidP="00630F11">
            <w:pPr>
              <w:jc w:val="center"/>
              <w:rPr>
                <w:sz w:val="22"/>
              </w:rPr>
            </w:pPr>
            <w:r w:rsidRPr="00055956">
              <w:rPr>
                <w:sz w:val="22"/>
              </w:rPr>
              <w:t>0..1</w:t>
            </w:r>
          </w:p>
        </w:tc>
        <w:tc>
          <w:tcPr>
            <w:tcW w:w="5801" w:type="dxa"/>
            <w:vAlign w:val="center"/>
          </w:tcPr>
          <w:p w14:paraId="3D27A30C" w14:textId="52B23329"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Incidents</w:t>
            </w:r>
            <w:r w:rsidRPr="00055956">
              <w:rPr>
                <w:sz w:val="22"/>
              </w:rPr>
              <w:t xml:space="preserve"> property </w:t>
            </w:r>
            <w:r w:rsidR="00DD6D0A" w:rsidRPr="00055956">
              <w:rPr>
                <w:sz w:val="22"/>
              </w:rPr>
              <w:t xml:space="preserve">specifies a set of one or more </w:t>
            </w:r>
            <w:r w:rsidRPr="00055956">
              <w:rPr>
                <w:sz w:val="22"/>
              </w:rPr>
              <w:t>cyber threat Incidents.</w:t>
            </w:r>
          </w:p>
        </w:tc>
      </w:tr>
      <w:tr w:rsidR="00CE7660" w:rsidRPr="00055956" w14:paraId="49817BD2" w14:textId="77777777" w:rsidTr="00630F11">
        <w:trPr>
          <w:trHeight w:val="547"/>
        </w:trPr>
        <w:tc>
          <w:tcPr>
            <w:tcW w:w="2178" w:type="dxa"/>
            <w:vAlign w:val="center"/>
          </w:tcPr>
          <w:p w14:paraId="568535A5" w14:textId="5B95831D" w:rsidR="00CE7660" w:rsidRPr="00055956" w:rsidRDefault="00CE7660" w:rsidP="00CE7660">
            <w:pPr>
              <w:rPr>
                <w:sz w:val="22"/>
              </w:rPr>
            </w:pPr>
            <w:r w:rsidRPr="00055956">
              <w:rPr>
                <w:b/>
                <w:sz w:val="22"/>
              </w:rPr>
              <w:t>Courses_Of_Action</w:t>
            </w:r>
          </w:p>
        </w:tc>
        <w:tc>
          <w:tcPr>
            <w:tcW w:w="3757" w:type="dxa"/>
            <w:vAlign w:val="center"/>
          </w:tcPr>
          <w:p w14:paraId="4F67D7DA" w14:textId="11D3E194" w:rsidR="00CE7660" w:rsidRPr="00055956" w:rsidRDefault="00CE7660" w:rsidP="00CE7660">
            <w:pPr>
              <w:rPr>
                <w:rFonts w:ascii="Courier New" w:hAnsi="Courier New" w:cs="Courier New"/>
                <w:sz w:val="20"/>
              </w:rPr>
            </w:pPr>
            <w:r w:rsidRPr="00055956">
              <w:rPr>
                <w:rFonts w:ascii="Courier New" w:hAnsi="Courier New" w:cs="Courier New"/>
                <w:sz w:val="20"/>
              </w:rPr>
              <w:t>CoursesOfActionType</w:t>
            </w:r>
          </w:p>
        </w:tc>
        <w:tc>
          <w:tcPr>
            <w:tcW w:w="1440" w:type="dxa"/>
            <w:vAlign w:val="center"/>
          </w:tcPr>
          <w:p w14:paraId="5DD0A906" w14:textId="0881AFC7" w:rsidR="00CE7660" w:rsidRPr="00055956" w:rsidRDefault="00CE7660" w:rsidP="00630F11">
            <w:pPr>
              <w:jc w:val="center"/>
              <w:rPr>
                <w:sz w:val="22"/>
              </w:rPr>
            </w:pPr>
            <w:r w:rsidRPr="00055956">
              <w:rPr>
                <w:sz w:val="22"/>
              </w:rPr>
              <w:t>0..1</w:t>
            </w:r>
          </w:p>
        </w:tc>
        <w:tc>
          <w:tcPr>
            <w:tcW w:w="5801" w:type="dxa"/>
            <w:vAlign w:val="center"/>
          </w:tcPr>
          <w:p w14:paraId="28F13B6D" w14:textId="4FAFF3CF"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Courses_Of_Action</w:t>
            </w:r>
            <w:r w:rsidRPr="00055956">
              <w:rPr>
                <w:sz w:val="22"/>
              </w:rPr>
              <w:t xml:space="preserve"> property </w:t>
            </w:r>
            <w:r w:rsidR="00DD6D0A" w:rsidRPr="00055956">
              <w:rPr>
                <w:sz w:val="22"/>
              </w:rPr>
              <w:t>specifies a set of one or more</w:t>
            </w:r>
            <w:r w:rsidRPr="00055956">
              <w:rPr>
                <w:sz w:val="22"/>
              </w:rPr>
              <w:t xml:space="preserve"> Courses of Action to be taken in regards to one of more cyber threats.</w:t>
            </w:r>
          </w:p>
        </w:tc>
      </w:tr>
      <w:tr w:rsidR="00CE7660" w:rsidRPr="00055956" w14:paraId="6B410517" w14:textId="77777777" w:rsidTr="00630F11">
        <w:trPr>
          <w:trHeight w:val="547"/>
        </w:trPr>
        <w:tc>
          <w:tcPr>
            <w:tcW w:w="2178" w:type="dxa"/>
            <w:vAlign w:val="center"/>
          </w:tcPr>
          <w:p w14:paraId="124923FF" w14:textId="480C5BF8" w:rsidR="00CE7660" w:rsidRPr="00055956" w:rsidRDefault="00CE7660" w:rsidP="00CE7660">
            <w:pPr>
              <w:rPr>
                <w:sz w:val="22"/>
              </w:rPr>
            </w:pPr>
            <w:r w:rsidRPr="00055956">
              <w:rPr>
                <w:b/>
                <w:sz w:val="22"/>
              </w:rPr>
              <w:t>Campaigns</w:t>
            </w:r>
          </w:p>
        </w:tc>
        <w:tc>
          <w:tcPr>
            <w:tcW w:w="3757" w:type="dxa"/>
            <w:vAlign w:val="center"/>
          </w:tcPr>
          <w:p w14:paraId="1AF699B2" w14:textId="1D311256" w:rsidR="00CE7660" w:rsidRPr="00055956" w:rsidRDefault="00CE7660" w:rsidP="00CE7660">
            <w:pPr>
              <w:rPr>
                <w:rFonts w:ascii="Courier New" w:hAnsi="Courier New" w:cs="Courier New"/>
                <w:sz w:val="20"/>
              </w:rPr>
            </w:pPr>
            <w:r w:rsidRPr="00055956">
              <w:rPr>
                <w:rFonts w:ascii="Courier New" w:hAnsi="Courier New" w:cs="Courier New"/>
                <w:sz w:val="20"/>
              </w:rPr>
              <w:t>CampaignsType</w:t>
            </w:r>
          </w:p>
        </w:tc>
        <w:tc>
          <w:tcPr>
            <w:tcW w:w="1440" w:type="dxa"/>
            <w:vAlign w:val="center"/>
          </w:tcPr>
          <w:p w14:paraId="01731404" w14:textId="7E992D87" w:rsidR="00CE7660" w:rsidRPr="00055956" w:rsidRDefault="00CE7660" w:rsidP="00630F11">
            <w:pPr>
              <w:jc w:val="center"/>
              <w:rPr>
                <w:sz w:val="22"/>
              </w:rPr>
            </w:pPr>
            <w:r w:rsidRPr="00055956">
              <w:rPr>
                <w:sz w:val="22"/>
              </w:rPr>
              <w:t>0..1</w:t>
            </w:r>
          </w:p>
        </w:tc>
        <w:tc>
          <w:tcPr>
            <w:tcW w:w="5801" w:type="dxa"/>
            <w:vAlign w:val="center"/>
          </w:tcPr>
          <w:p w14:paraId="36D38278" w14:textId="3B31CCAC"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Campaigns</w:t>
            </w:r>
            <w:r w:rsidRPr="00055956">
              <w:rPr>
                <w:sz w:val="22"/>
              </w:rPr>
              <w:t xml:space="preserve"> property </w:t>
            </w:r>
            <w:r w:rsidR="00DD6D0A" w:rsidRPr="00055956">
              <w:rPr>
                <w:sz w:val="22"/>
              </w:rPr>
              <w:t xml:space="preserve">specifies a set of one or more </w:t>
            </w:r>
            <w:r w:rsidRPr="00055956">
              <w:rPr>
                <w:sz w:val="22"/>
              </w:rPr>
              <w:t>cyber threat Campaigns.</w:t>
            </w:r>
          </w:p>
        </w:tc>
      </w:tr>
      <w:tr w:rsidR="00CE7660" w:rsidRPr="00055956" w14:paraId="282A9043" w14:textId="77777777" w:rsidTr="00630F11">
        <w:trPr>
          <w:trHeight w:val="547"/>
        </w:trPr>
        <w:tc>
          <w:tcPr>
            <w:tcW w:w="2178" w:type="dxa"/>
            <w:vAlign w:val="center"/>
          </w:tcPr>
          <w:p w14:paraId="0EABB957" w14:textId="7387D0B8" w:rsidR="00CE7660" w:rsidRPr="00055956" w:rsidRDefault="00CE7660" w:rsidP="00CE7660">
            <w:pPr>
              <w:rPr>
                <w:sz w:val="22"/>
              </w:rPr>
            </w:pPr>
            <w:r w:rsidRPr="00055956">
              <w:rPr>
                <w:b/>
                <w:sz w:val="22"/>
              </w:rPr>
              <w:t>Threat_Actors</w:t>
            </w:r>
          </w:p>
        </w:tc>
        <w:tc>
          <w:tcPr>
            <w:tcW w:w="3757" w:type="dxa"/>
            <w:vAlign w:val="center"/>
          </w:tcPr>
          <w:p w14:paraId="6CF1F8D3" w14:textId="3C5F11BD" w:rsidR="00CE7660" w:rsidRPr="00055956" w:rsidRDefault="00CE7660" w:rsidP="00CE7660">
            <w:pPr>
              <w:rPr>
                <w:rFonts w:ascii="Courier New" w:hAnsi="Courier New" w:cs="Courier New"/>
                <w:sz w:val="20"/>
              </w:rPr>
            </w:pPr>
            <w:r w:rsidRPr="00055956">
              <w:rPr>
                <w:rFonts w:ascii="Courier New" w:hAnsi="Courier New" w:cs="Courier New"/>
                <w:sz w:val="20"/>
              </w:rPr>
              <w:t>ThreatActorsType</w:t>
            </w:r>
          </w:p>
        </w:tc>
        <w:tc>
          <w:tcPr>
            <w:tcW w:w="1440" w:type="dxa"/>
            <w:vAlign w:val="center"/>
          </w:tcPr>
          <w:p w14:paraId="19E395AA" w14:textId="263852E8" w:rsidR="00CE7660" w:rsidRPr="00055956" w:rsidRDefault="00CE7660" w:rsidP="00630F11">
            <w:pPr>
              <w:jc w:val="center"/>
              <w:rPr>
                <w:sz w:val="22"/>
              </w:rPr>
            </w:pPr>
            <w:r w:rsidRPr="00055956">
              <w:rPr>
                <w:sz w:val="22"/>
              </w:rPr>
              <w:t>0..1</w:t>
            </w:r>
          </w:p>
        </w:tc>
        <w:tc>
          <w:tcPr>
            <w:tcW w:w="5801" w:type="dxa"/>
            <w:vAlign w:val="center"/>
          </w:tcPr>
          <w:p w14:paraId="4AF15A85" w14:textId="24B3780B" w:rsidR="00CE7660" w:rsidRPr="00055956" w:rsidRDefault="00CE7660" w:rsidP="00630F11">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Threat_Actors</w:t>
            </w:r>
            <w:r w:rsidRPr="00055956">
              <w:rPr>
                <w:sz w:val="22"/>
              </w:rPr>
              <w:t xml:space="preserve"> property </w:t>
            </w:r>
            <w:r w:rsidR="00DD6D0A" w:rsidRPr="00055956">
              <w:rPr>
                <w:sz w:val="22"/>
              </w:rPr>
              <w:t>specifies a set of one or more</w:t>
            </w:r>
            <w:r w:rsidRPr="00055956">
              <w:rPr>
                <w:sz w:val="22"/>
              </w:rPr>
              <w:t xml:space="preserve"> cyber Threat Actors.</w:t>
            </w:r>
          </w:p>
        </w:tc>
      </w:tr>
      <w:tr w:rsidR="00CE7660" w:rsidRPr="00055956" w14:paraId="1B645A75" w14:textId="77777777" w:rsidTr="00630F11">
        <w:trPr>
          <w:trHeight w:val="547"/>
        </w:trPr>
        <w:tc>
          <w:tcPr>
            <w:tcW w:w="2178" w:type="dxa"/>
            <w:vAlign w:val="center"/>
          </w:tcPr>
          <w:p w14:paraId="5B6B856F" w14:textId="5071EBFF" w:rsidR="00CE7660" w:rsidRPr="00055956" w:rsidRDefault="00CE7660" w:rsidP="00CE7660">
            <w:pPr>
              <w:rPr>
                <w:sz w:val="22"/>
              </w:rPr>
            </w:pPr>
            <w:r w:rsidRPr="00055956">
              <w:rPr>
                <w:b/>
                <w:sz w:val="22"/>
              </w:rPr>
              <w:t>Related_Reports</w:t>
            </w:r>
          </w:p>
        </w:tc>
        <w:tc>
          <w:tcPr>
            <w:tcW w:w="3757" w:type="dxa"/>
            <w:vAlign w:val="center"/>
          </w:tcPr>
          <w:p w14:paraId="46EAE3B7" w14:textId="3D776942" w:rsidR="00CE7660" w:rsidRPr="00055956" w:rsidRDefault="00CE7660" w:rsidP="00CE7660">
            <w:pPr>
              <w:rPr>
                <w:rFonts w:ascii="Courier New" w:hAnsi="Courier New" w:cs="Courier New"/>
                <w:sz w:val="20"/>
              </w:rPr>
            </w:pPr>
            <w:r w:rsidRPr="00055956">
              <w:rPr>
                <w:rFonts w:ascii="Courier New" w:hAnsi="Courier New" w:cs="Courier New"/>
                <w:sz w:val="20"/>
              </w:rPr>
              <w:t>RelatedReportsType</w:t>
            </w:r>
          </w:p>
        </w:tc>
        <w:tc>
          <w:tcPr>
            <w:tcW w:w="1440" w:type="dxa"/>
            <w:vAlign w:val="center"/>
          </w:tcPr>
          <w:p w14:paraId="3C2ECF01" w14:textId="290DD7BA" w:rsidR="00CE7660" w:rsidRPr="00055956" w:rsidRDefault="00CE7660" w:rsidP="00630F11">
            <w:pPr>
              <w:jc w:val="center"/>
              <w:rPr>
                <w:sz w:val="22"/>
              </w:rPr>
            </w:pPr>
            <w:r w:rsidRPr="00055956">
              <w:rPr>
                <w:sz w:val="22"/>
              </w:rPr>
              <w:t>0..1</w:t>
            </w:r>
          </w:p>
        </w:tc>
        <w:tc>
          <w:tcPr>
            <w:tcW w:w="5801" w:type="dxa"/>
            <w:vAlign w:val="center"/>
          </w:tcPr>
          <w:p w14:paraId="6AC825F0" w14:textId="758E6213" w:rsidR="00CE7660" w:rsidRPr="00055956" w:rsidRDefault="00CE7660" w:rsidP="00DD6D0A">
            <w:pPr>
              <w:rPr>
                <w:rFonts w:ascii="Calibri" w:hAnsi="Calibri" w:cs="Arial"/>
                <w:sz w:val="22"/>
                <w:szCs w:val="22"/>
              </w:rPr>
            </w:pPr>
            <w:r w:rsidRPr="00055956">
              <w:rPr>
                <w:sz w:val="22"/>
              </w:rPr>
              <w:t xml:space="preserve">The </w:t>
            </w:r>
            <w:r w:rsidRPr="00055956">
              <w:rPr>
                <w:rFonts w:ascii="Courier New" w:eastAsia="Courier New" w:hAnsi="Courier New" w:cs="Courier New"/>
                <w:sz w:val="22"/>
              </w:rPr>
              <w:t>Related_Reports</w:t>
            </w:r>
            <w:r w:rsidRPr="00055956">
              <w:rPr>
                <w:sz w:val="22"/>
              </w:rPr>
              <w:t xml:space="preserve"> property </w:t>
            </w:r>
            <w:r w:rsidR="00DD6D0A" w:rsidRPr="00055956">
              <w:rPr>
                <w:sz w:val="22"/>
              </w:rPr>
              <w:t>specifies a set of</w:t>
            </w:r>
            <w:r w:rsidRPr="00055956">
              <w:rPr>
                <w:sz w:val="22"/>
              </w:rPr>
              <w:t xml:space="preserve"> one or more </w:t>
            </w:r>
            <w:r w:rsidR="00DD6D0A" w:rsidRPr="00055956">
              <w:rPr>
                <w:sz w:val="22"/>
              </w:rPr>
              <w:t>other Reports related to this Report</w:t>
            </w:r>
            <w:r w:rsidRPr="00055956">
              <w:rPr>
                <w:sz w:val="22"/>
              </w:rPr>
              <w:t>.</w:t>
            </w:r>
          </w:p>
        </w:tc>
      </w:tr>
    </w:tbl>
    <w:p w14:paraId="06DCFFE9" w14:textId="305462BC" w:rsidR="00AA727D" w:rsidRPr="00055956" w:rsidRDefault="00AA727D" w:rsidP="002C2A93">
      <w:pPr>
        <w:pStyle w:val="Heading2"/>
      </w:pPr>
      <w:bookmarkStart w:id="89" w:name="_Ref421012926"/>
      <w:bookmarkStart w:id="90" w:name="_Ref399154163"/>
      <w:bookmarkStart w:id="91" w:name="_Ref399407503"/>
      <w:bookmarkStart w:id="92" w:name="_Toc421527894"/>
      <w:r w:rsidRPr="00055956">
        <w:lastRenderedPageBreak/>
        <w:t>ReportVersionEnum Enumeration</w:t>
      </w:r>
      <w:bookmarkEnd w:id="89"/>
      <w:bookmarkEnd w:id="92"/>
    </w:p>
    <w:p w14:paraId="452FE94A" w14:textId="6C1AA993" w:rsidR="00AA727D" w:rsidRPr="00055956" w:rsidRDefault="00AA727D" w:rsidP="00AA727D">
      <w:pPr>
        <w:spacing w:after="240"/>
      </w:pPr>
      <w:r w:rsidRPr="00055956">
        <w:t xml:space="preserve">The </w:t>
      </w:r>
      <w:r w:rsidRPr="00055956">
        <w:rPr>
          <w:rFonts w:ascii="Courier New" w:hAnsi="Courier New" w:cs="Courier New"/>
        </w:rPr>
        <w:t>ReportVersionEnum</w:t>
      </w:r>
      <w:r w:rsidRPr="00055956">
        <w:t xml:space="preserve"> enumeration is an inventory of all versions of the Report data model, all of which are valid in STIX Version 1.2.</w:t>
      </w:r>
    </w:p>
    <w:p w14:paraId="4F8CEADB" w14:textId="44F14C50" w:rsidR="00AA727D" w:rsidRPr="00055956" w:rsidRDefault="00AA727D" w:rsidP="00AA727D">
      <w:pPr>
        <w:spacing w:after="240"/>
      </w:pPr>
      <w:r w:rsidRPr="00055956">
        <w:t xml:space="preserve">The enumeration literals are given in </w:t>
      </w:r>
      <w:r w:rsidRPr="00055956">
        <w:fldChar w:fldCharType="begin"/>
      </w:r>
      <w:r w:rsidRPr="00055956">
        <w:instrText xml:space="preserve"> REF _Ref420658526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2</w:t>
      </w:r>
      <w:r w:rsidRPr="00055956">
        <w:fldChar w:fldCharType="end"/>
      </w:r>
      <w:r w:rsidRPr="00055956">
        <w:t>.</w:t>
      </w:r>
    </w:p>
    <w:p w14:paraId="57C1AE45" w14:textId="2A45AC7D" w:rsidR="00AA727D" w:rsidRPr="00055956" w:rsidRDefault="00AA727D" w:rsidP="00AA727D">
      <w:pPr>
        <w:pStyle w:val="Caption"/>
        <w:keepNext/>
        <w:keepLines/>
        <w:spacing w:after="120"/>
        <w:jc w:val="center"/>
      </w:pPr>
      <w:bookmarkStart w:id="93" w:name="_Ref420658526"/>
      <w:r w:rsidRPr="00055956">
        <w:rPr>
          <w:color w:val="auto"/>
          <w:sz w:val="24"/>
          <w:szCs w:val="24"/>
        </w:rPr>
        <w:t xml:space="preserve">Table </w:t>
      </w:r>
      <w:r w:rsidRPr="00055956">
        <w:fldChar w:fldCharType="begin"/>
      </w:r>
      <w:r w:rsidRPr="00055956">
        <w:rPr>
          <w:color w:val="auto"/>
          <w:sz w:val="24"/>
          <w:szCs w:val="24"/>
        </w:rPr>
        <w:instrText xml:space="preserve"> STYLEREF 1 \s </w:instrText>
      </w:r>
      <w:r w:rsidRPr="00055956">
        <w:fldChar w:fldCharType="separate"/>
      </w:r>
      <w:r w:rsidR="00621AF3">
        <w:rPr>
          <w:noProof/>
          <w:color w:val="auto"/>
          <w:sz w:val="24"/>
          <w:szCs w:val="24"/>
        </w:rPr>
        <w:t>3</w:t>
      </w:r>
      <w:r w:rsidRPr="00055956">
        <w:fldChar w:fldCharType="end"/>
      </w:r>
      <w:r w:rsidRPr="00055956">
        <w:rPr>
          <w:color w:val="auto"/>
          <w:sz w:val="24"/>
          <w:szCs w:val="24"/>
        </w:rPr>
        <w:noBreakHyphen/>
      </w:r>
      <w:r w:rsidRPr="00055956">
        <w:fldChar w:fldCharType="begin"/>
      </w:r>
      <w:r w:rsidRPr="00055956">
        <w:rPr>
          <w:color w:val="auto"/>
          <w:sz w:val="24"/>
          <w:szCs w:val="24"/>
        </w:rPr>
        <w:instrText xml:space="preserve"> SEQ Table \* ARABIC \s 1 </w:instrText>
      </w:r>
      <w:r w:rsidRPr="00055956">
        <w:fldChar w:fldCharType="separate"/>
      </w:r>
      <w:r w:rsidR="00621AF3">
        <w:rPr>
          <w:noProof/>
          <w:color w:val="auto"/>
          <w:sz w:val="24"/>
          <w:szCs w:val="24"/>
        </w:rPr>
        <w:t>2</w:t>
      </w:r>
      <w:r w:rsidRPr="00055956">
        <w:fldChar w:fldCharType="end"/>
      </w:r>
      <w:bookmarkEnd w:id="93"/>
      <w:r w:rsidRPr="00055956">
        <w:rPr>
          <w:color w:val="auto"/>
          <w:sz w:val="24"/>
          <w:szCs w:val="24"/>
        </w:rPr>
        <w:t xml:space="preserve">. </w:t>
      </w:r>
      <w:r w:rsidRPr="00055956">
        <w:rPr>
          <w:b w:val="0"/>
          <w:color w:val="auto"/>
          <w:sz w:val="24"/>
          <w:szCs w:val="24"/>
        </w:rPr>
        <w:t xml:space="preserve">Literals of the </w:t>
      </w:r>
      <w:r w:rsidRPr="00055956">
        <w:rPr>
          <w:rFonts w:ascii="Courier New" w:hAnsi="Courier New" w:cs="Courier New"/>
          <w:b w:val="0"/>
          <w:color w:val="auto"/>
          <w:sz w:val="24"/>
          <w:szCs w:val="24"/>
        </w:rPr>
        <w:t>ReportVersionEnum</w:t>
      </w:r>
      <w:r w:rsidRPr="00055956">
        <w:rPr>
          <w:b w:val="0"/>
          <w:bCs w:val="0"/>
          <w:color w:val="auto"/>
          <w:sz w:val="24"/>
          <w:szCs w:val="24"/>
        </w:rPr>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397"/>
      </w:tblGrid>
      <w:tr w:rsidR="00AA727D" w:rsidRPr="00055956" w14:paraId="279F6223"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3C477957" w14:textId="77777777" w:rsidR="00AA727D" w:rsidRPr="00055956" w:rsidRDefault="00AA727D">
            <w:pPr>
              <w:rPr>
                <w:b/>
              </w:rPr>
            </w:pPr>
            <w:r w:rsidRPr="00055956">
              <w:rPr>
                <w:b/>
              </w:rPr>
              <w:t>Enumeration Literal</w:t>
            </w:r>
          </w:p>
        </w:tc>
        <w:tc>
          <w:tcPr>
            <w:tcW w:w="3397"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hideMark/>
          </w:tcPr>
          <w:p w14:paraId="1D06C424" w14:textId="77777777" w:rsidR="00AA727D" w:rsidRPr="00055956" w:rsidRDefault="00AA727D">
            <w:pPr>
              <w:rPr>
                <w:b/>
              </w:rPr>
            </w:pPr>
            <w:r w:rsidRPr="00055956">
              <w:rPr>
                <w:b/>
              </w:rPr>
              <w:t>Description</w:t>
            </w:r>
          </w:p>
        </w:tc>
      </w:tr>
      <w:tr w:rsidR="00AA727D" w:rsidRPr="00055956" w14:paraId="06FCE4C6" w14:textId="77777777" w:rsidTr="00AA727D">
        <w:trPr>
          <w:trHeight w:val="547"/>
          <w:jc w:val="center"/>
        </w:trPr>
        <w:tc>
          <w:tcPr>
            <w:tcW w:w="2358" w:type="dxa"/>
            <w:tcBorders>
              <w:top w:val="single" w:sz="4" w:space="0" w:color="auto"/>
              <w:left w:val="single" w:sz="4" w:space="0" w:color="auto"/>
              <w:bottom w:val="single" w:sz="4" w:space="0" w:color="auto"/>
              <w:right w:val="single" w:sz="4" w:space="0" w:color="auto"/>
            </w:tcBorders>
            <w:vAlign w:val="center"/>
            <w:hideMark/>
          </w:tcPr>
          <w:p w14:paraId="28849004" w14:textId="77777777" w:rsidR="00AA727D" w:rsidRPr="00055956" w:rsidRDefault="00AA727D">
            <w:pPr>
              <w:rPr>
                <w:b/>
                <w:sz w:val="22"/>
              </w:rPr>
            </w:pPr>
            <w:r w:rsidRPr="00055956">
              <w:rPr>
                <w:b/>
                <w:sz w:val="22"/>
              </w:rPr>
              <w:t>1.0</w:t>
            </w:r>
          </w:p>
        </w:tc>
        <w:tc>
          <w:tcPr>
            <w:tcW w:w="3397" w:type="dxa"/>
            <w:tcBorders>
              <w:top w:val="single" w:sz="4" w:space="0" w:color="auto"/>
              <w:left w:val="single" w:sz="4" w:space="0" w:color="auto"/>
              <w:bottom w:val="single" w:sz="4" w:space="0" w:color="auto"/>
              <w:right w:val="single" w:sz="4" w:space="0" w:color="auto"/>
            </w:tcBorders>
            <w:vAlign w:val="center"/>
            <w:hideMark/>
          </w:tcPr>
          <w:p w14:paraId="00959EE2" w14:textId="591AA30A" w:rsidR="00AA727D" w:rsidRPr="00055956" w:rsidRDefault="00AA727D" w:rsidP="00AA727D">
            <w:pPr>
              <w:rPr>
                <w:sz w:val="22"/>
              </w:rPr>
            </w:pPr>
            <w:r w:rsidRPr="00055956">
              <w:rPr>
                <w:sz w:val="22"/>
              </w:rPr>
              <w:t>Report data model Version 1.0</w:t>
            </w:r>
          </w:p>
        </w:tc>
      </w:tr>
    </w:tbl>
    <w:p w14:paraId="014DEFFB" w14:textId="675235CE" w:rsidR="001706E7" w:rsidRPr="00055956" w:rsidRDefault="00364B10" w:rsidP="002C2A93">
      <w:pPr>
        <w:pStyle w:val="Heading2"/>
      </w:pPr>
      <w:bookmarkStart w:id="94" w:name="_Ref421016955"/>
      <w:bookmarkStart w:id="95" w:name="_Toc421527895"/>
      <w:r w:rsidRPr="00055956">
        <w:t>Header</w:t>
      </w:r>
      <w:r w:rsidR="00CE7660" w:rsidRPr="00055956">
        <w:t>Type</w:t>
      </w:r>
      <w:r w:rsidR="00090F1B" w:rsidRPr="00055956">
        <w:t xml:space="preserve"> Class</w:t>
      </w:r>
      <w:bookmarkEnd w:id="90"/>
      <w:bookmarkEnd w:id="91"/>
      <w:bookmarkEnd w:id="94"/>
      <w:bookmarkEnd w:id="95"/>
    </w:p>
    <w:p w14:paraId="0488E8AF" w14:textId="714AB43B" w:rsidR="00EF5C0B" w:rsidRPr="00055956" w:rsidRDefault="00364B10" w:rsidP="00EF5C0B">
      <w:pPr>
        <w:spacing w:after="240"/>
      </w:pPr>
      <w:r w:rsidRPr="00055956">
        <w:t xml:space="preserve">The </w:t>
      </w:r>
      <w:r w:rsidRPr="00055956">
        <w:rPr>
          <w:rFonts w:ascii="Courier New" w:hAnsi="Courier New" w:cs="Courier New"/>
        </w:rPr>
        <w:t>HeaderType</w:t>
      </w:r>
      <w:r w:rsidRPr="00055956">
        <w:t xml:space="preserve"> class provides a structure for characteriz</w:t>
      </w:r>
      <w:r w:rsidR="003B4D37" w:rsidRPr="00055956">
        <w:t>ing the contextual information of</w:t>
      </w:r>
      <w:r w:rsidRPr="00055956">
        <w:t xml:space="preserve"> a Report</w:t>
      </w:r>
      <w:r w:rsidR="00CF5090" w:rsidRPr="00055956">
        <w:t>.</w:t>
      </w:r>
    </w:p>
    <w:p w14:paraId="23C6692F" w14:textId="1DD7761A" w:rsidR="00364B10" w:rsidRPr="00055956" w:rsidRDefault="00364B10" w:rsidP="00364B10">
      <w:r w:rsidRPr="00055956">
        <w:t xml:space="preserve">The property table of the </w:t>
      </w:r>
      <w:r w:rsidR="008B6000" w:rsidRPr="00055956">
        <w:rPr>
          <w:rFonts w:ascii="Courier New" w:hAnsi="Courier New" w:cs="Courier New"/>
        </w:rPr>
        <w:t>Header</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_Ref420947234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3</w:t>
      </w:r>
      <w:r w:rsidRPr="00055956">
        <w:fldChar w:fldCharType="end"/>
      </w:r>
      <w:r w:rsidRPr="00055956">
        <w:t>.</w:t>
      </w:r>
    </w:p>
    <w:p w14:paraId="499E6095" w14:textId="77777777" w:rsidR="00364B10" w:rsidRPr="00055956" w:rsidRDefault="00364B10" w:rsidP="00364B10"/>
    <w:p w14:paraId="28FC97A1" w14:textId="74DEE316" w:rsidR="00364B10" w:rsidRPr="00055956" w:rsidRDefault="00364B10" w:rsidP="00364B10">
      <w:pPr>
        <w:pStyle w:val="Caption"/>
        <w:keepNext/>
        <w:keepLines/>
        <w:spacing w:after="120"/>
        <w:jc w:val="center"/>
        <w:rPr>
          <w:b w:val="0"/>
          <w:color w:val="auto"/>
          <w:sz w:val="24"/>
          <w:szCs w:val="24"/>
        </w:rPr>
      </w:pPr>
      <w:bookmarkStart w:id="96" w:name="_Ref420947234"/>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3</w:t>
      </w:r>
      <w:r w:rsidRPr="00055956">
        <w:rPr>
          <w:color w:val="auto"/>
          <w:sz w:val="24"/>
        </w:rPr>
        <w:fldChar w:fldCharType="end"/>
      </w:r>
      <w:bookmarkEnd w:id="96"/>
      <w:r w:rsidRPr="00055956">
        <w:rPr>
          <w:color w:val="auto"/>
          <w:sz w:val="24"/>
          <w:szCs w:val="24"/>
        </w:rPr>
        <w:t>.</w:t>
      </w:r>
      <w:r w:rsidRPr="00055956">
        <w:rPr>
          <w:b w:val="0"/>
          <w:color w:val="auto"/>
          <w:sz w:val="24"/>
          <w:szCs w:val="24"/>
        </w:rPr>
        <w:t xml:space="preserve"> Properties of the </w:t>
      </w:r>
      <w:r w:rsidRPr="00055956">
        <w:rPr>
          <w:rFonts w:ascii="Courier New" w:hAnsi="Courier New" w:cs="Courier New"/>
          <w:b w:val="0"/>
          <w:color w:val="auto"/>
          <w:sz w:val="24"/>
          <w:szCs w:val="24"/>
        </w:rPr>
        <w:t>HeaderType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510"/>
        <w:gridCol w:w="1440"/>
        <w:gridCol w:w="6048"/>
      </w:tblGrid>
      <w:tr w:rsidR="00364B10" w:rsidRPr="00055956" w14:paraId="4E0F5066" w14:textId="77777777" w:rsidTr="003B4D37">
        <w:trPr>
          <w:trHeight w:val="547"/>
        </w:trPr>
        <w:tc>
          <w:tcPr>
            <w:tcW w:w="2178" w:type="dxa"/>
            <w:shd w:val="clear" w:color="auto" w:fill="BFBFBF" w:themeFill="background1" w:themeFillShade="BF"/>
            <w:vAlign w:val="center"/>
          </w:tcPr>
          <w:p w14:paraId="7D51CAD5" w14:textId="77777777" w:rsidR="00364B10" w:rsidRPr="00055956" w:rsidRDefault="00364B10" w:rsidP="00364B10">
            <w:pPr>
              <w:rPr>
                <w:b/>
              </w:rPr>
            </w:pPr>
            <w:r w:rsidRPr="00055956">
              <w:rPr>
                <w:b/>
              </w:rPr>
              <w:t>Name</w:t>
            </w:r>
          </w:p>
        </w:tc>
        <w:tc>
          <w:tcPr>
            <w:tcW w:w="3510" w:type="dxa"/>
            <w:shd w:val="clear" w:color="auto" w:fill="BFBFBF" w:themeFill="background1" w:themeFillShade="BF"/>
            <w:vAlign w:val="center"/>
          </w:tcPr>
          <w:p w14:paraId="45DF5B4B" w14:textId="77777777" w:rsidR="00364B10" w:rsidRPr="00055956" w:rsidRDefault="00364B10" w:rsidP="00364B10">
            <w:pPr>
              <w:rPr>
                <w:b/>
              </w:rPr>
            </w:pPr>
            <w:r w:rsidRPr="00055956">
              <w:rPr>
                <w:b/>
              </w:rPr>
              <w:t>Type</w:t>
            </w:r>
          </w:p>
        </w:tc>
        <w:tc>
          <w:tcPr>
            <w:tcW w:w="1440" w:type="dxa"/>
            <w:shd w:val="clear" w:color="auto" w:fill="BFBFBF" w:themeFill="background1" w:themeFillShade="BF"/>
            <w:vAlign w:val="center"/>
          </w:tcPr>
          <w:p w14:paraId="24BE2749" w14:textId="77777777" w:rsidR="00364B10" w:rsidRPr="00055956" w:rsidRDefault="00364B10" w:rsidP="00364B10">
            <w:pPr>
              <w:jc w:val="center"/>
              <w:rPr>
                <w:b/>
              </w:rPr>
            </w:pPr>
            <w:r w:rsidRPr="00055956">
              <w:rPr>
                <w:b/>
              </w:rPr>
              <w:t>Multiplicity</w:t>
            </w:r>
          </w:p>
        </w:tc>
        <w:tc>
          <w:tcPr>
            <w:tcW w:w="6048" w:type="dxa"/>
            <w:shd w:val="clear" w:color="auto" w:fill="BFBFBF" w:themeFill="background1" w:themeFillShade="BF"/>
            <w:vAlign w:val="center"/>
          </w:tcPr>
          <w:p w14:paraId="2DF5E999" w14:textId="77777777" w:rsidR="00364B10" w:rsidRPr="00055956" w:rsidRDefault="00364B10" w:rsidP="00364B10">
            <w:pPr>
              <w:rPr>
                <w:b/>
              </w:rPr>
            </w:pPr>
            <w:r w:rsidRPr="00055956">
              <w:rPr>
                <w:b/>
              </w:rPr>
              <w:t>Description</w:t>
            </w:r>
          </w:p>
        </w:tc>
      </w:tr>
      <w:tr w:rsidR="00364B10" w:rsidRPr="00055956" w14:paraId="4D44E5FB" w14:textId="77777777" w:rsidTr="003B4D37">
        <w:trPr>
          <w:trHeight w:val="547"/>
        </w:trPr>
        <w:tc>
          <w:tcPr>
            <w:tcW w:w="2178" w:type="dxa"/>
            <w:vAlign w:val="center"/>
          </w:tcPr>
          <w:p w14:paraId="3C8C2D46" w14:textId="441D6D2E" w:rsidR="00364B10" w:rsidRPr="00055956" w:rsidRDefault="00364B10" w:rsidP="00364B10">
            <w:pPr>
              <w:rPr>
                <w:sz w:val="22"/>
              </w:rPr>
            </w:pPr>
            <w:r w:rsidRPr="00055956">
              <w:rPr>
                <w:b/>
                <w:sz w:val="22"/>
              </w:rPr>
              <w:t>Title</w:t>
            </w:r>
          </w:p>
        </w:tc>
        <w:tc>
          <w:tcPr>
            <w:tcW w:w="3510" w:type="dxa"/>
            <w:vAlign w:val="center"/>
          </w:tcPr>
          <w:p w14:paraId="68B1B68F" w14:textId="1B0B5649" w:rsidR="00364B10" w:rsidRPr="00055956" w:rsidRDefault="0052045E" w:rsidP="00364B10">
            <w:pPr>
              <w:rPr>
                <w:rFonts w:ascii="Courier New" w:hAnsi="Courier New" w:cs="Courier New"/>
                <w:sz w:val="20"/>
              </w:rPr>
            </w:pPr>
            <w:r>
              <w:rPr>
                <w:rFonts w:ascii="Courier New" w:hAnsi="Courier New" w:cs="Courier New"/>
                <w:sz w:val="20"/>
              </w:rPr>
              <w:t>basicDataTypes:BasicString</w:t>
            </w:r>
          </w:p>
        </w:tc>
        <w:tc>
          <w:tcPr>
            <w:tcW w:w="1440" w:type="dxa"/>
            <w:vAlign w:val="center"/>
          </w:tcPr>
          <w:p w14:paraId="04B58DE1" w14:textId="6577B785" w:rsidR="00364B10" w:rsidRPr="00055956" w:rsidRDefault="00364B10" w:rsidP="00364B10">
            <w:pPr>
              <w:jc w:val="center"/>
              <w:rPr>
                <w:sz w:val="22"/>
              </w:rPr>
            </w:pPr>
            <w:r w:rsidRPr="00055956">
              <w:rPr>
                <w:sz w:val="22"/>
              </w:rPr>
              <w:t>0..1</w:t>
            </w:r>
          </w:p>
        </w:tc>
        <w:tc>
          <w:tcPr>
            <w:tcW w:w="6048" w:type="dxa"/>
            <w:vAlign w:val="center"/>
          </w:tcPr>
          <w:p w14:paraId="4410A2DE" w14:textId="2D7CD1F4" w:rsidR="00364B10" w:rsidRPr="00055956" w:rsidRDefault="00364B10" w:rsidP="003B4D37">
            <w:pPr>
              <w:rPr>
                <w:sz w:val="22"/>
                <w:szCs w:val="22"/>
              </w:rPr>
            </w:pPr>
            <w:r w:rsidRPr="00055956">
              <w:rPr>
                <w:sz w:val="22"/>
              </w:rPr>
              <w:t xml:space="preserve">The </w:t>
            </w:r>
            <w:r w:rsidRPr="00055956">
              <w:rPr>
                <w:rFonts w:ascii="Courier New" w:hAnsi="Courier New" w:cs="Courier New"/>
                <w:sz w:val="22"/>
              </w:rPr>
              <w:t>Title</w:t>
            </w:r>
            <w:r w:rsidRPr="00055956">
              <w:rPr>
                <w:sz w:val="22"/>
              </w:rPr>
              <w:t xml:space="preserve"> property</w:t>
            </w:r>
            <w:r w:rsidR="003B4D37" w:rsidRPr="00055956">
              <w:rPr>
                <w:sz w:val="22"/>
              </w:rPr>
              <w:t xml:space="preserve"> captures a title for the Report and reflects what the content producer thinks the Report as a whole should be called. </w:t>
            </w:r>
            <w:r w:rsidR="003B4D37" w:rsidRPr="00055956">
              <w:rPr>
                <w:rFonts w:ascii="Calibri" w:hAnsi="Calibri"/>
                <w:color w:val="000000"/>
                <w:sz w:val="22"/>
                <w:szCs w:val="22"/>
              </w:rPr>
              <w:t xml:space="preserve">The </w:t>
            </w:r>
            <w:r w:rsidR="003B4D37" w:rsidRPr="00055956">
              <w:rPr>
                <w:rFonts w:ascii="Courier New" w:hAnsi="Courier New" w:cs="Courier New"/>
                <w:color w:val="000000"/>
                <w:sz w:val="22"/>
                <w:szCs w:val="22"/>
              </w:rPr>
              <w:t>Title</w:t>
            </w:r>
            <w:r w:rsidR="003B4D37" w:rsidRPr="00055956">
              <w:rPr>
                <w:rFonts w:ascii="Calibri" w:hAnsi="Calibri"/>
                <w:color w:val="000000"/>
                <w:sz w:val="22"/>
                <w:szCs w:val="22"/>
              </w:rPr>
              <w:t xml:space="preserve"> property is typically used by humans to reference a particular Report; however, it is not suggested for correlation.</w:t>
            </w:r>
          </w:p>
        </w:tc>
      </w:tr>
      <w:tr w:rsidR="00364B10" w:rsidRPr="00055956" w14:paraId="53FD3ED6" w14:textId="77777777" w:rsidTr="003B4D37">
        <w:trPr>
          <w:trHeight w:val="547"/>
        </w:trPr>
        <w:tc>
          <w:tcPr>
            <w:tcW w:w="2178" w:type="dxa"/>
            <w:vAlign w:val="center"/>
          </w:tcPr>
          <w:p w14:paraId="6737A506" w14:textId="6B09F896" w:rsidR="00364B10" w:rsidRPr="00055956" w:rsidRDefault="00364B10" w:rsidP="00364B10">
            <w:pPr>
              <w:rPr>
                <w:sz w:val="22"/>
              </w:rPr>
            </w:pPr>
            <w:r w:rsidRPr="00055956">
              <w:rPr>
                <w:b/>
                <w:sz w:val="22"/>
              </w:rPr>
              <w:t>Intent</w:t>
            </w:r>
          </w:p>
        </w:tc>
        <w:tc>
          <w:tcPr>
            <w:tcW w:w="3510" w:type="dxa"/>
            <w:vAlign w:val="center"/>
          </w:tcPr>
          <w:p w14:paraId="67EF491E"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5CC2C506" w14:textId="61D4F7E3" w:rsidR="00364B10" w:rsidRPr="00055956" w:rsidRDefault="00364B10" w:rsidP="00364B10">
            <w:pPr>
              <w:rPr>
                <w:rFonts w:ascii="Courier New" w:hAnsi="Courier New" w:cs="Courier New"/>
                <w:sz w:val="20"/>
              </w:rPr>
            </w:pPr>
            <w:r w:rsidRPr="00055956">
              <w:rPr>
                <w:rFonts w:ascii="Courier New" w:hAnsi="Courier New" w:cs="Courier New"/>
                <w:sz w:val="20"/>
              </w:rPr>
              <w:t>VocabularyStringType</w:t>
            </w:r>
          </w:p>
        </w:tc>
        <w:tc>
          <w:tcPr>
            <w:tcW w:w="1440" w:type="dxa"/>
            <w:vAlign w:val="center"/>
          </w:tcPr>
          <w:p w14:paraId="370D5BF6" w14:textId="29353272" w:rsidR="00364B10" w:rsidRPr="00055956" w:rsidRDefault="00364B10" w:rsidP="00364B10">
            <w:pPr>
              <w:jc w:val="center"/>
              <w:rPr>
                <w:sz w:val="22"/>
              </w:rPr>
            </w:pPr>
            <w:r w:rsidRPr="00055956">
              <w:rPr>
                <w:sz w:val="22"/>
              </w:rPr>
              <w:t>0..*</w:t>
            </w:r>
          </w:p>
        </w:tc>
        <w:tc>
          <w:tcPr>
            <w:tcW w:w="6048" w:type="dxa"/>
            <w:vAlign w:val="center"/>
          </w:tcPr>
          <w:p w14:paraId="168DAB9C" w14:textId="60604FAD" w:rsidR="003B4D37" w:rsidRPr="00055956" w:rsidRDefault="003B4D37" w:rsidP="003B4D37">
            <w:pPr>
              <w:rPr>
                <w:sz w:val="22"/>
                <w:szCs w:val="22"/>
              </w:rPr>
            </w:pPr>
            <w:r w:rsidRPr="00055956">
              <w:rPr>
                <w:sz w:val="22"/>
                <w:szCs w:val="22"/>
              </w:rPr>
              <w:t xml:space="preserve">The </w:t>
            </w:r>
            <w:r w:rsidRPr="00055956">
              <w:rPr>
                <w:rFonts w:ascii="Courier New" w:hAnsi="Courier New" w:cs="Courier New"/>
                <w:sz w:val="22"/>
                <w:szCs w:val="22"/>
              </w:rPr>
              <w:t>Intent</w:t>
            </w:r>
            <w:r w:rsidRPr="00055956">
              <w:rPr>
                <w:sz w:val="22"/>
                <w:szCs w:val="22"/>
              </w:rPr>
              <w:t xml:space="preserve"> property specifies the intended purpose(s) or use(s) for the Report. Examples of potential purposes are </w:t>
            </w:r>
            <w:r w:rsidRPr="00055956">
              <w:rPr>
                <w:i/>
                <w:sz w:val="22"/>
                <w:szCs w:val="22"/>
              </w:rPr>
              <w:t>collective threat intelligence</w:t>
            </w:r>
            <w:r w:rsidRPr="00055956">
              <w:rPr>
                <w:sz w:val="22"/>
                <w:szCs w:val="22"/>
              </w:rPr>
              <w:t xml:space="preserve">, </w:t>
            </w:r>
            <w:r w:rsidRPr="00055956">
              <w:rPr>
                <w:i/>
                <w:sz w:val="22"/>
                <w:szCs w:val="22"/>
              </w:rPr>
              <w:t>campaign characterization</w:t>
            </w:r>
            <w:r w:rsidRPr="00055956">
              <w:rPr>
                <w:sz w:val="22"/>
                <w:szCs w:val="22"/>
              </w:rPr>
              <w:t xml:space="preserve"> and </w:t>
            </w:r>
            <w:r w:rsidRPr="00055956">
              <w:rPr>
                <w:i/>
                <w:sz w:val="22"/>
                <w:szCs w:val="22"/>
              </w:rPr>
              <w:t xml:space="preserve">malware samples </w:t>
            </w:r>
            <w:r w:rsidRPr="00055956">
              <w:rPr>
                <w:rFonts w:ascii="Calibri" w:hAnsi="Calibri"/>
                <w:sz w:val="22"/>
                <w:szCs w:val="22"/>
              </w:rPr>
              <w:t>(these specific values</w:t>
            </w:r>
            <w:r w:rsidRPr="00055956">
              <w:rPr>
                <w:rFonts w:ascii="Calibri" w:hAnsi="Calibri"/>
                <w:color w:val="000000"/>
                <w:sz w:val="22"/>
                <w:szCs w:val="22"/>
              </w:rPr>
              <w:t xml:space="preserve"> are only provided to help </w:t>
            </w:r>
            <w:r w:rsidRPr="00055956">
              <w:rPr>
                <w:rFonts w:ascii="Calibri" w:hAnsi="Calibri"/>
                <w:color w:val="000000"/>
                <w:sz w:val="22"/>
                <w:szCs w:val="22"/>
              </w:rPr>
              <w:lastRenderedPageBreak/>
              <w:t xml:space="preserve">explain the </w:t>
            </w:r>
            <w:r w:rsidRPr="00055956">
              <w:rPr>
                <w:rFonts w:ascii="Calibri" w:hAnsi="Calibri"/>
                <w:sz w:val="22"/>
                <w:szCs w:val="22"/>
              </w:rPr>
              <w:t xml:space="preserve">property: they are neither recommended types nor necessarily part of any existing vocabulary).  The content creator may choose any arbitrary value or may constrain the set of possible values by referencing an externally-defined vocabulary or leveraging a formally defined vocabulary extending from the </w:t>
            </w:r>
            <w:r w:rsidRPr="00055956">
              <w:rPr>
                <w:rFonts w:ascii="Courier New" w:hAnsi="Courier New" w:cs="Courier New"/>
                <w:sz w:val="22"/>
                <w:szCs w:val="22"/>
              </w:rPr>
              <w:t>stixCommon:ControlledVocabularyStringType</w:t>
            </w:r>
            <w:r w:rsidRPr="00055956">
              <w:rPr>
                <w:rFonts w:ascii="Calibri" w:hAnsi="Calibri"/>
                <w:sz w:val="22"/>
                <w:szCs w:val="22"/>
              </w:rPr>
              <w:t xml:space="preserve"> class</w:t>
            </w:r>
            <w:r w:rsidRPr="00055956">
              <w:rPr>
                <w:rFonts w:ascii="Calibri" w:hAnsi="Calibri"/>
                <w:color w:val="000000"/>
                <w:sz w:val="22"/>
                <w:szCs w:val="22"/>
              </w:rPr>
              <w:t xml:space="preserve">. </w:t>
            </w:r>
            <w:r w:rsidRPr="00055956">
              <w:rPr>
                <w:sz w:val="22"/>
                <w:szCs w:val="22"/>
              </w:rPr>
              <w:t xml:space="preserve"> The STIX default vocabulary class for use in this property is </w:t>
            </w:r>
            <w:r w:rsidRPr="00055956">
              <w:rPr>
                <w:i/>
                <w:sz w:val="22"/>
                <w:szCs w:val="22"/>
              </w:rPr>
              <w:t>'ReportIntentVocab-1.0'</w:t>
            </w:r>
            <w:r w:rsidRPr="00055956">
              <w:rPr>
                <w:sz w:val="22"/>
                <w:szCs w:val="22"/>
              </w:rPr>
              <w:t>.</w:t>
            </w:r>
          </w:p>
        </w:tc>
      </w:tr>
      <w:tr w:rsidR="00364B10" w:rsidRPr="00055956" w14:paraId="1878FC98" w14:textId="77777777" w:rsidTr="003B4D37">
        <w:trPr>
          <w:trHeight w:val="547"/>
        </w:trPr>
        <w:tc>
          <w:tcPr>
            <w:tcW w:w="2178" w:type="dxa"/>
            <w:vAlign w:val="center"/>
          </w:tcPr>
          <w:p w14:paraId="3560764D" w14:textId="52F6BD1D" w:rsidR="00364B10" w:rsidRPr="00055956" w:rsidRDefault="00364B10" w:rsidP="00364B10">
            <w:pPr>
              <w:rPr>
                <w:sz w:val="22"/>
              </w:rPr>
            </w:pPr>
            <w:r w:rsidRPr="00055956">
              <w:rPr>
                <w:b/>
                <w:sz w:val="22"/>
              </w:rPr>
              <w:lastRenderedPageBreak/>
              <w:t>Description</w:t>
            </w:r>
          </w:p>
        </w:tc>
        <w:tc>
          <w:tcPr>
            <w:tcW w:w="3510" w:type="dxa"/>
            <w:vAlign w:val="center"/>
          </w:tcPr>
          <w:p w14:paraId="7F89F913"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50A74AA7" w14:textId="6B2548EF"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3CE7CAF9" w14:textId="51961AAE" w:rsidR="00364B10" w:rsidRPr="00055956" w:rsidRDefault="00364B10" w:rsidP="00364B10">
            <w:pPr>
              <w:jc w:val="center"/>
              <w:rPr>
                <w:sz w:val="22"/>
              </w:rPr>
            </w:pPr>
            <w:r w:rsidRPr="00055956">
              <w:rPr>
                <w:sz w:val="22"/>
              </w:rPr>
              <w:t>0..*</w:t>
            </w:r>
          </w:p>
        </w:tc>
        <w:tc>
          <w:tcPr>
            <w:tcW w:w="6048" w:type="dxa"/>
            <w:vAlign w:val="center"/>
          </w:tcPr>
          <w:p w14:paraId="23629849" w14:textId="72771530"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captures a textual description of the Report.  Any length is permitted.  Optional formatting is supported via the </w:t>
            </w:r>
            <w:r w:rsidRPr="00055956">
              <w:rPr>
                <w:rFonts w:ascii="Courier New" w:hAnsi="Courier New" w:cs="Courier New"/>
                <w:color w:val="000000"/>
                <w:sz w:val="22"/>
                <w:szCs w:val="22"/>
              </w:rPr>
              <w:t>structuring_format</w:t>
            </w:r>
            <w:r w:rsidRPr="00055956">
              <w:rPr>
                <w:rFonts w:ascii="Calibri" w:hAnsi="Calibri"/>
                <w:color w:val="000000"/>
                <w:sz w:val="22"/>
                <w:szCs w:val="22"/>
              </w:rPr>
              <w:t xml:space="preserve"> property of the </w:t>
            </w:r>
            <w:r w:rsidRPr="00055956">
              <w:rPr>
                <w:rFonts w:ascii="Courier New" w:hAnsi="Courier New" w:cs="Courier New"/>
                <w:color w:val="000000"/>
                <w:sz w:val="22"/>
                <w:szCs w:val="22"/>
              </w:rPr>
              <w:t>StructuredTextType</w:t>
            </w:r>
            <w:r w:rsidRPr="00055956">
              <w:rPr>
                <w:rFonts w:ascii="Calibri" w:hAnsi="Calibri"/>
                <w:color w:val="000000"/>
                <w:sz w:val="22"/>
                <w:szCs w:val="22"/>
              </w:rPr>
              <w:t xml:space="preserve"> class.</w:t>
            </w:r>
          </w:p>
        </w:tc>
      </w:tr>
      <w:tr w:rsidR="00364B10" w:rsidRPr="00055956" w14:paraId="6CEF10E4" w14:textId="77777777" w:rsidTr="003B4D37">
        <w:trPr>
          <w:trHeight w:val="547"/>
        </w:trPr>
        <w:tc>
          <w:tcPr>
            <w:tcW w:w="2178" w:type="dxa"/>
            <w:vAlign w:val="center"/>
          </w:tcPr>
          <w:p w14:paraId="5B780863" w14:textId="05AC848E" w:rsidR="00364B10" w:rsidRPr="00055956" w:rsidRDefault="00364B10" w:rsidP="00364B10">
            <w:pPr>
              <w:rPr>
                <w:sz w:val="22"/>
              </w:rPr>
            </w:pPr>
            <w:r w:rsidRPr="00055956">
              <w:rPr>
                <w:b/>
                <w:sz w:val="22"/>
              </w:rPr>
              <w:t>Short_Description</w:t>
            </w:r>
          </w:p>
        </w:tc>
        <w:tc>
          <w:tcPr>
            <w:tcW w:w="3510" w:type="dxa"/>
            <w:vAlign w:val="center"/>
          </w:tcPr>
          <w:p w14:paraId="106BDC8F" w14:textId="77777777" w:rsidR="003B4D37" w:rsidRPr="00055956" w:rsidRDefault="00364B10" w:rsidP="00364B10">
            <w:pPr>
              <w:rPr>
                <w:rFonts w:ascii="Courier New" w:hAnsi="Courier New" w:cs="Courier New"/>
                <w:sz w:val="20"/>
              </w:rPr>
            </w:pPr>
            <w:r w:rsidRPr="00055956">
              <w:rPr>
                <w:rFonts w:ascii="Courier New" w:hAnsi="Courier New" w:cs="Courier New"/>
                <w:sz w:val="20"/>
              </w:rPr>
              <w:t>stixCommon:</w:t>
            </w:r>
          </w:p>
          <w:p w14:paraId="26E69D0D" w14:textId="14F90470" w:rsidR="00364B10" w:rsidRPr="00055956" w:rsidRDefault="00364B10" w:rsidP="00364B10">
            <w:pPr>
              <w:rPr>
                <w:rFonts w:ascii="Courier New" w:hAnsi="Courier New" w:cs="Courier New"/>
                <w:sz w:val="20"/>
              </w:rPr>
            </w:pPr>
            <w:r w:rsidRPr="00055956">
              <w:rPr>
                <w:rFonts w:ascii="Courier New" w:hAnsi="Courier New" w:cs="Courier New"/>
                <w:sz w:val="20"/>
              </w:rPr>
              <w:t>StructuredTextType</w:t>
            </w:r>
          </w:p>
        </w:tc>
        <w:tc>
          <w:tcPr>
            <w:tcW w:w="1440" w:type="dxa"/>
            <w:vAlign w:val="center"/>
          </w:tcPr>
          <w:p w14:paraId="7823C274" w14:textId="4D692350" w:rsidR="00364B10" w:rsidRPr="00055956" w:rsidRDefault="00364B10" w:rsidP="00364B10">
            <w:pPr>
              <w:jc w:val="center"/>
              <w:rPr>
                <w:sz w:val="22"/>
              </w:rPr>
            </w:pPr>
            <w:r w:rsidRPr="00055956">
              <w:rPr>
                <w:sz w:val="22"/>
              </w:rPr>
              <w:t>0..*</w:t>
            </w:r>
          </w:p>
        </w:tc>
        <w:tc>
          <w:tcPr>
            <w:tcW w:w="6048" w:type="dxa"/>
            <w:vAlign w:val="center"/>
          </w:tcPr>
          <w:p w14:paraId="0EE7C7F7" w14:textId="764C69CC"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Short_Description</w:t>
            </w:r>
            <w:r w:rsidRPr="00055956">
              <w:rPr>
                <w:rFonts w:ascii="Calibri" w:hAnsi="Calibri"/>
                <w:color w:val="000000"/>
                <w:sz w:val="22"/>
                <w:szCs w:val="22"/>
              </w:rPr>
              <w:t xml:space="preserve"> property captures a short textual description of the Report.   This property is secondary and should only be used if the </w:t>
            </w:r>
            <w:r w:rsidRPr="00055956">
              <w:rPr>
                <w:rFonts w:ascii="Courier New" w:hAnsi="Courier New" w:cs="Courier New"/>
                <w:color w:val="000000"/>
                <w:sz w:val="22"/>
                <w:szCs w:val="22"/>
              </w:rPr>
              <w:t>Description</w:t>
            </w:r>
            <w:r w:rsidRPr="00055956">
              <w:rPr>
                <w:rFonts w:ascii="Calibri" w:hAnsi="Calibri"/>
                <w:color w:val="000000"/>
                <w:sz w:val="22"/>
                <w:szCs w:val="22"/>
              </w:rPr>
              <w:t xml:space="preserve"> property is already populated and another, shorter description is available</w:t>
            </w:r>
            <w:r w:rsidR="00364B10" w:rsidRPr="00055956">
              <w:rPr>
                <w:sz w:val="22"/>
              </w:rPr>
              <w:t>.</w:t>
            </w:r>
          </w:p>
        </w:tc>
      </w:tr>
      <w:tr w:rsidR="00364B10" w:rsidRPr="00055956" w14:paraId="2ECE49D4" w14:textId="77777777" w:rsidTr="003B4D37">
        <w:trPr>
          <w:trHeight w:val="547"/>
        </w:trPr>
        <w:tc>
          <w:tcPr>
            <w:tcW w:w="2178" w:type="dxa"/>
            <w:vAlign w:val="center"/>
          </w:tcPr>
          <w:p w14:paraId="262F85E2" w14:textId="29E33FFC" w:rsidR="00364B10" w:rsidRPr="00055956" w:rsidRDefault="00364B10" w:rsidP="00364B10">
            <w:pPr>
              <w:rPr>
                <w:sz w:val="22"/>
              </w:rPr>
            </w:pPr>
            <w:r w:rsidRPr="00055956">
              <w:rPr>
                <w:b/>
                <w:sz w:val="22"/>
              </w:rPr>
              <w:t>Handling</w:t>
            </w:r>
          </w:p>
        </w:tc>
        <w:tc>
          <w:tcPr>
            <w:tcW w:w="3510" w:type="dxa"/>
            <w:vAlign w:val="center"/>
          </w:tcPr>
          <w:p w14:paraId="082FF038" w14:textId="0E1A63EB" w:rsidR="00364B10" w:rsidRPr="00055956" w:rsidRDefault="00364B10" w:rsidP="00364B10">
            <w:pPr>
              <w:rPr>
                <w:rFonts w:ascii="Courier New" w:hAnsi="Courier New" w:cs="Courier New"/>
                <w:sz w:val="20"/>
              </w:rPr>
            </w:pPr>
            <w:r w:rsidRPr="00055956">
              <w:rPr>
                <w:rFonts w:ascii="Courier New" w:hAnsi="Courier New" w:cs="Courier New"/>
                <w:sz w:val="20"/>
              </w:rPr>
              <w:t>marking:MarkingType</w:t>
            </w:r>
          </w:p>
        </w:tc>
        <w:tc>
          <w:tcPr>
            <w:tcW w:w="1440" w:type="dxa"/>
            <w:vAlign w:val="center"/>
          </w:tcPr>
          <w:p w14:paraId="321F58E8" w14:textId="2577D8C8" w:rsidR="00364B10" w:rsidRPr="00055956" w:rsidRDefault="00364B10" w:rsidP="00364B10">
            <w:pPr>
              <w:jc w:val="center"/>
              <w:rPr>
                <w:sz w:val="22"/>
              </w:rPr>
            </w:pPr>
            <w:r w:rsidRPr="00055956">
              <w:rPr>
                <w:sz w:val="22"/>
              </w:rPr>
              <w:t>0..1</w:t>
            </w:r>
          </w:p>
        </w:tc>
        <w:tc>
          <w:tcPr>
            <w:tcW w:w="6048" w:type="dxa"/>
            <w:vAlign w:val="center"/>
          </w:tcPr>
          <w:p w14:paraId="77A27779" w14:textId="6F9B7AB5" w:rsidR="00364B10" w:rsidRPr="00055956" w:rsidRDefault="003B4D37" w:rsidP="003B4D37">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Handling</w:t>
            </w:r>
            <w:r w:rsidRPr="00055956">
              <w:rPr>
                <w:rFonts w:ascii="Calibri" w:hAnsi="Calibri"/>
                <w:color w:val="000000"/>
                <w:sz w:val="22"/>
                <w:szCs w:val="22"/>
              </w:rPr>
              <w:t xml:space="preserve"> property specifies the appropriate data handling markings for the properties of this Report. The marking scope is limited to the Report and the content it contains. Note that data handling markings can also be specified at a higher level.</w:t>
            </w:r>
          </w:p>
        </w:tc>
      </w:tr>
      <w:tr w:rsidR="00364B10" w:rsidRPr="00055956" w14:paraId="058DFCD7" w14:textId="77777777" w:rsidTr="003B4D37">
        <w:trPr>
          <w:trHeight w:val="547"/>
        </w:trPr>
        <w:tc>
          <w:tcPr>
            <w:tcW w:w="2178" w:type="dxa"/>
            <w:vAlign w:val="center"/>
          </w:tcPr>
          <w:p w14:paraId="0941B979" w14:textId="6151087B" w:rsidR="00364B10" w:rsidRPr="00055956" w:rsidRDefault="00364B10" w:rsidP="00364B10">
            <w:pPr>
              <w:rPr>
                <w:sz w:val="22"/>
              </w:rPr>
            </w:pPr>
            <w:r w:rsidRPr="00055956">
              <w:rPr>
                <w:b/>
                <w:sz w:val="22"/>
              </w:rPr>
              <w:t>Information_Source</w:t>
            </w:r>
          </w:p>
        </w:tc>
        <w:tc>
          <w:tcPr>
            <w:tcW w:w="3510" w:type="dxa"/>
            <w:vAlign w:val="center"/>
          </w:tcPr>
          <w:p w14:paraId="4236A033" w14:textId="77777777" w:rsidR="00364B10" w:rsidRPr="00055956" w:rsidRDefault="00364B10" w:rsidP="00364B10">
            <w:pPr>
              <w:rPr>
                <w:rFonts w:ascii="Courier New" w:hAnsi="Courier New" w:cs="Courier New"/>
                <w:sz w:val="20"/>
              </w:rPr>
            </w:pPr>
            <w:r w:rsidRPr="00055956">
              <w:rPr>
                <w:rFonts w:ascii="Courier New" w:hAnsi="Courier New" w:cs="Courier New"/>
                <w:sz w:val="20"/>
              </w:rPr>
              <w:t>stixCommon:</w:t>
            </w:r>
          </w:p>
          <w:p w14:paraId="39750C4F" w14:textId="44AC8B1C" w:rsidR="00364B10" w:rsidRPr="00055956" w:rsidRDefault="00364B10" w:rsidP="00364B10">
            <w:pPr>
              <w:rPr>
                <w:rFonts w:ascii="Courier New" w:hAnsi="Courier New" w:cs="Courier New"/>
                <w:sz w:val="20"/>
              </w:rPr>
            </w:pPr>
            <w:r w:rsidRPr="00055956">
              <w:rPr>
                <w:rFonts w:ascii="Courier New" w:hAnsi="Courier New" w:cs="Courier New"/>
                <w:sz w:val="20"/>
              </w:rPr>
              <w:t>InformationSourceType</w:t>
            </w:r>
          </w:p>
        </w:tc>
        <w:tc>
          <w:tcPr>
            <w:tcW w:w="1440" w:type="dxa"/>
            <w:vAlign w:val="center"/>
          </w:tcPr>
          <w:p w14:paraId="5A65F2C3" w14:textId="50AC4B36" w:rsidR="00364B10" w:rsidRPr="00055956" w:rsidRDefault="00364B10" w:rsidP="00364B10">
            <w:pPr>
              <w:jc w:val="center"/>
              <w:rPr>
                <w:sz w:val="22"/>
              </w:rPr>
            </w:pPr>
            <w:r w:rsidRPr="00055956">
              <w:rPr>
                <w:sz w:val="22"/>
              </w:rPr>
              <w:t>0..1</w:t>
            </w:r>
          </w:p>
        </w:tc>
        <w:tc>
          <w:tcPr>
            <w:tcW w:w="6048" w:type="dxa"/>
            <w:vAlign w:val="center"/>
          </w:tcPr>
          <w:p w14:paraId="141F084C" w14:textId="28CF69BA" w:rsidR="00364B10" w:rsidRPr="00055956" w:rsidRDefault="003B4D37" w:rsidP="00051892">
            <w:pPr>
              <w:rPr>
                <w:rFonts w:ascii="Calibri" w:hAnsi="Calibri" w:cs="Arial"/>
                <w:sz w:val="22"/>
                <w:szCs w:val="22"/>
              </w:rPr>
            </w:pPr>
            <w:r w:rsidRPr="00055956">
              <w:rPr>
                <w:rFonts w:ascii="Calibri" w:hAnsi="Calibri"/>
                <w:color w:val="000000"/>
                <w:sz w:val="22"/>
                <w:szCs w:val="22"/>
              </w:rPr>
              <w:t xml:space="preserve">The </w:t>
            </w:r>
            <w:r w:rsidRPr="00055956">
              <w:rPr>
                <w:rFonts w:ascii="Courier New" w:hAnsi="Courier New" w:cs="Courier New"/>
                <w:color w:val="000000"/>
                <w:sz w:val="22"/>
                <w:szCs w:val="22"/>
              </w:rPr>
              <w:t>Information_Source</w:t>
            </w:r>
            <w:r w:rsidRPr="00055956">
              <w:rPr>
                <w:rFonts w:ascii="Calibri" w:hAnsi="Calibri"/>
                <w:color w:val="000000"/>
                <w:sz w:val="22"/>
                <w:szCs w:val="22"/>
              </w:rPr>
              <w:t xml:space="preserve"> property characterizes the source of the Report and all of its contained information</w:t>
            </w:r>
            <w:r w:rsidR="00051892">
              <w:rPr>
                <w:rFonts w:ascii="Calibri" w:hAnsi="Calibri"/>
                <w:color w:val="000000"/>
                <w:sz w:val="22"/>
                <w:szCs w:val="22"/>
              </w:rPr>
              <w:t xml:space="preserve"> unless that information specifies a different source</w:t>
            </w:r>
            <w:r w:rsidRPr="00055956">
              <w:rPr>
                <w:rFonts w:ascii="Calibri" w:hAnsi="Calibri"/>
                <w:color w:val="000000"/>
                <w:sz w:val="22"/>
                <w:szCs w:val="22"/>
              </w:rPr>
              <w:t>.  Examples of details captured include identitifying characteristics, time-related attributes, and a list of the tools used to collect the information</w:t>
            </w:r>
            <w:r w:rsidR="00364B10" w:rsidRPr="00055956">
              <w:rPr>
                <w:sz w:val="22"/>
              </w:rPr>
              <w:t>.</w:t>
            </w:r>
          </w:p>
        </w:tc>
      </w:tr>
    </w:tbl>
    <w:p w14:paraId="056A84E8" w14:textId="77777777" w:rsidR="004E1BB1" w:rsidRDefault="004E1BB1" w:rsidP="004E1BB1">
      <w:pPr>
        <w:pStyle w:val="Heading2"/>
      </w:pPr>
      <w:bookmarkStart w:id="97" w:name="_Toc420660211"/>
      <w:bookmarkStart w:id="98" w:name="_Ref399154173"/>
      <w:bookmarkStart w:id="99" w:name="_Toc421527896"/>
      <w:r>
        <w:t>Content Aggregation Types</w:t>
      </w:r>
      <w:bookmarkEnd w:id="97"/>
      <w:bookmarkEnd w:id="99"/>
    </w:p>
    <w:p w14:paraId="10D6398D" w14:textId="1E1FC306" w:rsidR="004E1BB1" w:rsidRDefault="004E1BB1" w:rsidP="004E1BB1">
      <w:r>
        <w:t xml:space="preserve">Each component type has an </w:t>
      </w:r>
      <w:r>
        <w:t>associated aggregation class that has one main property – a set of instances of that component type</w:t>
      </w:r>
      <w:r w:rsidR="00BA6B62">
        <w:t xml:space="preserve"> whether directly specified or included via reference</w:t>
      </w:r>
      <w:r>
        <w:t xml:space="preserve">.  </w:t>
      </w:r>
      <w:r>
        <w:t xml:space="preserve">The aggregation class for Observables, </w:t>
      </w:r>
      <w:r w:rsidRPr="00CA1E0C">
        <w:rPr>
          <w:rFonts w:ascii="Courier New" w:hAnsi="Courier New" w:cs="Courier New"/>
        </w:rPr>
        <w:t>cybox_core:ObservablesType</w:t>
      </w:r>
      <w:r w:rsidRPr="00CA1E0C">
        <w:rPr>
          <w:rFonts w:cs="Courier New"/>
        </w:rPr>
        <w:t>,</w:t>
      </w:r>
      <w:r>
        <w:t xml:space="preserve"> is defined in [CybOX</w:t>
      </w:r>
      <w:r w:rsidRPr="006474C1">
        <w:rPr>
          <w:vertAlign w:val="subscript"/>
        </w:rPr>
        <w:t>COR</w:t>
      </w:r>
      <w:r>
        <w:t>].</w:t>
      </w:r>
    </w:p>
    <w:p w14:paraId="31D23FA1" w14:textId="6F728443" w:rsidR="00364B10" w:rsidRPr="00055956" w:rsidRDefault="00364B10" w:rsidP="004E1BB1">
      <w:pPr>
        <w:pStyle w:val="Heading3"/>
      </w:pPr>
      <w:bookmarkStart w:id="100" w:name="_Toc421527897"/>
      <w:r w:rsidRPr="00055956">
        <w:lastRenderedPageBreak/>
        <w:t>IndicatorsType</w:t>
      </w:r>
      <w:r w:rsidR="00007D9F" w:rsidRPr="00055956">
        <w:t xml:space="preserve"> Class</w:t>
      </w:r>
      <w:bookmarkStart w:id="101" w:name="_Toc389570600"/>
      <w:bookmarkStart w:id="102" w:name="_Toc389581070"/>
      <w:bookmarkStart w:id="103" w:name="_Toc391386568"/>
      <w:bookmarkEnd w:id="98"/>
      <w:bookmarkEnd w:id="100"/>
    </w:p>
    <w:p w14:paraId="6B827D21" w14:textId="533012BA" w:rsidR="00364B10" w:rsidRPr="00055956" w:rsidRDefault="002F6CD1" w:rsidP="00E81667">
      <w:pPr>
        <w:spacing w:after="240"/>
      </w:pPr>
      <w:r w:rsidRPr="00055956">
        <w:t xml:space="preserve">The </w:t>
      </w:r>
      <w:r w:rsidRPr="00055956">
        <w:rPr>
          <w:rFonts w:ascii="Courier New" w:hAnsi="Courier New" w:cs="Courier New"/>
        </w:rPr>
        <w:t>IndicatorsType</w:t>
      </w:r>
      <w:r w:rsidRPr="00055956">
        <w:t xml:space="preserve"> class specifies a set of one or more cyber threat Indicators.</w:t>
      </w:r>
    </w:p>
    <w:p w14:paraId="08074371" w14:textId="6DDA7A5E" w:rsidR="00364B10" w:rsidRPr="00055956" w:rsidRDefault="00364B10" w:rsidP="00364B10">
      <w:r w:rsidRPr="00055956">
        <w:t xml:space="preserve">The </w:t>
      </w:r>
      <w:r w:rsidR="00E81667" w:rsidRPr="00055956">
        <w:t>properties</w:t>
      </w:r>
      <w:r w:rsidRPr="00055956">
        <w:t xml:space="preserve"> of the </w:t>
      </w:r>
      <w:r w:rsidR="008B6000" w:rsidRPr="00055956">
        <w:rPr>
          <w:rFonts w:ascii="Courier New" w:hAnsi="Courier New" w:cs="Courier New"/>
        </w:rPr>
        <w:t>Indicators</w:t>
      </w:r>
      <w:r w:rsidRPr="00055956">
        <w:rPr>
          <w:rFonts w:ascii="Courier New" w:hAnsi="Courier New" w:cs="Courier New"/>
        </w:rPr>
        <w:t>Type</w:t>
      </w:r>
      <w:r w:rsidRPr="00055956">
        <w:t xml:space="preserve"> class </w:t>
      </w:r>
      <w:r w:rsidR="00E81667" w:rsidRPr="00055956">
        <w:t>are</w:t>
      </w:r>
      <w:r w:rsidRPr="00055956">
        <w:t xml:space="preserve"> given in</w:t>
      </w:r>
      <w:r w:rsidR="001600D8" w:rsidRPr="00055956">
        <w:t xml:space="preserve"> </w:t>
      </w:r>
      <w:r w:rsidR="001600D8" w:rsidRPr="00055956">
        <w:fldChar w:fldCharType="begin"/>
      </w:r>
      <w:r w:rsidR="001600D8" w:rsidRPr="00055956">
        <w:instrText xml:space="preserve"> REF _Ref420947977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4</w:t>
      </w:r>
      <w:r w:rsidR="001600D8" w:rsidRPr="00055956">
        <w:fldChar w:fldCharType="end"/>
      </w:r>
      <w:r w:rsidRPr="00055956">
        <w:t>.</w:t>
      </w:r>
    </w:p>
    <w:p w14:paraId="19B3019F" w14:textId="77777777" w:rsidR="00364B10" w:rsidRPr="00055956" w:rsidRDefault="00364B10" w:rsidP="00364B10"/>
    <w:p w14:paraId="0351F3C0" w14:textId="103A8D1D" w:rsidR="00364B10" w:rsidRPr="00055956" w:rsidRDefault="00364B10" w:rsidP="00364B10">
      <w:pPr>
        <w:pStyle w:val="Caption"/>
        <w:keepNext/>
        <w:keepLines/>
        <w:spacing w:after="120"/>
        <w:jc w:val="center"/>
        <w:rPr>
          <w:b w:val="0"/>
          <w:color w:val="auto"/>
          <w:sz w:val="24"/>
          <w:szCs w:val="24"/>
        </w:rPr>
      </w:pPr>
      <w:bookmarkStart w:id="104" w:name="_Ref42094797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4</w:t>
      </w:r>
      <w:r w:rsidRPr="00055956">
        <w:rPr>
          <w:color w:val="auto"/>
          <w:sz w:val="24"/>
        </w:rPr>
        <w:fldChar w:fldCharType="end"/>
      </w:r>
      <w:bookmarkEnd w:id="104"/>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Indicators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38"/>
        <w:gridCol w:w="3780"/>
        <w:gridCol w:w="1440"/>
        <w:gridCol w:w="6318"/>
      </w:tblGrid>
      <w:tr w:rsidR="00364B10" w:rsidRPr="00055956" w14:paraId="69A68D6F" w14:textId="77777777" w:rsidTr="00681984">
        <w:trPr>
          <w:trHeight w:val="547"/>
        </w:trPr>
        <w:tc>
          <w:tcPr>
            <w:tcW w:w="1638" w:type="dxa"/>
            <w:shd w:val="clear" w:color="auto" w:fill="BFBFBF" w:themeFill="background1" w:themeFillShade="BF"/>
            <w:vAlign w:val="center"/>
          </w:tcPr>
          <w:p w14:paraId="7A00CF0F" w14:textId="77777777" w:rsidR="00364B10" w:rsidRPr="00055956" w:rsidRDefault="00364B10" w:rsidP="00AA727D">
            <w:pPr>
              <w:rPr>
                <w:b/>
              </w:rPr>
            </w:pPr>
            <w:r w:rsidRPr="00055956">
              <w:rPr>
                <w:b/>
              </w:rPr>
              <w:t>Name</w:t>
            </w:r>
          </w:p>
        </w:tc>
        <w:tc>
          <w:tcPr>
            <w:tcW w:w="3780" w:type="dxa"/>
            <w:shd w:val="clear" w:color="auto" w:fill="BFBFBF" w:themeFill="background1" w:themeFillShade="BF"/>
            <w:vAlign w:val="center"/>
          </w:tcPr>
          <w:p w14:paraId="0C146924" w14:textId="77777777" w:rsidR="00364B10" w:rsidRPr="00055956" w:rsidRDefault="00364B10" w:rsidP="00AA727D">
            <w:pPr>
              <w:rPr>
                <w:b/>
              </w:rPr>
            </w:pPr>
            <w:r w:rsidRPr="00055956">
              <w:rPr>
                <w:b/>
              </w:rPr>
              <w:t>Type</w:t>
            </w:r>
          </w:p>
        </w:tc>
        <w:tc>
          <w:tcPr>
            <w:tcW w:w="1440" w:type="dxa"/>
            <w:shd w:val="clear" w:color="auto" w:fill="BFBFBF" w:themeFill="background1" w:themeFillShade="BF"/>
            <w:vAlign w:val="center"/>
          </w:tcPr>
          <w:p w14:paraId="061249D9" w14:textId="77777777" w:rsidR="00364B10" w:rsidRPr="00055956" w:rsidRDefault="00364B10" w:rsidP="00AA727D">
            <w:pPr>
              <w:jc w:val="center"/>
              <w:rPr>
                <w:b/>
              </w:rPr>
            </w:pPr>
            <w:r w:rsidRPr="00055956">
              <w:rPr>
                <w:b/>
              </w:rPr>
              <w:t>Multiplicity</w:t>
            </w:r>
          </w:p>
        </w:tc>
        <w:tc>
          <w:tcPr>
            <w:tcW w:w="6318" w:type="dxa"/>
            <w:shd w:val="clear" w:color="auto" w:fill="BFBFBF" w:themeFill="background1" w:themeFillShade="BF"/>
            <w:vAlign w:val="center"/>
          </w:tcPr>
          <w:p w14:paraId="06A7AD0D" w14:textId="77777777" w:rsidR="00364B10" w:rsidRPr="00055956" w:rsidRDefault="00364B10" w:rsidP="00AA727D">
            <w:pPr>
              <w:rPr>
                <w:b/>
              </w:rPr>
            </w:pPr>
            <w:r w:rsidRPr="00055956">
              <w:rPr>
                <w:b/>
              </w:rPr>
              <w:t>Description</w:t>
            </w:r>
          </w:p>
        </w:tc>
      </w:tr>
      <w:tr w:rsidR="003C6E2E" w:rsidRPr="00055956" w14:paraId="157E9330" w14:textId="77777777" w:rsidTr="00681984">
        <w:trPr>
          <w:trHeight w:val="547"/>
        </w:trPr>
        <w:tc>
          <w:tcPr>
            <w:tcW w:w="1638" w:type="dxa"/>
            <w:vAlign w:val="center"/>
          </w:tcPr>
          <w:p w14:paraId="358CC0A1" w14:textId="3B8B5524" w:rsidR="003C6E2E" w:rsidRPr="00055956" w:rsidRDefault="003C6E2E" w:rsidP="003C6E2E">
            <w:pPr>
              <w:rPr>
                <w:sz w:val="22"/>
              </w:rPr>
            </w:pPr>
            <w:r w:rsidRPr="00055956">
              <w:rPr>
                <w:b/>
                <w:sz w:val="22"/>
              </w:rPr>
              <w:t>Indicator</w:t>
            </w:r>
          </w:p>
        </w:tc>
        <w:tc>
          <w:tcPr>
            <w:tcW w:w="3780" w:type="dxa"/>
            <w:vAlign w:val="center"/>
          </w:tcPr>
          <w:p w14:paraId="73C6AA24" w14:textId="6B4E13A0" w:rsidR="003C6E2E" w:rsidRPr="00055956" w:rsidRDefault="003C6E2E" w:rsidP="003C6E2E">
            <w:pPr>
              <w:rPr>
                <w:rFonts w:ascii="Courier New" w:hAnsi="Courier New" w:cs="Courier New"/>
                <w:sz w:val="20"/>
              </w:rPr>
            </w:pPr>
            <w:r w:rsidRPr="00055956">
              <w:rPr>
                <w:rFonts w:ascii="Courier New" w:hAnsi="Courier New" w:cs="Courier New"/>
                <w:sz w:val="20"/>
              </w:rPr>
              <w:t>stixCommon:IndicatorBaseType</w:t>
            </w:r>
          </w:p>
        </w:tc>
        <w:tc>
          <w:tcPr>
            <w:tcW w:w="1440" w:type="dxa"/>
            <w:vAlign w:val="center"/>
          </w:tcPr>
          <w:p w14:paraId="277A1620" w14:textId="2D53E141" w:rsidR="003C6E2E" w:rsidRPr="00055956" w:rsidRDefault="003C6E2E" w:rsidP="003C6E2E">
            <w:pPr>
              <w:jc w:val="center"/>
              <w:rPr>
                <w:sz w:val="22"/>
              </w:rPr>
            </w:pPr>
            <w:r w:rsidRPr="00055956">
              <w:rPr>
                <w:sz w:val="22"/>
              </w:rPr>
              <w:t>1..*</w:t>
            </w:r>
          </w:p>
        </w:tc>
        <w:tc>
          <w:tcPr>
            <w:tcW w:w="6318" w:type="dxa"/>
            <w:vAlign w:val="center"/>
          </w:tcPr>
          <w:p w14:paraId="11AF8499" w14:textId="0193D855" w:rsidR="003C6E2E" w:rsidRPr="00055956" w:rsidRDefault="00E81667" w:rsidP="003C6E2E">
            <w:pPr>
              <w:rPr>
                <w:sz w:val="22"/>
                <w:szCs w:val="22"/>
              </w:rPr>
            </w:pPr>
            <w:r w:rsidRPr="00055956">
              <w:rPr>
                <w:sz w:val="22"/>
                <w:szCs w:val="22"/>
              </w:rPr>
              <w:t xml:space="preserve">The </w:t>
            </w:r>
            <w:r w:rsidRPr="00055956">
              <w:rPr>
                <w:rFonts w:ascii="Courier New" w:hAnsi="Courier New" w:cs="Courier New"/>
                <w:sz w:val="22"/>
                <w:szCs w:val="22"/>
              </w:rPr>
              <w:t>Indicator</w:t>
            </w:r>
            <w:r w:rsidRPr="00055956">
              <w:rPr>
                <w:sz w:val="22"/>
                <w:szCs w:val="22"/>
              </w:rPr>
              <w:t xml:space="preserve"> property characterizes a cyber threat Indicator. The </w:t>
            </w:r>
            <w:r w:rsidRPr="00055956">
              <w:rPr>
                <w:rFonts w:ascii="Courier New" w:hAnsi="Courier New" w:cs="Courier New"/>
                <w:sz w:val="22"/>
                <w:szCs w:val="22"/>
              </w:rPr>
              <w:t>stixCommon:IndicatorBaseType</w:t>
            </w:r>
            <w:r w:rsidRPr="00055956">
              <w:rPr>
                <w:sz w:val="22"/>
                <w:szCs w:val="22"/>
              </w:rPr>
              <w:t xml:space="preserve"> class is a minimal base class that is intended to be extended.  The default and strongly recommended class to fully implement an Indicator is the </w:t>
            </w:r>
            <w:r w:rsidRPr="00055956">
              <w:rPr>
                <w:rFonts w:ascii="Courier New" w:hAnsi="Courier New" w:cs="Courier New"/>
                <w:sz w:val="22"/>
                <w:szCs w:val="22"/>
              </w:rPr>
              <w:t>indicator:IndicatorType</w:t>
            </w:r>
            <w:r w:rsidRPr="00055956">
              <w:rPr>
                <w:sz w:val="22"/>
                <w:szCs w:val="22"/>
              </w:rPr>
              <w:t xml:space="preserve"> class defined in [STIX</w:t>
            </w:r>
            <w:r w:rsidRPr="00055956">
              <w:rPr>
                <w:sz w:val="22"/>
                <w:szCs w:val="22"/>
                <w:vertAlign w:val="subscript"/>
              </w:rPr>
              <w:t>IND</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Indicator defined elsewhere can be specified via the direct use of the </w:t>
            </w:r>
            <w:r w:rsidRPr="00055956">
              <w:rPr>
                <w:rFonts w:ascii="Courier New" w:hAnsi="Courier New" w:cs="Courier New"/>
                <w:sz w:val="22"/>
                <w:szCs w:val="22"/>
              </w:rPr>
              <w:t>stixCommon:IndicatorBaseType</w:t>
            </w:r>
            <w:r w:rsidRPr="00055956">
              <w:rPr>
                <w:sz w:val="22"/>
                <w:szCs w:val="22"/>
              </w:rPr>
              <w:t xml:space="preserve"> class.</w:t>
            </w:r>
          </w:p>
        </w:tc>
      </w:tr>
    </w:tbl>
    <w:p w14:paraId="34785FA1" w14:textId="68FACF89" w:rsidR="001600D8" w:rsidRPr="00055956" w:rsidRDefault="001600D8" w:rsidP="004E1BB1">
      <w:pPr>
        <w:pStyle w:val="Heading3"/>
      </w:pPr>
      <w:bookmarkStart w:id="105" w:name="_Toc421527898"/>
      <w:r w:rsidRPr="00055956">
        <w:t>TTPsType Class</w:t>
      </w:r>
      <w:bookmarkEnd w:id="105"/>
    </w:p>
    <w:p w14:paraId="08F96F05" w14:textId="456F3B0B" w:rsidR="001600D8" w:rsidRPr="00055956" w:rsidRDefault="00E81667" w:rsidP="00E81667">
      <w:pPr>
        <w:spacing w:after="240"/>
      </w:pPr>
      <w:r w:rsidRPr="00055956">
        <w:t xml:space="preserve">The </w:t>
      </w:r>
      <w:r w:rsidRPr="00055956">
        <w:rPr>
          <w:rFonts w:ascii="Courier New" w:hAnsi="Courier New" w:cs="Courier New"/>
        </w:rPr>
        <w:t>TTPsType</w:t>
      </w:r>
      <w:r w:rsidRPr="00055956">
        <w:t xml:space="preserve"> class specifies a set of zero or more cyber threat TTPs.</w:t>
      </w:r>
    </w:p>
    <w:p w14:paraId="33427783" w14:textId="71954774" w:rsidR="001600D8" w:rsidRPr="00055956" w:rsidRDefault="001600D8" w:rsidP="00E81667">
      <w:pPr>
        <w:spacing w:after="240"/>
      </w:pPr>
      <w:r w:rsidRPr="00055956">
        <w:t xml:space="preserve">The property table of the </w:t>
      </w:r>
      <w:r w:rsidR="008B6000" w:rsidRPr="00055956">
        <w:rPr>
          <w:rFonts w:ascii="Courier New" w:hAnsi="Courier New" w:cs="Courier New"/>
        </w:rPr>
        <w:t>TTPs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_Ref420947965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5</w:t>
      </w:r>
      <w:r w:rsidRPr="00055956">
        <w:fldChar w:fldCharType="end"/>
      </w:r>
      <w:r w:rsidRPr="00055956">
        <w:t>.</w:t>
      </w:r>
    </w:p>
    <w:p w14:paraId="632DA082" w14:textId="320CFF03" w:rsidR="001600D8" w:rsidRPr="00055956" w:rsidRDefault="001600D8" w:rsidP="001600D8">
      <w:pPr>
        <w:pStyle w:val="Caption"/>
        <w:keepNext/>
        <w:keepLines/>
        <w:spacing w:after="120"/>
        <w:jc w:val="center"/>
        <w:rPr>
          <w:b w:val="0"/>
          <w:color w:val="auto"/>
          <w:sz w:val="24"/>
          <w:szCs w:val="24"/>
        </w:rPr>
      </w:pPr>
      <w:bookmarkStart w:id="106" w:name="_Ref42094796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5</w:t>
      </w:r>
      <w:r w:rsidRPr="00055956">
        <w:rPr>
          <w:color w:val="auto"/>
          <w:sz w:val="24"/>
        </w:rPr>
        <w:fldChar w:fldCharType="end"/>
      </w:r>
      <w:bookmarkEnd w:id="106"/>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TTPs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240"/>
        <w:gridCol w:w="1440"/>
        <w:gridCol w:w="6678"/>
      </w:tblGrid>
      <w:tr w:rsidR="001600D8" w:rsidRPr="00055956" w14:paraId="0E93C646" w14:textId="77777777" w:rsidTr="00E81667">
        <w:trPr>
          <w:trHeight w:val="547"/>
        </w:trPr>
        <w:tc>
          <w:tcPr>
            <w:tcW w:w="1818" w:type="dxa"/>
            <w:shd w:val="clear" w:color="auto" w:fill="BFBFBF" w:themeFill="background1" w:themeFillShade="BF"/>
            <w:vAlign w:val="center"/>
          </w:tcPr>
          <w:p w14:paraId="687391D6" w14:textId="77777777" w:rsidR="001600D8" w:rsidRPr="00055956" w:rsidRDefault="001600D8" w:rsidP="003C6E2E">
            <w:pPr>
              <w:rPr>
                <w:b/>
              </w:rPr>
            </w:pPr>
            <w:r w:rsidRPr="00055956">
              <w:rPr>
                <w:b/>
              </w:rPr>
              <w:t>Name</w:t>
            </w:r>
          </w:p>
        </w:tc>
        <w:tc>
          <w:tcPr>
            <w:tcW w:w="3240" w:type="dxa"/>
            <w:shd w:val="clear" w:color="auto" w:fill="BFBFBF" w:themeFill="background1" w:themeFillShade="BF"/>
            <w:vAlign w:val="center"/>
          </w:tcPr>
          <w:p w14:paraId="34AEAD30"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2C36DA3D" w14:textId="77777777" w:rsidR="001600D8" w:rsidRPr="00055956" w:rsidRDefault="001600D8" w:rsidP="003C6E2E">
            <w:pPr>
              <w:jc w:val="center"/>
              <w:rPr>
                <w:b/>
              </w:rPr>
            </w:pPr>
            <w:r w:rsidRPr="00055956">
              <w:rPr>
                <w:b/>
              </w:rPr>
              <w:t>Multiplicity</w:t>
            </w:r>
          </w:p>
        </w:tc>
        <w:tc>
          <w:tcPr>
            <w:tcW w:w="6678" w:type="dxa"/>
            <w:shd w:val="clear" w:color="auto" w:fill="BFBFBF" w:themeFill="background1" w:themeFillShade="BF"/>
            <w:vAlign w:val="center"/>
          </w:tcPr>
          <w:p w14:paraId="4F5F1ACB" w14:textId="77777777" w:rsidR="001600D8" w:rsidRPr="00055956" w:rsidRDefault="001600D8" w:rsidP="003C6E2E">
            <w:pPr>
              <w:rPr>
                <w:b/>
              </w:rPr>
            </w:pPr>
            <w:r w:rsidRPr="00055956">
              <w:rPr>
                <w:b/>
              </w:rPr>
              <w:t>Description</w:t>
            </w:r>
          </w:p>
        </w:tc>
      </w:tr>
      <w:tr w:rsidR="003C6E2E" w:rsidRPr="00055956" w14:paraId="232E4C89" w14:textId="77777777" w:rsidTr="00E81667">
        <w:trPr>
          <w:trHeight w:val="547"/>
        </w:trPr>
        <w:tc>
          <w:tcPr>
            <w:tcW w:w="1818" w:type="dxa"/>
            <w:vAlign w:val="center"/>
          </w:tcPr>
          <w:p w14:paraId="562A2DD1" w14:textId="0860ADB6" w:rsidR="003C6E2E" w:rsidRPr="00055956" w:rsidRDefault="003C6E2E" w:rsidP="003C6E2E">
            <w:pPr>
              <w:rPr>
                <w:sz w:val="22"/>
              </w:rPr>
            </w:pPr>
            <w:r w:rsidRPr="00055956">
              <w:rPr>
                <w:b/>
              </w:rPr>
              <w:t>TTP</w:t>
            </w:r>
          </w:p>
        </w:tc>
        <w:tc>
          <w:tcPr>
            <w:tcW w:w="3240" w:type="dxa"/>
            <w:vAlign w:val="center"/>
          </w:tcPr>
          <w:p w14:paraId="2B2C8238" w14:textId="6F8D53E3" w:rsidR="003C6E2E" w:rsidRPr="00055956" w:rsidRDefault="003C6E2E" w:rsidP="003C6E2E">
            <w:pPr>
              <w:rPr>
                <w:rFonts w:ascii="Courier New" w:hAnsi="Courier New" w:cs="Courier New"/>
                <w:sz w:val="20"/>
              </w:rPr>
            </w:pPr>
            <w:r w:rsidRPr="00055956">
              <w:rPr>
                <w:rFonts w:ascii="Courier New" w:hAnsi="Courier New" w:cs="Courier New"/>
                <w:sz w:val="20"/>
              </w:rPr>
              <w:t>stixCommon:TTPBaseType</w:t>
            </w:r>
          </w:p>
        </w:tc>
        <w:tc>
          <w:tcPr>
            <w:tcW w:w="1440" w:type="dxa"/>
            <w:vAlign w:val="center"/>
          </w:tcPr>
          <w:p w14:paraId="658C6945" w14:textId="4C5E2FE8" w:rsidR="003C6E2E" w:rsidRPr="00055956" w:rsidRDefault="003C6E2E" w:rsidP="003C6E2E">
            <w:pPr>
              <w:jc w:val="center"/>
              <w:rPr>
                <w:sz w:val="22"/>
              </w:rPr>
            </w:pPr>
            <w:r w:rsidRPr="00055956">
              <w:t>0..*</w:t>
            </w:r>
          </w:p>
        </w:tc>
        <w:tc>
          <w:tcPr>
            <w:tcW w:w="6678" w:type="dxa"/>
            <w:vAlign w:val="center"/>
          </w:tcPr>
          <w:p w14:paraId="56AF6E7B" w14:textId="346CFAEC" w:rsidR="003C6E2E" w:rsidRPr="00055956" w:rsidRDefault="00E81667" w:rsidP="003C6E2E">
            <w:pPr>
              <w:rPr>
                <w:sz w:val="22"/>
                <w:szCs w:val="22"/>
              </w:rPr>
            </w:pPr>
            <w:r w:rsidRPr="00055956">
              <w:rPr>
                <w:sz w:val="22"/>
                <w:szCs w:val="22"/>
              </w:rPr>
              <w:t xml:space="preserve">The TTP property characterizes a cyber threat adversary Tactic, Technique or Procedure (TTP). The </w:t>
            </w:r>
            <w:r w:rsidRPr="00055956">
              <w:rPr>
                <w:rFonts w:ascii="Courier New" w:hAnsi="Courier New" w:cs="Courier New"/>
                <w:sz w:val="22"/>
                <w:szCs w:val="22"/>
              </w:rPr>
              <w:t>stixCommon:TTPBaseType</w:t>
            </w:r>
            <w:r w:rsidRPr="00055956">
              <w:rPr>
                <w:sz w:val="22"/>
                <w:szCs w:val="22"/>
              </w:rPr>
              <w:t xml:space="preserve"> class is a minimal base class that is intended to be extended.  The </w:t>
            </w:r>
            <w:r w:rsidRPr="00055956">
              <w:rPr>
                <w:sz w:val="22"/>
                <w:szCs w:val="22"/>
              </w:rPr>
              <w:lastRenderedPageBreak/>
              <w:t xml:space="preserve">default and strongly recommended class to fully implement a TTP is the </w:t>
            </w:r>
            <w:r w:rsidRPr="00055956">
              <w:rPr>
                <w:rFonts w:ascii="Courier New" w:hAnsi="Courier New" w:cs="Courier New"/>
                <w:sz w:val="22"/>
                <w:szCs w:val="22"/>
              </w:rPr>
              <w:t>ttp:TTPType</w:t>
            </w:r>
            <w:r w:rsidRPr="00055956">
              <w:rPr>
                <w:sz w:val="22"/>
                <w:szCs w:val="22"/>
              </w:rPr>
              <w:t xml:space="preserve"> class defined in [STIX</w:t>
            </w:r>
            <w:r w:rsidRPr="00055956">
              <w:rPr>
                <w:sz w:val="22"/>
                <w:szCs w:val="22"/>
                <w:vertAlign w:val="subscript"/>
              </w:rPr>
              <w:t>TTP</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TTP defined elsewhere can be specified via the direct use of the </w:t>
            </w:r>
            <w:r w:rsidRPr="00055956">
              <w:rPr>
                <w:rFonts w:ascii="Courier New" w:hAnsi="Courier New" w:cs="Courier New"/>
                <w:sz w:val="22"/>
                <w:szCs w:val="22"/>
              </w:rPr>
              <w:t>stixCommon:TTPBaseType</w:t>
            </w:r>
            <w:r w:rsidRPr="00055956">
              <w:rPr>
                <w:sz w:val="22"/>
                <w:szCs w:val="22"/>
              </w:rPr>
              <w:t xml:space="preserve"> class.</w:t>
            </w:r>
          </w:p>
        </w:tc>
      </w:tr>
    </w:tbl>
    <w:p w14:paraId="5FCF349C" w14:textId="75921C5D" w:rsidR="001600D8" w:rsidRPr="00055956" w:rsidRDefault="001600D8" w:rsidP="004E1BB1">
      <w:pPr>
        <w:pStyle w:val="Heading3"/>
      </w:pPr>
      <w:bookmarkStart w:id="107" w:name="_Toc421527899"/>
      <w:r w:rsidRPr="00055956">
        <w:lastRenderedPageBreak/>
        <w:t>IncidentsType Class</w:t>
      </w:r>
      <w:bookmarkEnd w:id="107"/>
    </w:p>
    <w:p w14:paraId="4772A082" w14:textId="77777777" w:rsidR="00E81667" w:rsidRPr="00055956" w:rsidRDefault="00E81667" w:rsidP="00681984">
      <w:pPr>
        <w:spacing w:after="240"/>
      </w:pPr>
      <w:r w:rsidRPr="00055956">
        <w:t xml:space="preserve">The </w:t>
      </w:r>
      <w:r w:rsidRPr="00055956">
        <w:rPr>
          <w:rFonts w:ascii="Courier New" w:hAnsi="Courier New" w:cs="Courier New"/>
        </w:rPr>
        <w:t>IncidentsType</w:t>
      </w:r>
      <w:r w:rsidRPr="00055956">
        <w:t xml:space="preserve"> class specifies a set of one or more cyber threat Incidents.</w:t>
      </w:r>
    </w:p>
    <w:p w14:paraId="58024630" w14:textId="06E32F25" w:rsidR="001600D8" w:rsidRPr="00055956" w:rsidRDefault="00681984" w:rsidP="00681984">
      <w:pPr>
        <w:spacing w:after="240"/>
      </w:pPr>
      <w:r w:rsidRPr="00055956">
        <w:t>The properties</w:t>
      </w:r>
      <w:r w:rsidR="001600D8" w:rsidRPr="00055956">
        <w:t xml:space="preserve"> of the </w:t>
      </w:r>
      <w:r w:rsidR="008B6000" w:rsidRPr="00055956">
        <w:rPr>
          <w:rFonts w:ascii="Courier New" w:hAnsi="Courier New" w:cs="Courier New"/>
        </w:rPr>
        <w:t>Incidents</w:t>
      </w:r>
      <w:r w:rsidR="001600D8" w:rsidRPr="00055956">
        <w:rPr>
          <w:rFonts w:ascii="Courier New" w:hAnsi="Courier New" w:cs="Courier New"/>
        </w:rPr>
        <w:t>Type</w:t>
      </w:r>
      <w:r w:rsidR="001600D8" w:rsidRPr="00055956">
        <w:t xml:space="preserve"> class </w:t>
      </w:r>
      <w:r w:rsidRPr="00055956">
        <w:t>are</w:t>
      </w:r>
      <w:r w:rsidR="001600D8" w:rsidRPr="00055956">
        <w:t xml:space="preserve"> given in </w:t>
      </w:r>
      <w:r w:rsidR="001600D8" w:rsidRPr="00055956">
        <w:fldChar w:fldCharType="begin"/>
      </w:r>
      <w:r w:rsidR="001600D8" w:rsidRPr="00055956">
        <w:instrText xml:space="preserve"> REF _Ref420947945 \h </w:instrText>
      </w:r>
      <w:r w:rsidR="00055956">
        <w:instrText xml:space="preserve"> \* MERGEFORMAT </w:instrText>
      </w:r>
      <w:r w:rsidR="001600D8" w:rsidRPr="00055956">
        <w:fldChar w:fldCharType="separate"/>
      </w:r>
      <w:r w:rsidR="00621AF3" w:rsidRPr="00055956">
        <w:t xml:space="preserve">Table </w:t>
      </w:r>
      <w:r w:rsidR="00621AF3">
        <w:rPr>
          <w:noProof/>
        </w:rPr>
        <w:t>3</w:t>
      </w:r>
      <w:r w:rsidR="00621AF3" w:rsidRPr="00055956">
        <w:rPr>
          <w:noProof/>
        </w:rPr>
        <w:noBreakHyphen/>
      </w:r>
      <w:r w:rsidR="00621AF3">
        <w:rPr>
          <w:noProof/>
        </w:rPr>
        <w:t>6</w:t>
      </w:r>
      <w:r w:rsidR="001600D8" w:rsidRPr="00055956">
        <w:fldChar w:fldCharType="end"/>
      </w:r>
      <w:r w:rsidR="001600D8" w:rsidRPr="00055956">
        <w:t>.</w:t>
      </w:r>
    </w:p>
    <w:p w14:paraId="6BC072BD" w14:textId="0AA53317" w:rsidR="001600D8" w:rsidRPr="00055956" w:rsidRDefault="001600D8" w:rsidP="001600D8">
      <w:pPr>
        <w:pStyle w:val="Caption"/>
        <w:keepNext/>
        <w:keepLines/>
        <w:spacing w:after="120"/>
        <w:jc w:val="center"/>
        <w:rPr>
          <w:b w:val="0"/>
          <w:color w:val="auto"/>
          <w:sz w:val="24"/>
          <w:szCs w:val="24"/>
        </w:rPr>
      </w:pPr>
      <w:bookmarkStart w:id="108" w:name="_Ref420947945"/>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6</w:t>
      </w:r>
      <w:r w:rsidRPr="00055956">
        <w:rPr>
          <w:color w:val="auto"/>
          <w:sz w:val="24"/>
        </w:rPr>
        <w:fldChar w:fldCharType="end"/>
      </w:r>
      <w:bookmarkEnd w:id="108"/>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Incidents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8"/>
        <w:gridCol w:w="3510"/>
        <w:gridCol w:w="1440"/>
        <w:gridCol w:w="6768"/>
      </w:tblGrid>
      <w:tr w:rsidR="001600D8" w:rsidRPr="00055956" w14:paraId="33BAD67F" w14:textId="77777777" w:rsidTr="00681984">
        <w:trPr>
          <w:trHeight w:val="547"/>
        </w:trPr>
        <w:tc>
          <w:tcPr>
            <w:tcW w:w="1458" w:type="dxa"/>
            <w:shd w:val="clear" w:color="auto" w:fill="BFBFBF" w:themeFill="background1" w:themeFillShade="BF"/>
            <w:vAlign w:val="center"/>
          </w:tcPr>
          <w:p w14:paraId="50FEB79E" w14:textId="77777777" w:rsidR="001600D8" w:rsidRPr="00055956" w:rsidRDefault="001600D8" w:rsidP="003C6E2E">
            <w:pPr>
              <w:rPr>
                <w:b/>
              </w:rPr>
            </w:pPr>
            <w:r w:rsidRPr="00055956">
              <w:rPr>
                <w:b/>
              </w:rPr>
              <w:t>Name</w:t>
            </w:r>
          </w:p>
        </w:tc>
        <w:tc>
          <w:tcPr>
            <w:tcW w:w="3510" w:type="dxa"/>
            <w:shd w:val="clear" w:color="auto" w:fill="BFBFBF" w:themeFill="background1" w:themeFillShade="BF"/>
            <w:vAlign w:val="center"/>
          </w:tcPr>
          <w:p w14:paraId="56D70515" w14:textId="77777777" w:rsidR="001600D8" w:rsidRPr="00055956" w:rsidRDefault="001600D8" w:rsidP="003C6E2E">
            <w:pPr>
              <w:rPr>
                <w:b/>
              </w:rPr>
            </w:pPr>
            <w:r w:rsidRPr="00055956">
              <w:rPr>
                <w:b/>
              </w:rPr>
              <w:t>Type</w:t>
            </w:r>
          </w:p>
        </w:tc>
        <w:tc>
          <w:tcPr>
            <w:tcW w:w="1440" w:type="dxa"/>
            <w:shd w:val="clear" w:color="auto" w:fill="BFBFBF" w:themeFill="background1" w:themeFillShade="BF"/>
            <w:vAlign w:val="center"/>
          </w:tcPr>
          <w:p w14:paraId="11EAEAEC" w14:textId="77777777" w:rsidR="001600D8" w:rsidRPr="00055956" w:rsidRDefault="001600D8" w:rsidP="003C6E2E">
            <w:pPr>
              <w:rPr>
                <w:b/>
              </w:rPr>
            </w:pPr>
            <w:r w:rsidRPr="00055956">
              <w:rPr>
                <w:b/>
              </w:rPr>
              <w:t>Multiplicity</w:t>
            </w:r>
          </w:p>
        </w:tc>
        <w:tc>
          <w:tcPr>
            <w:tcW w:w="6768" w:type="dxa"/>
            <w:shd w:val="clear" w:color="auto" w:fill="BFBFBF" w:themeFill="background1" w:themeFillShade="BF"/>
            <w:vAlign w:val="center"/>
          </w:tcPr>
          <w:p w14:paraId="7C430F9C" w14:textId="77777777" w:rsidR="001600D8" w:rsidRPr="00055956" w:rsidRDefault="001600D8" w:rsidP="003C6E2E">
            <w:pPr>
              <w:rPr>
                <w:b/>
              </w:rPr>
            </w:pPr>
            <w:r w:rsidRPr="00055956">
              <w:rPr>
                <w:b/>
              </w:rPr>
              <w:t>Description</w:t>
            </w:r>
          </w:p>
        </w:tc>
      </w:tr>
      <w:tr w:rsidR="003C6E2E" w:rsidRPr="00055956" w14:paraId="4A676FD8" w14:textId="77777777" w:rsidTr="00681984">
        <w:trPr>
          <w:trHeight w:val="547"/>
        </w:trPr>
        <w:tc>
          <w:tcPr>
            <w:tcW w:w="1458" w:type="dxa"/>
            <w:vAlign w:val="center"/>
          </w:tcPr>
          <w:p w14:paraId="21C3A5AC" w14:textId="0A1A9D5D" w:rsidR="003C6E2E" w:rsidRPr="00055956" w:rsidRDefault="003C6E2E" w:rsidP="003C6E2E">
            <w:pPr>
              <w:rPr>
                <w:sz w:val="22"/>
              </w:rPr>
            </w:pPr>
            <w:r w:rsidRPr="00055956">
              <w:rPr>
                <w:b/>
                <w:sz w:val="22"/>
              </w:rPr>
              <w:t>Incident</w:t>
            </w:r>
          </w:p>
        </w:tc>
        <w:tc>
          <w:tcPr>
            <w:tcW w:w="3510" w:type="dxa"/>
            <w:vAlign w:val="center"/>
          </w:tcPr>
          <w:p w14:paraId="69B781A9" w14:textId="3A13BB66" w:rsidR="003C6E2E" w:rsidRPr="00055956" w:rsidRDefault="003C6E2E" w:rsidP="003C6E2E">
            <w:pPr>
              <w:rPr>
                <w:rFonts w:ascii="Courier New" w:hAnsi="Courier New" w:cs="Courier New"/>
                <w:sz w:val="20"/>
              </w:rPr>
            </w:pPr>
            <w:r w:rsidRPr="00055956">
              <w:rPr>
                <w:rFonts w:ascii="Courier New" w:hAnsi="Courier New" w:cs="Courier New"/>
                <w:sz w:val="20"/>
              </w:rPr>
              <w:t>stixCommon:IncidentBaseType</w:t>
            </w:r>
          </w:p>
        </w:tc>
        <w:tc>
          <w:tcPr>
            <w:tcW w:w="1440" w:type="dxa"/>
            <w:vAlign w:val="center"/>
          </w:tcPr>
          <w:p w14:paraId="3FF629DB" w14:textId="2208FDE4" w:rsidR="003C6E2E" w:rsidRPr="00055956" w:rsidRDefault="003C6E2E" w:rsidP="003C6E2E">
            <w:pPr>
              <w:jc w:val="center"/>
              <w:rPr>
                <w:sz w:val="22"/>
              </w:rPr>
            </w:pPr>
            <w:r w:rsidRPr="00055956">
              <w:rPr>
                <w:sz w:val="22"/>
              </w:rPr>
              <w:t>1..*</w:t>
            </w:r>
          </w:p>
        </w:tc>
        <w:tc>
          <w:tcPr>
            <w:tcW w:w="6768" w:type="dxa"/>
            <w:vAlign w:val="center"/>
          </w:tcPr>
          <w:p w14:paraId="61B07AE4" w14:textId="0246302C" w:rsidR="003C6E2E" w:rsidRPr="00055956" w:rsidRDefault="00681984" w:rsidP="003C6E2E">
            <w:pPr>
              <w:rPr>
                <w:sz w:val="22"/>
                <w:szCs w:val="22"/>
              </w:rPr>
            </w:pPr>
            <w:r w:rsidRPr="00055956">
              <w:rPr>
                <w:sz w:val="22"/>
                <w:szCs w:val="22"/>
              </w:rPr>
              <w:t xml:space="preserve">The </w:t>
            </w:r>
            <w:r w:rsidRPr="00055956">
              <w:rPr>
                <w:rFonts w:ascii="Courier New" w:hAnsi="Courier New" w:cs="Courier New"/>
                <w:sz w:val="22"/>
                <w:szCs w:val="22"/>
              </w:rPr>
              <w:t>Incident</w:t>
            </w:r>
            <w:r w:rsidRPr="00055956">
              <w:rPr>
                <w:sz w:val="22"/>
                <w:szCs w:val="22"/>
              </w:rPr>
              <w:t xml:space="preserve"> property characterizes a cyber threat Incident. The </w:t>
            </w:r>
            <w:r w:rsidRPr="00055956">
              <w:rPr>
                <w:rFonts w:ascii="Courier New" w:hAnsi="Courier New" w:cs="Courier New"/>
                <w:sz w:val="22"/>
                <w:szCs w:val="22"/>
              </w:rPr>
              <w:t>stixCommon:IncidentBaseType</w:t>
            </w:r>
            <w:r w:rsidRPr="00055956">
              <w:rPr>
                <w:sz w:val="22"/>
                <w:szCs w:val="22"/>
              </w:rPr>
              <w:t xml:space="preserve"> class is a minimal base class that is intended to be extended.  The default and strongly recommended class to fully implement an Incident is the </w:t>
            </w:r>
            <w:r w:rsidRPr="00055956">
              <w:rPr>
                <w:rFonts w:ascii="Courier New" w:hAnsi="Courier New" w:cs="Courier New"/>
                <w:sz w:val="22"/>
                <w:szCs w:val="22"/>
              </w:rPr>
              <w:t>incident:IncidentType</w:t>
            </w:r>
            <w:r w:rsidRPr="00055956">
              <w:rPr>
                <w:sz w:val="22"/>
                <w:szCs w:val="22"/>
              </w:rPr>
              <w:t xml:space="preserve"> class defined in [STIX</w:t>
            </w:r>
            <w:r w:rsidRPr="00055956">
              <w:rPr>
                <w:sz w:val="22"/>
                <w:szCs w:val="22"/>
                <w:vertAlign w:val="subscript"/>
              </w:rPr>
              <w:t>INC</w:t>
            </w:r>
            <w:r w:rsidRPr="00055956">
              <w:rPr>
                <w:sz w:val="22"/>
                <w:szCs w:val="22"/>
              </w:rPr>
              <w:t>].</w:t>
            </w:r>
            <w:r w:rsidRPr="00055956">
              <w:rPr>
                <w:rFonts w:ascii="Segoe UI" w:hAnsi="Segoe UI" w:cs="Segoe UI"/>
                <w:sz w:val="22"/>
                <w:szCs w:val="22"/>
              </w:rPr>
              <w:t xml:space="preserve">  </w:t>
            </w:r>
            <w:r w:rsidRPr="00055956">
              <w:rPr>
                <w:sz w:val="22"/>
                <w:szCs w:val="22"/>
              </w:rPr>
              <w:t xml:space="preserve">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an Incident defined elsewhere can be specified via the direct use of the </w:t>
            </w:r>
            <w:r w:rsidRPr="00055956">
              <w:rPr>
                <w:rFonts w:ascii="Courier New" w:hAnsi="Courier New" w:cs="Courier New"/>
                <w:sz w:val="22"/>
                <w:szCs w:val="22"/>
              </w:rPr>
              <w:t>stixCommon:IncidentBaseType</w:t>
            </w:r>
            <w:r w:rsidRPr="00055956">
              <w:rPr>
                <w:sz w:val="22"/>
                <w:szCs w:val="22"/>
              </w:rPr>
              <w:t xml:space="preserve"> class.</w:t>
            </w:r>
          </w:p>
        </w:tc>
      </w:tr>
    </w:tbl>
    <w:p w14:paraId="03423CCA" w14:textId="4642C360" w:rsidR="001600D8" w:rsidRPr="00055956" w:rsidRDefault="001600D8" w:rsidP="004E1BB1">
      <w:pPr>
        <w:pStyle w:val="Heading3"/>
      </w:pPr>
      <w:bookmarkStart w:id="109" w:name="_Toc421527900"/>
      <w:r w:rsidRPr="00055956">
        <w:t>CoursesOfActionType Class</w:t>
      </w:r>
      <w:bookmarkEnd w:id="109"/>
    </w:p>
    <w:p w14:paraId="2EF1DE3B" w14:textId="215F3F41" w:rsidR="001600D8" w:rsidRPr="00055956" w:rsidRDefault="00681984" w:rsidP="00681984">
      <w:pPr>
        <w:spacing w:after="240"/>
      </w:pPr>
      <w:r w:rsidRPr="00055956">
        <w:t xml:space="preserve">The </w:t>
      </w:r>
      <w:r w:rsidRPr="00055956">
        <w:rPr>
          <w:rFonts w:ascii="Courier New" w:hAnsi="Courier New" w:cs="Courier New"/>
        </w:rPr>
        <w:t>CoursesOfActionType</w:t>
      </w:r>
      <w:r w:rsidRPr="00055956">
        <w:t xml:space="preserve"> class specifies a set of one or more actions that could be taken in regard to cyber threats.</w:t>
      </w:r>
    </w:p>
    <w:p w14:paraId="36F82207" w14:textId="5494579C" w:rsidR="001600D8" w:rsidRPr="00055956" w:rsidRDefault="001600D8" w:rsidP="00681984">
      <w:pPr>
        <w:spacing w:after="240"/>
      </w:pPr>
      <w:r w:rsidRPr="00055956">
        <w:t xml:space="preserve">The </w:t>
      </w:r>
      <w:r w:rsidR="00681984" w:rsidRPr="00055956">
        <w:t>properties</w:t>
      </w:r>
      <w:r w:rsidRPr="00055956">
        <w:t xml:space="preserve"> of the </w:t>
      </w:r>
      <w:r w:rsidRPr="00055956">
        <w:rPr>
          <w:rFonts w:ascii="Courier New" w:hAnsi="Courier New" w:cs="Courier New"/>
        </w:rPr>
        <w:t>C</w:t>
      </w:r>
      <w:r w:rsidR="008B6000" w:rsidRPr="00055956">
        <w:rPr>
          <w:rFonts w:ascii="Courier New" w:hAnsi="Courier New" w:cs="Courier New"/>
        </w:rPr>
        <w:t>oursesOfAction</w:t>
      </w:r>
      <w:r w:rsidRPr="00055956">
        <w:rPr>
          <w:rFonts w:ascii="Courier New" w:hAnsi="Courier New" w:cs="Courier New"/>
        </w:rPr>
        <w:t>Type</w:t>
      </w:r>
      <w:r w:rsidRPr="00055956">
        <w:t xml:space="preserve"> class </w:t>
      </w:r>
      <w:r w:rsidR="00681984" w:rsidRPr="00055956">
        <w:t>are</w:t>
      </w:r>
      <w:r w:rsidRPr="00055956">
        <w:t xml:space="preserve"> given in </w:t>
      </w:r>
      <w:r w:rsidRPr="00055956">
        <w:fldChar w:fldCharType="begin"/>
      </w:r>
      <w:r w:rsidRPr="00055956">
        <w:instrText xml:space="preserve"> REF _Ref420947935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7</w:t>
      </w:r>
      <w:r w:rsidRPr="00055956">
        <w:fldChar w:fldCharType="end"/>
      </w:r>
      <w:r w:rsidRPr="00055956">
        <w:t>.</w:t>
      </w:r>
    </w:p>
    <w:p w14:paraId="683E3B0F" w14:textId="0CBC6FD5" w:rsidR="001600D8" w:rsidRPr="00055956" w:rsidRDefault="001600D8" w:rsidP="00E34C03">
      <w:pPr>
        <w:pStyle w:val="Caption"/>
        <w:keepNext/>
        <w:keepLines/>
        <w:spacing w:after="120"/>
        <w:jc w:val="center"/>
        <w:rPr>
          <w:b w:val="0"/>
          <w:color w:val="auto"/>
          <w:sz w:val="24"/>
          <w:szCs w:val="24"/>
        </w:rPr>
      </w:pPr>
      <w:bookmarkStart w:id="110" w:name="_Ref420947935"/>
      <w:r w:rsidRPr="00055956">
        <w:rPr>
          <w:color w:val="auto"/>
          <w:sz w:val="24"/>
        </w:rPr>
        <w:lastRenderedPageBreak/>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7</w:t>
      </w:r>
      <w:r w:rsidRPr="00055956">
        <w:rPr>
          <w:color w:val="auto"/>
          <w:sz w:val="24"/>
        </w:rPr>
        <w:fldChar w:fldCharType="end"/>
      </w:r>
      <w:bookmarkEnd w:id="110"/>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CoursesOfAction</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48"/>
        <w:gridCol w:w="3240"/>
        <w:gridCol w:w="1440"/>
        <w:gridCol w:w="6048"/>
      </w:tblGrid>
      <w:tr w:rsidR="001600D8" w:rsidRPr="00055956" w14:paraId="26851061" w14:textId="77777777" w:rsidTr="004F4C9A">
        <w:trPr>
          <w:trHeight w:val="547"/>
        </w:trPr>
        <w:tc>
          <w:tcPr>
            <w:tcW w:w="2448" w:type="dxa"/>
            <w:shd w:val="clear" w:color="auto" w:fill="BFBFBF" w:themeFill="background1" w:themeFillShade="BF"/>
            <w:vAlign w:val="center"/>
          </w:tcPr>
          <w:p w14:paraId="366CAA75" w14:textId="77777777" w:rsidR="001600D8" w:rsidRPr="00055956" w:rsidRDefault="001600D8" w:rsidP="00E34C03">
            <w:pPr>
              <w:keepNext/>
              <w:keepLines/>
              <w:rPr>
                <w:b/>
              </w:rPr>
            </w:pPr>
            <w:r w:rsidRPr="00055956">
              <w:rPr>
                <w:b/>
              </w:rPr>
              <w:t>Name</w:t>
            </w:r>
          </w:p>
        </w:tc>
        <w:tc>
          <w:tcPr>
            <w:tcW w:w="3240" w:type="dxa"/>
            <w:shd w:val="clear" w:color="auto" w:fill="BFBFBF" w:themeFill="background1" w:themeFillShade="BF"/>
            <w:vAlign w:val="center"/>
          </w:tcPr>
          <w:p w14:paraId="01D41596" w14:textId="77777777" w:rsidR="001600D8" w:rsidRPr="00055956" w:rsidRDefault="001600D8" w:rsidP="00E34C03">
            <w:pPr>
              <w:keepNext/>
              <w:keepLines/>
              <w:rPr>
                <w:b/>
              </w:rPr>
            </w:pPr>
            <w:r w:rsidRPr="00055956">
              <w:rPr>
                <w:b/>
              </w:rPr>
              <w:t>Type</w:t>
            </w:r>
          </w:p>
        </w:tc>
        <w:tc>
          <w:tcPr>
            <w:tcW w:w="1440" w:type="dxa"/>
            <w:shd w:val="clear" w:color="auto" w:fill="BFBFBF" w:themeFill="background1" w:themeFillShade="BF"/>
            <w:vAlign w:val="center"/>
          </w:tcPr>
          <w:p w14:paraId="404CCF1E" w14:textId="77777777" w:rsidR="001600D8" w:rsidRPr="00055956" w:rsidRDefault="001600D8" w:rsidP="00E34C03">
            <w:pPr>
              <w:keepNext/>
              <w:keepLines/>
              <w:jc w:val="center"/>
              <w:rPr>
                <w:b/>
              </w:rPr>
            </w:pPr>
            <w:r w:rsidRPr="00055956">
              <w:rPr>
                <w:b/>
              </w:rPr>
              <w:t>Multiplicity</w:t>
            </w:r>
          </w:p>
        </w:tc>
        <w:tc>
          <w:tcPr>
            <w:tcW w:w="6048" w:type="dxa"/>
            <w:shd w:val="clear" w:color="auto" w:fill="BFBFBF" w:themeFill="background1" w:themeFillShade="BF"/>
            <w:vAlign w:val="center"/>
          </w:tcPr>
          <w:p w14:paraId="5DB29182" w14:textId="77777777" w:rsidR="001600D8" w:rsidRPr="00055956" w:rsidRDefault="001600D8" w:rsidP="00E34C03">
            <w:pPr>
              <w:keepNext/>
              <w:keepLines/>
              <w:rPr>
                <w:b/>
              </w:rPr>
            </w:pPr>
            <w:r w:rsidRPr="00055956">
              <w:rPr>
                <w:b/>
              </w:rPr>
              <w:t>Description</w:t>
            </w:r>
          </w:p>
        </w:tc>
      </w:tr>
      <w:tr w:rsidR="003C6E2E" w:rsidRPr="00055956" w14:paraId="70E025D1" w14:textId="77777777" w:rsidTr="004F4C9A">
        <w:trPr>
          <w:trHeight w:val="547"/>
        </w:trPr>
        <w:tc>
          <w:tcPr>
            <w:tcW w:w="2448" w:type="dxa"/>
            <w:vAlign w:val="center"/>
          </w:tcPr>
          <w:p w14:paraId="59D21F25" w14:textId="20474E53" w:rsidR="003C6E2E" w:rsidRPr="00055956" w:rsidRDefault="003C6E2E" w:rsidP="00E34C03">
            <w:pPr>
              <w:keepNext/>
              <w:keepLines/>
              <w:rPr>
                <w:sz w:val="22"/>
              </w:rPr>
            </w:pPr>
            <w:r w:rsidRPr="00055956">
              <w:rPr>
                <w:b/>
                <w:sz w:val="22"/>
              </w:rPr>
              <w:t>Course_Of_Action</w:t>
            </w:r>
          </w:p>
        </w:tc>
        <w:tc>
          <w:tcPr>
            <w:tcW w:w="3240" w:type="dxa"/>
            <w:vAlign w:val="center"/>
          </w:tcPr>
          <w:p w14:paraId="1EA313AA" w14:textId="77777777" w:rsidR="004F4C9A" w:rsidRPr="00055956" w:rsidRDefault="003C6E2E" w:rsidP="00E34C03">
            <w:pPr>
              <w:keepNext/>
              <w:keepLines/>
              <w:rPr>
                <w:rFonts w:ascii="Courier New" w:hAnsi="Courier New" w:cs="Courier New"/>
                <w:sz w:val="20"/>
              </w:rPr>
            </w:pPr>
            <w:r w:rsidRPr="00055956">
              <w:rPr>
                <w:rFonts w:ascii="Courier New" w:hAnsi="Courier New" w:cs="Courier New"/>
                <w:sz w:val="20"/>
              </w:rPr>
              <w:t>stixCommon:</w:t>
            </w:r>
          </w:p>
          <w:p w14:paraId="6D01BA56" w14:textId="71363185" w:rsidR="003C6E2E" w:rsidRPr="00055956" w:rsidRDefault="003C6E2E" w:rsidP="00E34C03">
            <w:pPr>
              <w:keepNext/>
              <w:keepLines/>
              <w:rPr>
                <w:rFonts w:ascii="Courier New" w:hAnsi="Courier New" w:cs="Courier New"/>
                <w:sz w:val="20"/>
              </w:rPr>
            </w:pPr>
            <w:r w:rsidRPr="00055956">
              <w:rPr>
                <w:rFonts w:ascii="Courier New" w:hAnsi="Courier New" w:cs="Courier New"/>
                <w:sz w:val="20"/>
              </w:rPr>
              <w:t>CourseOfActionBaseType</w:t>
            </w:r>
          </w:p>
        </w:tc>
        <w:tc>
          <w:tcPr>
            <w:tcW w:w="1440" w:type="dxa"/>
            <w:vAlign w:val="center"/>
          </w:tcPr>
          <w:p w14:paraId="765664A8" w14:textId="5E52986A" w:rsidR="003C6E2E" w:rsidRPr="00055956" w:rsidRDefault="003C6E2E" w:rsidP="00E34C03">
            <w:pPr>
              <w:keepNext/>
              <w:keepLines/>
              <w:jc w:val="center"/>
              <w:rPr>
                <w:sz w:val="22"/>
              </w:rPr>
            </w:pPr>
            <w:r w:rsidRPr="00055956">
              <w:rPr>
                <w:sz w:val="22"/>
              </w:rPr>
              <w:t>1..*</w:t>
            </w:r>
          </w:p>
        </w:tc>
        <w:tc>
          <w:tcPr>
            <w:tcW w:w="6048" w:type="dxa"/>
            <w:vAlign w:val="center"/>
          </w:tcPr>
          <w:p w14:paraId="6B608521" w14:textId="2B757C39" w:rsidR="003C6E2E" w:rsidRPr="00055956" w:rsidRDefault="00681984" w:rsidP="00E34C03">
            <w:pPr>
              <w:keepNext/>
              <w:keepLines/>
              <w:rPr>
                <w:sz w:val="22"/>
                <w:szCs w:val="22"/>
              </w:rPr>
            </w:pPr>
            <w:r w:rsidRPr="00055956">
              <w:rPr>
                <w:sz w:val="22"/>
                <w:szCs w:val="22"/>
              </w:rPr>
              <w:t xml:space="preserve">The </w:t>
            </w:r>
            <w:r w:rsidRPr="00055956">
              <w:rPr>
                <w:rFonts w:ascii="Courier New" w:hAnsi="Courier New" w:cs="Courier New"/>
                <w:sz w:val="22"/>
                <w:szCs w:val="22"/>
              </w:rPr>
              <w:t>Course_Of_Action</w:t>
            </w:r>
            <w:r w:rsidRPr="00055956">
              <w:rPr>
                <w:sz w:val="22"/>
                <w:szCs w:val="22"/>
              </w:rPr>
              <w:t xml:space="preserve"> property characterizes a Course of Action that could be taken in regard to one of more cyber threats. The </w:t>
            </w:r>
            <w:r w:rsidRPr="00055956">
              <w:rPr>
                <w:rFonts w:ascii="Courier New" w:hAnsi="Courier New" w:cs="Courier New"/>
                <w:sz w:val="22"/>
                <w:szCs w:val="22"/>
              </w:rPr>
              <w:t>stixCommon:CourseOfActionBaseType</w:t>
            </w:r>
            <w:r w:rsidRPr="00055956">
              <w:rPr>
                <w:sz w:val="22"/>
                <w:szCs w:val="22"/>
              </w:rPr>
              <w:t xml:space="preserve"> class is a minimal base class that is intended to be extended.  The default and strongly RECOMMENDED class to fully implement a Course of Action is the </w:t>
            </w:r>
            <w:r w:rsidRPr="00055956">
              <w:rPr>
                <w:rFonts w:ascii="Courier New" w:hAnsi="Courier New" w:cs="Courier New"/>
                <w:sz w:val="22"/>
                <w:szCs w:val="22"/>
              </w:rPr>
              <w:t>coa:CourseOfActionType</w:t>
            </w:r>
            <w:r w:rsidRPr="00055956">
              <w:rPr>
                <w:sz w:val="22"/>
                <w:szCs w:val="22"/>
              </w:rPr>
              <w:t xml:space="preserve"> class defined in [STIX</w:t>
            </w:r>
            <w:r w:rsidRPr="00055956">
              <w:rPr>
                <w:sz w:val="22"/>
                <w:szCs w:val="22"/>
                <w:vertAlign w:val="subscript"/>
              </w:rPr>
              <w:t>COA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Course of Action defined elsewhere can be specified via the direct use of the </w:t>
            </w:r>
            <w:r w:rsidRPr="00055956">
              <w:rPr>
                <w:rFonts w:ascii="Courier New" w:hAnsi="Courier New" w:cs="Courier New"/>
                <w:sz w:val="22"/>
                <w:szCs w:val="22"/>
              </w:rPr>
              <w:t>stixCommon:CourseOfActionBaseType</w:t>
            </w:r>
            <w:r w:rsidRPr="00055956">
              <w:rPr>
                <w:rFonts w:ascii="Segoe UI" w:hAnsi="Segoe UI" w:cs="Segoe UI"/>
                <w:sz w:val="22"/>
                <w:szCs w:val="22"/>
              </w:rPr>
              <w:t> </w:t>
            </w:r>
            <w:r w:rsidRPr="00055956">
              <w:rPr>
                <w:sz w:val="22"/>
                <w:szCs w:val="22"/>
              </w:rPr>
              <w:t>class.</w:t>
            </w:r>
          </w:p>
        </w:tc>
      </w:tr>
    </w:tbl>
    <w:p w14:paraId="1ED120FB" w14:textId="557CE349" w:rsidR="001600D8" w:rsidRPr="00055956" w:rsidRDefault="001600D8" w:rsidP="004E1BB1">
      <w:pPr>
        <w:pStyle w:val="Heading3"/>
      </w:pPr>
      <w:bookmarkStart w:id="111" w:name="_Toc421527901"/>
      <w:r w:rsidRPr="00055956">
        <w:t>CampaignsType Class</w:t>
      </w:r>
      <w:bookmarkEnd w:id="111"/>
    </w:p>
    <w:p w14:paraId="554B375B" w14:textId="77777777" w:rsidR="00914AB9" w:rsidRPr="00055956" w:rsidRDefault="00914AB9" w:rsidP="00914AB9">
      <w:pPr>
        <w:spacing w:after="240"/>
      </w:pPr>
      <w:r w:rsidRPr="00055956">
        <w:t xml:space="preserve">The </w:t>
      </w:r>
      <w:r w:rsidRPr="00055956">
        <w:rPr>
          <w:rFonts w:ascii="Courier New" w:hAnsi="Courier New" w:cs="Courier New"/>
        </w:rPr>
        <w:t>CampaignsType</w:t>
      </w:r>
      <w:r w:rsidRPr="00055956">
        <w:t xml:space="preserve"> class specifies a set of one or more cyber threat Campaigns.</w:t>
      </w:r>
    </w:p>
    <w:p w14:paraId="0BF309B1" w14:textId="59F1EC37" w:rsidR="001600D8" w:rsidRPr="00055956" w:rsidRDefault="001600D8" w:rsidP="00914AB9">
      <w:pPr>
        <w:spacing w:after="240"/>
      </w:pPr>
      <w:r w:rsidRPr="00055956">
        <w:t>The propert</w:t>
      </w:r>
      <w:r w:rsidR="00914AB9" w:rsidRPr="00055956">
        <w:t>ies</w:t>
      </w:r>
      <w:r w:rsidRPr="00055956">
        <w:t xml:space="preserve"> of the </w:t>
      </w:r>
      <w:r w:rsidRPr="00055956">
        <w:rPr>
          <w:rFonts w:ascii="Courier New" w:hAnsi="Courier New" w:cs="Courier New"/>
        </w:rPr>
        <w:t>Campaign</w:t>
      </w:r>
      <w:r w:rsidR="008B6000" w:rsidRPr="00055956">
        <w:rPr>
          <w:rFonts w:ascii="Courier New" w:hAnsi="Courier New" w:cs="Courier New"/>
        </w:rPr>
        <w:t>s</w:t>
      </w:r>
      <w:r w:rsidRPr="00055956">
        <w:rPr>
          <w:rFonts w:ascii="Courier New" w:hAnsi="Courier New" w:cs="Courier New"/>
        </w:rPr>
        <w:t>Type</w:t>
      </w:r>
      <w:r w:rsidRPr="00055956">
        <w:t xml:space="preserve"> class </w:t>
      </w:r>
      <w:r w:rsidR="00914AB9" w:rsidRPr="00055956">
        <w:t>are</w:t>
      </w:r>
      <w:r w:rsidRPr="00055956">
        <w:t xml:space="preserve"> given in </w:t>
      </w:r>
      <w:r w:rsidRPr="00055956">
        <w:fldChar w:fldCharType="begin"/>
      </w:r>
      <w:r w:rsidRPr="00055956">
        <w:instrText xml:space="preserve"> REF _Ref420947927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8</w:t>
      </w:r>
      <w:r w:rsidRPr="00055956">
        <w:fldChar w:fldCharType="end"/>
      </w:r>
      <w:r w:rsidRPr="00055956">
        <w:t>.</w:t>
      </w:r>
    </w:p>
    <w:p w14:paraId="50351707" w14:textId="100CFF7C" w:rsidR="001600D8" w:rsidRPr="00055956" w:rsidRDefault="001600D8" w:rsidP="001600D8">
      <w:pPr>
        <w:pStyle w:val="Caption"/>
        <w:keepNext/>
        <w:keepLines/>
        <w:spacing w:after="120"/>
        <w:jc w:val="center"/>
        <w:rPr>
          <w:b w:val="0"/>
          <w:color w:val="auto"/>
          <w:sz w:val="24"/>
          <w:szCs w:val="24"/>
        </w:rPr>
      </w:pPr>
      <w:bookmarkStart w:id="112" w:name="_Ref420947927"/>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8</w:t>
      </w:r>
      <w:r w:rsidRPr="00055956">
        <w:rPr>
          <w:color w:val="auto"/>
          <w:sz w:val="24"/>
        </w:rPr>
        <w:fldChar w:fldCharType="end"/>
      </w:r>
      <w:bookmarkEnd w:id="112"/>
      <w:r w:rsidRPr="00055956">
        <w:rPr>
          <w:color w:val="auto"/>
          <w:sz w:val="24"/>
          <w:szCs w:val="24"/>
        </w:rPr>
        <w:t>.</w:t>
      </w:r>
      <w:r w:rsidRPr="00055956">
        <w:rPr>
          <w:b w:val="0"/>
          <w:color w:val="auto"/>
          <w:sz w:val="24"/>
          <w:szCs w:val="24"/>
        </w:rPr>
        <w:t xml:space="preserve"> Properties of the </w:t>
      </w:r>
      <w:r w:rsidR="00391220" w:rsidRPr="00055956">
        <w:rPr>
          <w:rFonts w:ascii="Courier New" w:hAnsi="Courier New" w:cs="Courier New"/>
          <w:b w:val="0"/>
          <w:color w:val="auto"/>
          <w:sz w:val="24"/>
          <w:szCs w:val="24"/>
        </w:rPr>
        <w:t>Campaigns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690"/>
        <w:gridCol w:w="1530"/>
        <w:gridCol w:w="6228"/>
      </w:tblGrid>
      <w:tr w:rsidR="001600D8" w:rsidRPr="00055956" w14:paraId="35834A14" w14:textId="77777777" w:rsidTr="00914AB9">
        <w:trPr>
          <w:trHeight w:val="547"/>
        </w:trPr>
        <w:tc>
          <w:tcPr>
            <w:tcW w:w="1728" w:type="dxa"/>
            <w:shd w:val="clear" w:color="auto" w:fill="BFBFBF" w:themeFill="background1" w:themeFillShade="BF"/>
            <w:vAlign w:val="center"/>
          </w:tcPr>
          <w:p w14:paraId="1FC13B2A" w14:textId="77777777" w:rsidR="001600D8" w:rsidRPr="00055956" w:rsidRDefault="001600D8" w:rsidP="00AA727D">
            <w:pPr>
              <w:rPr>
                <w:b/>
              </w:rPr>
            </w:pPr>
            <w:r w:rsidRPr="00055956">
              <w:rPr>
                <w:b/>
              </w:rPr>
              <w:t>Name</w:t>
            </w:r>
          </w:p>
        </w:tc>
        <w:tc>
          <w:tcPr>
            <w:tcW w:w="3690" w:type="dxa"/>
            <w:shd w:val="clear" w:color="auto" w:fill="BFBFBF" w:themeFill="background1" w:themeFillShade="BF"/>
            <w:vAlign w:val="center"/>
          </w:tcPr>
          <w:p w14:paraId="53078902" w14:textId="77777777" w:rsidR="001600D8" w:rsidRPr="00055956" w:rsidRDefault="001600D8" w:rsidP="00AA727D">
            <w:pPr>
              <w:rPr>
                <w:b/>
              </w:rPr>
            </w:pPr>
            <w:r w:rsidRPr="00055956">
              <w:rPr>
                <w:b/>
              </w:rPr>
              <w:t>Type</w:t>
            </w:r>
          </w:p>
        </w:tc>
        <w:tc>
          <w:tcPr>
            <w:tcW w:w="1530" w:type="dxa"/>
            <w:shd w:val="clear" w:color="auto" w:fill="BFBFBF" w:themeFill="background1" w:themeFillShade="BF"/>
            <w:vAlign w:val="center"/>
          </w:tcPr>
          <w:p w14:paraId="631FE7E4" w14:textId="77777777" w:rsidR="001600D8" w:rsidRPr="00055956" w:rsidRDefault="001600D8" w:rsidP="00AA727D">
            <w:pPr>
              <w:jc w:val="center"/>
              <w:rPr>
                <w:b/>
              </w:rPr>
            </w:pPr>
            <w:r w:rsidRPr="00055956">
              <w:rPr>
                <w:b/>
              </w:rPr>
              <w:t>Multiplicity</w:t>
            </w:r>
          </w:p>
        </w:tc>
        <w:tc>
          <w:tcPr>
            <w:tcW w:w="6228" w:type="dxa"/>
            <w:shd w:val="clear" w:color="auto" w:fill="BFBFBF" w:themeFill="background1" w:themeFillShade="BF"/>
            <w:vAlign w:val="center"/>
          </w:tcPr>
          <w:p w14:paraId="5A1011AF" w14:textId="77777777" w:rsidR="001600D8" w:rsidRPr="00055956" w:rsidRDefault="001600D8" w:rsidP="00AA727D">
            <w:pPr>
              <w:rPr>
                <w:b/>
              </w:rPr>
            </w:pPr>
            <w:r w:rsidRPr="00055956">
              <w:rPr>
                <w:b/>
              </w:rPr>
              <w:t>Description</w:t>
            </w:r>
          </w:p>
        </w:tc>
      </w:tr>
      <w:tr w:rsidR="003C6E2E" w:rsidRPr="00055956" w14:paraId="78C305F0" w14:textId="77777777" w:rsidTr="00914AB9">
        <w:trPr>
          <w:trHeight w:val="547"/>
        </w:trPr>
        <w:tc>
          <w:tcPr>
            <w:tcW w:w="1728" w:type="dxa"/>
            <w:vAlign w:val="center"/>
          </w:tcPr>
          <w:p w14:paraId="08BDC380" w14:textId="0F242A10" w:rsidR="003C6E2E" w:rsidRPr="00055956" w:rsidRDefault="003C6E2E" w:rsidP="00E16878">
            <w:pPr>
              <w:rPr>
                <w:sz w:val="22"/>
              </w:rPr>
            </w:pPr>
            <w:r w:rsidRPr="00055956">
              <w:rPr>
                <w:b/>
                <w:sz w:val="22"/>
              </w:rPr>
              <w:t>Campaign</w:t>
            </w:r>
          </w:p>
        </w:tc>
        <w:tc>
          <w:tcPr>
            <w:tcW w:w="3690" w:type="dxa"/>
            <w:vAlign w:val="center"/>
          </w:tcPr>
          <w:p w14:paraId="7301BDFE" w14:textId="796E519F" w:rsidR="003C6E2E" w:rsidRPr="00055956" w:rsidRDefault="003C6E2E" w:rsidP="00E16878">
            <w:pPr>
              <w:rPr>
                <w:rFonts w:ascii="Courier New" w:hAnsi="Courier New" w:cs="Courier New"/>
                <w:sz w:val="20"/>
              </w:rPr>
            </w:pPr>
            <w:r w:rsidRPr="00055956">
              <w:rPr>
                <w:rFonts w:ascii="Courier New" w:hAnsi="Courier New" w:cs="Courier New"/>
                <w:sz w:val="20"/>
              </w:rPr>
              <w:t>stixCommon:CampaignBaseType</w:t>
            </w:r>
          </w:p>
        </w:tc>
        <w:tc>
          <w:tcPr>
            <w:tcW w:w="1530" w:type="dxa"/>
            <w:vAlign w:val="center"/>
          </w:tcPr>
          <w:p w14:paraId="24E2B7D4" w14:textId="183E283E" w:rsidR="003C6E2E" w:rsidRPr="00055956" w:rsidRDefault="003C6E2E" w:rsidP="00E16878">
            <w:pPr>
              <w:jc w:val="center"/>
              <w:rPr>
                <w:sz w:val="22"/>
                <w:szCs w:val="22"/>
              </w:rPr>
            </w:pPr>
            <w:r w:rsidRPr="00055956">
              <w:rPr>
                <w:sz w:val="22"/>
                <w:szCs w:val="22"/>
              </w:rPr>
              <w:t>1..*</w:t>
            </w:r>
          </w:p>
        </w:tc>
        <w:tc>
          <w:tcPr>
            <w:tcW w:w="6228" w:type="dxa"/>
            <w:vAlign w:val="center"/>
          </w:tcPr>
          <w:p w14:paraId="28B311EA" w14:textId="681FAAE0" w:rsidR="003C6E2E" w:rsidRPr="00055956" w:rsidRDefault="00914AB9" w:rsidP="00E16878">
            <w:pPr>
              <w:rPr>
                <w:sz w:val="22"/>
                <w:szCs w:val="22"/>
              </w:rPr>
            </w:pPr>
            <w:r w:rsidRPr="00055956">
              <w:rPr>
                <w:sz w:val="22"/>
                <w:szCs w:val="22"/>
              </w:rPr>
              <w:t xml:space="preserve">The </w:t>
            </w:r>
            <w:r w:rsidRPr="00055956">
              <w:rPr>
                <w:rFonts w:ascii="Courier New" w:hAnsi="Courier New" w:cs="Courier New"/>
                <w:sz w:val="22"/>
                <w:szCs w:val="22"/>
              </w:rPr>
              <w:t>Campaign</w:t>
            </w:r>
            <w:r w:rsidRPr="00055956">
              <w:rPr>
                <w:sz w:val="22"/>
                <w:szCs w:val="22"/>
              </w:rPr>
              <w:t xml:space="preserve"> property characterizes a cyber threat Campaign. The </w:t>
            </w:r>
            <w:r w:rsidRPr="00055956">
              <w:rPr>
                <w:rFonts w:ascii="Courier New" w:hAnsi="Courier New" w:cs="Courier New"/>
                <w:sz w:val="22"/>
                <w:szCs w:val="22"/>
              </w:rPr>
              <w:t>stixCommon:CampaignBaseType</w:t>
            </w:r>
            <w:r w:rsidRPr="00055956">
              <w:rPr>
                <w:sz w:val="22"/>
                <w:szCs w:val="22"/>
              </w:rPr>
              <w:t xml:space="preserve"> class is a minimal base class that is intended to be extended.  The default and strongly recommended class to fully implement a Campaign is the </w:t>
            </w:r>
            <w:r w:rsidRPr="00055956">
              <w:rPr>
                <w:rFonts w:ascii="Courier New" w:hAnsi="Courier New" w:cs="Courier New"/>
                <w:sz w:val="22"/>
                <w:szCs w:val="22"/>
              </w:rPr>
              <w:t>campaign:CampaignType</w:t>
            </w:r>
            <w:r w:rsidRPr="00055956">
              <w:rPr>
                <w:sz w:val="22"/>
                <w:szCs w:val="22"/>
              </w:rPr>
              <w:t xml:space="preserve"> class defined in [STIX</w:t>
            </w:r>
            <w:r w:rsidRPr="00055956">
              <w:rPr>
                <w:sz w:val="22"/>
                <w:szCs w:val="22"/>
                <w:vertAlign w:val="subscript"/>
              </w:rPr>
              <w:t>CAM</w:t>
            </w:r>
            <w:r w:rsidRPr="00055956">
              <w:rPr>
                <w:sz w:val="22"/>
                <w:szCs w:val="22"/>
              </w:rPr>
              <w:t>].</w:t>
            </w:r>
            <w:r w:rsidRPr="00055956">
              <w:rPr>
                <w:rFonts w:cs="Segoe UI"/>
                <w:sz w:val="22"/>
                <w:szCs w:val="22"/>
              </w:rPr>
              <w:t xml:space="preserve">  </w:t>
            </w:r>
            <w:r w:rsidRPr="00055956">
              <w:rPr>
                <w:sz w:val="22"/>
                <w:szCs w:val="22"/>
              </w:rPr>
              <w:t xml:space="preserve">Base classes are used to minimize interdependence between STIX </w:t>
            </w:r>
            <w:r w:rsidRPr="00055956">
              <w:rPr>
                <w:sz w:val="22"/>
                <w:szCs w:val="22"/>
              </w:rPr>
              <w:lastRenderedPageBreak/>
              <w:t xml:space="preserve">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Campaign defined elsewhere can be specified via the direct use of the </w:t>
            </w:r>
            <w:r w:rsidRPr="00055956">
              <w:rPr>
                <w:rFonts w:ascii="Courier New" w:hAnsi="Courier New" w:cs="Courier New"/>
                <w:sz w:val="22"/>
                <w:szCs w:val="22"/>
              </w:rPr>
              <w:t>stixCommon:CampaignBaseType</w:t>
            </w:r>
            <w:r w:rsidRPr="00055956">
              <w:rPr>
                <w:rFonts w:ascii="Segoe UI" w:hAnsi="Segoe UI" w:cs="Segoe UI"/>
                <w:sz w:val="22"/>
                <w:szCs w:val="22"/>
              </w:rPr>
              <w:t> </w:t>
            </w:r>
            <w:r w:rsidRPr="00055956">
              <w:rPr>
                <w:sz w:val="22"/>
                <w:szCs w:val="22"/>
              </w:rPr>
              <w:t>class.</w:t>
            </w:r>
          </w:p>
        </w:tc>
      </w:tr>
    </w:tbl>
    <w:p w14:paraId="131AC998" w14:textId="62EA2D6D" w:rsidR="001600D8" w:rsidRPr="00055956" w:rsidRDefault="001600D8" w:rsidP="004E1BB1">
      <w:pPr>
        <w:pStyle w:val="Heading3"/>
      </w:pPr>
      <w:bookmarkStart w:id="113" w:name="_Toc421527902"/>
      <w:r w:rsidRPr="00055956">
        <w:lastRenderedPageBreak/>
        <w:t>ThreatActorsType Class</w:t>
      </w:r>
      <w:bookmarkEnd w:id="113"/>
    </w:p>
    <w:p w14:paraId="05B49AAC" w14:textId="0A79A827" w:rsidR="001600D8" w:rsidRPr="00055956" w:rsidRDefault="007B465D" w:rsidP="007B465D">
      <w:pPr>
        <w:spacing w:after="240"/>
      </w:pPr>
      <w:r w:rsidRPr="00055956">
        <w:t xml:space="preserve">The </w:t>
      </w:r>
      <w:r w:rsidRPr="00055956">
        <w:rPr>
          <w:rFonts w:ascii="Courier New" w:hAnsi="Courier New" w:cs="Courier New"/>
        </w:rPr>
        <w:t>ThreatActorsType</w:t>
      </w:r>
      <w:r w:rsidRPr="00055956">
        <w:t xml:space="preserve"> class specifies a set of one or more cyber Threat Actors</w:t>
      </w:r>
      <w:r w:rsidR="001600D8" w:rsidRPr="00055956">
        <w:t>.</w:t>
      </w:r>
    </w:p>
    <w:p w14:paraId="3982E9BA" w14:textId="16F5CE30" w:rsidR="001600D8" w:rsidRPr="00055956" w:rsidRDefault="001600D8" w:rsidP="009A694C">
      <w:pPr>
        <w:spacing w:after="240"/>
      </w:pPr>
      <w:r w:rsidRPr="00055956">
        <w:t xml:space="preserve">The property table of the </w:t>
      </w:r>
      <w:r w:rsidR="008B6000" w:rsidRPr="00055956">
        <w:rPr>
          <w:rFonts w:ascii="Courier New" w:hAnsi="Courier New" w:cs="Courier New"/>
        </w:rPr>
        <w:t>ThreatActors</w:t>
      </w:r>
      <w:r w:rsidRPr="00055956">
        <w:rPr>
          <w:rFonts w:ascii="Courier New" w:hAnsi="Courier New" w:cs="Courier New"/>
        </w:rPr>
        <w:t>Type</w:t>
      </w:r>
      <w:r w:rsidRPr="00055956">
        <w:t xml:space="preserve"> class is given in </w:t>
      </w:r>
      <w:r w:rsidRPr="00055956">
        <w:fldChar w:fldCharType="begin"/>
      </w:r>
      <w:r w:rsidRPr="00055956">
        <w:instrText xml:space="preserve"> REF _Ref420947918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9</w:t>
      </w:r>
      <w:r w:rsidRPr="00055956">
        <w:fldChar w:fldCharType="end"/>
      </w:r>
      <w:r w:rsidRPr="00055956">
        <w:t>.</w:t>
      </w:r>
    </w:p>
    <w:p w14:paraId="6E4D6500" w14:textId="7E63082D" w:rsidR="001600D8" w:rsidRPr="00055956" w:rsidRDefault="001600D8" w:rsidP="001600D8">
      <w:pPr>
        <w:pStyle w:val="Caption"/>
        <w:keepNext/>
        <w:keepLines/>
        <w:spacing w:after="120"/>
        <w:jc w:val="center"/>
        <w:rPr>
          <w:b w:val="0"/>
          <w:color w:val="auto"/>
          <w:sz w:val="24"/>
          <w:szCs w:val="24"/>
        </w:rPr>
      </w:pPr>
      <w:bookmarkStart w:id="114" w:name="_Ref420947918"/>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9</w:t>
      </w:r>
      <w:r w:rsidRPr="00055956">
        <w:rPr>
          <w:color w:val="auto"/>
          <w:sz w:val="24"/>
        </w:rPr>
        <w:fldChar w:fldCharType="end"/>
      </w:r>
      <w:bookmarkEnd w:id="114"/>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ThreatActors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600"/>
        <w:gridCol w:w="1440"/>
        <w:gridCol w:w="6318"/>
      </w:tblGrid>
      <w:tr w:rsidR="001600D8" w:rsidRPr="00055956" w14:paraId="0A74D821" w14:textId="77777777" w:rsidTr="007B465D">
        <w:trPr>
          <w:trHeight w:val="547"/>
        </w:trPr>
        <w:tc>
          <w:tcPr>
            <w:tcW w:w="1818" w:type="dxa"/>
            <w:shd w:val="clear" w:color="auto" w:fill="BFBFBF" w:themeFill="background1" w:themeFillShade="BF"/>
            <w:vAlign w:val="center"/>
          </w:tcPr>
          <w:p w14:paraId="2A28A870" w14:textId="77777777" w:rsidR="001600D8" w:rsidRPr="00055956" w:rsidRDefault="001600D8" w:rsidP="00AA727D">
            <w:pPr>
              <w:rPr>
                <w:b/>
              </w:rPr>
            </w:pPr>
            <w:r w:rsidRPr="00055956">
              <w:rPr>
                <w:b/>
              </w:rPr>
              <w:t>Name</w:t>
            </w:r>
          </w:p>
        </w:tc>
        <w:tc>
          <w:tcPr>
            <w:tcW w:w="3600" w:type="dxa"/>
            <w:shd w:val="clear" w:color="auto" w:fill="BFBFBF" w:themeFill="background1" w:themeFillShade="BF"/>
            <w:vAlign w:val="center"/>
          </w:tcPr>
          <w:p w14:paraId="74D298D7" w14:textId="77777777" w:rsidR="001600D8" w:rsidRPr="00055956" w:rsidRDefault="001600D8" w:rsidP="00AA727D">
            <w:pPr>
              <w:rPr>
                <w:b/>
              </w:rPr>
            </w:pPr>
            <w:r w:rsidRPr="00055956">
              <w:rPr>
                <w:b/>
              </w:rPr>
              <w:t>Type</w:t>
            </w:r>
          </w:p>
        </w:tc>
        <w:tc>
          <w:tcPr>
            <w:tcW w:w="1440" w:type="dxa"/>
            <w:shd w:val="clear" w:color="auto" w:fill="BFBFBF" w:themeFill="background1" w:themeFillShade="BF"/>
            <w:vAlign w:val="center"/>
          </w:tcPr>
          <w:p w14:paraId="4E3E6D3C" w14:textId="77777777" w:rsidR="001600D8" w:rsidRPr="00055956" w:rsidRDefault="001600D8" w:rsidP="00AA727D">
            <w:pPr>
              <w:jc w:val="center"/>
              <w:rPr>
                <w:b/>
              </w:rPr>
            </w:pPr>
            <w:r w:rsidRPr="00055956">
              <w:rPr>
                <w:b/>
              </w:rPr>
              <w:t>Multiplicity</w:t>
            </w:r>
          </w:p>
        </w:tc>
        <w:tc>
          <w:tcPr>
            <w:tcW w:w="6318" w:type="dxa"/>
            <w:shd w:val="clear" w:color="auto" w:fill="BFBFBF" w:themeFill="background1" w:themeFillShade="BF"/>
            <w:vAlign w:val="center"/>
          </w:tcPr>
          <w:p w14:paraId="4BF17DD3" w14:textId="77777777" w:rsidR="001600D8" w:rsidRPr="00055956" w:rsidRDefault="001600D8" w:rsidP="00AA727D">
            <w:pPr>
              <w:rPr>
                <w:b/>
              </w:rPr>
            </w:pPr>
            <w:r w:rsidRPr="00055956">
              <w:rPr>
                <w:b/>
              </w:rPr>
              <w:t>Description</w:t>
            </w:r>
          </w:p>
        </w:tc>
      </w:tr>
      <w:tr w:rsidR="003C6E2E" w:rsidRPr="00055956" w14:paraId="48DE9359" w14:textId="77777777" w:rsidTr="007B465D">
        <w:trPr>
          <w:trHeight w:val="547"/>
        </w:trPr>
        <w:tc>
          <w:tcPr>
            <w:tcW w:w="1818" w:type="dxa"/>
            <w:vAlign w:val="center"/>
          </w:tcPr>
          <w:p w14:paraId="3F94209D" w14:textId="6D3CD066" w:rsidR="003C6E2E" w:rsidRPr="00055956" w:rsidRDefault="003C6E2E" w:rsidP="00E16878">
            <w:pPr>
              <w:rPr>
                <w:sz w:val="22"/>
              </w:rPr>
            </w:pPr>
            <w:r w:rsidRPr="00055956">
              <w:rPr>
                <w:b/>
                <w:sz w:val="22"/>
              </w:rPr>
              <w:t>Threat_Actor</w:t>
            </w:r>
          </w:p>
        </w:tc>
        <w:tc>
          <w:tcPr>
            <w:tcW w:w="3600" w:type="dxa"/>
            <w:vAlign w:val="center"/>
          </w:tcPr>
          <w:p w14:paraId="30B3EA79" w14:textId="5113D1B0" w:rsidR="003C6E2E" w:rsidRPr="00055956" w:rsidRDefault="003C6E2E" w:rsidP="00E16878">
            <w:pPr>
              <w:rPr>
                <w:rFonts w:ascii="Courier New" w:hAnsi="Courier New" w:cs="Courier New"/>
                <w:sz w:val="22"/>
                <w:szCs w:val="22"/>
              </w:rPr>
            </w:pPr>
            <w:r w:rsidRPr="00055956">
              <w:rPr>
                <w:sz w:val="22"/>
                <w:szCs w:val="22"/>
              </w:rPr>
              <w:t>stixCommon:ThreatActorBaseType</w:t>
            </w:r>
          </w:p>
        </w:tc>
        <w:tc>
          <w:tcPr>
            <w:tcW w:w="1440" w:type="dxa"/>
            <w:vAlign w:val="center"/>
          </w:tcPr>
          <w:p w14:paraId="0136E9B8" w14:textId="006037DD" w:rsidR="003C6E2E" w:rsidRPr="00055956" w:rsidRDefault="003C6E2E" w:rsidP="00E16878">
            <w:pPr>
              <w:jc w:val="center"/>
              <w:rPr>
                <w:sz w:val="22"/>
                <w:szCs w:val="22"/>
              </w:rPr>
            </w:pPr>
            <w:r w:rsidRPr="00055956">
              <w:rPr>
                <w:sz w:val="22"/>
                <w:szCs w:val="22"/>
              </w:rPr>
              <w:t>1..*</w:t>
            </w:r>
          </w:p>
        </w:tc>
        <w:tc>
          <w:tcPr>
            <w:tcW w:w="6318" w:type="dxa"/>
            <w:vAlign w:val="center"/>
          </w:tcPr>
          <w:p w14:paraId="32B0EF71" w14:textId="68993BDB" w:rsidR="003C6E2E" w:rsidRPr="00055956" w:rsidRDefault="007B465D" w:rsidP="007B465D">
            <w:pPr>
              <w:rPr>
                <w:sz w:val="22"/>
                <w:szCs w:val="22"/>
              </w:rPr>
            </w:pPr>
            <w:r w:rsidRPr="00055956">
              <w:rPr>
                <w:sz w:val="22"/>
                <w:szCs w:val="22"/>
              </w:rPr>
              <w:t xml:space="preserve">The </w:t>
            </w:r>
            <w:r w:rsidRPr="00055956">
              <w:rPr>
                <w:rFonts w:ascii="Courier New" w:hAnsi="Courier New" w:cs="Courier New"/>
                <w:sz w:val="22"/>
                <w:szCs w:val="22"/>
              </w:rPr>
              <w:t>ThreatActor</w:t>
            </w:r>
            <w:r w:rsidRPr="00055956">
              <w:rPr>
                <w:sz w:val="22"/>
                <w:szCs w:val="22"/>
              </w:rPr>
              <w:t xml:space="preserve"> property characterizes a cyber Threat Actor. The </w:t>
            </w:r>
            <w:r w:rsidRPr="00055956">
              <w:rPr>
                <w:rFonts w:ascii="Courier New" w:hAnsi="Courier New" w:cs="Courier New"/>
                <w:sz w:val="22"/>
                <w:szCs w:val="22"/>
              </w:rPr>
              <w:t>stixCommon:ThreatActorBaseType</w:t>
            </w:r>
            <w:r w:rsidRPr="00055956">
              <w:rPr>
                <w:sz w:val="22"/>
                <w:szCs w:val="22"/>
              </w:rPr>
              <w:t xml:space="preserve"> class is a minimal base class that is intended to be extended.  The default and strongly recommended class to fully implement an ThreatActor is the </w:t>
            </w:r>
            <w:r w:rsidRPr="00055956">
              <w:rPr>
                <w:rFonts w:ascii="Courier New" w:hAnsi="Courier New" w:cs="Courier New"/>
                <w:sz w:val="22"/>
                <w:szCs w:val="22"/>
              </w:rPr>
              <w:t>ta:ThreatActorType</w:t>
            </w:r>
            <w:r w:rsidRPr="00055956">
              <w:rPr>
                <w:sz w:val="22"/>
                <w:szCs w:val="22"/>
              </w:rPr>
              <w:t xml:space="preserve"> class defined in [STIX</w:t>
            </w:r>
            <w:r w:rsidRPr="00055956">
              <w:rPr>
                <w:sz w:val="22"/>
                <w:szCs w:val="22"/>
                <w:vertAlign w:val="subscript"/>
              </w:rPr>
              <w:t>TA</w:t>
            </w:r>
            <w:r w:rsidRPr="00055956">
              <w:rPr>
                <w:sz w:val="22"/>
                <w:szCs w:val="22"/>
              </w:rPr>
              <w:t xml:space="preserve">]. Base classes are used to minimize interdependence between STIX components, not to enable or encourage conflicting syntactic variation. However, through the use of the </w:t>
            </w:r>
            <w:r w:rsidRPr="00055956">
              <w:rPr>
                <w:rFonts w:ascii="Courier New" w:hAnsi="Courier New" w:cs="Courier New"/>
                <w:sz w:val="22"/>
                <w:szCs w:val="22"/>
              </w:rPr>
              <w:t>idref</w:t>
            </w:r>
            <w:r w:rsidRPr="00055956">
              <w:rPr>
                <w:sz w:val="22"/>
                <w:szCs w:val="22"/>
              </w:rPr>
              <w:t xml:space="preserve"> property, a reference to a Threat Actor defined elsewhere can be specified via the direct use of the </w:t>
            </w:r>
            <w:r w:rsidRPr="00055956">
              <w:rPr>
                <w:rFonts w:ascii="Courier New" w:hAnsi="Courier New" w:cs="Courier New"/>
                <w:sz w:val="22"/>
                <w:szCs w:val="22"/>
              </w:rPr>
              <w:t>stixCommon:ThreatActorBaseType</w:t>
            </w:r>
            <w:r w:rsidRPr="00055956">
              <w:rPr>
                <w:sz w:val="22"/>
                <w:szCs w:val="22"/>
              </w:rPr>
              <w:t xml:space="preserve"> class.</w:t>
            </w:r>
          </w:p>
        </w:tc>
      </w:tr>
    </w:tbl>
    <w:p w14:paraId="652C3CC1" w14:textId="43EE21DD" w:rsidR="001600D8" w:rsidRPr="00055956" w:rsidRDefault="001600D8" w:rsidP="00CC5D68">
      <w:pPr>
        <w:pStyle w:val="Heading3"/>
      </w:pPr>
      <w:bookmarkStart w:id="115" w:name="_Ref421012933"/>
      <w:bookmarkStart w:id="116" w:name="_Toc421527903"/>
      <w:r w:rsidRPr="00055956">
        <w:t>RelatedReportsType Class</w:t>
      </w:r>
      <w:bookmarkEnd w:id="115"/>
      <w:bookmarkEnd w:id="116"/>
    </w:p>
    <w:p w14:paraId="18EF0255" w14:textId="3DDA3E95" w:rsidR="00AA727D" w:rsidRPr="00055956" w:rsidRDefault="00AA727D" w:rsidP="001600D8">
      <w:pPr>
        <w:spacing w:after="240"/>
      </w:pPr>
      <w:r w:rsidRPr="00055956">
        <w:t xml:space="preserve">The </w:t>
      </w:r>
      <w:r w:rsidRPr="00055956">
        <w:rPr>
          <w:rFonts w:ascii="Courier New" w:hAnsi="Courier New" w:cs="Courier New"/>
        </w:rPr>
        <w:t>RelatedReportsType</w:t>
      </w:r>
      <w:r w:rsidRPr="00055956">
        <w:t xml:space="preserve"> class specifies a set of one or more STIX Reports related to this STIX Report</w:t>
      </w:r>
      <w:r w:rsidR="00C30A76" w:rsidRPr="00055956">
        <w:t xml:space="preserve"> and therefore is a self-referential relationship</w:t>
      </w:r>
      <w:r w:rsidRPr="00055956">
        <w:t xml:space="preserve">. It extends the </w:t>
      </w:r>
      <w:r w:rsidR="00CC5D68">
        <w:rPr>
          <w:rFonts w:ascii="Courier New" w:hAnsi="Courier New" w:cs="Courier New"/>
        </w:rPr>
        <w:t>GenericRelations</w:t>
      </w:r>
      <w:r w:rsidRPr="00055956">
        <w:rPr>
          <w:rFonts w:ascii="Courier New" w:hAnsi="Courier New" w:cs="Courier New"/>
        </w:rPr>
        <w:t>hipListType</w:t>
      </w:r>
      <w:r w:rsidRPr="00055956">
        <w:rPr>
          <w:rFonts w:ascii="Calibri" w:hAnsi="Calibri" w:cs="Arial"/>
        </w:rPr>
        <w:t xml:space="preserve"> superclass defined in the STIX Common data model, which specifies the </w:t>
      </w:r>
      <w:r w:rsidRPr="00055956">
        <w:rPr>
          <w:rFonts w:cs="Courier New"/>
        </w:rPr>
        <w:t xml:space="preserve">scope </w:t>
      </w:r>
      <w:r w:rsidRPr="00055956">
        <w:t>(whether the elements of the set are related individually or as a group).</w:t>
      </w:r>
    </w:p>
    <w:p w14:paraId="08A02F72" w14:textId="606B3C99" w:rsidR="001600D8" w:rsidRDefault="00AA727D" w:rsidP="00C30A76">
      <w:pPr>
        <w:spacing w:after="240"/>
      </w:pPr>
      <w:r w:rsidRPr="00055956">
        <w:rPr>
          <w:rFonts w:cs="Courier New"/>
        </w:rPr>
        <w:t xml:space="preserve">The UML diagram corresponding to the </w:t>
      </w:r>
      <w:r w:rsidRPr="00055956">
        <w:rPr>
          <w:rFonts w:ascii="Courier New" w:hAnsi="Courier New" w:cs="Courier New"/>
        </w:rPr>
        <w:t>Related</w:t>
      </w:r>
      <w:r w:rsidR="00177A58" w:rsidRPr="00055956">
        <w:rPr>
          <w:rFonts w:ascii="Courier New" w:hAnsi="Courier New" w:cs="Courier New"/>
        </w:rPr>
        <w:t>Report</w:t>
      </w:r>
      <w:r w:rsidRPr="00055956">
        <w:rPr>
          <w:rFonts w:ascii="Courier New" w:hAnsi="Courier New" w:cs="Courier New"/>
        </w:rPr>
        <w:t>sType</w:t>
      </w:r>
      <w:r w:rsidRPr="00055956">
        <w:rPr>
          <w:rFonts w:cs="Courier New"/>
        </w:rPr>
        <w:t xml:space="preserve"> class is shown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C30A76" w:rsidRPr="00055956">
        <w:t>.</w:t>
      </w:r>
    </w:p>
    <w:p w14:paraId="1B4589FE" w14:textId="5FF2C38D" w:rsidR="009A694C" w:rsidRPr="00055956" w:rsidRDefault="000F64D6" w:rsidP="009A694C">
      <w:pPr>
        <w:spacing w:after="240"/>
        <w:jc w:val="center"/>
      </w:pPr>
      <w:r>
        <w:rPr>
          <w:noProof/>
        </w:rPr>
        <w:lastRenderedPageBreak/>
        <w:drawing>
          <wp:inline distT="0" distB="0" distL="0" distR="0" wp14:anchorId="7F44F486" wp14:editId="57352B06">
            <wp:extent cx="8229600" cy="2590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IX_RelatedReports.png"/>
                    <pic:cNvPicPr/>
                  </pic:nvPicPr>
                  <pic:blipFill rotWithShape="1">
                    <a:blip r:embed="rId31">
                      <a:extLst>
                        <a:ext uri="{28A0092B-C50C-407E-A947-70E740481C1C}">
                          <a14:useLocalDpi xmlns:a14="http://schemas.microsoft.com/office/drawing/2010/main" val="0"/>
                        </a:ext>
                      </a:extLst>
                    </a:blip>
                    <a:srcRect b="6358"/>
                    <a:stretch/>
                  </pic:blipFill>
                  <pic:spPr bwMode="auto">
                    <a:xfrm>
                      <a:off x="0" y="0"/>
                      <a:ext cx="8229600" cy="2590800"/>
                    </a:xfrm>
                    <a:prstGeom prst="rect">
                      <a:avLst/>
                    </a:prstGeom>
                    <a:ln>
                      <a:noFill/>
                    </a:ln>
                    <a:extLst>
                      <a:ext uri="{53640926-AAD7-44D8-BBD7-CCE9431645EC}">
                        <a14:shadowObscured xmlns:a14="http://schemas.microsoft.com/office/drawing/2010/main"/>
                      </a:ext>
                    </a:extLst>
                  </pic:spPr>
                </pic:pic>
              </a:graphicData>
            </a:graphic>
          </wp:inline>
        </w:drawing>
      </w:r>
    </w:p>
    <w:p w14:paraId="0448DFA4" w14:textId="03F7B3DA" w:rsidR="001600D8" w:rsidRPr="00055956" w:rsidRDefault="001600D8" w:rsidP="001600D8">
      <w:pPr>
        <w:pStyle w:val="Caption"/>
        <w:spacing w:after="120"/>
        <w:jc w:val="center"/>
        <w:rPr>
          <w:b w:val="0"/>
          <w:color w:val="auto"/>
          <w:sz w:val="24"/>
          <w:szCs w:val="24"/>
        </w:rPr>
      </w:pPr>
      <w:bookmarkStart w:id="117" w:name="_Ref420947898"/>
      <w:r w:rsidRPr="00055956">
        <w:rPr>
          <w:bCs w:val="0"/>
          <w:color w:val="auto"/>
          <w:sz w:val="24"/>
          <w:szCs w:val="24"/>
        </w:rPr>
        <w:t xml:space="preserve">Figure </w:t>
      </w:r>
      <w:r w:rsidRPr="00055956">
        <w:rPr>
          <w:bCs w:val="0"/>
          <w:color w:val="auto"/>
          <w:sz w:val="24"/>
          <w:szCs w:val="24"/>
        </w:rPr>
        <w:fldChar w:fldCharType="begin"/>
      </w:r>
      <w:r w:rsidRPr="00055956">
        <w:rPr>
          <w:bCs w:val="0"/>
          <w:color w:val="auto"/>
          <w:sz w:val="24"/>
          <w:szCs w:val="24"/>
        </w:rPr>
        <w:instrText xml:space="preserve"> STYLEREF 1 \s </w:instrText>
      </w:r>
      <w:r w:rsidRPr="00055956">
        <w:rPr>
          <w:bCs w:val="0"/>
          <w:color w:val="auto"/>
          <w:sz w:val="24"/>
          <w:szCs w:val="24"/>
        </w:rPr>
        <w:fldChar w:fldCharType="separate"/>
      </w:r>
      <w:r w:rsidR="00621AF3">
        <w:rPr>
          <w:bCs w:val="0"/>
          <w:noProof/>
          <w:color w:val="auto"/>
          <w:sz w:val="24"/>
          <w:szCs w:val="24"/>
        </w:rPr>
        <w:t>3</w:t>
      </w:r>
      <w:r w:rsidRPr="00055956">
        <w:rPr>
          <w:bCs w:val="0"/>
          <w:color w:val="auto"/>
          <w:sz w:val="24"/>
          <w:szCs w:val="24"/>
        </w:rPr>
        <w:fldChar w:fldCharType="end"/>
      </w:r>
      <w:r w:rsidRPr="00055956">
        <w:rPr>
          <w:bCs w:val="0"/>
          <w:color w:val="auto"/>
          <w:sz w:val="24"/>
          <w:szCs w:val="24"/>
        </w:rPr>
        <w:noBreakHyphen/>
      </w:r>
      <w:r w:rsidRPr="00055956">
        <w:rPr>
          <w:bCs w:val="0"/>
          <w:color w:val="auto"/>
          <w:sz w:val="24"/>
          <w:szCs w:val="24"/>
        </w:rPr>
        <w:fldChar w:fldCharType="begin"/>
      </w:r>
      <w:r w:rsidRPr="00055956">
        <w:rPr>
          <w:bCs w:val="0"/>
          <w:color w:val="auto"/>
          <w:sz w:val="24"/>
          <w:szCs w:val="24"/>
        </w:rPr>
        <w:instrText xml:space="preserve"> SEQ Figure \* ARABIC \s 1 </w:instrText>
      </w:r>
      <w:r w:rsidRPr="00055956">
        <w:rPr>
          <w:bCs w:val="0"/>
          <w:color w:val="auto"/>
          <w:sz w:val="24"/>
          <w:szCs w:val="24"/>
        </w:rPr>
        <w:fldChar w:fldCharType="separate"/>
      </w:r>
      <w:r w:rsidR="00621AF3">
        <w:rPr>
          <w:bCs w:val="0"/>
          <w:noProof/>
          <w:color w:val="auto"/>
          <w:sz w:val="24"/>
          <w:szCs w:val="24"/>
        </w:rPr>
        <w:t>2</w:t>
      </w:r>
      <w:r w:rsidRPr="00055956">
        <w:rPr>
          <w:bCs w:val="0"/>
          <w:color w:val="auto"/>
          <w:sz w:val="24"/>
          <w:szCs w:val="24"/>
        </w:rPr>
        <w:fldChar w:fldCharType="end"/>
      </w:r>
      <w:bookmarkEnd w:id="117"/>
      <w:r w:rsidRPr="00055956">
        <w:rPr>
          <w:color w:val="auto"/>
          <w:sz w:val="24"/>
          <w:szCs w:val="24"/>
        </w:rPr>
        <w:t xml:space="preserve">. </w:t>
      </w:r>
      <w:r w:rsidRPr="00055956">
        <w:rPr>
          <w:b w:val="0"/>
          <w:color w:val="auto"/>
          <w:sz w:val="24"/>
          <w:szCs w:val="24"/>
        </w:rPr>
        <w:t xml:space="preserve">UML diagram showing the use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p w14:paraId="0A3D356D" w14:textId="6DEA3C73" w:rsidR="001600D8" w:rsidRPr="00055956" w:rsidRDefault="00C30A76" w:rsidP="00C30A76">
      <w:pPr>
        <w:spacing w:after="240"/>
      </w:pPr>
      <w:r w:rsidRPr="00055956">
        <w:fldChar w:fldCharType="begin"/>
      </w:r>
      <w:r w:rsidRPr="00055956">
        <w:instrText xml:space="preserve"> REF _Ref420947910 \h </w:instrText>
      </w:r>
      <w:r w:rsidR="00055956">
        <w:instrText xml:space="preserve"> \* MERGEFORMAT </w:instrText>
      </w:r>
      <w:r w:rsidRPr="00055956">
        <w:fldChar w:fldCharType="separate"/>
      </w:r>
      <w:r w:rsidR="00621AF3" w:rsidRPr="00055956">
        <w:t xml:space="preserve">Table </w:t>
      </w:r>
      <w:r w:rsidR="00621AF3">
        <w:rPr>
          <w:noProof/>
        </w:rPr>
        <w:t>3</w:t>
      </w:r>
      <w:r w:rsidR="00621AF3" w:rsidRPr="00055956">
        <w:rPr>
          <w:noProof/>
        </w:rPr>
        <w:noBreakHyphen/>
      </w:r>
      <w:r w:rsidR="00621AF3">
        <w:rPr>
          <w:noProof/>
        </w:rPr>
        <w:t>10</w:t>
      </w:r>
      <w:r w:rsidRPr="00055956">
        <w:fldChar w:fldCharType="end"/>
      </w:r>
      <w:r w:rsidRPr="00055956">
        <w:t xml:space="preserve"> shows t</w:t>
      </w:r>
      <w:r w:rsidR="001600D8" w:rsidRPr="00055956">
        <w:t>he propert</w:t>
      </w:r>
      <w:r w:rsidRPr="00055956">
        <w:t xml:space="preserve">ies of the </w:t>
      </w:r>
      <w:r w:rsidR="008B6000" w:rsidRPr="00055956">
        <w:rPr>
          <w:rFonts w:ascii="Courier New" w:hAnsi="Courier New" w:cs="Courier New"/>
        </w:rPr>
        <w:t>RelatedReports</w:t>
      </w:r>
      <w:r w:rsidR="001600D8" w:rsidRPr="00055956">
        <w:rPr>
          <w:rFonts w:ascii="Courier New" w:hAnsi="Courier New" w:cs="Courier New"/>
        </w:rPr>
        <w:t>Type</w:t>
      </w:r>
      <w:r w:rsidRPr="00055956">
        <w:t xml:space="preserve"> specialization and is associated with the UML diagram in </w:t>
      </w:r>
      <w:r w:rsidRPr="00055956">
        <w:fldChar w:fldCharType="begin"/>
      </w:r>
      <w:r w:rsidRPr="00055956">
        <w:instrText xml:space="preserve"> REF _Ref420947898 \h </w:instrText>
      </w:r>
      <w:r w:rsidR="00055956">
        <w:instrText xml:space="preserve"> \* MERGEFORMAT </w:instrText>
      </w:r>
      <w:r w:rsidRPr="00055956">
        <w:fldChar w:fldCharType="separate"/>
      </w:r>
      <w:r w:rsidR="00621AF3" w:rsidRPr="00621AF3">
        <w:rPr>
          <w:bCs/>
        </w:rPr>
        <w:t xml:space="preserve">Figure </w:t>
      </w:r>
      <w:r w:rsidR="00621AF3">
        <w:rPr>
          <w:bCs/>
          <w:noProof/>
        </w:rPr>
        <w:t>3</w:t>
      </w:r>
      <w:r w:rsidR="00621AF3" w:rsidRPr="00621AF3">
        <w:rPr>
          <w:bCs/>
          <w:noProof/>
        </w:rPr>
        <w:noBreakHyphen/>
      </w:r>
      <w:r w:rsidR="00621AF3">
        <w:rPr>
          <w:bCs/>
          <w:noProof/>
        </w:rPr>
        <w:t>2</w:t>
      </w:r>
      <w:r w:rsidRPr="00055956">
        <w:fldChar w:fldCharType="end"/>
      </w:r>
      <w:r w:rsidR="001600D8" w:rsidRPr="00055956">
        <w:t>.</w:t>
      </w:r>
    </w:p>
    <w:p w14:paraId="69375144" w14:textId="15A45BB4" w:rsidR="001600D8" w:rsidRPr="00055956" w:rsidRDefault="001600D8" w:rsidP="009A694C">
      <w:pPr>
        <w:pStyle w:val="Caption"/>
        <w:spacing w:after="120"/>
        <w:jc w:val="center"/>
        <w:rPr>
          <w:b w:val="0"/>
          <w:color w:val="auto"/>
          <w:sz w:val="24"/>
          <w:szCs w:val="24"/>
        </w:rPr>
      </w:pPr>
      <w:bookmarkStart w:id="118" w:name="_Ref420947910"/>
      <w:r w:rsidRPr="00055956">
        <w:rPr>
          <w:color w:val="auto"/>
          <w:sz w:val="24"/>
        </w:rPr>
        <w:t xml:space="preserve">Table </w:t>
      </w:r>
      <w:r w:rsidRPr="00055956">
        <w:rPr>
          <w:color w:val="auto"/>
          <w:sz w:val="24"/>
        </w:rPr>
        <w:fldChar w:fldCharType="begin"/>
      </w:r>
      <w:r w:rsidRPr="00055956">
        <w:rPr>
          <w:color w:val="auto"/>
          <w:sz w:val="24"/>
        </w:rPr>
        <w:instrText xml:space="preserve"> STYLEREF 1 \s </w:instrText>
      </w:r>
      <w:r w:rsidRPr="00055956">
        <w:rPr>
          <w:color w:val="auto"/>
          <w:sz w:val="24"/>
        </w:rPr>
        <w:fldChar w:fldCharType="separate"/>
      </w:r>
      <w:r w:rsidR="00621AF3">
        <w:rPr>
          <w:noProof/>
          <w:color w:val="auto"/>
          <w:sz w:val="24"/>
        </w:rPr>
        <w:t>3</w:t>
      </w:r>
      <w:r w:rsidRPr="00055956">
        <w:rPr>
          <w:color w:val="auto"/>
          <w:sz w:val="24"/>
        </w:rPr>
        <w:fldChar w:fldCharType="end"/>
      </w:r>
      <w:r w:rsidRPr="00055956">
        <w:rPr>
          <w:color w:val="auto"/>
          <w:sz w:val="24"/>
        </w:rPr>
        <w:noBreakHyphen/>
      </w:r>
      <w:r w:rsidRPr="00055956">
        <w:rPr>
          <w:color w:val="auto"/>
          <w:sz w:val="24"/>
        </w:rPr>
        <w:fldChar w:fldCharType="begin"/>
      </w:r>
      <w:r w:rsidRPr="00055956">
        <w:rPr>
          <w:color w:val="auto"/>
          <w:sz w:val="24"/>
        </w:rPr>
        <w:instrText xml:space="preserve"> SEQ Table \* ARABIC \s 1 </w:instrText>
      </w:r>
      <w:r w:rsidRPr="00055956">
        <w:rPr>
          <w:color w:val="auto"/>
          <w:sz w:val="24"/>
        </w:rPr>
        <w:fldChar w:fldCharType="separate"/>
      </w:r>
      <w:r w:rsidR="00621AF3">
        <w:rPr>
          <w:noProof/>
          <w:color w:val="auto"/>
          <w:sz w:val="24"/>
        </w:rPr>
        <w:t>10</w:t>
      </w:r>
      <w:r w:rsidRPr="00055956">
        <w:rPr>
          <w:color w:val="auto"/>
          <w:sz w:val="24"/>
        </w:rPr>
        <w:fldChar w:fldCharType="end"/>
      </w:r>
      <w:bookmarkEnd w:id="118"/>
      <w:r w:rsidRPr="00055956">
        <w:rPr>
          <w:color w:val="auto"/>
          <w:sz w:val="24"/>
          <w:szCs w:val="24"/>
        </w:rPr>
        <w:t>.</w:t>
      </w:r>
      <w:r w:rsidRPr="00055956">
        <w:rPr>
          <w:b w:val="0"/>
          <w:color w:val="auto"/>
          <w:sz w:val="24"/>
          <w:szCs w:val="24"/>
        </w:rPr>
        <w:t xml:space="preserve"> Properties of the </w:t>
      </w:r>
      <w:r w:rsidR="008B6000" w:rsidRPr="00055956">
        <w:rPr>
          <w:rFonts w:ascii="Courier New" w:hAnsi="Courier New" w:cs="Courier New"/>
          <w:b w:val="0"/>
          <w:color w:val="auto"/>
          <w:sz w:val="24"/>
          <w:szCs w:val="24"/>
        </w:rPr>
        <w:t>RelatedReports</w:t>
      </w:r>
      <w:r w:rsidRPr="00055956">
        <w:rPr>
          <w:rFonts w:ascii="Courier New" w:hAnsi="Courier New" w:cs="Courier New"/>
          <w:b w:val="0"/>
          <w:color w:val="auto"/>
          <w:sz w:val="24"/>
          <w:szCs w:val="24"/>
        </w:rPr>
        <w:t>Type</w:t>
      </w:r>
      <w:r w:rsidRPr="00055956">
        <w:rPr>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78"/>
        <w:gridCol w:w="3757"/>
        <w:gridCol w:w="1440"/>
        <w:gridCol w:w="5801"/>
      </w:tblGrid>
      <w:tr w:rsidR="001600D8" w:rsidRPr="00055956" w14:paraId="3234939D" w14:textId="77777777" w:rsidTr="00AA727D">
        <w:trPr>
          <w:trHeight w:val="547"/>
        </w:trPr>
        <w:tc>
          <w:tcPr>
            <w:tcW w:w="2178" w:type="dxa"/>
            <w:shd w:val="clear" w:color="auto" w:fill="BFBFBF" w:themeFill="background1" w:themeFillShade="BF"/>
            <w:vAlign w:val="center"/>
          </w:tcPr>
          <w:p w14:paraId="0A35802A" w14:textId="77777777" w:rsidR="001600D8" w:rsidRPr="00055956" w:rsidRDefault="001600D8" w:rsidP="009A694C">
            <w:pPr>
              <w:rPr>
                <w:b/>
              </w:rPr>
            </w:pPr>
            <w:r w:rsidRPr="00055956">
              <w:rPr>
                <w:b/>
              </w:rPr>
              <w:t>Name</w:t>
            </w:r>
          </w:p>
        </w:tc>
        <w:tc>
          <w:tcPr>
            <w:tcW w:w="3757" w:type="dxa"/>
            <w:shd w:val="clear" w:color="auto" w:fill="BFBFBF" w:themeFill="background1" w:themeFillShade="BF"/>
            <w:vAlign w:val="center"/>
          </w:tcPr>
          <w:p w14:paraId="4182724C" w14:textId="77777777" w:rsidR="001600D8" w:rsidRPr="00055956" w:rsidRDefault="001600D8" w:rsidP="009A694C">
            <w:pPr>
              <w:rPr>
                <w:b/>
              </w:rPr>
            </w:pPr>
            <w:r w:rsidRPr="00055956">
              <w:rPr>
                <w:b/>
              </w:rPr>
              <w:t>Type</w:t>
            </w:r>
          </w:p>
        </w:tc>
        <w:tc>
          <w:tcPr>
            <w:tcW w:w="1440" w:type="dxa"/>
            <w:shd w:val="clear" w:color="auto" w:fill="BFBFBF" w:themeFill="background1" w:themeFillShade="BF"/>
            <w:vAlign w:val="center"/>
          </w:tcPr>
          <w:p w14:paraId="44679970" w14:textId="77777777" w:rsidR="001600D8" w:rsidRPr="00055956" w:rsidRDefault="001600D8" w:rsidP="009A694C">
            <w:pPr>
              <w:jc w:val="center"/>
              <w:rPr>
                <w:b/>
              </w:rPr>
            </w:pPr>
            <w:r w:rsidRPr="00055956">
              <w:rPr>
                <w:b/>
              </w:rPr>
              <w:t>Multiplicity</w:t>
            </w:r>
          </w:p>
        </w:tc>
        <w:tc>
          <w:tcPr>
            <w:tcW w:w="5801" w:type="dxa"/>
            <w:shd w:val="clear" w:color="auto" w:fill="BFBFBF" w:themeFill="background1" w:themeFillShade="BF"/>
            <w:vAlign w:val="center"/>
          </w:tcPr>
          <w:p w14:paraId="557630A2" w14:textId="77777777" w:rsidR="001600D8" w:rsidRPr="00055956" w:rsidRDefault="001600D8" w:rsidP="009A694C">
            <w:pPr>
              <w:rPr>
                <w:b/>
              </w:rPr>
            </w:pPr>
            <w:r w:rsidRPr="00055956">
              <w:rPr>
                <w:b/>
              </w:rPr>
              <w:t>Description</w:t>
            </w:r>
          </w:p>
        </w:tc>
      </w:tr>
      <w:tr w:rsidR="003C6E2E" w:rsidRPr="00055956" w14:paraId="432A165E" w14:textId="77777777" w:rsidTr="00E16878">
        <w:trPr>
          <w:trHeight w:val="547"/>
        </w:trPr>
        <w:tc>
          <w:tcPr>
            <w:tcW w:w="2178" w:type="dxa"/>
            <w:vAlign w:val="center"/>
          </w:tcPr>
          <w:p w14:paraId="260FC2EE" w14:textId="17CAA306" w:rsidR="003C6E2E" w:rsidRPr="00055956" w:rsidRDefault="003C6E2E" w:rsidP="009A694C">
            <w:pPr>
              <w:rPr>
                <w:sz w:val="22"/>
              </w:rPr>
            </w:pPr>
            <w:r w:rsidRPr="00055956">
              <w:rPr>
                <w:b/>
                <w:sz w:val="22"/>
              </w:rPr>
              <w:t>Related_Report</w:t>
            </w:r>
          </w:p>
        </w:tc>
        <w:tc>
          <w:tcPr>
            <w:tcW w:w="3757" w:type="dxa"/>
            <w:vAlign w:val="center"/>
          </w:tcPr>
          <w:p w14:paraId="45B5F695" w14:textId="53DCE7F5" w:rsidR="003C6E2E" w:rsidRPr="00055956" w:rsidRDefault="003C6E2E" w:rsidP="009A694C">
            <w:pPr>
              <w:rPr>
                <w:rFonts w:ascii="Courier New" w:hAnsi="Courier New" w:cs="Courier New"/>
                <w:sz w:val="20"/>
              </w:rPr>
            </w:pPr>
            <w:r w:rsidRPr="00055956">
              <w:rPr>
                <w:rFonts w:ascii="Courier New" w:hAnsi="Courier New" w:cs="Courier New"/>
                <w:sz w:val="20"/>
              </w:rPr>
              <w:t>stixCommon:RelatedReportType</w:t>
            </w:r>
          </w:p>
        </w:tc>
        <w:tc>
          <w:tcPr>
            <w:tcW w:w="1440" w:type="dxa"/>
            <w:vAlign w:val="center"/>
          </w:tcPr>
          <w:p w14:paraId="70C18EF6" w14:textId="5CBB867B" w:rsidR="003C6E2E" w:rsidRPr="00055956" w:rsidRDefault="003C6E2E" w:rsidP="009A694C">
            <w:pPr>
              <w:jc w:val="center"/>
              <w:rPr>
                <w:sz w:val="22"/>
              </w:rPr>
            </w:pPr>
            <w:r w:rsidRPr="00055956">
              <w:rPr>
                <w:sz w:val="22"/>
              </w:rPr>
              <w:t>1..*</w:t>
            </w:r>
          </w:p>
        </w:tc>
        <w:tc>
          <w:tcPr>
            <w:tcW w:w="5801" w:type="dxa"/>
            <w:vAlign w:val="center"/>
          </w:tcPr>
          <w:p w14:paraId="4C967598" w14:textId="7B27A797" w:rsidR="003C6E2E" w:rsidRPr="00055956" w:rsidRDefault="003C6E2E" w:rsidP="009A694C">
            <w:pPr>
              <w:rPr>
                <w:sz w:val="22"/>
                <w:szCs w:val="22"/>
              </w:rPr>
            </w:pPr>
            <w:r w:rsidRPr="00055956">
              <w:rPr>
                <w:sz w:val="22"/>
              </w:rPr>
              <w:t xml:space="preserve">The </w:t>
            </w:r>
            <w:r w:rsidRPr="00055956">
              <w:rPr>
                <w:rFonts w:ascii="Courier New" w:hAnsi="Courier New" w:cs="Courier New"/>
                <w:sz w:val="22"/>
              </w:rPr>
              <w:t>Related_Report</w:t>
            </w:r>
            <w:r w:rsidRPr="00055956">
              <w:rPr>
                <w:sz w:val="22"/>
              </w:rPr>
              <w:t xml:space="preserve"> property </w:t>
            </w:r>
            <w:r w:rsidR="00C30A76" w:rsidRPr="00055956">
              <w:rPr>
                <w:sz w:val="22"/>
              </w:rPr>
              <w:t xml:space="preserve">specifies another Report associated with this Report and characterizes the relationship between the Reports by capturing information such as the level of confidence that the Reports are related, the source of the relationship information, and the type of the relationship. A relationship between Reports may represent assertions of general associativity or different versions of the same Report. </w:t>
            </w:r>
          </w:p>
        </w:tc>
      </w:tr>
    </w:tbl>
    <w:p w14:paraId="44EBCB8C" w14:textId="54D91957" w:rsidR="001600D8" w:rsidRPr="00055956" w:rsidRDefault="001600D8" w:rsidP="001600D8">
      <w:pPr>
        <w:pStyle w:val="Caption"/>
        <w:keepNext/>
        <w:keepLines/>
        <w:spacing w:after="120"/>
        <w:rPr>
          <w:b w:val="0"/>
          <w:color w:val="auto"/>
          <w:sz w:val="24"/>
          <w:szCs w:val="24"/>
        </w:rPr>
      </w:pPr>
    </w:p>
    <w:p w14:paraId="23E85DDA" w14:textId="77777777" w:rsidR="001600D8" w:rsidRPr="00055956" w:rsidRDefault="001600D8" w:rsidP="00364B10">
      <w:pPr>
        <w:sectPr w:rsidR="001600D8" w:rsidRPr="00055956" w:rsidSect="000422C8">
          <w:pgSz w:w="15840" w:h="12240" w:orient="landscape"/>
          <w:pgMar w:top="1620" w:right="1440" w:bottom="1800" w:left="1440" w:header="720" w:footer="720" w:gutter="0"/>
          <w:cols w:space="720"/>
          <w:docGrid w:linePitch="360"/>
        </w:sectPr>
      </w:pPr>
    </w:p>
    <w:p w14:paraId="36808528" w14:textId="43E6DF20" w:rsidR="001A5389" w:rsidRPr="00055956" w:rsidRDefault="001A5389" w:rsidP="001A5389">
      <w:pPr>
        <w:pStyle w:val="Heading1"/>
        <w:numPr>
          <w:ilvl w:val="0"/>
          <w:numId w:val="0"/>
        </w:numPr>
        <w:ind w:left="360" w:hanging="360"/>
      </w:pPr>
      <w:bookmarkStart w:id="119" w:name="_Toc421527904"/>
      <w:bookmarkEnd w:id="101"/>
      <w:bookmarkEnd w:id="102"/>
      <w:bookmarkEnd w:id="103"/>
      <w:r w:rsidRPr="00055956">
        <w:lastRenderedPageBreak/>
        <w:t>References</w:t>
      </w:r>
      <w:bookmarkEnd w:id="119"/>
    </w:p>
    <w:p w14:paraId="7B810FF7" w14:textId="77777777" w:rsidR="001A5389" w:rsidRPr="00055956" w:rsidRDefault="001A5389" w:rsidP="001A5389">
      <w:r w:rsidRPr="00055956">
        <w:t xml:space="preserve">References made in this document are listed below. </w:t>
      </w:r>
    </w:p>
    <w:p w14:paraId="765F2B4C" w14:textId="77777777" w:rsidR="00004EB2" w:rsidRPr="00055956" w:rsidRDefault="00004EB2" w:rsidP="00004EB2">
      <w:pPr>
        <w:rPr>
          <w:b/>
        </w:rPr>
      </w:pPr>
    </w:p>
    <w:p w14:paraId="59D1843B" w14:textId="73422FB3" w:rsidR="006474C1" w:rsidRPr="00055956" w:rsidRDefault="006474C1" w:rsidP="00004EB2">
      <w:pPr>
        <w:pStyle w:val="FootnoteText"/>
        <w:ind w:left="1440" w:hanging="1440"/>
        <w:rPr>
          <w:szCs w:val="24"/>
        </w:rPr>
      </w:pPr>
      <w:r w:rsidRPr="00055956">
        <w:rPr>
          <w:szCs w:val="24"/>
        </w:rPr>
        <w:t>[CybOX</w:t>
      </w:r>
      <w:r w:rsidRPr="00055956">
        <w:rPr>
          <w:szCs w:val="24"/>
          <w:vertAlign w:val="subscript"/>
        </w:rPr>
        <w:t>COR</w:t>
      </w:r>
      <w:r w:rsidRPr="00055956">
        <w:rPr>
          <w:szCs w:val="24"/>
        </w:rPr>
        <w:t>]</w:t>
      </w:r>
      <w:r w:rsidRPr="00055956">
        <w:rPr>
          <w:szCs w:val="24"/>
        </w:rPr>
        <w:tab/>
        <w:t>CybOX Core Specification (</w:t>
      </w:r>
      <w:r w:rsidRPr="00055956">
        <w:rPr>
          <w:i/>
          <w:szCs w:val="24"/>
        </w:rPr>
        <w:t>not yet available</w:t>
      </w:r>
      <w:r w:rsidRPr="00055956">
        <w:rPr>
          <w:szCs w:val="24"/>
        </w:rPr>
        <w:t>).</w:t>
      </w:r>
    </w:p>
    <w:p w14:paraId="04DA3B91" w14:textId="77777777" w:rsidR="00BE6C78" w:rsidRPr="00055956" w:rsidRDefault="00BE6C78" w:rsidP="00BE6C78"/>
    <w:p w14:paraId="432BE2FF" w14:textId="77777777" w:rsidR="00BE6C78" w:rsidRPr="00055956" w:rsidRDefault="00BE6C78" w:rsidP="00BE6C78">
      <w:pPr>
        <w:pStyle w:val="Default"/>
        <w:keepNext/>
        <w:keepLines/>
      </w:pPr>
      <w:r w:rsidRPr="00055956">
        <w:t xml:space="preserve">[RFC2119] </w:t>
      </w:r>
      <w:r w:rsidRPr="00055956">
        <w:tab/>
        <w:t xml:space="preserve">RFC 2119 – Key words for use in RFCs to Indicate Requirement Levels </w:t>
      </w:r>
    </w:p>
    <w:p w14:paraId="05B028C2" w14:textId="77777777" w:rsidR="00BE6C78" w:rsidRPr="00055956" w:rsidRDefault="005E45A1" w:rsidP="00BE6C78">
      <w:pPr>
        <w:keepNext/>
        <w:keepLines/>
        <w:ind w:left="720" w:firstLine="720"/>
      </w:pPr>
      <w:hyperlink r:id="rId32" w:history="1">
        <w:r w:rsidR="00BE6C78" w:rsidRPr="00055956">
          <w:rPr>
            <w:rStyle w:val="Hyperlink"/>
          </w:rPr>
          <w:t>http://www.ietf.org/rfc/rfc2119.txt</w:t>
        </w:r>
      </w:hyperlink>
      <w:r w:rsidR="00BE6C78" w:rsidRPr="00055956">
        <w:t xml:space="preserve">   </w:t>
      </w:r>
    </w:p>
    <w:p w14:paraId="0816BA5B" w14:textId="77777777" w:rsidR="00BE6C78" w:rsidRPr="00055956" w:rsidRDefault="00BE6C78" w:rsidP="00004EB2">
      <w:pPr>
        <w:pStyle w:val="FootnoteText"/>
        <w:ind w:left="1440" w:hanging="1440"/>
        <w:rPr>
          <w:szCs w:val="24"/>
        </w:rPr>
      </w:pPr>
    </w:p>
    <w:p w14:paraId="4494F673" w14:textId="77777777" w:rsidR="00BE6C78" w:rsidRPr="00055956" w:rsidRDefault="00BE6C78" w:rsidP="00BE6C78">
      <w:r w:rsidRPr="00055956">
        <w:t>[STIX]</w:t>
      </w:r>
      <w:r w:rsidRPr="00055956">
        <w:tab/>
      </w:r>
      <w:r w:rsidRPr="00055956">
        <w:tab/>
        <w:t>STIX Web Site</w:t>
      </w:r>
    </w:p>
    <w:p w14:paraId="6AF7EEE7" w14:textId="52183EF7" w:rsidR="00BE6C78" w:rsidRDefault="00BE6C78" w:rsidP="00BE6C78">
      <w:pPr>
        <w:pStyle w:val="FootnoteText"/>
        <w:ind w:left="1440" w:hanging="1440"/>
        <w:rPr>
          <w:rStyle w:val="Hyperlink"/>
        </w:rPr>
      </w:pPr>
      <w:r w:rsidRPr="00055956">
        <w:tab/>
      </w:r>
      <w:hyperlink r:id="rId33" w:history="1">
        <w:r w:rsidRPr="00055956">
          <w:rPr>
            <w:rStyle w:val="Hyperlink"/>
          </w:rPr>
          <w:t>https://stix.mitre.org</w:t>
        </w:r>
      </w:hyperlink>
    </w:p>
    <w:p w14:paraId="42D33B74" w14:textId="77777777" w:rsidR="00242E91" w:rsidRDefault="00242E91" w:rsidP="00BE6C78">
      <w:pPr>
        <w:pStyle w:val="FootnoteText"/>
        <w:ind w:left="1440" w:hanging="1440"/>
        <w:rPr>
          <w:rStyle w:val="Hyperlink"/>
        </w:rPr>
      </w:pPr>
    </w:p>
    <w:p w14:paraId="6066BBB8" w14:textId="77777777" w:rsidR="00242E91" w:rsidRPr="00D40199" w:rsidRDefault="00242E91" w:rsidP="00242E91">
      <w:r w:rsidRPr="00D40199">
        <w:t>[STIX</w:t>
      </w:r>
      <w:r>
        <w:t>-SPECS</w:t>
      </w:r>
      <w:r w:rsidRPr="00D40199">
        <w:t>]</w:t>
      </w:r>
      <w:r w:rsidRPr="00D40199">
        <w:tab/>
      </w:r>
      <w:r>
        <w:t>STIX</w:t>
      </w:r>
      <w:r>
        <w:rPr>
          <w:vertAlign w:val="superscript"/>
        </w:rPr>
        <w:t>TM</w:t>
      </w:r>
      <w:r>
        <w:t xml:space="preserve"> Project Github</w:t>
      </w:r>
      <w:r w:rsidRPr="00D40199">
        <w:t xml:space="preserve"> Site</w:t>
      </w:r>
    </w:p>
    <w:p w14:paraId="603C5C21" w14:textId="77777777" w:rsidR="00242E91" w:rsidRDefault="00242E91" w:rsidP="00242E91">
      <w:pPr>
        <w:pStyle w:val="FootnoteText"/>
        <w:ind w:left="1440" w:hanging="1440"/>
        <w:rPr>
          <w:szCs w:val="24"/>
        </w:rPr>
      </w:pPr>
      <w:r w:rsidRPr="00D40199">
        <w:tab/>
      </w:r>
      <w:hyperlink r:id="rId34" w:history="1">
        <w:r w:rsidRPr="00816181">
          <w:rPr>
            <w:rStyle w:val="Hyperlink"/>
          </w:rPr>
          <w:t>http://github.com/STIXProject/specifications</w:t>
        </w:r>
      </w:hyperlink>
    </w:p>
    <w:p w14:paraId="0816525B" w14:textId="77777777" w:rsidR="00BE6C78" w:rsidRPr="00055956" w:rsidRDefault="00BE6C78" w:rsidP="00004EB2">
      <w:pPr>
        <w:pStyle w:val="FootnoteText"/>
        <w:rPr>
          <w:szCs w:val="24"/>
        </w:rPr>
      </w:pPr>
    </w:p>
    <w:p w14:paraId="2B3EDF9A" w14:textId="786B9064"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CAM</w:t>
      </w:r>
      <w:r w:rsidRPr="00055956">
        <w:rPr>
          <w:szCs w:val="24"/>
        </w:rPr>
        <w:t>]</w:t>
      </w:r>
      <w:r w:rsidRPr="00055956">
        <w:rPr>
          <w:szCs w:val="24"/>
        </w:rPr>
        <w:tab/>
        <w:t xml:space="preserve">STIX </w:t>
      </w:r>
      <w:r w:rsidR="00E34C03">
        <w:rPr>
          <w:szCs w:val="24"/>
        </w:rPr>
        <w:t xml:space="preserve">1.2 </w:t>
      </w:r>
      <w:r w:rsidRPr="00055956">
        <w:rPr>
          <w:szCs w:val="24"/>
        </w:rPr>
        <w:t xml:space="preserve">Campaign Specification </w:t>
      </w:r>
      <w:r w:rsidR="00E34C03">
        <w:rPr>
          <w:szCs w:val="24"/>
        </w:rPr>
        <w:t>(v</w:t>
      </w:r>
      <w:r w:rsidRPr="00055956">
        <w:rPr>
          <w:szCs w:val="24"/>
        </w:rPr>
        <w:t>1.</w:t>
      </w:r>
      <w:r w:rsidR="008B6000" w:rsidRPr="00055956">
        <w:rPr>
          <w:szCs w:val="24"/>
        </w:rPr>
        <w:t>2</w:t>
      </w:r>
      <w:r w:rsidR="00E34C03">
        <w:rPr>
          <w:szCs w:val="24"/>
        </w:rPr>
        <w:t>)</w:t>
      </w:r>
    </w:p>
    <w:p w14:paraId="2614D404" w14:textId="77777777" w:rsidR="00BE6C78" w:rsidRPr="00055956" w:rsidRDefault="00BE6C78" w:rsidP="00BE6C78">
      <w:pPr>
        <w:pStyle w:val="FootnoteText"/>
        <w:rPr>
          <w:szCs w:val="24"/>
        </w:rPr>
      </w:pPr>
      <w:r w:rsidRPr="00055956">
        <w:rPr>
          <w:szCs w:val="24"/>
        </w:rPr>
        <w:tab/>
      </w:r>
      <w:r w:rsidRPr="00055956">
        <w:rPr>
          <w:szCs w:val="24"/>
        </w:rPr>
        <w:tab/>
      </w:r>
      <w:hyperlink r:id="rId35" w:history="1">
        <w:r w:rsidRPr="00055956">
          <w:rPr>
            <w:rStyle w:val="Hyperlink"/>
            <w:szCs w:val="24"/>
          </w:rPr>
          <w:t>http://stix.mitre.org/about/documents/XXXX.pdf</w:t>
        </w:r>
      </w:hyperlink>
      <w:r w:rsidRPr="00055956">
        <w:rPr>
          <w:szCs w:val="24"/>
        </w:rPr>
        <w:t xml:space="preserve"> </w:t>
      </w:r>
    </w:p>
    <w:p w14:paraId="22D5B61A" w14:textId="77777777" w:rsidR="00FD784F" w:rsidRPr="00055956" w:rsidRDefault="00FD784F" w:rsidP="0067677E">
      <w:pPr>
        <w:rPr>
          <w:b/>
        </w:rPr>
      </w:pPr>
    </w:p>
    <w:p w14:paraId="504EA52F" w14:textId="7A88B04B"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COA</w:t>
      </w:r>
      <w:r w:rsidRPr="00055956">
        <w:rPr>
          <w:szCs w:val="24"/>
        </w:rPr>
        <w:t>]</w:t>
      </w:r>
      <w:r w:rsidRPr="00055956">
        <w:rPr>
          <w:szCs w:val="24"/>
        </w:rPr>
        <w:tab/>
        <w:t xml:space="preserve">STIX </w:t>
      </w:r>
      <w:r w:rsidR="00E34C03">
        <w:rPr>
          <w:szCs w:val="24"/>
        </w:rPr>
        <w:t xml:space="preserve">1.2 </w:t>
      </w:r>
      <w:r w:rsidRPr="00055956">
        <w:rPr>
          <w:szCs w:val="24"/>
        </w:rPr>
        <w:t xml:space="preserve">Course of Action (COA) Specification </w:t>
      </w:r>
      <w:r w:rsidR="00E34C03">
        <w:rPr>
          <w:szCs w:val="24"/>
        </w:rPr>
        <w:t>(v</w:t>
      </w:r>
      <w:r w:rsidR="00E34C03" w:rsidRPr="00055956">
        <w:rPr>
          <w:szCs w:val="24"/>
        </w:rPr>
        <w:t>1.2</w:t>
      </w:r>
      <w:r w:rsidR="00E34C03">
        <w:rPr>
          <w:szCs w:val="24"/>
        </w:rPr>
        <w:t>)</w:t>
      </w:r>
    </w:p>
    <w:p w14:paraId="7423D2EA" w14:textId="77777777" w:rsidR="00BE6C78" w:rsidRPr="00055956" w:rsidRDefault="00BE6C78" w:rsidP="00BE6C78">
      <w:pPr>
        <w:pStyle w:val="FootnoteText"/>
        <w:rPr>
          <w:szCs w:val="24"/>
        </w:rPr>
      </w:pPr>
      <w:r w:rsidRPr="00055956">
        <w:rPr>
          <w:szCs w:val="24"/>
        </w:rPr>
        <w:tab/>
      </w:r>
      <w:r w:rsidRPr="00055956">
        <w:rPr>
          <w:szCs w:val="24"/>
        </w:rPr>
        <w:tab/>
      </w:r>
      <w:hyperlink r:id="rId36" w:history="1">
        <w:r w:rsidRPr="00055956">
          <w:rPr>
            <w:rStyle w:val="Hyperlink"/>
            <w:szCs w:val="24"/>
          </w:rPr>
          <w:t>http://stix.mitre.org/about/documents/XXXX.pdf</w:t>
        </w:r>
      </w:hyperlink>
      <w:r w:rsidRPr="00055956">
        <w:rPr>
          <w:szCs w:val="24"/>
        </w:rPr>
        <w:t xml:space="preserve"> </w:t>
      </w:r>
    </w:p>
    <w:p w14:paraId="7F2883A1" w14:textId="77777777" w:rsidR="00BE6C78" w:rsidRDefault="00BE6C78" w:rsidP="0067677E">
      <w:pPr>
        <w:rPr>
          <w:b/>
        </w:rPr>
      </w:pPr>
    </w:p>
    <w:p w14:paraId="5E716D8C" w14:textId="7B170847" w:rsidR="00E34C03" w:rsidRPr="00055956" w:rsidRDefault="00E34C03" w:rsidP="00E34C03">
      <w:pPr>
        <w:pStyle w:val="FootnoteText"/>
        <w:ind w:left="1440" w:hanging="1440"/>
        <w:rPr>
          <w:szCs w:val="24"/>
        </w:rPr>
      </w:pPr>
      <w:r w:rsidRPr="00055956">
        <w:rPr>
          <w:szCs w:val="24"/>
        </w:rPr>
        <w:t>[STIX</w:t>
      </w:r>
      <w:r>
        <w:rPr>
          <w:szCs w:val="24"/>
          <w:vertAlign w:val="subscript"/>
        </w:rPr>
        <w:t>ET</w:t>
      </w:r>
      <w:r w:rsidRPr="00055956">
        <w:rPr>
          <w:szCs w:val="24"/>
        </w:rPr>
        <w:t>]</w:t>
      </w:r>
      <w:r w:rsidRPr="00055956">
        <w:rPr>
          <w:szCs w:val="24"/>
        </w:rPr>
        <w:tab/>
        <w:t xml:space="preserve">STIX </w:t>
      </w:r>
      <w:r>
        <w:rPr>
          <w:szCs w:val="24"/>
        </w:rPr>
        <w:t>1.2 Exploit Target</w:t>
      </w:r>
      <w:r w:rsidRPr="00055956">
        <w:rPr>
          <w:szCs w:val="24"/>
        </w:rPr>
        <w:t xml:space="preserve"> Specification </w:t>
      </w:r>
      <w:r>
        <w:rPr>
          <w:szCs w:val="24"/>
        </w:rPr>
        <w:t>(v</w:t>
      </w:r>
      <w:r w:rsidRPr="00055956">
        <w:rPr>
          <w:szCs w:val="24"/>
        </w:rPr>
        <w:t>1.2</w:t>
      </w:r>
      <w:r>
        <w:rPr>
          <w:szCs w:val="24"/>
        </w:rPr>
        <w:t>)</w:t>
      </w:r>
    </w:p>
    <w:p w14:paraId="40848F91" w14:textId="77777777" w:rsidR="00E34C03" w:rsidRPr="00055956" w:rsidRDefault="00E34C03" w:rsidP="00E34C03">
      <w:pPr>
        <w:pStyle w:val="FootnoteText"/>
        <w:rPr>
          <w:szCs w:val="24"/>
        </w:rPr>
      </w:pPr>
      <w:r w:rsidRPr="00055956">
        <w:rPr>
          <w:szCs w:val="24"/>
        </w:rPr>
        <w:tab/>
      </w:r>
      <w:r w:rsidRPr="00055956">
        <w:rPr>
          <w:szCs w:val="24"/>
        </w:rPr>
        <w:tab/>
      </w:r>
      <w:hyperlink r:id="rId37" w:history="1">
        <w:r w:rsidRPr="00055956">
          <w:rPr>
            <w:rStyle w:val="Hyperlink"/>
            <w:szCs w:val="24"/>
          </w:rPr>
          <w:t>http://stix.mitre.org/about/documents/XXXX.pdf</w:t>
        </w:r>
      </w:hyperlink>
      <w:r w:rsidRPr="00055956">
        <w:rPr>
          <w:szCs w:val="24"/>
        </w:rPr>
        <w:t xml:space="preserve"> </w:t>
      </w:r>
    </w:p>
    <w:p w14:paraId="4E9D7CCA" w14:textId="77777777" w:rsidR="00E34C03" w:rsidRDefault="00E34C03" w:rsidP="0067677E">
      <w:pPr>
        <w:rPr>
          <w:b/>
        </w:rPr>
      </w:pPr>
    </w:p>
    <w:p w14:paraId="1223869F" w14:textId="1185B825" w:rsidR="00E34C03" w:rsidRPr="00055956" w:rsidRDefault="00E34C03" w:rsidP="00E34C03">
      <w:pPr>
        <w:pStyle w:val="FootnoteText"/>
        <w:ind w:left="1440" w:hanging="1440"/>
        <w:rPr>
          <w:szCs w:val="24"/>
        </w:rPr>
      </w:pPr>
      <w:r w:rsidRPr="00055956">
        <w:rPr>
          <w:szCs w:val="24"/>
        </w:rPr>
        <w:t>[STIX</w:t>
      </w:r>
      <w:r w:rsidRPr="00E34C03">
        <w:rPr>
          <w:szCs w:val="24"/>
          <w:vertAlign w:val="subscript"/>
        </w:rPr>
        <w:t>INC</w:t>
      </w:r>
      <w:r w:rsidRPr="00055956">
        <w:rPr>
          <w:szCs w:val="24"/>
        </w:rPr>
        <w:t>]</w:t>
      </w:r>
      <w:r w:rsidRPr="00055956">
        <w:rPr>
          <w:szCs w:val="24"/>
        </w:rPr>
        <w:tab/>
        <w:t xml:space="preserve">STIX </w:t>
      </w:r>
      <w:r>
        <w:rPr>
          <w:szCs w:val="24"/>
        </w:rPr>
        <w:t>1.2 Incident</w:t>
      </w:r>
      <w:r w:rsidRPr="00055956">
        <w:rPr>
          <w:szCs w:val="24"/>
        </w:rPr>
        <w:t xml:space="preserve"> Specification </w:t>
      </w:r>
      <w:r>
        <w:rPr>
          <w:szCs w:val="24"/>
        </w:rPr>
        <w:t>(v</w:t>
      </w:r>
      <w:r w:rsidRPr="00055956">
        <w:rPr>
          <w:szCs w:val="24"/>
        </w:rPr>
        <w:t>1.2</w:t>
      </w:r>
      <w:r>
        <w:rPr>
          <w:szCs w:val="24"/>
        </w:rPr>
        <w:t>)</w:t>
      </w:r>
    </w:p>
    <w:p w14:paraId="77F033F6" w14:textId="77777777" w:rsidR="00E34C03" w:rsidRPr="00055956" w:rsidRDefault="00E34C03" w:rsidP="00E34C03">
      <w:pPr>
        <w:pStyle w:val="FootnoteText"/>
        <w:rPr>
          <w:szCs w:val="24"/>
        </w:rPr>
      </w:pPr>
      <w:r w:rsidRPr="00055956">
        <w:rPr>
          <w:szCs w:val="24"/>
        </w:rPr>
        <w:tab/>
      </w:r>
      <w:r w:rsidRPr="00055956">
        <w:rPr>
          <w:szCs w:val="24"/>
        </w:rPr>
        <w:tab/>
      </w:r>
      <w:hyperlink r:id="rId38" w:history="1">
        <w:r w:rsidRPr="00055956">
          <w:rPr>
            <w:rStyle w:val="Hyperlink"/>
            <w:szCs w:val="24"/>
          </w:rPr>
          <w:t>http://stix.mitre.org/about/documents/XXXX.pdf</w:t>
        </w:r>
      </w:hyperlink>
      <w:r w:rsidRPr="00055956">
        <w:rPr>
          <w:szCs w:val="24"/>
        </w:rPr>
        <w:t xml:space="preserve"> </w:t>
      </w:r>
    </w:p>
    <w:p w14:paraId="0ED4BB56" w14:textId="77777777" w:rsidR="00E34C03" w:rsidRDefault="00E34C03" w:rsidP="0067677E">
      <w:pPr>
        <w:rPr>
          <w:b/>
        </w:rPr>
      </w:pPr>
    </w:p>
    <w:p w14:paraId="6F925AB3" w14:textId="36E906D0" w:rsidR="00E34C03" w:rsidRPr="00055956" w:rsidRDefault="00E34C03" w:rsidP="00E34C03">
      <w:pPr>
        <w:pStyle w:val="FootnoteText"/>
        <w:ind w:left="1440" w:hanging="1440"/>
        <w:rPr>
          <w:szCs w:val="24"/>
        </w:rPr>
      </w:pPr>
      <w:r w:rsidRPr="00055956">
        <w:rPr>
          <w:szCs w:val="24"/>
        </w:rPr>
        <w:t>[STIX</w:t>
      </w:r>
      <w:r>
        <w:rPr>
          <w:szCs w:val="24"/>
          <w:vertAlign w:val="subscript"/>
        </w:rPr>
        <w:t>IND</w:t>
      </w:r>
      <w:r w:rsidRPr="00055956">
        <w:rPr>
          <w:szCs w:val="24"/>
        </w:rPr>
        <w:t>]</w:t>
      </w:r>
      <w:r w:rsidRPr="00055956">
        <w:rPr>
          <w:szCs w:val="24"/>
        </w:rPr>
        <w:tab/>
        <w:t xml:space="preserve">STIX </w:t>
      </w:r>
      <w:r>
        <w:rPr>
          <w:szCs w:val="24"/>
        </w:rPr>
        <w:t>1.2 Indicator</w:t>
      </w:r>
      <w:r w:rsidRPr="00055956">
        <w:rPr>
          <w:szCs w:val="24"/>
        </w:rPr>
        <w:t xml:space="preserve"> Specification </w:t>
      </w:r>
      <w:r>
        <w:rPr>
          <w:szCs w:val="24"/>
        </w:rPr>
        <w:t>(v2</w:t>
      </w:r>
      <w:r w:rsidRPr="00055956">
        <w:rPr>
          <w:szCs w:val="24"/>
        </w:rPr>
        <w:t>.2</w:t>
      </w:r>
      <w:r>
        <w:rPr>
          <w:szCs w:val="24"/>
        </w:rPr>
        <w:t>)</w:t>
      </w:r>
    </w:p>
    <w:p w14:paraId="5CAE7A37" w14:textId="77777777" w:rsidR="00E34C03" w:rsidRPr="00055956" w:rsidRDefault="00E34C03" w:rsidP="00E34C03">
      <w:pPr>
        <w:pStyle w:val="FootnoteText"/>
        <w:rPr>
          <w:szCs w:val="24"/>
        </w:rPr>
      </w:pPr>
      <w:r w:rsidRPr="00055956">
        <w:rPr>
          <w:szCs w:val="24"/>
        </w:rPr>
        <w:tab/>
      </w:r>
      <w:r w:rsidRPr="00055956">
        <w:rPr>
          <w:szCs w:val="24"/>
        </w:rPr>
        <w:tab/>
      </w:r>
      <w:hyperlink r:id="rId39" w:history="1">
        <w:r w:rsidRPr="00055956">
          <w:rPr>
            <w:rStyle w:val="Hyperlink"/>
            <w:szCs w:val="24"/>
          </w:rPr>
          <w:t>http://stix.mitre.org/about/documents/XXXX.pdf</w:t>
        </w:r>
      </w:hyperlink>
      <w:r w:rsidRPr="00055956">
        <w:rPr>
          <w:szCs w:val="24"/>
        </w:rPr>
        <w:t xml:space="preserve"> </w:t>
      </w:r>
    </w:p>
    <w:p w14:paraId="55065908" w14:textId="77777777" w:rsidR="00E34C03" w:rsidRPr="00055956" w:rsidRDefault="00E34C03" w:rsidP="0067677E">
      <w:pPr>
        <w:rPr>
          <w:b/>
        </w:rPr>
      </w:pPr>
    </w:p>
    <w:p w14:paraId="170F219B" w14:textId="1FBDD050"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O</w:t>
      </w:r>
      <w:r w:rsidRPr="00055956">
        <w:rPr>
          <w:szCs w:val="24"/>
        </w:rPr>
        <w:t>]</w:t>
      </w:r>
      <w:r w:rsidRPr="00055956">
        <w:rPr>
          <w:szCs w:val="24"/>
        </w:rPr>
        <w:tab/>
        <w:t xml:space="preserve">STIX </w:t>
      </w:r>
      <w:r w:rsidR="00E34C03">
        <w:rPr>
          <w:szCs w:val="24"/>
        </w:rPr>
        <w:t xml:space="preserve">1.2 </w:t>
      </w:r>
      <w:r w:rsidRPr="00055956">
        <w:rPr>
          <w:szCs w:val="24"/>
        </w:rPr>
        <w:t xml:space="preserve">Specification Overview </w:t>
      </w:r>
      <w:r w:rsidR="00E34C03">
        <w:rPr>
          <w:szCs w:val="24"/>
        </w:rPr>
        <w:t>(v</w:t>
      </w:r>
      <w:r w:rsidR="00E34C03" w:rsidRPr="00055956">
        <w:rPr>
          <w:szCs w:val="24"/>
        </w:rPr>
        <w:t>1.2</w:t>
      </w:r>
      <w:r w:rsidR="00E34C03">
        <w:rPr>
          <w:szCs w:val="24"/>
        </w:rPr>
        <w:t>)</w:t>
      </w:r>
    </w:p>
    <w:p w14:paraId="3A88E278" w14:textId="77777777" w:rsidR="00BE6C78" w:rsidRPr="00055956" w:rsidRDefault="00BE6C78" w:rsidP="00BE6C78">
      <w:pPr>
        <w:pStyle w:val="FootnoteText"/>
        <w:rPr>
          <w:szCs w:val="24"/>
        </w:rPr>
      </w:pPr>
      <w:r w:rsidRPr="00055956">
        <w:rPr>
          <w:szCs w:val="24"/>
        </w:rPr>
        <w:tab/>
      </w:r>
      <w:r w:rsidRPr="00055956">
        <w:rPr>
          <w:szCs w:val="24"/>
        </w:rPr>
        <w:tab/>
      </w:r>
      <w:hyperlink r:id="rId40" w:history="1">
        <w:r w:rsidRPr="00055956">
          <w:rPr>
            <w:rStyle w:val="Hyperlink"/>
            <w:szCs w:val="24"/>
          </w:rPr>
          <w:t>http://stix.mitre.org/about/documents/XXXX.pdf</w:t>
        </w:r>
      </w:hyperlink>
      <w:r w:rsidRPr="00055956">
        <w:rPr>
          <w:szCs w:val="24"/>
        </w:rPr>
        <w:t xml:space="preserve"> </w:t>
      </w:r>
    </w:p>
    <w:p w14:paraId="196F0546" w14:textId="2247E263" w:rsidR="003E6C35" w:rsidRPr="00055956" w:rsidRDefault="003E6C35" w:rsidP="00BE6C78">
      <w:pPr>
        <w:pStyle w:val="FootnoteText"/>
        <w:rPr>
          <w:szCs w:val="24"/>
        </w:rPr>
      </w:pPr>
    </w:p>
    <w:p w14:paraId="3C410EF0" w14:textId="5DC84D44" w:rsidR="00E34C03" w:rsidRPr="00055956" w:rsidRDefault="00E34C03" w:rsidP="00E34C03">
      <w:pPr>
        <w:pStyle w:val="FootnoteText"/>
        <w:ind w:left="1440" w:hanging="1440"/>
        <w:rPr>
          <w:szCs w:val="24"/>
        </w:rPr>
      </w:pPr>
      <w:r w:rsidRPr="00055956">
        <w:rPr>
          <w:szCs w:val="24"/>
        </w:rPr>
        <w:t>[STIX</w:t>
      </w:r>
      <w:r w:rsidRPr="00055956">
        <w:rPr>
          <w:szCs w:val="24"/>
          <w:vertAlign w:val="subscript"/>
        </w:rPr>
        <w:t>T</w:t>
      </w:r>
      <w:r>
        <w:rPr>
          <w:szCs w:val="24"/>
          <w:vertAlign w:val="subscript"/>
        </w:rPr>
        <w:t>A</w:t>
      </w:r>
      <w:r w:rsidRPr="00055956">
        <w:rPr>
          <w:szCs w:val="24"/>
        </w:rPr>
        <w:t>]</w:t>
      </w:r>
      <w:r w:rsidRPr="00055956">
        <w:rPr>
          <w:szCs w:val="24"/>
        </w:rPr>
        <w:tab/>
        <w:t xml:space="preserve">STIX </w:t>
      </w:r>
      <w:r>
        <w:rPr>
          <w:szCs w:val="24"/>
        </w:rPr>
        <w:t>1.2 Threat Actor</w:t>
      </w:r>
      <w:r w:rsidRPr="00055956">
        <w:rPr>
          <w:szCs w:val="24"/>
        </w:rPr>
        <w:t xml:space="preserve"> Specification </w:t>
      </w:r>
      <w:r>
        <w:rPr>
          <w:szCs w:val="24"/>
        </w:rPr>
        <w:t>(v</w:t>
      </w:r>
      <w:r w:rsidRPr="00055956">
        <w:rPr>
          <w:szCs w:val="24"/>
        </w:rPr>
        <w:t>1.2</w:t>
      </w:r>
      <w:r>
        <w:rPr>
          <w:szCs w:val="24"/>
        </w:rPr>
        <w:t>)</w:t>
      </w:r>
    </w:p>
    <w:p w14:paraId="0165DFA3" w14:textId="26E6D2CD" w:rsidR="00E34C03" w:rsidRPr="00055956" w:rsidRDefault="00E34C03" w:rsidP="00E34C03">
      <w:pPr>
        <w:pStyle w:val="FootnoteText"/>
        <w:rPr>
          <w:szCs w:val="24"/>
        </w:rPr>
      </w:pPr>
      <w:r w:rsidRPr="00055956">
        <w:rPr>
          <w:szCs w:val="24"/>
        </w:rPr>
        <w:tab/>
      </w:r>
      <w:r w:rsidRPr="00055956">
        <w:rPr>
          <w:szCs w:val="24"/>
        </w:rPr>
        <w:tab/>
      </w:r>
      <w:hyperlink r:id="rId41" w:history="1">
        <w:r w:rsidRPr="00055956">
          <w:rPr>
            <w:rStyle w:val="Hyperlink"/>
            <w:szCs w:val="24"/>
          </w:rPr>
          <w:t>http://stix.mitre.org/about/documents/XXXX.pdf</w:t>
        </w:r>
      </w:hyperlink>
    </w:p>
    <w:p w14:paraId="4AF4C8B8" w14:textId="53308979" w:rsidR="0067677E" w:rsidRPr="00055956" w:rsidRDefault="0067677E" w:rsidP="0067677E">
      <w:pPr>
        <w:rPr>
          <w:rStyle w:val="Hyperlink"/>
        </w:rPr>
      </w:pPr>
    </w:p>
    <w:p w14:paraId="73DB1304" w14:textId="68491AC5" w:rsidR="00BE6C78" w:rsidRPr="00055956" w:rsidRDefault="00BE6C78" w:rsidP="00BE6C78">
      <w:pPr>
        <w:pStyle w:val="FootnoteText"/>
        <w:ind w:left="1440" w:hanging="1440"/>
        <w:rPr>
          <w:szCs w:val="24"/>
        </w:rPr>
      </w:pPr>
      <w:r w:rsidRPr="00055956">
        <w:rPr>
          <w:szCs w:val="24"/>
        </w:rPr>
        <w:t>[STIX</w:t>
      </w:r>
      <w:r w:rsidRPr="00055956">
        <w:rPr>
          <w:szCs w:val="24"/>
          <w:vertAlign w:val="subscript"/>
        </w:rPr>
        <w:t>TTP</w:t>
      </w:r>
      <w:r w:rsidRPr="00055956">
        <w:rPr>
          <w:szCs w:val="24"/>
        </w:rPr>
        <w:t>]</w:t>
      </w:r>
      <w:r w:rsidRPr="00055956">
        <w:rPr>
          <w:szCs w:val="24"/>
        </w:rPr>
        <w:tab/>
        <w:t>ST</w:t>
      </w:r>
      <w:r w:rsidR="008B6000" w:rsidRPr="00055956">
        <w:rPr>
          <w:szCs w:val="24"/>
        </w:rPr>
        <w:t xml:space="preserve">IX </w:t>
      </w:r>
      <w:r w:rsidR="00E34C03">
        <w:rPr>
          <w:szCs w:val="24"/>
        </w:rPr>
        <w:t xml:space="preserve">1.2 </w:t>
      </w:r>
      <w:r w:rsidR="008B6000" w:rsidRPr="00055956">
        <w:rPr>
          <w:szCs w:val="24"/>
        </w:rPr>
        <w:t xml:space="preserve">TTP Specification </w:t>
      </w:r>
      <w:r w:rsidR="00E34C03">
        <w:rPr>
          <w:szCs w:val="24"/>
        </w:rPr>
        <w:t>(v</w:t>
      </w:r>
      <w:r w:rsidR="00E34C03" w:rsidRPr="00055956">
        <w:rPr>
          <w:szCs w:val="24"/>
        </w:rPr>
        <w:t>1.2</w:t>
      </w:r>
      <w:r w:rsidR="00E34C03">
        <w:rPr>
          <w:szCs w:val="24"/>
        </w:rPr>
        <w:t>)</w:t>
      </w:r>
    </w:p>
    <w:p w14:paraId="367579D6" w14:textId="77777777" w:rsidR="00BE6C78" w:rsidRDefault="00BE6C78" w:rsidP="00BE6C78">
      <w:pPr>
        <w:pStyle w:val="FootnoteText"/>
        <w:rPr>
          <w:szCs w:val="24"/>
        </w:rPr>
      </w:pPr>
      <w:r w:rsidRPr="00055956">
        <w:rPr>
          <w:szCs w:val="24"/>
        </w:rPr>
        <w:tab/>
      </w:r>
      <w:r w:rsidRPr="00055956">
        <w:rPr>
          <w:szCs w:val="24"/>
        </w:rPr>
        <w:tab/>
      </w:r>
      <w:hyperlink r:id="rId42" w:history="1">
        <w:r w:rsidRPr="00055956">
          <w:rPr>
            <w:rStyle w:val="Hyperlink"/>
            <w:szCs w:val="24"/>
          </w:rPr>
          <w:t>http://stix.mitre.org/about/documents/XXXX.pdf</w:t>
        </w:r>
      </w:hyperlink>
      <w:r w:rsidRPr="00D40199">
        <w:rPr>
          <w:szCs w:val="24"/>
        </w:rPr>
        <w:t xml:space="preserve"> </w:t>
      </w: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0422C8">
      <w:pgSz w:w="12240" w:h="15840"/>
      <w:pgMar w:top="1440" w:right="162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592786" w14:textId="77777777" w:rsidR="00096B92" w:rsidRDefault="00096B92" w:rsidP="00126F8F">
      <w:r>
        <w:separator/>
      </w:r>
    </w:p>
  </w:endnote>
  <w:endnote w:type="continuationSeparator" w:id="0">
    <w:p w14:paraId="0F1BCAA5" w14:textId="77777777" w:rsidR="00096B92" w:rsidRDefault="00096B92" w:rsidP="00126F8F">
      <w:r>
        <w:continuationSeparator/>
      </w:r>
    </w:p>
  </w:endnote>
  <w:endnote w:type="continuationNotice" w:id="1">
    <w:p w14:paraId="1F1BB36C" w14:textId="77777777" w:rsidR="00096B92" w:rsidRDefault="00096B9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5E45A1" w:rsidRDefault="005E45A1"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5E45A1" w:rsidRDefault="005E45A1"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5E45A1" w:rsidRDefault="005E45A1">
        <w:pPr>
          <w:pStyle w:val="Footer"/>
          <w:jc w:val="right"/>
        </w:pPr>
        <w:r>
          <w:fldChar w:fldCharType="begin"/>
        </w:r>
        <w:r>
          <w:instrText xml:space="preserve"> PAGE   \* MERGEFORMAT </w:instrText>
        </w:r>
        <w:r>
          <w:fldChar w:fldCharType="separate"/>
        </w:r>
        <w:r w:rsidR="002B6626">
          <w:rPr>
            <w:noProof/>
          </w:rPr>
          <w:t>iii</w:t>
        </w:r>
        <w:r>
          <w:rPr>
            <w:noProof/>
          </w:rPr>
          <w:fldChar w:fldCharType="end"/>
        </w:r>
      </w:p>
    </w:sdtContent>
  </w:sdt>
  <w:p w14:paraId="70B83565" w14:textId="49CF42A2" w:rsidR="005E45A1" w:rsidRPr="00302F13" w:rsidRDefault="005E45A1"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22ADF" w14:textId="77777777" w:rsidR="005E45A1" w:rsidRDefault="005E45A1">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5E45A1" w:rsidRDefault="005E45A1">
        <w:pPr>
          <w:pStyle w:val="Footer"/>
          <w:jc w:val="right"/>
          <w:rPr>
            <w:noProof/>
          </w:rPr>
        </w:pPr>
        <w:r>
          <w:fldChar w:fldCharType="begin"/>
        </w:r>
        <w:r>
          <w:instrText xml:space="preserve"> PAGE   \* MERGEFORMAT </w:instrText>
        </w:r>
        <w:r>
          <w:fldChar w:fldCharType="separate"/>
        </w:r>
        <w:r w:rsidR="002B6626">
          <w:rPr>
            <w:noProof/>
          </w:rPr>
          <w:t>ii</w:t>
        </w:r>
        <w:r>
          <w:rPr>
            <w:noProof/>
          </w:rPr>
          <w:fldChar w:fldCharType="end"/>
        </w:r>
      </w:p>
      <w:p w14:paraId="5140FB3A" w14:textId="0E4C26DF" w:rsidR="005E45A1" w:rsidRDefault="005E45A1" w:rsidP="00167573">
        <w:pPr>
          <w:pStyle w:val="Footer"/>
          <w:jc w:val="center"/>
        </w:pPr>
        <w:r>
          <w:t>Copyright © 2015, The MITRE Corporation.  All rights reserved.</w:t>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5E45A1" w:rsidRPr="002A7CAC" w:rsidRDefault="005E45A1"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373639"/>
      <w:docPartObj>
        <w:docPartGallery w:val="Page Numbers (Bottom of Page)"/>
        <w:docPartUnique/>
      </w:docPartObj>
    </w:sdtPr>
    <w:sdtContent>
      <w:p w14:paraId="45AC9BF2" w14:textId="77777777" w:rsidR="005E45A1" w:rsidRDefault="005E45A1" w:rsidP="00126F8F">
        <w:pPr>
          <w:pStyle w:val="Footer"/>
        </w:pPr>
      </w:p>
      <w:p w14:paraId="09E77A3E" w14:textId="77777777" w:rsidR="005E45A1" w:rsidRDefault="005E45A1" w:rsidP="00167573">
        <w:pPr>
          <w:pStyle w:val="Footer"/>
          <w:jc w:val="right"/>
        </w:pPr>
        <w:r>
          <w:fldChar w:fldCharType="begin"/>
        </w:r>
        <w:r>
          <w:instrText xml:space="preserve"> PAGE   \* MERGEFORMAT </w:instrText>
        </w:r>
        <w:r>
          <w:fldChar w:fldCharType="separate"/>
        </w:r>
        <w:r w:rsidR="002B6626">
          <w:rPr>
            <w:noProof/>
          </w:rPr>
          <w:t>20</w:t>
        </w:r>
        <w:r>
          <w:rPr>
            <w:noProof/>
          </w:rPr>
          <w:fldChar w:fldCharType="end"/>
        </w:r>
      </w:p>
    </w:sdtContent>
  </w:sdt>
  <w:p w14:paraId="10496282" w14:textId="2F2C51BC" w:rsidR="005E45A1" w:rsidRPr="00406CE9" w:rsidRDefault="005E45A1"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B3FDB6" w14:textId="77777777" w:rsidR="00096B92" w:rsidRDefault="00096B92" w:rsidP="00126F8F">
      <w:r>
        <w:separator/>
      </w:r>
    </w:p>
  </w:footnote>
  <w:footnote w:type="continuationSeparator" w:id="0">
    <w:p w14:paraId="3C077AE9" w14:textId="77777777" w:rsidR="00096B92" w:rsidRDefault="00096B92" w:rsidP="00126F8F">
      <w:r>
        <w:continuationSeparator/>
      </w:r>
    </w:p>
  </w:footnote>
  <w:footnote w:type="continuationNotice" w:id="1">
    <w:p w14:paraId="3D7CFBFF" w14:textId="77777777" w:rsidR="00096B92" w:rsidRDefault="00096B92"/>
  </w:footnote>
  <w:footnote w:id="2">
    <w:p w14:paraId="0CBD2DB0" w14:textId="77777777" w:rsidR="005E45A1" w:rsidRPr="00582F43" w:rsidRDefault="005E45A1">
      <w:pPr>
        <w:pStyle w:val="FootnoteText"/>
        <w:rPr>
          <w:sz w:val="20"/>
        </w:rPr>
      </w:pPr>
      <w:r w:rsidRPr="00582F43">
        <w:rPr>
          <w:rStyle w:val="FootnoteReference"/>
          <w:sz w:val="20"/>
        </w:rPr>
        <w:footnoteRef/>
      </w:r>
      <w:r w:rsidRPr="00582F43">
        <w:rPr>
          <w:sz w:val="20"/>
        </w:rPr>
        <w:t xml:space="preserve"> For detailed information see [TOU]. </w:t>
      </w:r>
    </w:p>
  </w:footnote>
  <w:footnote w:id="3">
    <w:p w14:paraId="508E6AD7" w14:textId="77777777" w:rsidR="005E45A1" w:rsidRDefault="005E45A1">
      <w:pPr>
        <w:pStyle w:val="FootnoteText"/>
      </w:pPr>
      <w:r w:rsidRPr="00582F43">
        <w:rPr>
          <w:rStyle w:val="FootnoteReference"/>
          <w:sz w:val="20"/>
        </w:rPr>
        <w:footnoteRef/>
      </w:r>
      <w:r w:rsidRPr="00582F43">
        <w:rPr>
          <w:sz w:val="20"/>
        </w:rPr>
        <w:t xml:space="preserve"> For more information about the STIX Language, please visit [STIX].</w:t>
      </w:r>
      <w:r>
        <w:t xml:space="preserve"> </w:t>
      </w:r>
    </w:p>
  </w:footnote>
  <w:footnote w:id="4">
    <w:p w14:paraId="1243BDA8" w14:textId="77777777" w:rsidR="005E45A1" w:rsidRPr="00F62E41" w:rsidRDefault="005E45A1" w:rsidP="00010488">
      <w:pPr>
        <w:pStyle w:val="FootnoteText"/>
        <w:rPr>
          <w:sz w:val="20"/>
        </w:rPr>
      </w:pPr>
      <w:r w:rsidRPr="00F62E41">
        <w:rPr>
          <w:rStyle w:val="FootnoteReference"/>
          <w:sz w:val="20"/>
        </w:rPr>
        <w:footnoteRef/>
      </w:r>
      <w:r w:rsidRPr="00F62E41">
        <w:rPr>
          <w:sz w:val="20"/>
        </w:rPr>
        <w:t xml:space="preserve"> The CybOX Observable data model is actually defined in the CybOX Language, not in STIX; but it is included in the list because it is referenced often from STIX.</w:t>
      </w:r>
    </w:p>
  </w:footnote>
  <w:footnote w:id="5">
    <w:p w14:paraId="610F6A84" w14:textId="77777777" w:rsidR="005E45A1" w:rsidRPr="004A08A3" w:rsidRDefault="005E45A1" w:rsidP="00591E8B">
      <w:pPr>
        <w:pStyle w:val="FootnoteText"/>
        <w:rPr>
          <w:sz w:val="20"/>
        </w:rPr>
      </w:pPr>
      <w:r w:rsidRPr="004A08A3">
        <w:rPr>
          <w:rStyle w:val="FootnoteReference"/>
          <w:sz w:val="20"/>
        </w:rPr>
        <w:footnoteRef/>
      </w:r>
      <w:r w:rsidRPr="004A08A3">
        <w:rPr>
          <w:sz w:val="20"/>
        </w:rPr>
        <w:t xml:space="preserve"> CybOX specification documents will be created after STIX specification documents are completed.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54E6FF" w14:textId="77777777" w:rsidR="005E45A1" w:rsidRDefault="005E45A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6F40176D" w:rsidR="005E45A1" w:rsidRDefault="005E45A1" w:rsidP="00DA7830">
    <w:pPr>
      <w:pStyle w:val="Header"/>
      <w:jc w:val="right"/>
    </w:pPr>
    <w:r>
      <w:t>STIX</w:t>
    </w:r>
    <w:r w:rsidRPr="00BC7987">
      <w:rPr>
        <w:vertAlign w:val="superscript"/>
      </w:rPr>
      <w:t>TM</w:t>
    </w:r>
    <w:r>
      <w:t xml:space="preserve"> 1.2: REPORT SPECIFICATION (V1.0)</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5E45A1" w:rsidRDefault="005E45A1" w:rsidP="00E9592D">
    <w:pPr>
      <w:pStyle w:val="Header"/>
      <w:jc w:val="righ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44FA59DE" w:rsidR="005E45A1" w:rsidRDefault="005E45A1" w:rsidP="00E9592D">
    <w:pPr>
      <w:pStyle w:val="Header"/>
      <w:jc w:val="right"/>
    </w:pPr>
    <w:r>
      <w:t>STIX</w:t>
    </w:r>
    <w:r w:rsidRPr="00BC7987">
      <w:rPr>
        <w:vertAlign w:val="superscript"/>
      </w:rPr>
      <w:t>TM</w:t>
    </w:r>
    <w:r>
      <w:t xml:space="preserve"> 1.2: REPORT SPECIFICATION (V1.0)</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5E45A1" w:rsidRDefault="005E45A1" w:rsidP="00126F8F">
    <w:pPr>
      <w:pStyle w:val="Header"/>
    </w:pPr>
    <w:r>
      <w:t>UNCLASSIFIED//FOUO</w:t>
    </w:r>
  </w:p>
  <w:p w14:paraId="303BC2CE" w14:textId="77777777" w:rsidR="005E45A1" w:rsidRDefault="005E45A1" w:rsidP="00126F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E17775"/>
    <w:multiLevelType w:val="hybridMultilevel"/>
    <w:tmpl w:val="51103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22180A"/>
    <w:multiLevelType w:val="hybridMultilevel"/>
    <w:tmpl w:val="2DF0BE3C"/>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704D0"/>
    <w:multiLevelType w:val="hybridMultilevel"/>
    <w:tmpl w:val="9C26F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F3570F"/>
    <w:multiLevelType w:val="multilevel"/>
    <w:tmpl w:val="EED61C3A"/>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9774"/>
        </w:tabs>
        <w:ind w:left="963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B1D7817"/>
    <w:multiLevelType w:val="hybridMultilevel"/>
    <w:tmpl w:val="1100A8B2"/>
    <w:lvl w:ilvl="0" w:tplc="76F6406E">
      <w:start w:val="1"/>
      <w:numFmt w:val="decimal"/>
      <w:pStyle w:val="Heading5"/>
      <w:lvlText w:val="3.5.1.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F105A9"/>
    <w:multiLevelType w:val="hybridMultilevel"/>
    <w:tmpl w:val="8B42F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0B356E"/>
    <w:multiLevelType w:val="multilevel"/>
    <w:tmpl w:val="9A2AE0F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7"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21"/>
  </w:num>
  <w:num w:numId="3">
    <w:abstractNumId w:val="17"/>
  </w:num>
  <w:num w:numId="4">
    <w:abstractNumId w:val="5"/>
  </w:num>
  <w:num w:numId="5">
    <w:abstractNumId w:val="6"/>
  </w:num>
  <w:num w:numId="6">
    <w:abstractNumId w:val="4"/>
  </w:num>
  <w:num w:numId="7">
    <w:abstractNumId w:val="10"/>
  </w:num>
  <w:num w:numId="8">
    <w:abstractNumId w:val="20"/>
  </w:num>
  <w:num w:numId="9">
    <w:abstractNumId w:val="14"/>
  </w:num>
  <w:num w:numId="10">
    <w:abstractNumId w:val="22"/>
  </w:num>
  <w:num w:numId="11">
    <w:abstractNumId w:val="24"/>
  </w:num>
  <w:num w:numId="12">
    <w:abstractNumId w:val="3"/>
  </w:num>
  <w:num w:numId="13">
    <w:abstractNumId w:val="9"/>
  </w:num>
  <w:num w:numId="14">
    <w:abstractNumId w:val="18"/>
  </w:num>
  <w:num w:numId="15">
    <w:abstractNumId w:val="8"/>
  </w:num>
  <w:num w:numId="16">
    <w:abstractNumId w:val="23"/>
  </w:num>
  <w:num w:numId="17">
    <w:abstractNumId w:val="0"/>
  </w:num>
  <w:num w:numId="18">
    <w:abstractNumId w:val="11"/>
  </w:num>
  <w:num w:numId="19">
    <w:abstractNumId w:val="10"/>
  </w:num>
  <w:num w:numId="20">
    <w:abstractNumId w:val="10"/>
  </w:num>
  <w:num w:numId="21">
    <w:abstractNumId w:val="25"/>
  </w:num>
  <w:num w:numId="22">
    <w:abstractNumId w:val="26"/>
  </w:num>
  <w:num w:numId="23">
    <w:abstractNumId w:val="19"/>
  </w:num>
  <w:num w:numId="24">
    <w:abstractNumId w:val="13"/>
  </w:num>
  <w:num w:numId="25">
    <w:abstractNumId w:val="10"/>
  </w:num>
  <w:num w:numId="26">
    <w:abstractNumId w:val="10"/>
  </w:num>
  <w:num w:numId="27">
    <w:abstractNumId w:val="10"/>
  </w:num>
  <w:num w:numId="28">
    <w:abstractNumId w:val="10"/>
  </w:num>
  <w:num w:numId="29">
    <w:abstractNumId w:val="2"/>
  </w:num>
  <w:num w:numId="30">
    <w:abstractNumId w:val="7"/>
  </w:num>
  <w:num w:numId="31">
    <w:abstractNumId w:val="15"/>
  </w:num>
  <w:num w:numId="32">
    <w:abstractNumId w:val="12"/>
  </w:num>
  <w:num w:numId="33">
    <w:abstractNumId w:val="1"/>
  </w:num>
  <w:num w:numId="34">
    <w:abstractNumId w:val="1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F1"/>
    <w:rsid w:val="00005E16"/>
    <w:rsid w:val="00006285"/>
    <w:rsid w:val="000067E1"/>
    <w:rsid w:val="0000699F"/>
    <w:rsid w:val="00007038"/>
    <w:rsid w:val="000076BF"/>
    <w:rsid w:val="00007D9F"/>
    <w:rsid w:val="00007ECC"/>
    <w:rsid w:val="0001005F"/>
    <w:rsid w:val="00010114"/>
    <w:rsid w:val="00010220"/>
    <w:rsid w:val="000103B1"/>
    <w:rsid w:val="000103BC"/>
    <w:rsid w:val="00010488"/>
    <w:rsid w:val="00010AF8"/>
    <w:rsid w:val="00010DAD"/>
    <w:rsid w:val="00010F72"/>
    <w:rsid w:val="00011151"/>
    <w:rsid w:val="00011259"/>
    <w:rsid w:val="0001143B"/>
    <w:rsid w:val="000114C4"/>
    <w:rsid w:val="00011986"/>
    <w:rsid w:val="00011B39"/>
    <w:rsid w:val="0001232F"/>
    <w:rsid w:val="00012482"/>
    <w:rsid w:val="00012691"/>
    <w:rsid w:val="000126FF"/>
    <w:rsid w:val="00012906"/>
    <w:rsid w:val="00012A98"/>
    <w:rsid w:val="00012E22"/>
    <w:rsid w:val="00012F79"/>
    <w:rsid w:val="0001347C"/>
    <w:rsid w:val="00013D91"/>
    <w:rsid w:val="00013F88"/>
    <w:rsid w:val="000146EE"/>
    <w:rsid w:val="000148B0"/>
    <w:rsid w:val="00014921"/>
    <w:rsid w:val="00014B23"/>
    <w:rsid w:val="00014BF3"/>
    <w:rsid w:val="00014E71"/>
    <w:rsid w:val="000151BB"/>
    <w:rsid w:val="000152AB"/>
    <w:rsid w:val="000154D7"/>
    <w:rsid w:val="00015720"/>
    <w:rsid w:val="00015A01"/>
    <w:rsid w:val="00015C5C"/>
    <w:rsid w:val="00015F4F"/>
    <w:rsid w:val="00016900"/>
    <w:rsid w:val="000169B2"/>
    <w:rsid w:val="00016CF0"/>
    <w:rsid w:val="00017376"/>
    <w:rsid w:val="00017CD3"/>
    <w:rsid w:val="00017E55"/>
    <w:rsid w:val="00020B2E"/>
    <w:rsid w:val="00020D97"/>
    <w:rsid w:val="00020DE6"/>
    <w:rsid w:val="00020E3B"/>
    <w:rsid w:val="00021963"/>
    <w:rsid w:val="00021A15"/>
    <w:rsid w:val="00021C83"/>
    <w:rsid w:val="00021D8A"/>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7C3"/>
    <w:rsid w:val="00024870"/>
    <w:rsid w:val="00024BCD"/>
    <w:rsid w:val="00025786"/>
    <w:rsid w:val="00025B5F"/>
    <w:rsid w:val="00025EE5"/>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D4"/>
    <w:rsid w:val="00031744"/>
    <w:rsid w:val="00031DA3"/>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232"/>
    <w:rsid w:val="000364A3"/>
    <w:rsid w:val="000366E4"/>
    <w:rsid w:val="00036AF5"/>
    <w:rsid w:val="00036E3B"/>
    <w:rsid w:val="00036F80"/>
    <w:rsid w:val="00037129"/>
    <w:rsid w:val="00037152"/>
    <w:rsid w:val="0003727A"/>
    <w:rsid w:val="00037CFD"/>
    <w:rsid w:val="00037D6D"/>
    <w:rsid w:val="000404BD"/>
    <w:rsid w:val="00040666"/>
    <w:rsid w:val="00040772"/>
    <w:rsid w:val="000407F2"/>
    <w:rsid w:val="00040C09"/>
    <w:rsid w:val="00040D95"/>
    <w:rsid w:val="00040ECD"/>
    <w:rsid w:val="000410CA"/>
    <w:rsid w:val="00041106"/>
    <w:rsid w:val="00041404"/>
    <w:rsid w:val="0004176E"/>
    <w:rsid w:val="0004187B"/>
    <w:rsid w:val="00041CD8"/>
    <w:rsid w:val="00041E16"/>
    <w:rsid w:val="000421C5"/>
    <w:rsid w:val="000422C8"/>
    <w:rsid w:val="00043332"/>
    <w:rsid w:val="00043D49"/>
    <w:rsid w:val="00043EE1"/>
    <w:rsid w:val="00044051"/>
    <w:rsid w:val="000447E0"/>
    <w:rsid w:val="0004509C"/>
    <w:rsid w:val="00045142"/>
    <w:rsid w:val="00045260"/>
    <w:rsid w:val="000453CA"/>
    <w:rsid w:val="00045502"/>
    <w:rsid w:val="000455F6"/>
    <w:rsid w:val="00045663"/>
    <w:rsid w:val="00045CF2"/>
    <w:rsid w:val="00045EEB"/>
    <w:rsid w:val="00046006"/>
    <w:rsid w:val="00046233"/>
    <w:rsid w:val="00046248"/>
    <w:rsid w:val="000464CE"/>
    <w:rsid w:val="0004680C"/>
    <w:rsid w:val="00046E39"/>
    <w:rsid w:val="00046F7E"/>
    <w:rsid w:val="00047EC9"/>
    <w:rsid w:val="0005048C"/>
    <w:rsid w:val="00050640"/>
    <w:rsid w:val="00050955"/>
    <w:rsid w:val="00050C6A"/>
    <w:rsid w:val="00051032"/>
    <w:rsid w:val="000514CA"/>
    <w:rsid w:val="000517A9"/>
    <w:rsid w:val="00051892"/>
    <w:rsid w:val="000519F0"/>
    <w:rsid w:val="00051CAB"/>
    <w:rsid w:val="00051E34"/>
    <w:rsid w:val="00051FC3"/>
    <w:rsid w:val="00052F7F"/>
    <w:rsid w:val="00053577"/>
    <w:rsid w:val="00053935"/>
    <w:rsid w:val="00053D9B"/>
    <w:rsid w:val="00055332"/>
    <w:rsid w:val="00055956"/>
    <w:rsid w:val="00055A00"/>
    <w:rsid w:val="00055BBB"/>
    <w:rsid w:val="00055EAD"/>
    <w:rsid w:val="00056019"/>
    <w:rsid w:val="0005649E"/>
    <w:rsid w:val="000564AB"/>
    <w:rsid w:val="000566E7"/>
    <w:rsid w:val="000569D6"/>
    <w:rsid w:val="00056BC7"/>
    <w:rsid w:val="00056DE9"/>
    <w:rsid w:val="000570D8"/>
    <w:rsid w:val="000573EC"/>
    <w:rsid w:val="00057493"/>
    <w:rsid w:val="000574AA"/>
    <w:rsid w:val="00057837"/>
    <w:rsid w:val="00057BB1"/>
    <w:rsid w:val="00057C92"/>
    <w:rsid w:val="00057FD3"/>
    <w:rsid w:val="0006050D"/>
    <w:rsid w:val="00060BF8"/>
    <w:rsid w:val="00060E1E"/>
    <w:rsid w:val="00061229"/>
    <w:rsid w:val="00061366"/>
    <w:rsid w:val="00061803"/>
    <w:rsid w:val="0006182E"/>
    <w:rsid w:val="00061961"/>
    <w:rsid w:val="000621D1"/>
    <w:rsid w:val="00062936"/>
    <w:rsid w:val="00062BF1"/>
    <w:rsid w:val="00062D32"/>
    <w:rsid w:val="00062D68"/>
    <w:rsid w:val="00062ED6"/>
    <w:rsid w:val="0006337E"/>
    <w:rsid w:val="00063FF9"/>
    <w:rsid w:val="000646A8"/>
    <w:rsid w:val="000647D9"/>
    <w:rsid w:val="00065080"/>
    <w:rsid w:val="00065481"/>
    <w:rsid w:val="000655D9"/>
    <w:rsid w:val="000656F5"/>
    <w:rsid w:val="00065DE6"/>
    <w:rsid w:val="00066A1F"/>
    <w:rsid w:val="00066AFE"/>
    <w:rsid w:val="00066B45"/>
    <w:rsid w:val="00066BE1"/>
    <w:rsid w:val="00066CA7"/>
    <w:rsid w:val="00066D78"/>
    <w:rsid w:val="00066DB1"/>
    <w:rsid w:val="00067067"/>
    <w:rsid w:val="0006721F"/>
    <w:rsid w:val="00067272"/>
    <w:rsid w:val="000672B3"/>
    <w:rsid w:val="00067582"/>
    <w:rsid w:val="000700D6"/>
    <w:rsid w:val="00070111"/>
    <w:rsid w:val="0007020E"/>
    <w:rsid w:val="00070431"/>
    <w:rsid w:val="0007045B"/>
    <w:rsid w:val="0007066A"/>
    <w:rsid w:val="00070787"/>
    <w:rsid w:val="00070B58"/>
    <w:rsid w:val="00070C96"/>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8BE"/>
    <w:rsid w:val="00074C83"/>
    <w:rsid w:val="00074F3E"/>
    <w:rsid w:val="00074F42"/>
    <w:rsid w:val="000751A5"/>
    <w:rsid w:val="00075272"/>
    <w:rsid w:val="00075287"/>
    <w:rsid w:val="00075D7A"/>
    <w:rsid w:val="000763B4"/>
    <w:rsid w:val="0007695F"/>
    <w:rsid w:val="00076A0D"/>
    <w:rsid w:val="00076B80"/>
    <w:rsid w:val="00076D4F"/>
    <w:rsid w:val="00076E7E"/>
    <w:rsid w:val="00077264"/>
    <w:rsid w:val="000773A9"/>
    <w:rsid w:val="00077473"/>
    <w:rsid w:val="00077BF1"/>
    <w:rsid w:val="00077D97"/>
    <w:rsid w:val="00077DAA"/>
    <w:rsid w:val="00077EB4"/>
    <w:rsid w:val="00077F56"/>
    <w:rsid w:val="000802AE"/>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BD3"/>
    <w:rsid w:val="00085094"/>
    <w:rsid w:val="000851E5"/>
    <w:rsid w:val="00085716"/>
    <w:rsid w:val="00085AD3"/>
    <w:rsid w:val="00085B1F"/>
    <w:rsid w:val="000860D9"/>
    <w:rsid w:val="00086217"/>
    <w:rsid w:val="000863C8"/>
    <w:rsid w:val="000867BF"/>
    <w:rsid w:val="00086B19"/>
    <w:rsid w:val="00086D6F"/>
    <w:rsid w:val="0008726A"/>
    <w:rsid w:val="00087314"/>
    <w:rsid w:val="00087C92"/>
    <w:rsid w:val="00087F26"/>
    <w:rsid w:val="000902F1"/>
    <w:rsid w:val="00090901"/>
    <w:rsid w:val="00090E70"/>
    <w:rsid w:val="00090F1B"/>
    <w:rsid w:val="00091070"/>
    <w:rsid w:val="0009118A"/>
    <w:rsid w:val="00091241"/>
    <w:rsid w:val="00091436"/>
    <w:rsid w:val="00091D3F"/>
    <w:rsid w:val="00093917"/>
    <w:rsid w:val="00093A06"/>
    <w:rsid w:val="00093ACB"/>
    <w:rsid w:val="00093B08"/>
    <w:rsid w:val="00093D87"/>
    <w:rsid w:val="00094194"/>
    <w:rsid w:val="0009421B"/>
    <w:rsid w:val="00094537"/>
    <w:rsid w:val="000949D8"/>
    <w:rsid w:val="00094A5E"/>
    <w:rsid w:val="00094B8E"/>
    <w:rsid w:val="00094BF5"/>
    <w:rsid w:val="00094F4E"/>
    <w:rsid w:val="00095388"/>
    <w:rsid w:val="000954A9"/>
    <w:rsid w:val="00095A5A"/>
    <w:rsid w:val="00095BC1"/>
    <w:rsid w:val="00095C44"/>
    <w:rsid w:val="00095C6F"/>
    <w:rsid w:val="00096692"/>
    <w:rsid w:val="000966C0"/>
    <w:rsid w:val="0009693E"/>
    <w:rsid w:val="00096AA7"/>
    <w:rsid w:val="00096B92"/>
    <w:rsid w:val="00096E41"/>
    <w:rsid w:val="00097050"/>
    <w:rsid w:val="00097276"/>
    <w:rsid w:val="00097901"/>
    <w:rsid w:val="00097B13"/>
    <w:rsid w:val="00097D13"/>
    <w:rsid w:val="000A025C"/>
    <w:rsid w:val="000A063A"/>
    <w:rsid w:val="000A0D0A"/>
    <w:rsid w:val="000A0DFD"/>
    <w:rsid w:val="000A178A"/>
    <w:rsid w:val="000A1A0F"/>
    <w:rsid w:val="000A1BA9"/>
    <w:rsid w:val="000A1CFD"/>
    <w:rsid w:val="000A1FCC"/>
    <w:rsid w:val="000A205E"/>
    <w:rsid w:val="000A23E6"/>
    <w:rsid w:val="000A2400"/>
    <w:rsid w:val="000A2403"/>
    <w:rsid w:val="000A2416"/>
    <w:rsid w:val="000A24E5"/>
    <w:rsid w:val="000A2C90"/>
    <w:rsid w:val="000A2E37"/>
    <w:rsid w:val="000A301E"/>
    <w:rsid w:val="000A3726"/>
    <w:rsid w:val="000A3A5A"/>
    <w:rsid w:val="000A3E4C"/>
    <w:rsid w:val="000A4493"/>
    <w:rsid w:val="000A4901"/>
    <w:rsid w:val="000A53D3"/>
    <w:rsid w:val="000A57F0"/>
    <w:rsid w:val="000A5C19"/>
    <w:rsid w:val="000A6973"/>
    <w:rsid w:val="000A6D8E"/>
    <w:rsid w:val="000A71CE"/>
    <w:rsid w:val="000A74E4"/>
    <w:rsid w:val="000A778D"/>
    <w:rsid w:val="000A7BEE"/>
    <w:rsid w:val="000A7E89"/>
    <w:rsid w:val="000B0054"/>
    <w:rsid w:val="000B01A4"/>
    <w:rsid w:val="000B12CE"/>
    <w:rsid w:val="000B1AFC"/>
    <w:rsid w:val="000B2071"/>
    <w:rsid w:val="000B240B"/>
    <w:rsid w:val="000B33ED"/>
    <w:rsid w:val="000B3506"/>
    <w:rsid w:val="000B387E"/>
    <w:rsid w:val="000B388D"/>
    <w:rsid w:val="000B3FE5"/>
    <w:rsid w:val="000B4120"/>
    <w:rsid w:val="000B4252"/>
    <w:rsid w:val="000B4529"/>
    <w:rsid w:val="000B4715"/>
    <w:rsid w:val="000B57E9"/>
    <w:rsid w:val="000B5B8F"/>
    <w:rsid w:val="000B6663"/>
    <w:rsid w:val="000B6B10"/>
    <w:rsid w:val="000B6DBF"/>
    <w:rsid w:val="000B7333"/>
    <w:rsid w:val="000B777D"/>
    <w:rsid w:val="000B7884"/>
    <w:rsid w:val="000B79E6"/>
    <w:rsid w:val="000C071B"/>
    <w:rsid w:val="000C0CB5"/>
    <w:rsid w:val="000C14D4"/>
    <w:rsid w:val="000C14F0"/>
    <w:rsid w:val="000C15FE"/>
    <w:rsid w:val="000C17F4"/>
    <w:rsid w:val="000C196C"/>
    <w:rsid w:val="000C19F0"/>
    <w:rsid w:val="000C1E34"/>
    <w:rsid w:val="000C1E57"/>
    <w:rsid w:val="000C1FB2"/>
    <w:rsid w:val="000C202E"/>
    <w:rsid w:val="000C22AF"/>
    <w:rsid w:val="000C22FB"/>
    <w:rsid w:val="000C2363"/>
    <w:rsid w:val="000C241A"/>
    <w:rsid w:val="000C25C7"/>
    <w:rsid w:val="000C2D51"/>
    <w:rsid w:val="000C3230"/>
    <w:rsid w:val="000C3746"/>
    <w:rsid w:val="000C37C9"/>
    <w:rsid w:val="000C4654"/>
    <w:rsid w:val="000C4C04"/>
    <w:rsid w:val="000C4C5D"/>
    <w:rsid w:val="000C4EBA"/>
    <w:rsid w:val="000C5B0C"/>
    <w:rsid w:val="000C67BD"/>
    <w:rsid w:val="000C693D"/>
    <w:rsid w:val="000C6A28"/>
    <w:rsid w:val="000C6D18"/>
    <w:rsid w:val="000C7176"/>
    <w:rsid w:val="000C735A"/>
    <w:rsid w:val="000C7861"/>
    <w:rsid w:val="000D0375"/>
    <w:rsid w:val="000D03A4"/>
    <w:rsid w:val="000D046D"/>
    <w:rsid w:val="000D0FE8"/>
    <w:rsid w:val="000D1439"/>
    <w:rsid w:val="000D1611"/>
    <w:rsid w:val="000D16DA"/>
    <w:rsid w:val="000D1DFF"/>
    <w:rsid w:val="000D21AF"/>
    <w:rsid w:val="000D25EF"/>
    <w:rsid w:val="000D2C17"/>
    <w:rsid w:val="000D2D39"/>
    <w:rsid w:val="000D308B"/>
    <w:rsid w:val="000D3658"/>
    <w:rsid w:val="000D3B05"/>
    <w:rsid w:val="000D3C92"/>
    <w:rsid w:val="000D3CE7"/>
    <w:rsid w:val="000D4011"/>
    <w:rsid w:val="000D4C7C"/>
    <w:rsid w:val="000D4D52"/>
    <w:rsid w:val="000D55A2"/>
    <w:rsid w:val="000D5891"/>
    <w:rsid w:val="000D61E4"/>
    <w:rsid w:val="000D6847"/>
    <w:rsid w:val="000D684F"/>
    <w:rsid w:val="000D6E52"/>
    <w:rsid w:val="000D70F3"/>
    <w:rsid w:val="000D7969"/>
    <w:rsid w:val="000E0359"/>
    <w:rsid w:val="000E102C"/>
    <w:rsid w:val="000E13E7"/>
    <w:rsid w:val="000E1565"/>
    <w:rsid w:val="000E1A8A"/>
    <w:rsid w:val="000E2212"/>
    <w:rsid w:val="000E22C7"/>
    <w:rsid w:val="000E2389"/>
    <w:rsid w:val="000E239D"/>
    <w:rsid w:val="000E270B"/>
    <w:rsid w:val="000E2919"/>
    <w:rsid w:val="000E2EC3"/>
    <w:rsid w:val="000E32FB"/>
    <w:rsid w:val="000E3A95"/>
    <w:rsid w:val="000E4751"/>
    <w:rsid w:val="000E47CF"/>
    <w:rsid w:val="000E4B30"/>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53E"/>
    <w:rsid w:val="000F08C2"/>
    <w:rsid w:val="000F0CC7"/>
    <w:rsid w:val="000F1360"/>
    <w:rsid w:val="000F15B3"/>
    <w:rsid w:val="000F1B6D"/>
    <w:rsid w:val="000F1DF9"/>
    <w:rsid w:val="000F2004"/>
    <w:rsid w:val="000F2071"/>
    <w:rsid w:val="000F22A9"/>
    <w:rsid w:val="000F23E5"/>
    <w:rsid w:val="000F263A"/>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5C5"/>
    <w:rsid w:val="000F49E0"/>
    <w:rsid w:val="000F4A7F"/>
    <w:rsid w:val="000F4D4C"/>
    <w:rsid w:val="000F520A"/>
    <w:rsid w:val="000F61C0"/>
    <w:rsid w:val="000F64D6"/>
    <w:rsid w:val="000F67C0"/>
    <w:rsid w:val="000F68E9"/>
    <w:rsid w:val="000F7098"/>
    <w:rsid w:val="000F759B"/>
    <w:rsid w:val="000F7856"/>
    <w:rsid w:val="000F7B3F"/>
    <w:rsid w:val="000F7EAD"/>
    <w:rsid w:val="00100649"/>
    <w:rsid w:val="00100A2B"/>
    <w:rsid w:val="00101704"/>
    <w:rsid w:val="001019E7"/>
    <w:rsid w:val="00101BD2"/>
    <w:rsid w:val="00102372"/>
    <w:rsid w:val="001023A0"/>
    <w:rsid w:val="001025E3"/>
    <w:rsid w:val="0010272B"/>
    <w:rsid w:val="0010302A"/>
    <w:rsid w:val="001037D2"/>
    <w:rsid w:val="00103C9A"/>
    <w:rsid w:val="00103CE9"/>
    <w:rsid w:val="001044C5"/>
    <w:rsid w:val="00104F3C"/>
    <w:rsid w:val="001053CF"/>
    <w:rsid w:val="001059C3"/>
    <w:rsid w:val="00105B6A"/>
    <w:rsid w:val="0010601D"/>
    <w:rsid w:val="00106F93"/>
    <w:rsid w:val="00107285"/>
    <w:rsid w:val="00107CE2"/>
    <w:rsid w:val="00110923"/>
    <w:rsid w:val="00110B33"/>
    <w:rsid w:val="00110B59"/>
    <w:rsid w:val="00110DF7"/>
    <w:rsid w:val="00110FA0"/>
    <w:rsid w:val="001113F8"/>
    <w:rsid w:val="001119C4"/>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6FB2"/>
    <w:rsid w:val="00117B84"/>
    <w:rsid w:val="00117C7D"/>
    <w:rsid w:val="00117D82"/>
    <w:rsid w:val="00117DCB"/>
    <w:rsid w:val="00117EBA"/>
    <w:rsid w:val="00117F3F"/>
    <w:rsid w:val="00117FA0"/>
    <w:rsid w:val="0012059C"/>
    <w:rsid w:val="0012065E"/>
    <w:rsid w:val="00120A0C"/>
    <w:rsid w:val="00120CF1"/>
    <w:rsid w:val="001211C0"/>
    <w:rsid w:val="0012149D"/>
    <w:rsid w:val="00121E92"/>
    <w:rsid w:val="00121F43"/>
    <w:rsid w:val="00121F4B"/>
    <w:rsid w:val="0012206A"/>
    <w:rsid w:val="0012218F"/>
    <w:rsid w:val="00122269"/>
    <w:rsid w:val="0012241D"/>
    <w:rsid w:val="00122508"/>
    <w:rsid w:val="001226E1"/>
    <w:rsid w:val="00122851"/>
    <w:rsid w:val="00122A97"/>
    <w:rsid w:val="0012362C"/>
    <w:rsid w:val="0012372F"/>
    <w:rsid w:val="00123774"/>
    <w:rsid w:val="001242D9"/>
    <w:rsid w:val="0012442B"/>
    <w:rsid w:val="00124495"/>
    <w:rsid w:val="00124673"/>
    <w:rsid w:val="001250A4"/>
    <w:rsid w:val="001254A5"/>
    <w:rsid w:val="0012570F"/>
    <w:rsid w:val="00125920"/>
    <w:rsid w:val="0012592C"/>
    <w:rsid w:val="0012595F"/>
    <w:rsid w:val="00125E5A"/>
    <w:rsid w:val="00126166"/>
    <w:rsid w:val="001261F5"/>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0A26"/>
    <w:rsid w:val="001310B0"/>
    <w:rsid w:val="00131113"/>
    <w:rsid w:val="0013116F"/>
    <w:rsid w:val="00131180"/>
    <w:rsid w:val="00131214"/>
    <w:rsid w:val="001312F7"/>
    <w:rsid w:val="00131773"/>
    <w:rsid w:val="001319D2"/>
    <w:rsid w:val="00131A8C"/>
    <w:rsid w:val="00131DEE"/>
    <w:rsid w:val="00132146"/>
    <w:rsid w:val="001326DE"/>
    <w:rsid w:val="0013274B"/>
    <w:rsid w:val="001328AC"/>
    <w:rsid w:val="001329E7"/>
    <w:rsid w:val="00132AC5"/>
    <w:rsid w:val="00132F93"/>
    <w:rsid w:val="00133567"/>
    <w:rsid w:val="001336EA"/>
    <w:rsid w:val="00133A0E"/>
    <w:rsid w:val="00133B42"/>
    <w:rsid w:val="00133B4D"/>
    <w:rsid w:val="00133BBC"/>
    <w:rsid w:val="001343EF"/>
    <w:rsid w:val="00134914"/>
    <w:rsid w:val="001349FE"/>
    <w:rsid w:val="0013512C"/>
    <w:rsid w:val="0013576B"/>
    <w:rsid w:val="00135856"/>
    <w:rsid w:val="00135965"/>
    <w:rsid w:val="00135B5C"/>
    <w:rsid w:val="00135F70"/>
    <w:rsid w:val="0013631F"/>
    <w:rsid w:val="00136655"/>
    <w:rsid w:val="00136DE7"/>
    <w:rsid w:val="001370ED"/>
    <w:rsid w:val="001376F1"/>
    <w:rsid w:val="00137F10"/>
    <w:rsid w:val="0014039B"/>
    <w:rsid w:val="0014059B"/>
    <w:rsid w:val="0014088D"/>
    <w:rsid w:val="00140D21"/>
    <w:rsid w:val="001412DE"/>
    <w:rsid w:val="001415C4"/>
    <w:rsid w:val="00141770"/>
    <w:rsid w:val="00141EBA"/>
    <w:rsid w:val="0014210D"/>
    <w:rsid w:val="0014225E"/>
    <w:rsid w:val="001426F0"/>
    <w:rsid w:val="00142E12"/>
    <w:rsid w:val="001430BC"/>
    <w:rsid w:val="001436CE"/>
    <w:rsid w:val="0014384E"/>
    <w:rsid w:val="001438F7"/>
    <w:rsid w:val="001444FE"/>
    <w:rsid w:val="0014503D"/>
    <w:rsid w:val="0014504C"/>
    <w:rsid w:val="001451BD"/>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8A7"/>
    <w:rsid w:val="001540FB"/>
    <w:rsid w:val="001541EC"/>
    <w:rsid w:val="0015437D"/>
    <w:rsid w:val="0015474F"/>
    <w:rsid w:val="001548EB"/>
    <w:rsid w:val="00154C1C"/>
    <w:rsid w:val="00154DA5"/>
    <w:rsid w:val="0015530A"/>
    <w:rsid w:val="00156062"/>
    <w:rsid w:val="001561A0"/>
    <w:rsid w:val="00156B35"/>
    <w:rsid w:val="0015704F"/>
    <w:rsid w:val="001571B5"/>
    <w:rsid w:val="00157223"/>
    <w:rsid w:val="0015751D"/>
    <w:rsid w:val="001576E5"/>
    <w:rsid w:val="00157C40"/>
    <w:rsid w:val="00157EA9"/>
    <w:rsid w:val="00157ED0"/>
    <w:rsid w:val="001600A6"/>
    <w:rsid w:val="001600D8"/>
    <w:rsid w:val="00160715"/>
    <w:rsid w:val="00160775"/>
    <w:rsid w:val="00160B85"/>
    <w:rsid w:val="00160F90"/>
    <w:rsid w:val="001617AB"/>
    <w:rsid w:val="0016183E"/>
    <w:rsid w:val="00161A22"/>
    <w:rsid w:val="00161B4E"/>
    <w:rsid w:val="00161C7B"/>
    <w:rsid w:val="00161F60"/>
    <w:rsid w:val="00162BDD"/>
    <w:rsid w:val="00163638"/>
    <w:rsid w:val="00163765"/>
    <w:rsid w:val="00163828"/>
    <w:rsid w:val="0016390A"/>
    <w:rsid w:val="00163ACA"/>
    <w:rsid w:val="00163C19"/>
    <w:rsid w:val="00163E62"/>
    <w:rsid w:val="001640E0"/>
    <w:rsid w:val="001640F9"/>
    <w:rsid w:val="00164208"/>
    <w:rsid w:val="0016428D"/>
    <w:rsid w:val="001642C9"/>
    <w:rsid w:val="00164A03"/>
    <w:rsid w:val="00164C57"/>
    <w:rsid w:val="00164E6D"/>
    <w:rsid w:val="00164EEF"/>
    <w:rsid w:val="00164F7B"/>
    <w:rsid w:val="0016561E"/>
    <w:rsid w:val="0016575D"/>
    <w:rsid w:val="00165A91"/>
    <w:rsid w:val="00166694"/>
    <w:rsid w:val="0016672D"/>
    <w:rsid w:val="00166CC8"/>
    <w:rsid w:val="001671EE"/>
    <w:rsid w:val="001673C5"/>
    <w:rsid w:val="0016742E"/>
    <w:rsid w:val="00167573"/>
    <w:rsid w:val="00167824"/>
    <w:rsid w:val="00167AF0"/>
    <w:rsid w:val="00167FE8"/>
    <w:rsid w:val="00170376"/>
    <w:rsid w:val="00170455"/>
    <w:rsid w:val="001706E7"/>
    <w:rsid w:val="00170DCC"/>
    <w:rsid w:val="001710C4"/>
    <w:rsid w:val="001711A1"/>
    <w:rsid w:val="0017147B"/>
    <w:rsid w:val="001714D2"/>
    <w:rsid w:val="00171C43"/>
    <w:rsid w:val="00171D98"/>
    <w:rsid w:val="00171E91"/>
    <w:rsid w:val="00171F1D"/>
    <w:rsid w:val="0017206C"/>
    <w:rsid w:val="001721CD"/>
    <w:rsid w:val="001722A2"/>
    <w:rsid w:val="0017242C"/>
    <w:rsid w:val="00172677"/>
    <w:rsid w:val="00172A37"/>
    <w:rsid w:val="00172D03"/>
    <w:rsid w:val="001733BD"/>
    <w:rsid w:val="0017357A"/>
    <w:rsid w:val="00173661"/>
    <w:rsid w:val="0017372E"/>
    <w:rsid w:val="00173856"/>
    <w:rsid w:val="00173CFF"/>
    <w:rsid w:val="00173E46"/>
    <w:rsid w:val="00173ECA"/>
    <w:rsid w:val="00174006"/>
    <w:rsid w:val="00174125"/>
    <w:rsid w:val="00174CDD"/>
    <w:rsid w:val="00174D9D"/>
    <w:rsid w:val="001753EA"/>
    <w:rsid w:val="001754B4"/>
    <w:rsid w:val="001756C9"/>
    <w:rsid w:val="00175759"/>
    <w:rsid w:val="00175B74"/>
    <w:rsid w:val="00175DE4"/>
    <w:rsid w:val="00176309"/>
    <w:rsid w:val="0017658C"/>
    <w:rsid w:val="001766BC"/>
    <w:rsid w:val="00176882"/>
    <w:rsid w:val="00176B30"/>
    <w:rsid w:val="00176D99"/>
    <w:rsid w:val="00177A58"/>
    <w:rsid w:val="00177AC9"/>
    <w:rsid w:val="00177BAE"/>
    <w:rsid w:val="00177C43"/>
    <w:rsid w:val="00180286"/>
    <w:rsid w:val="001803BA"/>
    <w:rsid w:val="0018065E"/>
    <w:rsid w:val="00180ADB"/>
    <w:rsid w:val="00180ECD"/>
    <w:rsid w:val="00181091"/>
    <w:rsid w:val="001813B3"/>
    <w:rsid w:val="001815F8"/>
    <w:rsid w:val="00181867"/>
    <w:rsid w:val="00181DC8"/>
    <w:rsid w:val="00181E71"/>
    <w:rsid w:val="001825D4"/>
    <w:rsid w:val="001825FF"/>
    <w:rsid w:val="001829C5"/>
    <w:rsid w:val="00182BBA"/>
    <w:rsid w:val="0018308F"/>
    <w:rsid w:val="00183432"/>
    <w:rsid w:val="00183578"/>
    <w:rsid w:val="00183932"/>
    <w:rsid w:val="0018419C"/>
    <w:rsid w:val="00184775"/>
    <w:rsid w:val="001848B4"/>
    <w:rsid w:val="00184BFA"/>
    <w:rsid w:val="00184D5F"/>
    <w:rsid w:val="00185C8C"/>
    <w:rsid w:val="00186281"/>
    <w:rsid w:val="00186C0C"/>
    <w:rsid w:val="00186C28"/>
    <w:rsid w:val="00186DF8"/>
    <w:rsid w:val="00186E7F"/>
    <w:rsid w:val="001876BC"/>
    <w:rsid w:val="001877FA"/>
    <w:rsid w:val="00187C35"/>
    <w:rsid w:val="00190036"/>
    <w:rsid w:val="00190421"/>
    <w:rsid w:val="001905E3"/>
    <w:rsid w:val="0019103C"/>
    <w:rsid w:val="001917F6"/>
    <w:rsid w:val="00192384"/>
    <w:rsid w:val="00192448"/>
    <w:rsid w:val="001925CE"/>
    <w:rsid w:val="00192612"/>
    <w:rsid w:val="00192854"/>
    <w:rsid w:val="001929CE"/>
    <w:rsid w:val="0019303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4A7"/>
    <w:rsid w:val="001977C7"/>
    <w:rsid w:val="001978AA"/>
    <w:rsid w:val="00197A4F"/>
    <w:rsid w:val="00197E03"/>
    <w:rsid w:val="001A0052"/>
    <w:rsid w:val="001A062C"/>
    <w:rsid w:val="001A0702"/>
    <w:rsid w:val="001A0B43"/>
    <w:rsid w:val="001A1443"/>
    <w:rsid w:val="001A18AB"/>
    <w:rsid w:val="001A1CB4"/>
    <w:rsid w:val="001A26B2"/>
    <w:rsid w:val="001A272F"/>
    <w:rsid w:val="001A2ADF"/>
    <w:rsid w:val="001A2BEA"/>
    <w:rsid w:val="001A3320"/>
    <w:rsid w:val="001A3379"/>
    <w:rsid w:val="001A361E"/>
    <w:rsid w:val="001A3657"/>
    <w:rsid w:val="001A3950"/>
    <w:rsid w:val="001A3B06"/>
    <w:rsid w:val="001A44F5"/>
    <w:rsid w:val="001A4907"/>
    <w:rsid w:val="001A5389"/>
    <w:rsid w:val="001A53FD"/>
    <w:rsid w:val="001A58AA"/>
    <w:rsid w:val="001A58AD"/>
    <w:rsid w:val="001A59B3"/>
    <w:rsid w:val="001A5C82"/>
    <w:rsid w:val="001A609B"/>
    <w:rsid w:val="001A636F"/>
    <w:rsid w:val="001A6989"/>
    <w:rsid w:val="001A6F35"/>
    <w:rsid w:val="001A70AD"/>
    <w:rsid w:val="001A76CA"/>
    <w:rsid w:val="001A7C8A"/>
    <w:rsid w:val="001A7E3D"/>
    <w:rsid w:val="001B004B"/>
    <w:rsid w:val="001B018A"/>
    <w:rsid w:val="001B03C5"/>
    <w:rsid w:val="001B0515"/>
    <w:rsid w:val="001B07B6"/>
    <w:rsid w:val="001B0BDB"/>
    <w:rsid w:val="001B140B"/>
    <w:rsid w:val="001B1579"/>
    <w:rsid w:val="001B16F5"/>
    <w:rsid w:val="001B17EF"/>
    <w:rsid w:val="001B1B03"/>
    <w:rsid w:val="001B1C50"/>
    <w:rsid w:val="001B1E8B"/>
    <w:rsid w:val="001B2000"/>
    <w:rsid w:val="001B2018"/>
    <w:rsid w:val="001B23E4"/>
    <w:rsid w:val="001B2C34"/>
    <w:rsid w:val="001B3556"/>
    <w:rsid w:val="001B387A"/>
    <w:rsid w:val="001B418A"/>
    <w:rsid w:val="001B44FB"/>
    <w:rsid w:val="001B4663"/>
    <w:rsid w:val="001B4C24"/>
    <w:rsid w:val="001B5C0F"/>
    <w:rsid w:val="001B5D8E"/>
    <w:rsid w:val="001B5E65"/>
    <w:rsid w:val="001B63FD"/>
    <w:rsid w:val="001B6463"/>
    <w:rsid w:val="001B6B7F"/>
    <w:rsid w:val="001B6CF3"/>
    <w:rsid w:val="001B6E4F"/>
    <w:rsid w:val="001B7362"/>
    <w:rsid w:val="001B7B57"/>
    <w:rsid w:val="001B7E26"/>
    <w:rsid w:val="001B7F50"/>
    <w:rsid w:val="001B7F8D"/>
    <w:rsid w:val="001C0012"/>
    <w:rsid w:val="001C0029"/>
    <w:rsid w:val="001C0697"/>
    <w:rsid w:val="001C0699"/>
    <w:rsid w:val="001C0707"/>
    <w:rsid w:val="001C07EF"/>
    <w:rsid w:val="001C0BE8"/>
    <w:rsid w:val="001C0C36"/>
    <w:rsid w:val="001C1100"/>
    <w:rsid w:val="001C1440"/>
    <w:rsid w:val="001C1D9D"/>
    <w:rsid w:val="001C1E71"/>
    <w:rsid w:val="001C1E8D"/>
    <w:rsid w:val="001C3377"/>
    <w:rsid w:val="001C359E"/>
    <w:rsid w:val="001C396C"/>
    <w:rsid w:val="001C4003"/>
    <w:rsid w:val="001C4036"/>
    <w:rsid w:val="001C4538"/>
    <w:rsid w:val="001C48F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0C31"/>
    <w:rsid w:val="001D1752"/>
    <w:rsid w:val="001D194D"/>
    <w:rsid w:val="001D1A2A"/>
    <w:rsid w:val="001D24B7"/>
    <w:rsid w:val="001D268A"/>
    <w:rsid w:val="001D3452"/>
    <w:rsid w:val="001D3985"/>
    <w:rsid w:val="001D3FD8"/>
    <w:rsid w:val="001D4110"/>
    <w:rsid w:val="001D455F"/>
    <w:rsid w:val="001D4743"/>
    <w:rsid w:val="001D4F2B"/>
    <w:rsid w:val="001D5207"/>
    <w:rsid w:val="001D5615"/>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072"/>
    <w:rsid w:val="001E3125"/>
    <w:rsid w:val="001E3304"/>
    <w:rsid w:val="001E38E5"/>
    <w:rsid w:val="001E39E2"/>
    <w:rsid w:val="001E3C91"/>
    <w:rsid w:val="001E3E36"/>
    <w:rsid w:val="001E3EFF"/>
    <w:rsid w:val="001E47EE"/>
    <w:rsid w:val="001E551A"/>
    <w:rsid w:val="001E57B8"/>
    <w:rsid w:val="001E5938"/>
    <w:rsid w:val="001E5C9F"/>
    <w:rsid w:val="001E5E89"/>
    <w:rsid w:val="001E5F76"/>
    <w:rsid w:val="001E6250"/>
    <w:rsid w:val="001E65B9"/>
    <w:rsid w:val="001E68D4"/>
    <w:rsid w:val="001E7CD5"/>
    <w:rsid w:val="001F0DAA"/>
    <w:rsid w:val="001F1011"/>
    <w:rsid w:val="001F184E"/>
    <w:rsid w:val="001F18EA"/>
    <w:rsid w:val="001F1FE1"/>
    <w:rsid w:val="001F2561"/>
    <w:rsid w:val="001F2C4C"/>
    <w:rsid w:val="001F2CA8"/>
    <w:rsid w:val="001F2E53"/>
    <w:rsid w:val="001F322D"/>
    <w:rsid w:val="001F3326"/>
    <w:rsid w:val="001F3B63"/>
    <w:rsid w:val="001F4C28"/>
    <w:rsid w:val="001F50F6"/>
    <w:rsid w:val="001F52D9"/>
    <w:rsid w:val="001F52F6"/>
    <w:rsid w:val="001F533A"/>
    <w:rsid w:val="001F5A35"/>
    <w:rsid w:val="001F5B34"/>
    <w:rsid w:val="001F5C3B"/>
    <w:rsid w:val="001F7165"/>
    <w:rsid w:val="001F7492"/>
    <w:rsid w:val="001F7F55"/>
    <w:rsid w:val="002009A4"/>
    <w:rsid w:val="00200EAA"/>
    <w:rsid w:val="002018BE"/>
    <w:rsid w:val="00201A12"/>
    <w:rsid w:val="00201A22"/>
    <w:rsid w:val="00201A34"/>
    <w:rsid w:val="00201FAC"/>
    <w:rsid w:val="00201FDE"/>
    <w:rsid w:val="002038E3"/>
    <w:rsid w:val="00203C89"/>
    <w:rsid w:val="00203D6F"/>
    <w:rsid w:val="00203E4D"/>
    <w:rsid w:val="00204454"/>
    <w:rsid w:val="00204491"/>
    <w:rsid w:val="00204A5C"/>
    <w:rsid w:val="00204FC9"/>
    <w:rsid w:val="002055E1"/>
    <w:rsid w:val="00205633"/>
    <w:rsid w:val="00205E7F"/>
    <w:rsid w:val="00205E95"/>
    <w:rsid w:val="00205FA0"/>
    <w:rsid w:val="00205FBF"/>
    <w:rsid w:val="002062A2"/>
    <w:rsid w:val="00206471"/>
    <w:rsid w:val="002064DE"/>
    <w:rsid w:val="00206657"/>
    <w:rsid w:val="00206D3D"/>
    <w:rsid w:val="00206FF0"/>
    <w:rsid w:val="00207289"/>
    <w:rsid w:val="00207405"/>
    <w:rsid w:val="00207B9E"/>
    <w:rsid w:val="00207C79"/>
    <w:rsid w:val="0021017E"/>
    <w:rsid w:val="0021033A"/>
    <w:rsid w:val="002103E1"/>
    <w:rsid w:val="00210668"/>
    <w:rsid w:val="002108D1"/>
    <w:rsid w:val="00210AB4"/>
    <w:rsid w:val="00210C6F"/>
    <w:rsid w:val="00210E1E"/>
    <w:rsid w:val="00211A2C"/>
    <w:rsid w:val="00211DF9"/>
    <w:rsid w:val="00211F75"/>
    <w:rsid w:val="00212298"/>
    <w:rsid w:val="0021231D"/>
    <w:rsid w:val="002129BE"/>
    <w:rsid w:val="00212C8E"/>
    <w:rsid w:val="00212D0B"/>
    <w:rsid w:val="00212E32"/>
    <w:rsid w:val="002132EB"/>
    <w:rsid w:val="0021422A"/>
    <w:rsid w:val="002142B2"/>
    <w:rsid w:val="00214685"/>
    <w:rsid w:val="00214D2E"/>
    <w:rsid w:val="002151F5"/>
    <w:rsid w:val="002158CC"/>
    <w:rsid w:val="0021592C"/>
    <w:rsid w:val="00215F07"/>
    <w:rsid w:val="002163D2"/>
    <w:rsid w:val="002164A3"/>
    <w:rsid w:val="00216D5F"/>
    <w:rsid w:val="00217049"/>
    <w:rsid w:val="002179E8"/>
    <w:rsid w:val="00217EDB"/>
    <w:rsid w:val="002202AD"/>
    <w:rsid w:val="002210DF"/>
    <w:rsid w:val="002219A7"/>
    <w:rsid w:val="00221C23"/>
    <w:rsid w:val="00221D51"/>
    <w:rsid w:val="002221B8"/>
    <w:rsid w:val="00222615"/>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30115"/>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DF3"/>
    <w:rsid w:val="002357EB"/>
    <w:rsid w:val="00236082"/>
    <w:rsid w:val="002366B5"/>
    <w:rsid w:val="00236BB6"/>
    <w:rsid w:val="002371E6"/>
    <w:rsid w:val="00237458"/>
    <w:rsid w:val="002379D2"/>
    <w:rsid w:val="00237B52"/>
    <w:rsid w:val="00240043"/>
    <w:rsid w:val="0024035E"/>
    <w:rsid w:val="0024039B"/>
    <w:rsid w:val="002410E6"/>
    <w:rsid w:val="0024123A"/>
    <w:rsid w:val="00241286"/>
    <w:rsid w:val="002413D3"/>
    <w:rsid w:val="002414F5"/>
    <w:rsid w:val="0024178C"/>
    <w:rsid w:val="002418C8"/>
    <w:rsid w:val="00241B3F"/>
    <w:rsid w:val="00242018"/>
    <w:rsid w:val="00242439"/>
    <w:rsid w:val="002424D3"/>
    <w:rsid w:val="00242659"/>
    <w:rsid w:val="002427F5"/>
    <w:rsid w:val="00242B9D"/>
    <w:rsid w:val="00242CC5"/>
    <w:rsid w:val="00242E91"/>
    <w:rsid w:val="00243194"/>
    <w:rsid w:val="00243419"/>
    <w:rsid w:val="0024385A"/>
    <w:rsid w:val="00243AAE"/>
    <w:rsid w:val="00244018"/>
    <w:rsid w:val="00244146"/>
    <w:rsid w:val="00244310"/>
    <w:rsid w:val="00244312"/>
    <w:rsid w:val="00244932"/>
    <w:rsid w:val="00244C01"/>
    <w:rsid w:val="00244F12"/>
    <w:rsid w:val="002453A5"/>
    <w:rsid w:val="00245A43"/>
    <w:rsid w:val="00245A77"/>
    <w:rsid w:val="00245B0B"/>
    <w:rsid w:val="00246502"/>
    <w:rsid w:val="00246761"/>
    <w:rsid w:val="002467A5"/>
    <w:rsid w:val="002469FC"/>
    <w:rsid w:val="00246D37"/>
    <w:rsid w:val="00246E53"/>
    <w:rsid w:val="00246EC3"/>
    <w:rsid w:val="00246EDC"/>
    <w:rsid w:val="00247115"/>
    <w:rsid w:val="00247B71"/>
    <w:rsid w:val="00247C71"/>
    <w:rsid w:val="00247CA4"/>
    <w:rsid w:val="00247CB4"/>
    <w:rsid w:val="00247E7C"/>
    <w:rsid w:val="00250193"/>
    <w:rsid w:val="0025020E"/>
    <w:rsid w:val="00250349"/>
    <w:rsid w:val="002505DC"/>
    <w:rsid w:val="00250619"/>
    <w:rsid w:val="00250649"/>
    <w:rsid w:val="00250862"/>
    <w:rsid w:val="00250D3D"/>
    <w:rsid w:val="00251076"/>
    <w:rsid w:val="002513F7"/>
    <w:rsid w:val="002518A6"/>
    <w:rsid w:val="00251BC9"/>
    <w:rsid w:val="00252291"/>
    <w:rsid w:val="00252506"/>
    <w:rsid w:val="002530FB"/>
    <w:rsid w:val="002532AF"/>
    <w:rsid w:val="00253939"/>
    <w:rsid w:val="00253B32"/>
    <w:rsid w:val="00253DC7"/>
    <w:rsid w:val="00254211"/>
    <w:rsid w:val="002545FA"/>
    <w:rsid w:val="0025489A"/>
    <w:rsid w:val="00254A57"/>
    <w:rsid w:val="00254B8A"/>
    <w:rsid w:val="002550C0"/>
    <w:rsid w:val="002550CD"/>
    <w:rsid w:val="002555B3"/>
    <w:rsid w:val="0025641C"/>
    <w:rsid w:val="002568FF"/>
    <w:rsid w:val="002571B8"/>
    <w:rsid w:val="002574E2"/>
    <w:rsid w:val="00257538"/>
    <w:rsid w:val="002577A9"/>
    <w:rsid w:val="00257C8A"/>
    <w:rsid w:val="0026049F"/>
    <w:rsid w:val="00260642"/>
    <w:rsid w:val="00261B40"/>
    <w:rsid w:val="00261DD3"/>
    <w:rsid w:val="00261F5A"/>
    <w:rsid w:val="00262088"/>
    <w:rsid w:val="002620E6"/>
    <w:rsid w:val="002626F6"/>
    <w:rsid w:val="00262810"/>
    <w:rsid w:val="00262EAA"/>
    <w:rsid w:val="00263385"/>
    <w:rsid w:val="00263547"/>
    <w:rsid w:val="002635AF"/>
    <w:rsid w:val="00263B39"/>
    <w:rsid w:val="00263C7A"/>
    <w:rsid w:val="00263F4A"/>
    <w:rsid w:val="0026406A"/>
    <w:rsid w:val="0026451A"/>
    <w:rsid w:val="00264621"/>
    <w:rsid w:val="002648A3"/>
    <w:rsid w:val="00264E1F"/>
    <w:rsid w:val="00264F53"/>
    <w:rsid w:val="002653BB"/>
    <w:rsid w:val="00265F0E"/>
    <w:rsid w:val="00266889"/>
    <w:rsid w:val="00266902"/>
    <w:rsid w:val="002669AF"/>
    <w:rsid w:val="00266CD5"/>
    <w:rsid w:val="00266DB4"/>
    <w:rsid w:val="00266E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9EA"/>
    <w:rsid w:val="00274A37"/>
    <w:rsid w:val="00274BEB"/>
    <w:rsid w:val="00275444"/>
    <w:rsid w:val="002754C2"/>
    <w:rsid w:val="002757C9"/>
    <w:rsid w:val="00275BD2"/>
    <w:rsid w:val="00275C99"/>
    <w:rsid w:val="00276164"/>
    <w:rsid w:val="002769EA"/>
    <w:rsid w:val="00276BFA"/>
    <w:rsid w:val="002771B0"/>
    <w:rsid w:val="002772CF"/>
    <w:rsid w:val="002800E1"/>
    <w:rsid w:val="00280329"/>
    <w:rsid w:val="0028037B"/>
    <w:rsid w:val="00280619"/>
    <w:rsid w:val="002806A3"/>
    <w:rsid w:val="00280E00"/>
    <w:rsid w:val="002810C3"/>
    <w:rsid w:val="002812D8"/>
    <w:rsid w:val="002813B4"/>
    <w:rsid w:val="002816A1"/>
    <w:rsid w:val="002816D1"/>
    <w:rsid w:val="00281A81"/>
    <w:rsid w:val="00281B16"/>
    <w:rsid w:val="00281CBC"/>
    <w:rsid w:val="00281CC8"/>
    <w:rsid w:val="00281D19"/>
    <w:rsid w:val="0028205B"/>
    <w:rsid w:val="00282766"/>
    <w:rsid w:val="00282838"/>
    <w:rsid w:val="00282C63"/>
    <w:rsid w:val="0028334C"/>
    <w:rsid w:val="00283ABA"/>
    <w:rsid w:val="00283ACC"/>
    <w:rsid w:val="00283D88"/>
    <w:rsid w:val="00283DA7"/>
    <w:rsid w:val="0028444D"/>
    <w:rsid w:val="002850A1"/>
    <w:rsid w:val="00285941"/>
    <w:rsid w:val="00286190"/>
    <w:rsid w:val="002868F2"/>
    <w:rsid w:val="00286B97"/>
    <w:rsid w:val="00286BB4"/>
    <w:rsid w:val="00286D79"/>
    <w:rsid w:val="002876C9"/>
    <w:rsid w:val="00287A60"/>
    <w:rsid w:val="00287CF4"/>
    <w:rsid w:val="002904C3"/>
    <w:rsid w:val="0029090A"/>
    <w:rsid w:val="00290C0D"/>
    <w:rsid w:val="00290D36"/>
    <w:rsid w:val="00290E33"/>
    <w:rsid w:val="00290E41"/>
    <w:rsid w:val="00290F9A"/>
    <w:rsid w:val="00290F9C"/>
    <w:rsid w:val="002916C5"/>
    <w:rsid w:val="002922BF"/>
    <w:rsid w:val="00292E5E"/>
    <w:rsid w:val="00293987"/>
    <w:rsid w:val="00293D9F"/>
    <w:rsid w:val="0029436A"/>
    <w:rsid w:val="0029474A"/>
    <w:rsid w:val="00294E10"/>
    <w:rsid w:val="00295568"/>
    <w:rsid w:val="00295C7E"/>
    <w:rsid w:val="00295C82"/>
    <w:rsid w:val="0029641C"/>
    <w:rsid w:val="00296FDE"/>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644"/>
    <w:rsid w:val="002A17CA"/>
    <w:rsid w:val="002A182C"/>
    <w:rsid w:val="002A1D6B"/>
    <w:rsid w:val="002A2064"/>
    <w:rsid w:val="002A2118"/>
    <w:rsid w:val="002A211A"/>
    <w:rsid w:val="002A216E"/>
    <w:rsid w:val="002A254B"/>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40E"/>
    <w:rsid w:val="002A7BA6"/>
    <w:rsid w:val="002A7BC3"/>
    <w:rsid w:val="002B09DB"/>
    <w:rsid w:val="002B0BC0"/>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556"/>
    <w:rsid w:val="002B6626"/>
    <w:rsid w:val="002B6979"/>
    <w:rsid w:val="002B6C38"/>
    <w:rsid w:val="002B6D1A"/>
    <w:rsid w:val="002B6F50"/>
    <w:rsid w:val="002B6F8F"/>
    <w:rsid w:val="002B77AD"/>
    <w:rsid w:val="002B7ED5"/>
    <w:rsid w:val="002B7FFD"/>
    <w:rsid w:val="002C02B3"/>
    <w:rsid w:val="002C02F8"/>
    <w:rsid w:val="002C08B9"/>
    <w:rsid w:val="002C0FE4"/>
    <w:rsid w:val="002C13DD"/>
    <w:rsid w:val="002C159E"/>
    <w:rsid w:val="002C2250"/>
    <w:rsid w:val="002C2291"/>
    <w:rsid w:val="002C29C8"/>
    <w:rsid w:val="002C2A93"/>
    <w:rsid w:val="002C2AC1"/>
    <w:rsid w:val="002C2C26"/>
    <w:rsid w:val="002C3013"/>
    <w:rsid w:val="002C37C2"/>
    <w:rsid w:val="002C3CC1"/>
    <w:rsid w:val="002C4044"/>
    <w:rsid w:val="002C487A"/>
    <w:rsid w:val="002C4A1B"/>
    <w:rsid w:val="002C562F"/>
    <w:rsid w:val="002C57CF"/>
    <w:rsid w:val="002C5AA2"/>
    <w:rsid w:val="002C5B74"/>
    <w:rsid w:val="002C5E73"/>
    <w:rsid w:val="002C6036"/>
    <w:rsid w:val="002C6224"/>
    <w:rsid w:val="002C653F"/>
    <w:rsid w:val="002C65DD"/>
    <w:rsid w:val="002C6667"/>
    <w:rsid w:val="002C6C79"/>
    <w:rsid w:val="002C6C7A"/>
    <w:rsid w:val="002C6CE1"/>
    <w:rsid w:val="002C6FE3"/>
    <w:rsid w:val="002C7548"/>
    <w:rsid w:val="002C79EC"/>
    <w:rsid w:val="002C7F0F"/>
    <w:rsid w:val="002D02CD"/>
    <w:rsid w:val="002D0301"/>
    <w:rsid w:val="002D0B23"/>
    <w:rsid w:val="002D0F85"/>
    <w:rsid w:val="002D1182"/>
    <w:rsid w:val="002D1D1E"/>
    <w:rsid w:val="002D1E16"/>
    <w:rsid w:val="002D2071"/>
    <w:rsid w:val="002D208F"/>
    <w:rsid w:val="002D22E1"/>
    <w:rsid w:val="002D23E7"/>
    <w:rsid w:val="002D277B"/>
    <w:rsid w:val="002D29AD"/>
    <w:rsid w:val="002D2FAD"/>
    <w:rsid w:val="002D3830"/>
    <w:rsid w:val="002D4827"/>
    <w:rsid w:val="002D50BC"/>
    <w:rsid w:val="002D5470"/>
    <w:rsid w:val="002D54F4"/>
    <w:rsid w:val="002D5529"/>
    <w:rsid w:val="002D59E0"/>
    <w:rsid w:val="002D5ADB"/>
    <w:rsid w:val="002D5C7C"/>
    <w:rsid w:val="002D5C89"/>
    <w:rsid w:val="002D5EEB"/>
    <w:rsid w:val="002D625F"/>
    <w:rsid w:val="002D638A"/>
    <w:rsid w:val="002D63D5"/>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94A"/>
    <w:rsid w:val="002E2A6A"/>
    <w:rsid w:val="002E2EEA"/>
    <w:rsid w:val="002E3242"/>
    <w:rsid w:val="002E329D"/>
    <w:rsid w:val="002E35EC"/>
    <w:rsid w:val="002E3660"/>
    <w:rsid w:val="002E3745"/>
    <w:rsid w:val="002E3EC1"/>
    <w:rsid w:val="002E4168"/>
    <w:rsid w:val="002E41A6"/>
    <w:rsid w:val="002E4704"/>
    <w:rsid w:val="002E4859"/>
    <w:rsid w:val="002E49C5"/>
    <w:rsid w:val="002E4B69"/>
    <w:rsid w:val="002E4C8A"/>
    <w:rsid w:val="002E52DE"/>
    <w:rsid w:val="002E56D8"/>
    <w:rsid w:val="002E5FEB"/>
    <w:rsid w:val="002E627F"/>
    <w:rsid w:val="002E64C9"/>
    <w:rsid w:val="002E64F8"/>
    <w:rsid w:val="002E6B38"/>
    <w:rsid w:val="002E6BA9"/>
    <w:rsid w:val="002E736F"/>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CD1"/>
    <w:rsid w:val="002F6E5B"/>
    <w:rsid w:val="002F71FC"/>
    <w:rsid w:val="002F7482"/>
    <w:rsid w:val="002F7D9C"/>
    <w:rsid w:val="00300442"/>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B82"/>
    <w:rsid w:val="00305CE8"/>
    <w:rsid w:val="00306FD4"/>
    <w:rsid w:val="00307CB4"/>
    <w:rsid w:val="00307ED7"/>
    <w:rsid w:val="00310CB8"/>
    <w:rsid w:val="00312434"/>
    <w:rsid w:val="00312ED3"/>
    <w:rsid w:val="00313A9E"/>
    <w:rsid w:val="00313FA3"/>
    <w:rsid w:val="003141F9"/>
    <w:rsid w:val="003146F5"/>
    <w:rsid w:val="003147C6"/>
    <w:rsid w:val="00314C98"/>
    <w:rsid w:val="00314FC1"/>
    <w:rsid w:val="003152D9"/>
    <w:rsid w:val="00315709"/>
    <w:rsid w:val="003157E2"/>
    <w:rsid w:val="00315991"/>
    <w:rsid w:val="00315D37"/>
    <w:rsid w:val="00316051"/>
    <w:rsid w:val="00316BF4"/>
    <w:rsid w:val="00316D75"/>
    <w:rsid w:val="00316F0D"/>
    <w:rsid w:val="003170E3"/>
    <w:rsid w:val="003171D5"/>
    <w:rsid w:val="003175CC"/>
    <w:rsid w:val="00317621"/>
    <w:rsid w:val="003177EA"/>
    <w:rsid w:val="00317C14"/>
    <w:rsid w:val="00317FC9"/>
    <w:rsid w:val="0032049F"/>
    <w:rsid w:val="003204AE"/>
    <w:rsid w:val="003207D9"/>
    <w:rsid w:val="00320C1E"/>
    <w:rsid w:val="003213E4"/>
    <w:rsid w:val="00321545"/>
    <w:rsid w:val="00321698"/>
    <w:rsid w:val="0032193F"/>
    <w:rsid w:val="00321E36"/>
    <w:rsid w:val="0032259F"/>
    <w:rsid w:val="00322E13"/>
    <w:rsid w:val="003234D4"/>
    <w:rsid w:val="00323538"/>
    <w:rsid w:val="00323974"/>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20C"/>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0B0"/>
    <w:rsid w:val="00342266"/>
    <w:rsid w:val="003426E7"/>
    <w:rsid w:val="00342778"/>
    <w:rsid w:val="003427EA"/>
    <w:rsid w:val="00342A14"/>
    <w:rsid w:val="00342C65"/>
    <w:rsid w:val="0034313E"/>
    <w:rsid w:val="0034339A"/>
    <w:rsid w:val="003433BA"/>
    <w:rsid w:val="0034359D"/>
    <w:rsid w:val="00343CC0"/>
    <w:rsid w:val="00343DEA"/>
    <w:rsid w:val="00343E7D"/>
    <w:rsid w:val="003442C6"/>
    <w:rsid w:val="003447B7"/>
    <w:rsid w:val="003449E2"/>
    <w:rsid w:val="00344A24"/>
    <w:rsid w:val="00344B9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CB3"/>
    <w:rsid w:val="00352E1D"/>
    <w:rsid w:val="0035314C"/>
    <w:rsid w:val="00353295"/>
    <w:rsid w:val="003533BC"/>
    <w:rsid w:val="00353497"/>
    <w:rsid w:val="00353612"/>
    <w:rsid w:val="00353D62"/>
    <w:rsid w:val="003540BC"/>
    <w:rsid w:val="0035434E"/>
    <w:rsid w:val="003544CD"/>
    <w:rsid w:val="0035455A"/>
    <w:rsid w:val="003546D6"/>
    <w:rsid w:val="00354922"/>
    <w:rsid w:val="00354A8B"/>
    <w:rsid w:val="00354C07"/>
    <w:rsid w:val="00354D6D"/>
    <w:rsid w:val="003556C5"/>
    <w:rsid w:val="00355FD6"/>
    <w:rsid w:val="0035601E"/>
    <w:rsid w:val="0035693A"/>
    <w:rsid w:val="00356A94"/>
    <w:rsid w:val="00356E3F"/>
    <w:rsid w:val="003572CA"/>
    <w:rsid w:val="00357417"/>
    <w:rsid w:val="00357D8A"/>
    <w:rsid w:val="00357F87"/>
    <w:rsid w:val="00360158"/>
    <w:rsid w:val="0036016D"/>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594"/>
    <w:rsid w:val="00362872"/>
    <w:rsid w:val="00362AF2"/>
    <w:rsid w:val="00362D64"/>
    <w:rsid w:val="00362E26"/>
    <w:rsid w:val="00362E30"/>
    <w:rsid w:val="0036375D"/>
    <w:rsid w:val="00363843"/>
    <w:rsid w:val="00363968"/>
    <w:rsid w:val="003639B4"/>
    <w:rsid w:val="00363B1D"/>
    <w:rsid w:val="00364715"/>
    <w:rsid w:val="00364B10"/>
    <w:rsid w:val="00364B2F"/>
    <w:rsid w:val="00364D09"/>
    <w:rsid w:val="00364D2A"/>
    <w:rsid w:val="00364E1A"/>
    <w:rsid w:val="00365171"/>
    <w:rsid w:val="003651AA"/>
    <w:rsid w:val="003652B1"/>
    <w:rsid w:val="003652D7"/>
    <w:rsid w:val="0036642C"/>
    <w:rsid w:val="00366A86"/>
    <w:rsid w:val="00366AC7"/>
    <w:rsid w:val="00366D55"/>
    <w:rsid w:val="00366FF0"/>
    <w:rsid w:val="00367448"/>
    <w:rsid w:val="003674F2"/>
    <w:rsid w:val="00367BF5"/>
    <w:rsid w:val="0037066C"/>
    <w:rsid w:val="00370809"/>
    <w:rsid w:val="00370F15"/>
    <w:rsid w:val="0037179A"/>
    <w:rsid w:val="00371839"/>
    <w:rsid w:val="00371B20"/>
    <w:rsid w:val="0037209B"/>
    <w:rsid w:val="00372130"/>
    <w:rsid w:val="0037217C"/>
    <w:rsid w:val="00372A33"/>
    <w:rsid w:val="00372D38"/>
    <w:rsid w:val="003737D7"/>
    <w:rsid w:val="00373B2F"/>
    <w:rsid w:val="00373E91"/>
    <w:rsid w:val="0037428E"/>
    <w:rsid w:val="00374591"/>
    <w:rsid w:val="00374D15"/>
    <w:rsid w:val="00375326"/>
    <w:rsid w:val="00375558"/>
    <w:rsid w:val="0037558A"/>
    <w:rsid w:val="003756AA"/>
    <w:rsid w:val="00375A4F"/>
    <w:rsid w:val="00375E85"/>
    <w:rsid w:val="003761D2"/>
    <w:rsid w:val="00376386"/>
    <w:rsid w:val="0037674D"/>
    <w:rsid w:val="00376879"/>
    <w:rsid w:val="00376D56"/>
    <w:rsid w:val="00376F8A"/>
    <w:rsid w:val="00377013"/>
    <w:rsid w:val="0037721F"/>
    <w:rsid w:val="003778BB"/>
    <w:rsid w:val="00377994"/>
    <w:rsid w:val="00377A30"/>
    <w:rsid w:val="00377C1E"/>
    <w:rsid w:val="00377C22"/>
    <w:rsid w:val="00377F9C"/>
    <w:rsid w:val="00380259"/>
    <w:rsid w:val="00380E7E"/>
    <w:rsid w:val="00381186"/>
    <w:rsid w:val="003813C6"/>
    <w:rsid w:val="00381804"/>
    <w:rsid w:val="0038183E"/>
    <w:rsid w:val="00381A3E"/>
    <w:rsid w:val="003821A2"/>
    <w:rsid w:val="00382F53"/>
    <w:rsid w:val="003833AB"/>
    <w:rsid w:val="003833F4"/>
    <w:rsid w:val="003838B6"/>
    <w:rsid w:val="0038395A"/>
    <w:rsid w:val="00383969"/>
    <w:rsid w:val="003839DD"/>
    <w:rsid w:val="00383CA8"/>
    <w:rsid w:val="00384885"/>
    <w:rsid w:val="003850B7"/>
    <w:rsid w:val="00385366"/>
    <w:rsid w:val="003859FC"/>
    <w:rsid w:val="00385A6E"/>
    <w:rsid w:val="00385E11"/>
    <w:rsid w:val="00385EAC"/>
    <w:rsid w:val="003862DD"/>
    <w:rsid w:val="00386473"/>
    <w:rsid w:val="00386A0A"/>
    <w:rsid w:val="00386D47"/>
    <w:rsid w:val="00386F69"/>
    <w:rsid w:val="00387686"/>
    <w:rsid w:val="003876ED"/>
    <w:rsid w:val="00387957"/>
    <w:rsid w:val="00387A4F"/>
    <w:rsid w:val="003908DB"/>
    <w:rsid w:val="0039096E"/>
    <w:rsid w:val="00390A10"/>
    <w:rsid w:val="00390D15"/>
    <w:rsid w:val="00391220"/>
    <w:rsid w:val="00391846"/>
    <w:rsid w:val="0039207C"/>
    <w:rsid w:val="003928B5"/>
    <w:rsid w:val="00392B4C"/>
    <w:rsid w:val="00392EC3"/>
    <w:rsid w:val="00393063"/>
    <w:rsid w:val="00393622"/>
    <w:rsid w:val="00393D70"/>
    <w:rsid w:val="00393F18"/>
    <w:rsid w:val="003943BB"/>
    <w:rsid w:val="003947D9"/>
    <w:rsid w:val="00394A7E"/>
    <w:rsid w:val="003950E2"/>
    <w:rsid w:val="00395131"/>
    <w:rsid w:val="003952D9"/>
    <w:rsid w:val="0039545D"/>
    <w:rsid w:val="003954C7"/>
    <w:rsid w:val="0039572A"/>
    <w:rsid w:val="00395823"/>
    <w:rsid w:val="003959BA"/>
    <w:rsid w:val="003968D4"/>
    <w:rsid w:val="00396916"/>
    <w:rsid w:val="00396F39"/>
    <w:rsid w:val="00397BD7"/>
    <w:rsid w:val="00397EFE"/>
    <w:rsid w:val="003A0733"/>
    <w:rsid w:val="003A07C0"/>
    <w:rsid w:val="003A07E6"/>
    <w:rsid w:val="003A0801"/>
    <w:rsid w:val="003A0910"/>
    <w:rsid w:val="003A09DD"/>
    <w:rsid w:val="003A0BF6"/>
    <w:rsid w:val="003A0C88"/>
    <w:rsid w:val="003A0FF2"/>
    <w:rsid w:val="003A107F"/>
    <w:rsid w:val="003A140C"/>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09F"/>
    <w:rsid w:val="003B0145"/>
    <w:rsid w:val="003B01EB"/>
    <w:rsid w:val="003B0909"/>
    <w:rsid w:val="003B098D"/>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2FDD"/>
    <w:rsid w:val="003B34E3"/>
    <w:rsid w:val="003B3D67"/>
    <w:rsid w:val="003B427E"/>
    <w:rsid w:val="003B44EB"/>
    <w:rsid w:val="003B4966"/>
    <w:rsid w:val="003B4D37"/>
    <w:rsid w:val="003B50A0"/>
    <w:rsid w:val="003B5150"/>
    <w:rsid w:val="003B51F4"/>
    <w:rsid w:val="003B543F"/>
    <w:rsid w:val="003B5CE2"/>
    <w:rsid w:val="003B5ECC"/>
    <w:rsid w:val="003B605C"/>
    <w:rsid w:val="003B66DC"/>
    <w:rsid w:val="003B6831"/>
    <w:rsid w:val="003B713F"/>
    <w:rsid w:val="003B737D"/>
    <w:rsid w:val="003B764C"/>
    <w:rsid w:val="003B774A"/>
    <w:rsid w:val="003B78E0"/>
    <w:rsid w:val="003B7D8C"/>
    <w:rsid w:val="003C00B4"/>
    <w:rsid w:val="003C03D8"/>
    <w:rsid w:val="003C050F"/>
    <w:rsid w:val="003C0681"/>
    <w:rsid w:val="003C0803"/>
    <w:rsid w:val="003C0FFA"/>
    <w:rsid w:val="003C1547"/>
    <w:rsid w:val="003C15F3"/>
    <w:rsid w:val="003C1DAF"/>
    <w:rsid w:val="003C2148"/>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3F2"/>
    <w:rsid w:val="003C650C"/>
    <w:rsid w:val="003C67E5"/>
    <w:rsid w:val="003C683A"/>
    <w:rsid w:val="003C694B"/>
    <w:rsid w:val="003C6CA9"/>
    <w:rsid w:val="003C6E2E"/>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87"/>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7D7"/>
    <w:rsid w:val="003E196F"/>
    <w:rsid w:val="003E228E"/>
    <w:rsid w:val="003E27A1"/>
    <w:rsid w:val="003E28E6"/>
    <w:rsid w:val="003E2A4B"/>
    <w:rsid w:val="003E2F2F"/>
    <w:rsid w:val="003E317F"/>
    <w:rsid w:val="003E3B09"/>
    <w:rsid w:val="003E3B8E"/>
    <w:rsid w:val="003E3EDF"/>
    <w:rsid w:val="003E41D7"/>
    <w:rsid w:val="003E43E1"/>
    <w:rsid w:val="003E4942"/>
    <w:rsid w:val="003E4C1D"/>
    <w:rsid w:val="003E5BC7"/>
    <w:rsid w:val="003E5D81"/>
    <w:rsid w:val="003E6079"/>
    <w:rsid w:val="003E63C3"/>
    <w:rsid w:val="003E6490"/>
    <w:rsid w:val="003E654F"/>
    <w:rsid w:val="003E6746"/>
    <w:rsid w:val="003E689C"/>
    <w:rsid w:val="003E6C35"/>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957"/>
    <w:rsid w:val="003F2C3A"/>
    <w:rsid w:val="003F2D9F"/>
    <w:rsid w:val="003F2DAF"/>
    <w:rsid w:val="003F3009"/>
    <w:rsid w:val="003F346D"/>
    <w:rsid w:val="003F36B4"/>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71BD"/>
    <w:rsid w:val="003F72D1"/>
    <w:rsid w:val="003F7462"/>
    <w:rsid w:val="003F767D"/>
    <w:rsid w:val="003F7CD4"/>
    <w:rsid w:val="003F7E7A"/>
    <w:rsid w:val="003F7F5D"/>
    <w:rsid w:val="003F7FB3"/>
    <w:rsid w:val="00400003"/>
    <w:rsid w:val="004000F3"/>
    <w:rsid w:val="0040094A"/>
    <w:rsid w:val="00401499"/>
    <w:rsid w:val="00401773"/>
    <w:rsid w:val="004019B1"/>
    <w:rsid w:val="00401A03"/>
    <w:rsid w:val="00402799"/>
    <w:rsid w:val="00403212"/>
    <w:rsid w:val="004036B7"/>
    <w:rsid w:val="00403C15"/>
    <w:rsid w:val="00404CD9"/>
    <w:rsid w:val="00405502"/>
    <w:rsid w:val="0040558E"/>
    <w:rsid w:val="004057F7"/>
    <w:rsid w:val="00405C28"/>
    <w:rsid w:val="004060FA"/>
    <w:rsid w:val="0040661C"/>
    <w:rsid w:val="004068D3"/>
    <w:rsid w:val="004069C7"/>
    <w:rsid w:val="00406CE9"/>
    <w:rsid w:val="00406D9E"/>
    <w:rsid w:val="00406E04"/>
    <w:rsid w:val="00406E74"/>
    <w:rsid w:val="00407E56"/>
    <w:rsid w:val="0041022D"/>
    <w:rsid w:val="00411005"/>
    <w:rsid w:val="004111A2"/>
    <w:rsid w:val="004114CC"/>
    <w:rsid w:val="00411996"/>
    <w:rsid w:val="00411A00"/>
    <w:rsid w:val="00411B8F"/>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356"/>
    <w:rsid w:val="00420525"/>
    <w:rsid w:val="00420611"/>
    <w:rsid w:val="00420C6D"/>
    <w:rsid w:val="00420D17"/>
    <w:rsid w:val="00421014"/>
    <w:rsid w:val="00421227"/>
    <w:rsid w:val="004216F1"/>
    <w:rsid w:val="0042182A"/>
    <w:rsid w:val="004219E3"/>
    <w:rsid w:val="00421E61"/>
    <w:rsid w:val="0042226D"/>
    <w:rsid w:val="00422443"/>
    <w:rsid w:val="00422659"/>
    <w:rsid w:val="00422705"/>
    <w:rsid w:val="00422EB0"/>
    <w:rsid w:val="004231B1"/>
    <w:rsid w:val="00423309"/>
    <w:rsid w:val="00423388"/>
    <w:rsid w:val="004239CB"/>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23"/>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233"/>
    <w:rsid w:val="00434599"/>
    <w:rsid w:val="004349AC"/>
    <w:rsid w:val="00434B83"/>
    <w:rsid w:val="00434BA0"/>
    <w:rsid w:val="00434CA1"/>
    <w:rsid w:val="00434E6F"/>
    <w:rsid w:val="004351E9"/>
    <w:rsid w:val="0043524D"/>
    <w:rsid w:val="004356CA"/>
    <w:rsid w:val="00435B41"/>
    <w:rsid w:val="00435E7F"/>
    <w:rsid w:val="00436014"/>
    <w:rsid w:val="00436132"/>
    <w:rsid w:val="004361E6"/>
    <w:rsid w:val="00436A0E"/>
    <w:rsid w:val="00436FC5"/>
    <w:rsid w:val="00437B74"/>
    <w:rsid w:val="00437E90"/>
    <w:rsid w:val="00440151"/>
    <w:rsid w:val="00440769"/>
    <w:rsid w:val="0044096B"/>
    <w:rsid w:val="00440B44"/>
    <w:rsid w:val="00440C23"/>
    <w:rsid w:val="00441097"/>
    <w:rsid w:val="0044169A"/>
    <w:rsid w:val="00441842"/>
    <w:rsid w:val="00442538"/>
    <w:rsid w:val="00442C94"/>
    <w:rsid w:val="00442E81"/>
    <w:rsid w:val="004437C1"/>
    <w:rsid w:val="00443A5B"/>
    <w:rsid w:val="00443B0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934"/>
    <w:rsid w:val="00446B67"/>
    <w:rsid w:val="00446E11"/>
    <w:rsid w:val="00447EC3"/>
    <w:rsid w:val="004503B7"/>
    <w:rsid w:val="004508D5"/>
    <w:rsid w:val="004514F7"/>
    <w:rsid w:val="0045158E"/>
    <w:rsid w:val="00451673"/>
    <w:rsid w:val="00451A69"/>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9B8"/>
    <w:rsid w:val="00457F73"/>
    <w:rsid w:val="00460159"/>
    <w:rsid w:val="00460226"/>
    <w:rsid w:val="004603CB"/>
    <w:rsid w:val="00460E99"/>
    <w:rsid w:val="004612C0"/>
    <w:rsid w:val="00461A5F"/>
    <w:rsid w:val="00461EA5"/>
    <w:rsid w:val="00461F9F"/>
    <w:rsid w:val="0046203C"/>
    <w:rsid w:val="00462096"/>
    <w:rsid w:val="0046266F"/>
    <w:rsid w:val="00462735"/>
    <w:rsid w:val="00462A00"/>
    <w:rsid w:val="00462E2C"/>
    <w:rsid w:val="004630B1"/>
    <w:rsid w:val="0046311D"/>
    <w:rsid w:val="004637D6"/>
    <w:rsid w:val="00463AC0"/>
    <w:rsid w:val="00463AE3"/>
    <w:rsid w:val="00463D2C"/>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76F"/>
    <w:rsid w:val="0047091D"/>
    <w:rsid w:val="00470986"/>
    <w:rsid w:val="00470E8A"/>
    <w:rsid w:val="00470F72"/>
    <w:rsid w:val="00471418"/>
    <w:rsid w:val="00471676"/>
    <w:rsid w:val="00471EE3"/>
    <w:rsid w:val="00472CE3"/>
    <w:rsid w:val="00472ED7"/>
    <w:rsid w:val="00472F77"/>
    <w:rsid w:val="004734D4"/>
    <w:rsid w:val="004734F2"/>
    <w:rsid w:val="00473745"/>
    <w:rsid w:val="00473D1C"/>
    <w:rsid w:val="00473F06"/>
    <w:rsid w:val="00473F0E"/>
    <w:rsid w:val="0047423F"/>
    <w:rsid w:val="0047462B"/>
    <w:rsid w:val="004749BB"/>
    <w:rsid w:val="00474B61"/>
    <w:rsid w:val="00474DD6"/>
    <w:rsid w:val="00474FB7"/>
    <w:rsid w:val="00474FDE"/>
    <w:rsid w:val="00475758"/>
    <w:rsid w:val="00475774"/>
    <w:rsid w:val="0047586B"/>
    <w:rsid w:val="004758FD"/>
    <w:rsid w:val="0047629B"/>
    <w:rsid w:val="0047696C"/>
    <w:rsid w:val="00476DF6"/>
    <w:rsid w:val="00476E31"/>
    <w:rsid w:val="0047754A"/>
    <w:rsid w:val="004775A1"/>
    <w:rsid w:val="004779AF"/>
    <w:rsid w:val="00477B18"/>
    <w:rsid w:val="00477F00"/>
    <w:rsid w:val="00480067"/>
    <w:rsid w:val="00480918"/>
    <w:rsid w:val="00480C31"/>
    <w:rsid w:val="00480DFD"/>
    <w:rsid w:val="00480EA7"/>
    <w:rsid w:val="004813F0"/>
    <w:rsid w:val="00481580"/>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4E"/>
    <w:rsid w:val="00491659"/>
    <w:rsid w:val="004918AB"/>
    <w:rsid w:val="00491E94"/>
    <w:rsid w:val="00491F16"/>
    <w:rsid w:val="0049244A"/>
    <w:rsid w:val="00492DD0"/>
    <w:rsid w:val="00492E54"/>
    <w:rsid w:val="004931BE"/>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AB8"/>
    <w:rsid w:val="004A1388"/>
    <w:rsid w:val="004A1499"/>
    <w:rsid w:val="004A16C1"/>
    <w:rsid w:val="004A17C4"/>
    <w:rsid w:val="004A1A07"/>
    <w:rsid w:val="004A1C56"/>
    <w:rsid w:val="004A25E4"/>
    <w:rsid w:val="004A2DF4"/>
    <w:rsid w:val="004A3155"/>
    <w:rsid w:val="004A3977"/>
    <w:rsid w:val="004A3A17"/>
    <w:rsid w:val="004A3B22"/>
    <w:rsid w:val="004A3EC8"/>
    <w:rsid w:val="004A3F51"/>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66C"/>
    <w:rsid w:val="004B206B"/>
    <w:rsid w:val="004B209A"/>
    <w:rsid w:val="004B2260"/>
    <w:rsid w:val="004B24B4"/>
    <w:rsid w:val="004B2704"/>
    <w:rsid w:val="004B2763"/>
    <w:rsid w:val="004B2BC0"/>
    <w:rsid w:val="004B2D41"/>
    <w:rsid w:val="004B2FE4"/>
    <w:rsid w:val="004B3182"/>
    <w:rsid w:val="004B3302"/>
    <w:rsid w:val="004B34FA"/>
    <w:rsid w:val="004B3561"/>
    <w:rsid w:val="004B3891"/>
    <w:rsid w:val="004B38E3"/>
    <w:rsid w:val="004B409B"/>
    <w:rsid w:val="004B41B9"/>
    <w:rsid w:val="004B42EF"/>
    <w:rsid w:val="004B4947"/>
    <w:rsid w:val="004B4BB3"/>
    <w:rsid w:val="004B4EFA"/>
    <w:rsid w:val="004B528D"/>
    <w:rsid w:val="004B5302"/>
    <w:rsid w:val="004B531E"/>
    <w:rsid w:val="004B54CB"/>
    <w:rsid w:val="004B58E0"/>
    <w:rsid w:val="004B5A6D"/>
    <w:rsid w:val="004B6044"/>
    <w:rsid w:val="004B604A"/>
    <w:rsid w:val="004B63CC"/>
    <w:rsid w:val="004B6511"/>
    <w:rsid w:val="004B6542"/>
    <w:rsid w:val="004B6891"/>
    <w:rsid w:val="004B74FB"/>
    <w:rsid w:val="004B77F2"/>
    <w:rsid w:val="004B797E"/>
    <w:rsid w:val="004B7E57"/>
    <w:rsid w:val="004B7F28"/>
    <w:rsid w:val="004C0216"/>
    <w:rsid w:val="004C0A0C"/>
    <w:rsid w:val="004C0D4E"/>
    <w:rsid w:val="004C1823"/>
    <w:rsid w:val="004C1CA5"/>
    <w:rsid w:val="004C24DC"/>
    <w:rsid w:val="004C25C9"/>
    <w:rsid w:val="004C308E"/>
    <w:rsid w:val="004C3129"/>
    <w:rsid w:val="004C31EB"/>
    <w:rsid w:val="004C3246"/>
    <w:rsid w:val="004C384D"/>
    <w:rsid w:val="004C39D7"/>
    <w:rsid w:val="004C3A14"/>
    <w:rsid w:val="004C3B24"/>
    <w:rsid w:val="004C3D6C"/>
    <w:rsid w:val="004C3EED"/>
    <w:rsid w:val="004C472D"/>
    <w:rsid w:val="004C4B3D"/>
    <w:rsid w:val="004C4BFE"/>
    <w:rsid w:val="004C4CB8"/>
    <w:rsid w:val="004C53AE"/>
    <w:rsid w:val="004C570E"/>
    <w:rsid w:val="004C5A5C"/>
    <w:rsid w:val="004C5B59"/>
    <w:rsid w:val="004C5E87"/>
    <w:rsid w:val="004C6278"/>
    <w:rsid w:val="004C629C"/>
    <w:rsid w:val="004C63CD"/>
    <w:rsid w:val="004D0009"/>
    <w:rsid w:val="004D0096"/>
    <w:rsid w:val="004D07F8"/>
    <w:rsid w:val="004D081B"/>
    <w:rsid w:val="004D08D6"/>
    <w:rsid w:val="004D0C38"/>
    <w:rsid w:val="004D130E"/>
    <w:rsid w:val="004D177F"/>
    <w:rsid w:val="004D1DA6"/>
    <w:rsid w:val="004D1DD7"/>
    <w:rsid w:val="004D2288"/>
    <w:rsid w:val="004D2513"/>
    <w:rsid w:val="004D28F0"/>
    <w:rsid w:val="004D3067"/>
    <w:rsid w:val="004D3338"/>
    <w:rsid w:val="004D3575"/>
    <w:rsid w:val="004D3661"/>
    <w:rsid w:val="004D3936"/>
    <w:rsid w:val="004D3CD6"/>
    <w:rsid w:val="004D3D6C"/>
    <w:rsid w:val="004D3FB3"/>
    <w:rsid w:val="004D421F"/>
    <w:rsid w:val="004D455F"/>
    <w:rsid w:val="004D4FC4"/>
    <w:rsid w:val="004D5271"/>
    <w:rsid w:val="004D5353"/>
    <w:rsid w:val="004D5DBE"/>
    <w:rsid w:val="004D5E0A"/>
    <w:rsid w:val="004D6778"/>
    <w:rsid w:val="004D6EAB"/>
    <w:rsid w:val="004D76B6"/>
    <w:rsid w:val="004D7917"/>
    <w:rsid w:val="004D7B2F"/>
    <w:rsid w:val="004D7C58"/>
    <w:rsid w:val="004D7FAE"/>
    <w:rsid w:val="004E02A8"/>
    <w:rsid w:val="004E03AF"/>
    <w:rsid w:val="004E045C"/>
    <w:rsid w:val="004E0498"/>
    <w:rsid w:val="004E077C"/>
    <w:rsid w:val="004E079F"/>
    <w:rsid w:val="004E08FD"/>
    <w:rsid w:val="004E0C0A"/>
    <w:rsid w:val="004E10E1"/>
    <w:rsid w:val="004E129C"/>
    <w:rsid w:val="004E1BB1"/>
    <w:rsid w:val="004E2010"/>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452"/>
    <w:rsid w:val="004E5510"/>
    <w:rsid w:val="004E58EC"/>
    <w:rsid w:val="004E5D52"/>
    <w:rsid w:val="004E5E75"/>
    <w:rsid w:val="004E6353"/>
    <w:rsid w:val="004E6453"/>
    <w:rsid w:val="004E681A"/>
    <w:rsid w:val="004E68AF"/>
    <w:rsid w:val="004E691F"/>
    <w:rsid w:val="004E6AF5"/>
    <w:rsid w:val="004E6CA7"/>
    <w:rsid w:val="004E6CBE"/>
    <w:rsid w:val="004E6D21"/>
    <w:rsid w:val="004E7375"/>
    <w:rsid w:val="004E76FE"/>
    <w:rsid w:val="004E7B2E"/>
    <w:rsid w:val="004E7BF2"/>
    <w:rsid w:val="004E7C03"/>
    <w:rsid w:val="004F0900"/>
    <w:rsid w:val="004F0BDF"/>
    <w:rsid w:val="004F12A0"/>
    <w:rsid w:val="004F186C"/>
    <w:rsid w:val="004F2374"/>
    <w:rsid w:val="004F283B"/>
    <w:rsid w:val="004F2F5F"/>
    <w:rsid w:val="004F2F71"/>
    <w:rsid w:val="004F31CC"/>
    <w:rsid w:val="004F3276"/>
    <w:rsid w:val="004F3332"/>
    <w:rsid w:val="004F34D5"/>
    <w:rsid w:val="004F441C"/>
    <w:rsid w:val="004F4442"/>
    <w:rsid w:val="004F44C7"/>
    <w:rsid w:val="004F45D2"/>
    <w:rsid w:val="004F48EE"/>
    <w:rsid w:val="004F4A3E"/>
    <w:rsid w:val="004F4C9A"/>
    <w:rsid w:val="004F4DB2"/>
    <w:rsid w:val="004F5152"/>
    <w:rsid w:val="004F59B8"/>
    <w:rsid w:val="004F5A53"/>
    <w:rsid w:val="004F5FFD"/>
    <w:rsid w:val="004F611D"/>
    <w:rsid w:val="004F61E1"/>
    <w:rsid w:val="004F64D0"/>
    <w:rsid w:val="004F6813"/>
    <w:rsid w:val="004F6F09"/>
    <w:rsid w:val="004F7473"/>
    <w:rsid w:val="004F7567"/>
    <w:rsid w:val="004F794B"/>
    <w:rsid w:val="004F7BFF"/>
    <w:rsid w:val="004F7C4A"/>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03A"/>
    <w:rsid w:val="005051B2"/>
    <w:rsid w:val="005053C5"/>
    <w:rsid w:val="00505906"/>
    <w:rsid w:val="00505ADC"/>
    <w:rsid w:val="00506378"/>
    <w:rsid w:val="00506980"/>
    <w:rsid w:val="00506AC8"/>
    <w:rsid w:val="00506AD4"/>
    <w:rsid w:val="00506C4B"/>
    <w:rsid w:val="00506EF1"/>
    <w:rsid w:val="005071A3"/>
    <w:rsid w:val="00507235"/>
    <w:rsid w:val="005072C8"/>
    <w:rsid w:val="0050744D"/>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45E"/>
    <w:rsid w:val="005205E0"/>
    <w:rsid w:val="00520730"/>
    <w:rsid w:val="00520738"/>
    <w:rsid w:val="00520A4A"/>
    <w:rsid w:val="00520CA0"/>
    <w:rsid w:val="00520FEC"/>
    <w:rsid w:val="00521494"/>
    <w:rsid w:val="005214AB"/>
    <w:rsid w:val="00521720"/>
    <w:rsid w:val="00522160"/>
    <w:rsid w:val="00522A01"/>
    <w:rsid w:val="00522A45"/>
    <w:rsid w:val="00522CDD"/>
    <w:rsid w:val="005230C3"/>
    <w:rsid w:val="0052394F"/>
    <w:rsid w:val="005239B6"/>
    <w:rsid w:val="00523A8F"/>
    <w:rsid w:val="00523B6E"/>
    <w:rsid w:val="00523F99"/>
    <w:rsid w:val="00524A54"/>
    <w:rsid w:val="00524D92"/>
    <w:rsid w:val="00524F82"/>
    <w:rsid w:val="00524F8E"/>
    <w:rsid w:val="00525132"/>
    <w:rsid w:val="00525429"/>
    <w:rsid w:val="00525789"/>
    <w:rsid w:val="00525AED"/>
    <w:rsid w:val="00525B09"/>
    <w:rsid w:val="00525C68"/>
    <w:rsid w:val="00525C8E"/>
    <w:rsid w:val="005268E5"/>
    <w:rsid w:val="00526B80"/>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140"/>
    <w:rsid w:val="005334A5"/>
    <w:rsid w:val="005335B8"/>
    <w:rsid w:val="005337C6"/>
    <w:rsid w:val="00533813"/>
    <w:rsid w:val="0053385D"/>
    <w:rsid w:val="00533920"/>
    <w:rsid w:val="00533BFE"/>
    <w:rsid w:val="00533E03"/>
    <w:rsid w:val="00534032"/>
    <w:rsid w:val="00534953"/>
    <w:rsid w:val="00534A1B"/>
    <w:rsid w:val="00534A6A"/>
    <w:rsid w:val="00534AB5"/>
    <w:rsid w:val="005351F2"/>
    <w:rsid w:val="00535AE1"/>
    <w:rsid w:val="00535E00"/>
    <w:rsid w:val="00535E57"/>
    <w:rsid w:val="005360B6"/>
    <w:rsid w:val="005364A8"/>
    <w:rsid w:val="00536C34"/>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931"/>
    <w:rsid w:val="00547C39"/>
    <w:rsid w:val="00547D1F"/>
    <w:rsid w:val="00550AEB"/>
    <w:rsid w:val="0055109E"/>
    <w:rsid w:val="005510BF"/>
    <w:rsid w:val="00551273"/>
    <w:rsid w:val="00551A6F"/>
    <w:rsid w:val="00551A9E"/>
    <w:rsid w:val="00551F00"/>
    <w:rsid w:val="005521F3"/>
    <w:rsid w:val="00552330"/>
    <w:rsid w:val="00552539"/>
    <w:rsid w:val="00552685"/>
    <w:rsid w:val="00552821"/>
    <w:rsid w:val="00552C9C"/>
    <w:rsid w:val="0055309B"/>
    <w:rsid w:val="00553710"/>
    <w:rsid w:val="00553CC2"/>
    <w:rsid w:val="00553EB6"/>
    <w:rsid w:val="005540BC"/>
    <w:rsid w:val="00554129"/>
    <w:rsid w:val="00554299"/>
    <w:rsid w:val="005547B0"/>
    <w:rsid w:val="00554AAA"/>
    <w:rsid w:val="00554C73"/>
    <w:rsid w:val="00555241"/>
    <w:rsid w:val="00555295"/>
    <w:rsid w:val="005555FE"/>
    <w:rsid w:val="005559B5"/>
    <w:rsid w:val="00555F74"/>
    <w:rsid w:val="00556181"/>
    <w:rsid w:val="0055645E"/>
    <w:rsid w:val="00556920"/>
    <w:rsid w:val="00556CE5"/>
    <w:rsid w:val="00556E97"/>
    <w:rsid w:val="00557514"/>
    <w:rsid w:val="00557AB4"/>
    <w:rsid w:val="00560192"/>
    <w:rsid w:val="00560578"/>
    <w:rsid w:val="00560718"/>
    <w:rsid w:val="005609EB"/>
    <w:rsid w:val="00560CF6"/>
    <w:rsid w:val="00560F44"/>
    <w:rsid w:val="005612F3"/>
    <w:rsid w:val="0056147F"/>
    <w:rsid w:val="00561765"/>
    <w:rsid w:val="005619C8"/>
    <w:rsid w:val="00561A2C"/>
    <w:rsid w:val="00561A5F"/>
    <w:rsid w:val="00561E88"/>
    <w:rsid w:val="00561EA3"/>
    <w:rsid w:val="00562C97"/>
    <w:rsid w:val="00563224"/>
    <w:rsid w:val="00563285"/>
    <w:rsid w:val="005634B7"/>
    <w:rsid w:val="00563C36"/>
    <w:rsid w:val="0056404C"/>
    <w:rsid w:val="005649C3"/>
    <w:rsid w:val="00564C87"/>
    <w:rsid w:val="00564D00"/>
    <w:rsid w:val="00564D1E"/>
    <w:rsid w:val="00564E09"/>
    <w:rsid w:val="00564F16"/>
    <w:rsid w:val="0056507D"/>
    <w:rsid w:val="00565091"/>
    <w:rsid w:val="00565228"/>
    <w:rsid w:val="005653AE"/>
    <w:rsid w:val="00565F98"/>
    <w:rsid w:val="00566253"/>
    <w:rsid w:val="005662AE"/>
    <w:rsid w:val="005663CA"/>
    <w:rsid w:val="00566C14"/>
    <w:rsid w:val="00566E41"/>
    <w:rsid w:val="0056731B"/>
    <w:rsid w:val="00567445"/>
    <w:rsid w:val="0056756B"/>
    <w:rsid w:val="00567819"/>
    <w:rsid w:val="00567A02"/>
    <w:rsid w:val="00567F53"/>
    <w:rsid w:val="00570712"/>
    <w:rsid w:val="00570E9F"/>
    <w:rsid w:val="0057176E"/>
    <w:rsid w:val="00571AC8"/>
    <w:rsid w:val="00571C3D"/>
    <w:rsid w:val="00571F20"/>
    <w:rsid w:val="0057202E"/>
    <w:rsid w:val="0057253D"/>
    <w:rsid w:val="005732AB"/>
    <w:rsid w:val="00573367"/>
    <w:rsid w:val="005734C1"/>
    <w:rsid w:val="005749D7"/>
    <w:rsid w:val="00574C74"/>
    <w:rsid w:val="005751A4"/>
    <w:rsid w:val="005754EB"/>
    <w:rsid w:val="00575BEC"/>
    <w:rsid w:val="00575EC8"/>
    <w:rsid w:val="00575FD4"/>
    <w:rsid w:val="005760AB"/>
    <w:rsid w:val="00576170"/>
    <w:rsid w:val="00576260"/>
    <w:rsid w:val="0057642C"/>
    <w:rsid w:val="005765A0"/>
    <w:rsid w:val="00576F11"/>
    <w:rsid w:val="00576FC2"/>
    <w:rsid w:val="00577063"/>
    <w:rsid w:val="0057773A"/>
    <w:rsid w:val="0057777B"/>
    <w:rsid w:val="005777D1"/>
    <w:rsid w:val="00577BF0"/>
    <w:rsid w:val="005804D3"/>
    <w:rsid w:val="00580D69"/>
    <w:rsid w:val="00580E04"/>
    <w:rsid w:val="005818A5"/>
    <w:rsid w:val="00581AEC"/>
    <w:rsid w:val="00581D6B"/>
    <w:rsid w:val="00581DDB"/>
    <w:rsid w:val="00581FC1"/>
    <w:rsid w:val="005821B4"/>
    <w:rsid w:val="005822A1"/>
    <w:rsid w:val="00582364"/>
    <w:rsid w:val="0058256A"/>
    <w:rsid w:val="00582B68"/>
    <w:rsid w:val="00582EC2"/>
    <w:rsid w:val="00582F43"/>
    <w:rsid w:val="0058372B"/>
    <w:rsid w:val="005839B5"/>
    <w:rsid w:val="00583CC3"/>
    <w:rsid w:val="00583CF5"/>
    <w:rsid w:val="00584145"/>
    <w:rsid w:val="0058426E"/>
    <w:rsid w:val="005842EE"/>
    <w:rsid w:val="005846F7"/>
    <w:rsid w:val="00584A5F"/>
    <w:rsid w:val="00584B28"/>
    <w:rsid w:val="00584CDF"/>
    <w:rsid w:val="00585185"/>
    <w:rsid w:val="005853BD"/>
    <w:rsid w:val="00585984"/>
    <w:rsid w:val="005859D2"/>
    <w:rsid w:val="00585A90"/>
    <w:rsid w:val="00585D7F"/>
    <w:rsid w:val="005865B1"/>
    <w:rsid w:val="00586897"/>
    <w:rsid w:val="00586A01"/>
    <w:rsid w:val="00586CFB"/>
    <w:rsid w:val="00586FC9"/>
    <w:rsid w:val="00587678"/>
    <w:rsid w:val="005908B9"/>
    <w:rsid w:val="00590A0B"/>
    <w:rsid w:val="00590C1C"/>
    <w:rsid w:val="005913FB"/>
    <w:rsid w:val="005914FC"/>
    <w:rsid w:val="005916DC"/>
    <w:rsid w:val="00591E8B"/>
    <w:rsid w:val="00592106"/>
    <w:rsid w:val="005923F0"/>
    <w:rsid w:val="00592BD5"/>
    <w:rsid w:val="00592D52"/>
    <w:rsid w:val="00592EC4"/>
    <w:rsid w:val="00593F6A"/>
    <w:rsid w:val="0059444A"/>
    <w:rsid w:val="00594609"/>
    <w:rsid w:val="00594984"/>
    <w:rsid w:val="00594D1D"/>
    <w:rsid w:val="00594DF0"/>
    <w:rsid w:val="00594F8F"/>
    <w:rsid w:val="00595338"/>
    <w:rsid w:val="0059543F"/>
    <w:rsid w:val="00595704"/>
    <w:rsid w:val="0059585E"/>
    <w:rsid w:val="00595A4E"/>
    <w:rsid w:val="00595D84"/>
    <w:rsid w:val="00595E4C"/>
    <w:rsid w:val="005960A3"/>
    <w:rsid w:val="0059673A"/>
    <w:rsid w:val="00596F99"/>
    <w:rsid w:val="0059715C"/>
    <w:rsid w:val="00597214"/>
    <w:rsid w:val="0059724B"/>
    <w:rsid w:val="005972A2"/>
    <w:rsid w:val="00597402"/>
    <w:rsid w:val="0059752B"/>
    <w:rsid w:val="0059788E"/>
    <w:rsid w:val="00597902"/>
    <w:rsid w:val="00597B40"/>
    <w:rsid w:val="00597DAF"/>
    <w:rsid w:val="00597F6D"/>
    <w:rsid w:val="00597FA6"/>
    <w:rsid w:val="005A05E2"/>
    <w:rsid w:val="005A062C"/>
    <w:rsid w:val="005A0EAA"/>
    <w:rsid w:val="005A101E"/>
    <w:rsid w:val="005A10B3"/>
    <w:rsid w:val="005A127F"/>
    <w:rsid w:val="005A18A4"/>
    <w:rsid w:val="005A1A54"/>
    <w:rsid w:val="005A1D8F"/>
    <w:rsid w:val="005A2090"/>
    <w:rsid w:val="005A2098"/>
    <w:rsid w:val="005A248C"/>
    <w:rsid w:val="005A26BF"/>
    <w:rsid w:val="005A2B91"/>
    <w:rsid w:val="005A2F27"/>
    <w:rsid w:val="005A35FF"/>
    <w:rsid w:val="005A43B7"/>
    <w:rsid w:val="005A5124"/>
    <w:rsid w:val="005A53DB"/>
    <w:rsid w:val="005A55D2"/>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347"/>
    <w:rsid w:val="005B054A"/>
    <w:rsid w:val="005B08F5"/>
    <w:rsid w:val="005B12AB"/>
    <w:rsid w:val="005B12B0"/>
    <w:rsid w:val="005B136F"/>
    <w:rsid w:val="005B1389"/>
    <w:rsid w:val="005B166A"/>
    <w:rsid w:val="005B16ED"/>
    <w:rsid w:val="005B19EC"/>
    <w:rsid w:val="005B1CC8"/>
    <w:rsid w:val="005B1D2A"/>
    <w:rsid w:val="005B269B"/>
    <w:rsid w:val="005B284C"/>
    <w:rsid w:val="005B2A26"/>
    <w:rsid w:val="005B2E4B"/>
    <w:rsid w:val="005B3ABD"/>
    <w:rsid w:val="005B40F8"/>
    <w:rsid w:val="005B4548"/>
    <w:rsid w:val="005B45B8"/>
    <w:rsid w:val="005B4AE7"/>
    <w:rsid w:val="005B4CBE"/>
    <w:rsid w:val="005B4DAE"/>
    <w:rsid w:val="005B4E99"/>
    <w:rsid w:val="005B4FDE"/>
    <w:rsid w:val="005B5912"/>
    <w:rsid w:val="005B5B77"/>
    <w:rsid w:val="005B5B90"/>
    <w:rsid w:val="005B5CE9"/>
    <w:rsid w:val="005B610A"/>
    <w:rsid w:val="005B6D4A"/>
    <w:rsid w:val="005B737D"/>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107"/>
    <w:rsid w:val="005C152B"/>
    <w:rsid w:val="005C154F"/>
    <w:rsid w:val="005C15C9"/>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52C0"/>
    <w:rsid w:val="005C52E1"/>
    <w:rsid w:val="005C5E4D"/>
    <w:rsid w:val="005C5EDB"/>
    <w:rsid w:val="005C61F0"/>
    <w:rsid w:val="005C6986"/>
    <w:rsid w:val="005C6ADD"/>
    <w:rsid w:val="005C6DC1"/>
    <w:rsid w:val="005C7029"/>
    <w:rsid w:val="005C7521"/>
    <w:rsid w:val="005C75CC"/>
    <w:rsid w:val="005D0144"/>
    <w:rsid w:val="005D020F"/>
    <w:rsid w:val="005D0DD2"/>
    <w:rsid w:val="005D0EDF"/>
    <w:rsid w:val="005D1173"/>
    <w:rsid w:val="005D1548"/>
    <w:rsid w:val="005D1635"/>
    <w:rsid w:val="005D2AFE"/>
    <w:rsid w:val="005D2D4A"/>
    <w:rsid w:val="005D3127"/>
    <w:rsid w:val="005D3469"/>
    <w:rsid w:val="005D3BA6"/>
    <w:rsid w:val="005D3BF5"/>
    <w:rsid w:val="005D4418"/>
    <w:rsid w:val="005D4AAF"/>
    <w:rsid w:val="005D4B6F"/>
    <w:rsid w:val="005D4EE9"/>
    <w:rsid w:val="005D589C"/>
    <w:rsid w:val="005D59F7"/>
    <w:rsid w:val="005D5F91"/>
    <w:rsid w:val="005D69EE"/>
    <w:rsid w:val="005D6AB5"/>
    <w:rsid w:val="005D7389"/>
    <w:rsid w:val="005D74FA"/>
    <w:rsid w:val="005D755D"/>
    <w:rsid w:val="005D7836"/>
    <w:rsid w:val="005E025F"/>
    <w:rsid w:val="005E02E4"/>
    <w:rsid w:val="005E04CB"/>
    <w:rsid w:val="005E0677"/>
    <w:rsid w:val="005E07A6"/>
    <w:rsid w:val="005E08F7"/>
    <w:rsid w:val="005E0BA0"/>
    <w:rsid w:val="005E0CC7"/>
    <w:rsid w:val="005E153B"/>
    <w:rsid w:val="005E2069"/>
    <w:rsid w:val="005E2352"/>
    <w:rsid w:val="005E2436"/>
    <w:rsid w:val="005E25CF"/>
    <w:rsid w:val="005E2BF1"/>
    <w:rsid w:val="005E3091"/>
    <w:rsid w:val="005E31AE"/>
    <w:rsid w:val="005E35D3"/>
    <w:rsid w:val="005E3A47"/>
    <w:rsid w:val="005E3B67"/>
    <w:rsid w:val="005E4355"/>
    <w:rsid w:val="005E45A1"/>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E1F"/>
    <w:rsid w:val="005F0F3B"/>
    <w:rsid w:val="005F1CDB"/>
    <w:rsid w:val="005F22EF"/>
    <w:rsid w:val="005F327C"/>
    <w:rsid w:val="005F34F9"/>
    <w:rsid w:val="005F35FE"/>
    <w:rsid w:val="005F3755"/>
    <w:rsid w:val="005F382D"/>
    <w:rsid w:val="005F3914"/>
    <w:rsid w:val="005F39FC"/>
    <w:rsid w:val="005F3B35"/>
    <w:rsid w:val="005F3D75"/>
    <w:rsid w:val="005F3DC6"/>
    <w:rsid w:val="005F3E9D"/>
    <w:rsid w:val="005F404D"/>
    <w:rsid w:val="005F4A9F"/>
    <w:rsid w:val="005F4B99"/>
    <w:rsid w:val="005F4CD1"/>
    <w:rsid w:val="005F50E7"/>
    <w:rsid w:val="005F5221"/>
    <w:rsid w:val="005F52D9"/>
    <w:rsid w:val="005F5E58"/>
    <w:rsid w:val="005F609C"/>
    <w:rsid w:val="005F64EE"/>
    <w:rsid w:val="005F65A0"/>
    <w:rsid w:val="005F6872"/>
    <w:rsid w:val="005F68FF"/>
    <w:rsid w:val="005F6F3A"/>
    <w:rsid w:val="005F6F58"/>
    <w:rsid w:val="005F7AD4"/>
    <w:rsid w:val="005F7C21"/>
    <w:rsid w:val="005F7F46"/>
    <w:rsid w:val="0060029E"/>
    <w:rsid w:val="006003E1"/>
    <w:rsid w:val="0060046F"/>
    <w:rsid w:val="006010F3"/>
    <w:rsid w:val="00601202"/>
    <w:rsid w:val="00601830"/>
    <w:rsid w:val="00601955"/>
    <w:rsid w:val="00601B37"/>
    <w:rsid w:val="00601D59"/>
    <w:rsid w:val="00601D63"/>
    <w:rsid w:val="00602B3E"/>
    <w:rsid w:val="00602D12"/>
    <w:rsid w:val="00602F60"/>
    <w:rsid w:val="00603288"/>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703D"/>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4176"/>
    <w:rsid w:val="00614328"/>
    <w:rsid w:val="00614639"/>
    <w:rsid w:val="00614A60"/>
    <w:rsid w:val="006157C3"/>
    <w:rsid w:val="00615DFC"/>
    <w:rsid w:val="006163C9"/>
    <w:rsid w:val="00616651"/>
    <w:rsid w:val="00616C57"/>
    <w:rsid w:val="00617005"/>
    <w:rsid w:val="006175DF"/>
    <w:rsid w:val="00620ACC"/>
    <w:rsid w:val="00620D58"/>
    <w:rsid w:val="006214C9"/>
    <w:rsid w:val="00621AF3"/>
    <w:rsid w:val="00621E74"/>
    <w:rsid w:val="00622167"/>
    <w:rsid w:val="00622561"/>
    <w:rsid w:val="00622563"/>
    <w:rsid w:val="0062267A"/>
    <w:rsid w:val="00622C0B"/>
    <w:rsid w:val="00622D52"/>
    <w:rsid w:val="00622EC5"/>
    <w:rsid w:val="006234A8"/>
    <w:rsid w:val="006237BA"/>
    <w:rsid w:val="00623876"/>
    <w:rsid w:val="006244EB"/>
    <w:rsid w:val="00624598"/>
    <w:rsid w:val="006245B4"/>
    <w:rsid w:val="0062465E"/>
    <w:rsid w:val="00624BAA"/>
    <w:rsid w:val="00624EF3"/>
    <w:rsid w:val="00625062"/>
    <w:rsid w:val="006251F2"/>
    <w:rsid w:val="006257B7"/>
    <w:rsid w:val="0062583D"/>
    <w:rsid w:val="00625901"/>
    <w:rsid w:val="00625A09"/>
    <w:rsid w:val="006260D2"/>
    <w:rsid w:val="00626131"/>
    <w:rsid w:val="00626569"/>
    <w:rsid w:val="0062664A"/>
    <w:rsid w:val="00626673"/>
    <w:rsid w:val="00626863"/>
    <w:rsid w:val="00626C93"/>
    <w:rsid w:val="0062712F"/>
    <w:rsid w:val="0062717B"/>
    <w:rsid w:val="006274B2"/>
    <w:rsid w:val="006277CA"/>
    <w:rsid w:val="006277F0"/>
    <w:rsid w:val="00627882"/>
    <w:rsid w:val="00630A3C"/>
    <w:rsid w:val="00630C34"/>
    <w:rsid w:val="00630F11"/>
    <w:rsid w:val="006312DB"/>
    <w:rsid w:val="006312FA"/>
    <w:rsid w:val="006313C8"/>
    <w:rsid w:val="00631676"/>
    <w:rsid w:val="0063171F"/>
    <w:rsid w:val="00631B8A"/>
    <w:rsid w:val="00631D80"/>
    <w:rsid w:val="00632308"/>
    <w:rsid w:val="00632997"/>
    <w:rsid w:val="00633136"/>
    <w:rsid w:val="00633287"/>
    <w:rsid w:val="006336F5"/>
    <w:rsid w:val="006338C2"/>
    <w:rsid w:val="00633CAB"/>
    <w:rsid w:val="00633FDB"/>
    <w:rsid w:val="00634246"/>
    <w:rsid w:val="006343EF"/>
    <w:rsid w:val="00635067"/>
    <w:rsid w:val="00635088"/>
    <w:rsid w:val="00635A87"/>
    <w:rsid w:val="00635D0D"/>
    <w:rsid w:val="00635EC5"/>
    <w:rsid w:val="0063610F"/>
    <w:rsid w:val="0063611D"/>
    <w:rsid w:val="006365BA"/>
    <w:rsid w:val="006368C4"/>
    <w:rsid w:val="00636CE6"/>
    <w:rsid w:val="00636D66"/>
    <w:rsid w:val="006372EF"/>
    <w:rsid w:val="00637329"/>
    <w:rsid w:val="006402B6"/>
    <w:rsid w:val="0064093E"/>
    <w:rsid w:val="006410FB"/>
    <w:rsid w:val="00641100"/>
    <w:rsid w:val="00641148"/>
    <w:rsid w:val="00641634"/>
    <w:rsid w:val="00641E77"/>
    <w:rsid w:val="006420F0"/>
    <w:rsid w:val="00642422"/>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49D"/>
    <w:rsid w:val="00650532"/>
    <w:rsid w:val="00650A70"/>
    <w:rsid w:val="00650FB2"/>
    <w:rsid w:val="006514D5"/>
    <w:rsid w:val="006517CC"/>
    <w:rsid w:val="0065184E"/>
    <w:rsid w:val="00651899"/>
    <w:rsid w:val="00651B58"/>
    <w:rsid w:val="0065224C"/>
    <w:rsid w:val="006523B6"/>
    <w:rsid w:val="00652458"/>
    <w:rsid w:val="00652721"/>
    <w:rsid w:val="006527C6"/>
    <w:rsid w:val="00652FC0"/>
    <w:rsid w:val="00653524"/>
    <w:rsid w:val="00653888"/>
    <w:rsid w:val="006539D9"/>
    <w:rsid w:val="00653B3B"/>
    <w:rsid w:val="00653CFC"/>
    <w:rsid w:val="00653FE5"/>
    <w:rsid w:val="006542CB"/>
    <w:rsid w:val="0065457C"/>
    <w:rsid w:val="006546BD"/>
    <w:rsid w:val="006548B3"/>
    <w:rsid w:val="006554E7"/>
    <w:rsid w:val="00655521"/>
    <w:rsid w:val="00655572"/>
    <w:rsid w:val="00655D29"/>
    <w:rsid w:val="00655F2B"/>
    <w:rsid w:val="00656B50"/>
    <w:rsid w:val="00656B95"/>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22E"/>
    <w:rsid w:val="00664E67"/>
    <w:rsid w:val="006655E5"/>
    <w:rsid w:val="00665AC5"/>
    <w:rsid w:val="00665BF8"/>
    <w:rsid w:val="00666168"/>
    <w:rsid w:val="0066619D"/>
    <w:rsid w:val="0066632F"/>
    <w:rsid w:val="006663AA"/>
    <w:rsid w:val="00666BEE"/>
    <w:rsid w:val="00666C76"/>
    <w:rsid w:val="006670F8"/>
    <w:rsid w:val="006676E1"/>
    <w:rsid w:val="00667717"/>
    <w:rsid w:val="00667997"/>
    <w:rsid w:val="00667CA7"/>
    <w:rsid w:val="0067016C"/>
    <w:rsid w:val="006709BB"/>
    <w:rsid w:val="00670E7B"/>
    <w:rsid w:val="0067100F"/>
    <w:rsid w:val="006710FC"/>
    <w:rsid w:val="006711F8"/>
    <w:rsid w:val="006719EE"/>
    <w:rsid w:val="00671F3B"/>
    <w:rsid w:val="00672642"/>
    <w:rsid w:val="0067295A"/>
    <w:rsid w:val="00672B93"/>
    <w:rsid w:val="00672DDC"/>
    <w:rsid w:val="0067358D"/>
    <w:rsid w:val="006735BC"/>
    <w:rsid w:val="0067374D"/>
    <w:rsid w:val="006738CD"/>
    <w:rsid w:val="00673C70"/>
    <w:rsid w:val="00673F8E"/>
    <w:rsid w:val="006741C0"/>
    <w:rsid w:val="00674644"/>
    <w:rsid w:val="00674B1B"/>
    <w:rsid w:val="00674E68"/>
    <w:rsid w:val="00674EFF"/>
    <w:rsid w:val="00675276"/>
    <w:rsid w:val="006753A9"/>
    <w:rsid w:val="006756AE"/>
    <w:rsid w:val="0067584F"/>
    <w:rsid w:val="006759FB"/>
    <w:rsid w:val="00675E8C"/>
    <w:rsid w:val="0067652E"/>
    <w:rsid w:val="0067677E"/>
    <w:rsid w:val="00676936"/>
    <w:rsid w:val="00676950"/>
    <w:rsid w:val="00676A75"/>
    <w:rsid w:val="00676B69"/>
    <w:rsid w:val="00676C7B"/>
    <w:rsid w:val="00676DE6"/>
    <w:rsid w:val="00676EFC"/>
    <w:rsid w:val="00677860"/>
    <w:rsid w:val="00677900"/>
    <w:rsid w:val="00677938"/>
    <w:rsid w:val="00677CD2"/>
    <w:rsid w:val="006802DF"/>
    <w:rsid w:val="0068066D"/>
    <w:rsid w:val="00680935"/>
    <w:rsid w:val="0068098F"/>
    <w:rsid w:val="00680FBF"/>
    <w:rsid w:val="006811FE"/>
    <w:rsid w:val="00681570"/>
    <w:rsid w:val="006815A4"/>
    <w:rsid w:val="00681984"/>
    <w:rsid w:val="0068233F"/>
    <w:rsid w:val="00682409"/>
    <w:rsid w:val="0068261B"/>
    <w:rsid w:val="006828AC"/>
    <w:rsid w:val="00682D09"/>
    <w:rsid w:val="00683175"/>
    <w:rsid w:val="006832A3"/>
    <w:rsid w:val="006834D4"/>
    <w:rsid w:val="00683703"/>
    <w:rsid w:val="00684344"/>
    <w:rsid w:val="00684BC2"/>
    <w:rsid w:val="00685238"/>
    <w:rsid w:val="006853A3"/>
    <w:rsid w:val="00686134"/>
    <w:rsid w:val="006868FB"/>
    <w:rsid w:val="00686BFB"/>
    <w:rsid w:val="00686CE0"/>
    <w:rsid w:val="00687D98"/>
    <w:rsid w:val="006909DF"/>
    <w:rsid w:val="00691028"/>
    <w:rsid w:val="006912E5"/>
    <w:rsid w:val="0069155B"/>
    <w:rsid w:val="0069193A"/>
    <w:rsid w:val="00691C56"/>
    <w:rsid w:val="00691EDF"/>
    <w:rsid w:val="00692B15"/>
    <w:rsid w:val="00692D56"/>
    <w:rsid w:val="00692DCA"/>
    <w:rsid w:val="006930B9"/>
    <w:rsid w:val="0069323D"/>
    <w:rsid w:val="006933C1"/>
    <w:rsid w:val="00693A3D"/>
    <w:rsid w:val="00693A6C"/>
    <w:rsid w:val="00693E76"/>
    <w:rsid w:val="00693F21"/>
    <w:rsid w:val="0069423D"/>
    <w:rsid w:val="00694285"/>
    <w:rsid w:val="00694777"/>
    <w:rsid w:val="00694807"/>
    <w:rsid w:val="00694834"/>
    <w:rsid w:val="00694C9B"/>
    <w:rsid w:val="00694E6B"/>
    <w:rsid w:val="00695338"/>
    <w:rsid w:val="00695612"/>
    <w:rsid w:val="00695C0C"/>
    <w:rsid w:val="00695C39"/>
    <w:rsid w:val="00695EA8"/>
    <w:rsid w:val="00696DD1"/>
    <w:rsid w:val="0069755B"/>
    <w:rsid w:val="00697624"/>
    <w:rsid w:val="00697A74"/>
    <w:rsid w:val="006A0713"/>
    <w:rsid w:val="006A0A72"/>
    <w:rsid w:val="006A0B27"/>
    <w:rsid w:val="006A0DC7"/>
    <w:rsid w:val="006A1141"/>
    <w:rsid w:val="006A1698"/>
    <w:rsid w:val="006A19CA"/>
    <w:rsid w:val="006A1B6D"/>
    <w:rsid w:val="006A1C52"/>
    <w:rsid w:val="006A1C5C"/>
    <w:rsid w:val="006A254F"/>
    <w:rsid w:val="006A25B0"/>
    <w:rsid w:val="006A2A6E"/>
    <w:rsid w:val="006A2ACD"/>
    <w:rsid w:val="006A2B32"/>
    <w:rsid w:val="006A2ECB"/>
    <w:rsid w:val="006A309A"/>
    <w:rsid w:val="006A31C0"/>
    <w:rsid w:val="006A34DA"/>
    <w:rsid w:val="006A3534"/>
    <w:rsid w:val="006A39FA"/>
    <w:rsid w:val="006A3A7C"/>
    <w:rsid w:val="006A3F28"/>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FE"/>
    <w:rsid w:val="006B231A"/>
    <w:rsid w:val="006B2655"/>
    <w:rsid w:val="006B280D"/>
    <w:rsid w:val="006B2A47"/>
    <w:rsid w:val="006B2C67"/>
    <w:rsid w:val="006B2DDA"/>
    <w:rsid w:val="006B2F7B"/>
    <w:rsid w:val="006B3160"/>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47B"/>
    <w:rsid w:val="006C5A8A"/>
    <w:rsid w:val="006C5D80"/>
    <w:rsid w:val="006C5E0F"/>
    <w:rsid w:val="006C6922"/>
    <w:rsid w:val="006C6A89"/>
    <w:rsid w:val="006C6FE1"/>
    <w:rsid w:val="006C71E2"/>
    <w:rsid w:val="006C7AD2"/>
    <w:rsid w:val="006D091C"/>
    <w:rsid w:val="006D0AE6"/>
    <w:rsid w:val="006D0B8A"/>
    <w:rsid w:val="006D0EE6"/>
    <w:rsid w:val="006D14D1"/>
    <w:rsid w:val="006D16E7"/>
    <w:rsid w:val="006D1FCB"/>
    <w:rsid w:val="006D2135"/>
    <w:rsid w:val="006D23BC"/>
    <w:rsid w:val="006D2444"/>
    <w:rsid w:val="006D24D3"/>
    <w:rsid w:val="006D24E8"/>
    <w:rsid w:val="006D2577"/>
    <w:rsid w:val="006D258B"/>
    <w:rsid w:val="006D2646"/>
    <w:rsid w:val="006D27C8"/>
    <w:rsid w:val="006D2A90"/>
    <w:rsid w:val="006D338E"/>
    <w:rsid w:val="006D3903"/>
    <w:rsid w:val="006D3A3A"/>
    <w:rsid w:val="006D3E59"/>
    <w:rsid w:val="006D40B8"/>
    <w:rsid w:val="006D4571"/>
    <w:rsid w:val="006D467E"/>
    <w:rsid w:val="006D47CF"/>
    <w:rsid w:val="006D4A31"/>
    <w:rsid w:val="006D4A55"/>
    <w:rsid w:val="006D5421"/>
    <w:rsid w:val="006D550B"/>
    <w:rsid w:val="006D5D59"/>
    <w:rsid w:val="006D5EB6"/>
    <w:rsid w:val="006D64E9"/>
    <w:rsid w:val="006D6674"/>
    <w:rsid w:val="006D7053"/>
    <w:rsid w:val="006D7181"/>
    <w:rsid w:val="006D758D"/>
    <w:rsid w:val="006D7605"/>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1FF4"/>
    <w:rsid w:val="006E2246"/>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9AA"/>
    <w:rsid w:val="006F0B25"/>
    <w:rsid w:val="006F0C68"/>
    <w:rsid w:val="006F0D5A"/>
    <w:rsid w:val="006F0EBD"/>
    <w:rsid w:val="006F13CB"/>
    <w:rsid w:val="006F1591"/>
    <w:rsid w:val="006F161F"/>
    <w:rsid w:val="006F17D7"/>
    <w:rsid w:val="006F1AAE"/>
    <w:rsid w:val="006F1AFB"/>
    <w:rsid w:val="006F1E58"/>
    <w:rsid w:val="006F1F02"/>
    <w:rsid w:val="006F23E5"/>
    <w:rsid w:val="006F2BC5"/>
    <w:rsid w:val="006F2D08"/>
    <w:rsid w:val="006F2F0B"/>
    <w:rsid w:val="006F2F23"/>
    <w:rsid w:val="006F3D56"/>
    <w:rsid w:val="006F4209"/>
    <w:rsid w:val="006F4237"/>
    <w:rsid w:val="006F4449"/>
    <w:rsid w:val="006F4560"/>
    <w:rsid w:val="006F4AE8"/>
    <w:rsid w:val="006F4B6C"/>
    <w:rsid w:val="006F4D4D"/>
    <w:rsid w:val="006F4DD8"/>
    <w:rsid w:val="006F55E9"/>
    <w:rsid w:val="006F5846"/>
    <w:rsid w:val="006F5F8F"/>
    <w:rsid w:val="006F6359"/>
    <w:rsid w:val="006F6401"/>
    <w:rsid w:val="006F644A"/>
    <w:rsid w:val="006F64B4"/>
    <w:rsid w:val="006F65B5"/>
    <w:rsid w:val="006F66A9"/>
    <w:rsid w:val="006F6752"/>
    <w:rsid w:val="006F6763"/>
    <w:rsid w:val="006F6D43"/>
    <w:rsid w:val="006F7E5A"/>
    <w:rsid w:val="00700282"/>
    <w:rsid w:val="00700473"/>
    <w:rsid w:val="00700987"/>
    <w:rsid w:val="007009F9"/>
    <w:rsid w:val="00701084"/>
    <w:rsid w:val="007017FB"/>
    <w:rsid w:val="00701904"/>
    <w:rsid w:val="00701B05"/>
    <w:rsid w:val="00701F05"/>
    <w:rsid w:val="00702581"/>
    <w:rsid w:val="007026FD"/>
    <w:rsid w:val="00702EB8"/>
    <w:rsid w:val="00702F28"/>
    <w:rsid w:val="00703020"/>
    <w:rsid w:val="0070303C"/>
    <w:rsid w:val="007033B7"/>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CA0"/>
    <w:rsid w:val="00710DFA"/>
    <w:rsid w:val="00710E81"/>
    <w:rsid w:val="00711439"/>
    <w:rsid w:val="00711C35"/>
    <w:rsid w:val="00711CCA"/>
    <w:rsid w:val="007121EE"/>
    <w:rsid w:val="00713060"/>
    <w:rsid w:val="0071306B"/>
    <w:rsid w:val="0071383F"/>
    <w:rsid w:val="00713BA7"/>
    <w:rsid w:val="00714916"/>
    <w:rsid w:val="00714C44"/>
    <w:rsid w:val="00714F38"/>
    <w:rsid w:val="00715209"/>
    <w:rsid w:val="00715238"/>
    <w:rsid w:val="00715506"/>
    <w:rsid w:val="00715907"/>
    <w:rsid w:val="00715CA1"/>
    <w:rsid w:val="00715D40"/>
    <w:rsid w:val="00715FFF"/>
    <w:rsid w:val="0071651B"/>
    <w:rsid w:val="00716B9F"/>
    <w:rsid w:val="0071723D"/>
    <w:rsid w:val="00717572"/>
    <w:rsid w:val="00717B9F"/>
    <w:rsid w:val="00717C81"/>
    <w:rsid w:val="00720219"/>
    <w:rsid w:val="0072032F"/>
    <w:rsid w:val="007208F8"/>
    <w:rsid w:val="00720A08"/>
    <w:rsid w:val="00720B8D"/>
    <w:rsid w:val="00721541"/>
    <w:rsid w:val="00721D25"/>
    <w:rsid w:val="00722300"/>
    <w:rsid w:val="0072232F"/>
    <w:rsid w:val="00722929"/>
    <w:rsid w:val="00722C2A"/>
    <w:rsid w:val="00722F46"/>
    <w:rsid w:val="007230CC"/>
    <w:rsid w:val="007234D1"/>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24C"/>
    <w:rsid w:val="00732267"/>
    <w:rsid w:val="00733067"/>
    <w:rsid w:val="007333A8"/>
    <w:rsid w:val="007342BB"/>
    <w:rsid w:val="007348FA"/>
    <w:rsid w:val="00734CFF"/>
    <w:rsid w:val="00734E50"/>
    <w:rsid w:val="00734F10"/>
    <w:rsid w:val="00735312"/>
    <w:rsid w:val="00735A15"/>
    <w:rsid w:val="00735DA6"/>
    <w:rsid w:val="00735F66"/>
    <w:rsid w:val="00736004"/>
    <w:rsid w:val="007365DB"/>
    <w:rsid w:val="00736A2D"/>
    <w:rsid w:val="00736F87"/>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A73"/>
    <w:rsid w:val="00746C60"/>
    <w:rsid w:val="00747171"/>
    <w:rsid w:val="007474C9"/>
    <w:rsid w:val="007478CC"/>
    <w:rsid w:val="007506BB"/>
    <w:rsid w:val="007513F6"/>
    <w:rsid w:val="00751EBB"/>
    <w:rsid w:val="0075210A"/>
    <w:rsid w:val="0075212B"/>
    <w:rsid w:val="00752299"/>
    <w:rsid w:val="0075238C"/>
    <w:rsid w:val="007524C2"/>
    <w:rsid w:val="00752F07"/>
    <w:rsid w:val="007532CE"/>
    <w:rsid w:val="00753520"/>
    <w:rsid w:val="00753EC6"/>
    <w:rsid w:val="007540BF"/>
    <w:rsid w:val="00754189"/>
    <w:rsid w:val="007541B8"/>
    <w:rsid w:val="007549F3"/>
    <w:rsid w:val="00754AFA"/>
    <w:rsid w:val="00754B55"/>
    <w:rsid w:val="0075522C"/>
    <w:rsid w:val="007557DD"/>
    <w:rsid w:val="0075589F"/>
    <w:rsid w:val="0075593F"/>
    <w:rsid w:val="00755A8C"/>
    <w:rsid w:val="00756461"/>
    <w:rsid w:val="00756FDE"/>
    <w:rsid w:val="00757228"/>
    <w:rsid w:val="007578A0"/>
    <w:rsid w:val="00757AC8"/>
    <w:rsid w:val="00757CD9"/>
    <w:rsid w:val="00757D42"/>
    <w:rsid w:val="00757EC7"/>
    <w:rsid w:val="00760C9F"/>
    <w:rsid w:val="00760EAD"/>
    <w:rsid w:val="007611A4"/>
    <w:rsid w:val="00761509"/>
    <w:rsid w:val="007617E1"/>
    <w:rsid w:val="00761BCF"/>
    <w:rsid w:val="00762016"/>
    <w:rsid w:val="00762857"/>
    <w:rsid w:val="007630E0"/>
    <w:rsid w:val="00763311"/>
    <w:rsid w:val="00763B26"/>
    <w:rsid w:val="00763D41"/>
    <w:rsid w:val="00763FF0"/>
    <w:rsid w:val="00764765"/>
    <w:rsid w:val="00764962"/>
    <w:rsid w:val="00765250"/>
    <w:rsid w:val="0076536E"/>
    <w:rsid w:val="007656DC"/>
    <w:rsid w:val="00765782"/>
    <w:rsid w:val="00765A86"/>
    <w:rsid w:val="00765B74"/>
    <w:rsid w:val="00766432"/>
    <w:rsid w:val="0076654B"/>
    <w:rsid w:val="007666D0"/>
    <w:rsid w:val="00767347"/>
    <w:rsid w:val="00767655"/>
    <w:rsid w:val="00767727"/>
    <w:rsid w:val="0076789B"/>
    <w:rsid w:val="00767EE3"/>
    <w:rsid w:val="00770123"/>
    <w:rsid w:val="0077019B"/>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07A"/>
    <w:rsid w:val="00776464"/>
    <w:rsid w:val="00776589"/>
    <w:rsid w:val="007769F9"/>
    <w:rsid w:val="00776FBE"/>
    <w:rsid w:val="00777771"/>
    <w:rsid w:val="00777900"/>
    <w:rsid w:val="00780186"/>
    <w:rsid w:val="007803DA"/>
    <w:rsid w:val="00780F98"/>
    <w:rsid w:val="00781061"/>
    <w:rsid w:val="007810E0"/>
    <w:rsid w:val="00781207"/>
    <w:rsid w:val="0078140F"/>
    <w:rsid w:val="0078274D"/>
    <w:rsid w:val="007827F8"/>
    <w:rsid w:val="00782839"/>
    <w:rsid w:val="00782928"/>
    <w:rsid w:val="00783313"/>
    <w:rsid w:val="0078384A"/>
    <w:rsid w:val="007849C0"/>
    <w:rsid w:val="007853C3"/>
    <w:rsid w:val="0078574B"/>
    <w:rsid w:val="007867D6"/>
    <w:rsid w:val="007868FF"/>
    <w:rsid w:val="00786D48"/>
    <w:rsid w:val="00786F62"/>
    <w:rsid w:val="00787124"/>
    <w:rsid w:val="0078726E"/>
    <w:rsid w:val="00787684"/>
    <w:rsid w:val="007876F9"/>
    <w:rsid w:val="00787815"/>
    <w:rsid w:val="00787E8E"/>
    <w:rsid w:val="00790327"/>
    <w:rsid w:val="00790547"/>
    <w:rsid w:val="00790EEB"/>
    <w:rsid w:val="007915DA"/>
    <w:rsid w:val="00791818"/>
    <w:rsid w:val="00791A64"/>
    <w:rsid w:val="0079222C"/>
    <w:rsid w:val="007925BE"/>
    <w:rsid w:val="00792692"/>
    <w:rsid w:val="00792943"/>
    <w:rsid w:val="00792AD4"/>
    <w:rsid w:val="00792DCD"/>
    <w:rsid w:val="0079394C"/>
    <w:rsid w:val="00793B0B"/>
    <w:rsid w:val="00793BF5"/>
    <w:rsid w:val="00794125"/>
    <w:rsid w:val="00794DB9"/>
    <w:rsid w:val="00795449"/>
    <w:rsid w:val="007957DC"/>
    <w:rsid w:val="00795BE7"/>
    <w:rsid w:val="00795F39"/>
    <w:rsid w:val="00795FED"/>
    <w:rsid w:val="007960CB"/>
    <w:rsid w:val="00796C38"/>
    <w:rsid w:val="00796F8B"/>
    <w:rsid w:val="00797756"/>
    <w:rsid w:val="007978C0"/>
    <w:rsid w:val="007A04E4"/>
    <w:rsid w:val="007A08A2"/>
    <w:rsid w:val="007A0EB9"/>
    <w:rsid w:val="007A0F64"/>
    <w:rsid w:val="007A0FCA"/>
    <w:rsid w:val="007A1234"/>
    <w:rsid w:val="007A133E"/>
    <w:rsid w:val="007A1A2C"/>
    <w:rsid w:val="007A1D7A"/>
    <w:rsid w:val="007A22C1"/>
    <w:rsid w:val="007A23BF"/>
    <w:rsid w:val="007A26C4"/>
    <w:rsid w:val="007A2889"/>
    <w:rsid w:val="007A2E6B"/>
    <w:rsid w:val="007A354E"/>
    <w:rsid w:val="007A36C4"/>
    <w:rsid w:val="007A385E"/>
    <w:rsid w:val="007A4379"/>
    <w:rsid w:val="007A4B94"/>
    <w:rsid w:val="007A4DFC"/>
    <w:rsid w:val="007A550D"/>
    <w:rsid w:val="007A5BD5"/>
    <w:rsid w:val="007A61CA"/>
    <w:rsid w:val="007A668C"/>
    <w:rsid w:val="007A74A4"/>
    <w:rsid w:val="007A78A0"/>
    <w:rsid w:val="007A78E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8AA"/>
    <w:rsid w:val="007B199E"/>
    <w:rsid w:val="007B1BCF"/>
    <w:rsid w:val="007B1D5E"/>
    <w:rsid w:val="007B1F6B"/>
    <w:rsid w:val="007B2435"/>
    <w:rsid w:val="007B2691"/>
    <w:rsid w:val="007B2DF2"/>
    <w:rsid w:val="007B3186"/>
    <w:rsid w:val="007B362A"/>
    <w:rsid w:val="007B3793"/>
    <w:rsid w:val="007B3999"/>
    <w:rsid w:val="007B3A3A"/>
    <w:rsid w:val="007B3E58"/>
    <w:rsid w:val="007B4035"/>
    <w:rsid w:val="007B4356"/>
    <w:rsid w:val="007B465D"/>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2F7"/>
    <w:rsid w:val="007C13CA"/>
    <w:rsid w:val="007C180C"/>
    <w:rsid w:val="007C19C9"/>
    <w:rsid w:val="007C1E1E"/>
    <w:rsid w:val="007C1E93"/>
    <w:rsid w:val="007C2385"/>
    <w:rsid w:val="007C2931"/>
    <w:rsid w:val="007C2BBA"/>
    <w:rsid w:val="007C36E4"/>
    <w:rsid w:val="007C36E8"/>
    <w:rsid w:val="007C36F2"/>
    <w:rsid w:val="007C42F8"/>
    <w:rsid w:val="007C4332"/>
    <w:rsid w:val="007C44BE"/>
    <w:rsid w:val="007C65E9"/>
    <w:rsid w:val="007C6EF5"/>
    <w:rsid w:val="007C71A0"/>
    <w:rsid w:val="007C7612"/>
    <w:rsid w:val="007C782C"/>
    <w:rsid w:val="007C7B61"/>
    <w:rsid w:val="007D0277"/>
    <w:rsid w:val="007D07A9"/>
    <w:rsid w:val="007D1220"/>
    <w:rsid w:val="007D12C0"/>
    <w:rsid w:val="007D12DE"/>
    <w:rsid w:val="007D1413"/>
    <w:rsid w:val="007D14EB"/>
    <w:rsid w:val="007D1A55"/>
    <w:rsid w:val="007D1DAC"/>
    <w:rsid w:val="007D2FEB"/>
    <w:rsid w:val="007D3BB2"/>
    <w:rsid w:val="007D3FCA"/>
    <w:rsid w:val="007D443C"/>
    <w:rsid w:val="007D4806"/>
    <w:rsid w:val="007D4FFD"/>
    <w:rsid w:val="007D5464"/>
    <w:rsid w:val="007D55A3"/>
    <w:rsid w:val="007D5618"/>
    <w:rsid w:val="007D5EC1"/>
    <w:rsid w:val="007D6094"/>
    <w:rsid w:val="007D6977"/>
    <w:rsid w:val="007D7540"/>
    <w:rsid w:val="007D7671"/>
    <w:rsid w:val="007D777C"/>
    <w:rsid w:val="007D7908"/>
    <w:rsid w:val="007D7935"/>
    <w:rsid w:val="007D7C6D"/>
    <w:rsid w:val="007D7D17"/>
    <w:rsid w:val="007D7EE2"/>
    <w:rsid w:val="007E0410"/>
    <w:rsid w:val="007E072F"/>
    <w:rsid w:val="007E0A7E"/>
    <w:rsid w:val="007E0CCC"/>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4E0"/>
    <w:rsid w:val="007E5599"/>
    <w:rsid w:val="007E5811"/>
    <w:rsid w:val="007E59F9"/>
    <w:rsid w:val="007E5DA6"/>
    <w:rsid w:val="007E61B7"/>
    <w:rsid w:val="007E62B5"/>
    <w:rsid w:val="007E6B8C"/>
    <w:rsid w:val="007E6CF2"/>
    <w:rsid w:val="007E7131"/>
    <w:rsid w:val="007E73E8"/>
    <w:rsid w:val="007E78C0"/>
    <w:rsid w:val="007E7B9C"/>
    <w:rsid w:val="007E7D85"/>
    <w:rsid w:val="007E7F63"/>
    <w:rsid w:val="007F0202"/>
    <w:rsid w:val="007F0D49"/>
    <w:rsid w:val="007F0D78"/>
    <w:rsid w:val="007F0E82"/>
    <w:rsid w:val="007F1182"/>
    <w:rsid w:val="007F187F"/>
    <w:rsid w:val="007F1918"/>
    <w:rsid w:val="007F1D61"/>
    <w:rsid w:val="007F2454"/>
    <w:rsid w:val="007F247C"/>
    <w:rsid w:val="007F34F4"/>
    <w:rsid w:val="007F36C8"/>
    <w:rsid w:val="007F3F92"/>
    <w:rsid w:val="007F4022"/>
    <w:rsid w:val="007F441A"/>
    <w:rsid w:val="007F472B"/>
    <w:rsid w:val="007F488D"/>
    <w:rsid w:val="007F496A"/>
    <w:rsid w:val="007F4BFD"/>
    <w:rsid w:val="007F6297"/>
    <w:rsid w:val="007F6EC4"/>
    <w:rsid w:val="007F6EF0"/>
    <w:rsid w:val="007F70E4"/>
    <w:rsid w:val="007F7134"/>
    <w:rsid w:val="007F73CA"/>
    <w:rsid w:val="007F73FE"/>
    <w:rsid w:val="007F7AD6"/>
    <w:rsid w:val="007F7B2D"/>
    <w:rsid w:val="007F7E1C"/>
    <w:rsid w:val="0080019D"/>
    <w:rsid w:val="0080033C"/>
    <w:rsid w:val="00800402"/>
    <w:rsid w:val="00800DBA"/>
    <w:rsid w:val="00800F90"/>
    <w:rsid w:val="008015A7"/>
    <w:rsid w:val="00801A11"/>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7E3"/>
    <w:rsid w:val="00805A8A"/>
    <w:rsid w:val="00805E28"/>
    <w:rsid w:val="008063B4"/>
    <w:rsid w:val="00806633"/>
    <w:rsid w:val="00806DD1"/>
    <w:rsid w:val="008074E4"/>
    <w:rsid w:val="00807820"/>
    <w:rsid w:val="00807AE3"/>
    <w:rsid w:val="00807C25"/>
    <w:rsid w:val="00807D11"/>
    <w:rsid w:val="00810E70"/>
    <w:rsid w:val="00810E78"/>
    <w:rsid w:val="0081100E"/>
    <w:rsid w:val="008110A5"/>
    <w:rsid w:val="008114F6"/>
    <w:rsid w:val="00811B18"/>
    <w:rsid w:val="00811B66"/>
    <w:rsid w:val="008120DF"/>
    <w:rsid w:val="00812339"/>
    <w:rsid w:val="008128F6"/>
    <w:rsid w:val="00812AC7"/>
    <w:rsid w:val="00812B2A"/>
    <w:rsid w:val="00812E02"/>
    <w:rsid w:val="00812FC4"/>
    <w:rsid w:val="008130B8"/>
    <w:rsid w:val="0081399B"/>
    <w:rsid w:val="00813A73"/>
    <w:rsid w:val="00814382"/>
    <w:rsid w:val="008144A4"/>
    <w:rsid w:val="0081463B"/>
    <w:rsid w:val="00814919"/>
    <w:rsid w:val="00814C1C"/>
    <w:rsid w:val="00814DFC"/>
    <w:rsid w:val="0081520D"/>
    <w:rsid w:val="00815F03"/>
    <w:rsid w:val="00816B44"/>
    <w:rsid w:val="00816DA0"/>
    <w:rsid w:val="00816F9A"/>
    <w:rsid w:val="008177BD"/>
    <w:rsid w:val="00817B17"/>
    <w:rsid w:val="00817F69"/>
    <w:rsid w:val="00820130"/>
    <w:rsid w:val="008208B1"/>
    <w:rsid w:val="00820BCD"/>
    <w:rsid w:val="008213BC"/>
    <w:rsid w:val="008216B4"/>
    <w:rsid w:val="00821764"/>
    <w:rsid w:val="00821A49"/>
    <w:rsid w:val="00821B86"/>
    <w:rsid w:val="00821BBD"/>
    <w:rsid w:val="00821DA0"/>
    <w:rsid w:val="00821E33"/>
    <w:rsid w:val="00821F22"/>
    <w:rsid w:val="00821FDE"/>
    <w:rsid w:val="0082239D"/>
    <w:rsid w:val="0082254B"/>
    <w:rsid w:val="0082366C"/>
    <w:rsid w:val="00823C05"/>
    <w:rsid w:val="008248F7"/>
    <w:rsid w:val="0082496F"/>
    <w:rsid w:val="00824C1A"/>
    <w:rsid w:val="00824E88"/>
    <w:rsid w:val="008251D2"/>
    <w:rsid w:val="00825690"/>
    <w:rsid w:val="0082596E"/>
    <w:rsid w:val="00825D99"/>
    <w:rsid w:val="00826349"/>
    <w:rsid w:val="00826B31"/>
    <w:rsid w:val="00826C4F"/>
    <w:rsid w:val="008270EC"/>
    <w:rsid w:val="0082736A"/>
    <w:rsid w:val="0082739F"/>
    <w:rsid w:val="00827915"/>
    <w:rsid w:val="00827D1C"/>
    <w:rsid w:val="0083030E"/>
    <w:rsid w:val="00830B9E"/>
    <w:rsid w:val="00830D3F"/>
    <w:rsid w:val="0083118C"/>
    <w:rsid w:val="00831784"/>
    <w:rsid w:val="008318EA"/>
    <w:rsid w:val="00831A11"/>
    <w:rsid w:val="00831A71"/>
    <w:rsid w:val="00831F1B"/>
    <w:rsid w:val="00832634"/>
    <w:rsid w:val="0083297A"/>
    <w:rsid w:val="00832BB4"/>
    <w:rsid w:val="00832D15"/>
    <w:rsid w:val="00832E05"/>
    <w:rsid w:val="008331D1"/>
    <w:rsid w:val="00834243"/>
    <w:rsid w:val="00834FFF"/>
    <w:rsid w:val="008354B4"/>
    <w:rsid w:val="00835AE9"/>
    <w:rsid w:val="0083623A"/>
    <w:rsid w:val="008366CA"/>
    <w:rsid w:val="008368A0"/>
    <w:rsid w:val="00837176"/>
    <w:rsid w:val="00837391"/>
    <w:rsid w:val="008373FB"/>
    <w:rsid w:val="00837611"/>
    <w:rsid w:val="008376E7"/>
    <w:rsid w:val="00840260"/>
    <w:rsid w:val="00841486"/>
    <w:rsid w:val="00841625"/>
    <w:rsid w:val="008419AD"/>
    <w:rsid w:val="008420C8"/>
    <w:rsid w:val="00842524"/>
    <w:rsid w:val="00842662"/>
    <w:rsid w:val="00842800"/>
    <w:rsid w:val="00843252"/>
    <w:rsid w:val="00843958"/>
    <w:rsid w:val="00843B2E"/>
    <w:rsid w:val="00843BEC"/>
    <w:rsid w:val="008440C3"/>
    <w:rsid w:val="00844521"/>
    <w:rsid w:val="0084489B"/>
    <w:rsid w:val="00844F81"/>
    <w:rsid w:val="00844FB6"/>
    <w:rsid w:val="00845010"/>
    <w:rsid w:val="00845119"/>
    <w:rsid w:val="00845193"/>
    <w:rsid w:val="008455C7"/>
    <w:rsid w:val="00845653"/>
    <w:rsid w:val="00845733"/>
    <w:rsid w:val="00845774"/>
    <w:rsid w:val="00845D8D"/>
    <w:rsid w:val="00845DCE"/>
    <w:rsid w:val="0084613B"/>
    <w:rsid w:val="008464BD"/>
    <w:rsid w:val="0084673C"/>
    <w:rsid w:val="00846996"/>
    <w:rsid w:val="00846D1D"/>
    <w:rsid w:val="00846E57"/>
    <w:rsid w:val="00847530"/>
    <w:rsid w:val="0084769D"/>
    <w:rsid w:val="008478E9"/>
    <w:rsid w:val="00847AD0"/>
    <w:rsid w:val="00847E76"/>
    <w:rsid w:val="00847EBF"/>
    <w:rsid w:val="0085041F"/>
    <w:rsid w:val="0085076B"/>
    <w:rsid w:val="00850A6C"/>
    <w:rsid w:val="00850B23"/>
    <w:rsid w:val="00851B24"/>
    <w:rsid w:val="008523D3"/>
    <w:rsid w:val="0085273A"/>
    <w:rsid w:val="0085327E"/>
    <w:rsid w:val="0085330E"/>
    <w:rsid w:val="00853937"/>
    <w:rsid w:val="00853E55"/>
    <w:rsid w:val="00853F16"/>
    <w:rsid w:val="00854114"/>
    <w:rsid w:val="00854A5A"/>
    <w:rsid w:val="00854B08"/>
    <w:rsid w:val="00854F54"/>
    <w:rsid w:val="00854FD3"/>
    <w:rsid w:val="008557C0"/>
    <w:rsid w:val="00855D58"/>
    <w:rsid w:val="00856072"/>
    <w:rsid w:val="008563DA"/>
    <w:rsid w:val="0085660B"/>
    <w:rsid w:val="0085699B"/>
    <w:rsid w:val="00856AE0"/>
    <w:rsid w:val="00856BA2"/>
    <w:rsid w:val="0085708F"/>
    <w:rsid w:val="0085715D"/>
    <w:rsid w:val="0085747D"/>
    <w:rsid w:val="0085762B"/>
    <w:rsid w:val="008577A3"/>
    <w:rsid w:val="00857D8F"/>
    <w:rsid w:val="00857DCD"/>
    <w:rsid w:val="0086077D"/>
    <w:rsid w:val="008608E5"/>
    <w:rsid w:val="00860B4F"/>
    <w:rsid w:val="00860B74"/>
    <w:rsid w:val="00860D5D"/>
    <w:rsid w:val="008613AB"/>
    <w:rsid w:val="008615D4"/>
    <w:rsid w:val="00862016"/>
    <w:rsid w:val="00862401"/>
    <w:rsid w:val="008626AC"/>
    <w:rsid w:val="008627C6"/>
    <w:rsid w:val="00862818"/>
    <w:rsid w:val="0086287C"/>
    <w:rsid w:val="00862ECD"/>
    <w:rsid w:val="0086310B"/>
    <w:rsid w:val="0086379B"/>
    <w:rsid w:val="00863836"/>
    <w:rsid w:val="00863885"/>
    <w:rsid w:val="0086417F"/>
    <w:rsid w:val="00864592"/>
    <w:rsid w:val="00864843"/>
    <w:rsid w:val="00864A2D"/>
    <w:rsid w:val="00864AA5"/>
    <w:rsid w:val="00864E99"/>
    <w:rsid w:val="00865331"/>
    <w:rsid w:val="00865ADE"/>
    <w:rsid w:val="00865D48"/>
    <w:rsid w:val="00865DEF"/>
    <w:rsid w:val="008661F3"/>
    <w:rsid w:val="0086634F"/>
    <w:rsid w:val="0086696B"/>
    <w:rsid w:val="00866998"/>
    <w:rsid w:val="00867790"/>
    <w:rsid w:val="008678C0"/>
    <w:rsid w:val="00867D00"/>
    <w:rsid w:val="00870391"/>
    <w:rsid w:val="00870555"/>
    <w:rsid w:val="008706DF"/>
    <w:rsid w:val="00870878"/>
    <w:rsid w:val="008708AC"/>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3E9"/>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6A9"/>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594E"/>
    <w:rsid w:val="0088615A"/>
    <w:rsid w:val="00886A2A"/>
    <w:rsid w:val="00886F35"/>
    <w:rsid w:val="0088711A"/>
    <w:rsid w:val="00887247"/>
    <w:rsid w:val="008876CC"/>
    <w:rsid w:val="00887A63"/>
    <w:rsid w:val="008900B2"/>
    <w:rsid w:val="0089025B"/>
    <w:rsid w:val="008903E2"/>
    <w:rsid w:val="00890578"/>
    <w:rsid w:val="00890801"/>
    <w:rsid w:val="008909FA"/>
    <w:rsid w:val="00890CE0"/>
    <w:rsid w:val="00890F12"/>
    <w:rsid w:val="0089234B"/>
    <w:rsid w:val="00892659"/>
    <w:rsid w:val="00892879"/>
    <w:rsid w:val="00892C6E"/>
    <w:rsid w:val="00893446"/>
    <w:rsid w:val="008939C8"/>
    <w:rsid w:val="00893DDE"/>
    <w:rsid w:val="00893E4C"/>
    <w:rsid w:val="00894418"/>
    <w:rsid w:val="008944D1"/>
    <w:rsid w:val="00894C65"/>
    <w:rsid w:val="00894DAE"/>
    <w:rsid w:val="008952D2"/>
    <w:rsid w:val="008957E6"/>
    <w:rsid w:val="00895EAB"/>
    <w:rsid w:val="008962A3"/>
    <w:rsid w:val="00896BA2"/>
    <w:rsid w:val="00896D04"/>
    <w:rsid w:val="008972D8"/>
    <w:rsid w:val="0089752F"/>
    <w:rsid w:val="0089770D"/>
    <w:rsid w:val="00897D71"/>
    <w:rsid w:val="008A0078"/>
    <w:rsid w:val="008A00EC"/>
    <w:rsid w:val="008A01A9"/>
    <w:rsid w:val="008A023C"/>
    <w:rsid w:val="008A048E"/>
    <w:rsid w:val="008A0A4A"/>
    <w:rsid w:val="008A0D4A"/>
    <w:rsid w:val="008A12E7"/>
    <w:rsid w:val="008A1385"/>
    <w:rsid w:val="008A1617"/>
    <w:rsid w:val="008A16E0"/>
    <w:rsid w:val="008A1887"/>
    <w:rsid w:val="008A1C29"/>
    <w:rsid w:val="008A221C"/>
    <w:rsid w:val="008A2517"/>
    <w:rsid w:val="008A269D"/>
    <w:rsid w:val="008A288A"/>
    <w:rsid w:val="008A2C3E"/>
    <w:rsid w:val="008A309F"/>
    <w:rsid w:val="008A30EC"/>
    <w:rsid w:val="008A38AE"/>
    <w:rsid w:val="008A3934"/>
    <w:rsid w:val="008A3B98"/>
    <w:rsid w:val="008A3EDF"/>
    <w:rsid w:val="008A45B4"/>
    <w:rsid w:val="008A495A"/>
    <w:rsid w:val="008A4C11"/>
    <w:rsid w:val="008A5527"/>
    <w:rsid w:val="008A5BE3"/>
    <w:rsid w:val="008A5CEC"/>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F29"/>
    <w:rsid w:val="008B267C"/>
    <w:rsid w:val="008B27B7"/>
    <w:rsid w:val="008B2EC9"/>
    <w:rsid w:val="008B4016"/>
    <w:rsid w:val="008B42E3"/>
    <w:rsid w:val="008B4656"/>
    <w:rsid w:val="008B4BC6"/>
    <w:rsid w:val="008B5EEF"/>
    <w:rsid w:val="008B5F1F"/>
    <w:rsid w:val="008B6000"/>
    <w:rsid w:val="008B6271"/>
    <w:rsid w:val="008B632D"/>
    <w:rsid w:val="008B633F"/>
    <w:rsid w:val="008B65C8"/>
    <w:rsid w:val="008B67B4"/>
    <w:rsid w:val="008B6C36"/>
    <w:rsid w:val="008B6E36"/>
    <w:rsid w:val="008B70C9"/>
    <w:rsid w:val="008B71FF"/>
    <w:rsid w:val="008B7236"/>
    <w:rsid w:val="008B7302"/>
    <w:rsid w:val="008B788D"/>
    <w:rsid w:val="008C0033"/>
    <w:rsid w:val="008C01E2"/>
    <w:rsid w:val="008C11AF"/>
    <w:rsid w:val="008C1394"/>
    <w:rsid w:val="008C1A11"/>
    <w:rsid w:val="008C1FC0"/>
    <w:rsid w:val="008C2108"/>
    <w:rsid w:val="008C2982"/>
    <w:rsid w:val="008C29AB"/>
    <w:rsid w:val="008C3005"/>
    <w:rsid w:val="008C3078"/>
    <w:rsid w:val="008C37DC"/>
    <w:rsid w:val="008C3E91"/>
    <w:rsid w:val="008C43C2"/>
    <w:rsid w:val="008C4751"/>
    <w:rsid w:val="008C47E7"/>
    <w:rsid w:val="008C47EB"/>
    <w:rsid w:val="008C4B83"/>
    <w:rsid w:val="008C53F7"/>
    <w:rsid w:val="008C5F1C"/>
    <w:rsid w:val="008C6531"/>
    <w:rsid w:val="008C6BD1"/>
    <w:rsid w:val="008C6D48"/>
    <w:rsid w:val="008C6FD2"/>
    <w:rsid w:val="008C7961"/>
    <w:rsid w:val="008C79E7"/>
    <w:rsid w:val="008C7B8F"/>
    <w:rsid w:val="008C7BEA"/>
    <w:rsid w:val="008D0C17"/>
    <w:rsid w:val="008D1016"/>
    <w:rsid w:val="008D1041"/>
    <w:rsid w:val="008D1315"/>
    <w:rsid w:val="008D1393"/>
    <w:rsid w:val="008D1BF2"/>
    <w:rsid w:val="008D1E7E"/>
    <w:rsid w:val="008D1EA2"/>
    <w:rsid w:val="008D20A2"/>
    <w:rsid w:val="008D2474"/>
    <w:rsid w:val="008D280F"/>
    <w:rsid w:val="008D3426"/>
    <w:rsid w:val="008D35E7"/>
    <w:rsid w:val="008D3718"/>
    <w:rsid w:val="008D3FCB"/>
    <w:rsid w:val="008D45F2"/>
    <w:rsid w:val="008D4E2B"/>
    <w:rsid w:val="008D50EC"/>
    <w:rsid w:val="008D5149"/>
    <w:rsid w:val="008D5B1D"/>
    <w:rsid w:val="008D6918"/>
    <w:rsid w:val="008D6A3A"/>
    <w:rsid w:val="008D6D3E"/>
    <w:rsid w:val="008D7862"/>
    <w:rsid w:val="008D7CD0"/>
    <w:rsid w:val="008D7FFB"/>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E6E"/>
    <w:rsid w:val="008E6FCF"/>
    <w:rsid w:val="008E73A6"/>
    <w:rsid w:val="008E7A12"/>
    <w:rsid w:val="008E7AE8"/>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4E"/>
    <w:rsid w:val="008F2056"/>
    <w:rsid w:val="008F208B"/>
    <w:rsid w:val="008F243F"/>
    <w:rsid w:val="008F2753"/>
    <w:rsid w:val="008F276C"/>
    <w:rsid w:val="008F29F2"/>
    <w:rsid w:val="008F2E76"/>
    <w:rsid w:val="008F2F80"/>
    <w:rsid w:val="008F2FCC"/>
    <w:rsid w:val="008F3086"/>
    <w:rsid w:val="008F387F"/>
    <w:rsid w:val="008F3CF6"/>
    <w:rsid w:val="008F45D4"/>
    <w:rsid w:val="008F4AC0"/>
    <w:rsid w:val="008F51E2"/>
    <w:rsid w:val="008F5ADE"/>
    <w:rsid w:val="008F5DE1"/>
    <w:rsid w:val="008F5F5F"/>
    <w:rsid w:val="008F6462"/>
    <w:rsid w:val="008F6A29"/>
    <w:rsid w:val="008F6CA2"/>
    <w:rsid w:val="008F757E"/>
    <w:rsid w:val="008F7A9F"/>
    <w:rsid w:val="008F7BB1"/>
    <w:rsid w:val="00900293"/>
    <w:rsid w:val="0090096C"/>
    <w:rsid w:val="00900A30"/>
    <w:rsid w:val="00900CF7"/>
    <w:rsid w:val="00900D26"/>
    <w:rsid w:val="00900E71"/>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5C31"/>
    <w:rsid w:val="00906335"/>
    <w:rsid w:val="009065D9"/>
    <w:rsid w:val="0090665D"/>
    <w:rsid w:val="00906DC6"/>
    <w:rsid w:val="00906EBF"/>
    <w:rsid w:val="0090721F"/>
    <w:rsid w:val="00910357"/>
    <w:rsid w:val="00910609"/>
    <w:rsid w:val="009107C8"/>
    <w:rsid w:val="00910899"/>
    <w:rsid w:val="00910AFF"/>
    <w:rsid w:val="00910D88"/>
    <w:rsid w:val="009112A3"/>
    <w:rsid w:val="00911635"/>
    <w:rsid w:val="00911968"/>
    <w:rsid w:val="00911CF1"/>
    <w:rsid w:val="00912B2C"/>
    <w:rsid w:val="00912DCB"/>
    <w:rsid w:val="00912E2C"/>
    <w:rsid w:val="009134F1"/>
    <w:rsid w:val="00913740"/>
    <w:rsid w:val="0091385C"/>
    <w:rsid w:val="00913A7E"/>
    <w:rsid w:val="00913B64"/>
    <w:rsid w:val="009141ED"/>
    <w:rsid w:val="009148B3"/>
    <w:rsid w:val="00914AB9"/>
    <w:rsid w:val="00914FBB"/>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17C"/>
    <w:rsid w:val="009233EE"/>
    <w:rsid w:val="009235AA"/>
    <w:rsid w:val="00924242"/>
    <w:rsid w:val="009248FB"/>
    <w:rsid w:val="0092580B"/>
    <w:rsid w:val="00925B8C"/>
    <w:rsid w:val="00925D37"/>
    <w:rsid w:val="00925D5A"/>
    <w:rsid w:val="00925EC1"/>
    <w:rsid w:val="009267F2"/>
    <w:rsid w:val="0092687C"/>
    <w:rsid w:val="00926D50"/>
    <w:rsid w:val="00926E1D"/>
    <w:rsid w:val="009279E8"/>
    <w:rsid w:val="00927AC5"/>
    <w:rsid w:val="00930214"/>
    <w:rsid w:val="009302B5"/>
    <w:rsid w:val="009302ED"/>
    <w:rsid w:val="00930CB1"/>
    <w:rsid w:val="00930D26"/>
    <w:rsid w:val="00930E3B"/>
    <w:rsid w:val="009327B0"/>
    <w:rsid w:val="00932A1B"/>
    <w:rsid w:val="00932B92"/>
    <w:rsid w:val="00932E32"/>
    <w:rsid w:val="0093329F"/>
    <w:rsid w:val="0093338D"/>
    <w:rsid w:val="00933878"/>
    <w:rsid w:val="00933D9A"/>
    <w:rsid w:val="00933E0F"/>
    <w:rsid w:val="00933F2B"/>
    <w:rsid w:val="009340C5"/>
    <w:rsid w:val="00934355"/>
    <w:rsid w:val="00934E5C"/>
    <w:rsid w:val="00935195"/>
    <w:rsid w:val="009353A5"/>
    <w:rsid w:val="00935BA8"/>
    <w:rsid w:val="009360D4"/>
    <w:rsid w:val="009363C0"/>
    <w:rsid w:val="00936965"/>
    <w:rsid w:val="00936ADF"/>
    <w:rsid w:val="0093726A"/>
    <w:rsid w:val="0093777A"/>
    <w:rsid w:val="00937891"/>
    <w:rsid w:val="00937B66"/>
    <w:rsid w:val="00937FCE"/>
    <w:rsid w:val="00940486"/>
    <w:rsid w:val="009404AE"/>
    <w:rsid w:val="00940988"/>
    <w:rsid w:val="009409D0"/>
    <w:rsid w:val="00940C44"/>
    <w:rsid w:val="00940DE0"/>
    <w:rsid w:val="009417C9"/>
    <w:rsid w:val="00942437"/>
    <w:rsid w:val="009425EF"/>
    <w:rsid w:val="009426E6"/>
    <w:rsid w:val="00942C39"/>
    <w:rsid w:val="009434EE"/>
    <w:rsid w:val="009437DB"/>
    <w:rsid w:val="009437E2"/>
    <w:rsid w:val="00943F97"/>
    <w:rsid w:val="009440D3"/>
    <w:rsid w:val="0094460C"/>
    <w:rsid w:val="009447FD"/>
    <w:rsid w:val="009450BD"/>
    <w:rsid w:val="00945158"/>
    <w:rsid w:val="009453D4"/>
    <w:rsid w:val="00945500"/>
    <w:rsid w:val="00945839"/>
    <w:rsid w:val="0094599F"/>
    <w:rsid w:val="00945D22"/>
    <w:rsid w:val="00945F00"/>
    <w:rsid w:val="00946007"/>
    <w:rsid w:val="00946056"/>
    <w:rsid w:val="0094692A"/>
    <w:rsid w:val="00946E0E"/>
    <w:rsid w:val="009470EB"/>
    <w:rsid w:val="009472A7"/>
    <w:rsid w:val="00947410"/>
    <w:rsid w:val="00947648"/>
    <w:rsid w:val="00947C42"/>
    <w:rsid w:val="00947D3D"/>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03A"/>
    <w:rsid w:val="00954436"/>
    <w:rsid w:val="0095461F"/>
    <w:rsid w:val="0095493B"/>
    <w:rsid w:val="00954F94"/>
    <w:rsid w:val="0095555A"/>
    <w:rsid w:val="009556B1"/>
    <w:rsid w:val="00955F08"/>
    <w:rsid w:val="00956286"/>
    <w:rsid w:val="0095666B"/>
    <w:rsid w:val="00956C04"/>
    <w:rsid w:val="0095730A"/>
    <w:rsid w:val="009573E6"/>
    <w:rsid w:val="0095758B"/>
    <w:rsid w:val="009578D2"/>
    <w:rsid w:val="00957909"/>
    <w:rsid w:val="00957CF2"/>
    <w:rsid w:val="009605A7"/>
    <w:rsid w:val="0096072F"/>
    <w:rsid w:val="00961328"/>
    <w:rsid w:val="00961414"/>
    <w:rsid w:val="00961F60"/>
    <w:rsid w:val="00961FE3"/>
    <w:rsid w:val="00962B70"/>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729B"/>
    <w:rsid w:val="00967744"/>
    <w:rsid w:val="00967B01"/>
    <w:rsid w:val="00970BC8"/>
    <w:rsid w:val="00971608"/>
    <w:rsid w:val="00971B75"/>
    <w:rsid w:val="00971B7B"/>
    <w:rsid w:val="00971BAD"/>
    <w:rsid w:val="00971CAF"/>
    <w:rsid w:val="0097232F"/>
    <w:rsid w:val="00972F58"/>
    <w:rsid w:val="009739B4"/>
    <w:rsid w:val="00973C8E"/>
    <w:rsid w:val="0097401C"/>
    <w:rsid w:val="00974078"/>
    <w:rsid w:val="009744E3"/>
    <w:rsid w:val="00974823"/>
    <w:rsid w:val="00974A05"/>
    <w:rsid w:val="00974AF0"/>
    <w:rsid w:val="00974B47"/>
    <w:rsid w:val="00974E14"/>
    <w:rsid w:val="00975105"/>
    <w:rsid w:val="00975156"/>
    <w:rsid w:val="0097535F"/>
    <w:rsid w:val="00975DBD"/>
    <w:rsid w:val="00976094"/>
    <w:rsid w:val="009761D4"/>
    <w:rsid w:val="009767C4"/>
    <w:rsid w:val="00976AF2"/>
    <w:rsid w:val="00977093"/>
    <w:rsid w:val="0097722C"/>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B7E"/>
    <w:rsid w:val="0098340E"/>
    <w:rsid w:val="009837E5"/>
    <w:rsid w:val="00983D05"/>
    <w:rsid w:val="00983EED"/>
    <w:rsid w:val="009841A8"/>
    <w:rsid w:val="0098438B"/>
    <w:rsid w:val="0098457C"/>
    <w:rsid w:val="00984600"/>
    <w:rsid w:val="0098472C"/>
    <w:rsid w:val="009850AE"/>
    <w:rsid w:val="009857DC"/>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55C"/>
    <w:rsid w:val="00991790"/>
    <w:rsid w:val="009917AB"/>
    <w:rsid w:val="009918F6"/>
    <w:rsid w:val="00991DCD"/>
    <w:rsid w:val="00992347"/>
    <w:rsid w:val="00992A9C"/>
    <w:rsid w:val="00992BC6"/>
    <w:rsid w:val="00992DA2"/>
    <w:rsid w:val="00992E46"/>
    <w:rsid w:val="00992FB0"/>
    <w:rsid w:val="009938FF"/>
    <w:rsid w:val="00993AE1"/>
    <w:rsid w:val="00993B90"/>
    <w:rsid w:val="00993F08"/>
    <w:rsid w:val="00994273"/>
    <w:rsid w:val="00994428"/>
    <w:rsid w:val="00994BE8"/>
    <w:rsid w:val="00994F96"/>
    <w:rsid w:val="009954B0"/>
    <w:rsid w:val="0099569D"/>
    <w:rsid w:val="00995BB6"/>
    <w:rsid w:val="00996006"/>
    <w:rsid w:val="009961ED"/>
    <w:rsid w:val="0099642F"/>
    <w:rsid w:val="009968EB"/>
    <w:rsid w:val="00996B1D"/>
    <w:rsid w:val="00996C04"/>
    <w:rsid w:val="00996D15"/>
    <w:rsid w:val="009970DA"/>
    <w:rsid w:val="00997A3B"/>
    <w:rsid w:val="00997B40"/>
    <w:rsid w:val="009A0199"/>
    <w:rsid w:val="009A045D"/>
    <w:rsid w:val="009A04D2"/>
    <w:rsid w:val="009A0808"/>
    <w:rsid w:val="009A0BA3"/>
    <w:rsid w:val="009A0E48"/>
    <w:rsid w:val="009A113D"/>
    <w:rsid w:val="009A1311"/>
    <w:rsid w:val="009A1490"/>
    <w:rsid w:val="009A1547"/>
    <w:rsid w:val="009A18AB"/>
    <w:rsid w:val="009A1A89"/>
    <w:rsid w:val="009A224A"/>
    <w:rsid w:val="009A2353"/>
    <w:rsid w:val="009A23D2"/>
    <w:rsid w:val="009A2487"/>
    <w:rsid w:val="009A265C"/>
    <w:rsid w:val="009A2A94"/>
    <w:rsid w:val="009A2F21"/>
    <w:rsid w:val="009A3113"/>
    <w:rsid w:val="009A3117"/>
    <w:rsid w:val="009A39CC"/>
    <w:rsid w:val="009A3A13"/>
    <w:rsid w:val="009A4543"/>
    <w:rsid w:val="009A50E6"/>
    <w:rsid w:val="009A5125"/>
    <w:rsid w:val="009A517B"/>
    <w:rsid w:val="009A5BF0"/>
    <w:rsid w:val="009A694C"/>
    <w:rsid w:val="009A69DE"/>
    <w:rsid w:val="009A6D06"/>
    <w:rsid w:val="009A6F11"/>
    <w:rsid w:val="009A7437"/>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AEC"/>
    <w:rsid w:val="009B5DDE"/>
    <w:rsid w:val="009B5E31"/>
    <w:rsid w:val="009B696C"/>
    <w:rsid w:val="009B6D02"/>
    <w:rsid w:val="009B773C"/>
    <w:rsid w:val="009B7BFC"/>
    <w:rsid w:val="009B7C43"/>
    <w:rsid w:val="009B7D39"/>
    <w:rsid w:val="009C03B8"/>
    <w:rsid w:val="009C0666"/>
    <w:rsid w:val="009C0769"/>
    <w:rsid w:val="009C1291"/>
    <w:rsid w:val="009C1856"/>
    <w:rsid w:val="009C186F"/>
    <w:rsid w:val="009C1918"/>
    <w:rsid w:val="009C1CA4"/>
    <w:rsid w:val="009C1F5E"/>
    <w:rsid w:val="009C1F99"/>
    <w:rsid w:val="009C2652"/>
    <w:rsid w:val="009C28D0"/>
    <w:rsid w:val="009C2A88"/>
    <w:rsid w:val="009C2B28"/>
    <w:rsid w:val="009C2F36"/>
    <w:rsid w:val="009C2F88"/>
    <w:rsid w:val="009C3085"/>
    <w:rsid w:val="009C31FC"/>
    <w:rsid w:val="009C325D"/>
    <w:rsid w:val="009C3D87"/>
    <w:rsid w:val="009C3E21"/>
    <w:rsid w:val="009C412D"/>
    <w:rsid w:val="009C4154"/>
    <w:rsid w:val="009C4439"/>
    <w:rsid w:val="009C46B9"/>
    <w:rsid w:val="009C49C9"/>
    <w:rsid w:val="009C4CC6"/>
    <w:rsid w:val="009C6188"/>
    <w:rsid w:val="009C63D9"/>
    <w:rsid w:val="009C6626"/>
    <w:rsid w:val="009C66D4"/>
    <w:rsid w:val="009C6909"/>
    <w:rsid w:val="009C6D43"/>
    <w:rsid w:val="009C6FE2"/>
    <w:rsid w:val="009C744F"/>
    <w:rsid w:val="009C78FC"/>
    <w:rsid w:val="009C7EF8"/>
    <w:rsid w:val="009C7F9B"/>
    <w:rsid w:val="009D0697"/>
    <w:rsid w:val="009D0D76"/>
    <w:rsid w:val="009D0E24"/>
    <w:rsid w:val="009D0F10"/>
    <w:rsid w:val="009D1006"/>
    <w:rsid w:val="009D114D"/>
    <w:rsid w:val="009D1259"/>
    <w:rsid w:val="009D1348"/>
    <w:rsid w:val="009D15F2"/>
    <w:rsid w:val="009D18C8"/>
    <w:rsid w:val="009D1A22"/>
    <w:rsid w:val="009D21AE"/>
    <w:rsid w:val="009D2C0B"/>
    <w:rsid w:val="009D2EF1"/>
    <w:rsid w:val="009D352C"/>
    <w:rsid w:val="009D35F2"/>
    <w:rsid w:val="009D3A93"/>
    <w:rsid w:val="009D404C"/>
    <w:rsid w:val="009D492D"/>
    <w:rsid w:val="009D4B2A"/>
    <w:rsid w:val="009D4E06"/>
    <w:rsid w:val="009D6374"/>
    <w:rsid w:val="009D6566"/>
    <w:rsid w:val="009D6992"/>
    <w:rsid w:val="009D6A24"/>
    <w:rsid w:val="009D6BB2"/>
    <w:rsid w:val="009D6F2C"/>
    <w:rsid w:val="009D7350"/>
    <w:rsid w:val="009D739B"/>
    <w:rsid w:val="009D7997"/>
    <w:rsid w:val="009D7E46"/>
    <w:rsid w:val="009E0045"/>
    <w:rsid w:val="009E0233"/>
    <w:rsid w:val="009E07F6"/>
    <w:rsid w:val="009E0ADA"/>
    <w:rsid w:val="009E0D8B"/>
    <w:rsid w:val="009E139F"/>
    <w:rsid w:val="009E17E5"/>
    <w:rsid w:val="009E1876"/>
    <w:rsid w:val="009E1B7A"/>
    <w:rsid w:val="009E1E14"/>
    <w:rsid w:val="009E1F6A"/>
    <w:rsid w:val="009E21FC"/>
    <w:rsid w:val="009E22DB"/>
    <w:rsid w:val="009E2488"/>
    <w:rsid w:val="009E371A"/>
    <w:rsid w:val="009E376F"/>
    <w:rsid w:val="009E38CA"/>
    <w:rsid w:val="009E3A98"/>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6AA"/>
    <w:rsid w:val="009F0D7A"/>
    <w:rsid w:val="009F0E84"/>
    <w:rsid w:val="009F106F"/>
    <w:rsid w:val="009F171E"/>
    <w:rsid w:val="009F17CD"/>
    <w:rsid w:val="009F17DD"/>
    <w:rsid w:val="009F1ECC"/>
    <w:rsid w:val="009F2173"/>
    <w:rsid w:val="009F252F"/>
    <w:rsid w:val="009F3849"/>
    <w:rsid w:val="009F3891"/>
    <w:rsid w:val="009F3B08"/>
    <w:rsid w:val="009F3E57"/>
    <w:rsid w:val="009F3FD6"/>
    <w:rsid w:val="009F3FF8"/>
    <w:rsid w:val="009F44C4"/>
    <w:rsid w:val="009F4788"/>
    <w:rsid w:val="009F4C26"/>
    <w:rsid w:val="009F4FCB"/>
    <w:rsid w:val="009F5C67"/>
    <w:rsid w:val="009F5C90"/>
    <w:rsid w:val="009F5F42"/>
    <w:rsid w:val="009F6154"/>
    <w:rsid w:val="009F6407"/>
    <w:rsid w:val="009F64E8"/>
    <w:rsid w:val="009F660C"/>
    <w:rsid w:val="009F668D"/>
    <w:rsid w:val="009F67C4"/>
    <w:rsid w:val="00A00BBF"/>
    <w:rsid w:val="00A00C24"/>
    <w:rsid w:val="00A010B6"/>
    <w:rsid w:val="00A0125B"/>
    <w:rsid w:val="00A019A3"/>
    <w:rsid w:val="00A01B29"/>
    <w:rsid w:val="00A01E72"/>
    <w:rsid w:val="00A0207A"/>
    <w:rsid w:val="00A02182"/>
    <w:rsid w:val="00A02B25"/>
    <w:rsid w:val="00A02C4C"/>
    <w:rsid w:val="00A02CAA"/>
    <w:rsid w:val="00A02F30"/>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5E43"/>
    <w:rsid w:val="00A0607D"/>
    <w:rsid w:val="00A06BDA"/>
    <w:rsid w:val="00A071D5"/>
    <w:rsid w:val="00A07413"/>
    <w:rsid w:val="00A07F53"/>
    <w:rsid w:val="00A104E7"/>
    <w:rsid w:val="00A10BFB"/>
    <w:rsid w:val="00A10C79"/>
    <w:rsid w:val="00A10CA5"/>
    <w:rsid w:val="00A11158"/>
    <w:rsid w:val="00A11481"/>
    <w:rsid w:val="00A116C3"/>
    <w:rsid w:val="00A11DB6"/>
    <w:rsid w:val="00A11E6A"/>
    <w:rsid w:val="00A12482"/>
    <w:rsid w:val="00A127C6"/>
    <w:rsid w:val="00A12872"/>
    <w:rsid w:val="00A12A90"/>
    <w:rsid w:val="00A12F2C"/>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C70"/>
    <w:rsid w:val="00A16F2C"/>
    <w:rsid w:val="00A17481"/>
    <w:rsid w:val="00A17639"/>
    <w:rsid w:val="00A177B7"/>
    <w:rsid w:val="00A20356"/>
    <w:rsid w:val="00A2062E"/>
    <w:rsid w:val="00A20A28"/>
    <w:rsid w:val="00A20EC8"/>
    <w:rsid w:val="00A214E1"/>
    <w:rsid w:val="00A2154A"/>
    <w:rsid w:val="00A21692"/>
    <w:rsid w:val="00A21743"/>
    <w:rsid w:val="00A21CD6"/>
    <w:rsid w:val="00A22285"/>
    <w:rsid w:val="00A225F2"/>
    <w:rsid w:val="00A22B03"/>
    <w:rsid w:val="00A22C43"/>
    <w:rsid w:val="00A2319F"/>
    <w:rsid w:val="00A23215"/>
    <w:rsid w:val="00A23B96"/>
    <w:rsid w:val="00A24575"/>
    <w:rsid w:val="00A245EC"/>
    <w:rsid w:val="00A246AA"/>
    <w:rsid w:val="00A24A96"/>
    <w:rsid w:val="00A24C44"/>
    <w:rsid w:val="00A24E4C"/>
    <w:rsid w:val="00A2530B"/>
    <w:rsid w:val="00A255C8"/>
    <w:rsid w:val="00A259A4"/>
    <w:rsid w:val="00A25D14"/>
    <w:rsid w:val="00A25E91"/>
    <w:rsid w:val="00A264EE"/>
    <w:rsid w:val="00A26835"/>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0F8C"/>
    <w:rsid w:val="00A3105F"/>
    <w:rsid w:val="00A31CAD"/>
    <w:rsid w:val="00A32028"/>
    <w:rsid w:val="00A32309"/>
    <w:rsid w:val="00A3244C"/>
    <w:rsid w:val="00A32ADD"/>
    <w:rsid w:val="00A32B82"/>
    <w:rsid w:val="00A32E6F"/>
    <w:rsid w:val="00A32EF0"/>
    <w:rsid w:val="00A331BD"/>
    <w:rsid w:val="00A333B6"/>
    <w:rsid w:val="00A333EC"/>
    <w:rsid w:val="00A33400"/>
    <w:rsid w:val="00A33463"/>
    <w:rsid w:val="00A33592"/>
    <w:rsid w:val="00A33611"/>
    <w:rsid w:val="00A338C0"/>
    <w:rsid w:val="00A33FD0"/>
    <w:rsid w:val="00A33FF2"/>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3EA"/>
    <w:rsid w:val="00A419E7"/>
    <w:rsid w:val="00A420F6"/>
    <w:rsid w:val="00A42165"/>
    <w:rsid w:val="00A4219F"/>
    <w:rsid w:val="00A423F0"/>
    <w:rsid w:val="00A424A7"/>
    <w:rsid w:val="00A42666"/>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82C"/>
    <w:rsid w:val="00A47ADF"/>
    <w:rsid w:val="00A47DED"/>
    <w:rsid w:val="00A50114"/>
    <w:rsid w:val="00A50344"/>
    <w:rsid w:val="00A50465"/>
    <w:rsid w:val="00A5055F"/>
    <w:rsid w:val="00A5063A"/>
    <w:rsid w:val="00A507EB"/>
    <w:rsid w:val="00A50B5A"/>
    <w:rsid w:val="00A50E81"/>
    <w:rsid w:val="00A50F2D"/>
    <w:rsid w:val="00A512EC"/>
    <w:rsid w:val="00A51686"/>
    <w:rsid w:val="00A51C23"/>
    <w:rsid w:val="00A51D61"/>
    <w:rsid w:val="00A521E6"/>
    <w:rsid w:val="00A52A96"/>
    <w:rsid w:val="00A52AD8"/>
    <w:rsid w:val="00A53190"/>
    <w:rsid w:val="00A531D1"/>
    <w:rsid w:val="00A5378F"/>
    <w:rsid w:val="00A53E5D"/>
    <w:rsid w:val="00A549AB"/>
    <w:rsid w:val="00A55594"/>
    <w:rsid w:val="00A55783"/>
    <w:rsid w:val="00A55912"/>
    <w:rsid w:val="00A55F43"/>
    <w:rsid w:val="00A5607C"/>
    <w:rsid w:val="00A56E92"/>
    <w:rsid w:val="00A56F73"/>
    <w:rsid w:val="00A57389"/>
    <w:rsid w:val="00A576EC"/>
    <w:rsid w:val="00A57939"/>
    <w:rsid w:val="00A57C41"/>
    <w:rsid w:val="00A604A1"/>
    <w:rsid w:val="00A604F7"/>
    <w:rsid w:val="00A60629"/>
    <w:rsid w:val="00A60D0A"/>
    <w:rsid w:val="00A60FBE"/>
    <w:rsid w:val="00A611C2"/>
    <w:rsid w:val="00A61288"/>
    <w:rsid w:val="00A616D7"/>
    <w:rsid w:val="00A617F0"/>
    <w:rsid w:val="00A61AB7"/>
    <w:rsid w:val="00A61C4E"/>
    <w:rsid w:val="00A61D7D"/>
    <w:rsid w:val="00A61F1A"/>
    <w:rsid w:val="00A6233E"/>
    <w:rsid w:val="00A62F4E"/>
    <w:rsid w:val="00A630EE"/>
    <w:rsid w:val="00A632CB"/>
    <w:rsid w:val="00A639F7"/>
    <w:rsid w:val="00A63DE5"/>
    <w:rsid w:val="00A63EE7"/>
    <w:rsid w:val="00A64598"/>
    <w:rsid w:val="00A64903"/>
    <w:rsid w:val="00A64EF8"/>
    <w:rsid w:val="00A65042"/>
    <w:rsid w:val="00A652B9"/>
    <w:rsid w:val="00A656C1"/>
    <w:rsid w:val="00A65AB2"/>
    <w:rsid w:val="00A6620A"/>
    <w:rsid w:val="00A663A1"/>
    <w:rsid w:val="00A66418"/>
    <w:rsid w:val="00A669BB"/>
    <w:rsid w:val="00A66BEC"/>
    <w:rsid w:val="00A6753E"/>
    <w:rsid w:val="00A676F3"/>
    <w:rsid w:val="00A679B6"/>
    <w:rsid w:val="00A67CAB"/>
    <w:rsid w:val="00A701A9"/>
    <w:rsid w:val="00A7093A"/>
    <w:rsid w:val="00A70B27"/>
    <w:rsid w:val="00A70C2E"/>
    <w:rsid w:val="00A70DB8"/>
    <w:rsid w:val="00A70EB4"/>
    <w:rsid w:val="00A70F2E"/>
    <w:rsid w:val="00A7155E"/>
    <w:rsid w:val="00A716C9"/>
    <w:rsid w:val="00A716F7"/>
    <w:rsid w:val="00A71976"/>
    <w:rsid w:val="00A7262C"/>
    <w:rsid w:val="00A73513"/>
    <w:rsid w:val="00A73EC5"/>
    <w:rsid w:val="00A74015"/>
    <w:rsid w:val="00A743CB"/>
    <w:rsid w:val="00A75509"/>
    <w:rsid w:val="00A75C68"/>
    <w:rsid w:val="00A762BC"/>
    <w:rsid w:val="00A76CFE"/>
    <w:rsid w:val="00A7708C"/>
    <w:rsid w:val="00A770A2"/>
    <w:rsid w:val="00A7721D"/>
    <w:rsid w:val="00A77901"/>
    <w:rsid w:val="00A77B3B"/>
    <w:rsid w:val="00A77FD1"/>
    <w:rsid w:val="00A804C9"/>
    <w:rsid w:val="00A80E95"/>
    <w:rsid w:val="00A80E9E"/>
    <w:rsid w:val="00A817B7"/>
    <w:rsid w:val="00A818BB"/>
    <w:rsid w:val="00A81A18"/>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60C"/>
    <w:rsid w:val="00A86773"/>
    <w:rsid w:val="00A868FB"/>
    <w:rsid w:val="00A8699E"/>
    <w:rsid w:val="00A86BF3"/>
    <w:rsid w:val="00A86CCF"/>
    <w:rsid w:val="00A86CE1"/>
    <w:rsid w:val="00A86D36"/>
    <w:rsid w:val="00A86F02"/>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C62"/>
    <w:rsid w:val="00A93FD4"/>
    <w:rsid w:val="00A94299"/>
    <w:rsid w:val="00A9446C"/>
    <w:rsid w:val="00A948C8"/>
    <w:rsid w:val="00A94A65"/>
    <w:rsid w:val="00A95833"/>
    <w:rsid w:val="00A95DB3"/>
    <w:rsid w:val="00A96604"/>
    <w:rsid w:val="00A96D0B"/>
    <w:rsid w:val="00A96F76"/>
    <w:rsid w:val="00A96FBE"/>
    <w:rsid w:val="00A9740F"/>
    <w:rsid w:val="00AA0246"/>
    <w:rsid w:val="00AA0540"/>
    <w:rsid w:val="00AA063D"/>
    <w:rsid w:val="00AA1C0E"/>
    <w:rsid w:val="00AA205B"/>
    <w:rsid w:val="00AA222B"/>
    <w:rsid w:val="00AA23B0"/>
    <w:rsid w:val="00AA2A6A"/>
    <w:rsid w:val="00AA2C17"/>
    <w:rsid w:val="00AA304A"/>
    <w:rsid w:val="00AA3F49"/>
    <w:rsid w:val="00AA3FB3"/>
    <w:rsid w:val="00AA43A1"/>
    <w:rsid w:val="00AA43BA"/>
    <w:rsid w:val="00AA44D6"/>
    <w:rsid w:val="00AA4FDA"/>
    <w:rsid w:val="00AA5BC9"/>
    <w:rsid w:val="00AA5EEB"/>
    <w:rsid w:val="00AA6360"/>
    <w:rsid w:val="00AA669C"/>
    <w:rsid w:val="00AA69CD"/>
    <w:rsid w:val="00AA69DB"/>
    <w:rsid w:val="00AA6B98"/>
    <w:rsid w:val="00AA6C96"/>
    <w:rsid w:val="00AA6F72"/>
    <w:rsid w:val="00AA727D"/>
    <w:rsid w:val="00AA73B1"/>
    <w:rsid w:val="00AA74AD"/>
    <w:rsid w:val="00AA7520"/>
    <w:rsid w:val="00AA7926"/>
    <w:rsid w:val="00AA7C11"/>
    <w:rsid w:val="00AB0052"/>
    <w:rsid w:val="00AB0230"/>
    <w:rsid w:val="00AB039E"/>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3FE"/>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0CA9"/>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B7"/>
    <w:rsid w:val="00AC5521"/>
    <w:rsid w:val="00AC5B29"/>
    <w:rsid w:val="00AC5C30"/>
    <w:rsid w:val="00AC62F1"/>
    <w:rsid w:val="00AC64CA"/>
    <w:rsid w:val="00AC6A68"/>
    <w:rsid w:val="00AC6ABF"/>
    <w:rsid w:val="00AC72F6"/>
    <w:rsid w:val="00AC7874"/>
    <w:rsid w:val="00AC7903"/>
    <w:rsid w:val="00AC79C9"/>
    <w:rsid w:val="00AC7B10"/>
    <w:rsid w:val="00AC7B7E"/>
    <w:rsid w:val="00AC7D3B"/>
    <w:rsid w:val="00AD09BC"/>
    <w:rsid w:val="00AD0B46"/>
    <w:rsid w:val="00AD0E19"/>
    <w:rsid w:val="00AD1041"/>
    <w:rsid w:val="00AD1165"/>
    <w:rsid w:val="00AD16AA"/>
    <w:rsid w:val="00AD1770"/>
    <w:rsid w:val="00AD1A6A"/>
    <w:rsid w:val="00AD1EBC"/>
    <w:rsid w:val="00AD20F4"/>
    <w:rsid w:val="00AD2DC4"/>
    <w:rsid w:val="00AD2EEF"/>
    <w:rsid w:val="00AD3492"/>
    <w:rsid w:val="00AD361D"/>
    <w:rsid w:val="00AD3835"/>
    <w:rsid w:val="00AD39DA"/>
    <w:rsid w:val="00AD3E83"/>
    <w:rsid w:val="00AD3EF4"/>
    <w:rsid w:val="00AD3F7A"/>
    <w:rsid w:val="00AD4083"/>
    <w:rsid w:val="00AD4169"/>
    <w:rsid w:val="00AD431E"/>
    <w:rsid w:val="00AD4486"/>
    <w:rsid w:val="00AD48DB"/>
    <w:rsid w:val="00AD49B8"/>
    <w:rsid w:val="00AD4D5B"/>
    <w:rsid w:val="00AD4E31"/>
    <w:rsid w:val="00AD5281"/>
    <w:rsid w:val="00AD5762"/>
    <w:rsid w:val="00AD594F"/>
    <w:rsid w:val="00AD5D31"/>
    <w:rsid w:val="00AD7634"/>
    <w:rsid w:val="00AD7B90"/>
    <w:rsid w:val="00AD7C44"/>
    <w:rsid w:val="00AE020C"/>
    <w:rsid w:val="00AE079E"/>
    <w:rsid w:val="00AE0FD3"/>
    <w:rsid w:val="00AE126F"/>
    <w:rsid w:val="00AE13B8"/>
    <w:rsid w:val="00AE1CF2"/>
    <w:rsid w:val="00AE2189"/>
    <w:rsid w:val="00AE2503"/>
    <w:rsid w:val="00AE2D41"/>
    <w:rsid w:val="00AE2D54"/>
    <w:rsid w:val="00AE2DC3"/>
    <w:rsid w:val="00AE39AC"/>
    <w:rsid w:val="00AE39F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727"/>
    <w:rsid w:val="00AE795F"/>
    <w:rsid w:val="00AE7ADE"/>
    <w:rsid w:val="00AE7F61"/>
    <w:rsid w:val="00AF0953"/>
    <w:rsid w:val="00AF0A2F"/>
    <w:rsid w:val="00AF0EB6"/>
    <w:rsid w:val="00AF0F43"/>
    <w:rsid w:val="00AF10E4"/>
    <w:rsid w:val="00AF1251"/>
    <w:rsid w:val="00AF140A"/>
    <w:rsid w:val="00AF1617"/>
    <w:rsid w:val="00AF26D1"/>
    <w:rsid w:val="00AF2FB8"/>
    <w:rsid w:val="00AF3418"/>
    <w:rsid w:val="00AF35D9"/>
    <w:rsid w:val="00AF40F7"/>
    <w:rsid w:val="00AF446A"/>
    <w:rsid w:val="00AF48B6"/>
    <w:rsid w:val="00AF4EB0"/>
    <w:rsid w:val="00AF5120"/>
    <w:rsid w:val="00AF5AD1"/>
    <w:rsid w:val="00AF5BA1"/>
    <w:rsid w:val="00AF5C63"/>
    <w:rsid w:val="00AF5ECB"/>
    <w:rsid w:val="00AF6219"/>
    <w:rsid w:val="00AF7A95"/>
    <w:rsid w:val="00AF7F23"/>
    <w:rsid w:val="00B00015"/>
    <w:rsid w:val="00B00031"/>
    <w:rsid w:val="00B007E4"/>
    <w:rsid w:val="00B008EF"/>
    <w:rsid w:val="00B00B9F"/>
    <w:rsid w:val="00B010CB"/>
    <w:rsid w:val="00B01209"/>
    <w:rsid w:val="00B01346"/>
    <w:rsid w:val="00B01755"/>
    <w:rsid w:val="00B017F9"/>
    <w:rsid w:val="00B0222A"/>
    <w:rsid w:val="00B02363"/>
    <w:rsid w:val="00B025F3"/>
    <w:rsid w:val="00B02CC0"/>
    <w:rsid w:val="00B02CEC"/>
    <w:rsid w:val="00B02FE4"/>
    <w:rsid w:val="00B0307F"/>
    <w:rsid w:val="00B03231"/>
    <w:rsid w:val="00B03410"/>
    <w:rsid w:val="00B0346A"/>
    <w:rsid w:val="00B03AB9"/>
    <w:rsid w:val="00B04289"/>
    <w:rsid w:val="00B04835"/>
    <w:rsid w:val="00B04D3D"/>
    <w:rsid w:val="00B04F4E"/>
    <w:rsid w:val="00B0513D"/>
    <w:rsid w:val="00B05769"/>
    <w:rsid w:val="00B05CF0"/>
    <w:rsid w:val="00B05E38"/>
    <w:rsid w:val="00B06133"/>
    <w:rsid w:val="00B06966"/>
    <w:rsid w:val="00B069C1"/>
    <w:rsid w:val="00B07216"/>
    <w:rsid w:val="00B07287"/>
    <w:rsid w:val="00B073E1"/>
    <w:rsid w:val="00B07606"/>
    <w:rsid w:val="00B101D7"/>
    <w:rsid w:val="00B10355"/>
    <w:rsid w:val="00B104E8"/>
    <w:rsid w:val="00B1091F"/>
    <w:rsid w:val="00B10C48"/>
    <w:rsid w:val="00B10CE5"/>
    <w:rsid w:val="00B11121"/>
    <w:rsid w:val="00B11292"/>
    <w:rsid w:val="00B1142F"/>
    <w:rsid w:val="00B1151F"/>
    <w:rsid w:val="00B1197C"/>
    <w:rsid w:val="00B11C1F"/>
    <w:rsid w:val="00B11FE7"/>
    <w:rsid w:val="00B120D2"/>
    <w:rsid w:val="00B121C5"/>
    <w:rsid w:val="00B12209"/>
    <w:rsid w:val="00B12567"/>
    <w:rsid w:val="00B12B2E"/>
    <w:rsid w:val="00B12E73"/>
    <w:rsid w:val="00B12F49"/>
    <w:rsid w:val="00B132A7"/>
    <w:rsid w:val="00B139CA"/>
    <w:rsid w:val="00B13E9E"/>
    <w:rsid w:val="00B14127"/>
    <w:rsid w:val="00B141D6"/>
    <w:rsid w:val="00B14551"/>
    <w:rsid w:val="00B14C38"/>
    <w:rsid w:val="00B14C76"/>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59A"/>
    <w:rsid w:val="00B20D81"/>
    <w:rsid w:val="00B2104F"/>
    <w:rsid w:val="00B21114"/>
    <w:rsid w:val="00B2139C"/>
    <w:rsid w:val="00B224DB"/>
    <w:rsid w:val="00B2267A"/>
    <w:rsid w:val="00B22B1B"/>
    <w:rsid w:val="00B248F2"/>
    <w:rsid w:val="00B25009"/>
    <w:rsid w:val="00B252DC"/>
    <w:rsid w:val="00B2557F"/>
    <w:rsid w:val="00B258E0"/>
    <w:rsid w:val="00B25EDE"/>
    <w:rsid w:val="00B2636F"/>
    <w:rsid w:val="00B265CC"/>
    <w:rsid w:val="00B30515"/>
    <w:rsid w:val="00B30FDC"/>
    <w:rsid w:val="00B31669"/>
    <w:rsid w:val="00B316E2"/>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386"/>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4E2"/>
    <w:rsid w:val="00B44BEB"/>
    <w:rsid w:val="00B44E7A"/>
    <w:rsid w:val="00B45194"/>
    <w:rsid w:val="00B45809"/>
    <w:rsid w:val="00B45B1C"/>
    <w:rsid w:val="00B45D9C"/>
    <w:rsid w:val="00B45EC8"/>
    <w:rsid w:val="00B460F7"/>
    <w:rsid w:val="00B46E19"/>
    <w:rsid w:val="00B4728B"/>
    <w:rsid w:val="00B47971"/>
    <w:rsid w:val="00B47E79"/>
    <w:rsid w:val="00B47E86"/>
    <w:rsid w:val="00B504F7"/>
    <w:rsid w:val="00B50BBE"/>
    <w:rsid w:val="00B510E6"/>
    <w:rsid w:val="00B512F0"/>
    <w:rsid w:val="00B516A7"/>
    <w:rsid w:val="00B51944"/>
    <w:rsid w:val="00B51BB5"/>
    <w:rsid w:val="00B51C5C"/>
    <w:rsid w:val="00B51F7E"/>
    <w:rsid w:val="00B524B2"/>
    <w:rsid w:val="00B52607"/>
    <w:rsid w:val="00B529B2"/>
    <w:rsid w:val="00B52A1F"/>
    <w:rsid w:val="00B5303A"/>
    <w:rsid w:val="00B53087"/>
    <w:rsid w:val="00B53092"/>
    <w:rsid w:val="00B53365"/>
    <w:rsid w:val="00B534F1"/>
    <w:rsid w:val="00B5356D"/>
    <w:rsid w:val="00B53784"/>
    <w:rsid w:val="00B53A92"/>
    <w:rsid w:val="00B53E44"/>
    <w:rsid w:val="00B53E7D"/>
    <w:rsid w:val="00B5400F"/>
    <w:rsid w:val="00B5411C"/>
    <w:rsid w:val="00B54485"/>
    <w:rsid w:val="00B54E3C"/>
    <w:rsid w:val="00B54EDA"/>
    <w:rsid w:val="00B558CB"/>
    <w:rsid w:val="00B55BF7"/>
    <w:rsid w:val="00B562CA"/>
    <w:rsid w:val="00B56617"/>
    <w:rsid w:val="00B566CC"/>
    <w:rsid w:val="00B569B5"/>
    <w:rsid w:val="00B569D7"/>
    <w:rsid w:val="00B56AB1"/>
    <w:rsid w:val="00B572CB"/>
    <w:rsid w:val="00B575BC"/>
    <w:rsid w:val="00B60036"/>
    <w:rsid w:val="00B6029E"/>
    <w:rsid w:val="00B60316"/>
    <w:rsid w:val="00B608C6"/>
    <w:rsid w:val="00B608E2"/>
    <w:rsid w:val="00B60B16"/>
    <w:rsid w:val="00B61000"/>
    <w:rsid w:val="00B6144C"/>
    <w:rsid w:val="00B615D9"/>
    <w:rsid w:val="00B6199E"/>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4E58"/>
    <w:rsid w:val="00B6549F"/>
    <w:rsid w:val="00B65BEC"/>
    <w:rsid w:val="00B65DDB"/>
    <w:rsid w:val="00B65E6A"/>
    <w:rsid w:val="00B65F3D"/>
    <w:rsid w:val="00B66018"/>
    <w:rsid w:val="00B660B8"/>
    <w:rsid w:val="00B66378"/>
    <w:rsid w:val="00B666E6"/>
    <w:rsid w:val="00B66D08"/>
    <w:rsid w:val="00B67267"/>
    <w:rsid w:val="00B6733A"/>
    <w:rsid w:val="00B675E5"/>
    <w:rsid w:val="00B67625"/>
    <w:rsid w:val="00B7010A"/>
    <w:rsid w:val="00B701C5"/>
    <w:rsid w:val="00B7099F"/>
    <w:rsid w:val="00B70C0E"/>
    <w:rsid w:val="00B70C26"/>
    <w:rsid w:val="00B71669"/>
    <w:rsid w:val="00B716B1"/>
    <w:rsid w:val="00B716FF"/>
    <w:rsid w:val="00B71A2E"/>
    <w:rsid w:val="00B720A1"/>
    <w:rsid w:val="00B720FF"/>
    <w:rsid w:val="00B721FA"/>
    <w:rsid w:val="00B725B7"/>
    <w:rsid w:val="00B729ED"/>
    <w:rsid w:val="00B73456"/>
    <w:rsid w:val="00B73A4F"/>
    <w:rsid w:val="00B75947"/>
    <w:rsid w:val="00B76013"/>
    <w:rsid w:val="00B7671F"/>
    <w:rsid w:val="00B7679A"/>
    <w:rsid w:val="00B76E05"/>
    <w:rsid w:val="00B770CB"/>
    <w:rsid w:val="00B774E9"/>
    <w:rsid w:val="00B775A5"/>
    <w:rsid w:val="00B775F4"/>
    <w:rsid w:val="00B77705"/>
    <w:rsid w:val="00B77C30"/>
    <w:rsid w:val="00B77F78"/>
    <w:rsid w:val="00B80006"/>
    <w:rsid w:val="00B80756"/>
    <w:rsid w:val="00B8117B"/>
    <w:rsid w:val="00B81A25"/>
    <w:rsid w:val="00B82042"/>
    <w:rsid w:val="00B8252F"/>
    <w:rsid w:val="00B83088"/>
    <w:rsid w:val="00B83D3A"/>
    <w:rsid w:val="00B84219"/>
    <w:rsid w:val="00B847D7"/>
    <w:rsid w:val="00B8502E"/>
    <w:rsid w:val="00B85957"/>
    <w:rsid w:val="00B85F83"/>
    <w:rsid w:val="00B86147"/>
    <w:rsid w:val="00B8685B"/>
    <w:rsid w:val="00B87324"/>
    <w:rsid w:val="00B87754"/>
    <w:rsid w:val="00B87A0C"/>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3D5C"/>
    <w:rsid w:val="00B9425B"/>
    <w:rsid w:val="00B9444B"/>
    <w:rsid w:val="00B94B23"/>
    <w:rsid w:val="00B94D10"/>
    <w:rsid w:val="00B94D15"/>
    <w:rsid w:val="00B9521C"/>
    <w:rsid w:val="00B9558B"/>
    <w:rsid w:val="00B9597C"/>
    <w:rsid w:val="00B95F37"/>
    <w:rsid w:val="00B9670D"/>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B1A"/>
    <w:rsid w:val="00BA2CC1"/>
    <w:rsid w:val="00BA38B6"/>
    <w:rsid w:val="00BA38C6"/>
    <w:rsid w:val="00BA3AE8"/>
    <w:rsid w:val="00BA5105"/>
    <w:rsid w:val="00BA53B8"/>
    <w:rsid w:val="00BA53FC"/>
    <w:rsid w:val="00BA5674"/>
    <w:rsid w:val="00BA5873"/>
    <w:rsid w:val="00BA5A82"/>
    <w:rsid w:val="00BA5E12"/>
    <w:rsid w:val="00BA5EE9"/>
    <w:rsid w:val="00BA5EF3"/>
    <w:rsid w:val="00BA6B4F"/>
    <w:rsid w:val="00BA6B62"/>
    <w:rsid w:val="00BA785F"/>
    <w:rsid w:val="00BB041D"/>
    <w:rsid w:val="00BB0678"/>
    <w:rsid w:val="00BB114E"/>
    <w:rsid w:val="00BB1266"/>
    <w:rsid w:val="00BB12FB"/>
    <w:rsid w:val="00BB1FBE"/>
    <w:rsid w:val="00BB2095"/>
    <w:rsid w:val="00BB22AD"/>
    <w:rsid w:val="00BB2877"/>
    <w:rsid w:val="00BB293E"/>
    <w:rsid w:val="00BB2B25"/>
    <w:rsid w:val="00BB2BA3"/>
    <w:rsid w:val="00BB3330"/>
    <w:rsid w:val="00BB431C"/>
    <w:rsid w:val="00BB46A7"/>
    <w:rsid w:val="00BB482D"/>
    <w:rsid w:val="00BB4A65"/>
    <w:rsid w:val="00BB4BA9"/>
    <w:rsid w:val="00BB4ECA"/>
    <w:rsid w:val="00BB50B6"/>
    <w:rsid w:val="00BB51B6"/>
    <w:rsid w:val="00BB51BF"/>
    <w:rsid w:val="00BB5C08"/>
    <w:rsid w:val="00BB6AE4"/>
    <w:rsid w:val="00BB6F3C"/>
    <w:rsid w:val="00BB6FC9"/>
    <w:rsid w:val="00BB7042"/>
    <w:rsid w:val="00BB714F"/>
    <w:rsid w:val="00BB7155"/>
    <w:rsid w:val="00BB72ED"/>
    <w:rsid w:val="00BB7BEE"/>
    <w:rsid w:val="00BB7ED5"/>
    <w:rsid w:val="00BB7F5F"/>
    <w:rsid w:val="00BC0031"/>
    <w:rsid w:val="00BC0215"/>
    <w:rsid w:val="00BC025F"/>
    <w:rsid w:val="00BC04D9"/>
    <w:rsid w:val="00BC067E"/>
    <w:rsid w:val="00BC07BE"/>
    <w:rsid w:val="00BC0CE8"/>
    <w:rsid w:val="00BC1547"/>
    <w:rsid w:val="00BC1C49"/>
    <w:rsid w:val="00BC2748"/>
    <w:rsid w:val="00BC2A18"/>
    <w:rsid w:val="00BC2CEE"/>
    <w:rsid w:val="00BC3314"/>
    <w:rsid w:val="00BC36BD"/>
    <w:rsid w:val="00BC39DF"/>
    <w:rsid w:val="00BC3A0D"/>
    <w:rsid w:val="00BC3C41"/>
    <w:rsid w:val="00BC3EA7"/>
    <w:rsid w:val="00BC432F"/>
    <w:rsid w:val="00BC44E2"/>
    <w:rsid w:val="00BC47BA"/>
    <w:rsid w:val="00BC4945"/>
    <w:rsid w:val="00BC4A2D"/>
    <w:rsid w:val="00BC4BA1"/>
    <w:rsid w:val="00BC4F63"/>
    <w:rsid w:val="00BC51FB"/>
    <w:rsid w:val="00BC56B3"/>
    <w:rsid w:val="00BC5E5B"/>
    <w:rsid w:val="00BC6292"/>
    <w:rsid w:val="00BC6344"/>
    <w:rsid w:val="00BC6360"/>
    <w:rsid w:val="00BC6474"/>
    <w:rsid w:val="00BC717A"/>
    <w:rsid w:val="00BC71F0"/>
    <w:rsid w:val="00BC722F"/>
    <w:rsid w:val="00BC73C8"/>
    <w:rsid w:val="00BC785F"/>
    <w:rsid w:val="00BC7987"/>
    <w:rsid w:val="00BC7AA3"/>
    <w:rsid w:val="00BC7B0A"/>
    <w:rsid w:val="00BC7CCF"/>
    <w:rsid w:val="00BD0DD5"/>
    <w:rsid w:val="00BD0E71"/>
    <w:rsid w:val="00BD178A"/>
    <w:rsid w:val="00BD1902"/>
    <w:rsid w:val="00BD21B8"/>
    <w:rsid w:val="00BD2270"/>
    <w:rsid w:val="00BD249C"/>
    <w:rsid w:val="00BD25FB"/>
    <w:rsid w:val="00BD2927"/>
    <w:rsid w:val="00BD2AD6"/>
    <w:rsid w:val="00BD3515"/>
    <w:rsid w:val="00BD3757"/>
    <w:rsid w:val="00BD3DD5"/>
    <w:rsid w:val="00BD3ECB"/>
    <w:rsid w:val="00BD4463"/>
    <w:rsid w:val="00BD4500"/>
    <w:rsid w:val="00BD461F"/>
    <w:rsid w:val="00BD4C1D"/>
    <w:rsid w:val="00BD514E"/>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84F"/>
    <w:rsid w:val="00BE1B9F"/>
    <w:rsid w:val="00BE1BA5"/>
    <w:rsid w:val="00BE22FB"/>
    <w:rsid w:val="00BE297C"/>
    <w:rsid w:val="00BE2B20"/>
    <w:rsid w:val="00BE2B94"/>
    <w:rsid w:val="00BE3823"/>
    <w:rsid w:val="00BE3875"/>
    <w:rsid w:val="00BE39C3"/>
    <w:rsid w:val="00BE3C18"/>
    <w:rsid w:val="00BE3F44"/>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F05F6"/>
    <w:rsid w:val="00BF0A2F"/>
    <w:rsid w:val="00BF0AD9"/>
    <w:rsid w:val="00BF0D23"/>
    <w:rsid w:val="00BF0D57"/>
    <w:rsid w:val="00BF12F0"/>
    <w:rsid w:val="00BF1549"/>
    <w:rsid w:val="00BF1987"/>
    <w:rsid w:val="00BF21D7"/>
    <w:rsid w:val="00BF2CA2"/>
    <w:rsid w:val="00BF36A0"/>
    <w:rsid w:val="00BF38D4"/>
    <w:rsid w:val="00BF3994"/>
    <w:rsid w:val="00BF3D30"/>
    <w:rsid w:val="00BF3FF4"/>
    <w:rsid w:val="00BF424C"/>
    <w:rsid w:val="00BF46E9"/>
    <w:rsid w:val="00BF4BD3"/>
    <w:rsid w:val="00BF4E8A"/>
    <w:rsid w:val="00BF512D"/>
    <w:rsid w:val="00BF5229"/>
    <w:rsid w:val="00BF560B"/>
    <w:rsid w:val="00BF63C0"/>
    <w:rsid w:val="00BF685D"/>
    <w:rsid w:val="00BF6CDB"/>
    <w:rsid w:val="00BF6D51"/>
    <w:rsid w:val="00BF6E9E"/>
    <w:rsid w:val="00BF7243"/>
    <w:rsid w:val="00BF7551"/>
    <w:rsid w:val="00BF77B0"/>
    <w:rsid w:val="00BF78BE"/>
    <w:rsid w:val="00BF7DFA"/>
    <w:rsid w:val="00C000EB"/>
    <w:rsid w:val="00C00145"/>
    <w:rsid w:val="00C0045D"/>
    <w:rsid w:val="00C004CA"/>
    <w:rsid w:val="00C008EC"/>
    <w:rsid w:val="00C009D8"/>
    <w:rsid w:val="00C00E98"/>
    <w:rsid w:val="00C0146C"/>
    <w:rsid w:val="00C01531"/>
    <w:rsid w:val="00C0180C"/>
    <w:rsid w:val="00C01E00"/>
    <w:rsid w:val="00C01F18"/>
    <w:rsid w:val="00C01F66"/>
    <w:rsid w:val="00C0209A"/>
    <w:rsid w:val="00C02440"/>
    <w:rsid w:val="00C026E1"/>
    <w:rsid w:val="00C02789"/>
    <w:rsid w:val="00C02DCC"/>
    <w:rsid w:val="00C0300B"/>
    <w:rsid w:val="00C0314F"/>
    <w:rsid w:val="00C03878"/>
    <w:rsid w:val="00C03AD5"/>
    <w:rsid w:val="00C03CB7"/>
    <w:rsid w:val="00C03F7C"/>
    <w:rsid w:val="00C0462B"/>
    <w:rsid w:val="00C047DD"/>
    <w:rsid w:val="00C04D57"/>
    <w:rsid w:val="00C0522D"/>
    <w:rsid w:val="00C05365"/>
    <w:rsid w:val="00C05417"/>
    <w:rsid w:val="00C0576E"/>
    <w:rsid w:val="00C057FB"/>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BF3"/>
    <w:rsid w:val="00C16EFF"/>
    <w:rsid w:val="00C16F68"/>
    <w:rsid w:val="00C174FC"/>
    <w:rsid w:val="00C177A4"/>
    <w:rsid w:val="00C17A7B"/>
    <w:rsid w:val="00C17E10"/>
    <w:rsid w:val="00C17F2F"/>
    <w:rsid w:val="00C203D8"/>
    <w:rsid w:val="00C20926"/>
    <w:rsid w:val="00C20CEB"/>
    <w:rsid w:val="00C21138"/>
    <w:rsid w:val="00C2133B"/>
    <w:rsid w:val="00C21E85"/>
    <w:rsid w:val="00C21ED8"/>
    <w:rsid w:val="00C22689"/>
    <w:rsid w:val="00C231BC"/>
    <w:rsid w:val="00C23210"/>
    <w:rsid w:val="00C233B3"/>
    <w:rsid w:val="00C233C1"/>
    <w:rsid w:val="00C23474"/>
    <w:rsid w:val="00C236C8"/>
    <w:rsid w:val="00C23DEF"/>
    <w:rsid w:val="00C24507"/>
    <w:rsid w:val="00C24668"/>
    <w:rsid w:val="00C24AE6"/>
    <w:rsid w:val="00C24BD0"/>
    <w:rsid w:val="00C25456"/>
    <w:rsid w:val="00C2565D"/>
    <w:rsid w:val="00C25BF4"/>
    <w:rsid w:val="00C25D48"/>
    <w:rsid w:val="00C25D83"/>
    <w:rsid w:val="00C26456"/>
    <w:rsid w:val="00C26A0D"/>
    <w:rsid w:val="00C26B03"/>
    <w:rsid w:val="00C27006"/>
    <w:rsid w:val="00C2798C"/>
    <w:rsid w:val="00C27D8E"/>
    <w:rsid w:val="00C27F11"/>
    <w:rsid w:val="00C27FA9"/>
    <w:rsid w:val="00C27FDE"/>
    <w:rsid w:val="00C30A3C"/>
    <w:rsid w:val="00C30A76"/>
    <w:rsid w:val="00C30DFC"/>
    <w:rsid w:val="00C30E61"/>
    <w:rsid w:val="00C30FD9"/>
    <w:rsid w:val="00C31602"/>
    <w:rsid w:val="00C316D4"/>
    <w:rsid w:val="00C31F20"/>
    <w:rsid w:val="00C32ABD"/>
    <w:rsid w:val="00C32EF1"/>
    <w:rsid w:val="00C332CF"/>
    <w:rsid w:val="00C335BF"/>
    <w:rsid w:val="00C3361C"/>
    <w:rsid w:val="00C33CD7"/>
    <w:rsid w:val="00C33DDC"/>
    <w:rsid w:val="00C348D7"/>
    <w:rsid w:val="00C34986"/>
    <w:rsid w:val="00C353A3"/>
    <w:rsid w:val="00C35BD7"/>
    <w:rsid w:val="00C35DBA"/>
    <w:rsid w:val="00C35E78"/>
    <w:rsid w:val="00C36217"/>
    <w:rsid w:val="00C362FD"/>
    <w:rsid w:val="00C3641E"/>
    <w:rsid w:val="00C3653D"/>
    <w:rsid w:val="00C366D2"/>
    <w:rsid w:val="00C36C8C"/>
    <w:rsid w:val="00C36E2A"/>
    <w:rsid w:val="00C3744F"/>
    <w:rsid w:val="00C37B29"/>
    <w:rsid w:val="00C40001"/>
    <w:rsid w:val="00C40C01"/>
    <w:rsid w:val="00C4139E"/>
    <w:rsid w:val="00C413EE"/>
    <w:rsid w:val="00C418DD"/>
    <w:rsid w:val="00C41DBC"/>
    <w:rsid w:val="00C424E6"/>
    <w:rsid w:val="00C425F0"/>
    <w:rsid w:val="00C426CA"/>
    <w:rsid w:val="00C429A3"/>
    <w:rsid w:val="00C42B74"/>
    <w:rsid w:val="00C42D4A"/>
    <w:rsid w:val="00C44223"/>
    <w:rsid w:val="00C44948"/>
    <w:rsid w:val="00C44B59"/>
    <w:rsid w:val="00C453F5"/>
    <w:rsid w:val="00C4564B"/>
    <w:rsid w:val="00C458AB"/>
    <w:rsid w:val="00C45AF8"/>
    <w:rsid w:val="00C45C7F"/>
    <w:rsid w:val="00C45CBC"/>
    <w:rsid w:val="00C45D78"/>
    <w:rsid w:val="00C4617D"/>
    <w:rsid w:val="00C46747"/>
    <w:rsid w:val="00C46805"/>
    <w:rsid w:val="00C474D3"/>
    <w:rsid w:val="00C47AB9"/>
    <w:rsid w:val="00C47DF0"/>
    <w:rsid w:val="00C5004F"/>
    <w:rsid w:val="00C500A0"/>
    <w:rsid w:val="00C5022F"/>
    <w:rsid w:val="00C5037E"/>
    <w:rsid w:val="00C50386"/>
    <w:rsid w:val="00C50D99"/>
    <w:rsid w:val="00C50E5F"/>
    <w:rsid w:val="00C51017"/>
    <w:rsid w:val="00C51609"/>
    <w:rsid w:val="00C51774"/>
    <w:rsid w:val="00C51934"/>
    <w:rsid w:val="00C51A3D"/>
    <w:rsid w:val="00C51BA2"/>
    <w:rsid w:val="00C51E1C"/>
    <w:rsid w:val="00C522D0"/>
    <w:rsid w:val="00C52703"/>
    <w:rsid w:val="00C527FA"/>
    <w:rsid w:val="00C5338A"/>
    <w:rsid w:val="00C5343D"/>
    <w:rsid w:val="00C5362F"/>
    <w:rsid w:val="00C542FA"/>
    <w:rsid w:val="00C54571"/>
    <w:rsid w:val="00C54AB8"/>
    <w:rsid w:val="00C5558D"/>
    <w:rsid w:val="00C55D51"/>
    <w:rsid w:val="00C5662D"/>
    <w:rsid w:val="00C56916"/>
    <w:rsid w:val="00C570EA"/>
    <w:rsid w:val="00C57687"/>
    <w:rsid w:val="00C576C6"/>
    <w:rsid w:val="00C57CCE"/>
    <w:rsid w:val="00C60515"/>
    <w:rsid w:val="00C607FA"/>
    <w:rsid w:val="00C60D21"/>
    <w:rsid w:val="00C61314"/>
    <w:rsid w:val="00C61392"/>
    <w:rsid w:val="00C61502"/>
    <w:rsid w:val="00C61C01"/>
    <w:rsid w:val="00C61CE8"/>
    <w:rsid w:val="00C61D90"/>
    <w:rsid w:val="00C625F1"/>
    <w:rsid w:val="00C62847"/>
    <w:rsid w:val="00C62993"/>
    <w:rsid w:val="00C62CD3"/>
    <w:rsid w:val="00C62E7A"/>
    <w:rsid w:val="00C63973"/>
    <w:rsid w:val="00C63C84"/>
    <w:rsid w:val="00C63E42"/>
    <w:rsid w:val="00C63EBB"/>
    <w:rsid w:val="00C64203"/>
    <w:rsid w:val="00C642A6"/>
    <w:rsid w:val="00C64467"/>
    <w:rsid w:val="00C645F3"/>
    <w:rsid w:val="00C64C20"/>
    <w:rsid w:val="00C650BF"/>
    <w:rsid w:val="00C6529A"/>
    <w:rsid w:val="00C653B7"/>
    <w:rsid w:val="00C65521"/>
    <w:rsid w:val="00C6555A"/>
    <w:rsid w:val="00C65B80"/>
    <w:rsid w:val="00C65FB6"/>
    <w:rsid w:val="00C66072"/>
    <w:rsid w:val="00C6630D"/>
    <w:rsid w:val="00C663AD"/>
    <w:rsid w:val="00C6655F"/>
    <w:rsid w:val="00C667A7"/>
    <w:rsid w:val="00C6770C"/>
    <w:rsid w:val="00C67AA3"/>
    <w:rsid w:val="00C67D9F"/>
    <w:rsid w:val="00C67EB4"/>
    <w:rsid w:val="00C703B0"/>
    <w:rsid w:val="00C70425"/>
    <w:rsid w:val="00C70679"/>
    <w:rsid w:val="00C71151"/>
    <w:rsid w:val="00C716D2"/>
    <w:rsid w:val="00C7173B"/>
    <w:rsid w:val="00C718A0"/>
    <w:rsid w:val="00C71AD0"/>
    <w:rsid w:val="00C71E15"/>
    <w:rsid w:val="00C72197"/>
    <w:rsid w:val="00C72291"/>
    <w:rsid w:val="00C7384C"/>
    <w:rsid w:val="00C73AD1"/>
    <w:rsid w:val="00C73B0B"/>
    <w:rsid w:val="00C73C9B"/>
    <w:rsid w:val="00C73CAB"/>
    <w:rsid w:val="00C73D70"/>
    <w:rsid w:val="00C73EF2"/>
    <w:rsid w:val="00C73FF0"/>
    <w:rsid w:val="00C744A6"/>
    <w:rsid w:val="00C745B9"/>
    <w:rsid w:val="00C74834"/>
    <w:rsid w:val="00C74BE3"/>
    <w:rsid w:val="00C750D9"/>
    <w:rsid w:val="00C75683"/>
    <w:rsid w:val="00C75E0F"/>
    <w:rsid w:val="00C7649F"/>
    <w:rsid w:val="00C769DD"/>
    <w:rsid w:val="00C76B03"/>
    <w:rsid w:val="00C76BB9"/>
    <w:rsid w:val="00C76E32"/>
    <w:rsid w:val="00C76ED1"/>
    <w:rsid w:val="00C76F2A"/>
    <w:rsid w:val="00C77236"/>
    <w:rsid w:val="00C773DA"/>
    <w:rsid w:val="00C77611"/>
    <w:rsid w:val="00C7776B"/>
    <w:rsid w:val="00C807D4"/>
    <w:rsid w:val="00C80B40"/>
    <w:rsid w:val="00C80C41"/>
    <w:rsid w:val="00C80D15"/>
    <w:rsid w:val="00C80FE4"/>
    <w:rsid w:val="00C814F3"/>
    <w:rsid w:val="00C815A9"/>
    <w:rsid w:val="00C815B1"/>
    <w:rsid w:val="00C8162B"/>
    <w:rsid w:val="00C81872"/>
    <w:rsid w:val="00C81B2B"/>
    <w:rsid w:val="00C81C74"/>
    <w:rsid w:val="00C81F2F"/>
    <w:rsid w:val="00C8239B"/>
    <w:rsid w:val="00C82541"/>
    <w:rsid w:val="00C828B5"/>
    <w:rsid w:val="00C82D1F"/>
    <w:rsid w:val="00C82ED6"/>
    <w:rsid w:val="00C8305D"/>
    <w:rsid w:val="00C83164"/>
    <w:rsid w:val="00C83567"/>
    <w:rsid w:val="00C8378B"/>
    <w:rsid w:val="00C83EDE"/>
    <w:rsid w:val="00C83FE4"/>
    <w:rsid w:val="00C84837"/>
    <w:rsid w:val="00C84B8A"/>
    <w:rsid w:val="00C8505A"/>
    <w:rsid w:val="00C854BE"/>
    <w:rsid w:val="00C8586D"/>
    <w:rsid w:val="00C859D3"/>
    <w:rsid w:val="00C85AEC"/>
    <w:rsid w:val="00C85AFE"/>
    <w:rsid w:val="00C86326"/>
    <w:rsid w:val="00C8685A"/>
    <w:rsid w:val="00C868C1"/>
    <w:rsid w:val="00C8697C"/>
    <w:rsid w:val="00C869D5"/>
    <w:rsid w:val="00C87194"/>
    <w:rsid w:val="00C87495"/>
    <w:rsid w:val="00C87CF8"/>
    <w:rsid w:val="00C87D1C"/>
    <w:rsid w:val="00C87E0A"/>
    <w:rsid w:val="00C87E8D"/>
    <w:rsid w:val="00C90021"/>
    <w:rsid w:val="00C90986"/>
    <w:rsid w:val="00C91020"/>
    <w:rsid w:val="00C91163"/>
    <w:rsid w:val="00C9125D"/>
    <w:rsid w:val="00C92486"/>
    <w:rsid w:val="00C9295C"/>
    <w:rsid w:val="00C92B5E"/>
    <w:rsid w:val="00C92FA1"/>
    <w:rsid w:val="00C93B4D"/>
    <w:rsid w:val="00C93CF4"/>
    <w:rsid w:val="00C93EF3"/>
    <w:rsid w:val="00C94616"/>
    <w:rsid w:val="00C9477C"/>
    <w:rsid w:val="00C95442"/>
    <w:rsid w:val="00C95641"/>
    <w:rsid w:val="00C95C83"/>
    <w:rsid w:val="00C967EC"/>
    <w:rsid w:val="00C96873"/>
    <w:rsid w:val="00C96A2E"/>
    <w:rsid w:val="00C9720D"/>
    <w:rsid w:val="00C9730E"/>
    <w:rsid w:val="00C973F9"/>
    <w:rsid w:val="00C97AB9"/>
    <w:rsid w:val="00C97BF6"/>
    <w:rsid w:val="00CA0438"/>
    <w:rsid w:val="00CA048B"/>
    <w:rsid w:val="00CA0B5A"/>
    <w:rsid w:val="00CA0BDE"/>
    <w:rsid w:val="00CA0D88"/>
    <w:rsid w:val="00CA0DA1"/>
    <w:rsid w:val="00CA0EDB"/>
    <w:rsid w:val="00CA17C0"/>
    <w:rsid w:val="00CA1DD9"/>
    <w:rsid w:val="00CA2069"/>
    <w:rsid w:val="00CA2234"/>
    <w:rsid w:val="00CA26D9"/>
    <w:rsid w:val="00CA26DE"/>
    <w:rsid w:val="00CA2FB7"/>
    <w:rsid w:val="00CA3047"/>
    <w:rsid w:val="00CA30C9"/>
    <w:rsid w:val="00CA3247"/>
    <w:rsid w:val="00CA344D"/>
    <w:rsid w:val="00CA3B79"/>
    <w:rsid w:val="00CA3BE0"/>
    <w:rsid w:val="00CA3C27"/>
    <w:rsid w:val="00CA3D59"/>
    <w:rsid w:val="00CA4496"/>
    <w:rsid w:val="00CA49BB"/>
    <w:rsid w:val="00CA5034"/>
    <w:rsid w:val="00CA517D"/>
    <w:rsid w:val="00CA51CD"/>
    <w:rsid w:val="00CA5492"/>
    <w:rsid w:val="00CA550B"/>
    <w:rsid w:val="00CA5902"/>
    <w:rsid w:val="00CA638D"/>
    <w:rsid w:val="00CA6479"/>
    <w:rsid w:val="00CA685B"/>
    <w:rsid w:val="00CA69C8"/>
    <w:rsid w:val="00CA6A52"/>
    <w:rsid w:val="00CA7512"/>
    <w:rsid w:val="00CA7527"/>
    <w:rsid w:val="00CA77E4"/>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64A"/>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1DC1"/>
    <w:rsid w:val="00CC2032"/>
    <w:rsid w:val="00CC240D"/>
    <w:rsid w:val="00CC2496"/>
    <w:rsid w:val="00CC2CCA"/>
    <w:rsid w:val="00CC2DB8"/>
    <w:rsid w:val="00CC304D"/>
    <w:rsid w:val="00CC322A"/>
    <w:rsid w:val="00CC355F"/>
    <w:rsid w:val="00CC3621"/>
    <w:rsid w:val="00CC3824"/>
    <w:rsid w:val="00CC3AB7"/>
    <w:rsid w:val="00CC4127"/>
    <w:rsid w:val="00CC42A9"/>
    <w:rsid w:val="00CC44D8"/>
    <w:rsid w:val="00CC45B6"/>
    <w:rsid w:val="00CC5D68"/>
    <w:rsid w:val="00CC60E2"/>
    <w:rsid w:val="00CC6753"/>
    <w:rsid w:val="00CC6ACF"/>
    <w:rsid w:val="00CC6B10"/>
    <w:rsid w:val="00CC6E43"/>
    <w:rsid w:val="00CC7546"/>
    <w:rsid w:val="00CC756E"/>
    <w:rsid w:val="00CC7A34"/>
    <w:rsid w:val="00CC7AAD"/>
    <w:rsid w:val="00CD0636"/>
    <w:rsid w:val="00CD0882"/>
    <w:rsid w:val="00CD0B03"/>
    <w:rsid w:val="00CD0DA8"/>
    <w:rsid w:val="00CD0E44"/>
    <w:rsid w:val="00CD0F3F"/>
    <w:rsid w:val="00CD0FCF"/>
    <w:rsid w:val="00CD1205"/>
    <w:rsid w:val="00CD121A"/>
    <w:rsid w:val="00CD146B"/>
    <w:rsid w:val="00CD17E5"/>
    <w:rsid w:val="00CD19D6"/>
    <w:rsid w:val="00CD1A79"/>
    <w:rsid w:val="00CD1D5E"/>
    <w:rsid w:val="00CD221F"/>
    <w:rsid w:val="00CD2409"/>
    <w:rsid w:val="00CD2820"/>
    <w:rsid w:val="00CD2944"/>
    <w:rsid w:val="00CD2C0D"/>
    <w:rsid w:val="00CD2F21"/>
    <w:rsid w:val="00CD332D"/>
    <w:rsid w:val="00CD3414"/>
    <w:rsid w:val="00CD3914"/>
    <w:rsid w:val="00CD3CFF"/>
    <w:rsid w:val="00CD3F1F"/>
    <w:rsid w:val="00CD4193"/>
    <w:rsid w:val="00CD43EB"/>
    <w:rsid w:val="00CD473B"/>
    <w:rsid w:val="00CD4AA0"/>
    <w:rsid w:val="00CD4B7C"/>
    <w:rsid w:val="00CD4F8C"/>
    <w:rsid w:val="00CD5DA5"/>
    <w:rsid w:val="00CD6E2F"/>
    <w:rsid w:val="00CD71F1"/>
    <w:rsid w:val="00CD7A00"/>
    <w:rsid w:val="00CD7AF2"/>
    <w:rsid w:val="00CD7C77"/>
    <w:rsid w:val="00CE03ED"/>
    <w:rsid w:val="00CE0B2E"/>
    <w:rsid w:val="00CE0D43"/>
    <w:rsid w:val="00CE1046"/>
    <w:rsid w:val="00CE1325"/>
    <w:rsid w:val="00CE1A2E"/>
    <w:rsid w:val="00CE204D"/>
    <w:rsid w:val="00CE21E2"/>
    <w:rsid w:val="00CE23A8"/>
    <w:rsid w:val="00CE2C43"/>
    <w:rsid w:val="00CE3012"/>
    <w:rsid w:val="00CE3098"/>
    <w:rsid w:val="00CE3588"/>
    <w:rsid w:val="00CE377A"/>
    <w:rsid w:val="00CE37C2"/>
    <w:rsid w:val="00CE3884"/>
    <w:rsid w:val="00CE41B4"/>
    <w:rsid w:val="00CE4283"/>
    <w:rsid w:val="00CE4858"/>
    <w:rsid w:val="00CE4A1B"/>
    <w:rsid w:val="00CE4A5E"/>
    <w:rsid w:val="00CE4B9C"/>
    <w:rsid w:val="00CE4EEA"/>
    <w:rsid w:val="00CE5DEF"/>
    <w:rsid w:val="00CE6C72"/>
    <w:rsid w:val="00CE7334"/>
    <w:rsid w:val="00CE749A"/>
    <w:rsid w:val="00CE7567"/>
    <w:rsid w:val="00CE7660"/>
    <w:rsid w:val="00CE782A"/>
    <w:rsid w:val="00CE7EAC"/>
    <w:rsid w:val="00CE7FD7"/>
    <w:rsid w:val="00CF03ED"/>
    <w:rsid w:val="00CF048A"/>
    <w:rsid w:val="00CF0647"/>
    <w:rsid w:val="00CF0916"/>
    <w:rsid w:val="00CF09E3"/>
    <w:rsid w:val="00CF0BD9"/>
    <w:rsid w:val="00CF0D14"/>
    <w:rsid w:val="00CF1342"/>
    <w:rsid w:val="00CF1580"/>
    <w:rsid w:val="00CF1794"/>
    <w:rsid w:val="00CF1FE9"/>
    <w:rsid w:val="00CF229D"/>
    <w:rsid w:val="00CF233C"/>
    <w:rsid w:val="00CF239B"/>
    <w:rsid w:val="00CF2573"/>
    <w:rsid w:val="00CF2B83"/>
    <w:rsid w:val="00CF3113"/>
    <w:rsid w:val="00CF3185"/>
    <w:rsid w:val="00CF37B7"/>
    <w:rsid w:val="00CF3BD9"/>
    <w:rsid w:val="00CF43E4"/>
    <w:rsid w:val="00CF4428"/>
    <w:rsid w:val="00CF5090"/>
    <w:rsid w:val="00CF52C1"/>
    <w:rsid w:val="00CF5681"/>
    <w:rsid w:val="00CF5C57"/>
    <w:rsid w:val="00CF5D43"/>
    <w:rsid w:val="00CF5FD0"/>
    <w:rsid w:val="00CF6130"/>
    <w:rsid w:val="00CF625D"/>
    <w:rsid w:val="00CF6AC9"/>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403"/>
    <w:rsid w:val="00D03633"/>
    <w:rsid w:val="00D03817"/>
    <w:rsid w:val="00D03FA8"/>
    <w:rsid w:val="00D0409F"/>
    <w:rsid w:val="00D041C2"/>
    <w:rsid w:val="00D04279"/>
    <w:rsid w:val="00D048BF"/>
    <w:rsid w:val="00D051DB"/>
    <w:rsid w:val="00D05396"/>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1A"/>
    <w:rsid w:val="00D113F6"/>
    <w:rsid w:val="00D11EA6"/>
    <w:rsid w:val="00D12A61"/>
    <w:rsid w:val="00D13035"/>
    <w:rsid w:val="00D13329"/>
    <w:rsid w:val="00D13E84"/>
    <w:rsid w:val="00D13E9E"/>
    <w:rsid w:val="00D13EBC"/>
    <w:rsid w:val="00D1434F"/>
    <w:rsid w:val="00D145A7"/>
    <w:rsid w:val="00D15B43"/>
    <w:rsid w:val="00D169E6"/>
    <w:rsid w:val="00D16B14"/>
    <w:rsid w:val="00D16FC4"/>
    <w:rsid w:val="00D1701C"/>
    <w:rsid w:val="00D172C2"/>
    <w:rsid w:val="00D1731B"/>
    <w:rsid w:val="00D17A31"/>
    <w:rsid w:val="00D17A6B"/>
    <w:rsid w:val="00D17AD3"/>
    <w:rsid w:val="00D17C47"/>
    <w:rsid w:val="00D2060F"/>
    <w:rsid w:val="00D20BE0"/>
    <w:rsid w:val="00D21C21"/>
    <w:rsid w:val="00D22306"/>
    <w:rsid w:val="00D23229"/>
    <w:rsid w:val="00D232FF"/>
    <w:rsid w:val="00D23A70"/>
    <w:rsid w:val="00D23D1B"/>
    <w:rsid w:val="00D23DDE"/>
    <w:rsid w:val="00D247DB"/>
    <w:rsid w:val="00D249B9"/>
    <w:rsid w:val="00D24BE7"/>
    <w:rsid w:val="00D255A0"/>
    <w:rsid w:val="00D255ED"/>
    <w:rsid w:val="00D267C2"/>
    <w:rsid w:val="00D269B6"/>
    <w:rsid w:val="00D26D21"/>
    <w:rsid w:val="00D279B2"/>
    <w:rsid w:val="00D27A62"/>
    <w:rsid w:val="00D27BC2"/>
    <w:rsid w:val="00D27BF6"/>
    <w:rsid w:val="00D27E62"/>
    <w:rsid w:val="00D30885"/>
    <w:rsid w:val="00D3096B"/>
    <w:rsid w:val="00D3160F"/>
    <w:rsid w:val="00D3163A"/>
    <w:rsid w:val="00D323DC"/>
    <w:rsid w:val="00D324E0"/>
    <w:rsid w:val="00D32875"/>
    <w:rsid w:val="00D3293B"/>
    <w:rsid w:val="00D32A20"/>
    <w:rsid w:val="00D33319"/>
    <w:rsid w:val="00D3339F"/>
    <w:rsid w:val="00D333C8"/>
    <w:rsid w:val="00D334D9"/>
    <w:rsid w:val="00D3387C"/>
    <w:rsid w:val="00D33C5E"/>
    <w:rsid w:val="00D33C8D"/>
    <w:rsid w:val="00D34D5A"/>
    <w:rsid w:val="00D34F61"/>
    <w:rsid w:val="00D35628"/>
    <w:rsid w:val="00D35681"/>
    <w:rsid w:val="00D35A67"/>
    <w:rsid w:val="00D36639"/>
    <w:rsid w:val="00D374A5"/>
    <w:rsid w:val="00D378D1"/>
    <w:rsid w:val="00D37E75"/>
    <w:rsid w:val="00D37E8E"/>
    <w:rsid w:val="00D37F39"/>
    <w:rsid w:val="00D4004B"/>
    <w:rsid w:val="00D400D2"/>
    <w:rsid w:val="00D40199"/>
    <w:rsid w:val="00D401C3"/>
    <w:rsid w:val="00D406DD"/>
    <w:rsid w:val="00D40803"/>
    <w:rsid w:val="00D40ACE"/>
    <w:rsid w:val="00D40DC3"/>
    <w:rsid w:val="00D40EA3"/>
    <w:rsid w:val="00D40ECF"/>
    <w:rsid w:val="00D417CF"/>
    <w:rsid w:val="00D425E8"/>
    <w:rsid w:val="00D425FA"/>
    <w:rsid w:val="00D4262E"/>
    <w:rsid w:val="00D4269D"/>
    <w:rsid w:val="00D42D90"/>
    <w:rsid w:val="00D43328"/>
    <w:rsid w:val="00D436EC"/>
    <w:rsid w:val="00D43D78"/>
    <w:rsid w:val="00D44E1C"/>
    <w:rsid w:val="00D4504A"/>
    <w:rsid w:val="00D4513C"/>
    <w:rsid w:val="00D451F9"/>
    <w:rsid w:val="00D45201"/>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1925"/>
    <w:rsid w:val="00D51EEC"/>
    <w:rsid w:val="00D5217A"/>
    <w:rsid w:val="00D522AD"/>
    <w:rsid w:val="00D522FA"/>
    <w:rsid w:val="00D527DF"/>
    <w:rsid w:val="00D52A92"/>
    <w:rsid w:val="00D52C3D"/>
    <w:rsid w:val="00D52DC9"/>
    <w:rsid w:val="00D535E7"/>
    <w:rsid w:val="00D53A97"/>
    <w:rsid w:val="00D53EC4"/>
    <w:rsid w:val="00D53FA2"/>
    <w:rsid w:val="00D546F9"/>
    <w:rsid w:val="00D548A3"/>
    <w:rsid w:val="00D54BED"/>
    <w:rsid w:val="00D54E62"/>
    <w:rsid w:val="00D5565D"/>
    <w:rsid w:val="00D55751"/>
    <w:rsid w:val="00D557B0"/>
    <w:rsid w:val="00D55926"/>
    <w:rsid w:val="00D55A2B"/>
    <w:rsid w:val="00D55AFD"/>
    <w:rsid w:val="00D55B75"/>
    <w:rsid w:val="00D55E8B"/>
    <w:rsid w:val="00D55ECC"/>
    <w:rsid w:val="00D56285"/>
    <w:rsid w:val="00D5655E"/>
    <w:rsid w:val="00D565C7"/>
    <w:rsid w:val="00D56AD8"/>
    <w:rsid w:val="00D57091"/>
    <w:rsid w:val="00D57574"/>
    <w:rsid w:val="00D57AEE"/>
    <w:rsid w:val="00D602A8"/>
    <w:rsid w:val="00D6091B"/>
    <w:rsid w:val="00D60F24"/>
    <w:rsid w:val="00D61240"/>
    <w:rsid w:val="00D613B8"/>
    <w:rsid w:val="00D61471"/>
    <w:rsid w:val="00D61500"/>
    <w:rsid w:val="00D61825"/>
    <w:rsid w:val="00D61DB1"/>
    <w:rsid w:val="00D6231B"/>
    <w:rsid w:val="00D6306F"/>
    <w:rsid w:val="00D633E7"/>
    <w:rsid w:val="00D63622"/>
    <w:rsid w:val="00D6433A"/>
    <w:rsid w:val="00D64346"/>
    <w:rsid w:val="00D6468C"/>
    <w:rsid w:val="00D6488E"/>
    <w:rsid w:val="00D64912"/>
    <w:rsid w:val="00D6493E"/>
    <w:rsid w:val="00D649DC"/>
    <w:rsid w:val="00D64D22"/>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63C"/>
    <w:rsid w:val="00D719D1"/>
    <w:rsid w:val="00D71C16"/>
    <w:rsid w:val="00D71D06"/>
    <w:rsid w:val="00D71F9B"/>
    <w:rsid w:val="00D7262B"/>
    <w:rsid w:val="00D7283C"/>
    <w:rsid w:val="00D72A5A"/>
    <w:rsid w:val="00D72B38"/>
    <w:rsid w:val="00D72CF6"/>
    <w:rsid w:val="00D72D16"/>
    <w:rsid w:val="00D72D5A"/>
    <w:rsid w:val="00D72F51"/>
    <w:rsid w:val="00D7360A"/>
    <w:rsid w:val="00D73FD5"/>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71D"/>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5FB8"/>
    <w:rsid w:val="00D8684A"/>
    <w:rsid w:val="00D86CB9"/>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0FA9"/>
    <w:rsid w:val="00D919C0"/>
    <w:rsid w:val="00D91C0E"/>
    <w:rsid w:val="00D91C71"/>
    <w:rsid w:val="00D91E41"/>
    <w:rsid w:val="00D92338"/>
    <w:rsid w:val="00D92359"/>
    <w:rsid w:val="00D923FD"/>
    <w:rsid w:val="00D925AB"/>
    <w:rsid w:val="00D929DE"/>
    <w:rsid w:val="00D92ECF"/>
    <w:rsid w:val="00D936C0"/>
    <w:rsid w:val="00D939B9"/>
    <w:rsid w:val="00D93C0E"/>
    <w:rsid w:val="00D943BE"/>
    <w:rsid w:val="00D95691"/>
    <w:rsid w:val="00D95996"/>
    <w:rsid w:val="00D95E16"/>
    <w:rsid w:val="00D96026"/>
    <w:rsid w:val="00D96433"/>
    <w:rsid w:val="00D96769"/>
    <w:rsid w:val="00D96DE1"/>
    <w:rsid w:val="00D97072"/>
    <w:rsid w:val="00D9772B"/>
    <w:rsid w:val="00D97732"/>
    <w:rsid w:val="00D97B40"/>
    <w:rsid w:val="00D97BFC"/>
    <w:rsid w:val="00D97FAD"/>
    <w:rsid w:val="00DA026D"/>
    <w:rsid w:val="00DA029B"/>
    <w:rsid w:val="00DA05F7"/>
    <w:rsid w:val="00DA0614"/>
    <w:rsid w:val="00DA07A4"/>
    <w:rsid w:val="00DA0DE8"/>
    <w:rsid w:val="00DA224C"/>
    <w:rsid w:val="00DA2346"/>
    <w:rsid w:val="00DA2C10"/>
    <w:rsid w:val="00DA2D27"/>
    <w:rsid w:val="00DA2DB5"/>
    <w:rsid w:val="00DA32DA"/>
    <w:rsid w:val="00DA36E1"/>
    <w:rsid w:val="00DA3C77"/>
    <w:rsid w:val="00DA3D63"/>
    <w:rsid w:val="00DA3E42"/>
    <w:rsid w:val="00DA3EBA"/>
    <w:rsid w:val="00DA3F2B"/>
    <w:rsid w:val="00DA47E1"/>
    <w:rsid w:val="00DA53AA"/>
    <w:rsid w:val="00DA57B7"/>
    <w:rsid w:val="00DA5958"/>
    <w:rsid w:val="00DA5ACB"/>
    <w:rsid w:val="00DA5D7F"/>
    <w:rsid w:val="00DA60B5"/>
    <w:rsid w:val="00DA6582"/>
    <w:rsid w:val="00DA68FB"/>
    <w:rsid w:val="00DA698F"/>
    <w:rsid w:val="00DA7262"/>
    <w:rsid w:val="00DA7722"/>
    <w:rsid w:val="00DA7830"/>
    <w:rsid w:val="00DA7FE0"/>
    <w:rsid w:val="00DB054D"/>
    <w:rsid w:val="00DB0BDC"/>
    <w:rsid w:val="00DB0D1F"/>
    <w:rsid w:val="00DB164E"/>
    <w:rsid w:val="00DB1901"/>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52A"/>
    <w:rsid w:val="00DB5683"/>
    <w:rsid w:val="00DB5731"/>
    <w:rsid w:val="00DB57F4"/>
    <w:rsid w:val="00DB58FE"/>
    <w:rsid w:val="00DB6113"/>
    <w:rsid w:val="00DB6243"/>
    <w:rsid w:val="00DB6254"/>
    <w:rsid w:val="00DB6257"/>
    <w:rsid w:val="00DB6336"/>
    <w:rsid w:val="00DB6690"/>
    <w:rsid w:val="00DB6818"/>
    <w:rsid w:val="00DB6B01"/>
    <w:rsid w:val="00DB6BDD"/>
    <w:rsid w:val="00DB6CC0"/>
    <w:rsid w:val="00DB705D"/>
    <w:rsid w:val="00DB714C"/>
    <w:rsid w:val="00DB71A6"/>
    <w:rsid w:val="00DB773A"/>
    <w:rsid w:val="00DB79C9"/>
    <w:rsid w:val="00DB7B69"/>
    <w:rsid w:val="00DC024F"/>
    <w:rsid w:val="00DC027E"/>
    <w:rsid w:val="00DC0362"/>
    <w:rsid w:val="00DC0390"/>
    <w:rsid w:val="00DC0504"/>
    <w:rsid w:val="00DC0BA2"/>
    <w:rsid w:val="00DC0E9F"/>
    <w:rsid w:val="00DC111D"/>
    <w:rsid w:val="00DC2B3D"/>
    <w:rsid w:val="00DC2E78"/>
    <w:rsid w:val="00DC3219"/>
    <w:rsid w:val="00DC32E2"/>
    <w:rsid w:val="00DC3305"/>
    <w:rsid w:val="00DC3F5A"/>
    <w:rsid w:val="00DC433C"/>
    <w:rsid w:val="00DC460E"/>
    <w:rsid w:val="00DC4BB1"/>
    <w:rsid w:val="00DC4CA3"/>
    <w:rsid w:val="00DC4F1F"/>
    <w:rsid w:val="00DC54F6"/>
    <w:rsid w:val="00DC583E"/>
    <w:rsid w:val="00DC58D0"/>
    <w:rsid w:val="00DC59CB"/>
    <w:rsid w:val="00DC639F"/>
    <w:rsid w:val="00DC65AE"/>
    <w:rsid w:val="00DC667E"/>
    <w:rsid w:val="00DC6749"/>
    <w:rsid w:val="00DC67BB"/>
    <w:rsid w:val="00DC70C8"/>
    <w:rsid w:val="00DC750A"/>
    <w:rsid w:val="00DC789C"/>
    <w:rsid w:val="00DC7BD7"/>
    <w:rsid w:val="00DC7D2D"/>
    <w:rsid w:val="00DD015D"/>
    <w:rsid w:val="00DD01AB"/>
    <w:rsid w:val="00DD0ABF"/>
    <w:rsid w:val="00DD15B6"/>
    <w:rsid w:val="00DD172A"/>
    <w:rsid w:val="00DD1E60"/>
    <w:rsid w:val="00DD1E70"/>
    <w:rsid w:val="00DD23AD"/>
    <w:rsid w:val="00DD26CF"/>
    <w:rsid w:val="00DD34FA"/>
    <w:rsid w:val="00DD3642"/>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6D0A"/>
    <w:rsid w:val="00DD7568"/>
    <w:rsid w:val="00DD75FD"/>
    <w:rsid w:val="00DE0386"/>
    <w:rsid w:val="00DE0995"/>
    <w:rsid w:val="00DE0C46"/>
    <w:rsid w:val="00DE0CAA"/>
    <w:rsid w:val="00DE0D05"/>
    <w:rsid w:val="00DE14DC"/>
    <w:rsid w:val="00DE154F"/>
    <w:rsid w:val="00DE17AA"/>
    <w:rsid w:val="00DE1C8F"/>
    <w:rsid w:val="00DE256B"/>
    <w:rsid w:val="00DE2986"/>
    <w:rsid w:val="00DE29BD"/>
    <w:rsid w:val="00DE324C"/>
    <w:rsid w:val="00DE43A7"/>
    <w:rsid w:val="00DE4B45"/>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7CC"/>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0E4A"/>
    <w:rsid w:val="00E014D3"/>
    <w:rsid w:val="00E015D4"/>
    <w:rsid w:val="00E01606"/>
    <w:rsid w:val="00E0173C"/>
    <w:rsid w:val="00E0177C"/>
    <w:rsid w:val="00E01A30"/>
    <w:rsid w:val="00E01FD2"/>
    <w:rsid w:val="00E02082"/>
    <w:rsid w:val="00E0224E"/>
    <w:rsid w:val="00E022E2"/>
    <w:rsid w:val="00E0250C"/>
    <w:rsid w:val="00E02572"/>
    <w:rsid w:val="00E03219"/>
    <w:rsid w:val="00E04220"/>
    <w:rsid w:val="00E0440C"/>
    <w:rsid w:val="00E04724"/>
    <w:rsid w:val="00E04758"/>
    <w:rsid w:val="00E049CF"/>
    <w:rsid w:val="00E04FFC"/>
    <w:rsid w:val="00E0521B"/>
    <w:rsid w:val="00E05410"/>
    <w:rsid w:val="00E056E8"/>
    <w:rsid w:val="00E05FBD"/>
    <w:rsid w:val="00E06006"/>
    <w:rsid w:val="00E06153"/>
    <w:rsid w:val="00E0697E"/>
    <w:rsid w:val="00E06C00"/>
    <w:rsid w:val="00E06C69"/>
    <w:rsid w:val="00E07735"/>
    <w:rsid w:val="00E07BAA"/>
    <w:rsid w:val="00E07E05"/>
    <w:rsid w:val="00E07EFA"/>
    <w:rsid w:val="00E10E0A"/>
    <w:rsid w:val="00E10FC3"/>
    <w:rsid w:val="00E11682"/>
    <w:rsid w:val="00E1197F"/>
    <w:rsid w:val="00E11A3F"/>
    <w:rsid w:val="00E11B8C"/>
    <w:rsid w:val="00E120C4"/>
    <w:rsid w:val="00E123DC"/>
    <w:rsid w:val="00E1240B"/>
    <w:rsid w:val="00E12ACF"/>
    <w:rsid w:val="00E12B10"/>
    <w:rsid w:val="00E12F9F"/>
    <w:rsid w:val="00E1315D"/>
    <w:rsid w:val="00E13167"/>
    <w:rsid w:val="00E131D9"/>
    <w:rsid w:val="00E13361"/>
    <w:rsid w:val="00E1365E"/>
    <w:rsid w:val="00E137CE"/>
    <w:rsid w:val="00E14036"/>
    <w:rsid w:val="00E1450D"/>
    <w:rsid w:val="00E14598"/>
    <w:rsid w:val="00E146D2"/>
    <w:rsid w:val="00E14C1E"/>
    <w:rsid w:val="00E15598"/>
    <w:rsid w:val="00E15EB1"/>
    <w:rsid w:val="00E1604E"/>
    <w:rsid w:val="00E16361"/>
    <w:rsid w:val="00E16878"/>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46F"/>
    <w:rsid w:val="00E235AF"/>
    <w:rsid w:val="00E236D7"/>
    <w:rsid w:val="00E23BF8"/>
    <w:rsid w:val="00E241DC"/>
    <w:rsid w:val="00E24414"/>
    <w:rsid w:val="00E2460C"/>
    <w:rsid w:val="00E24796"/>
    <w:rsid w:val="00E24B23"/>
    <w:rsid w:val="00E25ADC"/>
    <w:rsid w:val="00E25BD2"/>
    <w:rsid w:val="00E26187"/>
    <w:rsid w:val="00E2653F"/>
    <w:rsid w:val="00E27361"/>
    <w:rsid w:val="00E2745A"/>
    <w:rsid w:val="00E27B2E"/>
    <w:rsid w:val="00E302BE"/>
    <w:rsid w:val="00E3080D"/>
    <w:rsid w:val="00E309FB"/>
    <w:rsid w:val="00E3102A"/>
    <w:rsid w:val="00E310AB"/>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C03"/>
    <w:rsid w:val="00E34D36"/>
    <w:rsid w:val="00E34FDD"/>
    <w:rsid w:val="00E35167"/>
    <w:rsid w:val="00E354A5"/>
    <w:rsid w:val="00E3565F"/>
    <w:rsid w:val="00E357F3"/>
    <w:rsid w:val="00E35A60"/>
    <w:rsid w:val="00E35CFD"/>
    <w:rsid w:val="00E36172"/>
    <w:rsid w:val="00E363A8"/>
    <w:rsid w:val="00E364C0"/>
    <w:rsid w:val="00E36F54"/>
    <w:rsid w:val="00E371C8"/>
    <w:rsid w:val="00E37961"/>
    <w:rsid w:val="00E37A48"/>
    <w:rsid w:val="00E4001D"/>
    <w:rsid w:val="00E40039"/>
    <w:rsid w:val="00E40108"/>
    <w:rsid w:val="00E40A21"/>
    <w:rsid w:val="00E40F1E"/>
    <w:rsid w:val="00E412F8"/>
    <w:rsid w:val="00E41B63"/>
    <w:rsid w:val="00E425F4"/>
    <w:rsid w:val="00E42CBB"/>
    <w:rsid w:val="00E435F2"/>
    <w:rsid w:val="00E43BC5"/>
    <w:rsid w:val="00E43D0A"/>
    <w:rsid w:val="00E43D38"/>
    <w:rsid w:val="00E43E75"/>
    <w:rsid w:val="00E44016"/>
    <w:rsid w:val="00E441AC"/>
    <w:rsid w:val="00E441FA"/>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8F5"/>
    <w:rsid w:val="00E50DE2"/>
    <w:rsid w:val="00E50ED6"/>
    <w:rsid w:val="00E51092"/>
    <w:rsid w:val="00E5112E"/>
    <w:rsid w:val="00E5138F"/>
    <w:rsid w:val="00E51A0F"/>
    <w:rsid w:val="00E51D6D"/>
    <w:rsid w:val="00E52845"/>
    <w:rsid w:val="00E52EBC"/>
    <w:rsid w:val="00E53063"/>
    <w:rsid w:val="00E535D1"/>
    <w:rsid w:val="00E53838"/>
    <w:rsid w:val="00E53AC5"/>
    <w:rsid w:val="00E53FD5"/>
    <w:rsid w:val="00E547CC"/>
    <w:rsid w:val="00E54A9C"/>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0CFF"/>
    <w:rsid w:val="00E6156B"/>
    <w:rsid w:val="00E6177C"/>
    <w:rsid w:val="00E6195D"/>
    <w:rsid w:val="00E61C92"/>
    <w:rsid w:val="00E6220C"/>
    <w:rsid w:val="00E624FB"/>
    <w:rsid w:val="00E625D1"/>
    <w:rsid w:val="00E626B0"/>
    <w:rsid w:val="00E628DB"/>
    <w:rsid w:val="00E62B95"/>
    <w:rsid w:val="00E62BA7"/>
    <w:rsid w:val="00E62F7C"/>
    <w:rsid w:val="00E6371D"/>
    <w:rsid w:val="00E63909"/>
    <w:rsid w:val="00E641DB"/>
    <w:rsid w:val="00E64A89"/>
    <w:rsid w:val="00E64B5A"/>
    <w:rsid w:val="00E64FC4"/>
    <w:rsid w:val="00E65047"/>
    <w:rsid w:val="00E651D9"/>
    <w:rsid w:val="00E65476"/>
    <w:rsid w:val="00E65643"/>
    <w:rsid w:val="00E65B09"/>
    <w:rsid w:val="00E65F2C"/>
    <w:rsid w:val="00E66AD3"/>
    <w:rsid w:val="00E66AD6"/>
    <w:rsid w:val="00E66BF7"/>
    <w:rsid w:val="00E66C0A"/>
    <w:rsid w:val="00E66D69"/>
    <w:rsid w:val="00E67205"/>
    <w:rsid w:val="00E673A0"/>
    <w:rsid w:val="00E6765E"/>
    <w:rsid w:val="00E677CD"/>
    <w:rsid w:val="00E67D2A"/>
    <w:rsid w:val="00E67E0A"/>
    <w:rsid w:val="00E70131"/>
    <w:rsid w:val="00E70536"/>
    <w:rsid w:val="00E70A96"/>
    <w:rsid w:val="00E70BA6"/>
    <w:rsid w:val="00E71135"/>
    <w:rsid w:val="00E7131D"/>
    <w:rsid w:val="00E714E5"/>
    <w:rsid w:val="00E71603"/>
    <w:rsid w:val="00E7181B"/>
    <w:rsid w:val="00E719C7"/>
    <w:rsid w:val="00E71A16"/>
    <w:rsid w:val="00E71ADE"/>
    <w:rsid w:val="00E7249F"/>
    <w:rsid w:val="00E72A4E"/>
    <w:rsid w:val="00E72D7E"/>
    <w:rsid w:val="00E732ED"/>
    <w:rsid w:val="00E73478"/>
    <w:rsid w:val="00E738C3"/>
    <w:rsid w:val="00E73B25"/>
    <w:rsid w:val="00E73B70"/>
    <w:rsid w:val="00E740FE"/>
    <w:rsid w:val="00E749E7"/>
    <w:rsid w:val="00E74B55"/>
    <w:rsid w:val="00E74E86"/>
    <w:rsid w:val="00E74FFA"/>
    <w:rsid w:val="00E750C2"/>
    <w:rsid w:val="00E75650"/>
    <w:rsid w:val="00E75BC3"/>
    <w:rsid w:val="00E75DB3"/>
    <w:rsid w:val="00E75E6C"/>
    <w:rsid w:val="00E75FC4"/>
    <w:rsid w:val="00E763E4"/>
    <w:rsid w:val="00E76988"/>
    <w:rsid w:val="00E76C34"/>
    <w:rsid w:val="00E76E50"/>
    <w:rsid w:val="00E76EFF"/>
    <w:rsid w:val="00E775BA"/>
    <w:rsid w:val="00E777DF"/>
    <w:rsid w:val="00E77E77"/>
    <w:rsid w:val="00E801C7"/>
    <w:rsid w:val="00E8049D"/>
    <w:rsid w:val="00E80802"/>
    <w:rsid w:val="00E808C2"/>
    <w:rsid w:val="00E80919"/>
    <w:rsid w:val="00E80CE6"/>
    <w:rsid w:val="00E80F7C"/>
    <w:rsid w:val="00E811FB"/>
    <w:rsid w:val="00E81667"/>
    <w:rsid w:val="00E81DF2"/>
    <w:rsid w:val="00E82CFD"/>
    <w:rsid w:val="00E82D1A"/>
    <w:rsid w:val="00E82D33"/>
    <w:rsid w:val="00E82D76"/>
    <w:rsid w:val="00E82E8C"/>
    <w:rsid w:val="00E82FBB"/>
    <w:rsid w:val="00E834FE"/>
    <w:rsid w:val="00E839AE"/>
    <w:rsid w:val="00E83B31"/>
    <w:rsid w:val="00E83D12"/>
    <w:rsid w:val="00E842BF"/>
    <w:rsid w:val="00E843ED"/>
    <w:rsid w:val="00E845B4"/>
    <w:rsid w:val="00E8478C"/>
    <w:rsid w:val="00E84AA3"/>
    <w:rsid w:val="00E84E99"/>
    <w:rsid w:val="00E85114"/>
    <w:rsid w:val="00E859F2"/>
    <w:rsid w:val="00E865E8"/>
    <w:rsid w:val="00E868C9"/>
    <w:rsid w:val="00E869D8"/>
    <w:rsid w:val="00E87249"/>
    <w:rsid w:val="00E8757A"/>
    <w:rsid w:val="00E879BE"/>
    <w:rsid w:val="00E87A41"/>
    <w:rsid w:val="00E87ABA"/>
    <w:rsid w:val="00E87FD2"/>
    <w:rsid w:val="00E904AB"/>
    <w:rsid w:val="00E904B8"/>
    <w:rsid w:val="00E9084D"/>
    <w:rsid w:val="00E90906"/>
    <w:rsid w:val="00E90F3B"/>
    <w:rsid w:val="00E911BB"/>
    <w:rsid w:val="00E91A9C"/>
    <w:rsid w:val="00E91DB7"/>
    <w:rsid w:val="00E9211D"/>
    <w:rsid w:val="00E92284"/>
    <w:rsid w:val="00E922BB"/>
    <w:rsid w:val="00E9267A"/>
    <w:rsid w:val="00E9270C"/>
    <w:rsid w:val="00E92860"/>
    <w:rsid w:val="00E92B85"/>
    <w:rsid w:val="00E92DF1"/>
    <w:rsid w:val="00E930A5"/>
    <w:rsid w:val="00E937D0"/>
    <w:rsid w:val="00E93D44"/>
    <w:rsid w:val="00E93D68"/>
    <w:rsid w:val="00E93F07"/>
    <w:rsid w:val="00E93FB0"/>
    <w:rsid w:val="00E93FE8"/>
    <w:rsid w:val="00E940A0"/>
    <w:rsid w:val="00E941BE"/>
    <w:rsid w:val="00E941F1"/>
    <w:rsid w:val="00E94278"/>
    <w:rsid w:val="00E9456C"/>
    <w:rsid w:val="00E945EF"/>
    <w:rsid w:val="00E9501F"/>
    <w:rsid w:val="00E953E2"/>
    <w:rsid w:val="00E957CB"/>
    <w:rsid w:val="00E958C7"/>
    <w:rsid w:val="00E9592D"/>
    <w:rsid w:val="00E95ABF"/>
    <w:rsid w:val="00E95CD3"/>
    <w:rsid w:val="00E96021"/>
    <w:rsid w:val="00E9619C"/>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2B"/>
    <w:rsid w:val="00EA407C"/>
    <w:rsid w:val="00EA458D"/>
    <w:rsid w:val="00EA494E"/>
    <w:rsid w:val="00EA582E"/>
    <w:rsid w:val="00EA5D87"/>
    <w:rsid w:val="00EA6443"/>
    <w:rsid w:val="00EA6DDA"/>
    <w:rsid w:val="00EA7061"/>
    <w:rsid w:val="00EA7291"/>
    <w:rsid w:val="00EB082D"/>
    <w:rsid w:val="00EB132D"/>
    <w:rsid w:val="00EB15FF"/>
    <w:rsid w:val="00EB1CE8"/>
    <w:rsid w:val="00EB23B5"/>
    <w:rsid w:val="00EB2409"/>
    <w:rsid w:val="00EB2BA3"/>
    <w:rsid w:val="00EB2C59"/>
    <w:rsid w:val="00EB3318"/>
    <w:rsid w:val="00EB35E2"/>
    <w:rsid w:val="00EB3632"/>
    <w:rsid w:val="00EB3AEB"/>
    <w:rsid w:val="00EB3F52"/>
    <w:rsid w:val="00EB40BB"/>
    <w:rsid w:val="00EB41EC"/>
    <w:rsid w:val="00EB425F"/>
    <w:rsid w:val="00EB443C"/>
    <w:rsid w:val="00EB5019"/>
    <w:rsid w:val="00EB58D6"/>
    <w:rsid w:val="00EB5D75"/>
    <w:rsid w:val="00EB5DF6"/>
    <w:rsid w:val="00EB5E72"/>
    <w:rsid w:val="00EB6217"/>
    <w:rsid w:val="00EB6221"/>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1D63"/>
    <w:rsid w:val="00EC257E"/>
    <w:rsid w:val="00EC2734"/>
    <w:rsid w:val="00EC2B1F"/>
    <w:rsid w:val="00EC36E1"/>
    <w:rsid w:val="00EC38F2"/>
    <w:rsid w:val="00EC3B90"/>
    <w:rsid w:val="00EC4929"/>
    <w:rsid w:val="00EC5166"/>
    <w:rsid w:val="00EC51CC"/>
    <w:rsid w:val="00EC51EC"/>
    <w:rsid w:val="00EC5614"/>
    <w:rsid w:val="00EC56B0"/>
    <w:rsid w:val="00EC56DC"/>
    <w:rsid w:val="00EC5828"/>
    <w:rsid w:val="00EC5863"/>
    <w:rsid w:val="00EC6474"/>
    <w:rsid w:val="00EC65A8"/>
    <w:rsid w:val="00EC6DF2"/>
    <w:rsid w:val="00EC6F21"/>
    <w:rsid w:val="00EC70ED"/>
    <w:rsid w:val="00EC711B"/>
    <w:rsid w:val="00EC73C8"/>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BA4"/>
    <w:rsid w:val="00ED0D8C"/>
    <w:rsid w:val="00ED0F6F"/>
    <w:rsid w:val="00ED13FE"/>
    <w:rsid w:val="00ED15E2"/>
    <w:rsid w:val="00ED1B76"/>
    <w:rsid w:val="00ED1BF1"/>
    <w:rsid w:val="00ED2180"/>
    <w:rsid w:val="00ED23A2"/>
    <w:rsid w:val="00ED2F44"/>
    <w:rsid w:val="00ED308F"/>
    <w:rsid w:val="00ED3345"/>
    <w:rsid w:val="00ED365B"/>
    <w:rsid w:val="00ED3BC4"/>
    <w:rsid w:val="00ED412C"/>
    <w:rsid w:val="00ED4460"/>
    <w:rsid w:val="00ED451C"/>
    <w:rsid w:val="00ED4D0F"/>
    <w:rsid w:val="00ED4D8C"/>
    <w:rsid w:val="00ED4FA8"/>
    <w:rsid w:val="00ED50EC"/>
    <w:rsid w:val="00ED596E"/>
    <w:rsid w:val="00ED5A37"/>
    <w:rsid w:val="00ED5C96"/>
    <w:rsid w:val="00ED5D54"/>
    <w:rsid w:val="00ED673C"/>
    <w:rsid w:val="00ED6F92"/>
    <w:rsid w:val="00ED7002"/>
    <w:rsid w:val="00ED70AC"/>
    <w:rsid w:val="00ED7187"/>
    <w:rsid w:val="00ED75AD"/>
    <w:rsid w:val="00ED75F1"/>
    <w:rsid w:val="00ED76AE"/>
    <w:rsid w:val="00ED7A74"/>
    <w:rsid w:val="00ED7C26"/>
    <w:rsid w:val="00EE00A5"/>
    <w:rsid w:val="00EE022A"/>
    <w:rsid w:val="00EE0586"/>
    <w:rsid w:val="00EE0632"/>
    <w:rsid w:val="00EE08AC"/>
    <w:rsid w:val="00EE11B2"/>
    <w:rsid w:val="00EE2431"/>
    <w:rsid w:val="00EE2598"/>
    <w:rsid w:val="00EE292E"/>
    <w:rsid w:val="00EE2AFB"/>
    <w:rsid w:val="00EE325C"/>
    <w:rsid w:val="00EE3974"/>
    <w:rsid w:val="00EE3C08"/>
    <w:rsid w:val="00EE3E91"/>
    <w:rsid w:val="00EE4131"/>
    <w:rsid w:val="00EE46E5"/>
    <w:rsid w:val="00EE489E"/>
    <w:rsid w:val="00EE48BD"/>
    <w:rsid w:val="00EE4AC5"/>
    <w:rsid w:val="00EE4EE9"/>
    <w:rsid w:val="00EE54EE"/>
    <w:rsid w:val="00EE593E"/>
    <w:rsid w:val="00EE5981"/>
    <w:rsid w:val="00EE6218"/>
    <w:rsid w:val="00EE6640"/>
    <w:rsid w:val="00EE672A"/>
    <w:rsid w:val="00EE6917"/>
    <w:rsid w:val="00EE6A07"/>
    <w:rsid w:val="00EE6BE1"/>
    <w:rsid w:val="00EE7850"/>
    <w:rsid w:val="00EE7925"/>
    <w:rsid w:val="00EE7A96"/>
    <w:rsid w:val="00EF02D7"/>
    <w:rsid w:val="00EF0682"/>
    <w:rsid w:val="00EF0784"/>
    <w:rsid w:val="00EF0D70"/>
    <w:rsid w:val="00EF1008"/>
    <w:rsid w:val="00EF1062"/>
    <w:rsid w:val="00EF10C9"/>
    <w:rsid w:val="00EF13D3"/>
    <w:rsid w:val="00EF18C8"/>
    <w:rsid w:val="00EF1912"/>
    <w:rsid w:val="00EF23CA"/>
    <w:rsid w:val="00EF2553"/>
    <w:rsid w:val="00EF27BD"/>
    <w:rsid w:val="00EF301F"/>
    <w:rsid w:val="00EF333F"/>
    <w:rsid w:val="00EF3B89"/>
    <w:rsid w:val="00EF3E0F"/>
    <w:rsid w:val="00EF440D"/>
    <w:rsid w:val="00EF5198"/>
    <w:rsid w:val="00EF51A2"/>
    <w:rsid w:val="00EF5778"/>
    <w:rsid w:val="00EF577A"/>
    <w:rsid w:val="00EF5C0B"/>
    <w:rsid w:val="00EF5C70"/>
    <w:rsid w:val="00EF5F3C"/>
    <w:rsid w:val="00EF67DA"/>
    <w:rsid w:val="00EF6A4C"/>
    <w:rsid w:val="00EF6FCE"/>
    <w:rsid w:val="00EF7886"/>
    <w:rsid w:val="00EF7913"/>
    <w:rsid w:val="00EF7975"/>
    <w:rsid w:val="00EF7D96"/>
    <w:rsid w:val="00F000D1"/>
    <w:rsid w:val="00F0016E"/>
    <w:rsid w:val="00F005F1"/>
    <w:rsid w:val="00F00801"/>
    <w:rsid w:val="00F00B5A"/>
    <w:rsid w:val="00F00B82"/>
    <w:rsid w:val="00F00C8D"/>
    <w:rsid w:val="00F00D1C"/>
    <w:rsid w:val="00F01586"/>
    <w:rsid w:val="00F015C8"/>
    <w:rsid w:val="00F02564"/>
    <w:rsid w:val="00F0291A"/>
    <w:rsid w:val="00F02DBC"/>
    <w:rsid w:val="00F02F23"/>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4C0"/>
    <w:rsid w:val="00F06554"/>
    <w:rsid w:val="00F06C17"/>
    <w:rsid w:val="00F06CF9"/>
    <w:rsid w:val="00F06DC7"/>
    <w:rsid w:val="00F07BB8"/>
    <w:rsid w:val="00F07F1D"/>
    <w:rsid w:val="00F07FDF"/>
    <w:rsid w:val="00F10223"/>
    <w:rsid w:val="00F1063A"/>
    <w:rsid w:val="00F10A79"/>
    <w:rsid w:val="00F10D17"/>
    <w:rsid w:val="00F10ED1"/>
    <w:rsid w:val="00F111A2"/>
    <w:rsid w:val="00F11633"/>
    <w:rsid w:val="00F1173A"/>
    <w:rsid w:val="00F12373"/>
    <w:rsid w:val="00F12983"/>
    <w:rsid w:val="00F12A3E"/>
    <w:rsid w:val="00F12E88"/>
    <w:rsid w:val="00F13CF9"/>
    <w:rsid w:val="00F13DF8"/>
    <w:rsid w:val="00F14428"/>
    <w:rsid w:val="00F144FA"/>
    <w:rsid w:val="00F14D96"/>
    <w:rsid w:val="00F159DE"/>
    <w:rsid w:val="00F15B70"/>
    <w:rsid w:val="00F16ABF"/>
    <w:rsid w:val="00F16ACF"/>
    <w:rsid w:val="00F16B49"/>
    <w:rsid w:val="00F16F6C"/>
    <w:rsid w:val="00F17110"/>
    <w:rsid w:val="00F17519"/>
    <w:rsid w:val="00F17A4C"/>
    <w:rsid w:val="00F17FC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318"/>
    <w:rsid w:val="00F247F6"/>
    <w:rsid w:val="00F248A6"/>
    <w:rsid w:val="00F25050"/>
    <w:rsid w:val="00F2581F"/>
    <w:rsid w:val="00F26431"/>
    <w:rsid w:val="00F268D8"/>
    <w:rsid w:val="00F26A47"/>
    <w:rsid w:val="00F277C8"/>
    <w:rsid w:val="00F27B93"/>
    <w:rsid w:val="00F27B96"/>
    <w:rsid w:val="00F304CA"/>
    <w:rsid w:val="00F30579"/>
    <w:rsid w:val="00F3063B"/>
    <w:rsid w:val="00F307B2"/>
    <w:rsid w:val="00F30979"/>
    <w:rsid w:val="00F30B96"/>
    <w:rsid w:val="00F31B31"/>
    <w:rsid w:val="00F31BDB"/>
    <w:rsid w:val="00F3236F"/>
    <w:rsid w:val="00F3293F"/>
    <w:rsid w:val="00F329C7"/>
    <w:rsid w:val="00F3305E"/>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AA5"/>
    <w:rsid w:val="00F36D7D"/>
    <w:rsid w:val="00F36FB4"/>
    <w:rsid w:val="00F373BE"/>
    <w:rsid w:val="00F375D2"/>
    <w:rsid w:val="00F37608"/>
    <w:rsid w:val="00F37730"/>
    <w:rsid w:val="00F37B70"/>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50B7B"/>
    <w:rsid w:val="00F50C69"/>
    <w:rsid w:val="00F50EE3"/>
    <w:rsid w:val="00F51137"/>
    <w:rsid w:val="00F51673"/>
    <w:rsid w:val="00F516FC"/>
    <w:rsid w:val="00F519ED"/>
    <w:rsid w:val="00F521C7"/>
    <w:rsid w:val="00F52438"/>
    <w:rsid w:val="00F533CB"/>
    <w:rsid w:val="00F53597"/>
    <w:rsid w:val="00F536E0"/>
    <w:rsid w:val="00F53AB6"/>
    <w:rsid w:val="00F53C47"/>
    <w:rsid w:val="00F5422F"/>
    <w:rsid w:val="00F543DF"/>
    <w:rsid w:val="00F54813"/>
    <w:rsid w:val="00F54E25"/>
    <w:rsid w:val="00F550A5"/>
    <w:rsid w:val="00F55223"/>
    <w:rsid w:val="00F554A4"/>
    <w:rsid w:val="00F5571C"/>
    <w:rsid w:val="00F55DA2"/>
    <w:rsid w:val="00F56183"/>
    <w:rsid w:val="00F56259"/>
    <w:rsid w:val="00F566AE"/>
    <w:rsid w:val="00F5697B"/>
    <w:rsid w:val="00F56B03"/>
    <w:rsid w:val="00F56F6A"/>
    <w:rsid w:val="00F575ED"/>
    <w:rsid w:val="00F57AFB"/>
    <w:rsid w:val="00F57F38"/>
    <w:rsid w:val="00F601A2"/>
    <w:rsid w:val="00F6053C"/>
    <w:rsid w:val="00F6066E"/>
    <w:rsid w:val="00F6079E"/>
    <w:rsid w:val="00F607E0"/>
    <w:rsid w:val="00F60C2C"/>
    <w:rsid w:val="00F60EB6"/>
    <w:rsid w:val="00F61565"/>
    <w:rsid w:val="00F615F7"/>
    <w:rsid w:val="00F61AF7"/>
    <w:rsid w:val="00F6232B"/>
    <w:rsid w:val="00F6243F"/>
    <w:rsid w:val="00F62A28"/>
    <w:rsid w:val="00F62D1B"/>
    <w:rsid w:val="00F62E41"/>
    <w:rsid w:val="00F6318C"/>
    <w:rsid w:val="00F631B4"/>
    <w:rsid w:val="00F6339E"/>
    <w:rsid w:val="00F6394C"/>
    <w:rsid w:val="00F639FB"/>
    <w:rsid w:val="00F63A48"/>
    <w:rsid w:val="00F63D08"/>
    <w:rsid w:val="00F6418A"/>
    <w:rsid w:val="00F649F1"/>
    <w:rsid w:val="00F64AEA"/>
    <w:rsid w:val="00F64F4B"/>
    <w:rsid w:val="00F653B8"/>
    <w:rsid w:val="00F657DD"/>
    <w:rsid w:val="00F65A14"/>
    <w:rsid w:val="00F65A51"/>
    <w:rsid w:val="00F65AD9"/>
    <w:rsid w:val="00F65D87"/>
    <w:rsid w:val="00F66050"/>
    <w:rsid w:val="00F666DD"/>
    <w:rsid w:val="00F675BC"/>
    <w:rsid w:val="00F67AE3"/>
    <w:rsid w:val="00F7000C"/>
    <w:rsid w:val="00F70068"/>
    <w:rsid w:val="00F70112"/>
    <w:rsid w:val="00F702C7"/>
    <w:rsid w:val="00F70747"/>
    <w:rsid w:val="00F708F7"/>
    <w:rsid w:val="00F70D31"/>
    <w:rsid w:val="00F70F1D"/>
    <w:rsid w:val="00F711B3"/>
    <w:rsid w:val="00F71282"/>
    <w:rsid w:val="00F714FA"/>
    <w:rsid w:val="00F71A60"/>
    <w:rsid w:val="00F71EAB"/>
    <w:rsid w:val="00F72065"/>
    <w:rsid w:val="00F72166"/>
    <w:rsid w:val="00F7226D"/>
    <w:rsid w:val="00F72AFA"/>
    <w:rsid w:val="00F73392"/>
    <w:rsid w:val="00F7339E"/>
    <w:rsid w:val="00F73457"/>
    <w:rsid w:val="00F73560"/>
    <w:rsid w:val="00F73B15"/>
    <w:rsid w:val="00F73BBF"/>
    <w:rsid w:val="00F73EC9"/>
    <w:rsid w:val="00F74220"/>
    <w:rsid w:val="00F74573"/>
    <w:rsid w:val="00F74907"/>
    <w:rsid w:val="00F74DB6"/>
    <w:rsid w:val="00F7583D"/>
    <w:rsid w:val="00F75B6A"/>
    <w:rsid w:val="00F75F21"/>
    <w:rsid w:val="00F7619F"/>
    <w:rsid w:val="00F7687C"/>
    <w:rsid w:val="00F76918"/>
    <w:rsid w:val="00F773D7"/>
    <w:rsid w:val="00F7774C"/>
    <w:rsid w:val="00F77814"/>
    <w:rsid w:val="00F779A9"/>
    <w:rsid w:val="00F77B7A"/>
    <w:rsid w:val="00F77E5D"/>
    <w:rsid w:val="00F77F16"/>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0D"/>
    <w:rsid w:val="00F8539E"/>
    <w:rsid w:val="00F8558C"/>
    <w:rsid w:val="00F86044"/>
    <w:rsid w:val="00F86052"/>
    <w:rsid w:val="00F86090"/>
    <w:rsid w:val="00F861B4"/>
    <w:rsid w:val="00F86629"/>
    <w:rsid w:val="00F8689C"/>
    <w:rsid w:val="00F873B7"/>
    <w:rsid w:val="00F8784E"/>
    <w:rsid w:val="00F8787F"/>
    <w:rsid w:val="00F906DA"/>
    <w:rsid w:val="00F90A3D"/>
    <w:rsid w:val="00F90E2E"/>
    <w:rsid w:val="00F91152"/>
    <w:rsid w:val="00F9119B"/>
    <w:rsid w:val="00F918C0"/>
    <w:rsid w:val="00F91967"/>
    <w:rsid w:val="00F91997"/>
    <w:rsid w:val="00F91B5D"/>
    <w:rsid w:val="00F91D8D"/>
    <w:rsid w:val="00F9218D"/>
    <w:rsid w:val="00F9257E"/>
    <w:rsid w:val="00F926B7"/>
    <w:rsid w:val="00F928A0"/>
    <w:rsid w:val="00F92977"/>
    <w:rsid w:val="00F92A2E"/>
    <w:rsid w:val="00F930BC"/>
    <w:rsid w:val="00F930FF"/>
    <w:rsid w:val="00F93446"/>
    <w:rsid w:val="00F938D3"/>
    <w:rsid w:val="00F938D7"/>
    <w:rsid w:val="00F93BD1"/>
    <w:rsid w:val="00F93D69"/>
    <w:rsid w:val="00F93E23"/>
    <w:rsid w:val="00F94028"/>
    <w:rsid w:val="00F9467C"/>
    <w:rsid w:val="00F949B9"/>
    <w:rsid w:val="00F94D18"/>
    <w:rsid w:val="00F94F0F"/>
    <w:rsid w:val="00F94F97"/>
    <w:rsid w:val="00F9573B"/>
    <w:rsid w:val="00F95AB0"/>
    <w:rsid w:val="00F95B19"/>
    <w:rsid w:val="00F95B27"/>
    <w:rsid w:val="00F95C0D"/>
    <w:rsid w:val="00F9609B"/>
    <w:rsid w:val="00F964EE"/>
    <w:rsid w:val="00F967F7"/>
    <w:rsid w:val="00F976C0"/>
    <w:rsid w:val="00F97BD0"/>
    <w:rsid w:val="00FA02D3"/>
    <w:rsid w:val="00FA038A"/>
    <w:rsid w:val="00FA0698"/>
    <w:rsid w:val="00FA0930"/>
    <w:rsid w:val="00FA0A2D"/>
    <w:rsid w:val="00FA0D2E"/>
    <w:rsid w:val="00FA0DD9"/>
    <w:rsid w:val="00FA18CC"/>
    <w:rsid w:val="00FA2533"/>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F7"/>
    <w:rsid w:val="00FA698E"/>
    <w:rsid w:val="00FA72DC"/>
    <w:rsid w:val="00FA77E4"/>
    <w:rsid w:val="00FA78CA"/>
    <w:rsid w:val="00FA7AE4"/>
    <w:rsid w:val="00FA7AE8"/>
    <w:rsid w:val="00FA7C55"/>
    <w:rsid w:val="00FB063D"/>
    <w:rsid w:val="00FB0D27"/>
    <w:rsid w:val="00FB0DD8"/>
    <w:rsid w:val="00FB140F"/>
    <w:rsid w:val="00FB1458"/>
    <w:rsid w:val="00FB19AD"/>
    <w:rsid w:val="00FB2031"/>
    <w:rsid w:val="00FB206C"/>
    <w:rsid w:val="00FB2534"/>
    <w:rsid w:val="00FB26B7"/>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6216"/>
    <w:rsid w:val="00FB73B2"/>
    <w:rsid w:val="00FB73FF"/>
    <w:rsid w:val="00FB7431"/>
    <w:rsid w:val="00FB745A"/>
    <w:rsid w:val="00FB7968"/>
    <w:rsid w:val="00FB7FB2"/>
    <w:rsid w:val="00FC02E8"/>
    <w:rsid w:val="00FC098F"/>
    <w:rsid w:val="00FC0E41"/>
    <w:rsid w:val="00FC0F37"/>
    <w:rsid w:val="00FC11FA"/>
    <w:rsid w:val="00FC1236"/>
    <w:rsid w:val="00FC14C5"/>
    <w:rsid w:val="00FC14E6"/>
    <w:rsid w:val="00FC167D"/>
    <w:rsid w:val="00FC1738"/>
    <w:rsid w:val="00FC1B57"/>
    <w:rsid w:val="00FC2580"/>
    <w:rsid w:val="00FC270F"/>
    <w:rsid w:val="00FC2D31"/>
    <w:rsid w:val="00FC303E"/>
    <w:rsid w:val="00FC3215"/>
    <w:rsid w:val="00FC342D"/>
    <w:rsid w:val="00FC36F7"/>
    <w:rsid w:val="00FC3896"/>
    <w:rsid w:val="00FC4261"/>
    <w:rsid w:val="00FC46C3"/>
    <w:rsid w:val="00FC47B6"/>
    <w:rsid w:val="00FC4CA4"/>
    <w:rsid w:val="00FC4D84"/>
    <w:rsid w:val="00FC4DF9"/>
    <w:rsid w:val="00FC5116"/>
    <w:rsid w:val="00FC5326"/>
    <w:rsid w:val="00FC5531"/>
    <w:rsid w:val="00FC599C"/>
    <w:rsid w:val="00FC5EBD"/>
    <w:rsid w:val="00FC604B"/>
    <w:rsid w:val="00FC6131"/>
    <w:rsid w:val="00FC652C"/>
    <w:rsid w:val="00FC6C97"/>
    <w:rsid w:val="00FC6D8E"/>
    <w:rsid w:val="00FC6DFE"/>
    <w:rsid w:val="00FC6F09"/>
    <w:rsid w:val="00FC7195"/>
    <w:rsid w:val="00FC79FD"/>
    <w:rsid w:val="00FC7D79"/>
    <w:rsid w:val="00FC7EF8"/>
    <w:rsid w:val="00FC7FD6"/>
    <w:rsid w:val="00FD02DB"/>
    <w:rsid w:val="00FD04B4"/>
    <w:rsid w:val="00FD17B5"/>
    <w:rsid w:val="00FD1EC9"/>
    <w:rsid w:val="00FD1F36"/>
    <w:rsid w:val="00FD20A2"/>
    <w:rsid w:val="00FD225F"/>
    <w:rsid w:val="00FD2954"/>
    <w:rsid w:val="00FD29AE"/>
    <w:rsid w:val="00FD3400"/>
    <w:rsid w:val="00FD3B75"/>
    <w:rsid w:val="00FD3CAF"/>
    <w:rsid w:val="00FD45A0"/>
    <w:rsid w:val="00FD4651"/>
    <w:rsid w:val="00FD49E3"/>
    <w:rsid w:val="00FD4B4B"/>
    <w:rsid w:val="00FD4E18"/>
    <w:rsid w:val="00FD541F"/>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0C6D"/>
    <w:rsid w:val="00FE19F5"/>
    <w:rsid w:val="00FE1E23"/>
    <w:rsid w:val="00FE27FD"/>
    <w:rsid w:val="00FE3265"/>
    <w:rsid w:val="00FE34AC"/>
    <w:rsid w:val="00FE3AC9"/>
    <w:rsid w:val="00FE3CA3"/>
    <w:rsid w:val="00FE4404"/>
    <w:rsid w:val="00FE44C5"/>
    <w:rsid w:val="00FE44D4"/>
    <w:rsid w:val="00FE4B91"/>
    <w:rsid w:val="00FE543F"/>
    <w:rsid w:val="00FE558F"/>
    <w:rsid w:val="00FE566F"/>
    <w:rsid w:val="00FE5AC9"/>
    <w:rsid w:val="00FE5BEF"/>
    <w:rsid w:val="00FE5C30"/>
    <w:rsid w:val="00FE6444"/>
    <w:rsid w:val="00FE66A7"/>
    <w:rsid w:val="00FE6883"/>
    <w:rsid w:val="00FE6937"/>
    <w:rsid w:val="00FE6CE1"/>
    <w:rsid w:val="00FE6E0C"/>
    <w:rsid w:val="00FE721D"/>
    <w:rsid w:val="00FE7245"/>
    <w:rsid w:val="00FE749D"/>
    <w:rsid w:val="00FE764C"/>
    <w:rsid w:val="00FE7823"/>
    <w:rsid w:val="00FE7D3F"/>
    <w:rsid w:val="00FF02C8"/>
    <w:rsid w:val="00FF033B"/>
    <w:rsid w:val="00FF03D1"/>
    <w:rsid w:val="00FF084E"/>
    <w:rsid w:val="00FF0A23"/>
    <w:rsid w:val="00FF0A77"/>
    <w:rsid w:val="00FF10CC"/>
    <w:rsid w:val="00FF16D2"/>
    <w:rsid w:val="00FF17B0"/>
    <w:rsid w:val="00FF1A15"/>
    <w:rsid w:val="00FF1B0C"/>
    <w:rsid w:val="00FF1E85"/>
    <w:rsid w:val="00FF20CE"/>
    <w:rsid w:val="00FF25DF"/>
    <w:rsid w:val="00FF2647"/>
    <w:rsid w:val="00FF2731"/>
    <w:rsid w:val="00FF2CAE"/>
    <w:rsid w:val="00FF31E5"/>
    <w:rsid w:val="00FF344C"/>
    <w:rsid w:val="00FF3462"/>
    <w:rsid w:val="00FF3DF9"/>
    <w:rsid w:val="00FF40C0"/>
    <w:rsid w:val="00FF41D4"/>
    <w:rsid w:val="00FF44B1"/>
    <w:rsid w:val="00FF44C4"/>
    <w:rsid w:val="00FF44FD"/>
    <w:rsid w:val="00FF4627"/>
    <w:rsid w:val="00FF512D"/>
    <w:rsid w:val="00FF517F"/>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autoRedefine/>
    <w:qFormat/>
    <w:rsid w:val="002C2A93"/>
    <w:pPr>
      <w:keepNext/>
      <w:numPr>
        <w:ilvl w:val="1"/>
        <w:numId w:val="7"/>
      </w:numPr>
      <w:tabs>
        <w:tab w:val="clear" w:pos="9774"/>
        <w:tab w:val="num" w:pos="864"/>
      </w:tabs>
      <w:spacing w:before="360" w:after="60"/>
      <w:ind w:left="720"/>
      <w:outlineLvl w:val="1"/>
    </w:pPr>
    <w:rPr>
      <w:b/>
      <w:bCs/>
      <w:sz w:val="28"/>
    </w:rPr>
  </w:style>
  <w:style w:type="paragraph" w:styleId="Heading3">
    <w:name w:val="heading 3"/>
    <w:basedOn w:val="Normal"/>
    <w:next w:val="Normal"/>
    <w:autoRedefine/>
    <w:qFormat/>
    <w:rsid w:val="002C2A93"/>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6312FA"/>
    <w:pPr>
      <w:keepNext/>
      <w:numPr>
        <w:ilvl w:val="3"/>
        <w:numId w:val="7"/>
      </w:numPr>
      <w:spacing w:before="360"/>
      <w:outlineLvl w:val="3"/>
    </w:pPr>
    <w:rPr>
      <w:b/>
      <w:szCs w:val="20"/>
    </w:rPr>
  </w:style>
  <w:style w:type="paragraph" w:styleId="Heading5">
    <w:name w:val="heading 5"/>
    <w:basedOn w:val="Normal"/>
    <w:next w:val="Normal"/>
    <w:qFormat/>
    <w:rsid w:val="001642C9"/>
    <w:pPr>
      <w:keepNext/>
      <w:numPr>
        <w:numId w:val="32"/>
      </w:numPr>
      <w:outlineLvl w:val="4"/>
    </w:pPr>
    <w:rPr>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322E13"/>
    <w:pPr>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B161B2"/>
    <w:pPr>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paragraph" w:styleId="NoSpacing">
    <w:name w:val="No Spacing"/>
    <w:uiPriority w:val="1"/>
    <w:qFormat/>
    <w:rsid w:val="00CC1DC1"/>
    <w:rPr>
      <w:rFonts w:asciiTheme="minorHAnsi" w:hAnsiTheme="minorHAnsi" w:cstheme="minorHAns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14899">
      <w:bodyDiv w:val="1"/>
      <w:marLeft w:val="0"/>
      <w:marRight w:val="0"/>
      <w:marTop w:val="0"/>
      <w:marBottom w:val="0"/>
      <w:divBdr>
        <w:top w:val="none" w:sz="0" w:space="0" w:color="auto"/>
        <w:left w:val="none" w:sz="0" w:space="0" w:color="auto"/>
        <w:bottom w:val="none" w:sz="0" w:space="0" w:color="auto"/>
        <w:right w:val="none" w:sz="0" w:space="0" w:color="auto"/>
      </w:divBdr>
    </w:div>
    <w:div w:id="26150735">
      <w:bodyDiv w:val="1"/>
      <w:marLeft w:val="0"/>
      <w:marRight w:val="0"/>
      <w:marTop w:val="0"/>
      <w:marBottom w:val="0"/>
      <w:divBdr>
        <w:top w:val="none" w:sz="0" w:space="0" w:color="auto"/>
        <w:left w:val="none" w:sz="0" w:space="0" w:color="auto"/>
        <w:bottom w:val="none" w:sz="0" w:space="0" w:color="auto"/>
        <w:right w:val="none" w:sz="0" w:space="0" w:color="auto"/>
      </w:divBdr>
    </w:div>
    <w:div w:id="26416265">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02313529">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28060402">
      <w:bodyDiv w:val="1"/>
      <w:marLeft w:val="0"/>
      <w:marRight w:val="0"/>
      <w:marTop w:val="0"/>
      <w:marBottom w:val="0"/>
      <w:divBdr>
        <w:top w:val="none" w:sz="0" w:space="0" w:color="auto"/>
        <w:left w:val="none" w:sz="0" w:space="0" w:color="auto"/>
        <w:bottom w:val="none" w:sz="0" w:space="0" w:color="auto"/>
        <w:right w:val="none" w:sz="0" w:space="0" w:color="auto"/>
      </w:divBdr>
    </w:div>
    <w:div w:id="129907544">
      <w:bodyDiv w:val="1"/>
      <w:marLeft w:val="0"/>
      <w:marRight w:val="0"/>
      <w:marTop w:val="0"/>
      <w:marBottom w:val="0"/>
      <w:divBdr>
        <w:top w:val="none" w:sz="0" w:space="0" w:color="auto"/>
        <w:left w:val="none" w:sz="0" w:space="0" w:color="auto"/>
        <w:bottom w:val="none" w:sz="0" w:space="0" w:color="auto"/>
        <w:right w:val="none" w:sz="0" w:space="0" w:color="auto"/>
      </w:divBdr>
    </w:div>
    <w:div w:id="133724109">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2434361">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64934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0769429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38561101">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56257137">
      <w:bodyDiv w:val="1"/>
      <w:marLeft w:val="0"/>
      <w:marRight w:val="0"/>
      <w:marTop w:val="0"/>
      <w:marBottom w:val="0"/>
      <w:divBdr>
        <w:top w:val="none" w:sz="0" w:space="0" w:color="auto"/>
        <w:left w:val="none" w:sz="0" w:space="0" w:color="auto"/>
        <w:bottom w:val="none" w:sz="0" w:space="0" w:color="auto"/>
        <w:right w:val="none" w:sz="0" w:space="0" w:color="auto"/>
      </w:divBdr>
      <w:divsChild>
        <w:div w:id="224025427">
          <w:marLeft w:val="0"/>
          <w:marRight w:val="0"/>
          <w:marTop w:val="0"/>
          <w:marBottom w:val="0"/>
          <w:divBdr>
            <w:top w:val="none" w:sz="0" w:space="0" w:color="auto"/>
            <w:left w:val="none" w:sz="0" w:space="0" w:color="auto"/>
            <w:bottom w:val="none" w:sz="0" w:space="0" w:color="auto"/>
            <w:right w:val="none" w:sz="0" w:space="0" w:color="auto"/>
          </w:divBdr>
          <w:divsChild>
            <w:div w:id="1030911735">
              <w:marLeft w:val="0"/>
              <w:marRight w:val="0"/>
              <w:marTop w:val="0"/>
              <w:marBottom w:val="0"/>
              <w:divBdr>
                <w:top w:val="none" w:sz="0" w:space="0" w:color="auto"/>
                <w:left w:val="none" w:sz="0" w:space="0" w:color="auto"/>
                <w:bottom w:val="none" w:sz="0" w:space="0" w:color="auto"/>
                <w:right w:val="none" w:sz="0" w:space="0" w:color="auto"/>
              </w:divBdr>
              <w:divsChild>
                <w:div w:id="1967929570">
                  <w:marLeft w:val="0"/>
                  <w:marRight w:val="0"/>
                  <w:marTop w:val="0"/>
                  <w:marBottom w:val="0"/>
                  <w:divBdr>
                    <w:top w:val="none" w:sz="0" w:space="0" w:color="auto"/>
                    <w:left w:val="none" w:sz="0" w:space="0" w:color="auto"/>
                    <w:bottom w:val="none" w:sz="0" w:space="0" w:color="auto"/>
                    <w:right w:val="none" w:sz="0" w:space="0" w:color="auto"/>
                  </w:divBdr>
                  <w:divsChild>
                    <w:div w:id="483667133">
                      <w:marLeft w:val="0"/>
                      <w:marRight w:val="0"/>
                      <w:marTop w:val="0"/>
                      <w:marBottom w:val="0"/>
                      <w:divBdr>
                        <w:top w:val="none" w:sz="0" w:space="0" w:color="auto"/>
                        <w:left w:val="none" w:sz="0" w:space="0" w:color="auto"/>
                        <w:bottom w:val="none" w:sz="0" w:space="0" w:color="auto"/>
                        <w:right w:val="none" w:sz="0" w:space="0" w:color="auto"/>
                      </w:divBdr>
                      <w:divsChild>
                        <w:div w:id="2034576498">
                          <w:marLeft w:val="0"/>
                          <w:marRight w:val="0"/>
                          <w:marTop w:val="0"/>
                          <w:marBottom w:val="0"/>
                          <w:divBdr>
                            <w:top w:val="none" w:sz="0" w:space="0" w:color="auto"/>
                            <w:left w:val="none" w:sz="0" w:space="0" w:color="auto"/>
                            <w:bottom w:val="none" w:sz="0" w:space="0" w:color="auto"/>
                            <w:right w:val="none" w:sz="0" w:space="0" w:color="auto"/>
                          </w:divBdr>
                          <w:divsChild>
                            <w:div w:id="142703187">
                              <w:marLeft w:val="0"/>
                              <w:marRight w:val="0"/>
                              <w:marTop w:val="0"/>
                              <w:marBottom w:val="0"/>
                              <w:divBdr>
                                <w:top w:val="none" w:sz="0" w:space="0" w:color="auto"/>
                                <w:left w:val="none" w:sz="0" w:space="0" w:color="auto"/>
                                <w:bottom w:val="none" w:sz="0" w:space="0" w:color="auto"/>
                                <w:right w:val="none" w:sz="0" w:space="0" w:color="auto"/>
                              </w:divBdr>
                              <w:divsChild>
                                <w:div w:id="1887403344">
                                  <w:marLeft w:val="0"/>
                                  <w:marRight w:val="0"/>
                                  <w:marTop w:val="0"/>
                                  <w:marBottom w:val="0"/>
                                  <w:divBdr>
                                    <w:top w:val="none" w:sz="0" w:space="0" w:color="auto"/>
                                    <w:left w:val="none" w:sz="0" w:space="0" w:color="auto"/>
                                    <w:bottom w:val="none" w:sz="0" w:space="0" w:color="auto"/>
                                    <w:right w:val="none" w:sz="0" w:space="0" w:color="auto"/>
                                  </w:divBdr>
                                  <w:divsChild>
                                    <w:div w:id="729885218">
                                      <w:marLeft w:val="0"/>
                                      <w:marRight w:val="0"/>
                                      <w:marTop w:val="0"/>
                                      <w:marBottom w:val="0"/>
                                      <w:divBdr>
                                        <w:top w:val="none" w:sz="0" w:space="0" w:color="auto"/>
                                        <w:left w:val="none" w:sz="0" w:space="0" w:color="auto"/>
                                        <w:bottom w:val="none" w:sz="0" w:space="0" w:color="auto"/>
                                        <w:right w:val="none" w:sz="0" w:space="0" w:color="auto"/>
                                      </w:divBdr>
                                      <w:divsChild>
                                        <w:div w:id="422341961">
                                          <w:marLeft w:val="0"/>
                                          <w:marRight w:val="0"/>
                                          <w:marTop w:val="0"/>
                                          <w:marBottom w:val="0"/>
                                          <w:divBdr>
                                            <w:top w:val="none" w:sz="0" w:space="0" w:color="auto"/>
                                            <w:left w:val="none" w:sz="0" w:space="0" w:color="auto"/>
                                            <w:bottom w:val="none" w:sz="0" w:space="0" w:color="auto"/>
                                            <w:right w:val="none" w:sz="0" w:space="0" w:color="auto"/>
                                          </w:divBdr>
                                          <w:divsChild>
                                            <w:div w:id="209222705">
                                              <w:marLeft w:val="0"/>
                                              <w:marRight w:val="0"/>
                                              <w:marTop w:val="0"/>
                                              <w:marBottom w:val="0"/>
                                              <w:divBdr>
                                                <w:top w:val="none" w:sz="0" w:space="0" w:color="auto"/>
                                                <w:left w:val="none" w:sz="0" w:space="0" w:color="auto"/>
                                                <w:bottom w:val="none" w:sz="0" w:space="0" w:color="auto"/>
                                                <w:right w:val="none" w:sz="0" w:space="0" w:color="auto"/>
                                              </w:divBdr>
                                              <w:divsChild>
                                                <w:div w:id="2037460535">
                                                  <w:marLeft w:val="0"/>
                                                  <w:marRight w:val="0"/>
                                                  <w:marTop w:val="0"/>
                                                  <w:marBottom w:val="0"/>
                                                  <w:divBdr>
                                                    <w:top w:val="none" w:sz="0" w:space="0" w:color="auto"/>
                                                    <w:left w:val="none" w:sz="0" w:space="0" w:color="auto"/>
                                                    <w:bottom w:val="none" w:sz="0" w:space="0" w:color="auto"/>
                                                    <w:right w:val="none" w:sz="0" w:space="0" w:color="auto"/>
                                                  </w:divBdr>
                                                  <w:divsChild>
                                                    <w:div w:id="1143620582">
                                                      <w:marLeft w:val="0"/>
                                                      <w:marRight w:val="0"/>
                                                      <w:marTop w:val="225"/>
                                                      <w:marBottom w:val="225"/>
                                                      <w:divBdr>
                                                        <w:top w:val="single" w:sz="12" w:space="0" w:color="FFFFFF"/>
                                                        <w:left w:val="none" w:sz="0" w:space="0" w:color="auto"/>
                                                        <w:bottom w:val="single" w:sz="12" w:space="0" w:color="FFFFFF"/>
                                                        <w:right w:val="none" w:sz="0" w:space="0" w:color="auto"/>
                                                      </w:divBdr>
                                                      <w:divsChild>
                                                        <w:div w:id="141237045">
                                                          <w:marLeft w:val="0"/>
                                                          <w:marRight w:val="0"/>
                                                          <w:marTop w:val="0"/>
                                                          <w:marBottom w:val="0"/>
                                                          <w:divBdr>
                                                            <w:top w:val="none" w:sz="0" w:space="0" w:color="auto"/>
                                                            <w:left w:val="none" w:sz="0" w:space="0" w:color="auto"/>
                                                            <w:bottom w:val="none" w:sz="0" w:space="0" w:color="auto"/>
                                                            <w:right w:val="none" w:sz="0" w:space="0" w:color="auto"/>
                                                          </w:divBdr>
                                                          <w:divsChild>
                                                            <w:div w:id="387842979">
                                                              <w:marLeft w:val="0"/>
                                                              <w:marRight w:val="0"/>
                                                              <w:marTop w:val="0"/>
                                                              <w:marBottom w:val="0"/>
                                                              <w:divBdr>
                                                                <w:top w:val="none" w:sz="0" w:space="0" w:color="auto"/>
                                                                <w:left w:val="none" w:sz="0" w:space="0" w:color="auto"/>
                                                                <w:bottom w:val="none" w:sz="0" w:space="0" w:color="auto"/>
                                                                <w:right w:val="none" w:sz="0" w:space="0" w:color="auto"/>
                                                              </w:divBdr>
                                                              <w:divsChild>
                                                                <w:div w:id="371148889">
                                                                  <w:marLeft w:val="0"/>
                                                                  <w:marRight w:val="0"/>
                                                                  <w:marTop w:val="0"/>
                                                                  <w:marBottom w:val="0"/>
                                                                  <w:divBdr>
                                                                    <w:top w:val="none" w:sz="0" w:space="0" w:color="auto"/>
                                                                    <w:left w:val="none" w:sz="0" w:space="0" w:color="auto"/>
                                                                    <w:bottom w:val="none" w:sz="0" w:space="0" w:color="auto"/>
                                                                    <w:right w:val="none" w:sz="0" w:space="0" w:color="auto"/>
                                                                  </w:divBdr>
                                                                  <w:divsChild>
                                                                    <w:div w:id="44003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29825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3549294">
      <w:bodyDiv w:val="1"/>
      <w:marLeft w:val="0"/>
      <w:marRight w:val="0"/>
      <w:marTop w:val="0"/>
      <w:marBottom w:val="0"/>
      <w:divBdr>
        <w:top w:val="none" w:sz="0" w:space="0" w:color="auto"/>
        <w:left w:val="none" w:sz="0" w:space="0" w:color="auto"/>
        <w:bottom w:val="none" w:sz="0" w:space="0" w:color="auto"/>
        <w:right w:val="none" w:sz="0" w:space="0" w:color="auto"/>
      </w:divBdr>
      <w:divsChild>
        <w:div w:id="2013339017">
          <w:marLeft w:val="0"/>
          <w:marRight w:val="0"/>
          <w:marTop w:val="0"/>
          <w:marBottom w:val="0"/>
          <w:divBdr>
            <w:top w:val="none" w:sz="0" w:space="0" w:color="auto"/>
            <w:left w:val="none" w:sz="0" w:space="0" w:color="auto"/>
            <w:bottom w:val="none" w:sz="0" w:space="0" w:color="auto"/>
            <w:right w:val="none" w:sz="0" w:space="0" w:color="auto"/>
          </w:divBdr>
          <w:divsChild>
            <w:div w:id="234824763">
              <w:marLeft w:val="0"/>
              <w:marRight w:val="0"/>
              <w:marTop w:val="0"/>
              <w:marBottom w:val="0"/>
              <w:divBdr>
                <w:top w:val="none" w:sz="0" w:space="0" w:color="auto"/>
                <w:left w:val="none" w:sz="0" w:space="0" w:color="auto"/>
                <w:bottom w:val="none" w:sz="0" w:space="0" w:color="auto"/>
                <w:right w:val="none" w:sz="0" w:space="0" w:color="auto"/>
              </w:divBdr>
              <w:divsChild>
                <w:div w:id="1647247761">
                  <w:marLeft w:val="0"/>
                  <w:marRight w:val="0"/>
                  <w:marTop w:val="0"/>
                  <w:marBottom w:val="0"/>
                  <w:divBdr>
                    <w:top w:val="none" w:sz="0" w:space="0" w:color="auto"/>
                    <w:left w:val="none" w:sz="0" w:space="0" w:color="auto"/>
                    <w:bottom w:val="none" w:sz="0" w:space="0" w:color="auto"/>
                    <w:right w:val="none" w:sz="0" w:space="0" w:color="auto"/>
                  </w:divBdr>
                  <w:divsChild>
                    <w:div w:id="292977845">
                      <w:marLeft w:val="0"/>
                      <w:marRight w:val="0"/>
                      <w:marTop w:val="0"/>
                      <w:marBottom w:val="0"/>
                      <w:divBdr>
                        <w:top w:val="none" w:sz="0" w:space="0" w:color="auto"/>
                        <w:left w:val="none" w:sz="0" w:space="0" w:color="auto"/>
                        <w:bottom w:val="none" w:sz="0" w:space="0" w:color="auto"/>
                        <w:right w:val="none" w:sz="0" w:space="0" w:color="auto"/>
                      </w:divBdr>
                      <w:divsChild>
                        <w:div w:id="929579463">
                          <w:marLeft w:val="0"/>
                          <w:marRight w:val="0"/>
                          <w:marTop w:val="0"/>
                          <w:marBottom w:val="0"/>
                          <w:divBdr>
                            <w:top w:val="none" w:sz="0" w:space="0" w:color="auto"/>
                            <w:left w:val="none" w:sz="0" w:space="0" w:color="auto"/>
                            <w:bottom w:val="none" w:sz="0" w:space="0" w:color="auto"/>
                            <w:right w:val="none" w:sz="0" w:space="0" w:color="auto"/>
                          </w:divBdr>
                          <w:divsChild>
                            <w:div w:id="804812933">
                              <w:marLeft w:val="0"/>
                              <w:marRight w:val="0"/>
                              <w:marTop w:val="0"/>
                              <w:marBottom w:val="0"/>
                              <w:divBdr>
                                <w:top w:val="none" w:sz="0" w:space="0" w:color="auto"/>
                                <w:left w:val="none" w:sz="0" w:space="0" w:color="auto"/>
                                <w:bottom w:val="none" w:sz="0" w:space="0" w:color="auto"/>
                                <w:right w:val="none" w:sz="0" w:space="0" w:color="auto"/>
                              </w:divBdr>
                              <w:divsChild>
                                <w:div w:id="1797290280">
                                  <w:marLeft w:val="0"/>
                                  <w:marRight w:val="0"/>
                                  <w:marTop w:val="0"/>
                                  <w:marBottom w:val="0"/>
                                  <w:divBdr>
                                    <w:top w:val="none" w:sz="0" w:space="0" w:color="auto"/>
                                    <w:left w:val="none" w:sz="0" w:space="0" w:color="auto"/>
                                    <w:bottom w:val="none" w:sz="0" w:space="0" w:color="auto"/>
                                    <w:right w:val="none" w:sz="0" w:space="0" w:color="auto"/>
                                  </w:divBdr>
                                  <w:divsChild>
                                    <w:div w:id="1816144905">
                                      <w:marLeft w:val="0"/>
                                      <w:marRight w:val="0"/>
                                      <w:marTop w:val="0"/>
                                      <w:marBottom w:val="0"/>
                                      <w:divBdr>
                                        <w:top w:val="none" w:sz="0" w:space="0" w:color="auto"/>
                                        <w:left w:val="none" w:sz="0" w:space="0" w:color="auto"/>
                                        <w:bottom w:val="none" w:sz="0" w:space="0" w:color="auto"/>
                                        <w:right w:val="none" w:sz="0" w:space="0" w:color="auto"/>
                                      </w:divBdr>
                                      <w:divsChild>
                                        <w:div w:id="2061240804">
                                          <w:marLeft w:val="0"/>
                                          <w:marRight w:val="0"/>
                                          <w:marTop w:val="0"/>
                                          <w:marBottom w:val="0"/>
                                          <w:divBdr>
                                            <w:top w:val="none" w:sz="0" w:space="0" w:color="auto"/>
                                            <w:left w:val="none" w:sz="0" w:space="0" w:color="auto"/>
                                            <w:bottom w:val="none" w:sz="0" w:space="0" w:color="auto"/>
                                            <w:right w:val="none" w:sz="0" w:space="0" w:color="auto"/>
                                          </w:divBdr>
                                          <w:divsChild>
                                            <w:div w:id="906107388">
                                              <w:marLeft w:val="0"/>
                                              <w:marRight w:val="0"/>
                                              <w:marTop w:val="0"/>
                                              <w:marBottom w:val="0"/>
                                              <w:divBdr>
                                                <w:top w:val="none" w:sz="0" w:space="0" w:color="auto"/>
                                                <w:left w:val="none" w:sz="0" w:space="0" w:color="auto"/>
                                                <w:bottom w:val="none" w:sz="0" w:space="0" w:color="auto"/>
                                                <w:right w:val="none" w:sz="0" w:space="0" w:color="auto"/>
                                              </w:divBdr>
                                              <w:divsChild>
                                                <w:div w:id="413088103">
                                                  <w:marLeft w:val="0"/>
                                                  <w:marRight w:val="0"/>
                                                  <w:marTop w:val="0"/>
                                                  <w:marBottom w:val="0"/>
                                                  <w:divBdr>
                                                    <w:top w:val="none" w:sz="0" w:space="0" w:color="auto"/>
                                                    <w:left w:val="none" w:sz="0" w:space="0" w:color="auto"/>
                                                    <w:bottom w:val="none" w:sz="0" w:space="0" w:color="auto"/>
                                                    <w:right w:val="none" w:sz="0" w:space="0" w:color="auto"/>
                                                  </w:divBdr>
                                                  <w:divsChild>
                                                    <w:div w:id="358508522">
                                                      <w:marLeft w:val="0"/>
                                                      <w:marRight w:val="0"/>
                                                      <w:marTop w:val="225"/>
                                                      <w:marBottom w:val="225"/>
                                                      <w:divBdr>
                                                        <w:top w:val="single" w:sz="12" w:space="0" w:color="FFFFFF"/>
                                                        <w:left w:val="none" w:sz="0" w:space="0" w:color="auto"/>
                                                        <w:bottom w:val="single" w:sz="12" w:space="0" w:color="FFFFFF"/>
                                                        <w:right w:val="none" w:sz="0" w:space="0" w:color="auto"/>
                                                      </w:divBdr>
                                                      <w:divsChild>
                                                        <w:div w:id="738748664">
                                                          <w:marLeft w:val="0"/>
                                                          <w:marRight w:val="0"/>
                                                          <w:marTop w:val="0"/>
                                                          <w:marBottom w:val="0"/>
                                                          <w:divBdr>
                                                            <w:top w:val="none" w:sz="0" w:space="0" w:color="auto"/>
                                                            <w:left w:val="none" w:sz="0" w:space="0" w:color="auto"/>
                                                            <w:bottom w:val="none" w:sz="0" w:space="0" w:color="auto"/>
                                                            <w:right w:val="none" w:sz="0" w:space="0" w:color="auto"/>
                                                          </w:divBdr>
                                                          <w:divsChild>
                                                            <w:div w:id="1076198683">
                                                              <w:marLeft w:val="0"/>
                                                              <w:marRight w:val="0"/>
                                                              <w:marTop w:val="0"/>
                                                              <w:marBottom w:val="0"/>
                                                              <w:divBdr>
                                                                <w:top w:val="none" w:sz="0" w:space="0" w:color="auto"/>
                                                                <w:left w:val="none" w:sz="0" w:space="0" w:color="auto"/>
                                                                <w:bottom w:val="none" w:sz="0" w:space="0" w:color="auto"/>
                                                                <w:right w:val="none" w:sz="0" w:space="0" w:color="auto"/>
                                                              </w:divBdr>
                                                              <w:divsChild>
                                                                <w:div w:id="1149248336">
                                                                  <w:marLeft w:val="0"/>
                                                                  <w:marRight w:val="0"/>
                                                                  <w:marTop w:val="0"/>
                                                                  <w:marBottom w:val="0"/>
                                                                  <w:divBdr>
                                                                    <w:top w:val="none" w:sz="0" w:space="0" w:color="auto"/>
                                                                    <w:left w:val="none" w:sz="0" w:space="0" w:color="auto"/>
                                                                    <w:bottom w:val="none" w:sz="0" w:space="0" w:color="auto"/>
                                                                    <w:right w:val="none" w:sz="0" w:space="0" w:color="auto"/>
                                                                  </w:divBdr>
                                                                  <w:divsChild>
                                                                    <w:div w:id="10168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2235563">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087399">
      <w:bodyDiv w:val="1"/>
      <w:marLeft w:val="0"/>
      <w:marRight w:val="0"/>
      <w:marTop w:val="0"/>
      <w:marBottom w:val="0"/>
      <w:divBdr>
        <w:top w:val="none" w:sz="0" w:space="0" w:color="auto"/>
        <w:left w:val="none" w:sz="0" w:space="0" w:color="auto"/>
        <w:bottom w:val="none" w:sz="0" w:space="0" w:color="auto"/>
        <w:right w:val="none" w:sz="0" w:space="0" w:color="auto"/>
      </w:divBdr>
    </w:div>
    <w:div w:id="470249502">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038729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42792621">
      <w:bodyDiv w:val="1"/>
      <w:marLeft w:val="0"/>
      <w:marRight w:val="0"/>
      <w:marTop w:val="0"/>
      <w:marBottom w:val="0"/>
      <w:divBdr>
        <w:top w:val="none" w:sz="0" w:space="0" w:color="auto"/>
        <w:left w:val="none" w:sz="0" w:space="0" w:color="auto"/>
        <w:bottom w:val="none" w:sz="0" w:space="0" w:color="auto"/>
        <w:right w:val="none" w:sz="0" w:space="0" w:color="auto"/>
      </w:divBdr>
    </w:div>
    <w:div w:id="573124428">
      <w:bodyDiv w:val="1"/>
      <w:marLeft w:val="0"/>
      <w:marRight w:val="0"/>
      <w:marTop w:val="0"/>
      <w:marBottom w:val="0"/>
      <w:divBdr>
        <w:top w:val="none" w:sz="0" w:space="0" w:color="auto"/>
        <w:left w:val="none" w:sz="0" w:space="0" w:color="auto"/>
        <w:bottom w:val="none" w:sz="0" w:space="0" w:color="auto"/>
        <w:right w:val="none" w:sz="0" w:space="0" w:color="auto"/>
      </w:divBdr>
    </w:div>
    <w:div w:id="598291462">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2731399">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59844812">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793862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47404056">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913054052">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5355652">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769945">
      <w:bodyDiv w:val="1"/>
      <w:marLeft w:val="0"/>
      <w:marRight w:val="0"/>
      <w:marTop w:val="0"/>
      <w:marBottom w:val="0"/>
      <w:divBdr>
        <w:top w:val="none" w:sz="0" w:space="0" w:color="auto"/>
        <w:left w:val="none" w:sz="0" w:space="0" w:color="auto"/>
        <w:bottom w:val="none" w:sz="0" w:space="0" w:color="auto"/>
        <w:right w:val="none" w:sz="0" w:space="0" w:color="auto"/>
      </w:divBdr>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48920885">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09933402">
      <w:bodyDiv w:val="1"/>
      <w:marLeft w:val="0"/>
      <w:marRight w:val="0"/>
      <w:marTop w:val="0"/>
      <w:marBottom w:val="0"/>
      <w:divBdr>
        <w:top w:val="none" w:sz="0" w:space="0" w:color="auto"/>
        <w:left w:val="none" w:sz="0" w:space="0" w:color="auto"/>
        <w:bottom w:val="none" w:sz="0" w:space="0" w:color="auto"/>
        <w:right w:val="none" w:sz="0" w:space="0" w:color="auto"/>
      </w:divBdr>
    </w:div>
    <w:div w:id="1115834567">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205829244">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6013474">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4560263">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4805339">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90553417">
      <w:bodyDiv w:val="1"/>
      <w:marLeft w:val="0"/>
      <w:marRight w:val="0"/>
      <w:marTop w:val="0"/>
      <w:marBottom w:val="0"/>
      <w:divBdr>
        <w:top w:val="none" w:sz="0" w:space="0" w:color="auto"/>
        <w:left w:val="none" w:sz="0" w:space="0" w:color="auto"/>
        <w:bottom w:val="none" w:sz="0" w:space="0" w:color="auto"/>
        <w:right w:val="none" w:sz="0" w:space="0" w:color="auto"/>
      </w:divBdr>
    </w:div>
    <w:div w:id="1306205973">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66440662">
      <w:bodyDiv w:val="1"/>
      <w:marLeft w:val="0"/>
      <w:marRight w:val="0"/>
      <w:marTop w:val="0"/>
      <w:marBottom w:val="0"/>
      <w:divBdr>
        <w:top w:val="none" w:sz="0" w:space="0" w:color="auto"/>
        <w:left w:val="none" w:sz="0" w:space="0" w:color="auto"/>
        <w:bottom w:val="none" w:sz="0" w:space="0" w:color="auto"/>
        <w:right w:val="none" w:sz="0" w:space="0" w:color="auto"/>
      </w:divBdr>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399398201">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4373601">
      <w:bodyDiv w:val="1"/>
      <w:marLeft w:val="0"/>
      <w:marRight w:val="0"/>
      <w:marTop w:val="0"/>
      <w:marBottom w:val="0"/>
      <w:divBdr>
        <w:top w:val="none" w:sz="0" w:space="0" w:color="auto"/>
        <w:left w:val="none" w:sz="0" w:space="0" w:color="auto"/>
        <w:bottom w:val="none" w:sz="0" w:space="0" w:color="auto"/>
        <w:right w:val="none" w:sz="0" w:space="0" w:color="auto"/>
      </w:divBdr>
    </w:div>
    <w:div w:id="1501656325">
      <w:bodyDiv w:val="1"/>
      <w:marLeft w:val="0"/>
      <w:marRight w:val="0"/>
      <w:marTop w:val="0"/>
      <w:marBottom w:val="0"/>
      <w:divBdr>
        <w:top w:val="none" w:sz="0" w:space="0" w:color="auto"/>
        <w:left w:val="none" w:sz="0" w:space="0" w:color="auto"/>
        <w:bottom w:val="none" w:sz="0" w:space="0" w:color="auto"/>
        <w:right w:val="none" w:sz="0" w:space="0" w:color="auto"/>
      </w:divBdr>
    </w:div>
    <w:div w:id="1513764113">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1539917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8268552">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68629275">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833477">
      <w:bodyDiv w:val="1"/>
      <w:marLeft w:val="0"/>
      <w:marRight w:val="0"/>
      <w:marTop w:val="0"/>
      <w:marBottom w:val="0"/>
      <w:divBdr>
        <w:top w:val="none" w:sz="0" w:space="0" w:color="auto"/>
        <w:left w:val="none" w:sz="0" w:space="0" w:color="auto"/>
        <w:bottom w:val="none" w:sz="0" w:space="0" w:color="auto"/>
        <w:right w:val="none" w:sz="0" w:space="0" w:color="auto"/>
      </w:divBdr>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97579515">
      <w:bodyDiv w:val="1"/>
      <w:marLeft w:val="0"/>
      <w:marRight w:val="0"/>
      <w:marTop w:val="0"/>
      <w:marBottom w:val="0"/>
      <w:divBdr>
        <w:top w:val="none" w:sz="0" w:space="0" w:color="auto"/>
        <w:left w:val="none" w:sz="0" w:space="0" w:color="auto"/>
        <w:bottom w:val="none" w:sz="0" w:space="0" w:color="auto"/>
        <w:right w:val="none" w:sz="0" w:space="0" w:color="auto"/>
      </w:divBdr>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6827734">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799445210">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77035200">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19889720">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84257352">
      <w:bodyDiv w:val="1"/>
      <w:marLeft w:val="0"/>
      <w:marRight w:val="0"/>
      <w:marTop w:val="0"/>
      <w:marBottom w:val="0"/>
      <w:divBdr>
        <w:top w:val="none" w:sz="0" w:space="0" w:color="auto"/>
        <w:left w:val="none" w:sz="0" w:space="0" w:color="auto"/>
        <w:bottom w:val="none" w:sz="0" w:space="0" w:color="auto"/>
        <w:right w:val="none" w:sz="0" w:space="0" w:color="auto"/>
      </w:divBdr>
    </w:div>
    <w:div w:id="2100515572">
      <w:bodyDiv w:val="1"/>
      <w:marLeft w:val="0"/>
      <w:marRight w:val="0"/>
      <w:marTop w:val="0"/>
      <w:marBottom w:val="0"/>
      <w:divBdr>
        <w:top w:val="none" w:sz="0" w:space="0" w:color="auto"/>
        <w:left w:val="none" w:sz="0" w:space="0" w:color="auto"/>
        <w:bottom w:val="none" w:sz="0" w:space="0" w:color="auto"/>
        <w:right w:val="none" w:sz="0" w:space="0" w:color="auto"/>
      </w:divBdr>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1.jpeg"/><Relationship Id="rId26" Type="http://schemas.openxmlformats.org/officeDocument/2006/relationships/image" Target="media/image9.jpg"/><Relationship Id="rId39" Type="http://schemas.openxmlformats.org/officeDocument/2006/relationships/hyperlink" Target="http://stix.mitre.org/about/documents/XXXX.pdf" TargetMode="External"/><Relationship Id="rId3" Type="http://schemas.openxmlformats.org/officeDocument/2006/relationships/styles" Target="styles.xml"/><Relationship Id="rId21" Type="http://schemas.openxmlformats.org/officeDocument/2006/relationships/image" Target="media/image4.png"/><Relationship Id="rId34" Type="http://schemas.openxmlformats.org/officeDocument/2006/relationships/hyperlink" Target="http://github.com/STIXProject/specifications" TargetMode="External"/><Relationship Id="rId42" Type="http://schemas.openxmlformats.org/officeDocument/2006/relationships/hyperlink" Target="http://stix.mitre.org/about/documents/XXXX.pdf"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image" Target="media/image8.png"/><Relationship Id="rId33" Type="http://schemas.openxmlformats.org/officeDocument/2006/relationships/hyperlink" Target="https://stix.mitre.org" TargetMode="External"/><Relationship Id="rId38" Type="http://schemas.openxmlformats.org/officeDocument/2006/relationships/hyperlink" Target="http://stix.mitre.org/about/documents/XXXX.pdf" TargetMode="Externa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3.png"/><Relationship Id="rId29" Type="http://schemas.openxmlformats.org/officeDocument/2006/relationships/footer" Target="footer6.xml"/><Relationship Id="rId41"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png"/><Relationship Id="rId32" Type="http://schemas.openxmlformats.org/officeDocument/2006/relationships/hyperlink" Target="http://www.ietf.org/rfc/rfc2119.txt" TargetMode="External"/><Relationship Id="rId37" Type="http://schemas.openxmlformats.org/officeDocument/2006/relationships/hyperlink" Target="http://stix.mitre.org/about/documents/XXXX.pdf" TargetMode="External"/><Relationship Id="rId40" Type="http://schemas.openxmlformats.org/officeDocument/2006/relationships/hyperlink" Target="http://stix.mitre.org/about/documents/XXXX.pdf" TargetMode="Externa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image" Target="media/image6.png"/><Relationship Id="rId28" Type="http://schemas.openxmlformats.org/officeDocument/2006/relationships/hyperlink" Target="http://stixproject.github.io/data-model/1.1.1/coa/CourseOfActionType" TargetMode="External"/><Relationship Id="rId36" Type="http://schemas.openxmlformats.org/officeDocument/2006/relationships/hyperlink" Target="http://stix.mitre.org/about/documents/XXXX.pdf" TargetMode="Externa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5.png"/><Relationship Id="rId27" Type="http://schemas.openxmlformats.org/officeDocument/2006/relationships/hyperlink" Target="http://stixproject.github.io/data-model/1.1.1/campaign/CampaignType" TargetMode="External"/><Relationship Id="rId30" Type="http://schemas.openxmlformats.org/officeDocument/2006/relationships/image" Target="media/image10.png"/><Relationship Id="rId35" Type="http://schemas.openxmlformats.org/officeDocument/2006/relationships/hyperlink" Target="http://stix.mitre.org/about/documents/XXXX.pdf"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CC70D7-784E-45B2-A3C4-83399BEEE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5475</Words>
  <Characters>31208</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36610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2015-06-04T13:03:00Z</dcterms:created>
  <dcterms:modified xsi:type="dcterms:W3CDTF">2015-06-08T15:57:00Z</dcterms:modified>
</cp:coreProperties>
</file>