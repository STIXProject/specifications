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32B44" w14:textId="77777777" w:rsidR="00C71349" w:rsidRPr="00CE06CB" w:rsidRDefault="004D3DAD" w:rsidP="008C100C">
      <w:pPr>
        <w:pStyle w:val="Title"/>
        <w:rPr>
          <w:sz w:val="28"/>
          <w:szCs w:val="28"/>
        </w:rPr>
      </w:pPr>
      <w:r w:rsidRPr="004D3DAD">
        <w:rPr>
          <w:sz w:val="28"/>
          <w:szCs w:val="28"/>
        </w:rPr>
        <w:t>STIX Version 1.2.1 Part 3: Core</w:t>
      </w:r>
    </w:p>
    <w:p w14:paraId="5DFF892C"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2F3E430A" w14:textId="188736D4" w:rsidR="00E01912" w:rsidRDefault="00BD797B" w:rsidP="00E01912">
      <w:pPr>
        <w:pStyle w:val="Subtitle"/>
        <w:rPr>
          <w:sz w:val="24"/>
          <w:szCs w:val="24"/>
        </w:rPr>
      </w:pPr>
      <w:bookmarkStart w:id="0" w:name="_Toc85472892"/>
      <w:r>
        <w:rPr>
          <w:sz w:val="24"/>
          <w:szCs w:val="24"/>
        </w:rPr>
        <w:t>23</w:t>
      </w:r>
      <w:r w:rsidR="00A01E27">
        <w:rPr>
          <w:sz w:val="24"/>
          <w:szCs w:val="24"/>
        </w:rPr>
        <w:t xml:space="preserve"> August</w:t>
      </w:r>
      <w:r w:rsidR="007D079E">
        <w:rPr>
          <w:sz w:val="24"/>
          <w:szCs w:val="24"/>
        </w:rPr>
        <w:t xml:space="preserve"> 201</w:t>
      </w:r>
      <w:r w:rsidR="00960D49">
        <w:rPr>
          <w:sz w:val="24"/>
          <w:szCs w:val="24"/>
        </w:rPr>
        <w:t>5</w:t>
      </w:r>
    </w:p>
    <w:p w14:paraId="029E9940" w14:textId="77777777" w:rsidR="00D17F06" w:rsidRDefault="00D17F06" w:rsidP="00D17F06">
      <w:pPr>
        <w:pStyle w:val="Titlepageinfo"/>
      </w:pPr>
      <w:r>
        <w:t>Technical Committee:</w:t>
      </w:r>
    </w:p>
    <w:p w14:paraId="1969CBB9" w14:textId="77777777" w:rsidR="00D17F06" w:rsidRDefault="00E56EC5" w:rsidP="00D17F06">
      <w:pPr>
        <w:pStyle w:val="Titlepageinfodescription"/>
      </w:pPr>
      <w:hyperlink r:id="rId8" w:history="1">
        <w:r w:rsidR="009608FD">
          <w:rPr>
            <w:rStyle w:val="Hyperlink"/>
          </w:rPr>
          <w:t>OASIS Cyber Threat Intelligence (CTI) TC</w:t>
        </w:r>
      </w:hyperlink>
    </w:p>
    <w:p w14:paraId="0AB936C7" w14:textId="77777777" w:rsidR="00D17F06" w:rsidRDefault="009608FD" w:rsidP="00D17F06">
      <w:pPr>
        <w:pStyle w:val="Titlepageinfo"/>
      </w:pPr>
      <w:r>
        <w:t>Chair</w:t>
      </w:r>
      <w:r w:rsidR="00D17F06">
        <w:t>:</w:t>
      </w:r>
    </w:p>
    <w:p w14:paraId="7E772E1B"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3D30BC64" w14:textId="77777777" w:rsidR="00D17F06" w:rsidRDefault="00D17F06" w:rsidP="00D17F06">
      <w:pPr>
        <w:pStyle w:val="Titlepageinfo"/>
      </w:pPr>
      <w:r>
        <w:t>Editors:</w:t>
      </w:r>
    </w:p>
    <w:p w14:paraId="52CC7620" w14:textId="77777777" w:rsidR="00BD797B" w:rsidRDefault="00BD797B" w:rsidP="00BD797B">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08DC86EA" w14:textId="77777777" w:rsidR="00BD797B" w:rsidRDefault="00BD797B" w:rsidP="00BD797B">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0F3077F5" w14:textId="77777777" w:rsidR="00BD797B" w:rsidRDefault="00BD797B" w:rsidP="00BD797B">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5176A747" w14:textId="77777777" w:rsidR="00BD797B" w:rsidRDefault="00BD797B" w:rsidP="00BD797B">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34D0DE74" w14:textId="77777777" w:rsidR="006B65C7" w:rsidRDefault="006B65C7" w:rsidP="006B65C7">
      <w:pPr>
        <w:pStyle w:val="Titlepageinfo"/>
      </w:pPr>
      <w:bookmarkStart w:id="1" w:name="AdditionalArtifacts"/>
      <w:r>
        <w:t>Additional artifacts</w:t>
      </w:r>
      <w:bookmarkEnd w:id="1"/>
      <w:r>
        <w:t>:</w:t>
      </w:r>
    </w:p>
    <w:p w14:paraId="4BF2CF79"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D0E2B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3B31EF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69B75B6B" w14:textId="77777777" w:rsidR="00755A38" w:rsidRDefault="00755A38" w:rsidP="00755A38">
      <w:pPr>
        <w:pStyle w:val="RelatedWork"/>
      </w:pPr>
      <w:r w:rsidRPr="00755A38">
        <w:rPr>
          <w:i/>
        </w:rPr>
        <w:t>STIX Version 1.2.1 Part 3: Core</w:t>
      </w:r>
      <w:r w:rsidR="00E62DFD">
        <w:t xml:space="preserve">. </w:t>
      </w:r>
      <w:r w:rsidR="004D3DAD">
        <w:t>(this document)</w:t>
      </w:r>
    </w:p>
    <w:p w14:paraId="3A3AFD79"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41AF07D" w14:textId="77777777" w:rsidR="00F94051" w:rsidRDefault="00F94051" w:rsidP="00F94051">
      <w:pPr>
        <w:pStyle w:val="RelatedWork"/>
      </w:pPr>
      <w:r w:rsidRPr="00F94051">
        <w:rPr>
          <w:i/>
        </w:rPr>
        <w:t>STIX Version 1.2.1 Part 5: TTP</w:t>
      </w:r>
      <w:r>
        <w:t>. [URI]</w:t>
      </w:r>
    </w:p>
    <w:p w14:paraId="1888A39C" w14:textId="77777777" w:rsidR="00F94051" w:rsidRDefault="00F94051" w:rsidP="00F94051">
      <w:pPr>
        <w:pStyle w:val="RelatedWork"/>
      </w:pPr>
      <w:r w:rsidRPr="00F94051">
        <w:rPr>
          <w:i/>
        </w:rPr>
        <w:t>STIX Version 1.2.1 Part 6: Incident</w:t>
      </w:r>
      <w:r>
        <w:t>. [URI]</w:t>
      </w:r>
    </w:p>
    <w:p w14:paraId="4CF953FD" w14:textId="77777777" w:rsidR="00F94051" w:rsidRDefault="00F94051" w:rsidP="00F94051">
      <w:pPr>
        <w:pStyle w:val="RelatedWork"/>
      </w:pPr>
      <w:r w:rsidRPr="00F94051">
        <w:rPr>
          <w:i/>
        </w:rPr>
        <w:t>STIX Version 1.2.1 Part 7: Threat Actor</w:t>
      </w:r>
      <w:r>
        <w:t>. [URI]</w:t>
      </w:r>
    </w:p>
    <w:p w14:paraId="1417F338" w14:textId="77777777" w:rsidR="00F94051" w:rsidRDefault="00F94051" w:rsidP="00F94051">
      <w:pPr>
        <w:pStyle w:val="RelatedWork"/>
      </w:pPr>
      <w:r w:rsidRPr="00F94051">
        <w:rPr>
          <w:i/>
        </w:rPr>
        <w:t>STIX Version 1.2.1 Part 8: Campaign</w:t>
      </w:r>
      <w:r>
        <w:t>. [URI]</w:t>
      </w:r>
    </w:p>
    <w:p w14:paraId="75DA6ACE" w14:textId="77777777" w:rsidR="00F94051" w:rsidRDefault="00F94051" w:rsidP="00F94051">
      <w:pPr>
        <w:pStyle w:val="RelatedWork"/>
      </w:pPr>
      <w:r w:rsidRPr="00F94051">
        <w:rPr>
          <w:i/>
        </w:rPr>
        <w:t>STIX Version 1.2.1 Part 9: Course of Action</w:t>
      </w:r>
      <w:r>
        <w:t>. [URI]</w:t>
      </w:r>
    </w:p>
    <w:p w14:paraId="57405B45" w14:textId="77777777" w:rsidR="00F94051" w:rsidRDefault="00F94051" w:rsidP="00F94051">
      <w:pPr>
        <w:pStyle w:val="RelatedWork"/>
      </w:pPr>
      <w:r w:rsidRPr="00F94051">
        <w:rPr>
          <w:i/>
        </w:rPr>
        <w:t>STIX Version 1.2.1 Part 10: Exploit Target</w:t>
      </w:r>
      <w:r>
        <w:t>. [URI]</w:t>
      </w:r>
    </w:p>
    <w:p w14:paraId="5AFA3869" w14:textId="77777777" w:rsidR="00F94051" w:rsidRDefault="00F94051" w:rsidP="00F94051">
      <w:pPr>
        <w:pStyle w:val="RelatedWork"/>
      </w:pPr>
      <w:r w:rsidRPr="00F94051">
        <w:rPr>
          <w:i/>
        </w:rPr>
        <w:t>STIX Version 1.2.1 Part 11: Report</w:t>
      </w:r>
      <w:r>
        <w:t>. [URI]</w:t>
      </w:r>
    </w:p>
    <w:p w14:paraId="4C5305E3" w14:textId="5D01CD44" w:rsidR="00F94051" w:rsidRDefault="00F94051" w:rsidP="00F94051">
      <w:pPr>
        <w:pStyle w:val="RelatedWork"/>
      </w:pPr>
      <w:r w:rsidRPr="00F94051">
        <w:rPr>
          <w:i/>
        </w:rPr>
        <w:t xml:space="preserve">STIX Version 1.2.1 Part 12: </w:t>
      </w:r>
      <w:r w:rsidR="00081535">
        <w:rPr>
          <w:i/>
        </w:rPr>
        <w:t xml:space="preserve">Default </w:t>
      </w:r>
      <w:r w:rsidRPr="00F94051">
        <w:rPr>
          <w:i/>
        </w:rPr>
        <w:t>Extensions</w:t>
      </w:r>
      <w:r>
        <w:t>. [URI]</w:t>
      </w:r>
    </w:p>
    <w:p w14:paraId="2815A4F7" w14:textId="77777777" w:rsidR="00F94051" w:rsidRDefault="00F94051" w:rsidP="00F94051">
      <w:pPr>
        <w:pStyle w:val="RelatedWork"/>
      </w:pPr>
      <w:r w:rsidRPr="00F94051">
        <w:rPr>
          <w:i/>
        </w:rPr>
        <w:t>STIX Version 1.2.1 Part 13: Data Marking</w:t>
      </w:r>
      <w:r>
        <w:t>. [URI]</w:t>
      </w:r>
    </w:p>
    <w:p w14:paraId="616666DA" w14:textId="77777777" w:rsidR="00F94051" w:rsidRDefault="00F94051" w:rsidP="00F94051">
      <w:pPr>
        <w:pStyle w:val="RelatedWork"/>
      </w:pPr>
      <w:r w:rsidRPr="00F94051">
        <w:rPr>
          <w:i/>
        </w:rPr>
        <w:t>STIX Version 1.2.1 Part 14: Vocabularies</w:t>
      </w:r>
      <w:r>
        <w:t>. [URI]</w:t>
      </w:r>
    </w:p>
    <w:p w14:paraId="3084B235" w14:textId="77777777" w:rsidR="00E62DFD" w:rsidRDefault="00F94051" w:rsidP="00F94051">
      <w:pPr>
        <w:pStyle w:val="RelatedWork"/>
      </w:pPr>
      <w:r w:rsidRPr="00F94051">
        <w:rPr>
          <w:i/>
        </w:rPr>
        <w:t>STIX Version 1.2.1 Part 15: UML Model</w:t>
      </w:r>
      <w:r>
        <w:t>. [URI]</w:t>
      </w:r>
    </w:p>
    <w:p w14:paraId="619CB674" w14:textId="77777777" w:rsidR="00D17F06" w:rsidRDefault="00D17F06" w:rsidP="00D17F06">
      <w:pPr>
        <w:pStyle w:val="Titlepageinfo"/>
      </w:pPr>
      <w:bookmarkStart w:id="2" w:name="RelatedWork"/>
      <w:r>
        <w:t>Related work</w:t>
      </w:r>
      <w:bookmarkEnd w:id="2"/>
      <w:r>
        <w:t>:</w:t>
      </w:r>
    </w:p>
    <w:p w14:paraId="71A3D34E" w14:textId="77777777" w:rsidR="00D17F06" w:rsidRPr="004C4D7C" w:rsidRDefault="00D17F06" w:rsidP="00D17F06">
      <w:pPr>
        <w:pStyle w:val="Titlepageinfodescription"/>
      </w:pPr>
      <w:r>
        <w:t>This specification is related to:</w:t>
      </w:r>
    </w:p>
    <w:p w14:paraId="34EE4495" w14:textId="73EABDA0" w:rsidR="008F61FB" w:rsidRPr="001B1762" w:rsidRDefault="00BD797B" w:rsidP="00BD797B">
      <w:pPr>
        <w:pStyle w:val="RelatedWork"/>
        <w:rPr>
          <w:i/>
        </w:rPr>
      </w:pPr>
      <w:r w:rsidRPr="000F341C">
        <w:rPr>
          <w:i/>
        </w:rPr>
        <w:t xml:space="preserve">CybOX </w:t>
      </w:r>
      <w:r w:rsidRPr="001B1762">
        <w:rPr>
          <w:i/>
        </w:rPr>
        <w:t>Version 2.1.1 (placeholder)</w:t>
      </w:r>
    </w:p>
    <w:p w14:paraId="4C1851C7" w14:textId="77777777" w:rsidR="00735E3A" w:rsidRDefault="00735E3A" w:rsidP="00735E3A">
      <w:pPr>
        <w:pStyle w:val="Titlepageinfo"/>
      </w:pPr>
      <w:r>
        <w:t>Abstract:</w:t>
      </w:r>
    </w:p>
    <w:p w14:paraId="5C061469" w14:textId="5639653D" w:rsidR="00735E3A" w:rsidRDefault="005F2FBA" w:rsidP="00735E3A">
      <w:pPr>
        <w:pStyle w:val="Abstract"/>
      </w:pPr>
      <w:r w:rsidRPr="005F2FBA">
        <w:t xml:space="preserve">The Structured Threat Information </w:t>
      </w:r>
      <w:r w:rsidR="00BD797B">
        <w:t>Ex</w:t>
      </w:r>
      <w:r w:rsidRPr="005F2FBA">
        <w:t>pression (STIX) framework defines nine core constructs and the relationships between them for the purposes of modeling cyber threat information and enabling cyber threat information analysis and sharing. This specification document defines the Core data model, which defines the STIX Package, the root object for all STIX content</w:t>
      </w:r>
      <w:r w:rsidR="004D3DAD" w:rsidRPr="004D3DAD">
        <w:t>.</w:t>
      </w:r>
    </w:p>
    <w:p w14:paraId="7049E72B" w14:textId="77777777" w:rsidR="00544386" w:rsidRDefault="00544386" w:rsidP="00544386">
      <w:pPr>
        <w:pStyle w:val="Titlepageinfo"/>
      </w:pPr>
      <w:r>
        <w:t>Status:</w:t>
      </w:r>
    </w:p>
    <w:p w14:paraId="5E365375"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652C8CA3" w14:textId="77777777" w:rsidR="001057D2" w:rsidRDefault="001057D2" w:rsidP="001057D2">
      <w:pPr>
        <w:pStyle w:val="Titlepageinfo"/>
      </w:pPr>
      <w:r>
        <w:t>URI pattern</w:t>
      </w:r>
      <w:r w:rsidR="00CA025D">
        <w:t>s</w:t>
      </w:r>
      <w:r>
        <w:t>:</w:t>
      </w:r>
    </w:p>
    <w:p w14:paraId="791C40F2"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4D3DAD" w:rsidRPr="00835415">
        <w:rPr>
          <w:rFonts w:cs="Arial"/>
        </w:rPr>
        <w:t>part3-core</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4D3DAD" w:rsidRPr="00835415">
        <w:rPr>
          <w:rFonts w:cs="Arial"/>
        </w:rPr>
        <w:t>part3-core</w:t>
      </w:r>
      <w:r w:rsidR="00163EB3" w:rsidRPr="00163EB3">
        <w:rPr>
          <w:rStyle w:val="Hyperlink"/>
          <w:color w:val="auto"/>
        </w:rPr>
        <w:t>.docx</w:t>
      </w:r>
    </w:p>
    <w:p w14:paraId="4BF48E28"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4D3DAD" w:rsidRPr="00835415">
        <w:rPr>
          <w:rFonts w:cs="Arial"/>
        </w:rPr>
        <w:t>part3-core</w:t>
      </w:r>
      <w:r w:rsidR="00163EB3" w:rsidRPr="00163EB3">
        <w:rPr>
          <w:rStyle w:val="Hyperlink"/>
          <w:color w:val="auto"/>
        </w:rPr>
        <w:t>.docx</w:t>
      </w:r>
    </w:p>
    <w:p w14:paraId="7FFE7350" w14:textId="77777777" w:rsidR="00544386" w:rsidRDefault="001057D2" w:rsidP="001057D2">
      <w:pPr>
        <w:pStyle w:val="Abstract"/>
      </w:pPr>
      <w:r>
        <w:lastRenderedPageBreak/>
        <w:t>(Managed by OASIS TC Administration; please don’t modify.)</w:t>
      </w:r>
    </w:p>
    <w:p w14:paraId="5F9ABBA5" w14:textId="77777777" w:rsidR="006E4329" w:rsidRDefault="006E4329" w:rsidP="00544386">
      <w:pPr>
        <w:pStyle w:val="Abstract"/>
      </w:pPr>
    </w:p>
    <w:p w14:paraId="4E1DA53F" w14:textId="77777777" w:rsidR="001E392A" w:rsidRDefault="001E392A" w:rsidP="00544386">
      <w:pPr>
        <w:pStyle w:val="Abstract"/>
      </w:pPr>
    </w:p>
    <w:p w14:paraId="625948D6" w14:textId="77777777" w:rsidR="006E4329" w:rsidRPr="00852E10" w:rsidRDefault="001847BD" w:rsidP="006E4329">
      <w:r>
        <w:t>Copyright © OASIS Open</w:t>
      </w:r>
      <w:r w:rsidR="00D142A8">
        <w:t xml:space="preserve"> 201</w:t>
      </w:r>
      <w:r w:rsidR="00960D49">
        <w:t>5</w:t>
      </w:r>
      <w:r w:rsidR="006E4329" w:rsidRPr="00852E10">
        <w:t>. All Rights Reserved.</w:t>
      </w:r>
    </w:p>
    <w:p w14:paraId="164C299D"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2E526C8"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D89B8" w14:textId="77777777" w:rsidR="006E4329" w:rsidRDefault="006E4329" w:rsidP="006E4329">
      <w:r w:rsidRPr="00852E10">
        <w:t>The limited permissions granted above are perpetual and will not be revoked by OASIS or its successors or assigns.</w:t>
      </w:r>
    </w:p>
    <w:p w14:paraId="1E692121"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4228ABD5" w14:textId="77777777" w:rsidR="001847BD" w:rsidRPr="00852E10" w:rsidRDefault="001847BD" w:rsidP="001847BD">
      <w:pPr>
        <w:pStyle w:val="Notices"/>
      </w:pPr>
      <w:r>
        <w:lastRenderedPageBreak/>
        <w:t>Table of Contents</w:t>
      </w:r>
    </w:p>
    <w:p w14:paraId="538DEC4B" w14:textId="77777777" w:rsidR="005A78A8"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528" w:history="1">
        <w:r w:rsidR="005A78A8" w:rsidRPr="00184096">
          <w:rPr>
            <w:rStyle w:val="Hyperlink"/>
            <w:noProof/>
          </w:rPr>
          <w:t>1</w:t>
        </w:r>
        <w:r w:rsidR="005A78A8">
          <w:rPr>
            <w:rFonts w:asciiTheme="minorHAnsi" w:eastAsiaTheme="minorEastAsia" w:hAnsiTheme="minorHAnsi" w:cstheme="minorBidi"/>
            <w:noProof/>
            <w:sz w:val="22"/>
            <w:szCs w:val="22"/>
          </w:rPr>
          <w:tab/>
        </w:r>
        <w:r w:rsidR="005A78A8" w:rsidRPr="00184096">
          <w:rPr>
            <w:rStyle w:val="Hyperlink"/>
            <w:noProof/>
          </w:rPr>
          <w:t>Introduction</w:t>
        </w:r>
        <w:r w:rsidR="005A78A8">
          <w:rPr>
            <w:noProof/>
            <w:webHidden/>
          </w:rPr>
          <w:tab/>
        </w:r>
        <w:r w:rsidR="005A78A8">
          <w:rPr>
            <w:noProof/>
            <w:webHidden/>
          </w:rPr>
          <w:fldChar w:fldCharType="begin"/>
        </w:r>
        <w:r w:rsidR="005A78A8">
          <w:rPr>
            <w:noProof/>
            <w:webHidden/>
          </w:rPr>
          <w:instrText xml:space="preserve"> PAGEREF _Toc429676528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06AEDFC0"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29" w:history="1">
        <w:r w:rsidR="005A78A8" w:rsidRPr="00184096">
          <w:rPr>
            <w:rStyle w:val="Hyperlink"/>
            <w:noProof/>
          </w:rPr>
          <w:t>1.1 STIX Specification Documents</w:t>
        </w:r>
        <w:r w:rsidR="005A78A8">
          <w:rPr>
            <w:noProof/>
            <w:webHidden/>
          </w:rPr>
          <w:tab/>
        </w:r>
        <w:r w:rsidR="005A78A8">
          <w:rPr>
            <w:noProof/>
            <w:webHidden/>
          </w:rPr>
          <w:fldChar w:fldCharType="begin"/>
        </w:r>
        <w:r w:rsidR="005A78A8">
          <w:rPr>
            <w:noProof/>
            <w:webHidden/>
          </w:rPr>
          <w:instrText xml:space="preserve"> PAGEREF _Toc429676529 \h </w:instrText>
        </w:r>
        <w:r w:rsidR="005A78A8">
          <w:rPr>
            <w:noProof/>
            <w:webHidden/>
          </w:rPr>
        </w:r>
        <w:r w:rsidR="005A78A8">
          <w:rPr>
            <w:noProof/>
            <w:webHidden/>
          </w:rPr>
          <w:fldChar w:fldCharType="separate"/>
        </w:r>
        <w:r w:rsidR="005A78A8">
          <w:rPr>
            <w:noProof/>
            <w:webHidden/>
          </w:rPr>
          <w:t>4</w:t>
        </w:r>
        <w:r w:rsidR="005A78A8">
          <w:rPr>
            <w:noProof/>
            <w:webHidden/>
          </w:rPr>
          <w:fldChar w:fldCharType="end"/>
        </w:r>
      </w:hyperlink>
    </w:p>
    <w:p w14:paraId="7DCA8ECE"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30" w:history="1">
        <w:r w:rsidR="005A78A8" w:rsidRPr="00184096">
          <w:rPr>
            <w:rStyle w:val="Hyperlink"/>
            <w:noProof/>
          </w:rPr>
          <w:t>1.2 Document Conventions</w:t>
        </w:r>
        <w:r w:rsidR="005A78A8">
          <w:rPr>
            <w:noProof/>
            <w:webHidden/>
          </w:rPr>
          <w:tab/>
        </w:r>
        <w:r w:rsidR="005A78A8">
          <w:rPr>
            <w:noProof/>
            <w:webHidden/>
          </w:rPr>
          <w:fldChar w:fldCharType="begin"/>
        </w:r>
        <w:r w:rsidR="005A78A8">
          <w:rPr>
            <w:noProof/>
            <w:webHidden/>
          </w:rPr>
          <w:instrText xml:space="preserve"> PAGEREF _Toc429676530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5ED56EAB"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31" w:history="1">
        <w:r w:rsidR="005A78A8" w:rsidRPr="00184096">
          <w:rPr>
            <w:rStyle w:val="Hyperlink"/>
            <w:noProof/>
          </w:rPr>
          <w:t>1.2.1 Fonts</w:t>
        </w:r>
        <w:r w:rsidR="005A78A8">
          <w:rPr>
            <w:noProof/>
            <w:webHidden/>
          </w:rPr>
          <w:tab/>
        </w:r>
        <w:r w:rsidR="005A78A8">
          <w:rPr>
            <w:noProof/>
            <w:webHidden/>
          </w:rPr>
          <w:fldChar w:fldCharType="begin"/>
        </w:r>
        <w:r w:rsidR="005A78A8">
          <w:rPr>
            <w:noProof/>
            <w:webHidden/>
          </w:rPr>
          <w:instrText xml:space="preserve"> PAGEREF _Toc429676531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3D037D73"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32" w:history="1">
        <w:r w:rsidR="005A78A8" w:rsidRPr="00184096">
          <w:rPr>
            <w:rStyle w:val="Hyperlink"/>
            <w:noProof/>
          </w:rPr>
          <w:t>1.2.2 UML Package References</w:t>
        </w:r>
        <w:r w:rsidR="005A78A8">
          <w:rPr>
            <w:noProof/>
            <w:webHidden/>
          </w:rPr>
          <w:tab/>
        </w:r>
        <w:r w:rsidR="005A78A8">
          <w:rPr>
            <w:noProof/>
            <w:webHidden/>
          </w:rPr>
          <w:fldChar w:fldCharType="begin"/>
        </w:r>
        <w:r w:rsidR="005A78A8">
          <w:rPr>
            <w:noProof/>
            <w:webHidden/>
          </w:rPr>
          <w:instrText xml:space="preserve"> PAGEREF _Toc429676532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49F06AC3"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33" w:history="1">
        <w:r w:rsidR="005A78A8" w:rsidRPr="00184096">
          <w:rPr>
            <w:rStyle w:val="Hyperlink"/>
            <w:noProof/>
          </w:rPr>
          <w:t>1.2.3 UML Diagrams</w:t>
        </w:r>
        <w:r w:rsidR="005A78A8">
          <w:rPr>
            <w:noProof/>
            <w:webHidden/>
          </w:rPr>
          <w:tab/>
        </w:r>
        <w:r w:rsidR="005A78A8">
          <w:rPr>
            <w:noProof/>
            <w:webHidden/>
          </w:rPr>
          <w:fldChar w:fldCharType="begin"/>
        </w:r>
        <w:r w:rsidR="005A78A8">
          <w:rPr>
            <w:noProof/>
            <w:webHidden/>
          </w:rPr>
          <w:instrText xml:space="preserve"> PAGEREF _Toc429676533 \h </w:instrText>
        </w:r>
        <w:r w:rsidR="005A78A8">
          <w:rPr>
            <w:noProof/>
            <w:webHidden/>
          </w:rPr>
        </w:r>
        <w:r w:rsidR="005A78A8">
          <w:rPr>
            <w:noProof/>
            <w:webHidden/>
          </w:rPr>
          <w:fldChar w:fldCharType="separate"/>
        </w:r>
        <w:r w:rsidR="005A78A8">
          <w:rPr>
            <w:noProof/>
            <w:webHidden/>
          </w:rPr>
          <w:t>5</w:t>
        </w:r>
        <w:r w:rsidR="005A78A8">
          <w:rPr>
            <w:noProof/>
            <w:webHidden/>
          </w:rPr>
          <w:fldChar w:fldCharType="end"/>
        </w:r>
      </w:hyperlink>
    </w:p>
    <w:p w14:paraId="273C8758" w14:textId="77777777" w:rsidR="005A78A8" w:rsidRDefault="00E56EC5">
      <w:pPr>
        <w:pStyle w:val="TOC4"/>
        <w:tabs>
          <w:tab w:val="right" w:leader="dot" w:pos="9350"/>
        </w:tabs>
        <w:rPr>
          <w:rFonts w:asciiTheme="minorHAnsi" w:eastAsiaTheme="minorEastAsia" w:hAnsiTheme="minorHAnsi" w:cstheme="minorBidi"/>
          <w:noProof/>
          <w:sz w:val="22"/>
          <w:szCs w:val="22"/>
        </w:rPr>
      </w:pPr>
      <w:hyperlink w:anchor="_Toc429676534" w:history="1">
        <w:r w:rsidR="005A78A8" w:rsidRPr="00184096">
          <w:rPr>
            <w:rStyle w:val="Hyperlink"/>
            <w:noProof/>
          </w:rPr>
          <w:t>1.2.3.1 Class Properties</w:t>
        </w:r>
        <w:r w:rsidR="005A78A8">
          <w:rPr>
            <w:noProof/>
            <w:webHidden/>
          </w:rPr>
          <w:tab/>
        </w:r>
        <w:r w:rsidR="005A78A8">
          <w:rPr>
            <w:noProof/>
            <w:webHidden/>
          </w:rPr>
          <w:fldChar w:fldCharType="begin"/>
        </w:r>
        <w:r w:rsidR="005A78A8">
          <w:rPr>
            <w:noProof/>
            <w:webHidden/>
          </w:rPr>
          <w:instrText xml:space="preserve"> PAGEREF _Toc429676534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5820FFE7" w14:textId="77777777" w:rsidR="005A78A8" w:rsidRDefault="00E56EC5">
      <w:pPr>
        <w:pStyle w:val="TOC4"/>
        <w:tabs>
          <w:tab w:val="right" w:leader="dot" w:pos="9350"/>
        </w:tabs>
        <w:rPr>
          <w:rFonts w:asciiTheme="minorHAnsi" w:eastAsiaTheme="minorEastAsia" w:hAnsiTheme="minorHAnsi" w:cstheme="minorBidi"/>
          <w:noProof/>
          <w:sz w:val="22"/>
          <w:szCs w:val="22"/>
        </w:rPr>
      </w:pPr>
      <w:hyperlink w:anchor="_Toc429676535" w:history="1">
        <w:r w:rsidR="005A78A8" w:rsidRPr="00184096">
          <w:rPr>
            <w:rStyle w:val="Hyperlink"/>
            <w:noProof/>
          </w:rPr>
          <w:t>1.2.3.2 Diagram Icons and Arrow Types</w:t>
        </w:r>
        <w:r w:rsidR="005A78A8">
          <w:rPr>
            <w:noProof/>
            <w:webHidden/>
          </w:rPr>
          <w:tab/>
        </w:r>
        <w:r w:rsidR="005A78A8">
          <w:rPr>
            <w:noProof/>
            <w:webHidden/>
          </w:rPr>
          <w:fldChar w:fldCharType="begin"/>
        </w:r>
        <w:r w:rsidR="005A78A8">
          <w:rPr>
            <w:noProof/>
            <w:webHidden/>
          </w:rPr>
          <w:instrText xml:space="preserve"> PAGEREF _Toc429676535 \h </w:instrText>
        </w:r>
        <w:r w:rsidR="005A78A8">
          <w:rPr>
            <w:noProof/>
            <w:webHidden/>
          </w:rPr>
        </w:r>
        <w:r w:rsidR="005A78A8">
          <w:rPr>
            <w:noProof/>
            <w:webHidden/>
          </w:rPr>
          <w:fldChar w:fldCharType="separate"/>
        </w:r>
        <w:r w:rsidR="005A78A8">
          <w:rPr>
            <w:noProof/>
            <w:webHidden/>
          </w:rPr>
          <w:t>6</w:t>
        </w:r>
        <w:r w:rsidR="005A78A8">
          <w:rPr>
            <w:noProof/>
            <w:webHidden/>
          </w:rPr>
          <w:fldChar w:fldCharType="end"/>
        </w:r>
      </w:hyperlink>
    </w:p>
    <w:p w14:paraId="05061EF5" w14:textId="77777777" w:rsidR="005A78A8" w:rsidRDefault="00E56EC5">
      <w:pPr>
        <w:pStyle w:val="TOC4"/>
        <w:tabs>
          <w:tab w:val="right" w:leader="dot" w:pos="9350"/>
        </w:tabs>
        <w:rPr>
          <w:rFonts w:asciiTheme="minorHAnsi" w:eastAsiaTheme="minorEastAsia" w:hAnsiTheme="minorHAnsi" w:cstheme="minorBidi"/>
          <w:noProof/>
          <w:sz w:val="22"/>
          <w:szCs w:val="22"/>
        </w:rPr>
      </w:pPr>
      <w:hyperlink w:anchor="_Toc429676536" w:history="1">
        <w:r w:rsidR="005A78A8" w:rsidRPr="00184096">
          <w:rPr>
            <w:rStyle w:val="Hyperlink"/>
            <w:noProof/>
          </w:rPr>
          <w:t>1.2.3.3 Color Coding</w:t>
        </w:r>
        <w:r w:rsidR="005A78A8">
          <w:rPr>
            <w:noProof/>
            <w:webHidden/>
          </w:rPr>
          <w:tab/>
        </w:r>
        <w:r w:rsidR="005A78A8">
          <w:rPr>
            <w:noProof/>
            <w:webHidden/>
          </w:rPr>
          <w:fldChar w:fldCharType="begin"/>
        </w:r>
        <w:r w:rsidR="005A78A8">
          <w:rPr>
            <w:noProof/>
            <w:webHidden/>
          </w:rPr>
          <w:instrText xml:space="preserve"> PAGEREF _Toc429676536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56DE4EE8"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37" w:history="1">
        <w:r w:rsidR="005A78A8" w:rsidRPr="00184096">
          <w:rPr>
            <w:rStyle w:val="Hyperlink"/>
            <w:noProof/>
          </w:rPr>
          <w:t>1.2.4 Property Table Notation</w:t>
        </w:r>
        <w:r w:rsidR="005A78A8">
          <w:rPr>
            <w:noProof/>
            <w:webHidden/>
          </w:rPr>
          <w:tab/>
        </w:r>
        <w:r w:rsidR="005A78A8">
          <w:rPr>
            <w:noProof/>
            <w:webHidden/>
          </w:rPr>
          <w:fldChar w:fldCharType="begin"/>
        </w:r>
        <w:r w:rsidR="005A78A8">
          <w:rPr>
            <w:noProof/>
            <w:webHidden/>
          </w:rPr>
          <w:instrText xml:space="preserve"> PAGEREF _Toc429676537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2985F313"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38" w:history="1">
        <w:r w:rsidR="005A78A8" w:rsidRPr="00184096">
          <w:rPr>
            <w:rStyle w:val="Hyperlink"/>
            <w:noProof/>
          </w:rPr>
          <w:t>1.2.5 Property and Class Descriptions</w:t>
        </w:r>
        <w:r w:rsidR="005A78A8">
          <w:rPr>
            <w:noProof/>
            <w:webHidden/>
          </w:rPr>
          <w:tab/>
        </w:r>
        <w:r w:rsidR="005A78A8">
          <w:rPr>
            <w:noProof/>
            <w:webHidden/>
          </w:rPr>
          <w:fldChar w:fldCharType="begin"/>
        </w:r>
        <w:r w:rsidR="005A78A8">
          <w:rPr>
            <w:noProof/>
            <w:webHidden/>
          </w:rPr>
          <w:instrText xml:space="preserve"> PAGEREF _Toc429676538 \h </w:instrText>
        </w:r>
        <w:r w:rsidR="005A78A8">
          <w:rPr>
            <w:noProof/>
            <w:webHidden/>
          </w:rPr>
        </w:r>
        <w:r w:rsidR="005A78A8">
          <w:rPr>
            <w:noProof/>
            <w:webHidden/>
          </w:rPr>
          <w:fldChar w:fldCharType="separate"/>
        </w:r>
        <w:r w:rsidR="005A78A8">
          <w:rPr>
            <w:noProof/>
            <w:webHidden/>
          </w:rPr>
          <w:t>7</w:t>
        </w:r>
        <w:r w:rsidR="005A78A8">
          <w:rPr>
            <w:noProof/>
            <w:webHidden/>
          </w:rPr>
          <w:fldChar w:fldCharType="end"/>
        </w:r>
      </w:hyperlink>
    </w:p>
    <w:p w14:paraId="12CADCBF"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39" w:history="1">
        <w:r w:rsidR="005A78A8" w:rsidRPr="00184096">
          <w:rPr>
            <w:rStyle w:val="Hyperlink"/>
            <w:noProof/>
          </w:rPr>
          <w:t>1.3 Terminology</w:t>
        </w:r>
        <w:r w:rsidR="005A78A8">
          <w:rPr>
            <w:noProof/>
            <w:webHidden/>
          </w:rPr>
          <w:tab/>
        </w:r>
        <w:r w:rsidR="005A78A8">
          <w:rPr>
            <w:noProof/>
            <w:webHidden/>
          </w:rPr>
          <w:fldChar w:fldCharType="begin"/>
        </w:r>
        <w:r w:rsidR="005A78A8">
          <w:rPr>
            <w:noProof/>
            <w:webHidden/>
          </w:rPr>
          <w:instrText xml:space="preserve"> PAGEREF _Toc429676539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B8351BF"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40" w:history="1">
        <w:r w:rsidR="005A78A8" w:rsidRPr="00184096">
          <w:rPr>
            <w:rStyle w:val="Hyperlink"/>
            <w:noProof/>
          </w:rPr>
          <w:t>1.4 Normative References</w:t>
        </w:r>
        <w:r w:rsidR="005A78A8">
          <w:rPr>
            <w:noProof/>
            <w:webHidden/>
          </w:rPr>
          <w:tab/>
        </w:r>
        <w:r w:rsidR="005A78A8">
          <w:rPr>
            <w:noProof/>
            <w:webHidden/>
          </w:rPr>
          <w:fldChar w:fldCharType="begin"/>
        </w:r>
        <w:r w:rsidR="005A78A8">
          <w:rPr>
            <w:noProof/>
            <w:webHidden/>
          </w:rPr>
          <w:instrText xml:space="preserve"> PAGEREF _Toc429676540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47E3D55E"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41" w:history="1">
        <w:r w:rsidR="005A78A8" w:rsidRPr="00184096">
          <w:rPr>
            <w:rStyle w:val="Hyperlink"/>
            <w:noProof/>
          </w:rPr>
          <w:t>1.5 Non-Normative References</w:t>
        </w:r>
        <w:r w:rsidR="005A78A8">
          <w:rPr>
            <w:noProof/>
            <w:webHidden/>
          </w:rPr>
          <w:tab/>
        </w:r>
        <w:r w:rsidR="005A78A8">
          <w:rPr>
            <w:noProof/>
            <w:webHidden/>
          </w:rPr>
          <w:fldChar w:fldCharType="begin"/>
        </w:r>
        <w:r w:rsidR="005A78A8">
          <w:rPr>
            <w:noProof/>
            <w:webHidden/>
          </w:rPr>
          <w:instrText xml:space="preserve"> PAGEREF _Toc429676541 \h </w:instrText>
        </w:r>
        <w:r w:rsidR="005A78A8">
          <w:rPr>
            <w:noProof/>
            <w:webHidden/>
          </w:rPr>
        </w:r>
        <w:r w:rsidR="005A78A8">
          <w:rPr>
            <w:noProof/>
            <w:webHidden/>
          </w:rPr>
          <w:fldChar w:fldCharType="separate"/>
        </w:r>
        <w:r w:rsidR="005A78A8">
          <w:rPr>
            <w:noProof/>
            <w:webHidden/>
          </w:rPr>
          <w:t>8</w:t>
        </w:r>
        <w:r w:rsidR="005A78A8">
          <w:rPr>
            <w:noProof/>
            <w:webHidden/>
          </w:rPr>
          <w:fldChar w:fldCharType="end"/>
        </w:r>
      </w:hyperlink>
    </w:p>
    <w:p w14:paraId="0A7D4DD8" w14:textId="77777777" w:rsidR="005A78A8" w:rsidRDefault="00E56EC5">
      <w:pPr>
        <w:pStyle w:val="TOC1"/>
        <w:rPr>
          <w:rFonts w:asciiTheme="minorHAnsi" w:eastAsiaTheme="minorEastAsia" w:hAnsiTheme="minorHAnsi" w:cstheme="minorBidi"/>
          <w:noProof/>
          <w:sz w:val="22"/>
          <w:szCs w:val="22"/>
        </w:rPr>
      </w:pPr>
      <w:hyperlink w:anchor="_Toc429676542" w:history="1">
        <w:r w:rsidR="005A78A8" w:rsidRPr="00184096">
          <w:rPr>
            <w:rStyle w:val="Hyperlink"/>
            <w:noProof/>
          </w:rPr>
          <w:t>2</w:t>
        </w:r>
        <w:r w:rsidR="005A78A8">
          <w:rPr>
            <w:rFonts w:asciiTheme="minorHAnsi" w:eastAsiaTheme="minorEastAsia" w:hAnsiTheme="minorHAnsi" w:cstheme="minorBidi"/>
            <w:noProof/>
            <w:sz w:val="22"/>
            <w:szCs w:val="22"/>
          </w:rPr>
          <w:tab/>
        </w:r>
        <w:r w:rsidR="005A78A8" w:rsidRPr="00184096">
          <w:rPr>
            <w:rStyle w:val="Hyperlink"/>
            <w:noProof/>
          </w:rPr>
          <w:t>Background Information</w:t>
        </w:r>
        <w:r w:rsidR="005A78A8">
          <w:rPr>
            <w:noProof/>
            <w:webHidden/>
          </w:rPr>
          <w:tab/>
        </w:r>
        <w:r w:rsidR="005A78A8">
          <w:rPr>
            <w:noProof/>
            <w:webHidden/>
          </w:rPr>
          <w:fldChar w:fldCharType="begin"/>
        </w:r>
        <w:r w:rsidR="005A78A8">
          <w:rPr>
            <w:noProof/>
            <w:webHidden/>
          </w:rPr>
          <w:instrText xml:space="preserve"> PAGEREF _Toc429676542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4201105"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43" w:history="1">
        <w:r w:rsidR="005A78A8" w:rsidRPr="00184096">
          <w:rPr>
            <w:rStyle w:val="Hyperlink"/>
            <w:noProof/>
          </w:rPr>
          <w:t>2.1 Component Data Models</w:t>
        </w:r>
        <w:r w:rsidR="005A78A8">
          <w:rPr>
            <w:noProof/>
            <w:webHidden/>
          </w:rPr>
          <w:tab/>
        </w:r>
        <w:r w:rsidR="005A78A8">
          <w:rPr>
            <w:noProof/>
            <w:webHidden/>
          </w:rPr>
          <w:fldChar w:fldCharType="begin"/>
        </w:r>
        <w:r w:rsidR="005A78A8">
          <w:rPr>
            <w:noProof/>
            <w:webHidden/>
          </w:rPr>
          <w:instrText xml:space="preserve"> PAGEREF _Toc429676543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5D398D1C"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44" w:history="1">
        <w:r w:rsidR="005A78A8" w:rsidRPr="00184096">
          <w:rPr>
            <w:rStyle w:val="Hyperlink"/>
            <w:noProof/>
          </w:rPr>
          <w:t>2.1.1 Observable</w:t>
        </w:r>
        <w:r w:rsidR="005A78A8">
          <w:rPr>
            <w:noProof/>
            <w:webHidden/>
          </w:rPr>
          <w:tab/>
        </w:r>
        <w:r w:rsidR="005A78A8">
          <w:rPr>
            <w:noProof/>
            <w:webHidden/>
          </w:rPr>
          <w:fldChar w:fldCharType="begin"/>
        </w:r>
        <w:r w:rsidR="005A78A8">
          <w:rPr>
            <w:noProof/>
            <w:webHidden/>
          </w:rPr>
          <w:instrText xml:space="preserve"> PAGEREF _Toc429676544 \h </w:instrText>
        </w:r>
        <w:r w:rsidR="005A78A8">
          <w:rPr>
            <w:noProof/>
            <w:webHidden/>
          </w:rPr>
        </w:r>
        <w:r w:rsidR="005A78A8">
          <w:rPr>
            <w:noProof/>
            <w:webHidden/>
          </w:rPr>
          <w:fldChar w:fldCharType="separate"/>
        </w:r>
        <w:r w:rsidR="005A78A8">
          <w:rPr>
            <w:noProof/>
            <w:webHidden/>
          </w:rPr>
          <w:t>9</w:t>
        </w:r>
        <w:r w:rsidR="005A78A8">
          <w:rPr>
            <w:noProof/>
            <w:webHidden/>
          </w:rPr>
          <w:fldChar w:fldCharType="end"/>
        </w:r>
      </w:hyperlink>
    </w:p>
    <w:p w14:paraId="03E75008"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45" w:history="1">
        <w:r w:rsidR="005A78A8" w:rsidRPr="00184096">
          <w:rPr>
            <w:rStyle w:val="Hyperlink"/>
            <w:noProof/>
          </w:rPr>
          <w:t>2.1.2 Indicator</w:t>
        </w:r>
        <w:r w:rsidR="005A78A8">
          <w:rPr>
            <w:noProof/>
            <w:webHidden/>
          </w:rPr>
          <w:tab/>
        </w:r>
        <w:r w:rsidR="005A78A8">
          <w:rPr>
            <w:noProof/>
            <w:webHidden/>
          </w:rPr>
          <w:fldChar w:fldCharType="begin"/>
        </w:r>
        <w:r w:rsidR="005A78A8">
          <w:rPr>
            <w:noProof/>
            <w:webHidden/>
          </w:rPr>
          <w:instrText xml:space="preserve"> PAGEREF _Toc429676545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BF5E2C0"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46" w:history="1">
        <w:r w:rsidR="005A78A8" w:rsidRPr="00184096">
          <w:rPr>
            <w:rStyle w:val="Hyperlink"/>
            <w:noProof/>
          </w:rPr>
          <w:t>2.1.3 Incident</w:t>
        </w:r>
        <w:r w:rsidR="005A78A8">
          <w:rPr>
            <w:noProof/>
            <w:webHidden/>
          </w:rPr>
          <w:tab/>
        </w:r>
        <w:r w:rsidR="005A78A8">
          <w:rPr>
            <w:noProof/>
            <w:webHidden/>
          </w:rPr>
          <w:fldChar w:fldCharType="begin"/>
        </w:r>
        <w:r w:rsidR="005A78A8">
          <w:rPr>
            <w:noProof/>
            <w:webHidden/>
          </w:rPr>
          <w:instrText xml:space="preserve"> PAGEREF _Toc429676546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308C129"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47" w:history="1">
        <w:r w:rsidR="005A78A8" w:rsidRPr="00184096">
          <w:rPr>
            <w:rStyle w:val="Hyperlink"/>
            <w:noProof/>
          </w:rPr>
          <w:t>2.1.4 Tactics, Techniques and Procedures (TTP)</w:t>
        </w:r>
        <w:r w:rsidR="005A78A8">
          <w:rPr>
            <w:noProof/>
            <w:webHidden/>
          </w:rPr>
          <w:tab/>
        </w:r>
        <w:r w:rsidR="005A78A8">
          <w:rPr>
            <w:noProof/>
            <w:webHidden/>
          </w:rPr>
          <w:fldChar w:fldCharType="begin"/>
        </w:r>
        <w:r w:rsidR="005A78A8">
          <w:rPr>
            <w:noProof/>
            <w:webHidden/>
          </w:rPr>
          <w:instrText xml:space="preserve"> PAGEREF _Toc429676547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1E6FA78"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48" w:history="1">
        <w:r w:rsidR="005A78A8" w:rsidRPr="00184096">
          <w:rPr>
            <w:rStyle w:val="Hyperlink"/>
            <w:noProof/>
          </w:rPr>
          <w:t>2.1.5 Campaign</w:t>
        </w:r>
        <w:r w:rsidR="005A78A8">
          <w:rPr>
            <w:noProof/>
            <w:webHidden/>
          </w:rPr>
          <w:tab/>
        </w:r>
        <w:r w:rsidR="005A78A8">
          <w:rPr>
            <w:noProof/>
            <w:webHidden/>
          </w:rPr>
          <w:fldChar w:fldCharType="begin"/>
        </w:r>
        <w:r w:rsidR="005A78A8">
          <w:rPr>
            <w:noProof/>
            <w:webHidden/>
          </w:rPr>
          <w:instrText xml:space="preserve"> PAGEREF _Toc429676548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15238665"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49" w:history="1">
        <w:r w:rsidR="005A78A8" w:rsidRPr="00184096">
          <w:rPr>
            <w:rStyle w:val="Hyperlink"/>
            <w:noProof/>
          </w:rPr>
          <w:t>2.1.6 Threat Actor</w:t>
        </w:r>
        <w:r w:rsidR="005A78A8">
          <w:rPr>
            <w:noProof/>
            <w:webHidden/>
          </w:rPr>
          <w:tab/>
        </w:r>
        <w:r w:rsidR="005A78A8">
          <w:rPr>
            <w:noProof/>
            <w:webHidden/>
          </w:rPr>
          <w:fldChar w:fldCharType="begin"/>
        </w:r>
        <w:r w:rsidR="005A78A8">
          <w:rPr>
            <w:noProof/>
            <w:webHidden/>
          </w:rPr>
          <w:instrText xml:space="preserve"> PAGEREF _Toc429676549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0EE78F08"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50" w:history="1">
        <w:r w:rsidR="005A78A8" w:rsidRPr="00184096">
          <w:rPr>
            <w:rStyle w:val="Hyperlink"/>
            <w:noProof/>
          </w:rPr>
          <w:t>2.1.7 Exploit Target</w:t>
        </w:r>
        <w:r w:rsidR="005A78A8">
          <w:rPr>
            <w:noProof/>
            <w:webHidden/>
          </w:rPr>
          <w:tab/>
        </w:r>
        <w:r w:rsidR="005A78A8">
          <w:rPr>
            <w:noProof/>
            <w:webHidden/>
          </w:rPr>
          <w:fldChar w:fldCharType="begin"/>
        </w:r>
        <w:r w:rsidR="005A78A8">
          <w:rPr>
            <w:noProof/>
            <w:webHidden/>
          </w:rPr>
          <w:instrText xml:space="preserve"> PAGEREF _Toc429676550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6466D68D"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51" w:history="1">
        <w:r w:rsidR="005A78A8" w:rsidRPr="00184096">
          <w:rPr>
            <w:rStyle w:val="Hyperlink"/>
            <w:noProof/>
          </w:rPr>
          <w:t>2.1.8 Course of Action (COA)</w:t>
        </w:r>
        <w:r w:rsidR="005A78A8">
          <w:rPr>
            <w:noProof/>
            <w:webHidden/>
          </w:rPr>
          <w:tab/>
        </w:r>
        <w:r w:rsidR="005A78A8">
          <w:rPr>
            <w:noProof/>
            <w:webHidden/>
          </w:rPr>
          <w:fldChar w:fldCharType="begin"/>
        </w:r>
        <w:r w:rsidR="005A78A8">
          <w:rPr>
            <w:noProof/>
            <w:webHidden/>
          </w:rPr>
          <w:instrText xml:space="preserve"> PAGEREF _Toc429676551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5841D327"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52" w:history="1">
        <w:r w:rsidR="005A78A8" w:rsidRPr="00184096">
          <w:rPr>
            <w:rStyle w:val="Hyperlink"/>
            <w:noProof/>
          </w:rPr>
          <w:t>2.1.9 Report</w:t>
        </w:r>
        <w:r w:rsidR="005A78A8">
          <w:rPr>
            <w:noProof/>
            <w:webHidden/>
          </w:rPr>
          <w:tab/>
        </w:r>
        <w:r w:rsidR="005A78A8">
          <w:rPr>
            <w:noProof/>
            <w:webHidden/>
          </w:rPr>
          <w:fldChar w:fldCharType="begin"/>
        </w:r>
        <w:r w:rsidR="005A78A8">
          <w:rPr>
            <w:noProof/>
            <w:webHidden/>
          </w:rPr>
          <w:instrText xml:space="preserve"> PAGEREF _Toc429676552 \h </w:instrText>
        </w:r>
        <w:r w:rsidR="005A78A8">
          <w:rPr>
            <w:noProof/>
            <w:webHidden/>
          </w:rPr>
        </w:r>
        <w:r w:rsidR="005A78A8">
          <w:rPr>
            <w:noProof/>
            <w:webHidden/>
          </w:rPr>
          <w:fldChar w:fldCharType="separate"/>
        </w:r>
        <w:r w:rsidR="005A78A8">
          <w:rPr>
            <w:noProof/>
            <w:webHidden/>
          </w:rPr>
          <w:t>10</w:t>
        </w:r>
        <w:r w:rsidR="005A78A8">
          <w:rPr>
            <w:noProof/>
            <w:webHidden/>
          </w:rPr>
          <w:fldChar w:fldCharType="end"/>
        </w:r>
      </w:hyperlink>
    </w:p>
    <w:p w14:paraId="704E776D" w14:textId="77777777" w:rsidR="005A78A8" w:rsidRDefault="00E56EC5">
      <w:pPr>
        <w:pStyle w:val="TOC1"/>
        <w:rPr>
          <w:rFonts w:asciiTheme="minorHAnsi" w:eastAsiaTheme="minorEastAsia" w:hAnsiTheme="minorHAnsi" w:cstheme="minorBidi"/>
          <w:noProof/>
          <w:sz w:val="22"/>
          <w:szCs w:val="22"/>
        </w:rPr>
      </w:pPr>
      <w:hyperlink w:anchor="_Toc429676553" w:history="1">
        <w:r w:rsidR="005A78A8" w:rsidRPr="00184096">
          <w:rPr>
            <w:rStyle w:val="Hyperlink"/>
            <w:noProof/>
          </w:rPr>
          <w:t>3</w:t>
        </w:r>
        <w:r w:rsidR="005A78A8">
          <w:rPr>
            <w:rFonts w:asciiTheme="minorHAnsi" w:eastAsiaTheme="minorEastAsia" w:hAnsiTheme="minorHAnsi" w:cstheme="minorBidi"/>
            <w:noProof/>
            <w:sz w:val="22"/>
            <w:szCs w:val="22"/>
          </w:rPr>
          <w:tab/>
        </w:r>
        <w:r w:rsidR="005A78A8" w:rsidRPr="00184096">
          <w:rPr>
            <w:rStyle w:val="Hyperlink"/>
            <w:noProof/>
          </w:rPr>
          <w:t>STIX Core Data Model</w:t>
        </w:r>
        <w:r w:rsidR="005A78A8">
          <w:rPr>
            <w:noProof/>
            <w:webHidden/>
          </w:rPr>
          <w:tab/>
        </w:r>
        <w:r w:rsidR="005A78A8">
          <w:rPr>
            <w:noProof/>
            <w:webHidden/>
          </w:rPr>
          <w:fldChar w:fldCharType="begin"/>
        </w:r>
        <w:r w:rsidR="005A78A8">
          <w:rPr>
            <w:noProof/>
            <w:webHidden/>
          </w:rPr>
          <w:instrText xml:space="preserve"> PAGEREF _Toc429676553 \h </w:instrText>
        </w:r>
        <w:r w:rsidR="005A78A8">
          <w:rPr>
            <w:noProof/>
            <w:webHidden/>
          </w:rPr>
        </w:r>
        <w:r w:rsidR="005A78A8">
          <w:rPr>
            <w:noProof/>
            <w:webHidden/>
          </w:rPr>
          <w:fldChar w:fldCharType="separate"/>
        </w:r>
        <w:r w:rsidR="005A78A8">
          <w:rPr>
            <w:noProof/>
            <w:webHidden/>
          </w:rPr>
          <w:t>11</w:t>
        </w:r>
        <w:r w:rsidR="005A78A8">
          <w:rPr>
            <w:noProof/>
            <w:webHidden/>
          </w:rPr>
          <w:fldChar w:fldCharType="end"/>
        </w:r>
      </w:hyperlink>
    </w:p>
    <w:p w14:paraId="0D487EE5"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54" w:history="1">
        <w:r w:rsidR="005A78A8" w:rsidRPr="00184096">
          <w:rPr>
            <w:rStyle w:val="Hyperlink"/>
            <w:noProof/>
          </w:rPr>
          <w:t>3.1 STIXPackageVersionType Enumeration</w:t>
        </w:r>
        <w:r w:rsidR="005A78A8">
          <w:rPr>
            <w:noProof/>
            <w:webHidden/>
          </w:rPr>
          <w:tab/>
        </w:r>
        <w:r w:rsidR="005A78A8">
          <w:rPr>
            <w:noProof/>
            <w:webHidden/>
          </w:rPr>
          <w:fldChar w:fldCharType="begin"/>
        </w:r>
        <w:r w:rsidR="005A78A8">
          <w:rPr>
            <w:noProof/>
            <w:webHidden/>
          </w:rPr>
          <w:instrText xml:space="preserve"> PAGEREF _Toc429676554 \h </w:instrText>
        </w:r>
        <w:r w:rsidR="005A78A8">
          <w:rPr>
            <w:noProof/>
            <w:webHidden/>
          </w:rPr>
        </w:r>
        <w:r w:rsidR="005A78A8">
          <w:rPr>
            <w:noProof/>
            <w:webHidden/>
          </w:rPr>
          <w:fldChar w:fldCharType="separate"/>
        </w:r>
        <w:r w:rsidR="005A78A8">
          <w:rPr>
            <w:noProof/>
            <w:webHidden/>
          </w:rPr>
          <w:t>14</w:t>
        </w:r>
        <w:r w:rsidR="005A78A8">
          <w:rPr>
            <w:noProof/>
            <w:webHidden/>
          </w:rPr>
          <w:fldChar w:fldCharType="end"/>
        </w:r>
      </w:hyperlink>
    </w:p>
    <w:p w14:paraId="3138D90E"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55" w:history="1">
        <w:r w:rsidR="005A78A8" w:rsidRPr="00184096">
          <w:rPr>
            <w:rStyle w:val="Hyperlink"/>
            <w:noProof/>
          </w:rPr>
          <w:t>3.2 STIXHeaderType Class</w:t>
        </w:r>
        <w:r w:rsidR="005A78A8">
          <w:rPr>
            <w:noProof/>
            <w:webHidden/>
          </w:rPr>
          <w:tab/>
        </w:r>
        <w:r w:rsidR="005A78A8">
          <w:rPr>
            <w:noProof/>
            <w:webHidden/>
          </w:rPr>
          <w:fldChar w:fldCharType="begin"/>
        </w:r>
        <w:r w:rsidR="005A78A8">
          <w:rPr>
            <w:noProof/>
            <w:webHidden/>
          </w:rPr>
          <w:instrText xml:space="preserve"> PAGEREF _Toc429676555 \h </w:instrText>
        </w:r>
        <w:r w:rsidR="005A78A8">
          <w:rPr>
            <w:noProof/>
            <w:webHidden/>
          </w:rPr>
        </w:r>
        <w:r w:rsidR="005A78A8">
          <w:rPr>
            <w:noProof/>
            <w:webHidden/>
          </w:rPr>
          <w:fldChar w:fldCharType="separate"/>
        </w:r>
        <w:r w:rsidR="005A78A8">
          <w:rPr>
            <w:noProof/>
            <w:webHidden/>
          </w:rPr>
          <w:t>15</w:t>
        </w:r>
        <w:r w:rsidR="005A78A8">
          <w:rPr>
            <w:noProof/>
            <w:webHidden/>
          </w:rPr>
          <w:fldChar w:fldCharType="end"/>
        </w:r>
      </w:hyperlink>
    </w:p>
    <w:p w14:paraId="6CEBBAF6"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56" w:history="1">
        <w:r w:rsidR="005A78A8" w:rsidRPr="00184096">
          <w:rPr>
            <w:rStyle w:val="Hyperlink"/>
            <w:noProof/>
          </w:rPr>
          <w:t>3.3 Content Aggregation Types</w:t>
        </w:r>
        <w:r w:rsidR="005A78A8">
          <w:rPr>
            <w:noProof/>
            <w:webHidden/>
          </w:rPr>
          <w:tab/>
        </w:r>
        <w:r w:rsidR="005A78A8">
          <w:rPr>
            <w:noProof/>
            <w:webHidden/>
          </w:rPr>
          <w:fldChar w:fldCharType="begin"/>
        </w:r>
        <w:r w:rsidR="005A78A8">
          <w:rPr>
            <w:noProof/>
            <w:webHidden/>
          </w:rPr>
          <w:instrText xml:space="preserve"> PAGEREF _Toc429676556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2A705725"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57" w:history="1">
        <w:r w:rsidR="005A78A8" w:rsidRPr="00184096">
          <w:rPr>
            <w:rStyle w:val="Hyperlink"/>
            <w:noProof/>
          </w:rPr>
          <w:t>3.3.1 CampaignsType Class</w:t>
        </w:r>
        <w:r w:rsidR="005A78A8">
          <w:rPr>
            <w:noProof/>
            <w:webHidden/>
          </w:rPr>
          <w:tab/>
        </w:r>
        <w:r w:rsidR="005A78A8">
          <w:rPr>
            <w:noProof/>
            <w:webHidden/>
          </w:rPr>
          <w:fldChar w:fldCharType="begin"/>
        </w:r>
        <w:r w:rsidR="005A78A8">
          <w:rPr>
            <w:noProof/>
            <w:webHidden/>
          </w:rPr>
          <w:instrText xml:space="preserve"> PAGEREF _Toc429676557 \h </w:instrText>
        </w:r>
        <w:r w:rsidR="005A78A8">
          <w:rPr>
            <w:noProof/>
            <w:webHidden/>
          </w:rPr>
        </w:r>
        <w:r w:rsidR="005A78A8">
          <w:rPr>
            <w:noProof/>
            <w:webHidden/>
          </w:rPr>
          <w:fldChar w:fldCharType="separate"/>
        </w:r>
        <w:r w:rsidR="005A78A8">
          <w:rPr>
            <w:noProof/>
            <w:webHidden/>
          </w:rPr>
          <w:t>16</w:t>
        </w:r>
        <w:r w:rsidR="005A78A8">
          <w:rPr>
            <w:noProof/>
            <w:webHidden/>
          </w:rPr>
          <w:fldChar w:fldCharType="end"/>
        </w:r>
      </w:hyperlink>
    </w:p>
    <w:p w14:paraId="32CBEFF2"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58" w:history="1">
        <w:r w:rsidR="005A78A8" w:rsidRPr="00184096">
          <w:rPr>
            <w:rStyle w:val="Hyperlink"/>
            <w:noProof/>
          </w:rPr>
          <w:t>3.3.2 CoursesOfActionType Class</w:t>
        </w:r>
        <w:r w:rsidR="005A78A8">
          <w:rPr>
            <w:noProof/>
            <w:webHidden/>
          </w:rPr>
          <w:tab/>
        </w:r>
        <w:r w:rsidR="005A78A8">
          <w:rPr>
            <w:noProof/>
            <w:webHidden/>
          </w:rPr>
          <w:fldChar w:fldCharType="begin"/>
        </w:r>
        <w:r w:rsidR="005A78A8">
          <w:rPr>
            <w:noProof/>
            <w:webHidden/>
          </w:rPr>
          <w:instrText xml:space="preserve"> PAGEREF _Toc429676558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54C0F805"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59" w:history="1">
        <w:r w:rsidR="005A78A8" w:rsidRPr="00184096">
          <w:rPr>
            <w:rStyle w:val="Hyperlink"/>
            <w:noProof/>
          </w:rPr>
          <w:t>3.3.3 IncidentsType Class</w:t>
        </w:r>
        <w:r w:rsidR="005A78A8">
          <w:rPr>
            <w:noProof/>
            <w:webHidden/>
          </w:rPr>
          <w:tab/>
        </w:r>
        <w:r w:rsidR="005A78A8">
          <w:rPr>
            <w:noProof/>
            <w:webHidden/>
          </w:rPr>
          <w:fldChar w:fldCharType="begin"/>
        </w:r>
        <w:r w:rsidR="005A78A8">
          <w:rPr>
            <w:noProof/>
            <w:webHidden/>
          </w:rPr>
          <w:instrText xml:space="preserve"> PAGEREF _Toc429676559 \h </w:instrText>
        </w:r>
        <w:r w:rsidR="005A78A8">
          <w:rPr>
            <w:noProof/>
            <w:webHidden/>
          </w:rPr>
        </w:r>
        <w:r w:rsidR="005A78A8">
          <w:rPr>
            <w:noProof/>
            <w:webHidden/>
          </w:rPr>
          <w:fldChar w:fldCharType="separate"/>
        </w:r>
        <w:r w:rsidR="005A78A8">
          <w:rPr>
            <w:noProof/>
            <w:webHidden/>
          </w:rPr>
          <w:t>17</w:t>
        </w:r>
        <w:r w:rsidR="005A78A8">
          <w:rPr>
            <w:noProof/>
            <w:webHidden/>
          </w:rPr>
          <w:fldChar w:fldCharType="end"/>
        </w:r>
      </w:hyperlink>
    </w:p>
    <w:p w14:paraId="09F7C13E"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60" w:history="1">
        <w:r w:rsidR="005A78A8" w:rsidRPr="00184096">
          <w:rPr>
            <w:rStyle w:val="Hyperlink"/>
            <w:noProof/>
          </w:rPr>
          <w:t>3.3.4 IndicatorsType Class</w:t>
        </w:r>
        <w:r w:rsidR="005A78A8">
          <w:rPr>
            <w:noProof/>
            <w:webHidden/>
          </w:rPr>
          <w:tab/>
        </w:r>
        <w:r w:rsidR="005A78A8">
          <w:rPr>
            <w:noProof/>
            <w:webHidden/>
          </w:rPr>
          <w:fldChar w:fldCharType="begin"/>
        </w:r>
        <w:r w:rsidR="005A78A8">
          <w:rPr>
            <w:noProof/>
            <w:webHidden/>
          </w:rPr>
          <w:instrText xml:space="preserve"> PAGEREF _Toc429676560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00BD30CF"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61" w:history="1">
        <w:r w:rsidR="005A78A8" w:rsidRPr="00184096">
          <w:rPr>
            <w:rStyle w:val="Hyperlink"/>
            <w:noProof/>
          </w:rPr>
          <w:t>3.3.5 ThreatActorsType Class</w:t>
        </w:r>
        <w:r w:rsidR="005A78A8">
          <w:rPr>
            <w:noProof/>
            <w:webHidden/>
          </w:rPr>
          <w:tab/>
        </w:r>
        <w:r w:rsidR="005A78A8">
          <w:rPr>
            <w:noProof/>
            <w:webHidden/>
          </w:rPr>
          <w:fldChar w:fldCharType="begin"/>
        </w:r>
        <w:r w:rsidR="005A78A8">
          <w:rPr>
            <w:noProof/>
            <w:webHidden/>
          </w:rPr>
          <w:instrText xml:space="preserve"> PAGEREF _Toc429676561 \h </w:instrText>
        </w:r>
        <w:r w:rsidR="005A78A8">
          <w:rPr>
            <w:noProof/>
            <w:webHidden/>
          </w:rPr>
        </w:r>
        <w:r w:rsidR="005A78A8">
          <w:rPr>
            <w:noProof/>
            <w:webHidden/>
          </w:rPr>
          <w:fldChar w:fldCharType="separate"/>
        </w:r>
        <w:r w:rsidR="005A78A8">
          <w:rPr>
            <w:noProof/>
            <w:webHidden/>
          </w:rPr>
          <w:t>18</w:t>
        </w:r>
        <w:r w:rsidR="005A78A8">
          <w:rPr>
            <w:noProof/>
            <w:webHidden/>
          </w:rPr>
          <w:fldChar w:fldCharType="end"/>
        </w:r>
      </w:hyperlink>
    </w:p>
    <w:p w14:paraId="75061B09"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62" w:history="1">
        <w:r w:rsidR="005A78A8" w:rsidRPr="00184096">
          <w:rPr>
            <w:rStyle w:val="Hyperlink"/>
            <w:noProof/>
          </w:rPr>
          <w:t>3.3.6 TTPsType Class</w:t>
        </w:r>
        <w:r w:rsidR="005A78A8">
          <w:rPr>
            <w:noProof/>
            <w:webHidden/>
          </w:rPr>
          <w:tab/>
        </w:r>
        <w:r w:rsidR="005A78A8">
          <w:rPr>
            <w:noProof/>
            <w:webHidden/>
          </w:rPr>
          <w:fldChar w:fldCharType="begin"/>
        </w:r>
        <w:r w:rsidR="005A78A8">
          <w:rPr>
            <w:noProof/>
            <w:webHidden/>
          </w:rPr>
          <w:instrText xml:space="preserve"> PAGEREF _Toc429676562 \h </w:instrText>
        </w:r>
        <w:r w:rsidR="005A78A8">
          <w:rPr>
            <w:noProof/>
            <w:webHidden/>
          </w:rPr>
        </w:r>
        <w:r w:rsidR="005A78A8">
          <w:rPr>
            <w:noProof/>
            <w:webHidden/>
          </w:rPr>
          <w:fldChar w:fldCharType="separate"/>
        </w:r>
        <w:r w:rsidR="005A78A8">
          <w:rPr>
            <w:noProof/>
            <w:webHidden/>
          </w:rPr>
          <w:t>19</w:t>
        </w:r>
        <w:r w:rsidR="005A78A8">
          <w:rPr>
            <w:noProof/>
            <w:webHidden/>
          </w:rPr>
          <w:fldChar w:fldCharType="end"/>
        </w:r>
      </w:hyperlink>
    </w:p>
    <w:p w14:paraId="06481E10"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63" w:history="1">
        <w:r w:rsidR="005A78A8" w:rsidRPr="00184096">
          <w:rPr>
            <w:rStyle w:val="Hyperlink"/>
            <w:noProof/>
          </w:rPr>
          <w:t>3.3.7 ReportsType</w:t>
        </w:r>
        <w:r w:rsidR="005A78A8">
          <w:rPr>
            <w:noProof/>
            <w:webHidden/>
          </w:rPr>
          <w:tab/>
        </w:r>
        <w:r w:rsidR="005A78A8">
          <w:rPr>
            <w:noProof/>
            <w:webHidden/>
          </w:rPr>
          <w:fldChar w:fldCharType="begin"/>
        </w:r>
        <w:r w:rsidR="005A78A8">
          <w:rPr>
            <w:noProof/>
            <w:webHidden/>
          </w:rPr>
          <w:instrText xml:space="preserve"> PAGEREF _Toc429676563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17B5F926" w14:textId="77777777" w:rsidR="005A78A8" w:rsidRDefault="00E56EC5">
      <w:pPr>
        <w:pStyle w:val="TOC2"/>
        <w:tabs>
          <w:tab w:val="right" w:leader="dot" w:pos="9350"/>
        </w:tabs>
        <w:rPr>
          <w:rFonts w:asciiTheme="minorHAnsi" w:eastAsiaTheme="minorEastAsia" w:hAnsiTheme="minorHAnsi" w:cstheme="minorBidi"/>
          <w:noProof/>
          <w:sz w:val="22"/>
          <w:szCs w:val="22"/>
        </w:rPr>
      </w:pPr>
      <w:hyperlink w:anchor="_Toc429676564" w:history="1">
        <w:r w:rsidR="005A78A8" w:rsidRPr="00184096">
          <w:rPr>
            <w:rStyle w:val="Hyperlink"/>
            <w:noProof/>
          </w:rPr>
          <w:t>3.4 RelatedPackagesType Class</w:t>
        </w:r>
        <w:r w:rsidR="005A78A8">
          <w:rPr>
            <w:noProof/>
            <w:webHidden/>
          </w:rPr>
          <w:tab/>
        </w:r>
        <w:r w:rsidR="005A78A8">
          <w:rPr>
            <w:noProof/>
            <w:webHidden/>
          </w:rPr>
          <w:fldChar w:fldCharType="begin"/>
        </w:r>
        <w:r w:rsidR="005A78A8">
          <w:rPr>
            <w:noProof/>
            <w:webHidden/>
          </w:rPr>
          <w:instrText xml:space="preserve"> PAGEREF _Toc429676564 \h </w:instrText>
        </w:r>
        <w:r w:rsidR="005A78A8">
          <w:rPr>
            <w:noProof/>
            <w:webHidden/>
          </w:rPr>
        </w:r>
        <w:r w:rsidR="005A78A8">
          <w:rPr>
            <w:noProof/>
            <w:webHidden/>
          </w:rPr>
          <w:fldChar w:fldCharType="separate"/>
        </w:r>
        <w:r w:rsidR="005A78A8">
          <w:rPr>
            <w:noProof/>
            <w:webHidden/>
          </w:rPr>
          <w:t>20</w:t>
        </w:r>
        <w:r w:rsidR="005A78A8">
          <w:rPr>
            <w:noProof/>
            <w:webHidden/>
          </w:rPr>
          <w:fldChar w:fldCharType="end"/>
        </w:r>
      </w:hyperlink>
    </w:p>
    <w:p w14:paraId="3B23D629" w14:textId="77777777" w:rsidR="005A78A8" w:rsidRDefault="00E56EC5">
      <w:pPr>
        <w:pStyle w:val="TOC3"/>
        <w:tabs>
          <w:tab w:val="right" w:leader="dot" w:pos="9350"/>
        </w:tabs>
        <w:rPr>
          <w:rFonts w:asciiTheme="minorHAnsi" w:eastAsiaTheme="minorEastAsia" w:hAnsiTheme="minorHAnsi" w:cstheme="minorBidi"/>
          <w:noProof/>
          <w:sz w:val="22"/>
          <w:szCs w:val="22"/>
        </w:rPr>
      </w:pPr>
      <w:hyperlink w:anchor="_Toc429676565" w:history="1">
        <w:r w:rsidR="005A78A8" w:rsidRPr="00184096">
          <w:rPr>
            <w:rStyle w:val="Hyperlink"/>
            <w:noProof/>
          </w:rPr>
          <w:t>3.4.1 RelatedPackageType Class</w:t>
        </w:r>
        <w:r w:rsidR="005A78A8">
          <w:rPr>
            <w:noProof/>
            <w:webHidden/>
          </w:rPr>
          <w:tab/>
        </w:r>
        <w:r w:rsidR="005A78A8">
          <w:rPr>
            <w:noProof/>
            <w:webHidden/>
          </w:rPr>
          <w:fldChar w:fldCharType="begin"/>
        </w:r>
        <w:r w:rsidR="005A78A8">
          <w:rPr>
            <w:noProof/>
            <w:webHidden/>
          </w:rPr>
          <w:instrText xml:space="preserve"> PAGEREF _Toc429676565 \h </w:instrText>
        </w:r>
        <w:r w:rsidR="005A78A8">
          <w:rPr>
            <w:noProof/>
            <w:webHidden/>
          </w:rPr>
        </w:r>
        <w:r w:rsidR="005A78A8">
          <w:rPr>
            <w:noProof/>
            <w:webHidden/>
          </w:rPr>
          <w:fldChar w:fldCharType="separate"/>
        </w:r>
        <w:r w:rsidR="005A78A8">
          <w:rPr>
            <w:noProof/>
            <w:webHidden/>
          </w:rPr>
          <w:t>21</w:t>
        </w:r>
        <w:r w:rsidR="005A78A8">
          <w:rPr>
            <w:noProof/>
            <w:webHidden/>
          </w:rPr>
          <w:fldChar w:fldCharType="end"/>
        </w:r>
      </w:hyperlink>
    </w:p>
    <w:p w14:paraId="68DBB4F0" w14:textId="77777777" w:rsidR="005A78A8" w:rsidRDefault="00E56EC5">
      <w:pPr>
        <w:pStyle w:val="TOC1"/>
        <w:rPr>
          <w:rFonts w:asciiTheme="minorHAnsi" w:eastAsiaTheme="minorEastAsia" w:hAnsiTheme="minorHAnsi" w:cstheme="minorBidi"/>
          <w:noProof/>
          <w:sz w:val="22"/>
          <w:szCs w:val="22"/>
        </w:rPr>
      </w:pPr>
      <w:hyperlink w:anchor="_Toc429676566" w:history="1">
        <w:r w:rsidR="005A78A8" w:rsidRPr="00184096">
          <w:rPr>
            <w:rStyle w:val="Hyperlink"/>
            <w:noProof/>
          </w:rPr>
          <w:t>4</w:t>
        </w:r>
        <w:r w:rsidR="005A78A8">
          <w:rPr>
            <w:rFonts w:asciiTheme="minorHAnsi" w:eastAsiaTheme="minorEastAsia" w:hAnsiTheme="minorHAnsi" w:cstheme="minorBidi"/>
            <w:noProof/>
            <w:sz w:val="22"/>
            <w:szCs w:val="22"/>
          </w:rPr>
          <w:tab/>
        </w:r>
        <w:r w:rsidR="005A78A8" w:rsidRPr="00184096">
          <w:rPr>
            <w:rStyle w:val="Hyperlink"/>
            <w:noProof/>
          </w:rPr>
          <w:t>Conformance</w:t>
        </w:r>
        <w:r w:rsidR="005A78A8">
          <w:rPr>
            <w:noProof/>
            <w:webHidden/>
          </w:rPr>
          <w:tab/>
        </w:r>
        <w:r w:rsidR="005A78A8">
          <w:rPr>
            <w:noProof/>
            <w:webHidden/>
          </w:rPr>
          <w:fldChar w:fldCharType="begin"/>
        </w:r>
        <w:r w:rsidR="005A78A8">
          <w:rPr>
            <w:noProof/>
            <w:webHidden/>
          </w:rPr>
          <w:instrText xml:space="preserve"> PAGEREF _Toc429676566 \h </w:instrText>
        </w:r>
        <w:r w:rsidR="005A78A8">
          <w:rPr>
            <w:noProof/>
            <w:webHidden/>
          </w:rPr>
        </w:r>
        <w:r w:rsidR="005A78A8">
          <w:rPr>
            <w:noProof/>
            <w:webHidden/>
          </w:rPr>
          <w:fldChar w:fldCharType="separate"/>
        </w:r>
        <w:r w:rsidR="005A78A8">
          <w:rPr>
            <w:noProof/>
            <w:webHidden/>
          </w:rPr>
          <w:t>23</w:t>
        </w:r>
        <w:r w:rsidR="005A78A8">
          <w:rPr>
            <w:noProof/>
            <w:webHidden/>
          </w:rPr>
          <w:fldChar w:fldCharType="end"/>
        </w:r>
      </w:hyperlink>
    </w:p>
    <w:p w14:paraId="4FB9576B" w14:textId="77777777" w:rsidR="005A78A8" w:rsidRDefault="00E56EC5">
      <w:pPr>
        <w:pStyle w:val="TOC1"/>
        <w:rPr>
          <w:rFonts w:asciiTheme="minorHAnsi" w:eastAsiaTheme="minorEastAsia" w:hAnsiTheme="minorHAnsi" w:cstheme="minorBidi"/>
          <w:noProof/>
          <w:sz w:val="22"/>
          <w:szCs w:val="22"/>
        </w:rPr>
      </w:pPr>
      <w:hyperlink w:anchor="_Toc429676567" w:history="1">
        <w:r w:rsidR="005A78A8" w:rsidRPr="00184096">
          <w:rPr>
            <w:rStyle w:val="Hyperlink"/>
            <w:noProof/>
          </w:rPr>
          <w:t>Appendix A. Acknowledgments</w:t>
        </w:r>
        <w:r w:rsidR="005A78A8">
          <w:rPr>
            <w:noProof/>
            <w:webHidden/>
          </w:rPr>
          <w:tab/>
        </w:r>
        <w:r w:rsidR="005A78A8">
          <w:rPr>
            <w:noProof/>
            <w:webHidden/>
          </w:rPr>
          <w:fldChar w:fldCharType="begin"/>
        </w:r>
        <w:r w:rsidR="005A78A8">
          <w:rPr>
            <w:noProof/>
            <w:webHidden/>
          </w:rPr>
          <w:instrText xml:space="preserve"> PAGEREF _Toc429676567 \h </w:instrText>
        </w:r>
        <w:r w:rsidR="005A78A8">
          <w:rPr>
            <w:noProof/>
            <w:webHidden/>
          </w:rPr>
        </w:r>
        <w:r w:rsidR="005A78A8">
          <w:rPr>
            <w:noProof/>
            <w:webHidden/>
          </w:rPr>
          <w:fldChar w:fldCharType="separate"/>
        </w:r>
        <w:r w:rsidR="005A78A8">
          <w:rPr>
            <w:noProof/>
            <w:webHidden/>
          </w:rPr>
          <w:t>24</w:t>
        </w:r>
        <w:r w:rsidR="005A78A8">
          <w:rPr>
            <w:noProof/>
            <w:webHidden/>
          </w:rPr>
          <w:fldChar w:fldCharType="end"/>
        </w:r>
      </w:hyperlink>
    </w:p>
    <w:p w14:paraId="145B83DB" w14:textId="77777777" w:rsidR="005A78A8" w:rsidRDefault="00E56EC5">
      <w:pPr>
        <w:pStyle w:val="TOC1"/>
        <w:rPr>
          <w:rFonts w:asciiTheme="minorHAnsi" w:eastAsiaTheme="minorEastAsia" w:hAnsiTheme="minorHAnsi" w:cstheme="minorBidi"/>
          <w:noProof/>
          <w:sz w:val="22"/>
          <w:szCs w:val="22"/>
        </w:rPr>
      </w:pPr>
      <w:hyperlink w:anchor="_Toc429676568" w:history="1">
        <w:r w:rsidR="005A78A8" w:rsidRPr="00184096">
          <w:rPr>
            <w:rStyle w:val="Hyperlink"/>
            <w:noProof/>
          </w:rPr>
          <w:t>Appendix B. Revision History</w:t>
        </w:r>
        <w:r w:rsidR="005A78A8">
          <w:rPr>
            <w:noProof/>
            <w:webHidden/>
          </w:rPr>
          <w:tab/>
        </w:r>
        <w:r w:rsidR="005A78A8">
          <w:rPr>
            <w:noProof/>
            <w:webHidden/>
          </w:rPr>
          <w:fldChar w:fldCharType="begin"/>
        </w:r>
        <w:r w:rsidR="005A78A8">
          <w:rPr>
            <w:noProof/>
            <w:webHidden/>
          </w:rPr>
          <w:instrText xml:space="preserve"> PAGEREF _Toc429676568 \h </w:instrText>
        </w:r>
        <w:r w:rsidR="005A78A8">
          <w:rPr>
            <w:noProof/>
            <w:webHidden/>
          </w:rPr>
        </w:r>
        <w:r w:rsidR="005A78A8">
          <w:rPr>
            <w:noProof/>
            <w:webHidden/>
          </w:rPr>
          <w:fldChar w:fldCharType="separate"/>
        </w:r>
        <w:r w:rsidR="005A78A8">
          <w:rPr>
            <w:noProof/>
            <w:webHidden/>
          </w:rPr>
          <w:t>26</w:t>
        </w:r>
        <w:r w:rsidR="005A78A8">
          <w:rPr>
            <w:noProof/>
            <w:webHidden/>
          </w:rPr>
          <w:fldChar w:fldCharType="end"/>
        </w:r>
      </w:hyperlink>
    </w:p>
    <w:p w14:paraId="4889B51B" w14:textId="77777777" w:rsidR="006E4329" w:rsidRDefault="0012387E" w:rsidP="00544386">
      <w:pPr>
        <w:pStyle w:val="Abstract"/>
      </w:pPr>
      <w:r>
        <w:rPr>
          <w:szCs w:val="24"/>
        </w:rPr>
        <w:fldChar w:fldCharType="end"/>
      </w:r>
    </w:p>
    <w:p w14:paraId="65F5B841"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EAA8196" w14:textId="77777777" w:rsidR="00C71349" w:rsidRPr="00C52EFC" w:rsidRDefault="00177DED" w:rsidP="0076113A">
      <w:pPr>
        <w:pStyle w:val="Heading1"/>
      </w:pPr>
      <w:bookmarkStart w:id="4" w:name="_Toc429676528"/>
      <w:r>
        <w:lastRenderedPageBreak/>
        <w:t>Introduction</w:t>
      </w:r>
      <w:bookmarkEnd w:id="0"/>
      <w:bookmarkEnd w:id="3"/>
      <w:bookmarkEnd w:id="4"/>
    </w:p>
    <w:p w14:paraId="0E3A2785" w14:textId="77777777" w:rsidR="0012387E" w:rsidRDefault="00EE3C80" w:rsidP="008C100C">
      <w:r w:rsidRPr="00EE3C80">
        <w:t>[All text is norm</w:t>
      </w:r>
      <w:r>
        <w:t>ative unless otherwise labeled]</w:t>
      </w:r>
    </w:p>
    <w:p w14:paraId="680ACC7E" w14:textId="7CB4F7AA" w:rsidR="005F2FBA" w:rsidRDefault="005F2FBA" w:rsidP="005F2FBA">
      <w:pPr>
        <w:autoSpaceDE w:val="0"/>
        <w:autoSpaceDN w:val="0"/>
        <w:adjustRightInd w:val="0"/>
        <w:spacing w:after="240"/>
        <w:ind w:right="-270"/>
      </w:pPr>
      <w:r w:rsidRPr="00986D3B">
        <w:t xml:space="preserve">The </w:t>
      </w:r>
      <w:r w:rsidR="00EC2464">
        <w:t>Structured Threat Information Ex</w:t>
      </w:r>
      <w:r>
        <w:t xml:space="preserve">pression (STIX) </w:t>
      </w:r>
      <w:r w:rsidRPr="00986D3B">
        <w:t>framework defines</w:t>
      </w:r>
      <w:r>
        <w:t xml:space="preserve"> nine top-level component data models:  </w:t>
      </w:r>
      <w:r w:rsidRPr="00FC6DFE">
        <w:t>Observable</w:t>
      </w:r>
      <w:r w:rsidR="00D610E2">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a core data model for packaging and conveying content from any of these top-level components. This document serves as the specification for the STIX Core data model, which is the unifying data model for all STIX content.  </w:t>
      </w:r>
    </w:p>
    <w:p w14:paraId="0153D9F0" w14:textId="77777777" w:rsidR="005F2FBA" w:rsidRDefault="005F2FBA" w:rsidP="005F2FBA">
      <w:pPr>
        <w:spacing w:after="240"/>
      </w:pPr>
      <w:r>
        <w:t>The STIX Core</w:t>
      </w:r>
      <w:r w:rsidRPr="00FC6DFE">
        <w:t xml:space="preserve"> </w:t>
      </w:r>
      <w:r>
        <w:t>data model</w:t>
      </w:r>
      <w:r w:rsidRPr="00FC6DFE">
        <w:t xml:space="preserve"> defines </w:t>
      </w:r>
      <w:r>
        <w:t>the concept of a STIX Package, the top-level object that is used to aggregate and convey all other objects of the</w:t>
      </w:r>
      <w:r w:rsidRPr="00FC6DFE">
        <w:t xml:space="preserve"> STIX data models</w:t>
      </w:r>
      <w:r>
        <w:t>.  The STIX Package has two main parts: a set of instances of any of the nine top-level components, which is the content of the STIX Package, and a STIX header, which can provide context for that content.</w:t>
      </w:r>
    </w:p>
    <w:p w14:paraId="08DC8FB4" w14:textId="36CB2406" w:rsidR="005F2FBA" w:rsidRDefault="005F2FBA" w:rsidP="005F2FBA">
      <w:pPr>
        <w:spacing w:after="240"/>
      </w:pPr>
      <w:r>
        <w:t xml:space="preserve">In Section </w:t>
      </w:r>
      <w:r w:rsidRPr="00D610E2">
        <w:rPr>
          <w:b/>
          <w:color w:val="0000EE"/>
        </w:rPr>
        <w:fldChar w:fldCharType="begin"/>
      </w:r>
      <w:r w:rsidRPr="00D610E2">
        <w:rPr>
          <w:b/>
          <w:color w:val="0000EE"/>
        </w:rPr>
        <w:instrText xml:space="preserve"> REF _Ref401136661 \r \h </w:instrText>
      </w:r>
      <w:r w:rsidR="00D610E2" w:rsidRPr="00D610E2">
        <w:rPr>
          <w:b/>
          <w:color w:val="0000EE"/>
        </w:rPr>
        <w:instrText xml:space="preserve"> \* MERGEFORMAT </w:instrText>
      </w:r>
      <w:r w:rsidRPr="00D610E2">
        <w:rPr>
          <w:b/>
          <w:color w:val="0000EE"/>
        </w:rPr>
      </w:r>
      <w:r w:rsidRPr="00D610E2">
        <w:rPr>
          <w:b/>
          <w:color w:val="0000EE"/>
        </w:rPr>
        <w:fldChar w:fldCharType="separate"/>
      </w:r>
      <w:r w:rsidR="005A78A8">
        <w:rPr>
          <w:b/>
          <w:color w:val="0000EE"/>
        </w:rPr>
        <w:t>1.1</w:t>
      </w:r>
      <w:r w:rsidRPr="00D610E2">
        <w:rPr>
          <w:b/>
          <w:color w:val="0000EE"/>
        </w:rPr>
        <w:fldChar w:fldCharType="end"/>
      </w:r>
      <w:r>
        <w:t xml:space="preserve"> we </w:t>
      </w:r>
      <w:r w:rsidR="00006C2C">
        <w:t>discuss</w:t>
      </w:r>
      <w:r>
        <w:t xml:space="preserve"> additional specification documents, </w:t>
      </w:r>
      <w:r w:rsidR="00006C2C">
        <w:t xml:space="preserve">in Section </w:t>
      </w:r>
      <w:r w:rsidR="00006C2C" w:rsidRPr="003904F9">
        <w:rPr>
          <w:b/>
          <w:color w:val="0000EE"/>
        </w:rPr>
        <w:fldChar w:fldCharType="begin"/>
      </w:r>
      <w:r w:rsidR="00006C2C" w:rsidRPr="003904F9">
        <w:rPr>
          <w:b/>
          <w:color w:val="0000EE"/>
        </w:rPr>
        <w:instrText xml:space="preserve"> REF _Ref394437867 \r \h </w:instrText>
      </w:r>
      <w:r w:rsidR="00006C2C">
        <w:rPr>
          <w:b/>
          <w:color w:val="0000EE"/>
        </w:rPr>
        <w:instrText xml:space="preserve"> \* MERGEFORMAT </w:instrText>
      </w:r>
      <w:r w:rsidR="00006C2C" w:rsidRPr="003904F9">
        <w:rPr>
          <w:b/>
          <w:color w:val="0000EE"/>
        </w:rPr>
      </w:r>
      <w:r w:rsidR="00006C2C" w:rsidRPr="003904F9">
        <w:rPr>
          <w:b/>
          <w:color w:val="0000EE"/>
        </w:rPr>
        <w:fldChar w:fldCharType="separate"/>
      </w:r>
      <w:r w:rsidR="005A78A8">
        <w:rPr>
          <w:b/>
          <w:color w:val="0000EE"/>
        </w:rPr>
        <w:t>1.2</w:t>
      </w:r>
      <w:r w:rsidR="00006C2C" w:rsidRPr="003904F9">
        <w:rPr>
          <w:b/>
          <w:color w:val="0000EE"/>
        </w:rPr>
        <w:fldChar w:fldCharType="end"/>
      </w:r>
      <w:r w:rsidR="00006C2C">
        <w:rPr>
          <w:b/>
          <w:color w:val="0000EE"/>
        </w:rPr>
        <w:t xml:space="preserve"> </w:t>
      </w:r>
      <w:r>
        <w:t>we provide document conventions</w:t>
      </w:r>
      <w:r w:rsidR="00AD7BF2" w:rsidRPr="00AD7BF2">
        <w:t xml:space="preserve">, </w:t>
      </w:r>
      <w:r w:rsidR="00006C2C">
        <w:t>and i</w:t>
      </w:r>
      <w:r w:rsidR="00AD7BF2" w:rsidRPr="00AD7BF2">
        <w:t xml:space="preserve">n Section </w:t>
      </w:r>
      <w:r w:rsidR="00AD7BF2" w:rsidRPr="00AD7BF2">
        <w:rPr>
          <w:b/>
          <w:color w:val="0000EE"/>
        </w:rPr>
        <w:fldChar w:fldCharType="begin"/>
      </w:r>
      <w:r w:rsidR="00AD7BF2" w:rsidRPr="00AD7BF2">
        <w:rPr>
          <w:b/>
          <w:color w:val="0000EE"/>
        </w:rPr>
        <w:instrText xml:space="preserve"> REF _Ref428179041 \r \h </w:instrText>
      </w:r>
      <w:r w:rsidR="00AD7BF2">
        <w:rPr>
          <w:b/>
          <w:color w:val="0000EE"/>
        </w:rPr>
        <w:instrText xml:space="preserve"> \* MERGEFORMAT </w:instrText>
      </w:r>
      <w:r w:rsidR="00AD7BF2" w:rsidRPr="00AD7BF2">
        <w:rPr>
          <w:b/>
          <w:color w:val="0000EE"/>
        </w:rPr>
      </w:r>
      <w:r w:rsidR="00AD7BF2" w:rsidRPr="00AD7BF2">
        <w:rPr>
          <w:b/>
          <w:color w:val="0000EE"/>
        </w:rPr>
        <w:fldChar w:fldCharType="separate"/>
      </w:r>
      <w:r w:rsidR="005A78A8">
        <w:rPr>
          <w:b/>
          <w:color w:val="0000EE"/>
        </w:rPr>
        <w:t>1.3</w:t>
      </w:r>
      <w:r w:rsidR="00AD7BF2" w:rsidRPr="00AD7BF2">
        <w:rPr>
          <w:b/>
          <w:color w:val="0000EE"/>
        </w:rPr>
        <w:fldChar w:fldCharType="end"/>
      </w:r>
      <w:r w:rsidR="00006C2C">
        <w:t xml:space="preserve"> we provide terminology. R</w:t>
      </w:r>
      <w:r w:rsidR="00D610E2">
        <w:t xml:space="preserve">eferences </w:t>
      </w:r>
      <w:r w:rsidR="00006C2C">
        <w:t xml:space="preserve">are given </w:t>
      </w:r>
      <w:r w:rsidR="00D610E2" w:rsidRPr="007D03B1">
        <w:t xml:space="preserve">in </w:t>
      </w:r>
      <w:r w:rsidR="00D610E2">
        <w:t xml:space="preserve">Sections </w:t>
      </w:r>
      <w:r w:rsidR="00D610E2" w:rsidRPr="003904F9">
        <w:rPr>
          <w:b/>
          <w:color w:val="0000EE"/>
        </w:rPr>
        <w:fldChar w:fldCharType="begin"/>
      </w:r>
      <w:r w:rsidR="00D610E2" w:rsidRPr="003904F9">
        <w:rPr>
          <w:b/>
          <w:color w:val="0000EE"/>
        </w:rPr>
        <w:instrText xml:space="preserve"> REF _Ref428137050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1.4</w:t>
      </w:r>
      <w:r w:rsidR="00D610E2" w:rsidRPr="003904F9">
        <w:rPr>
          <w:b/>
          <w:color w:val="0000EE"/>
        </w:rPr>
        <w:fldChar w:fldCharType="end"/>
      </w:r>
      <w:r w:rsidR="00D610E2">
        <w:t xml:space="preserve"> and </w:t>
      </w:r>
      <w:r w:rsidR="00D610E2" w:rsidRPr="003904F9">
        <w:rPr>
          <w:b/>
          <w:color w:val="0000EE"/>
        </w:rPr>
        <w:fldChar w:fldCharType="begin"/>
      </w:r>
      <w:r w:rsidR="00D610E2" w:rsidRPr="003904F9">
        <w:rPr>
          <w:b/>
          <w:color w:val="0000EE"/>
        </w:rPr>
        <w:instrText xml:space="preserve"> REF _Ref428137060 \r \h </w:instrText>
      </w:r>
      <w:r w:rsidR="003904F9">
        <w:rPr>
          <w:b/>
          <w:color w:val="0000EE"/>
        </w:rPr>
        <w:instrText xml:space="preserve"> \* MERGEFORMAT </w:instrText>
      </w:r>
      <w:r w:rsidR="00D610E2" w:rsidRPr="003904F9">
        <w:rPr>
          <w:b/>
          <w:color w:val="0000EE"/>
        </w:rPr>
      </w:r>
      <w:r w:rsidR="00D610E2" w:rsidRPr="003904F9">
        <w:rPr>
          <w:b/>
          <w:color w:val="0000EE"/>
        </w:rPr>
        <w:fldChar w:fldCharType="separate"/>
      </w:r>
      <w:r w:rsidR="005A78A8">
        <w:rPr>
          <w:b/>
          <w:color w:val="0000EE"/>
        </w:rPr>
        <w:t>1.5</w:t>
      </w:r>
      <w:r w:rsidR="00D610E2" w:rsidRPr="003904F9">
        <w:rPr>
          <w:b/>
          <w:color w:val="0000EE"/>
        </w:rPr>
        <w:fldChar w:fldCharType="end"/>
      </w:r>
      <w:r w:rsidR="00D610E2">
        <w:t>.</w:t>
      </w:r>
      <w:r>
        <w:t xml:space="preserve">  In Section</w:t>
      </w:r>
      <w:r w:rsidR="008D199F">
        <w:t xml:space="preserve"> </w:t>
      </w:r>
      <w:r w:rsidR="008D199F" w:rsidRPr="003904F9">
        <w:rPr>
          <w:b/>
          <w:color w:val="0000EE"/>
        </w:rPr>
        <w:fldChar w:fldCharType="begin"/>
      </w:r>
      <w:r w:rsidR="008D199F" w:rsidRPr="003904F9">
        <w:rPr>
          <w:b/>
          <w:color w:val="0000EE"/>
        </w:rPr>
        <w:instrText xml:space="preserve"> REF _Ref427576649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2</w:t>
      </w:r>
      <w:r w:rsidR="008D199F" w:rsidRPr="003904F9">
        <w:rPr>
          <w:b/>
          <w:color w:val="0000EE"/>
        </w:rPr>
        <w:fldChar w:fldCharType="end"/>
      </w:r>
      <w:r>
        <w:t>, we give background information to help the reader better understand the specification details that are provided later in the document.  We present the Core data model specification details in Section</w:t>
      </w:r>
      <w:r w:rsidR="008D199F">
        <w:t xml:space="preserve"> </w:t>
      </w:r>
      <w:r w:rsidR="008D199F" w:rsidRPr="003904F9">
        <w:rPr>
          <w:b/>
          <w:color w:val="0000EE"/>
        </w:rPr>
        <w:fldChar w:fldCharType="begin"/>
      </w:r>
      <w:r w:rsidR="008D199F" w:rsidRPr="003904F9">
        <w:rPr>
          <w:b/>
          <w:color w:val="0000EE"/>
        </w:rPr>
        <w:instrText xml:space="preserve"> REF _Ref427576668 \r \h </w:instrText>
      </w:r>
      <w:r w:rsidR="003904F9">
        <w:rPr>
          <w:b/>
          <w:color w:val="0000EE"/>
        </w:rPr>
        <w:instrText xml:space="preserve"> \* MERGEFORMAT </w:instrText>
      </w:r>
      <w:r w:rsidR="008D199F" w:rsidRPr="003904F9">
        <w:rPr>
          <w:b/>
          <w:color w:val="0000EE"/>
        </w:rPr>
      </w:r>
      <w:r w:rsidR="008D199F" w:rsidRPr="003904F9">
        <w:rPr>
          <w:b/>
          <w:color w:val="0000EE"/>
        </w:rPr>
        <w:fldChar w:fldCharType="separate"/>
      </w:r>
      <w:r w:rsidR="005A78A8">
        <w:rPr>
          <w:b/>
          <w:color w:val="0000EE"/>
        </w:rPr>
        <w:t>3</w:t>
      </w:r>
      <w:r w:rsidR="008D199F" w:rsidRPr="003904F9">
        <w:rPr>
          <w:b/>
          <w:color w:val="0000EE"/>
        </w:rPr>
        <w:fldChar w:fldCharType="end"/>
      </w:r>
      <w:r w:rsidR="00AD7BF2">
        <w:rPr>
          <w:b/>
          <w:color w:val="0000EE"/>
        </w:rPr>
        <w:t xml:space="preserve"> </w:t>
      </w:r>
      <w:r w:rsidR="00AD7BF2">
        <w:t xml:space="preserve">and conformance information in Section </w:t>
      </w:r>
      <w:r w:rsidR="00AD7BF2" w:rsidRPr="00E76378">
        <w:rPr>
          <w:b/>
          <w:color w:val="0000EE"/>
        </w:rPr>
        <w:fldChar w:fldCharType="begin"/>
      </w:r>
      <w:r w:rsidR="00AD7BF2" w:rsidRPr="00E76378">
        <w:rPr>
          <w:b/>
          <w:color w:val="0000EE"/>
        </w:rPr>
        <w:instrText xml:space="preserve"> REF _Ref428179133 \r \h </w:instrText>
      </w:r>
      <w:r w:rsidR="00E76378">
        <w:rPr>
          <w:b/>
          <w:color w:val="0000EE"/>
        </w:rPr>
        <w:instrText xml:space="preserve"> \* MERGEFORMAT </w:instrText>
      </w:r>
      <w:r w:rsidR="00AD7BF2" w:rsidRPr="00E76378">
        <w:rPr>
          <w:b/>
          <w:color w:val="0000EE"/>
        </w:rPr>
      </w:r>
      <w:r w:rsidR="00AD7BF2" w:rsidRPr="00E76378">
        <w:rPr>
          <w:b/>
          <w:color w:val="0000EE"/>
        </w:rPr>
        <w:fldChar w:fldCharType="separate"/>
      </w:r>
      <w:r w:rsidR="005A78A8">
        <w:rPr>
          <w:b/>
          <w:color w:val="0000EE"/>
        </w:rPr>
        <w:t>4</w:t>
      </w:r>
      <w:r w:rsidR="00AD7BF2" w:rsidRPr="00E76378">
        <w:rPr>
          <w:b/>
          <w:color w:val="0000EE"/>
        </w:rPr>
        <w:fldChar w:fldCharType="end"/>
      </w:r>
      <w:r w:rsidR="00AD7BF2">
        <w:t>.</w:t>
      </w:r>
    </w:p>
    <w:p w14:paraId="108192C2" w14:textId="77777777" w:rsidR="005F2FBA" w:rsidRDefault="005F2FBA" w:rsidP="005F2FBA">
      <w:pPr>
        <w:pStyle w:val="Heading2"/>
        <w:tabs>
          <w:tab w:val="num" w:pos="864"/>
        </w:tabs>
        <w:spacing w:before="360" w:after="60"/>
        <w:ind w:left="720" w:hanging="720"/>
      </w:pPr>
      <w:bookmarkStart w:id="5" w:name="_Ref401136661"/>
      <w:bookmarkStart w:id="6" w:name="_Toc416007458"/>
      <w:bookmarkStart w:id="7" w:name="_Toc416007793"/>
      <w:bookmarkStart w:id="8" w:name="_Toc420660190"/>
      <w:bookmarkStart w:id="9" w:name="_Toc429676529"/>
      <w:r>
        <w:t>STIX Specification Documents</w:t>
      </w:r>
      <w:bookmarkEnd w:id="5"/>
      <w:bookmarkEnd w:id="6"/>
      <w:bookmarkEnd w:id="7"/>
      <w:bookmarkEnd w:id="8"/>
      <w:bookmarkEnd w:id="9"/>
    </w:p>
    <w:p w14:paraId="55E7DB74" w14:textId="77777777" w:rsidR="005F2FBA" w:rsidRDefault="005F2FBA" w:rsidP="005F2FBA">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ADAD176" w14:textId="596575BF" w:rsidR="005F2FBA" w:rsidRDefault="005F2FBA" w:rsidP="005F2FBA">
      <w:pPr>
        <w:autoSpaceDE w:val="0"/>
        <w:autoSpaceDN w:val="0"/>
        <w:adjustRightInd w:val="0"/>
        <w:spacing w:after="240"/>
      </w:pPr>
      <w:r>
        <w:t xml:space="preserve">The </w:t>
      </w:r>
      <w:hyperlink w:anchor="AdditionalArtifacts" w:history="1">
        <w:r w:rsidR="003904F9" w:rsidRPr="003904F9">
          <w:rPr>
            <w:rStyle w:val="Hyperlink"/>
            <w:i/>
          </w:rPr>
          <w:t>STIX Version 1.2.1 Part 1: Overview</w:t>
        </w:r>
      </w:hyperlink>
      <w:r>
        <w:t xml:space="preserve"> document provides a comprehensive overview of the full set of STIX data models, which in addition to the </w:t>
      </w:r>
      <w:r w:rsidR="00D610E2">
        <w:t xml:space="preserve">nine </w:t>
      </w:r>
      <w:r>
        <w:t xml:space="preserve">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54FE2" w:rsidRPr="003904F9">
          <w:rPr>
            <w:rStyle w:val="Hyperlink"/>
            <w:i/>
          </w:rPr>
          <w:t>STIX Version 1.2.1 Part 1: Overview</w:t>
        </w:r>
      </w:hyperlink>
      <w:r>
        <w:t xml:space="preserve"> also summarizes the relationship o</w:t>
      </w:r>
      <w:r w:rsidR="00054FE2">
        <w:t>f STIX to other languages</w:t>
      </w:r>
      <w:r>
        <w:t xml:space="preserve"> and outlines general STIX data model conventions.</w:t>
      </w:r>
    </w:p>
    <w:p w14:paraId="77A275A1" w14:textId="16C0D38F" w:rsidR="005F2FBA" w:rsidRDefault="005F2FBA" w:rsidP="005F2FBA">
      <w:pPr>
        <w:spacing w:after="240"/>
        <w:ind w:right="-90"/>
      </w:pPr>
      <w:r w:rsidRPr="00054FE2">
        <w:rPr>
          <w:color w:val="0000EE"/>
        </w:rPr>
        <w:fldChar w:fldCharType="begin"/>
      </w:r>
      <w:r w:rsidRPr="00054FE2">
        <w:rPr>
          <w:color w:val="0000EE"/>
        </w:rPr>
        <w:instrText xml:space="preserve"> REF _Ref389819936 \h </w:instrText>
      </w:r>
      <w:r w:rsidRPr="00054FE2">
        <w:rPr>
          <w:color w:val="0000EE"/>
        </w:rPr>
      </w:r>
      <w:r w:rsidRPr="00054FE2">
        <w:rPr>
          <w:color w:val="0000EE"/>
        </w:rPr>
        <w:fldChar w:fldCharType="separate"/>
      </w:r>
      <w:r w:rsidR="005A78A8" w:rsidRPr="005F2FBA">
        <w:t xml:space="preserve">Figure </w:t>
      </w:r>
      <w:r w:rsidR="005A78A8">
        <w:rPr>
          <w:noProof/>
        </w:rPr>
        <w:t>1</w:t>
      </w:r>
      <w:r w:rsidR="005A78A8" w:rsidRPr="005F2FBA">
        <w:noBreakHyphen/>
      </w:r>
      <w:r w:rsidR="005A78A8">
        <w:rPr>
          <w:noProof/>
        </w:rPr>
        <w:t>1</w:t>
      </w:r>
      <w:r w:rsidRPr="00054FE2">
        <w:rPr>
          <w:color w:val="0000EE"/>
        </w:rPr>
        <w:fldChar w:fldCharType="end"/>
      </w:r>
      <w:r>
        <w:t xml:space="preserve"> illustrates the </w:t>
      </w:r>
      <w:hyperlink w:anchor="AdditionalArtifacts" w:history="1">
        <w:r w:rsidRPr="00F907E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54FE2" w:rsidRPr="003904F9">
          <w:rPr>
            <w:rStyle w:val="Hyperlink"/>
            <w:i/>
          </w:rPr>
          <w:t>STIX Version 1.2.1 Part 1: Overview</w:t>
        </w:r>
      </w:hyperlink>
      <w:r>
        <w:t xml:space="preserve"> for details).  This STIX Core specification document is highlighted in its associated color (see Section </w:t>
      </w:r>
      <w:r w:rsidRPr="00054FE2">
        <w:rPr>
          <w:b/>
          <w:color w:val="0000EE"/>
        </w:rPr>
        <w:fldChar w:fldCharType="begin"/>
      </w:r>
      <w:r w:rsidRPr="00054FE2">
        <w:rPr>
          <w:b/>
          <w:color w:val="0000EE"/>
        </w:rPr>
        <w:instrText xml:space="preserve"> REF _Ref397935245 \r \h </w:instrText>
      </w:r>
      <w:r w:rsidR="00054FE2">
        <w:rPr>
          <w:b/>
          <w:color w:val="0000EE"/>
        </w:rPr>
        <w:instrText xml:space="preserve"> \* MERGEFORMAT </w:instrText>
      </w:r>
      <w:r w:rsidRPr="00054FE2">
        <w:rPr>
          <w:b/>
          <w:color w:val="0000EE"/>
        </w:rPr>
      </w:r>
      <w:r w:rsidRPr="00054FE2">
        <w:rPr>
          <w:b/>
          <w:color w:val="0000EE"/>
        </w:rPr>
        <w:fldChar w:fldCharType="separate"/>
      </w:r>
      <w:r w:rsidR="005A78A8">
        <w:rPr>
          <w:b/>
          <w:color w:val="0000EE"/>
        </w:rPr>
        <w:t>1.2.3.3</w:t>
      </w:r>
      <w:r w:rsidRPr="00054FE2">
        <w:rPr>
          <w:b/>
          <w:color w:val="0000EE"/>
        </w:rPr>
        <w:fldChar w:fldCharType="end"/>
      </w:r>
      <w:r>
        <w:t xml:space="preserve">).  For a list of all STIX documents and related information sources, please see </w:t>
      </w:r>
      <w:hyperlink w:anchor="AdditionalArtifacts" w:history="1">
        <w:r w:rsidR="00054FE2" w:rsidRPr="003904F9">
          <w:rPr>
            <w:rStyle w:val="Hyperlink"/>
            <w:i/>
          </w:rPr>
          <w:t>STIX Version 1.2.1 Part 1: Overview</w:t>
        </w:r>
      </w:hyperlink>
      <w:r>
        <w:t xml:space="preserve">.  </w:t>
      </w:r>
    </w:p>
    <w:p w14:paraId="2E87928E" w14:textId="6611A7A1" w:rsidR="005F2FBA" w:rsidRDefault="00E56EC5" w:rsidP="001965B2">
      <w:pPr>
        <w:keepNext/>
        <w:keepLines/>
        <w:jc w:val="center"/>
      </w:pPr>
      <w:r>
        <w:rPr>
          <w:noProof/>
        </w:rPr>
        <w:lastRenderedPageBreak/>
        <w:drawing>
          <wp:inline distT="0" distB="0" distL="0" distR="0" wp14:anchorId="4E58BC41" wp14:editId="0492168E">
            <wp:extent cx="3886200" cy="1902662"/>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3.JPG"/>
                    <pic:cNvPicPr/>
                  </pic:nvPicPr>
                  <pic:blipFill rotWithShape="1">
                    <a:blip r:embed="rId29">
                      <a:extLst>
                        <a:ext uri="{28A0092B-C50C-407E-A947-70E740481C1C}">
                          <a14:useLocalDpi xmlns:a14="http://schemas.microsoft.com/office/drawing/2010/main" val="0"/>
                        </a:ext>
                      </a:extLst>
                    </a:blip>
                    <a:srcRect l="8029" t="19264" r="8075" b="25969"/>
                    <a:stretch/>
                  </pic:blipFill>
                  <pic:spPr bwMode="auto">
                    <a:xfrm>
                      <a:off x="0" y="0"/>
                      <a:ext cx="3886200" cy="1902662"/>
                    </a:xfrm>
                    <a:prstGeom prst="rect">
                      <a:avLst/>
                    </a:prstGeom>
                    <a:ln>
                      <a:noFill/>
                    </a:ln>
                    <a:extLst>
                      <a:ext uri="{53640926-AAD7-44D8-BBD7-CCE9431645EC}">
                        <a14:shadowObscured xmlns:a14="http://schemas.microsoft.com/office/drawing/2010/main"/>
                      </a:ext>
                    </a:extLst>
                  </pic:spPr>
                </pic:pic>
              </a:graphicData>
            </a:graphic>
          </wp:inline>
        </w:drawing>
      </w:r>
      <w:bookmarkStart w:id="10" w:name="_GoBack"/>
      <w:bookmarkEnd w:id="10"/>
    </w:p>
    <w:p w14:paraId="220E2F2C" w14:textId="7F338934" w:rsidR="005F2FBA" w:rsidRPr="005F2FBA" w:rsidRDefault="005F2FBA" w:rsidP="001965B2">
      <w:pPr>
        <w:pStyle w:val="Caption"/>
        <w:keepLines/>
        <w:rPr>
          <w:b/>
        </w:rPr>
      </w:pPr>
      <w:bookmarkStart w:id="11" w:name="_Ref389819936"/>
      <w:bookmarkStart w:id="12" w:name="_Ref390077491"/>
      <w:r w:rsidRPr="005F2FBA">
        <w:t xml:space="preserve">Figure </w:t>
      </w:r>
      <w:r w:rsidR="00E56EC5">
        <w:fldChar w:fldCharType="begin"/>
      </w:r>
      <w:r w:rsidR="00E56EC5">
        <w:instrText xml:space="preserve"> STYLEREF 1 \s </w:instrText>
      </w:r>
      <w:r w:rsidR="00E56EC5">
        <w:fldChar w:fldCharType="separate"/>
      </w:r>
      <w:r w:rsidR="005A78A8">
        <w:rPr>
          <w:noProof/>
        </w:rPr>
        <w:t>1</w:t>
      </w:r>
      <w:r w:rsidR="00E56EC5">
        <w:rPr>
          <w:noProof/>
        </w:rPr>
        <w:fldChar w:fldCharType="end"/>
      </w:r>
      <w:r w:rsidRPr="005F2FBA">
        <w:noBreakHyphen/>
      </w:r>
      <w:r w:rsidR="00E56EC5">
        <w:fldChar w:fldCharType="begin"/>
      </w:r>
      <w:r w:rsidR="00E56EC5">
        <w:instrText xml:space="preserve"> SEQ Figure \* ARABIC \s 1 </w:instrText>
      </w:r>
      <w:r w:rsidR="00E56EC5">
        <w:fldChar w:fldCharType="separate"/>
      </w:r>
      <w:r w:rsidR="005A78A8">
        <w:rPr>
          <w:noProof/>
        </w:rPr>
        <w:t>1</w:t>
      </w:r>
      <w:r w:rsidR="00E56EC5">
        <w:rPr>
          <w:noProof/>
        </w:rPr>
        <w:fldChar w:fldCharType="end"/>
      </w:r>
      <w:bookmarkEnd w:id="11"/>
      <w:r w:rsidRPr="005F2FBA">
        <w:t>.  STIX Language v</w:t>
      </w:r>
      <w:r w:rsidR="004944D8">
        <w:t>1.2.1</w:t>
      </w:r>
      <w:r w:rsidRPr="005F2FBA">
        <w:t xml:space="preserve"> specification documents</w:t>
      </w:r>
      <w:bookmarkEnd w:id="12"/>
    </w:p>
    <w:p w14:paraId="1A17CCFE" w14:textId="77777777" w:rsidR="005F2FBA" w:rsidRDefault="005F2FBA" w:rsidP="005F2FBA">
      <w:pPr>
        <w:pStyle w:val="Heading2"/>
        <w:tabs>
          <w:tab w:val="num" w:pos="864"/>
        </w:tabs>
        <w:spacing w:before="360" w:after="60"/>
        <w:ind w:left="720" w:hanging="720"/>
      </w:pPr>
      <w:bookmarkStart w:id="13" w:name="_Ref394437867"/>
      <w:bookmarkStart w:id="14" w:name="_Toc416007459"/>
      <w:bookmarkStart w:id="15" w:name="_Toc416007794"/>
      <w:bookmarkStart w:id="16" w:name="_Toc420660191"/>
      <w:bookmarkStart w:id="17" w:name="_Toc429676530"/>
      <w:r>
        <w:t>Document Conventions</w:t>
      </w:r>
      <w:bookmarkEnd w:id="13"/>
      <w:bookmarkEnd w:id="14"/>
      <w:bookmarkEnd w:id="15"/>
      <w:bookmarkEnd w:id="16"/>
      <w:bookmarkEnd w:id="17"/>
    </w:p>
    <w:p w14:paraId="1E1FE6DF" w14:textId="77777777" w:rsidR="005F2FBA" w:rsidRDefault="005F2FBA" w:rsidP="005F2FBA">
      <w:r>
        <w:t>The following conventions are used in this document.</w:t>
      </w:r>
    </w:p>
    <w:p w14:paraId="48E8AE23" w14:textId="77777777" w:rsidR="005F2FBA" w:rsidRDefault="005F2FBA" w:rsidP="005F2FBA">
      <w:pPr>
        <w:pStyle w:val="Heading3"/>
        <w:tabs>
          <w:tab w:val="num" w:pos="720"/>
          <w:tab w:val="left" w:pos="900"/>
        </w:tabs>
        <w:spacing w:before="360" w:after="60"/>
      </w:pPr>
      <w:bookmarkStart w:id="18" w:name="_Toc389570603"/>
      <w:bookmarkStart w:id="19" w:name="_Toc389581073"/>
      <w:bookmarkStart w:id="20" w:name="_Toc416007461"/>
      <w:bookmarkStart w:id="21" w:name="_Toc416007796"/>
      <w:bookmarkStart w:id="22" w:name="_Toc420660193"/>
      <w:bookmarkStart w:id="23" w:name="_Toc429676531"/>
      <w:r>
        <w:t>Fonts</w:t>
      </w:r>
      <w:bookmarkEnd w:id="18"/>
      <w:bookmarkEnd w:id="19"/>
      <w:bookmarkEnd w:id="20"/>
      <w:bookmarkEnd w:id="21"/>
      <w:bookmarkEnd w:id="22"/>
      <w:bookmarkEnd w:id="23"/>
    </w:p>
    <w:p w14:paraId="216D463D" w14:textId="77777777" w:rsidR="005F2FBA" w:rsidRPr="006A7791" w:rsidRDefault="005F2FBA" w:rsidP="005F2FBA">
      <w:pPr>
        <w:pStyle w:val="Default"/>
        <w:spacing w:after="240"/>
        <w:rPr>
          <w:rFonts w:ascii="Arial" w:hAnsi="Arial" w:cs="Arial"/>
          <w:sz w:val="20"/>
          <w:szCs w:val="20"/>
        </w:rPr>
      </w:pPr>
      <w:r w:rsidRPr="006A7791">
        <w:rPr>
          <w:rFonts w:ascii="Arial" w:hAnsi="Arial" w:cs="Arial"/>
          <w:sz w:val="20"/>
          <w:szCs w:val="20"/>
        </w:rPr>
        <w:t xml:space="preserve">The following font and font style conventions are used in the document: </w:t>
      </w:r>
    </w:p>
    <w:p w14:paraId="782C5D9C" w14:textId="65135EB2" w:rsidR="005F2FBA" w:rsidRPr="007363FA" w:rsidRDefault="005F2FBA" w:rsidP="005F2FBA">
      <w:pPr>
        <w:pStyle w:val="Default"/>
        <w:numPr>
          <w:ilvl w:val="0"/>
          <w:numId w:val="45"/>
        </w:numPr>
        <w:spacing w:after="240"/>
        <w:ind w:left="720"/>
        <w:rPr>
          <w:sz w:val="22"/>
          <w:szCs w:val="22"/>
        </w:rPr>
      </w:pPr>
      <w:r w:rsidRPr="006A7791">
        <w:rPr>
          <w:rFonts w:ascii="Arial" w:hAnsi="Arial" w:cs="Arial"/>
          <w:sz w:val="20"/>
          <w:szCs w:val="20"/>
        </w:rPr>
        <w:t xml:space="preserve">Capitalization is used for STIX high level concepts, </w:t>
      </w:r>
      <w:r w:rsidRPr="00916382">
        <w:rPr>
          <w:rFonts w:ascii="Arial" w:hAnsi="Arial" w:cs="Arial"/>
          <w:sz w:val="20"/>
          <w:szCs w:val="20"/>
        </w:rPr>
        <w:t xml:space="preserve">which are defined in </w:t>
      </w:r>
      <w:hyperlink w:anchor="AdditionalArtifacts" w:history="1">
        <w:r w:rsidR="006A7791" w:rsidRPr="00916382">
          <w:rPr>
            <w:rStyle w:val="Hyperlink"/>
            <w:rFonts w:ascii="Arial" w:hAnsi="Arial" w:cs="Arial"/>
            <w:i/>
            <w:sz w:val="20"/>
            <w:szCs w:val="20"/>
          </w:rPr>
          <w:t>STIX Version 1.2.1 Part 1: Overview</w:t>
        </w:r>
      </w:hyperlink>
      <w:r w:rsidRPr="00916382">
        <w:rPr>
          <w:rFonts w:ascii="Arial" w:hAnsi="Arial" w:cs="Arial"/>
          <w:sz w:val="20"/>
          <w:szCs w:val="20"/>
        </w:rPr>
        <w:t>.</w:t>
      </w:r>
    </w:p>
    <w:p w14:paraId="59102680"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Indicator, Course of Action, Threat Actor</w:t>
      </w:r>
    </w:p>
    <w:p w14:paraId="5BA1EE04" w14:textId="77777777" w:rsidR="005F2FBA" w:rsidRPr="006A7791" w:rsidRDefault="005F2FBA" w:rsidP="005F2FBA">
      <w:pPr>
        <w:pStyle w:val="Default"/>
        <w:numPr>
          <w:ilvl w:val="0"/>
          <w:numId w:val="45"/>
        </w:numPr>
        <w:spacing w:after="240"/>
        <w:ind w:left="720"/>
        <w:rPr>
          <w:rFonts w:ascii="Arial" w:hAnsi="Arial" w:cs="Arial"/>
          <w:sz w:val="20"/>
          <w:szCs w:val="20"/>
        </w:rPr>
      </w:pPr>
      <w:r w:rsidRPr="006A7791">
        <w:rPr>
          <w:rFonts w:ascii="Arial" w:hAnsi="Arial" w:cs="Arial"/>
          <w:sz w:val="20"/>
          <w:szCs w:val="20"/>
        </w:rPr>
        <w:t xml:space="preserve">The </w:t>
      </w:r>
      <w:r w:rsidRPr="006A7791">
        <w:rPr>
          <w:rFonts w:ascii="Courier New" w:hAnsi="Courier New" w:cs="Courier New"/>
          <w:sz w:val="20"/>
          <w:szCs w:val="20"/>
        </w:rPr>
        <w:t>Courier New</w:t>
      </w:r>
      <w:r w:rsidRPr="006A7791">
        <w:rPr>
          <w:rFonts w:ascii="Arial" w:hAnsi="Arial" w:cs="Arial"/>
          <w:sz w:val="20"/>
          <w:szCs w:val="20"/>
        </w:rPr>
        <w:t xml:space="preserve"> font is used for writing UML objects. </w:t>
      </w:r>
    </w:p>
    <w:p w14:paraId="6E34F068" w14:textId="77777777" w:rsidR="005F2FBA" w:rsidRPr="006A7791" w:rsidRDefault="005F2FBA" w:rsidP="005F2FBA">
      <w:pPr>
        <w:pStyle w:val="Default"/>
        <w:spacing w:after="240"/>
        <w:ind w:firstLine="720"/>
        <w:rPr>
          <w:rFonts w:ascii="Arial" w:hAnsi="Arial" w:cs="Arial"/>
          <w:sz w:val="20"/>
          <w:szCs w:val="20"/>
        </w:rPr>
      </w:pPr>
      <w:r w:rsidRPr="006A7791">
        <w:rPr>
          <w:rFonts w:ascii="Arial" w:hAnsi="Arial" w:cs="Arial"/>
          <w:sz w:val="20"/>
          <w:szCs w:val="20"/>
          <w:u w:val="single"/>
        </w:rPr>
        <w:t>Examples</w:t>
      </w:r>
      <w:r w:rsidRPr="006A7791">
        <w:rPr>
          <w:rFonts w:ascii="Arial" w:hAnsi="Arial" w:cs="Arial"/>
          <w:sz w:val="20"/>
          <w:szCs w:val="20"/>
        </w:rPr>
        <w:t xml:space="preserve">: </w:t>
      </w:r>
      <w:r w:rsidRPr="006A7791">
        <w:rPr>
          <w:rFonts w:ascii="Courier New" w:hAnsi="Courier New" w:cs="Courier New"/>
          <w:sz w:val="20"/>
          <w:szCs w:val="20"/>
        </w:rPr>
        <w:t>RelatedIndicatorsType</w:t>
      </w:r>
      <w:r w:rsidRPr="006A7791">
        <w:rPr>
          <w:rFonts w:ascii="Arial" w:hAnsi="Arial" w:cs="Arial"/>
          <w:sz w:val="20"/>
          <w:szCs w:val="20"/>
        </w:rPr>
        <w:t xml:space="preserve">, </w:t>
      </w:r>
      <w:r w:rsidRPr="006A7791">
        <w:rPr>
          <w:rFonts w:ascii="Courier New" w:hAnsi="Courier New" w:cs="Courier New"/>
          <w:sz w:val="20"/>
          <w:szCs w:val="20"/>
        </w:rPr>
        <w:t>stixCommon:StatementType</w:t>
      </w:r>
      <w:r w:rsidRPr="006A7791">
        <w:rPr>
          <w:rFonts w:ascii="Arial" w:hAnsi="Arial" w:cs="Arial"/>
          <w:sz w:val="20"/>
          <w:szCs w:val="20"/>
        </w:rPr>
        <w:t xml:space="preserve"> </w:t>
      </w:r>
    </w:p>
    <w:p w14:paraId="7FF7C7A1" w14:textId="77777777" w:rsidR="005F2FBA" w:rsidRPr="006A7791" w:rsidRDefault="005F2FBA" w:rsidP="005F2FBA">
      <w:pPr>
        <w:pStyle w:val="Default"/>
        <w:spacing w:after="240"/>
        <w:ind w:left="720"/>
        <w:rPr>
          <w:rFonts w:ascii="Arial" w:hAnsi="Arial" w:cs="Arial"/>
          <w:sz w:val="20"/>
          <w:szCs w:val="20"/>
        </w:rPr>
      </w:pPr>
      <w:r w:rsidRPr="006A7791">
        <w:rPr>
          <w:rFonts w:ascii="Arial" w:hAnsi="Arial" w:cs="Arial"/>
          <w:sz w:val="20"/>
          <w:szCs w:val="20"/>
        </w:rPr>
        <w:t xml:space="preserve">Note that all high level concepts have a corresponding UML object.  For example, the Course of Action high level concept is associated with a UML class named, </w:t>
      </w:r>
      <w:r w:rsidRPr="006A7791">
        <w:rPr>
          <w:rFonts w:ascii="Courier New" w:hAnsi="Courier New" w:cs="Courier New"/>
          <w:sz w:val="20"/>
          <w:szCs w:val="20"/>
        </w:rPr>
        <w:t>CourseOfActionType</w:t>
      </w:r>
      <w:r w:rsidRPr="006A7791">
        <w:rPr>
          <w:rFonts w:ascii="Arial" w:hAnsi="Arial" w:cs="Arial"/>
          <w:sz w:val="20"/>
          <w:szCs w:val="20"/>
        </w:rPr>
        <w:t>.</w:t>
      </w:r>
    </w:p>
    <w:p w14:paraId="5FB26372" w14:textId="77777777" w:rsidR="005F2FBA" w:rsidRPr="006A7791" w:rsidRDefault="005F2FBA" w:rsidP="005F2FBA">
      <w:pPr>
        <w:pStyle w:val="Default"/>
        <w:keepNext/>
        <w:numPr>
          <w:ilvl w:val="0"/>
          <w:numId w:val="45"/>
        </w:numPr>
        <w:spacing w:after="240"/>
        <w:ind w:left="720"/>
        <w:rPr>
          <w:rFonts w:ascii="Arial" w:hAnsi="Arial" w:cs="Arial"/>
          <w:sz w:val="20"/>
          <w:szCs w:val="20"/>
        </w:rPr>
      </w:pPr>
      <w:bookmarkStart w:id="24" w:name="_Ref394486021"/>
      <w:bookmarkStart w:id="25" w:name="_Toc416007462"/>
      <w:bookmarkStart w:id="26" w:name="_Toc416007797"/>
      <w:r w:rsidRPr="006A7791">
        <w:rPr>
          <w:rFonts w:ascii="Arial" w:hAnsi="Arial" w:cs="Arial"/>
          <w:sz w:val="20"/>
          <w:szCs w:val="20"/>
        </w:rPr>
        <w:t>The ‘</w:t>
      </w:r>
      <w:r w:rsidRPr="006A7791">
        <w:rPr>
          <w:rFonts w:ascii="Arial" w:hAnsi="Arial" w:cs="Arial"/>
          <w:i/>
          <w:sz w:val="20"/>
          <w:szCs w:val="20"/>
        </w:rPr>
        <w:t xml:space="preserve">italic’ </w:t>
      </w:r>
      <w:r w:rsidRPr="006A7791">
        <w:rPr>
          <w:rFonts w:ascii="Arial" w:hAnsi="Arial" w:cs="Arial"/>
          <w:sz w:val="20"/>
          <w:szCs w:val="20"/>
        </w:rPr>
        <w:t>font (with</w:t>
      </w:r>
      <w:r w:rsidRPr="006A7791">
        <w:rPr>
          <w:rFonts w:ascii="Arial" w:hAnsi="Arial" w:cs="Arial"/>
          <w:i/>
          <w:sz w:val="20"/>
          <w:szCs w:val="20"/>
        </w:rPr>
        <w:t xml:space="preserve"> </w:t>
      </w:r>
      <w:r w:rsidRPr="006A7791">
        <w:rPr>
          <w:rFonts w:ascii="Arial" w:hAnsi="Arial" w:cs="Arial"/>
          <w:sz w:val="20"/>
          <w:szCs w:val="20"/>
        </w:rPr>
        <w:t xml:space="preserve">single quotes) is used for noting actual, explicit values for STIX Language properties. The </w:t>
      </w:r>
      <w:r w:rsidRPr="006A7791">
        <w:rPr>
          <w:rFonts w:ascii="Arial" w:hAnsi="Arial" w:cs="Arial"/>
          <w:i/>
          <w:sz w:val="20"/>
          <w:szCs w:val="20"/>
        </w:rPr>
        <w:t xml:space="preserve">italic </w:t>
      </w:r>
      <w:r w:rsidRPr="006A7791">
        <w:rPr>
          <w:rFonts w:ascii="Arial" w:hAnsi="Arial" w:cs="Arial"/>
          <w:sz w:val="20"/>
          <w:szCs w:val="20"/>
        </w:rPr>
        <w:t xml:space="preserve">font (without quotes) is used for noting example values. </w:t>
      </w:r>
    </w:p>
    <w:p w14:paraId="599E0546" w14:textId="77777777" w:rsidR="005F2FBA" w:rsidRPr="006A7791" w:rsidRDefault="005F2FBA" w:rsidP="005F2FBA">
      <w:pPr>
        <w:ind w:firstLine="720"/>
        <w:rPr>
          <w:rFonts w:cs="Arial"/>
          <w:i/>
          <w:szCs w:val="20"/>
        </w:rPr>
      </w:pPr>
      <w:r w:rsidRPr="006A7791">
        <w:rPr>
          <w:rFonts w:cs="Arial"/>
          <w:szCs w:val="20"/>
          <w:u w:val="single"/>
        </w:rPr>
        <w:t>Example</w:t>
      </w:r>
      <w:r w:rsidRPr="006A7791">
        <w:rPr>
          <w:rFonts w:cs="Arial"/>
          <w:szCs w:val="20"/>
        </w:rPr>
        <w:t xml:space="preserve">: </w:t>
      </w:r>
      <w:r w:rsidRPr="006A7791">
        <w:rPr>
          <w:rFonts w:cs="Arial"/>
          <w:i/>
          <w:szCs w:val="20"/>
        </w:rPr>
        <w:t xml:space="preserve"> ‘PackageIntentVocab-1.0,’ high, medium, low</w:t>
      </w:r>
    </w:p>
    <w:p w14:paraId="1E3D27BF" w14:textId="77777777" w:rsidR="005F2FBA" w:rsidRDefault="005F2FBA" w:rsidP="005F2FBA">
      <w:pPr>
        <w:pStyle w:val="Heading3"/>
        <w:tabs>
          <w:tab w:val="num" w:pos="720"/>
          <w:tab w:val="left" w:pos="900"/>
        </w:tabs>
        <w:spacing w:before="360" w:after="60"/>
      </w:pPr>
      <w:bookmarkStart w:id="27" w:name="_Ref417294990"/>
      <w:bookmarkStart w:id="28" w:name="_Toc420660194"/>
      <w:bookmarkStart w:id="29" w:name="_Toc429676532"/>
      <w:r>
        <w:t>UML Package References</w:t>
      </w:r>
      <w:bookmarkEnd w:id="24"/>
      <w:bookmarkEnd w:id="25"/>
      <w:bookmarkEnd w:id="26"/>
      <w:bookmarkEnd w:id="27"/>
      <w:bookmarkEnd w:id="28"/>
      <w:bookmarkEnd w:id="29"/>
    </w:p>
    <w:p w14:paraId="2B2A91A5" w14:textId="4AD9DCE8" w:rsidR="005F2FBA" w:rsidRDefault="005F2FBA" w:rsidP="005F2FBA">
      <w:pPr>
        <w:spacing w:after="240"/>
      </w:pPr>
      <w:r>
        <w:t xml:space="preserve">Each STIX data model is captured in a different UML package (e.g., Core package, Campaign package, etc.).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hyperlink w:anchor="AdditionalArtifacts" w:history="1">
        <w:r w:rsidR="0056150C" w:rsidRPr="006A7791">
          <w:rPr>
            <w:rStyle w:val="Hyperlink"/>
            <w:i/>
          </w:rPr>
          <w:t>STIX Version 1.2.1 Part 1: Overview</w:t>
        </w:r>
      </w:hyperlink>
      <w:r w:rsidR="0056150C">
        <w:rPr>
          <w:i/>
        </w:rPr>
        <w:t xml:space="preserve"> </w:t>
      </w:r>
      <w:r>
        <w:t xml:space="preserve">contains a list of the packages used by the Core data model, </w:t>
      </w:r>
      <w:r w:rsidRPr="00434BA0">
        <w:t>along with the associated prefix notations, descriptions, examples</w:t>
      </w:r>
      <w:r>
        <w:t xml:space="preserve">. </w:t>
      </w:r>
    </w:p>
    <w:p w14:paraId="1B2236D1" w14:textId="77777777" w:rsidR="005F2FBA" w:rsidRDefault="005F2FBA" w:rsidP="005F2FBA">
      <w:r>
        <w:t xml:space="preserve">Note that in this specification document, we do not explicitly specify the package prefix for any classes that </w:t>
      </w:r>
      <w:r w:rsidRPr="00B77F78">
        <w:t xml:space="preserve">originate from the </w:t>
      </w:r>
      <w:r>
        <w:t>Core</w:t>
      </w:r>
      <w:r w:rsidRPr="00B77F78">
        <w:t xml:space="preserve"> </w:t>
      </w:r>
      <w:r>
        <w:t xml:space="preserve">data model.  </w:t>
      </w:r>
    </w:p>
    <w:p w14:paraId="0A9DBB88" w14:textId="77777777" w:rsidR="005F2FBA" w:rsidRPr="00904E02" w:rsidRDefault="005F2FBA" w:rsidP="005F2FBA">
      <w:pPr>
        <w:pStyle w:val="Heading3"/>
        <w:tabs>
          <w:tab w:val="num" w:pos="720"/>
          <w:tab w:val="left" w:pos="900"/>
        </w:tabs>
        <w:spacing w:before="360" w:after="60"/>
      </w:pPr>
      <w:bookmarkStart w:id="30" w:name="_Toc389570605"/>
      <w:bookmarkStart w:id="31" w:name="_Toc389581075"/>
      <w:bookmarkStart w:id="32" w:name="_Toc416007463"/>
      <w:bookmarkStart w:id="33" w:name="_Toc416007798"/>
      <w:bookmarkStart w:id="34" w:name="_Toc420660195"/>
      <w:bookmarkStart w:id="35" w:name="_Toc429676533"/>
      <w:r w:rsidRPr="00904E02">
        <w:t>UML Diagrams</w:t>
      </w:r>
      <w:bookmarkEnd w:id="30"/>
      <w:bookmarkEnd w:id="31"/>
      <w:bookmarkEnd w:id="32"/>
      <w:bookmarkEnd w:id="33"/>
      <w:bookmarkEnd w:id="34"/>
      <w:bookmarkEnd w:id="35"/>
    </w:p>
    <w:p w14:paraId="60300E72" w14:textId="77777777" w:rsidR="005F2FBA" w:rsidRDefault="005F2FBA" w:rsidP="005F2FBA">
      <w:pPr>
        <w:spacing w:after="240"/>
      </w:pPr>
      <w:bookmarkStart w:id="36" w:name="_Toc398242026"/>
      <w:bookmarkStart w:id="37" w:name="_Toc389570606"/>
      <w:bookmarkStart w:id="38" w:name="_Toc389581076"/>
      <w:bookmarkStart w:id="39" w:name="_Ref394436861"/>
      <w:r>
        <w:t xml:space="preserve">This specification makes use of UML diagrams to visually depict relationships between STIX Language constructs. Note that the diagrams have been extracted directly from the full UML model for STIX; they </w:t>
      </w:r>
      <w:r>
        <w:lastRenderedPageBreak/>
        <w:t xml:space="preserve">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14:paraId="2EA7148A" w14:textId="5FAFBF87" w:rsidR="005F2FBA" w:rsidRDefault="005F2FBA" w:rsidP="005F2FBA">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ACBC5E7" w14:textId="77777777" w:rsidR="005F2FBA" w:rsidRDefault="005F2FBA" w:rsidP="005F2FBA">
      <w:pPr>
        <w:pStyle w:val="Heading4"/>
        <w:tabs>
          <w:tab w:val="num" w:pos="1008"/>
        </w:tabs>
        <w:spacing w:before="360" w:after="0"/>
        <w:ind w:left="720" w:hanging="720"/>
      </w:pPr>
      <w:bookmarkStart w:id="40" w:name="_Toc416007464"/>
      <w:bookmarkStart w:id="41" w:name="_Toc429676534"/>
      <w:r>
        <w:t>Class Properties</w:t>
      </w:r>
      <w:bookmarkEnd w:id="36"/>
      <w:bookmarkEnd w:id="40"/>
      <w:bookmarkEnd w:id="41"/>
    </w:p>
    <w:p w14:paraId="56740B9A" w14:textId="77777777" w:rsidR="005F2FBA" w:rsidRDefault="005F2FBA" w:rsidP="005F2FBA">
      <w:pPr>
        <w:spacing w:after="240"/>
      </w:pPr>
      <w:bookmarkStart w:id="42" w:name="_Toc398242027"/>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CEE073C" w14:textId="77777777" w:rsidR="005F2FBA" w:rsidRDefault="005F2FBA" w:rsidP="005F2FBA">
      <w:pPr>
        <w:pStyle w:val="Heading4"/>
        <w:tabs>
          <w:tab w:val="num" w:pos="1008"/>
        </w:tabs>
        <w:spacing w:before="360" w:after="0"/>
        <w:ind w:left="720" w:hanging="720"/>
      </w:pPr>
      <w:bookmarkStart w:id="43" w:name="_Toc416007465"/>
      <w:bookmarkStart w:id="44" w:name="_Toc429676535"/>
      <w:r>
        <w:t>Diagram Icons and Arrow Types</w:t>
      </w:r>
      <w:bookmarkEnd w:id="42"/>
      <w:bookmarkEnd w:id="43"/>
      <w:bookmarkEnd w:id="44"/>
    </w:p>
    <w:p w14:paraId="12985F0B" w14:textId="22FC7BD0" w:rsidR="005F2FBA" w:rsidRDefault="005F2FBA" w:rsidP="005F2FBA">
      <w:pPr>
        <w:spacing w:after="240"/>
      </w:pPr>
      <w:bookmarkStart w:id="45" w:name="_Ref397637630"/>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56150C">
        <w:rPr>
          <w:b/>
          <w:color w:val="0000EE"/>
        </w:rPr>
        <w:fldChar w:fldCharType="begin"/>
      </w:r>
      <w:r w:rsidRPr="0056150C">
        <w:rPr>
          <w:b/>
          <w:color w:val="0000EE"/>
        </w:rPr>
        <w:instrText xml:space="preserve"> REF _Ref417295222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Table </w:t>
      </w:r>
      <w:r w:rsidR="005A78A8" w:rsidRPr="005A78A8">
        <w:rPr>
          <w:b/>
          <w:noProof/>
          <w:color w:val="0000EE"/>
        </w:rPr>
        <w:t>1</w:t>
      </w:r>
      <w:r w:rsidR="005A78A8" w:rsidRPr="005A78A8">
        <w:rPr>
          <w:b/>
          <w:noProof/>
          <w:color w:val="0000EE"/>
        </w:rPr>
        <w:noBreakHyphen/>
        <w:t>1</w:t>
      </w:r>
      <w:r w:rsidRPr="0056150C">
        <w:rPr>
          <w:b/>
          <w:color w:val="0000EE"/>
        </w:rPr>
        <w:fldChar w:fldCharType="end"/>
      </w:r>
      <w:r>
        <w:t>.</w:t>
      </w:r>
    </w:p>
    <w:p w14:paraId="7A82DF17" w14:textId="77777777" w:rsidR="005F2FBA" w:rsidRPr="005F2FBA" w:rsidRDefault="005F2FBA" w:rsidP="008D63F5">
      <w:pPr>
        <w:pStyle w:val="Caption"/>
        <w:rPr>
          <w:b/>
        </w:rPr>
      </w:pPr>
      <w:bookmarkStart w:id="46" w:name="_Ref417295222"/>
      <w:r w:rsidRPr="005F2FBA">
        <w:t xml:space="preserve">Table </w:t>
      </w:r>
      <w:r w:rsidR="00E56EC5">
        <w:fldChar w:fldCharType="begin"/>
      </w:r>
      <w:r w:rsidR="00E56EC5">
        <w:instrText xml:space="preserve"> STYLEREF 1 \s </w:instrText>
      </w:r>
      <w:r w:rsidR="00E56EC5">
        <w:fldChar w:fldCharType="separate"/>
      </w:r>
      <w:r w:rsidR="005A78A8">
        <w:rPr>
          <w:noProof/>
        </w:rPr>
        <w:t>1</w:t>
      </w:r>
      <w:r w:rsidR="00E56EC5">
        <w:rPr>
          <w:noProof/>
        </w:rPr>
        <w:fldChar w:fldCharType="end"/>
      </w:r>
      <w:r w:rsidRPr="005F2FBA">
        <w:noBreakHyphen/>
      </w:r>
      <w:r w:rsidR="00E56EC5">
        <w:fldChar w:fldCharType="begin"/>
      </w:r>
      <w:r w:rsidR="00E56EC5">
        <w:instrText xml:space="preserve"> SEQ Table \* ARABIC \s 1 </w:instrText>
      </w:r>
      <w:r w:rsidR="00E56EC5">
        <w:fldChar w:fldCharType="separate"/>
      </w:r>
      <w:r w:rsidR="005A78A8">
        <w:rPr>
          <w:noProof/>
        </w:rPr>
        <w:t>1</w:t>
      </w:r>
      <w:r w:rsidR="00E56EC5">
        <w:rPr>
          <w:noProof/>
        </w:rPr>
        <w:fldChar w:fldCharType="end"/>
      </w:r>
      <w:bookmarkEnd w:id="45"/>
      <w:bookmarkEnd w:id="46"/>
      <w:r w:rsidRPr="005F2FBA">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F2FBA" w14:paraId="4E26E8EE" w14:textId="77777777" w:rsidTr="003741E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9B57B1B" w14:textId="77777777" w:rsidR="005F2FBA" w:rsidRDefault="005F2FBA" w:rsidP="003741E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2407721" w14:textId="77777777" w:rsidR="005F2FBA" w:rsidRDefault="005F2FBA" w:rsidP="003741E3">
            <w:pPr>
              <w:keepNext/>
              <w:keepLines/>
              <w:rPr>
                <w:rFonts w:ascii="Times New Roman" w:hAnsi="Times New Roman"/>
                <w:b/>
                <w:bCs/>
                <w:szCs w:val="20"/>
              </w:rPr>
            </w:pPr>
            <w:r w:rsidRPr="00DD35BA">
              <w:rPr>
                <w:b/>
              </w:rPr>
              <w:t>Description</w:t>
            </w:r>
          </w:p>
        </w:tc>
      </w:tr>
      <w:tr w:rsidR="005F2FBA" w14:paraId="4710FCD6" w14:textId="77777777" w:rsidTr="003741E3">
        <w:trPr>
          <w:trHeight w:val="611"/>
          <w:jc w:val="center"/>
        </w:trPr>
        <w:tc>
          <w:tcPr>
            <w:tcW w:w="2065" w:type="dxa"/>
            <w:tcMar>
              <w:top w:w="0" w:type="dxa"/>
              <w:left w:w="108" w:type="dxa"/>
              <w:bottom w:w="0" w:type="dxa"/>
              <w:right w:w="108" w:type="dxa"/>
            </w:tcMar>
            <w:vAlign w:val="center"/>
          </w:tcPr>
          <w:p w14:paraId="45C2D84A" w14:textId="1E1EB354" w:rsidR="005F2FBA" w:rsidRDefault="0094016F" w:rsidP="003741E3">
            <w:pPr>
              <w:keepNext/>
              <w:keepLines/>
              <w:jc w:val="center"/>
              <w:rPr>
                <w:rFonts w:ascii="Times New Roman" w:hAnsi="Times New Roman"/>
                <w:noProof/>
                <w:szCs w:val="20"/>
              </w:rPr>
            </w:pPr>
            <w:r>
              <w:rPr>
                <w:rFonts w:ascii="Times New Roman" w:hAnsi="Times New Roman"/>
                <w:noProof/>
                <w:szCs w:val="20"/>
              </w:rPr>
              <w:drawing>
                <wp:inline distT="0" distB="0" distL="0" distR="0" wp14:anchorId="1AD270EA" wp14:editId="16427ADB">
                  <wp:extent cx="201295" cy="2317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EF062F3" w14:textId="77777777" w:rsidR="005F2FBA" w:rsidRPr="006A7791" w:rsidRDefault="005F2FBA" w:rsidP="003741E3">
            <w:pPr>
              <w:keepNext/>
              <w:keepLines/>
              <w:rPr>
                <w:szCs w:val="20"/>
              </w:rPr>
            </w:pPr>
            <w:r w:rsidRPr="006A7791">
              <w:rPr>
                <w:szCs w:val="20"/>
              </w:rPr>
              <w:t>This diagram icon indicates a class.  If the name is in italics, it is an abstract class.</w:t>
            </w:r>
          </w:p>
        </w:tc>
      </w:tr>
      <w:tr w:rsidR="005F2FBA" w14:paraId="29FB7566" w14:textId="77777777" w:rsidTr="003741E3">
        <w:trPr>
          <w:trHeight w:val="611"/>
          <w:jc w:val="center"/>
        </w:trPr>
        <w:tc>
          <w:tcPr>
            <w:tcW w:w="2065" w:type="dxa"/>
            <w:tcMar>
              <w:top w:w="0" w:type="dxa"/>
              <w:left w:w="108" w:type="dxa"/>
              <w:bottom w:w="0" w:type="dxa"/>
              <w:right w:w="108" w:type="dxa"/>
            </w:tcMar>
            <w:vAlign w:val="center"/>
          </w:tcPr>
          <w:p w14:paraId="71C0818B" w14:textId="77777777" w:rsidR="005F2FBA" w:rsidRDefault="005F2FBA" w:rsidP="003741E3">
            <w:pPr>
              <w:jc w:val="center"/>
              <w:rPr>
                <w:rFonts w:ascii="Times New Roman" w:hAnsi="Times New Roman"/>
                <w:noProof/>
                <w:szCs w:val="20"/>
              </w:rPr>
            </w:pPr>
            <w:r>
              <w:object w:dxaOrig="225" w:dyaOrig="180" w14:anchorId="79F9AD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pt;height:21.3pt" o:ole="">
                  <v:imagedata r:id="rId31" o:title=""/>
                </v:shape>
                <o:OLEObject Type="Embed" ProgID="PBrush" ShapeID="_x0000_i1025" DrawAspect="Content" ObjectID="_1503485518" r:id="rId32"/>
              </w:object>
            </w:r>
          </w:p>
        </w:tc>
        <w:tc>
          <w:tcPr>
            <w:tcW w:w="4770" w:type="dxa"/>
            <w:tcMar>
              <w:top w:w="0" w:type="dxa"/>
              <w:left w:w="108" w:type="dxa"/>
              <w:bottom w:w="0" w:type="dxa"/>
              <w:right w:w="108" w:type="dxa"/>
            </w:tcMar>
            <w:vAlign w:val="center"/>
          </w:tcPr>
          <w:p w14:paraId="0136AF9B" w14:textId="77777777" w:rsidR="005F2FBA" w:rsidRPr="006A7791" w:rsidRDefault="005F2FBA" w:rsidP="003741E3">
            <w:pPr>
              <w:rPr>
                <w:szCs w:val="20"/>
              </w:rPr>
            </w:pPr>
            <w:r w:rsidRPr="006A7791">
              <w:rPr>
                <w:szCs w:val="20"/>
              </w:rPr>
              <w:t>This diagram icon indicates an enumeration.</w:t>
            </w:r>
          </w:p>
        </w:tc>
      </w:tr>
      <w:tr w:rsidR="005F2FBA" w14:paraId="42C864DB" w14:textId="77777777" w:rsidTr="003741E3">
        <w:trPr>
          <w:trHeight w:val="611"/>
          <w:jc w:val="center"/>
        </w:trPr>
        <w:tc>
          <w:tcPr>
            <w:tcW w:w="2065" w:type="dxa"/>
            <w:tcMar>
              <w:top w:w="0" w:type="dxa"/>
              <w:left w:w="108" w:type="dxa"/>
              <w:bottom w:w="0" w:type="dxa"/>
              <w:right w:w="108" w:type="dxa"/>
            </w:tcMar>
            <w:vAlign w:val="center"/>
          </w:tcPr>
          <w:p w14:paraId="2ED3845A" w14:textId="77777777" w:rsidR="005F2FBA" w:rsidRDefault="005F2FBA" w:rsidP="003741E3">
            <w:pPr>
              <w:jc w:val="center"/>
            </w:pPr>
            <w:r w:rsidRPr="00974896">
              <w:rPr>
                <w:noProof/>
                <w:sz w:val="22"/>
                <w:szCs w:val="22"/>
              </w:rPr>
              <w:drawing>
                <wp:inline distT="0" distB="0" distL="0" distR="0" wp14:anchorId="1C3728C8" wp14:editId="0B244704">
                  <wp:extent cx="296093" cy="235133"/>
                  <wp:effectExtent l="0" t="0" r="889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3"/>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3893BD1" w14:textId="77777777" w:rsidR="005F2FBA" w:rsidRPr="006A7791" w:rsidRDefault="005F2FBA" w:rsidP="003741E3">
            <w:pPr>
              <w:rPr>
                <w:szCs w:val="20"/>
              </w:rPr>
            </w:pPr>
            <w:r w:rsidRPr="006A7791">
              <w:rPr>
                <w:szCs w:val="20"/>
              </w:rPr>
              <w:t>This diagram icon indicates a data type.</w:t>
            </w:r>
            <w:r w:rsidRPr="006A7791">
              <w:rPr>
                <w:noProof/>
                <w:szCs w:val="20"/>
              </w:rPr>
              <w:t xml:space="preserve"> </w:t>
            </w:r>
          </w:p>
        </w:tc>
      </w:tr>
      <w:tr w:rsidR="005F2FBA" w14:paraId="1793677A" w14:textId="77777777" w:rsidTr="003741E3">
        <w:trPr>
          <w:trHeight w:val="611"/>
          <w:jc w:val="center"/>
        </w:trPr>
        <w:tc>
          <w:tcPr>
            <w:tcW w:w="2065" w:type="dxa"/>
            <w:tcMar>
              <w:top w:w="0" w:type="dxa"/>
              <w:left w:w="108" w:type="dxa"/>
              <w:bottom w:w="0" w:type="dxa"/>
              <w:right w:w="108" w:type="dxa"/>
            </w:tcMar>
            <w:vAlign w:val="center"/>
          </w:tcPr>
          <w:p w14:paraId="1CD1EFED" w14:textId="77777777" w:rsidR="005F2FBA" w:rsidRDefault="005F2FBA" w:rsidP="003741E3">
            <w:pPr>
              <w:jc w:val="center"/>
              <w:rPr>
                <w:rFonts w:ascii="Times New Roman" w:hAnsi="Times New Roman"/>
                <w:noProof/>
                <w:szCs w:val="20"/>
              </w:rPr>
            </w:pPr>
            <w:r>
              <w:object w:dxaOrig="270" w:dyaOrig="195" w14:anchorId="2CA9400F">
                <v:shape id="_x0000_i1026" type="#_x0000_t75" style="width:14.4pt;height:14.4pt" o:ole="">
                  <v:imagedata r:id="rId34" o:title=""/>
                </v:shape>
                <o:OLEObject Type="Embed" ProgID="PBrush" ShapeID="_x0000_i1026" DrawAspect="Content" ObjectID="_1503485519" r:id="rId35"/>
              </w:object>
            </w:r>
          </w:p>
        </w:tc>
        <w:tc>
          <w:tcPr>
            <w:tcW w:w="4770" w:type="dxa"/>
            <w:tcMar>
              <w:top w:w="0" w:type="dxa"/>
              <w:left w:w="108" w:type="dxa"/>
              <w:bottom w:w="0" w:type="dxa"/>
              <w:right w:w="108" w:type="dxa"/>
            </w:tcMar>
            <w:vAlign w:val="center"/>
          </w:tcPr>
          <w:p w14:paraId="3CEE2878" w14:textId="77777777" w:rsidR="005F2FBA" w:rsidRPr="006A7791" w:rsidRDefault="005F2FBA" w:rsidP="003741E3">
            <w:pPr>
              <w:rPr>
                <w:szCs w:val="20"/>
              </w:rPr>
            </w:pPr>
            <w:r w:rsidRPr="006A7791">
              <w:rPr>
                <w:szCs w:val="20"/>
              </w:rPr>
              <w:t>This decorator icon indicates an attribute of a class.  The green circle means its visibility is public.  If the circle is red or yellow, it means its visibility is private or protected.</w:t>
            </w:r>
          </w:p>
        </w:tc>
      </w:tr>
      <w:tr w:rsidR="005F2FBA" w14:paraId="5D7BC1F0" w14:textId="77777777" w:rsidTr="003741E3">
        <w:trPr>
          <w:trHeight w:val="611"/>
          <w:jc w:val="center"/>
        </w:trPr>
        <w:tc>
          <w:tcPr>
            <w:tcW w:w="2065" w:type="dxa"/>
            <w:tcMar>
              <w:top w:w="0" w:type="dxa"/>
              <w:left w:w="108" w:type="dxa"/>
              <w:bottom w:w="0" w:type="dxa"/>
              <w:right w:w="108" w:type="dxa"/>
            </w:tcMar>
            <w:vAlign w:val="center"/>
          </w:tcPr>
          <w:p w14:paraId="0CF56BAB" w14:textId="77777777" w:rsidR="005F2FBA" w:rsidRDefault="005F2FBA" w:rsidP="003741E3">
            <w:pPr>
              <w:jc w:val="center"/>
              <w:rPr>
                <w:rFonts w:ascii="Times New Roman" w:hAnsi="Times New Roman"/>
                <w:noProof/>
                <w:szCs w:val="20"/>
              </w:rPr>
            </w:pPr>
            <w:r>
              <w:object w:dxaOrig="210" w:dyaOrig="150" w14:anchorId="740B44D4">
                <v:shape id="_x0000_i1027" type="#_x0000_t75" style="width:14.4pt;height:14.4pt" o:ole="">
                  <v:imagedata r:id="rId36" o:title=""/>
                </v:shape>
                <o:OLEObject Type="Embed" ProgID="PBrush" ShapeID="_x0000_i1027" DrawAspect="Content" ObjectID="_1503485520" r:id="rId37"/>
              </w:object>
            </w:r>
          </w:p>
        </w:tc>
        <w:tc>
          <w:tcPr>
            <w:tcW w:w="4770" w:type="dxa"/>
            <w:tcMar>
              <w:top w:w="0" w:type="dxa"/>
              <w:left w:w="108" w:type="dxa"/>
              <w:bottom w:w="0" w:type="dxa"/>
              <w:right w:w="108" w:type="dxa"/>
            </w:tcMar>
            <w:vAlign w:val="center"/>
          </w:tcPr>
          <w:p w14:paraId="3E304960" w14:textId="77777777" w:rsidR="005F2FBA" w:rsidRPr="006A7791" w:rsidRDefault="005F2FBA" w:rsidP="003741E3">
            <w:pPr>
              <w:rPr>
                <w:szCs w:val="20"/>
              </w:rPr>
            </w:pPr>
            <w:r w:rsidRPr="006A7791">
              <w:rPr>
                <w:szCs w:val="20"/>
              </w:rPr>
              <w:t>This decorator icon indicates an enumeration literal.</w:t>
            </w:r>
          </w:p>
        </w:tc>
      </w:tr>
      <w:tr w:rsidR="005F2FBA" w14:paraId="20A8ECC9" w14:textId="77777777" w:rsidTr="003741E3">
        <w:trPr>
          <w:trHeight w:val="620"/>
          <w:jc w:val="center"/>
        </w:trPr>
        <w:tc>
          <w:tcPr>
            <w:tcW w:w="2065" w:type="dxa"/>
            <w:tcMar>
              <w:top w:w="0" w:type="dxa"/>
              <w:left w:w="108" w:type="dxa"/>
              <w:bottom w:w="0" w:type="dxa"/>
              <w:right w:w="108" w:type="dxa"/>
            </w:tcMar>
            <w:vAlign w:val="center"/>
          </w:tcPr>
          <w:p w14:paraId="6FCBFAC3" w14:textId="77777777" w:rsidR="005F2FBA" w:rsidRDefault="005F2FBA" w:rsidP="003741E3">
            <w:pPr>
              <w:jc w:val="center"/>
            </w:pPr>
            <w:r>
              <w:rPr>
                <w:noProof/>
              </w:rPr>
              <mc:AlternateContent>
                <mc:Choice Requires="wps">
                  <w:drawing>
                    <wp:anchor distT="0" distB="0" distL="114300" distR="114300" simplePos="0" relativeHeight="251659264" behindDoc="0" locked="0" layoutInCell="1" allowOverlap="1" wp14:anchorId="25C1C35D" wp14:editId="15708D7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26FFC9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BGXmVW7AEAAD4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7F5FFE3A" w14:textId="77777777" w:rsidR="005F2FBA" w:rsidRPr="006A7791" w:rsidRDefault="005F2FBA" w:rsidP="003741E3">
            <w:pPr>
              <w:rPr>
                <w:szCs w:val="20"/>
              </w:rPr>
            </w:pPr>
            <w:r w:rsidRPr="006A7791">
              <w:rPr>
                <w:szCs w:val="20"/>
              </w:rPr>
              <w:t>This arrow type indicates a directed association relationship.</w:t>
            </w:r>
          </w:p>
        </w:tc>
      </w:tr>
      <w:tr w:rsidR="005F2FBA" w14:paraId="31E54D79" w14:textId="77777777" w:rsidTr="003741E3">
        <w:trPr>
          <w:trHeight w:val="620"/>
          <w:jc w:val="center"/>
        </w:trPr>
        <w:tc>
          <w:tcPr>
            <w:tcW w:w="2065" w:type="dxa"/>
            <w:tcMar>
              <w:top w:w="0" w:type="dxa"/>
              <w:left w:w="108" w:type="dxa"/>
              <w:bottom w:w="0" w:type="dxa"/>
              <w:right w:w="108" w:type="dxa"/>
            </w:tcMar>
            <w:vAlign w:val="center"/>
          </w:tcPr>
          <w:p w14:paraId="0B909C49" w14:textId="77777777" w:rsidR="005F2FBA" w:rsidRDefault="005F2FBA" w:rsidP="003741E3">
            <w:pPr>
              <w:jc w:val="center"/>
            </w:pPr>
            <w:r w:rsidRPr="00FD2389">
              <w:rPr>
                <w:color w:val="000000" w:themeColor="text1"/>
              </w:rPr>
              <w:object w:dxaOrig="1140" w:dyaOrig="780" w14:anchorId="03C722A4">
                <v:shape id="_x0000_i1028" type="#_x0000_t75" style="width:57.6pt;height:35.7pt" o:ole="">
                  <v:imagedata r:id="rId38" o:title=""/>
                </v:shape>
                <o:OLEObject Type="Embed" ProgID="PBrush" ShapeID="_x0000_i1028" DrawAspect="Content" ObjectID="_1503485521" r:id="rId39"/>
              </w:object>
            </w:r>
          </w:p>
        </w:tc>
        <w:tc>
          <w:tcPr>
            <w:tcW w:w="4770" w:type="dxa"/>
            <w:tcMar>
              <w:top w:w="0" w:type="dxa"/>
              <w:left w:w="108" w:type="dxa"/>
              <w:bottom w:w="0" w:type="dxa"/>
              <w:right w:w="108" w:type="dxa"/>
            </w:tcMar>
            <w:vAlign w:val="center"/>
          </w:tcPr>
          <w:p w14:paraId="45C85803" w14:textId="77777777" w:rsidR="005F2FBA" w:rsidRPr="006A7791" w:rsidRDefault="005F2FBA" w:rsidP="003741E3">
            <w:pPr>
              <w:rPr>
                <w:szCs w:val="20"/>
              </w:rPr>
            </w:pPr>
            <w:r w:rsidRPr="006A7791">
              <w:rPr>
                <w:szCs w:val="20"/>
              </w:rPr>
              <w:t xml:space="preserve">This arrow type indicates a generalization relationship.  </w:t>
            </w:r>
          </w:p>
        </w:tc>
      </w:tr>
    </w:tbl>
    <w:p w14:paraId="44D9E164" w14:textId="77777777" w:rsidR="005F2FBA" w:rsidRDefault="005F2FBA" w:rsidP="005F2FBA">
      <w:pPr>
        <w:pStyle w:val="Heading4"/>
        <w:tabs>
          <w:tab w:val="num" w:pos="1008"/>
        </w:tabs>
        <w:spacing w:before="360" w:after="0"/>
        <w:ind w:left="720" w:hanging="720"/>
      </w:pPr>
      <w:bookmarkStart w:id="47" w:name="_Ref397935245"/>
      <w:bookmarkStart w:id="48" w:name="_Toc398242028"/>
      <w:bookmarkStart w:id="49" w:name="_Toc416007466"/>
      <w:bookmarkStart w:id="50" w:name="_Toc429676536"/>
      <w:r>
        <w:lastRenderedPageBreak/>
        <w:t>Color Coding</w:t>
      </w:r>
      <w:bookmarkEnd w:id="47"/>
      <w:bookmarkEnd w:id="48"/>
      <w:bookmarkEnd w:id="49"/>
      <w:bookmarkEnd w:id="50"/>
    </w:p>
    <w:p w14:paraId="75A88946" w14:textId="4B2691A2" w:rsidR="005F2FBA" w:rsidRDefault="005F2FBA" w:rsidP="005F2FBA">
      <w:pPr>
        <w:spacing w:after="240"/>
      </w:pPr>
      <w:r>
        <w:t xml:space="preserve">The shapes of the UML diagrams are color coded to indicate the data model associated with a class.  The colors used in the Core specification are illustrated via exemplars in </w:t>
      </w:r>
      <w:r w:rsidRPr="0056150C">
        <w:rPr>
          <w:b/>
          <w:color w:val="0000EE"/>
        </w:rPr>
        <w:fldChar w:fldCharType="begin"/>
      </w:r>
      <w:r w:rsidRPr="0056150C">
        <w:rPr>
          <w:b/>
          <w:color w:val="0000EE"/>
        </w:rPr>
        <w:instrText xml:space="preserve"> REF _Ref397676401 \h </w:instrText>
      </w:r>
      <w:r w:rsidR="0056150C">
        <w:rPr>
          <w:b/>
          <w:color w:val="0000EE"/>
        </w:rPr>
        <w:instrText xml:space="preserve"> \* MERGEFORMAT </w:instrText>
      </w:r>
      <w:r w:rsidRPr="0056150C">
        <w:rPr>
          <w:b/>
          <w:color w:val="0000EE"/>
        </w:rPr>
      </w:r>
      <w:r w:rsidRPr="0056150C">
        <w:rPr>
          <w:b/>
          <w:color w:val="0000EE"/>
        </w:rPr>
        <w:fldChar w:fldCharType="separate"/>
      </w:r>
      <w:r w:rsidR="005A78A8" w:rsidRPr="005A78A8">
        <w:rPr>
          <w:b/>
          <w:color w:val="0000EE"/>
        </w:rPr>
        <w:t xml:space="preserve">Figure </w:t>
      </w:r>
      <w:r w:rsidR="005A78A8" w:rsidRPr="005A78A8">
        <w:rPr>
          <w:b/>
          <w:noProof/>
          <w:color w:val="0000EE"/>
        </w:rPr>
        <w:t>1</w:t>
      </w:r>
      <w:r w:rsidR="005A78A8" w:rsidRPr="005A78A8">
        <w:rPr>
          <w:b/>
          <w:noProof/>
          <w:color w:val="0000EE"/>
        </w:rPr>
        <w:noBreakHyphen/>
        <w:t>2</w:t>
      </w:r>
      <w:r w:rsidRPr="0056150C">
        <w:rPr>
          <w:b/>
          <w:color w:val="0000EE"/>
        </w:rPr>
        <w:fldChar w:fldCharType="end"/>
      </w:r>
      <w:r>
        <w:t>.  The overarching Core and Common data models, use the same light blue color coding.</w:t>
      </w:r>
    </w:p>
    <w:p w14:paraId="5DA73B5D" w14:textId="77777777" w:rsidR="005F2FBA" w:rsidRDefault="005F2FBA" w:rsidP="0056150C">
      <w:pPr>
        <w:keepNext/>
        <w:keepLines/>
        <w:spacing w:after="120"/>
        <w:jc w:val="center"/>
      </w:pPr>
      <w:r w:rsidRPr="0089150D">
        <w:rPr>
          <w:noProof/>
        </w:rPr>
        <w:drawing>
          <wp:inline distT="0" distB="0" distL="0" distR="0" wp14:anchorId="02CEE67E" wp14:editId="2BAA03AE">
            <wp:extent cx="4171950" cy="704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srcRect b="11905"/>
                    <a:stretch/>
                  </pic:blipFill>
                  <pic:spPr bwMode="auto">
                    <a:xfrm>
                      <a:off x="0" y="0"/>
                      <a:ext cx="4171950" cy="70485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r w:rsidRPr="0089150D">
        <w:rPr>
          <w:noProof/>
        </w:rPr>
        <w:t xml:space="preserve"> </w:t>
      </w:r>
    </w:p>
    <w:p w14:paraId="739D3F37" w14:textId="77777777" w:rsidR="005F2FBA" w:rsidRPr="00CB4BF9" w:rsidRDefault="005F2FBA" w:rsidP="0056150C">
      <w:pPr>
        <w:pStyle w:val="Caption"/>
        <w:keepLines/>
        <w:rPr>
          <w:b/>
        </w:rPr>
      </w:pPr>
      <w:bookmarkStart w:id="51" w:name="_Ref397676401"/>
      <w:r w:rsidRPr="000C4865">
        <w:t xml:space="preserve">Figure </w:t>
      </w:r>
      <w:r w:rsidR="00E56EC5">
        <w:fldChar w:fldCharType="begin"/>
      </w:r>
      <w:r w:rsidR="00E56EC5">
        <w:instrText xml:space="preserve"> STYLEREF 1 \s </w:instrText>
      </w:r>
      <w:r w:rsidR="00E56EC5">
        <w:fldChar w:fldCharType="separate"/>
      </w:r>
      <w:r w:rsidR="005A78A8">
        <w:rPr>
          <w:noProof/>
        </w:rPr>
        <w:t>1</w:t>
      </w:r>
      <w:r w:rsidR="00E56EC5">
        <w:rPr>
          <w:noProof/>
        </w:rPr>
        <w:fldChar w:fldCharType="end"/>
      </w:r>
      <w:r>
        <w:noBreakHyphen/>
      </w:r>
      <w:r w:rsidR="00E56EC5">
        <w:fldChar w:fldCharType="begin"/>
      </w:r>
      <w:r w:rsidR="00E56EC5">
        <w:instrText xml:space="preserve"> SEQ Figure \* ARABIC \s 1 </w:instrText>
      </w:r>
      <w:r w:rsidR="00E56EC5">
        <w:fldChar w:fldCharType="separate"/>
      </w:r>
      <w:r w:rsidR="005A78A8">
        <w:rPr>
          <w:noProof/>
        </w:rPr>
        <w:t>2</w:t>
      </w:r>
      <w:r w:rsidR="00E56EC5">
        <w:rPr>
          <w:noProof/>
        </w:rPr>
        <w:fldChar w:fldCharType="end"/>
      </w:r>
      <w:bookmarkEnd w:id="51"/>
      <w:r w:rsidRPr="000C4865">
        <w:t xml:space="preserve">.  </w:t>
      </w:r>
      <w:r>
        <w:t>Data model color coding</w:t>
      </w:r>
    </w:p>
    <w:p w14:paraId="728F186A" w14:textId="4116A99D" w:rsidR="005F2FBA" w:rsidRPr="00210E1E" w:rsidRDefault="005F2FBA" w:rsidP="005F2FBA">
      <w:pPr>
        <w:pStyle w:val="Heading3"/>
        <w:tabs>
          <w:tab w:val="num" w:pos="720"/>
          <w:tab w:val="left" w:pos="900"/>
        </w:tabs>
        <w:spacing w:before="360" w:after="60"/>
      </w:pPr>
      <w:bookmarkStart w:id="52" w:name="_Toc416007467"/>
      <w:bookmarkStart w:id="53" w:name="_Toc416007799"/>
      <w:bookmarkStart w:id="54" w:name="_Toc420660196"/>
      <w:bookmarkStart w:id="55" w:name="_Toc429676537"/>
      <w:r>
        <w:t>Property Table Notation</w:t>
      </w:r>
      <w:bookmarkEnd w:id="37"/>
      <w:bookmarkEnd w:id="38"/>
      <w:bookmarkEnd w:id="39"/>
      <w:bookmarkEnd w:id="52"/>
      <w:bookmarkEnd w:id="53"/>
      <w:bookmarkEnd w:id="54"/>
      <w:bookmarkEnd w:id="55"/>
    </w:p>
    <w:p w14:paraId="76A88906" w14:textId="1BE51647" w:rsidR="005F2FBA" w:rsidRDefault="005F2FBA" w:rsidP="005F2FBA">
      <w:pPr>
        <w:spacing w:after="240"/>
      </w:pPr>
      <w:r w:rsidRPr="00210E1E">
        <w:t xml:space="preserve">Throughout </w:t>
      </w:r>
      <w:r>
        <w:t>Section</w:t>
      </w:r>
      <w:r w:rsidR="00524487">
        <w:t xml:space="preserve"> </w:t>
      </w:r>
      <w:r w:rsidR="00524487" w:rsidRPr="0056150C">
        <w:rPr>
          <w:b/>
          <w:color w:val="0000EE"/>
        </w:rPr>
        <w:fldChar w:fldCharType="begin"/>
      </w:r>
      <w:r w:rsidR="00524487" w:rsidRPr="0056150C">
        <w:rPr>
          <w:b/>
          <w:color w:val="0000EE"/>
        </w:rPr>
        <w:instrText xml:space="preserve"> REF _Ref427577487 \r \h </w:instrText>
      </w:r>
      <w:r w:rsidR="0056150C">
        <w:rPr>
          <w:b/>
          <w:color w:val="0000EE"/>
        </w:rPr>
        <w:instrText xml:space="preserve"> \* MERGEFORMAT </w:instrText>
      </w:r>
      <w:r w:rsidR="00524487" w:rsidRPr="0056150C">
        <w:rPr>
          <w:b/>
          <w:color w:val="0000EE"/>
        </w:rPr>
      </w:r>
      <w:r w:rsidR="00524487" w:rsidRPr="0056150C">
        <w:rPr>
          <w:b/>
          <w:color w:val="0000EE"/>
        </w:rPr>
        <w:fldChar w:fldCharType="separate"/>
      </w:r>
      <w:r w:rsidR="005A78A8">
        <w:rPr>
          <w:b/>
          <w:color w:val="0000EE"/>
        </w:rPr>
        <w:t>3</w:t>
      </w:r>
      <w:r w:rsidR="00524487" w:rsidRPr="0056150C">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0D746D">
        <w:rPr>
          <w:b/>
          <w:color w:val="0000EE"/>
        </w:rPr>
        <w:fldChar w:fldCharType="begin"/>
      </w:r>
      <w:r w:rsidRPr="000D746D">
        <w:rPr>
          <w:b/>
          <w:color w:val="0000EE"/>
        </w:rPr>
        <w:instrText xml:space="preserve"> REF _Ref417294990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1.2.2</w:t>
      </w:r>
      <w:r w:rsidRPr="000D746D">
        <w:rPr>
          <w:b/>
          <w:color w:val="0000EE"/>
        </w:rPr>
        <w:fldChar w:fldCharType="end"/>
      </w:r>
      <w:r>
        <w:t>).</w:t>
      </w:r>
    </w:p>
    <w:p w14:paraId="3A9DA863" w14:textId="77777777" w:rsidR="005F2FBA" w:rsidRDefault="005F2FBA" w:rsidP="005F2FBA">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047CB10" w14:textId="77777777" w:rsidR="005F2FBA" w:rsidRDefault="005F2FBA" w:rsidP="005F2FBA">
      <w:pPr>
        <w:pStyle w:val="Heading3"/>
        <w:tabs>
          <w:tab w:val="num" w:pos="720"/>
        </w:tabs>
        <w:spacing w:before="360" w:after="60"/>
      </w:pPr>
      <w:bookmarkStart w:id="56" w:name="_Toc412634016"/>
      <w:bookmarkStart w:id="57" w:name="_Toc413938730"/>
      <w:bookmarkStart w:id="58" w:name="_Toc415497328"/>
      <w:bookmarkStart w:id="59" w:name="_Toc420660197"/>
      <w:bookmarkStart w:id="60" w:name="_Toc429676538"/>
      <w:r>
        <w:t>Property and Class Descriptions</w:t>
      </w:r>
      <w:bookmarkEnd w:id="56"/>
      <w:bookmarkEnd w:id="57"/>
      <w:bookmarkEnd w:id="58"/>
      <w:bookmarkEnd w:id="59"/>
      <w:bookmarkEnd w:id="60"/>
    </w:p>
    <w:p w14:paraId="6D46064B" w14:textId="77777777" w:rsidR="005F2FBA" w:rsidRDefault="005F2FBA" w:rsidP="005F2FBA">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326C5126" w14:textId="77777777" w:rsidR="005F2FBA" w:rsidRDefault="005F2FBA" w:rsidP="005F2FBA">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71F9D9" w14:textId="77777777" w:rsidR="005F2FBA" w:rsidRDefault="005F2FBA" w:rsidP="005F2FBA">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F2FBA" w14:paraId="436C0D92" w14:textId="77777777" w:rsidTr="003741E3">
        <w:tc>
          <w:tcPr>
            <w:tcW w:w="1506" w:type="dxa"/>
            <w:shd w:val="clear" w:color="auto" w:fill="BFBFBF" w:themeFill="background1" w:themeFillShade="BF"/>
            <w:vAlign w:val="center"/>
          </w:tcPr>
          <w:p w14:paraId="2F8AA18C" w14:textId="77777777" w:rsidR="005F2FBA" w:rsidRPr="005330B0" w:rsidRDefault="005F2FBA" w:rsidP="003741E3">
            <w:pPr>
              <w:rPr>
                <w:b/>
              </w:rPr>
            </w:pPr>
            <w:r w:rsidRPr="005330B0">
              <w:rPr>
                <w:b/>
              </w:rPr>
              <w:t>Verb</w:t>
            </w:r>
          </w:p>
        </w:tc>
        <w:tc>
          <w:tcPr>
            <w:tcW w:w="7399" w:type="dxa"/>
            <w:shd w:val="clear" w:color="auto" w:fill="BFBFBF" w:themeFill="background1" w:themeFillShade="BF"/>
            <w:vAlign w:val="center"/>
          </w:tcPr>
          <w:p w14:paraId="746435AC" w14:textId="77777777" w:rsidR="005F2FBA" w:rsidRPr="005330B0" w:rsidRDefault="005F2FBA" w:rsidP="003741E3">
            <w:pPr>
              <w:rPr>
                <w:b/>
              </w:rPr>
            </w:pPr>
            <w:r w:rsidRPr="005330B0">
              <w:rPr>
                <w:b/>
              </w:rPr>
              <w:t>STIX Definition</w:t>
            </w:r>
          </w:p>
        </w:tc>
      </w:tr>
      <w:tr w:rsidR="005F2FBA" w14:paraId="1D64AEE7" w14:textId="77777777" w:rsidTr="003741E3">
        <w:tc>
          <w:tcPr>
            <w:tcW w:w="1506" w:type="dxa"/>
            <w:vAlign w:val="center"/>
          </w:tcPr>
          <w:p w14:paraId="2351627F" w14:textId="77777777" w:rsidR="005F2FBA" w:rsidRPr="00366C71" w:rsidRDefault="005F2FBA" w:rsidP="003741E3">
            <w:pPr>
              <w:rPr>
                <w:u w:val="single"/>
              </w:rPr>
            </w:pPr>
            <w:r w:rsidRPr="00366C71">
              <w:rPr>
                <w:u w:val="single"/>
              </w:rPr>
              <w:t>capture</w:t>
            </w:r>
            <w:r>
              <w:rPr>
                <w:u w:val="single"/>
              </w:rPr>
              <w:t>s</w:t>
            </w:r>
          </w:p>
        </w:tc>
        <w:tc>
          <w:tcPr>
            <w:tcW w:w="7399" w:type="dxa"/>
            <w:vAlign w:val="center"/>
          </w:tcPr>
          <w:p w14:paraId="043C6E6B" w14:textId="77777777" w:rsidR="005F2FBA" w:rsidRDefault="005F2FBA" w:rsidP="003741E3">
            <w:r>
              <w:t xml:space="preserve">Used to record and preserve information without implying anything about the structure of a class or property.  Often used for properties that encompass general content.  This is the least precise of the three verbs.  </w:t>
            </w:r>
          </w:p>
        </w:tc>
      </w:tr>
      <w:tr w:rsidR="005F2FBA" w14:paraId="55AC67B4" w14:textId="77777777" w:rsidTr="003741E3">
        <w:tc>
          <w:tcPr>
            <w:tcW w:w="1506" w:type="dxa"/>
            <w:vAlign w:val="center"/>
          </w:tcPr>
          <w:p w14:paraId="3A9697F4" w14:textId="77777777" w:rsidR="005F2FBA" w:rsidRDefault="005F2FBA" w:rsidP="003741E3"/>
        </w:tc>
        <w:tc>
          <w:tcPr>
            <w:tcW w:w="7399" w:type="dxa"/>
            <w:vAlign w:val="center"/>
          </w:tcPr>
          <w:p w14:paraId="3E5042C8" w14:textId="77777777" w:rsidR="005F2FBA" w:rsidRPr="00280B55" w:rsidRDefault="005F2FBA" w:rsidP="003741E3">
            <w:pPr>
              <w:rPr>
                <w:i/>
              </w:rPr>
            </w:pPr>
            <w:r w:rsidRPr="00280B55">
              <w:rPr>
                <w:i/>
              </w:rPr>
              <w:t xml:space="preserve">Examples: </w:t>
            </w:r>
          </w:p>
          <w:p w14:paraId="281ED603" w14:textId="77777777" w:rsidR="005F2FBA" w:rsidRPr="000D746D" w:rsidRDefault="005F2FBA" w:rsidP="003741E3">
            <w:pPr>
              <w:rPr>
                <w:rFonts w:cs="Arial"/>
              </w:rPr>
            </w:pPr>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w:t>
            </w:r>
            <w:r w:rsidRPr="000D746D">
              <w:rPr>
                <w:rFonts w:cs="Arial"/>
              </w:rPr>
              <w:t>attributes, and a list of the tools used to collect the information.</w:t>
            </w:r>
          </w:p>
          <w:p w14:paraId="42050562" w14:textId="77777777" w:rsidR="005F2FBA" w:rsidRPr="00484328" w:rsidRDefault="005F2FBA" w:rsidP="003741E3">
            <w:pPr>
              <w:rPr>
                <w:rFonts w:ascii="Calibri" w:hAnsi="Calibri"/>
              </w:rPr>
            </w:pPr>
            <w:r w:rsidRPr="000D746D">
              <w:rPr>
                <w:rFonts w:cs="Arial"/>
              </w:rPr>
              <w:t xml:space="preserve">The </w:t>
            </w:r>
            <w:r w:rsidRPr="000D746D">
              <w:rPr>
                <w:rFonts w:ascii="Courier New" w:hAnsi="Courier New" w:cs="Courier New"/>
              </w:rPr>
              <w:t>Description</w:t>
            </w:r>
            <w:r w:rsidRPr="000D746D">
              <w:rPr>
                <w:rFonts w:cs="Arial"/>
              </w:rPr>
              <w:t xml:space="preserve"> property </w:t>
            </w:r>
            <w:r w:rsidRPr="000D746D">
              <w:rPr>
                <w:rFonts w:cs="Arial"/>
                <w:u w:val="single"/>
              </w:rPr>
              <w:t>captures</w:t>
            </w:r>
            <w:r w:rsidRPr="000D746D">
              <w:rPr>
                <w:rFonts w:cs="Arial"/>
              </w:rPr>
              <w:t xml:space="preserve"> a textual description of the Indicator.</w:t>
            </w:r>
            <w:r w:rsidRPr="002D394A">
              <w:t xml:space="preserve">  </w:t>
            </w:r>
          </w:p>
        </w:tc>
      </w:tr>
      <w:tr w:rsidR="005F2FBA" w14:paraId="4819BBB2" w14:textId="77777777" w:rsidTr="003741E3">
        <w:tc>
          <w:tcPr>
            <w:tcW w:w="1506" w:type="dxa"/>
            <w:vAlign w:val="center"/>
          </w:tcPr>
          <w:p w14:paraId="52133BD5" w14:textId="77777777" w:rsidR="005F2FBA" w:rsidRPr="00366C71" w:rsidRDefault="005F2FBA" w:rsidP="003741E3">
            <w:pPr>
              <w:rPr>
                <w:u w:val="single"/>
              </w:rPr>
            </w:pPr>
            <w:r w:rsidRPr="00366C71">
              <w:rPr>
                <w:u w:val="single"/>
              </w:rPr>
              <w:t>characterize</w:t>
            </w:r>
            <w:r>
              <w:rPr>
                <w:u w:val="single"/>
              </w:rPr>
              <w:t>s</w:t>
            </w:r>
          </w:p>
        </w:tc>
        <w:tc>
          <w:tcPr>
            <w:tcW w:w="7399" w:type="dxa"/>
            <w:vAlign w:val="center"/>
          </w:tcPr>
          <w:p w14:paraId="46EB333E" w14:textId="77777777" w:rsidR="005F2FBA" w:rsidRPr="005330B0" w:rsidRDefault="005F2FBA" w:rsidP="003741E3">
            <w:r>
              <w:t>Describes the distinctive nature or features of a class or property.  Often used to describe classes and properties that themselves comprise one or more other properties.</w:t>
            </w:r>
          </w:p>
        </w:tc>
      </w:tr>
      <w:tr w:rsidR="005F2FBA" w14:paraId="34489F73" w14:textId="77777777" w:rsidTr="003741E3">
        <w:tc>
          <w:tcPr>
            <w:tcW w:w="1506" w:type="dxa"/>
            <w:vAlign w:val="center"/>
          </w:tcPr>
          <w:p w14:paraId="1E428444" w14:textId="77777777" w:rsidR="005F2FBA" w:rsidRPr="00DD38CD" w:rsidRDefault="005F2FBA" w:rsidP="003741E3"/>
        </w:tc>
        <w:tc>
          <w:tcPr>
            <w:tcW w:w="7399" w:type="dxa"/>
            <w:vAlign w:val="center"/>
          </w:tcPr>
          <w:p w14:paraId="78D8EE0E" w14:textId="77777777" w:rsidR="005F2FBA" w:rsidRPr="00A027D2" w:rsidRDefault="005F2FBA" w:rsidP="003741E3">
            <w:pPr>
              <w:rPr>
                <w:i/>
              </w:rPr>
            </w:pPr>
            <w:r w:rsidRPr="00A027D2">
              <w:rPr>
                <w:i/>
              </w:rPr>
              <w:t>Examples:</w:t>
            </w:r>
          </w:p>
          <w:p w14:paraId="3531889F" w14:textId="77777777" w:rsidR="005F2FBA" w:rsidRDefault="005F2FBA" w:rsidP="003741E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8530737" w14:textId="77777777" w:rsidR="005F2FBA" w:rsidRPr="000D746D" w:rsidRDefault="005F2FBA" w:rsidP="003741E3">
            <w:pPr>
              <w:rPr>
                <w:rFonts w:cs="Arial"/>
                <w:color w:val="000000"/>
              </w:rPr>
            </w:pPr>
            <w:r w:rsidRPr="000D746D">
              <w:rPr>
                <w:rFonts w:cs="Arial"/>
                <w:color w:val="000000"/>
              </w:rPr>
              <w:t xml:space="preserve">The </w:t>
            </w:r>
            <w:r w:rsidRPr="000D746D">
              <w:rPr>
                <w:rFonts w:ascii="Courier New" w:hAnsi="Courier New" w:cs="Courier New"/>
                <w:color w:val="000000"/>
              </w:rPr>
              <w:t>ActivityType</w:t>
            </w:r>
            <w:r w:rsidRPr="000D746D">
              <w:rPr>
                <w:rFonts w:cs="Arial"/>
                <w:color w:val="000000"/>
              </w:rPr>
              <w:t xml:space="preserve"> class </w:t>
            </w:r>
            <w:r w:rsidRPr="000D746D">
              <w:rPr>
                <w:rFonts w:cs="Arial"/>
                <w:color w:val="000000"/>
                <w:u w:val="single"/>
              </w:rPr>
              <w:t>characterizes</w:t>
            </w:r>
            <w:r w:rsidRPr="000D746D">
              <w:rPr>
                <w:rFonts w:cs="Arial"/>
                <w:color w:val="000000"/>
              </w:rPr>
              <w:t xml:space="preserve"> basic information about an activity a defender might use in response to a Campaign. </w:t>
            </w:r>
          </w:p>
        </w:tc>
      </w:tr>
      <w:tr w:rsidR="005F2FBA" w14:paraId="11786095" w14:textId="77777777" w:rsidTr="003741E3">
        <w:tc>
          <w:tcPr>
            <w:tcW w:w="1506" w:type="dxa"/>
            <w:vAlign w:val="center"/>
          </w:tcPr>
          <w:p w14:paraId="6119C9C7" w14:textId="77777777" w:rsidR="005F2FBA" w:rsidRPr="00366C71" w:rsidRDefault="005F2FBA" w:rsidP="003741E3">
            <w:pPr>
              <w:rPr>
                <w:u w:val="single"/>
              </w:rPr>
            </w:pPr>
            <w:r w:rsidRPr="00366C71">
              <w:rPr>
                <w:u w:val="single"/>
              </w:rPr>
              <w:t>specif</w:t>
            </w:r>
            <w:r>
              <w:rPr>
                <w:u w:val="single"/>
              </w:rPr>
              <w:t>ies</w:t>
            </w:r>
          </w:p>
        </w:tc>
        <w:tc>
          <w:tcPr>
            <w:tcW w:w="7399" w:type="dxa"/>
            <w:vAlign w:val="center"/>
          </w:tcPr>
          <w:p w14:paraId="355ED0AE" w14:textId="2DBB3DBA" w:rsidR="005F2FBA" w:rsidRPr="00DD38CD" w:rsidRDefault="005F2FBA" w:rsidP="003741E3">
            <w:r>
              <w:t>Used to clearly and precisely identify particular instances or val</w:t>
            </w:r>
            <w:r w:rsidR="000D746D">
              <w:t>ues associated with a property.</w:t>
            </w:r>
            <w:r>
              <w:t xml:space="preserve"> Often used for properties that are defined by a controlled vocabulary or enumeration; typically used for properties that take on only a single value.</w:t>
            </w:r>
          </w:p>
        </w:tc>
      </w:tr>
      <w:tr w:rsidR="005F2FBA" w14:paraId="6762F117" w14:textId="77777777" w:rsidTr="003741E3">
        <w:tc>
          <w:tcPr>
            <w:tcW w:w="1506" w:type="dxa"/>
            <w:vAlign w:val="center"/>
          </w:tcPr>
          <w:p w14:paraId="521DDE8A" w14:textId="77777777" w:rsidR="005F2FBA" w:rsidRPr="00D3144C" w:rsidRDefault="005F2FBA" w:rsidP="003741E3"/>
        </w:tc>
        <w:tc>
          <w:tcPr>
            <w:tcW w:w="7399" w:type="dxa"/>
            <w:vAlign w:val="center"/>
          </w:tcPr>
          <w:p w14:paraId="5EEF26A1" w14:textId="77777777" w:rsidR="005F2FBA" w:rsidRPr="00280B55" w:rsidRDefault="005F2FBA" w:rsidP="003741E3">
            <w:pPr>
              <w:rPr>
                <w:i/>
              </w:rPr>
            </w:pPr>
            <w:r w:rsidRPr="00280B55">
              <w:rPr>
                <w:i/>
              </w:rPr>
              <w:t>Example:</w:t>
            </w:r>
          </w:p>
          <w:p w14:paraId="17A9C7CE" w14:textId="77777777" w:rsidR="005F2FBA" w:rsidRDefault="005F2FBA" w:rsidP="003741E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9C7F597" w14:textId="77777777" w:rsidR="00C71349" w:rsidRDefault="00C02DEC" w:rsidP="00A710C8">
      <w:pPr>
        <w:pStyle w:val="Heading2"/>
      </w:pPr>
      <w:bookmarkStart w:id="61" w:name="_Toc85472893"/>
      <w:bookmarkStart w:id="62" w:name="_Toc287332007"/>
      <w:bookmarkStart w:id="63" w:name="_Ref428179041"/>
      <w:bookmarkStart w:id="64" w:name="_Toc429676539"/>
      <w:r>
        <w:t>Terminology</w:t>
      </w:r>
      <w:bookmarkEnd w:id="61"/>
      <w:bookmarkEnd w:id="62"/>
      <w:bookmarkEnd w:id="63"/>
      <w:bookmarkEnd w:id="64"/>
    </w:p>
    <w:p w14:paraId="672593D2"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50CE4">
        <w:rPr>
          <w:color w:val="0000EE"/>
        </w:rPr>
        <w:fldChar w:fldCharType="begin"/>
      </w:r>
      <w:r w:rsidR="00C02DEC" w:rsidRPr="00650CE4">
        <w:rPr>
          <w:color w:val="0000EE"/>
        </w:rPr>
        <w:instrText xml:space="preserve"> REF rfc2119 \h </w:instrText>
      </w:r>
      <w:r w:rsidR="00C02DEC" w:rsidRPr="00650CE4">
        <w:rPr>
          <w:color w:val="0000EE"/>
        </w:rPr>
      </w:r>
      <w:r w:rsidR="00C02DEC" w:rsidRPr="00650CE4">
        <w:rPr>
          <w:color w:val="0000EE"/>
        </w:rPr>
        <w:fldChar w:fldCharType="separate"/>
      </w:r>
      <w:r w:rsidR="005A78A8">
        <w:rPr>
          <w:rStyle w:val="Refterm"/>
        </w:rPr>
        <w:t>[RFC2119]</w:t>
      </w:r>
      <w:r w:rsidR="00C02DEC" w:rsidRPr="00650CE4">
        <w:rPr>
          <w:color w:val="0000EE"/>
        </w:rPr>
        <w:fldChar w:fldCharType="end"/>
      </w:r>
      <w:r w:rsidR="00C02DEC">
        <w:t>.</w:t>
      </w:r>
    </w:p>
    <w:p w14:paraId="27A4C3B2" w14:textId="77777777" w:rsidR="00C02DEC" w:rsidRDefault="00C02DEC" w:rsidP="00A710C8">
      <w:pPr>
        <w:pStyle w:val="Heading2"/>
      </w:pPr>
      <w:bookmarkStart w:id="65" w:name="_Ref7502892"/>
      <w:bookmarkStart w:id="66" w:name="_Toc12011611"/>
      <w:bookmarkStart w:id="67" w:name="_Toc85472894"/>
      <w:bookmarkStart w:id="68" w:name="_Toc287332008"/>
      <w:bookmarkStart w:id="69" w:name="_Ref428137050"/>
      <w:bookmarkStart w:id="70" w:name="_Toc429676540"/>
      <w:r>
        <w:t>Normative</w:t>
      </w:r>
      <w:bookmarkEnd w:id="65"/>
      <w:bookmarkEnd w:id="66"/>
      <w:r>
        <w:t xml:space="preserve"> References</w:t>
      </w:r>
      <w:bookmarkEnd w:id="67"/>
      <w:bookmarkEnd w:id="68"/>
      <w:bookmarkEnd w:id="69"/>
      <w:bookmarkEnd w:id="70"/>
    </w:p>
    <w:p w14:paraId="76F4466C" w14:textId="0F61BCB7" w:rsidR="00C02DEC" w:rsidRDefault="00C02DEC" w:rsidP="00AE0702">
      <w:pPr>
        <w:pStyle w:val="Ref"/>
      </w:pPr>
      <w:bookmarkStart w:id="71" w:name="rfc2119"/>
      <w:r>
        <w:rPr>
          <w:rStyle w:val="Refterm"/>
        </w:rPr>
        <w:t>[RFC2119]</w:t>
      </w:r>
      <w:bookmarkEnd w:id="71"/>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0676D2">
        <w:t xml:space="preserve">[Online]. Available: </w:t>
      </w:r>
      <w:hyperlink r:id="rId41" w:history="1">
        <w:r w:rsidR="000F3A82">
          <w:rPr>
            <w:rStyle w:val="Hyperlink"/>
          </w:rPr>
          <w:t>http://www.ietf.org/rfc/rfc2119.txt</w:t>
        </w:r>
      </w:hyperlink>
      <w:r w:rsidR="000F3A82">
        <w:t>.</w:t>
      </w:r>
    </w:p>
    <w:p w14:paraId="4041CDFC" w14:textId="77777777" w:rsidR="00C02DEC" w:rsidRDefault="00C02DEC" w:rsidP="00A710C8">
      <w:pPr>
        <w:pStyle w:val="Heading2"/>
      </w:pPr>
      <w:bookmarkStart w:id="72" w:name="_Toc85472895"/>
      <w:bookmarkStart w:id="73" w:name="_Toc287332009"/>
      <w:bookmarkStart w:id="74" w:name="_Ref428137060"/>
      <w:bookmarkStart w:id="75" w:name="_Toc429676541"/>
      <w:r>
        <w:t>Non-Normative References</w:t>
      </w:r>
      <w:bookmarkEnd w:id="72"/>
      <w:bookmarkEnd w:id="73"/>
      <w:bookmarkEnd w:id="74"/>
      <w:bookmarkEnd w:id="75"/>
    </w:p>
    <w:p w14:paraId="72769CB0" w14:textId="3E46D964" w:rsidR="000676D2" w:rsidRDefault="000676D2" w:rsidP="000676D2">
      <w:pPr>
        <w:pStyle w:val="Ref"/>
      </w:pPr>
      <w:r>
        <w:rPr>
          <w:rStyle w:val="Refterm"/>
        </w:rPr>
        <w:t>[</w:t>
      </w:r>
      <w:bookmarkStart w:id="76" w:name="v111"/>
      <w:r>
        <w:rPr>
          <w:rStyle w:val="Refterm"/>
        </w:rPr>
        <w:t>V111</w:t>
      </w:r>
      <w:bookmarkEnd w:id="76"/>
      <w:r>
        <w:rPr>
          <w:rStyle w:val="Refterm"/>
        </w:rPr>
        <w:t>]</w:t>
      </w:r>
      <w:r>
        <w:tab/>
        <w:t xml:space="preserve">DRAFT STIX specification documents for version 1.1.1. (n.d.). [Online]. Available: </w:t>
      </w:r>
      <w:hyperlink r:id="rId42" w:history="1">
        <w:r w:rsidRPr="00FA51A4">
          <w:rPr>
            <w:rStyle w:val="Hyperlink"/>
          </w:rPr>
          <w:t>https://github.com/STIXProject/specifications/tree/master</w:t>
        </w:r>
      </w:hyperlink>
      <w:r>
        <w:t>. Accessed Aug. 24, 2015.</w:t>
      </w:r>
    </w:p>
    <w:p w14:paraId="1E5A7FA6" w14:textId="77777777" w:rsidR="000676D2" w:rsidRPr="000676D2" w:rsidRDefault="000676D2" w:rsidP="000676D2"/>
    <w:p w14:paraId="37881869" w14:textId="3E9472CA" w:rsidR="00C71349" w:rsidRDefault="00C71349" w:rsidP="00AE0702">
      <w:pPr>
        <w:pStyle w:val="Ref"/>
      </w:pPr>
    </w:p>
    <w:p w14:paraId="5E29CD73" w14:textId="74CA967C" w:rsidR="00D5207A" w:rsidRPr="00960D49" w:rsidRDefault="00D5207A" w:rsidP="00960D49">
      <w:pPr>
        <w:pStyle w:val="Ref"/>
        <w:rPr>
          <w:rFonts w:cs="Arial"/>
          <w:szCs w:val="20"/>
        </w:rPr>
      </w:pPr>
    </w:p>
    <w:p w14:paraId="04BB9D3B" w14:textId="77777777" w:rsidR="006D31DB" w:rsidRDefault="003741E3" w:rsidP="00FD22AC">
      <w:pPr>
        <w:pStyle w:val="Heading1"/>
      </w:pPr>
      <w:bookmarkStart w:id="77" w:name="_Ref427576649"/>
      <w:bookmarkStart w:id="78" w:name="_Toc429676542"/>
      <w:r>
        <w:lastRenderedPageBreak/>
        <w:t>Background Information</w:t>
      </w:r>
      <w:bookmarkEnd w:id="77"/>
      <w:bookmarkEnd w:id="78"/>
    </w:p>
    <w:p w14:paraId="2C8B9BDA" w14:textId="033BE509" w:rsidR="003741E3" w:rsidRPr="00926B57" w:rsidRDefault="003741E3" w:rsidP="003741E3">
      <w:pPr>
        <w:spacing w:after="240"/>
      </w:pPr>
      <w:r>
        <w:t>In this section, we provide high level information about the Core data model that is necessary to fully understand the specification details given in Section</w:t>
      </w:r>
      <w:r w:rsidR="00524487">
        <w:t xml:space="preserve"> </w:t>
      </w:r>
      <w:r w:rsidR="00524487" w:rsidRPr="000D746D">
        <w:rPr>
          <w:b/>
          <w:color w:val="0000EE"/>
        </w:rPr>
        <w:fldChar w:fldCharType="begin"/>
      </w:r>
      <w:r w:rsidR="00524487" w:rsidRPr="000D746D">
        <w:rPr>
          <w:b/>
          <w:color w:val="0000EE"/>
        </w:rPr>
        <w:instrText xml:space="preserve"> REF _Ref427577563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w:t>
      </w:r>
    </w:p>
    <w:p w14:paraId="02E6D59D" w14:textId="543F119C" w:rsidR="003741E3" w:rsidRDefault="003741E3" w:rsidP="003741E3">
      <w:r>
        <w:t>As will be explicitly detailed in Section</w:t>
      </w:r>
      <w:r w:rsidR="00524487">
        <w:t xml:space="preserve"> </w:t>
      </w:r>
      <w:r w:rsidR="00524487" w:rsidRPr="000D746D">
        <w:rPr>
          <w:b/>
          <w:color w:val="0000EE"/>
        </w:rPr>
        <w:fldChar w:fldCharType="begin"/>
      </w:r>
      <w:r w:rsidR="00524487" w:rsidRPr="000D746D">
        <w:rPr>
          <w:b/>
          <w:color w:val="0000EE"/>
        </w:rPr>
        <w:instrText xml:space="preserve"> REF _Ref427577577 \r \h </w:instrText>
      </w:r>
      <w:r w:rsidR="000D746D">
        <w:rPr>
          <w:b/>
          <w:color w:val="0000EE"/>
        </w:rPr>
        <w:instrText xml:space="preserve"> \* MERGEFORMAT </w:instrText>
      </w:r>
      <w:r w:rsidR="00524487" w:rsidRPr="000D746D">
        <w:rPr>
          <w:b/>
          <w:color w:val="0000EE"/>
        </w:rPr>
      </w:r>
      <w:r w:rsidR="00524487" w:rsidRPr="000D746D">
        <w:rPr>
          <w:b/>
          <w:color w:val="0000EE"/>
        </w:rPr>
        <w:fldChar w:fldCharType="separate"/>
      </w:r>
      <w:r w:rsidR="005A78A8">
        <w:rPr>
          <w:b/>
          <w:color w:val="0000EE"/>
        </w:rPr>
        <w:t>3</w:t>
      </w:r>
      <w:r w:rsidR="00524487" w:rsidRPr="000D746D">
        <w:rPr>
          <w:b/>
          <w:color w:val="0000EE"/>
        </w:rPr>
        <w:fldChar w:fldCharType="end"/>
      </w:r>
      <w:r>
        <w:t xml:space="preserve">, the STIX Core data model leverages all </w:t>
      </w:r>
      <w:r w:rsidR="000D746D">
        <w:t>nine</w:t>
      </w:r>
      <w:r>
        <w:t xml:space="preserve"> top-level component data models.  </w:t>
      </w:r>
      <w:r w:rsidRPr="000D746D">
        <w:rPr>
          <w:b/>
          <w:color w:val="0000EE"/>
        </w:rPr>
        <w:fldChar w:fldCharType="begin"/>
      </w:r>
      <w:r w:rsidRPr="000D746D">
        <w:rPr>
          <w:b/>
          <w:color w:val="0000EE"/>
        </w:rPr>
        <w:instrText xml:space="preserve"> REF _Ref417294800 \h </w:instrText>
      </w:r>
      <w:r w:rsidR="000D746D">
        <w:rPr>
          <w:b/>
          <w:color w:val="0000EE"/>
        </w:rPr>
        <w:instrText xml:space="preserve"> \* MERGEFORMAT </w:instrText>
      </w:r>
      <w:r w:rsidRPr="000D746D">
        <w:rPr>
          <w:b/>
          <w:color w:val="0000EE"/>
        </w:rPr>
      </w:r>
      <w:r w:rsidRPr="000D746D">
        <w:rPr>
          <w:b/>
          <w:color w:val="0000EE"/>
        </w:rPr>
        <w:fldChar w:fldCharType="separate"/>
      </w:r>
      <w:r w:rsidR="005A78A8" w:rsidRPr="005A78A8">
        <w:rPr>
          <w:b/>
          <w:color w:val="0000EE"/>
        </w:rPr>
        <w:t xml:space="preserve">Figure </w:t>
      </w:r>
      <w:r w:rsidR="005A78A8" w:rsidRPr="005A78A8">
        <w:rPr>
          <w:b/>
          <w:noProof/>
          <w:color w:val="0000EE"/>
        </w:rPr>
        <w:t>2</w:t>
      </w:r>
      <w:r w:rsidR="005A78A8" w:rsidRPr="005A78A8">
        <w:rPr>
          <w:b/>
          <w:noProof/>
          <w:color w:val="0000EE"/>
        </w:rPr>
        <w:noBreakHyphen/>
        <w:t>1</w:t>
      </w:r>
      <w:r w:rsidRPr="000D746D">
        <w:rPr>
          <w:b/>
          <w:color w:val="0000EE"/>
        </w:rPr>
        <w:fldChar w:fldCharType="end"/>
      </w:r>
      <w:r>
        <w:t xml:space="preserve"> illustrates the concept of a STIX Package, which acts as an </w:t>
      </w:r>
      <w:r w:rsidRPr="00CA1E0C">
        <w:rPr>
          <w:i/>
        </w:rPr>
        <w:t>envelope</w:t>
      </w:r>
      <w:r>
        <w:t xml:space="preserve"> for the other</w:t>
      </w:r>
      <w:r w:rsidRPr="004B6946">
        <w:t xml:space="preserve"> </w:t>
      </w:r>
      <w:r>
        <w:t xml:space="preserve">top-level constructs in a STIX document. As stated in Section </w:t>
      </w:r>
      <w:r w:rsidRPr="000D746D">
        <w:rPr>
          <w:b/>
          <w:color w:val="0000EE"/>
        </w:rPr>
        <w:fldChar w:fldCharType="begin"/>
      </w:r>
      <w:r w:rsidRPr="000D746D">
        <w:rPr>
          <w:b/>
          <w:color w:val="0000EE"/>
        </w:rPr>
        <w:instrText xml:space="preserve"> REF _Ref401136661 \r \h </w:instrText>
      </w:r>
      <w:r w:rsidR="000D746D">
        <w:rPr>
          <w:b/>
          <w:color w:val="0000EE"/>
        </w:rPr>
        <w:instrText xml:space="preserve"> \* MERGEFORMAT </w:instrText>
      </w:r>
      <w:r w:rsidRPr="000D746D">
        <w:rPr>
          <w:b/>
          <w:color w:val="0000EE"/>
        </w:rPr>
      </w:r>
      <w:r w:rsidRPr="000D746D">
        <w:rPr>
          <w:b/>
          <w:color w:val="0000EE"/>
        </w:rPr>
        <w:fldChar w:fldCharType="separate"/>
      </w:r>
      <w:r w:rsidR="005A78A8">
        <w:rPr>
          <w:b/>
          <w:color w:val="0000EE"/>
        </w:rPr>
        <w:t>1.1</w:t>
      </w:r>
      <w:r w:rsidRPr="000D746D">
        <w:rPr>
          <w:b/>
          <w:color w:val="0000EE"/>
        </w:rPr>
        <w:fldChar w:fldCharType="end"/>
      </w:r>
      <w:r>
        <w:t xml:space="preserve">, each of these components is defined in a separate specification document.     </w:t>
      </w:r>
    </w:p>
    <w:p w14:paraId="6C9D8C39" w14:textId="77777777" w:rsidR="003741E3" w:rsidRDefault="003741E3" w:rsidP="003741E3"/>
    <w:p w14:paraId="73195CA5" w14:textId="77777777" w:rsidR="003741E3" w:rsidRDefault="003741E3" w:rsidP="003741E3">
      <w:pPr>
        <w:keepNext/>
        <w:jc w:val="center"/>
      </w:pPr>
      <w:r>
        <w:rPr>
          <w:noProof/>
        </w:rPr>
        <w:drawing>
          <wp:inline distT="0" distB="0" distL="0" distR="0" wp14:anchorId="351072DD" wp14:editId="53135815">
            <wp:extent cx="2847975" cy="24575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2396" cy="2461372"/>
                    </a:xfrm>
                    <a:prstGeom prst="rect">
                      <a:avLst/>
                    </a:prstGeom>
                    <a:noFill/>
                  </pic:spPr>
                </pic:pic>
              </a:graphicData>
            </a:graphic>
          </wp:inline>
        </w:drawing>
      </w:r>
    </w:p>
    <w:p w14:paraId="4A5E0C09" w14:textId="77777777" w:rsidR="003741E3" w:rsidRDefault="003741E3" w:rsidP="008D63F5">
      <w:pPr>
        <w:pStyle w:val="Caption"/>
        <w:rPr>
          <w:b/>
        </w:rPr>
      </w:pPr>
      <w:bookmarkStart w:id="79" w:name="_Ref417294800"/>
      <w:r w:rsidRPr="00CA1E0C">
        <w:t xml:space="preserve">Figure </w:t>
      </w:r>
      <w:r w:rsidR="00E56EC5">
        <w:fldChar w:fldCharType="begin"/>
      </w:r>
      <w:r w:rsidR="00E56EC5">
        <w:instrText xml:space="preserve"> STYLEREF 1 \s </w:instrText>
      </w:r>
      <w:r w:rsidR="00E56EC5">
        <w:fldChar w:fldCharType="separate"/>
      </w:r>
      <w:r w:rsidR="005A78A8">
        <w:rPr>
          <w:noProof/>
        </w:rPr>
        <w:t>2</w:t>
      </w:r>
      <w:r w:rsidR="00E56EC5">
        <w:rPr>
          <w:noProof/>
        </w:rPr>
        <w:fldChar w:fldCharType="end"/>
      </w:r>
      <w:r w:rsidRPr="00CA1E0C">
        <w:noBreakHyphen/>
      </w:r>
      <w:r w:rsidR="00E56EC5">
        <w:fldChar w:fldCharType="begin"/>
      </w:r>
      <w:r w:rsidR="00E56EC5">
        <w:instrText xml:space="preserve"> SEQ Figure \* ARABIC \s 1 </w:instrText>
      </w:r>
      <w:r w:rsidR="00E56EC5">
        <w:fldChar w:fldCharType="separate"/>
      </w:r>
      <w:r w:rsidR="005A78A8">
        <w:rPr>
          <w:noProof/>
        </w:rPr>
        <w:t>1</w:t>
      </w:r>
      <w:r w:rsidR="00E56EC5">
        <w:rPr>
          <w:noProof/>
        </w:rPr>
        <w:fldChar w:fldCharType="end"/>
      </w:r>
      <w:bookmarkEnd w:id="79"/>
      <w:r w:rsidRPr="00CA1E0C">
        <w:t>. A STIX Package</w:t>
      </w:r>
    </w:p>
    <w:p w14:paraId="541CB8B6" w14:textId="45E87F52" w:rsidR="003741E3" w:rsidRDefault="003741E3" w:rsidP="003741E3">
      <w:r>
        <w:t>Because a STIX Package is simply a container to carry content, the fact that construct instances appear in the same package does not mean that they are related in any way. As a deprecated capability, the STIX Package Header may characterize general information such as title, description, and package intent. If these deprecated fields are used, they give context to the collection of objects contained in the package as defined in the STIX 1.1.1 specification</w:t>
      </w:r>
      <w:r w:rsidR="000676D2">
        <w:t xml:space="preserve"> </w:t>
      </w:r>
      <w:hyperlink w:anchor="v111" w:history="1">
        <w:r w:rsidR="000676D2" w:rsidRPr="000676D2">
          <w:rPr>
            <w:rStyle w:val="Hyperlink"/>
            <w:b/>
          </w:rPr>
          <w:t>[V111]</w:t>
        </w:r>
      </w:hyperlink>
      <w:r>
        <w:t>.</w:t>
      </w:r>
      <w:r w:rsidR="000676D2">
        <w:t xml:space="preserve"> </w:t>
      </w:r>
    </w:p>
    <w:p w14:paraId="6CE6F661" w14:textId="77777777" w:rsidR="003741E3" w:rsidRPr="002D7380" w:rsidRDefault="003741E3" w:rsidP="003741E3">
      <w:pPr>
        <w:pStyle w:val="Heading2"/>
        <w:tabs>
          <w:tab w:val="num" w:pos="864"/>
        </w:tabs>
        <w:spacing w:before="360" w:after="60"/>
        <w:ind w:left="720" w:hanging="720"/>
      </w:pPr>
      <w:bookmarkStart w:id="80" w:name="_Ref397948143"/>
      <w:bookmarkStart w:id="81" w:name="_Toc416005584"/>
      <w:bookmarkStart w:id="82" w:name="_Toc420660199"/>
      <w:bookmarkStart w:id="83" w:name="_Toc429676543"/>
      <w:r w:rsidRPr="002D7380">
        <w:t xml:space="preserve">Component </w:t>
      </w:r>
      <w:r>
        <w:t>Data Models</w:t>
      </w:r>
      <w:bookmarkEnd w:id="80"/>
      <w:bookmarkEnd w:id="81"/>
      <w:bookmarkEnd w:id="82"/>
      <w:bookmarkEnd w:id="83"/>
    </w:p>
    <w:p w14:paraId="7386E664" w14:textId="77777777" w:rsidR="003741E3" w:rsidRPr="00FC6DFE" w:rsidRDefault="003741E3" w:rsidP="003741E3">
      <w:pPr>
        <w:autoSpaceDE w:val="0"/>
        <w:autoSpaceDN w:val="0"/>
        <w:adjustRightInd w:val="0"/>
        <w:spacing w:after="240"/>
      </w:pPr>
      <w:r w:rsidRPr="00FC6DFE">
        <w:t xml:space="preserve">Individual </w:t>
      </w:r>
      <w:r w:rsidRPr="004368C3">
        <w:t>component data models define objects specific to each top-level STIX component construct: Observable; Indicator; Incident; Tactics, Techniques, and Procedures (TTPs); Exploit</w:t>
      </w:r>
      <w:r>
        <w:t xml:space="preserve"> </w:t>
      </w:r>
      <w:r w:rsidRPr="00FC6DFE">
        <w:t>Target</w:t>
      </w:r>
      <w:r>
        <w:t>;</w:t>
      </w:r>
      <w:r w:rsidRPr="00FC6DFE">
        <w:t xml:space="preserve"> Course</w:t>
      </w:r>
      <w:r>
        <w:t xml:space="preserve"> o</w:t>
      </w:r>
      <w:r w:rsidRPr="00FC6DFE">
        <w:t>f</w:t>
      </w:r>
      <w:r>
        <w:t xml:space="preserve"> </w:t>
      </w:r>
      <w:r w:rsidRPr="00FC6DFE">
        <w:t>Action</w:t>
      </w:r>
      <w:r>
        <w:t xml:space="preserve"> (COA);</w:t>
      </w:r>
      <w:r w:rsidRPr="00FC6DFE">
        <w:t xml:space="preserve"> Campaign</w:t>
      </w:r>
      <w:r>
        <w:t>;</w:t>
      </w:r>
      <w:r w:rsidRPr="00FC6DFE">
        <w:t xml:space="preserve"> Threat</w:t>
      </w:r>
      <w:r>
        <w:t xml:space="preserve"> </w:t>
      </w:r>
      <w:r w:rsidRPr="00FC6DFE">
        <w:t>Actor</w:t>
      </w:r>
      <w:r>
        <w:t>, and Report</w:t>
      </w:r>
      <w:r w:rsidRPr="00FC6DFE">
        <w:t xml:space="preserve">. These </w:t>
      </w:r>
      <w:r>
        <w:t>data models</w:t>
      </w:r>
      <w:r w:rsidRPr="00FC6DFE">
        <w:t xml:space="preserve"> each provide the capability to fully express information about their targeted conceptual area. </w:t>
      </w:r>
      <w:r>
        <w:t>In 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19416D9C" w14:textId="77777777" w:rsidR="003741E3" w:rsidRDefault="003741E3" w:rsidP="003741E3">
      <w:pPr>
        <w:autoSpaceDE w:val="0"/>
        <w:autoSpaceDN w:val="0"/>
        <w:adjustRightInd w:val="0"/>
      </w:pPr>
      <w:r>
        <w:t>In the subsections below, a brief description is given for each component data model as well as a reference to the data model’s individual specification document.</w:t>
      </w:r>
    </w:p>
    <w:p w14:paraId="7E16C712" w14:textId="77777777" w:rsidR="003741E3" w:rsidRPr="002D7380" w:rsidRDefault="003741E3" w:rsidP="003741E3">
      <w:pPr>
        <w:pStyle w:val="Heading3"/>
        <w:tabs>
          <w:tab w:val="num" w:pos="720"/>
        </w:tabs>
        <w:spacing w:before="360" w:after="60"/>
      </w:pPr>
      <w:bookmarkStart w:id="84" w:name="_Toc416005585"/>
      <w:bookmarkStart w:id="85" w:name="_Toc420660200"/>
      <w:bookmarkStart w:id="86" w:name="_Toc429676544"/>
      <w:r w:rsidRPr="002D7380">
        <w:t>Observable</w:t>
      </w:r>
      <w:bookmarkEnd w:id="84"/>
      <w:bookmarkEnd w:id="85"/>
      <w:bookmarkEnd w:id="86"/>
    </w:p>
    <w:p w14:paraId="4ADFEFBB" w14:textId="1CC68AE4" w:rsidR="003741E3" w:rsidRDefault="003741E3" w:rsidP="003741E3">
      <w:pPr>
        <w:spacing w:after="120"/>
      </w:pPr>
      <w:r w:rsidRPr="00D02C95">
        <w:t xml:space="preserve">A STIX Observable (as defined with the </w:t>
      </w:r>
      <w:hyperlink w:anchor="RelatedWork" w:history="1">
        <w:r w:rsidRPr="000D746D">
          <w:rPr>
            <w:rStyle w:val="Hyperlink"/>
          </w:rPr>
          <w:t>CybOX Language</w:t>
        </w:r>
      </w:hyperlink>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w:t>
      </w:r>
      <w:r w:rsidRPr="00D02C95">
        <w:lastRenderedPageBreak/>
        <w:t xml:space="preserve">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BFCABE2" w14:textId="77777777" w:rsidR="003741E3" w:rsidRDefault="003741E3" w:rsidP="003741E3">
      <w:pPr>
        <w:pStyle w:val="Heading3"/>
        <w:tabs>
          <w:tab w:val="num" w:pos="720"/>
        </w:tabs>
        <w:spacing w:before="360" w:after="60"/>
      </w:pPr>
      <w:bookmarkStart w:id="87" w:name="_Toc416005586"/>
      <w:bookmarkStart w:id="88" w:name="_Toc420660201"/>
      <w:bookmarkStart w:id="89" w:name="_Toc429676545"/>
      <w:r w:rsidRPr="003839DD">
        <w:t>Indicator</w:t>
      </w:r>
      <w:bookmarkEnd w:id="87"/>
      <w:bookmarkEnd w:id="88"/>
      <w:bookmarkEnd w:id="89"/>
    </w:p>
    <w:p w14:paraId="775AB37F" w14:textId="3D407166" w:rsidR="003741E3" w:rsidRPr="00524487" w:rsidRDefault="003741E3" w:rsidP="003741E3">
      <w:pPr>
        <w:pStyle w:val="ListParagraph"/>
        <w:keepNext/>
        <w:keepLines/>
        <w:autoSpaceDE w:val="0"/>
        <w:autoSpaceDN w:val="0"/>
        <w:adjustRightInd w:val="0"/>
        <w:spacing w:after="240"/>
        <w:ind w:left="0"/>
        <w:contextualSpacing w:val="0"/>
        <w:rPr>
          <w:rFonts w:ascii="Arial" w:hAnsi="Arial" w:cs="Times New Roman"/>
          <w:bCs/>
          <w:sz w:val="20"/>
        </w:rPr>
      </w:pPr>
      <w:r w:rsidRPr="00524487">
        <w:rPr>
          <w:rFonts w:ascii="Arial" w:hAnsi="Arial" w:cs="Times New Roman"/>
          <w:bCs/>
          <w:sz w:val="20"/>
        </w:rPr>
        <w:t xml:space="preserve">A STIX Indicator conveys specific Observable patterns combined with contextual information intended to represent artifacts and/or behaviors of interest within a cyber security context. </w:t>
      </w:r>
      <w:r w:rsidRPr="000D746D">
        <w:rPr>
          <w:rFonts w:ascii="Arial" w:hAnsi="Arial" w:cs="Arial"/>
          <w:bCs/>
          <w:sz w:val="20"/>
          <w:szCs w:val="20"/>
        </w:rPr>
        <w:t xml:space="preserve">Please see </w:t>
      </w:r>
      <w:hyperlink w:anchor="AdditionalArtifacts" w:history="1">
        <w:r w:rsidR="000D746D" w:rsidRPr="000D746D">
          <w:rPr>
            <w:rStyle w:val="Hyperlink"/>
            <w:rFonts w:ascii="Arial" w:hAnsi="Arial" w:cs="Arial"/>
            <w:i/>
            <w:sz w:val="20"/>
            <w:szCs w:val="20"/>
          </w:rPr>
          <w:t>STIX Version 1.2.1 Part 4: Indicator</w:t>
        </w:r>
      </w:hyperlink>
      <w:r w:rsidRPr="000D746D">
        <w:rPr>
          <w:rFonts w:ascii="Arial" w:hAnsi="Arial" w:cs="Arial"/>
          <w:bCs/>
          <w:sz w:val="20"/>
          <w:szCs w:val="20"/>
        </w:rPr>
        <w:t xml:space="preserve"> for details</w:t>
      </w:r>
      <w:r w:rsidRPr="00524487">
        <w:rPr>
          <w:rFonts w:ascii="Arial" w:hAnsi="Arial" w:cs="Times New Roman"/>
          <w:bCs/>
          <w:sz w:val="20"/>
        </w:rPr>
        <w:t>.</w:t>
      </w:r>
    </w:p>
    <w:p w14:paraId="6DA50A64" w14:textId="77777777" w:rsidR="003741E3" w:rsidRDefault="003741E3" w:rsidP="003741E3">
      <w:pPr>
        <w:pStyle w:val="Heading3"/>
        <w:tabs>
          <w:tab w:val="num" w:pos="720"/>
        </w:tabs>
        <w:spacing w:before="360" w:after="60"/>
      </w:pPr>
      <w:bookmarkStart w:id="90" w:name="_Toc416005587"/>
      <w:bookmarkStart w:id="91" w:name="_Toc420660202"/>
      <w:bookmarkStart w:id="92" w:name="_Toc429676546"/>
      <w:r>
        <w:t>Incident</w:t>
      </w:r>
      <w:bookmarkEnd w:id="90"/>
      <w:bookmarkEnd w:id="91"/>
      <w:bookmarkEnd w:id="92"/>
    </w:p>
    <w:p w14:paraId="6F8C96E3" w14:textId="3A37255A" w:rsidR="003741E3" w:rsidRDefault="003741E3" w:rsidP="003741E3">
      <w:pPr>
        <w:spacing w:after="120"/>
      </w:pPr>
      <w:r>
        <w:t xml:space="preserve">A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Please see </w:t>
      </w:r>
      <w:hyperlink w:anchor="AdditionalArtifacts" w:history="1">
        <w:r w:rsidR="000D746D" w:rsidRPr="000D746D">
          <w:rPr>
            <w:rStyle w:val="Hyperlink"/>
            <w:i/>
          </w:rPr>
          <w:t>STIX Version 1.2.1 Part 6: Incident</w:t>
        </w:r>
      </w:hyperlink>
      <w:r>
        <w:t xml:space="preserve"> for details.</w:t>
      </w:r>
    </w:p>
    <w:p w14:paraId="7F856657" w14:textId="77777777" w:rsidR="003741E3" w:rsidRDefault="003741E3" w:rsidP="003741E3">
      <w:pPr>
        <w:pStyle w:val="Heading3"/>
        <w:tabs>
          <w:tab w:val="num" w:pos="720"/>
        </w:tabs>
        <w:spacing w:before="360" w:after="60"/>
      </w:pPr>
      <w:bookmarkStart w:id="93" w:name="_Toc416005588"/>
      <w:bookmarkStart w:id="94" w:name="_Toc420660203"/>
      <w:bookmarkStart w:id="95" w:name="_Toc429676547"/>
      <w:r>
        <w:t>Tactics, Techniques and Procedures (TTP)</w:t>
      </w:r>
      <w:bookmarkEnd w:id="93"/>
      <w:bookmarkEnd w:id="94"/>
      <w:bookmarkEnd w:id="95"/>
    </w:p>
    <w:p w14:paraId="3BB41CC1" w14:textId="6BB5CDF0" w:rsidR="003741E3" w:rsidRDefault="003741E3" w:rsidP="003741E3">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t xml:space="preserve">Please see </w:t>
      </w:r>
      <w:hyperlink w:anchor="AdditionalArtifacts" w:history="1">
        <w:r w:rsidR="00C463AE" w:rsidRPr="00C463AE">
          <w:rPr>
            <w:rStyle w:val="Hyperlink"/>
            <w:i/>
          </w:rPr>
          <w:t>STIX Version 1.2.1 Part 5: TTP</w:t>
        </w:r>
      </w:hyperlink>
      <w:r w:rsidR="00C463AE">
        <w:t xml:space="preserve"> </w:t>
      </w:r>
      <w:r>
        <w:t>for details.</w:t>
      </w:r>
    </w:p>
    <w:p w14:paraId="07BFE96A" w14:textId="77777777" w:rsidR="003741E3" w:rsidRPr="002D7380" w:rsidRDefault="003741E3" w:rsidP="003741E3">
      <w:pPr>
        <w:pStyle w:val="Heading3"/>
        <w:tabs>
          <w:tab w:val="num" w:pos="720"/>
        </w:tabs>
        <w:spacing w:before="360" w:after="60"/>
      </w:pPr>
      <w:bookmarkStart w:id="96" w:name="_Toc416005589"/>
      <w:bookmarkStart w:id="97" w:name="_Toc420660204"/>
      <w:bookmarkStart w:id="98" w:name="_Toc429676548"/>
      <w:r w:rsidRPr="002D7380">
        <w:t>Campaign</w:t>
      </w:r>
      <w:bookmarkEnd w:id="96"/>
      <w:bookmarkEnd w:id="97"/>
      <w:bookmarkEnd w:id="98"/>
    </w:p>
    <w:p w14:paraId="686A3E0E" w14:textId="4EDEE543" w:rsidR="003741E3" w:rsidRDefault="003741E3" w:rsidP="003741E3">
      <w:pPr>
        <w:spacing w:after="240"/>
      </w:pPr>
      <w:r w:rsidRPr="00EE6BE1">
        <w:t xml:space="preserve">A STIX </w:t>
      </w:r>
      <w:hyperlink r:id="rId44"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t xml:space="preserve">Please see </w:t>
      </w:r>
      <w:hyperlink w:anchor="AdditionalArtifacts" w:history="1">
        <w:r w:rsidR="00C463AE" w:rsidRPr="00C463AE">
          <w:rPr>
            <w:rStyle w:val="Hyperlink"/>
            <w:i/>
          </w:rPr>
          <w:t xml:space="preserve">STIX Version 1.2.1 Part </w:t>
        </w:r>
        <w:r w:rsidR="00C463AE">
          <w:rPr>
            <w:rStyle w:val="Hyperlink"/>
            <w:i/>
          </w:rPr>
          <w:t>8: Campaign</w:t>
        </w:r>
      </w:hyperlink>
      <w:r>
        <w:t xml:space="preserve"> for details.</w:t>
      </w:r>
    </w:p>
    <w:p w14:paraId="4EDB81EA" w14:textId="77777777" w:rsidR="003741E3" w:rsidRDefault="003741E3" w:rsidP="003741E3">
      <w:pPr>
        <w:pStyle w:val="Heading3"/>
        <w:tabs>
          <w:tab w:val="num" w:pos="720"/>
        </w:tabs>
        <w:spacing w:before="360" w:after="60"/>
      </w:pPr>
      <w:bookmarkStart w:id="99" w:name="_Toc416005590"/>
      <w:bookmarkStart w:id="100" w:name="_Toc420660205"/>
      <w:bookmarkStart w:id="101" w:name="_Toc429676549"/>
      <w:r>
        <w:t>Threat Actor</w:t>
      </w:r>
      <w:bookmarkEnd w:id="99"/>
      <w:bookmarkEnd w:id="100"/>
      <w:bookmarkEnd w:id="101"/>
    </w:p>
    <w:p w14:paraId="5613DE40" w14:textId="4D737FFC" w:rsidR="003741E3" w:rsidRDefault="003741E3" w:rsidP="003741E3">
      <w:pPr>
        <w:spacing w:after="120"/>
      </w:pPr>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xml:space="preserve">) representing a cyber attack threat including presumed intent and historically observed behavior. </w:t>
      </w:r>
      <w:r>
        <w:t xml:space="preserve">Please see </w:t>
      </w:r>
      <w:hyperlink w:anchor="AdditionalArtifacts" w:history="1">
        <w:r w:rsidR="00C463AE" w:rsidRPr="00C463AE">
          <w:rPr>
            <w:rStyle w:val="Hyperlink"/>
            <w:i/>
          </w:rPr>
          <w:t xml:space="preserve">STIX Version 1.2.1 Part </w:t>
        </w:r>
        <w:r w:rsidR="00C463AE">
          <w:rPr>
            <w:rStyle w:val="Hyperlink"/>
            <w:i/>
          </w:rPr>
          <w:t>7: Threat Actor</w:t>
        </w:r>
      </w:hyperlink>
      <w:r>
        <w:t xml:space="preserve"> for details.</w:t>
      </w:r>
    </w:p>
    <w:p w14:paraId="53421AD6" w14:textId="77777777" w:rsidR="003741E3" w:rsidRDefault="003741E3" w:rsidP="003741E3">
      <w:pPr>
        <w:pStyle w:val="Heading3"/>
        <w:tabs>
          <w:tab w:val="num" w:pos="720"/>
        </w:tabs>
        <w:spacing w:before="360" w:after="60"/>
      </w:pPr>
      <w:bookmarkStart w:id="102" w:name="_Toc416005591"/>
      <w:bookmarkStart w:id="103" w:name="_Toc420660206"/>
      <w:bookmarkStart w:id="104" w:name="_Toc429676550"/>
      <w:r>
        <w:t>Exploit Target</w:t>
      </w:r>
      <w:bookmarkEnd w:id="102"/>
      <w:bookmarkEnd w:id="103"/>
      <w:bookmarkEnd w:id="104"/>
    </w:p>
    <w:p w14:paraId="2A0C5890" w14:textId="11A479BF" w:rsidR="003741E3" w:rsidRPr="00F35136" w:rsidRDefault="003741E3" w:rsidP="003741E3">
      <w:pPr>
        <w:spacing w:after="120"/>
      </w:pPr>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10</w:t>
        </w:r>
        <w:r w:rsidR="00C463AE" w:rsidRPr="00C463AE">
          <w:rPr>
            <w:rStyle w:val="Hyperlink"/>
            <w:i/>
          </w:rPr>
          <w:t>:</w:t>
        </w:r>
        <w:r w:rsidR="00C463AE">
          <w:rPr>
            <w:rStyle w:val="Hyperlink"/>
            <w:i/>
          </w:rPr>
          <w:t xml:space="preserve"> Exploit Target</w:t>
        </w:r>
      </w:hyperlink>
      <w:r>
        <w:t xml:space="preserve"> for details.</w:t>
      </w:r>
    </w:p>
    <w:p w14:paraId="36AE5777" w14:textId="77777777" w:rsidR="003741E3" w:rsidRDefault="003741E3" w:rsidP="003741E3">
      <w:pPr>
        <w:pStyle w:val="Heading3"/>
        <w:tabs>
          <w:tab w:val="num" w:pos="720"/>
        </w:tabs>
        <w:spacing w:before="360" w:after="60"/>
      </w:pPr>
      <w:bookmarkStart w:id="105" w:name="_Toc416005592"/>
      <w:bookmarkStart w:id="106" w:name="_Toc420660207"/>
      <w:bookmarkStart w:id="107" w:name="_Toc429676551"/>
      <w:r w:rsidRPr="00F35136">
        <w:t>Course</w:t>
      </w:r>
      <w:r>
        <w:t xml:space="preserve"> o</w:t>
      </w:r>
      <w:r w:rsidRPr="00F35136">
        <w:t>f</w:t>
      </w:r>
      <w:r>
        <w:t xml:space="preserve"> </w:t>
      </w:r>
      <w:r w:rsidRPr="00F35136">
        <w:t>Action (COA)</w:t>
      </w:r>
      <w:bookmarkEnd w:id="105"/>
      <w:bookmarkEnd w:id="106"/>
      <w:bookmarkEnd w:id="107"/>
    </w:p>
    <w:p w14:paraId="595E5130" w14:textId="61F88D72" w:rsidR="003741E3" w:rsidRDefault="003741E3" w:rsidP="003741E3">
      <w:pPr>
        <w:spacing w:after="120"/>
      </w:pPr>
      <w:r w:rsidRPr="00791A64">
        <w:t xml:space="preserve">A STIX </w:t>
      </w:r>
      <w:hyperlink r:id="rId45"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t xml:space="preserve">Please see </w:t>
      </w:r>
      <w:hyperlink w:anchor="AdditionalArtifacts" w:history="1">
        <w:r w:rsidR="00C463AE" w:rsidRPr="00C463AE">
          <w:rPr>
            <w:rStyle w:val="Hyperlink"/>
            <w:i/>
          </w:rPr>
          <w:t xml:space="preserve">STIX Version 1.2.1 Part </w:t>
        </w:r>
        <w:r w:rsidR="00C463AE">
          <w:rPr>
            <w:rStyle w:val="Hyperlink"/>
            <w:i/>
          </w:rPr>
          <w:t>9: Course of Action</w:t>
        </w:r>
      </w:hyperlink>
      <w:r>
        <w:t xml:space="preserve"> for details.</w:t>
      </w:r>
      <w:bookmarkStart w:id="108" w:name="_Toc389570596"/>
      <w:bookmarkStart w:id="109" w:name="_Toc389581066"/>
    </w:p>
    <w:p w14:paraId="125D79EE" w14:textId="77777777" w:rsidR="003741E3" w:rsidRDefault="003741E3" w:rsidP="003741E3">
      <w:pPr>
        <w:pStyle w:val="Heading3"/>
        <w:tabs>
          <w:tab w:val="num" w:pos="720"/>
          <w:tab w:val="left" w:pos="900"/>
        </w:tabs>
        <w:spacing w:before="360" w:after="60"/>
      </w:pPr>
      <w:bookmarkStart w:id="110" w:name="_Toc429676552"/>
      <w:bookmarkEnd w:id="108"/>
      <w:bookmarkEnd w:id="109"/>
      <w:r>
        <w:t>Report</w:t>
      </w:r>
      <w:bookmarkEnd w:id="110"/>
    </w:p>
    <w:p w14:paraId="271B4A9F" w14:textId="5449AC17" w:rsidR="00AE0702" w:rsidRDefault="003741E3" w:rsidP="00AE0702">
      <w:r>
        <w:t xml:space="preserve">A STIX Report construct </w:t>
      </w:r>
      <w:r w:rsidRPr="00055956">
        <w:t>defines a contextual wrapper for a grouping of STIX content</w:t>
      </w:r>
      <w:r>
        <w:t>, which could include content specified using any of the other nine top-level constructs, even including other related Reports.</w:t>
      </w:r>
      <w:r w:rsidRPr="003D2174">
        <w:t xml:space="preserve"> </w:t>
      </w:r>
      <w:r>
        <w:t xml:space="preserve">Please see </w:t>
      </w:r>
      <w:hyperlink w:anchor="AdditionalArtifacts" w:history="1">
        <w:r w:rsidR="00C463AE" w:rsidRPr="00C463AE">
          <w:rPr>
            <w:rStyle w:val="Hyperlink"/>
            <w:i/>
          </w:rPr>
          <w:t xml:space="preserve">STIX Version 1.2.1 Part </w:t>
        </w:r>
        <w:r w:rsidR="00C463AE">
          <w:rPr>
            <w:rStyle w:val="Hyperlink"/>
            <w:i/>
          </w:rPr>
          <w:t>11</w:t>
        </w:r>
        <w:r w:rsidR="00C463AE" w:rsidRPr="00C463AE">
          <w:rPr>
            <w:rStyle w:val="Hyperlink"/>
            <w:i/>
          </w:rPr>
          <w:t>:</w:t>
        </w:r>
        <w:r w:rsidR="00C463AE">
          <w:rPr>
            <w:rStyle w:val="Hyperlink"/>
            <w:i/>
          </w:rPr>
          <w:t xml:space="preserve"> Report</w:t>
        </w:r>
      </w:hyperlink>
      <w:r>
        <w:t xml:space="preserve"> for details.</w:t>
      </w:r>
    </w:p>
    <w:p w14:paraId="5D0A8137" w14:textId="77777777" w:rsidR="00FD0D06" w:rsidRDefault="00FD0D06" w:rsidP="00FD22AC">
      <w:pPr>
        <w:pStyle w:val="Heading1"/>
        <w:sectPr w:rsidR="00FD0D06" w:rsidSect="0012387E">
          <w:pgSz w:w="12240" w:h="15840" w:code="1"/>
          <w:pgMar w:top="1440" w:right="1440" w:bottom="720" w:left="1440" w:header="720" w:footer="720" w:gutter="0"/>
          <w:cols w:space="720"/>
          <w:docGrid w:linePitch="360"/>
        </w:sectPr>
      </w:pPr>
      <w:bookmarkStart w:id="111" w:name="_Toc287332011"/>
    </w:p>
    <w:p w14:paraId="770BF172" w14:textId="77777777" w:rsidR="003741E3" w:rsidRDefault="003741E3" w:rsidP="00FD22AC">
      <w:pPr>
        <w:pStyle w:val="Heading1"/>
      </w:pPr>
      <w:bookmarkStart w:id="112" w:name="_Ref427576668"/>
      <w:bookmarkStart w:id="113" w:name="_Ref427577487"/>
      <w:bookmarkStart w:id="114" w:name="_Ref427577563"/>
      <w:bookmarkStart w:id="115" w:name="_Ref427577577"/>
      <w:bookmarkStart w:id="116" w:name="_Toc429676553"/>
      <w:r>
        <w:lastRenderedPageBreak/>
        <w:t>STIX Core Data Model</w:t>
      </w:r>
      <w:bookmarkEnd w:id="112"/>
      <w:bookmarkEnd w:id="113"/>
      <w:bookmarkEnd w:id="114"/>
      <w:bookmarkEnd w:id="115"/>
      <w:bookmarkEnd w:id="116"/>
    </w:p>
    <w:p w14:paraId="024432C1" w14:textId="5E157F1E" w:rsidR="00FD0D06" w:rsidRDefault="00FD0D06" w:rsidP="00FD0D06">
      <w:pPr>
        <w:spacing w:after="240"/>
      </w:pPr>
      <w:r>
        <w:t xml:space="preserve">The primary </w:t>
      </w:r>
      <w:r w:rsidRPr="0086379B">
        <w:t xml:space="preserve">class of the STIX </w:t>
      </w:r>
      <w:r>
        <w:t>Core</w:t>
      </w:r>
      <w:r w:rsidRPr="0086379B">
        <w:t xml:space="preserve"> package</w:t>
      </w:r>
      <w:r>
        <w:t xml:space="preserve"> is the </w:t>
      </w:r>
      <w:r w:rsidRPr="004B6946">
        <w:rPr>
          <w:rFonts w:ascii="Courier New" w:hAnsi="Courier New" w:cs="Courier New"/>
        </w:rPr>
        <w:t>STIXType</w:t>
      </w:r>
      <w:r>
        <w:t xml:space="preserve"> class, which defines a bundle</w:t>
      </w:r>
      <w:r w:rsidRPr="00F72F6F">
        <w:t xml:space="preserve"> of information characterized in the</w:t>
      </w:r>
      <w:r w:rsidR="00EC2464">
        <w:t xml:space="preserve"> Structured Threat Information Ex</w:t>
      </w:r>
      <w:r w:rsidRPr="00F72F6F">
        <w:t>pression (STIX) language.</w:t>
      </w:r>
      <w:r>
        <w:t xml:space="preserve"> We refer to this bundle of</w:t>
      </w:r>
      <w:r w:rsidR="008D63F5">
        <w:t xml:space="preserve"> information as a “STIX Package</w:t>
      </w:r>
      <w:r>
        <w:t>”</w:t>
      </w:r>
      <w:r w:rsidR="00C463AE">
        <w:rPr>
          <w:rStyle w:val="EndnoteReference"/>
        </w:rPr>
        <w:endnoteReference w:id="2"/>
      </w:r>
      <w:r w:rsidR="008D63F5">
        <w:t>.</w:t>
      </w:r>
      <w:r>
        <w:t xml:space="preserve"> </w:t>
      </w:r>
    </w:p>
    <w:p w14:paraId="0D5BDA74" w14:textId="587B5D23" w:rsidR="00FD0D06" w:rsidRDefault="00FD0D06" w:rsidP="00FD0D06">
      <w:pPr>
        <w:spacing w:after="240"/>
      </w:pPr>
      <w:r>
        <w:t>T</w:t>
      </w:r>
      <w:r w:rsidRPr="0086379B">
        <w:t xml:space="preserve">he properties of the </w:t>
      </w:r>
      <w:r>
        <w:rPr>
          <w:rFonts w:ascii="Courier New" w:hAnsi="Courier New" w:cs="Courier New"/>
        </w:rPr>
        <w:t>STIXType</w:t>
      </w:r>
      <w:r w:rsidRPr="0086379B">
        <w:t xml:space="preserve"> class</w:t>
      </w:r>
      <w:r>
        <w:t>,</w:t>
      </w:r>
      <w:r w:rsidRPr="0086379B">
        <w:t xml:space="preserve"> are illustrated in the UML diagram given in </w:t>
      </w:r>
      <w:r w:rsidRPr="00C463AE">
        <w:rPr>
          <w:b/>
          <w:color w:val="0000EE"/>
        </w:rPr>
        <w:fldChar w:fldCharType="begin"/>
      </w:r>
      <w:r w:rsidRPr="00C463AE">
        <w:rPr>
          <w:b/>
          <w:color w:val="0000EE"/>
        </w:rPr>
        <w:instrText xml:space="preserve"> REF _Ref417295457 \h </w:instrText>
      </w:r>
      <w:r w:rsidR="00C463AE">
        <w:rPr>
          <w:b/>
          <w:color w:val="0000EE"/>
        </w:rPr>
        <w:instrText xml:space="preserve"> \* MERGEFORMAT </w:instrText>
      </w:r>
      <w:r w:rsidRPr="00C463AE">
        <w:rPr>
          <w:b/>
          <w:color w:val="0000EE"/>
        </w:rPr>
      </w:r>
      <w:r w:rsidRPr="00C463AE">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1</w:t>
      </w:r>
      <w:r w:rsidRPr="00C463AE">
        <w:rPr>
          <w:b/>
          <w:color w:val="0000EE"/>
        </w:rPr>
        <w:fldChar w:fldCharType="end"/>
      </w:r>
      <w:r w:rsidR="00524487">
        <w:t xml:space="preserve"> on page </w:t>
      </w:r>
      <w:r w:rsidR="00524487">
        <w:fldChar w:fldCharType="begin"/>
      </w:r>
      <w:r w:rsidR="00524487">
        <w:instrText xml:space="preserve"> PAGEREF _Ref427577713 \h </w:instrText>
      </w:r>
      <w:r w:rsidR="00524487">
        <w:fldChar w:fldCharType="separate"/>
      </w:r>
      <w:r w:rsidR="005A78A8">
        <w:rPr>
          <w:noProof/>
        </w:rPr>
        <w:t>12</w:t>
      </w:r>
      <w:r w:rsidR="00524487">
        <w:fldChar w:fldCharType="end"/>
      </w:r>
      <w:r>
        <w:t>.</w:t>
      </w:r>
    </w:p>
    <w:p w14:paraId="17D83A6F" w14:textId="77777777" w:rsidR="00FD0D06" w:rsidRDefault="00FD0D06" w:rsidP="00C463AE">
      <w:pPr>
        <w:keepNext/>
        <w:keepLines/>
        <w:jc w:val="center"/>
      </w:pPr>
      <w:r w:rsidRPr="00205070">
        <w:rPr>
          <w:noProof/>
        </w:rPr>
        <w:lastRenderedPageBreak/>
        <w:drawing>
          <wp:inline distT="0" distB="0" distL="0" distR="0" wp14:anchorId="282708A1" wp14:editId="40FE5AA2">
            <wp:extent cx="8453120" cy="4391025"/>
            <wp:effectExtent l="0" t="0" r="508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6"/>
                    <a:srcRect b="2532"/>
                    <a:stretch/>
                  </pic:blipFill>
                  <pic:spPr bwMode="auto">
                    <a:xfrm>
                      <a:off x="0" y="0"/>
                      <a:ext cx="8462989" cy="4396152"/>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3701977" w14:textId="77777777" w:rsidR="00FD0D06" w:rsidRPr="00F13F78" w:rsidRDefault="00FD0D06" w:rsidP="00C463AE">
      <w:pPr>
        <w:pStyle w:val="Caption"/>
        <w:keepLines/>
      </w:pPr>
      <w:bookmarkStart w:id="117" w:name="_Ref417295457"/>
      <w:bookmarkStart w:id="118" w:name="_Ref427577713"/>
      <w:r w:rsidRPr="00F13F78">
        <w:t xml:space="preserve">Figure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Figure \* ARABIC \s 1 </w:instrText>
      </w:r>
      <w:r w:rsidR="00E56EC5">
        <w:fldChar w:fldCharType="separate"/>
      </w:r>
      <w:r w:rsidR="005A78A8">
        <w:rPr>
          <w:noProof/>
        </w:rPr>
        <w:t>1</w:t>
      </w:r>
      <w:r w:rsidR="00E56EC5">
        <w:rPr>
          <w:noProof/>
        </w:rPr>
        <w:fldChar w:fldCharType="end"/>
      </w:r>
      <w:bookmarkEnd w:id="117"/>
      <w:r w:rsidRPr="00F13F78">
        <w:t xml:space="preserve">. UML diagram of the </w:t>
      </w:r>
      <w:r>
        <w:rPr>
          <w:rFonts w:ascii="Courier New" w:hAnsi="Courier New" w:cs="Courier New"/>
        </w:rPr>
        <w:t>STIX</w:t>
      </w:r>
      <w:r w:rsidRPr="00F13F78">
        <w:rPr>
          <w:rFonts w:ascii="Courier New" w:hAnsi="Courier New" w:cs="Courier New"/>
        </w:rPr>
        <w:t>Type</w:t>
      </w:r>
      <w:r w:rsidRPr="00F13F78">
        <w:t xml:space="preserve"> class</w:t>
      </w:r>
      <w:bookmarkEnd w:id="118"/>
    </w:p>
    <w:p w14:paraId="2E8DEA6F" w14:textId="77777777" w:rsidR="00FD0D06" w:rsidRDefault="00FD0D06" w:rsidP="00FD0D06">
      <w:pPr>
        <w:rPr>
          <w:b/>
          <w:bCs/>
        </w:rPr>
      </w:pPr>
      <w:r>
        <w:br w:type="page"/>
      </w:r>
    </w:p>
    <w:p w14:paraId="15677613" w14:textId="77777777" w:rsidR="00FD0D06" w:rsidRPr="00051AA2" w:rsidRDefault="00FD0D06" w:rsidP="008D63F5">
      <w:pPr>
        <w:pStyle w:val="Caption"/>
        <w:rPr>
          <w:b/>
        </w:rPr>
      </w:pPr>
      <w:r w:rsidRPr="00051AA2">
        <w:lastRenderedPageBreak/>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1</w:t>
      </w:r>
      <w:r w:rsidR="00E56EC5">
        <w:rPr>
          <w:noProof/>
        </w:rPr>
        <w:fldChar w:fldCharType="end"/>
      </w:r>
      <w:r w:rsidRPr="00051AA2">
        <w:t>.</w:t>
      </w:r>
      <w:r>
        <w:t xml:space="preserve"> </w:t>
      </w:r>
      <w:r w:rsidRPr="00051AA2">
        <w:t xml:space="preserve">Properties </w:t>
      </w:r>
      <w:r>
        <w:t xml:space="preserve">of The </w:t>
      </w:r>
      <w:r w:rsidRPr="00051AA2">
        <w:rPr>
          <w:rFonts w:ascii="Courier New" w:hAnsi="Courier New" w:cs="Courier New"/>
        </w:rPr>
        <w:t>STIXType</w:t>
      </w:r>
      <w:r>
        <w:t xml:space="preserve"> class</w:t>
      </w:r>
    </w:p>
    <w:tbl>
      <w:tblPr>
        <w:tblStyle w:val="TableGrid"/>
        <w:tblW w:w="13046" w:type="dxa"/>
        <w:tblLook w:val="04A0" w:firstRow="1" w:lastRow="0" w:firstColumn="1" w:lastColumn="0" w:noHBand="0" w:noVBand="1"/>
      </w:tblPr>
      <w:tblGrid>
        <w:gridCol w:w="2245"/>
        <w:gridCol w:w="3697"/>
        <w:gridCol w:w="1359"/>
        <w:gridCol w:w="5745"/>
      </w:tblGrid>
      <w:tr w:rsidR="00FD0D06" w:rsidRPr="00C463AE" w14:paraId="0E3A5FFF" w14:textId="77777777" w:rsidTr="0038770F">
        <w:trPr>
          <w:trHeight w:val="547"/>
        </w:trPr>
        <w:tc>
          <w:tcPr>
            <w:tcW w:w="2245" w:type="dxa"/>
            <w:shd w:val="clear" w:color="auto" w:fill="BFBFBF" w:themeFill="background1" w:themeFillShade="BF"/>
            <w:noWrap/>
            <w:vAlign w:val="center"/>
          </w:tcPr>
          <w:p w14:paraId="3D2970E6" w14:textId="77777777" w:rsidR="00FD0D06" w:rsidRPr="00C463AE" w:rsidRDefault="00FD0D06" w:rsidP="0038770F">
            <w:pPr>
              <w:rPr>
                <w:b/>
                <w:szCs w:val="20"/>
              </w:rPr>
            </w:pPr>
            <w:r w:rsidRPr="00C463AE">
              <w:rPr>
                <w:b/>
                <w:szCs w:val="20"/>
              </w:rPr>
              <w:t>Name</w:t>
            </w:r>
          </w:p>
        </w:tc>
        <w:tc>
          <w:tcPr>
            <w:tcW w:w="3697" w:type="dxa"/>
            <w:shd w:val="clear" w:color="auto" w:fill="BFBFBF" w:themeFill="background1" w:themeFillShade="BF"/>
            <w:noWrap/>
            <w:vAlign w:val="center"/>
          </w:tcPr>
          <w:p w14:paraId="79DCF1A8" w14:textId="77777777" w:rsidR="00FD0D06" w:rsidRPr="00C463AE" w:rsidRDefault="00FD0D06" w:rsidP="0038770F">
            <w:pPr>
              <w:rPr>
                <w:rFonts w:ascii="Courier New" w:hAnsi="Courier New" w:cs="Courier New"/>
                <w:szCs w:val="20"/>
              </w:rPr>
            </w:pPr>
            <w:r w:rsidRPr="00C463AE">
              <w:rPr>
                <w:b/>
                <w:szCs w:val="20"/>
              </w:rPr>
              <w:t>Type</w:t>
            </w:r>
          </w:p>
        </w:tc>
        <w:tc>
          <w:tcPr>
            <w:tcW w:w="1359" w:type="dxa"/>
            <w:shd w:val="clear" w:color="auto" w:fill="BFBFBF" w:themeFill="background1" w:themeFillShade="BF"/>
            <w:noWrap/>
            <w:vAlign w:val="center"/>
          </w:tcPr>
          <w:p w14:paraId="2C2FAC86" w14:textId="77777777" w:rsidR="00FD0D06" w:rsidRPr="00C463AE" w:rsidRDefault="00FD0D06" w:rsidP="0038770F">
            <w:pPr>
              <w:rPr>
                <w:szCs w:val="20"/>
              </w:rPr>
            </w:pPr>
            <w:r w:rsidRPr="00C463AE">
              <w:rPr>
                <w:b/>
                <w:szCs w:val="20"/>
              </w:rPr>
              <w:t>Multiplicity</w:t>
            </w:r>
          </w:p>
        </w:tc>
        <w:tc>
          <w:tcPr>
            <w:tcW w:w="5745" w:type="dxa"/>
            <w:shd w:val="clear" w:color="auto" w:fill="BFBFBF" w:themeFill="background1" w:themeFillShade="BF"/>
            <w:vAlign w:val="center"/>
          </w:tcPr>
          <w:p w14:paraId="3BFA5923" w14:textId="77777777" w:rsidR="00FD0D06" w:rsidRPr="00C463AE" w:rsidRDefault="00FD0D06" w:rsidP="0038770F">
            <w:pPr>
              <w:rPr>
                <w:szCs w:val="20"/>
              </w:rPr>
            </w:pPr>
            <w:r w:rsidRPr="00C463AE">
              <w:rPr>
                <w:b/>
                <w:szCs w:val="20"/>
              </w:rPr>
              <w:t>Description</w:t>
            </w:r>
          </w:p>
        </w:tc>
      </w:tr>
      <w:tr w:rsidR="00FD0D06" w:rsidRPr="00C463AE" w14:paraId="15A53F29" w14:textId="77777777" w:rsidTr="0038770F">
        <w:trPr>
          <w:trHeight w:val="547"/>
        </w:trPr>
        <w:tc>
          <w:tcPr>
            <w:tcW w:w="2245" w:type="dxa"/>
            <w:shd w:val="clear" w:color="auto" w:fill="auto"/>
            <w:noWrap/>
            <w:vAlign w:val="center"/>
            <w:hideMark/>
          </w:tcPr>
          <w:p w14:paraId="708169AA" w14:textId="77777777" w:rsidR="00FD0D06" w:rsidRPr="00C463AE" w:rsidRDefault="00FD0D06" w:rsidP="0038770F">
            <w:pPr>
              <w:rPr>
                <w:b/>
                <w:szCs w:val="20"/>
              </w:rPr>
            </w:pPr>
            <w:r w:rsidRPr="00C463AE">
              <w:rPr>
                <w:b/>
                <w:szCs w:val="20"/>
              </w:rPr>
              <w:t>id</w:t>
            </w:r>
          </w:p>
        </w:tc>
        <w:tc>
          <w:tcPr>
            <w:tcW w:w="3697" w:type="dxa"/>
            <w:shd w:val="clear" w:color="auto" w:fill="auto"/>
            <w:noWrap/>
            <w:vAlign w:val="center"/>
            <w:hideMark/>
          </w:tcPr>
          <w:p w14:paraId="2FBF8928"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61FD9AA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auto"/>
            <w:noWrap/>
            <w:vAlign w:val="center"/>
            <w:hideMark/>
          </w:tcPr>
          <w:p w14:paraId="59239BD7" w14:textId="77777777" w:rsidR="00FD0D06" w:rsidRPr="00C463AE" w:rsidRDefault="00FD0D06" w:rsidP="0038770F">
            <w:pPr>
              <w:jc w:val="center"/>
              <w:rPr>
                <w:szCs w:val="20"/>
              </w:rPr>
            </w:pPr>
            <w:r w:rsidRPr="00C463AE">
              <w:rPr>
                <w:szCs w:val="20"/>
              </w:rPr>
              <w:t>0..1</w:t>
            </w:r>
          </w:p>
        </w:tc>
        <w:tc>
          <w:tcPr>
            <w:tcW w:w="5745" w:type="dxa"/>
            <w:shd w:val="clear" w:color="auto" w:fill="auto"/>
            <w:vAlign w:val="center"/>
            <w:hideMark/>
          </w:tcPr>
          <w:p w14:paraId="461E5B66"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id</w:t>
            </w:r>
            <w:r w:rsidRPr="00C463AE">
              <w:rPr>
                <w:rFonts w:cs="Arial"/>
                <w:color w:val="000000"/>
                <w:szCs w:val="20"/>
              </w:rPr>
              <w:t xml:space="preserve"> property specifies a globally unique identifier for the STIX Package. </w:t>
            </w:r>
          </w:p>
        </w:tc>
      </w:tr>
      <w:tr w:rsidR="00FD0D06" w:rsidRPr="00C463AE" w14:paraId="5E8BCFC4" w14:textId="77777777" w:rsidTr="0038770F">
        <w:trPr>
          <w:trHeight w:val="547"/>
        </w:trPr>
        <w:tc>
          <w:tcPr>
            <w:tcW w:w="2245" w:type="dxa"/>
            <w:shd w:val="clear" w:color="auto" w:fill="DDD9C3" w:themeFill="background2" w:themeFillShade="E6"/>
            <w:noWrap/>
            <w:vAlign w:val="center"/>
            <w:hideMark/>
          </w:tcPr>
          <w:p w14:paraId="7F74B8F8" w14:textId="77777777" w:rsidR="00FD0D06" w:rsidRPr="00C463AE" w:rsidRDefault="00FD0D06" w:rsidP="0038770F">
            <w:pPr>
              <w:rPr>
                <w:b/>
                <w:szCs w:val="20"/>
              </w:rPr>
            </w:pPr>
            <w:r w:rsidRPr="00C463AE">
              <w:rPr>
                <w:b/>
                <w:szCs w:val="20"/>
              </w:rPr>
              <w:t>idref</w:t>
            </w:r>
          </w:p>
        </w:tc>
        <w:tc>
          <w:tcPr>
            <w:tcW w:w="3697" w:type="dxa"/>
            <w:shd w:val="clear" w:color="auto" w:fill="DDD9C3" w:themeFill="background2" w:themeFillShade="E6"/>
            <w:noWrap/>
            <w:vAlign w:val="center"/>
            <w:hideMark/>
          </w:tcPr>
          <w:p w14:paraId="3BE9015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74E4911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QualifiedName</w:t>
            </w:r>
          </w:p>
        </w:tc>
        <w:tc>
          <w:tcPr>
            <w:tcW w:w="1359" w:type="dxa"/>
            <w:shd w:val="clear" w:color="auto" w:fill="DDD9C3" w:themeFill="background2" w:themeFillShade="E6"/>
            <w:noWrap/>
            <w:vAlign w:val="center"/>
            <w:hideMark/>
          </w:tcPr>
          <w:p w14:paraId="7F9FD5B4" w14:textId="77777777" w:rsidR="00FD0D06" w:rsidRPr="00C463AE" w:rsidRDefault="00FD0D06" w:rsidP="0038770F">
            <w:pPr>
              <w:jc w:val="center"/>
              <w:rPr>
                <w:szCs w:val="20"/>
              </w:rPr>
            </w:pPr>
            <w:r w:rsidRPr="00C463AE">
              <w:rPr>
                <w:szCs w:val="20"/>
              </w:rPr>
              <w:t>0..1</w:t>
            </w:r>
          </w:p>
        </w:tc>
        <w:tc>
          <w:tcPr>
            <w:tcW w:w="5745" w:type="dxa"/>
            <w:shd w:val="clear" w:color="auto" w:fill="DDD9C3" w:themeFill="background2" w:themeFillShade="E6"/>
            <w:vAlign w:val="center"/>
            <w:hideMark/>
          </w:tcPr>
          <w:p w14:paraId="096F332C" w14:textId="243267BD" w:rsidR="00FD0D06" w:rsidRPr="00C463AE" w:rsidRDefault="00FD0D06" w:rsidP="0038770F">
            <w:pPr>
              <w:rPr>
                <w:rFonts w:cs="Arial"/>
                <w:color w:val="000000"/>
                <w:szCs w:val="20"/>
              </w:rPr>
            </w:pPr>
            <w:r w:rsidRPr="00C463AE">
              <w:rPr>
                <w:rFonts w:cs="Arial"/>
                <w:color w:val="000000"/>
                <w:szCs w:val="20"/>
              </w:rPr>
              <w:t xml:space="preserve">The </w:t>
            </w:r>
            <w:r w:rsidRPr="00C463AE">
              <w:rPr>
                <w:rFonts w:ascii="Courier New" w:hAnsi="Courier New" w:cs="Courier New"/>
                <w:color w:val="000000"/>
                <w:szCs w:val="20"/>
              </w:rPr>
              <w:t>idref</w:t>
            </w:r>
            <w:r w:rsidRPr="00C463AE">
              <w:rPr>
                <w:rFonts w:cs="Arial"/>
                <w:color w:val="000000"/>
                <w:szCs w:val="20"/>
              </w:rPr>
              <w:t xml:space="preserve"> property specifies an identifier reference to a STIX Package specified elsewhere. When the </w:t>
            </w:r>
            <w:r w:rsidRPr="00C463AE">
              <w:rPr>
                <w:rFonts w:ascii="Courier New" w:hAnsi="Courier New" w:cs="Courier New"/>
                <w:color w:val="000000"/>
                <w:szCs w:val="20"/>
              </w:rPr>
              <w:t>idref</w:t>
            </w:r>
            <w:r w:rsidRPr="00C463AE">
              <w:rPr>
                <w:rFonts w:cs="Arial"/>
                <w:color w:val="000000"/>
                <w:szCs w:val="20"/>
              </w:rPr>
              <w:t xml:space="preserve"> property is used, the id property MUST NOT also be specified and the other properties of the </w:t>
            </w:r>
            <w:r w:rsidRPr="00C463AE">
              <w:rPr>
                <w:rFonts w:ascii="Courier New" w:hAnsi="Courier New" w:cs="Courier New"/>
                <w:color w:val="000000"/>
                <w:szCs w:val="20"/>
              </w:rPr>
              <w:t>STIXType</w:t>
            </w:r>
            <w:r w:rsidRPr="00C463AE">
              <w:rPr>
                <w:rFonts w:cs="Arial"/>
                <w:color w:val="000000"/>
                <w:szCs w:val="20"/>
              </w:rPr>
              <w:t xml:space="preserve"> class SHOULD NOT hold any content.</w:t>
            </w:r>
            <w:r w:rsidR="009568B1" w:rsidRPr="00C463AE">
              <w:rPr>
                <w:rFonts w:cs="Arial"/>
                <w:color w:val="000000"/>
                <w:szCs w:val="20"/>
              </w:rPr>
              <w:t xml:space="preserve"> </w:t>
            </w:r>
          </w:p>
          <w:p w14:paraId="0A0AE1F9" w14:textId="77777777" w:rsidR="00FD0D06" w:rsidRPr="00C463AE" w:rsidRDefault="00FD0D06" w:rsidP="0038770F">
            <w:pPr>
              <w:rPr>
                <w:szCs w:val="20"/>
              </w:rPr>
            </w:pPr>
            <w:r w:rsidRPr="00C463AE">
              <w:rPr>
                <w:rFonts w:cs="Arial"/>
                <w:color w:val="000000"/>
                <w:szCs w:val="20"/>
              </w:rPr>
              <w:t>DEPRECATED: This property is deprecated and will be removed in the next major version of STIX. Its use is strongly discouraged except for legacy applications.</w:t>
            </w:r>
          </w:p>
        </w:tc>
      </w:tr>
      <w:tr w:rsidR="00FD0D06" w:rsidRPr="00C463AE" w14:paraId="5672AE2B" w14:textId="77777777" w:rsidTr="0038770F">
        <w:trPr>
          <w:trHeight w:val="547"/>
        </w:trPr>
        <w:tc>
          <w:tcPr>
            <w:tcW w:w="2245" w:type="dxa"/>
            <w:noWrap/>
            <w:vAlign w:val="center"/>
            <w:hideMark/>
          </w:tcPr>
          <w:p w14:paraId="34AE88E4" w14:textId="77777777" w:rsidR="00FD0D06" w:rsidRPr="00C463AE" w:rsidRDefault="00FD0D06" w:rsidP="0038770F">
            <w:pPr>
              <w:rPr>
                <w:b/>
                <w:szCs w:val="20"/>
              </w:rPr>
            </w:pPr>
            <w:r w:rsidRPr="00C463AE">
              <w:rPr>
                <w:b/>
                <w:szCs w:val="20"/>
              </w:rPr>
              <w:t>timestamp</w:t>
            </w:r>
          </w:p>
        </w:tc>
        <w:tc>
          <w:tcPr>
            <w:tcW w:w="3697" w:type="dxa"/>
            <w:noWrap/>
            <w:vAlign w:val="center"/>
            <w:hideMark/>
          </w:tcPr>
          <w:p w14:paraId="26C661E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BasicDataTypes:</w:t>
            </w:r>
          </w:p>
          <w:p w14:paraId="23A5C06B"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DateTime</w:t>
            </w:r>
          </w:p>
        </w:tc>
        <w:tc>
          <w:tcPr>
            <w:tcW w:w="1359" w:type="dxa"/>
            <w:noWrap/>
            <w:vAlign w:val="center"/>
            <w:hideMark/>
          </w:tcPr>
          <w:p w14:paraId="28D38DE2" w14:textId="77777777" w:rsidR="00FD0D06" w:rsidRPr="00C463AE" w:rsidRDefault="00FD0D06" w:rsidP="0038770F">
            <w:pPr>
              <w:jc w:val="center"/>
              <w:rPr>
                <w:szCs w:val="20"/>
              </w:rPr>
            </w:pPr>
            <w:r w:rsidRPr="00C463AE">
              <w:rPr>
                <w:szCs w:val="20"/>
              </w:rPr>
              <w:t>0..1</w:t>
            </w:r>
          </w:p>
        </w:tc>
        <w:tc>
          <w:tcPr>
            <w:tcW w:w="5745" w:type="dxa"/>
            <w:vAlign w:val="center"/>
            <w:hideMark/>
          </w:tcPr>
          <w:p w14:paraId="56F6D5BE"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timestamp</w:t>
            </w:r>
            <w:r w:rsidRPr="00C463AE">
              <w:rPr>
                <w:rFonts w:cs="Arial"/>
                <w:szCs w:val="20"/>
              </w:rPr>
              <w:t xml:space="preserve"> </w:t>
            </w:r>
            <w:r w:rsidRPr="00C463AE">
              <w:rPr>
                <w:rFonts w:cs="Arial"/>
                <w:color w:val="000000"/>
                <w:szCs w:val="20"/>
              </w:rPr>
              <w:t>property specifies a timestamp for the definition of a specific version of a STIX Package. When used in conjunction with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property, this property specifies the definition time for the specific version of the STIX Package. When used in conjunction with the </w:t>
            </w:r>
            <w:r w:rsidRPr="00C463AE">
              <w:rPr>
                <w:rFonts w:ascii="Courier New" w:hAnsi="Courier New" w:cs="Courier New"/>
                <w:color w:val="000000"/>
                <w:szCs w:val="20"/>
              </w:rPr>
              <w:t>idref</w:t>
            </w:r>
            <w:r w:rsidRPr="00C463AE">
              <w:rPr>
                <w:rFonts w:cs="Arial"/>
                <w:color w:val="000000"/>
                <w:szCs w:val="20"/>
              </w:rPr>
              <w:t xml:space="preserve"> property, this property specifies a reference to a specific version of a STIX Package defined elsewhere. This property has no defined semantic meaning if used in the absence of either the</w:t>
            </w:r>
            <w:r w:rsidRPr="00C463AE">
              <w:rPr>
                <w:rFonts w:cs="Arial"/>
                <w:szCs w:val="20"/>
              </w:rPr>
              <w:t xml:space="preserve"> </w:t>
            </w:r>
            <w:r w:rsidRPr="00C463AE">
              <w:rPr>
                <w:rFonts w:ascii="Courier New" w:hAnsi="Courier New" w:cs="Courier New"/>
                <w:color w:val="000000"/>
                <w:szCs w:val="20"/>
              </w:rPr>
              <w:t>id</w:t>
            </w:r>
            <w:r w:rsidRPr="00C463AE">
              <w:rPr>
                <w:rFonts w:cs="Arial"/>
                <w:szCs w:val="20"/>
              </w:rPr>
              <w:t xml:space="preserve"> </w:t>
            </w:r>
            <w:r w:rsidRPr="00C463AE">
              <w:rPr>
                <w:rFonts w:cs="Arial"/>
                <w:color w:val="000000"/>
                <w:szCs w:val="20"/>
              </w:rPr>
              <w:t xml:space="preserve">or </w:t>
            </w:r>
            <w:r w:rsidRPr="00C463AE">
              <w:rPr>
                <w:rFonts w:ascii="Courier New" w:hAnsi="Courier New" w:cs="Courier New"/>
                <w:color w:val="000000"/>
                <w:szCs w:val="20"/>
              </w:rPr>
              <w:t>idref</w:t>
            </w:r>
            <w:r w:rsidRPr="00C463AE">
              <w:rPr>
                <w:rFonts w:cs="Arial"/>
                <w:szCs w:val="20"/>
              </w:rPr>
              <w:t xml:space="preserve"> </w:t>
            </w:r>
            <w:r w:rsidRPr="00C463AE">
              <w:rPr>
                <w:rFonts w:cs="Arial"/>
                <w:color w:val="000000"/>
                <w:szCs w:val="20"/>
              </w:rPr>
              <w:t>properties.</w:t>
            </w:r>
          </w:p>
        </w:tc>
      </w:tr>
      <w:tr w:rsidR="00FD0D06" w:rsidRPr="00C463AE" w14:paraId="007CE7B8" w14:textId="77777777" w:rsidTr="0038770F">
        <w:trPr>
          <w:trHeight w:val="547"/>
        </w:trPr>
        <w:tc>
          <w:tcPr>
            <w:tcW w:w="2245" w:type="dxa"/>
            <w:noWrap/>
            <w:vAlign w:val="center"/>
            <w:hideMark/>
          </w:tcPr>
          <w:p w14:paraId="089080CA" w14:textId="77777777" w:rsidR="00FD0D06" w:rsidRPr="00C463AE" w:rsidRDefault="00FD0D06" w:rsidP="0038770F">
            <w:pPr>
              <w:rPr>
                <w:b/>
                <w:szCs w:val="20"/>
              </w:rPr>
            </w:pPr>
            <w:r w:rsidRPr="00C463AE">
              <w:rPr>
                <w:b/>
                <w:szCs w:val="20"/>
              </w:rPr>
              <w:t>version</w:t>
            </w:r>
          </w:p>
        </w:tc>
        <w:tc>
          <w:tcPr>
            <w:tcW w:w="3697" w:type="dxa"/>
            <w:noWrap/>
            <w:vAlign w:val="center"/>
            <w:hideMark/>
          </w:tcPr>
          <w:p w14:paraId="2AA97E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STIXPackageVersionEnum</w:t>
            </w:r>
          </w:p>
        </w:tc>
        <w:tc>
          <w:tcPr>
            <w:tcW w:w="1359" w:type="dxa"/>
            <w:noWrap/>
            <w:vAlign w:val="center"/>
            <w:hideMark/>
          </w:tcPr>
          <w:p w14:paraId="436E9782" w14:textId="77777777" w:rsidR="00FD0D06" w:rsidRPr="00C463AE" w:rsidRDefault="00FD0D06" w:rsidP="0038770F">
            <w:pPr>
              <w:jc w:val="center"/>
              <w:rPr>
                <w:szCs w:val="20"/>
              </w:rPr>
            </w:pPr>
            <w:r w:rsidRPr="00C463AE">
              <w:rPr>
                <w:szCs w:val="20"/>
              </w:rPr>
              <w:t>0..1</w:t>
            </w:r>
          </w:p>
        </w:tc>
        <w:tc>
          <w:tcPr>
            <w:tcW w:w="5745" w:type="dxa"/>
            <w:vAlign w:val="center"/>
            <w:hideMark/>
          </w:tcPr>
          <w:p w14:paraId="04B72115" w14:textId="7ABB24C1"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version</w:t>
            </w:r>
            <w:r w:rsidRPr="00C463AE">
              <w:rPr>
                <w:rFonts w:cs="Arial"/>
                <w:color w:val="000000"/>
                <w:szCs w:val="20"/>
              </w:rPr>
              <w:t xml:space="preserve"> property specifies the version identifier of the STIX Core data model </w:t>
            </w:r>
            <w:r w:rsidR="00321C6A">
              <w:rPr>
                <w:rFonts w:cs="Arial"/>
                <w:color w:val="000000"/>
                <w:szCs w:val="20"/>
              </w:rPr>
              <w:t xml:space="preserve">for STIX v1.2.1 </w:t>
            </w:r>
            <w:r w:rsidRPr="00C463AE">
              <w:rPr>
                <w:rFonts w:cs="Arial"/>
                <w:color w:val="000000"/>
                <w:szCs w:val="20"/>
              </w:rPr>
              <w:t>used to capture the information associated with the STIX Package.</w:t>
            </w:r>
          </w:p>
        </w:tc>
      </w:tr>
      <w:tr w:rsidR="00FD0D06" w:rsidRPr="00C463AE" w14:paraId="3D78B449" w14:textId="77777777" w:rsidTr="0038770F">
        <w:trPr>
          <w:trHeight w:val="547"/>
        </w:trPr>
        <w:tc>
          <w:tcPr>
            <w:tcW w:w="2245" w:type="dxa"/>
            <w:noWrap/>
            <w:vAlign w:val="center"/>
            <w:hideMark/>
          </w:tcPr>
          <w:p w14:paraId="52D21D17" w14:textId="77777777" w:rsidR="00FD0D06" w:rsidRPr="00C463AE" w:rsidRDefault="00FD0D06" w:rsidP="0038770F">
            <w:pPr>
              <w:rPr>
                <w:b/>
                <w:szCs w:val="20"/>
              </w:rPr>
            </w:pPr>
            <w:r w:rsidRPr="00C463AE">
              <w:rPr>
                <w:b/>
                <w:szCs w:val="20"/>
              </w:rPr>
              <w:t>STIX_Header</w:t>
            </w:r>
          </w:p>
        </w:tc>
        <w:tc>
          <w:tcPr>
            <w:tcW w:w="3697" w:type="dxa"/>
            <w:noWrap/>
            <w:vAlign w:val="center"/>
            <w:hideMark/>
          </w:tcPr>
          <w:p w14:paraId="61B2CB61"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STIXHeaderType</w:t>
            </w:r>
          </w:p>
        </w:tc>
        <w:tc>
          <w:tcPr>
            <w:tcW w:w="1359" w:type="dxa"/>
            <w:noWrap/>
            <w:vAlign w:val="center"/>
            <w:hideMark/>
          </w:tcPr>
          <w:p w14:paraId="23312D3E" w14:textId="77777777" w:rsidR="00FD0D06" w:rsidRPr="00C463AE" w:rsidRDefault="00FD0D06" w:rsidP="0038770F">
            <w:pPr>
              <w:jc w:val="center"/>
              <w:rPr>
                <w:szCs w:val="20"/>
              </w:rPr>
            </w:pPr>
            <w:r w:rsidRPr="00C463AE">
              <w:rPr>
                <w:szCs w:val="20"/>
              </w:rPr>
              <w:t>0..1</w:t>
            </w:r>
          </w:p>
        </w:tc>
        <w:tc>
          <w:tcPr>
            <w:tcW w:w="5745" w:type="dxa"/>
            <w:vAlign w:val="center"/>
            <w:hideMark/>
          </w:tcPr>
          <w:p w14:paraId="30A177AB"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STIX_Header</w:t>
            </w:r>
            <w:r w:rsidRPr="00C463AE">
              <w:rPr>
                <w:rFonts w:cs="Arial"/>
                <w:szCs w:val="20"/>
              </w:rPr>
              <w:t xml:space="preserve"> property characterizes the metadata for this package of STIX content.</w:t>
            </w:r>
          </w:p>
        </w:tc>
      </w:tr>
      <w:tr w:rsidR="00FD0D06" w:rsidRPr="00C463AE" w14:paraId="549BCA97" w14:textId="77777777" w:rsidTr="0038770F">
        <w:trPr>
          <w:trHeight w:val="547"/>
        </w:trPr>
        <w:tc>
          <w:tcPr>
            <w:tcW w:w="2245" w:type="dxa"/>
            <w:noWrap/>
            <w:vAlign w:val="center"/>
            <w:hideMark/>
          </w:tcPr>
          <w:p w14:paraId="5AA93434" w14:textId="77777777" w:rsidR="00FD0D06" w:rsidRPr="00C463AE" w:rsidRDefault="00FD0D06" w:rsidP="0038770F">
            <w:pPr>
              <w:rPr>
                <w:b/>
                <w:szCs w:val="20"/>
              </w:rPr>
            </w:pPr>
            <w:r w:rsidRPr="00C463AE">
              <w:rPr>
                <w:b/>
                <w:szCs w:val="20"/>
              </w:rPr>
              <w:t>Observables</w:t>
            </w:r>
          </w:p>
        </w:tc>
        <w:tc>
          <w:tcPr>
            <w:tcW w:w="3697" w:type="dxa"/>
            <w:noWrap/>
            <w:vAlign w:val="center"/>
            <w:hideMark/>
          </w:tcPr>
          <w:p w14:paraId="2844870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cybox:ObservablesType</w:t>
            </w:r>
          </w:p>
        </w:tc>
        <w:tc>
          <w:tcPr>
            <w:tcW w:w="1359" w:type="dxa"/>
            <w:noWrap/>
            <w:vAlign w:val="center"/>
            <w:hideMark/>
          </w:tcPr>
          <w:p w14:paraId="67FC2294" w14:textId="77777777" w:rsidR="00FD0D06" w:rsidRPr="00C463AE" w:rsidRDefault="00FD0D06" w:rsidP="0038770F">
            <w:pPr>
              <w:jc w:val="center"/>
              <w:rPr>
                <w:szCs w:val="20"/>
              </w:rPr>
            </w:pPr>
            <w:r w:rsidRPr="00C463AE">
              <w:rPr>
                <w:szCs w:val="20"/>
              </w:rPr>
              <w:t>0..1</w:t>
            </w:r>
          </w:p>
        </w:tc>
        <w:tc>
          <w:tcPr>
            <w:tcW w:w="5745" w:type="dxa"/>
            <w:vAlign w:val="center"/>
            <w:hideMark/>
          </w:tcPr>
          <w:p w14:paraId="4EC7733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Observables</w:t>
            </w:r>
            <w:r w:rsidRPr="00C463AE">
              <w:rPr>
                <w:rFonts w:cs="Arial"/>
                <w:szCs w:val="20"/>
              </w:rPr>
              <w:t xml:space="preserve"> property specifies a set of one or more cyber observables.</w:t>
            </w:r>
          </w:p>
        </w:tc>
      </w:tr>
      <w:tr w:rsidR="00FD0D06" w:rsidRPr="00C463AE" w14:paraId="00734E93" w14:textId="77777777" w:rsidTr="0038770F">
        <w:trPr>
          <w:trHeight w:val="547"/>
        </w:trPr>
        <w:tc>
          <w:tcPr>
            <w:tcW w:w="2245" w:type="dxa"/>
            <w:noWrap/>
            <w:vAlign w:val="center"/>
            <w:hideMark/>
          </w:tcPr>
          <w:p w14:paraId="77B7D2E0" w14:textId="77777777" w:rsidR="00FD0D06" w:rsidRPr="00C463AE" w:rsidRDefault="00FD0D06" w:rsidP="0038770F">
            <w:pPr>
              <w:rPr>
                <w:b/>
                <w:szCs w:val="20"/>
              </w:rPr>
            </w:pPr>
            <w:r w:rsidRPr="00C463AE">
              <w:rPr>
                <w:b/>
                <w:szCs w:val="20"/>
              </w:rPr>
              <w:t>Indicators</w:t>
            </w:r>
          </w:p>
        </w:tc>
        <w:tc>
          <w:tcPr>
            <w:tcW w:w="3697" w:type="dxa"/>
            <w:noWrap/>
            <w:vAlign w:val="center"/>
            <w:hideMark/>
          </w:tcPr>
          <w:p w14:paraId="6221DB47"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IndicatorsType</w:t>
            </w:r>
          </w:p>
        </w:tc>
        <w:tc>
          <w:tcPr>
            <w:tcW w:w="1359" w:type="dxa"/>
            <w:noWrap/>
            <w:vAlign w:val="center"/>
            <w:hideMark/>
          </w:tcPr>
          <w:p w14:paraId="47E60F08" w14:textId="77777777" w:rsidR="00FD0D06" w:rsidRPr="00C463AE" w:rsidRDefault="00FD0D06" w:rsidP="0038770F">
            <w:pPr>
              <w:jc w:val="center"/>
              <w:rPr>
                <w:szCs w:val="20"/>
              </w:rPr>
            </w:pPr>
            <w:r w:rsidRPr="00C463AE">
              <w:rPr>
                <w:szCs w:val="20"/>
              </w:rPr>
              <w:t>0..1</w:t>
            </w:r>
          </w:p>
        </w:tc>
        <w:tc>
          <w:tcPr>
            <w:tcW w:w="5745" w:type="dxa"/>
            <w:vAlign w:val="center"/>
            <w:hideMark/>
          </w:tcPr>
          <w:p w14:paraId="5FDB7062"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Indicators</w:t>
            </w:r>
            <w:r w:rsidRPr="00C463AE">
              <w:rPr>
                <w:rFonts w:cs="Arial"/>
                <w:szCs w:val="20"/>
              </w:rPr>
              <w:t xml:space="preserve"> property specifies a set of one or more cyber threat Indicators.</w:t>
            </w:r>
          </w:p>
        </w:tc>
      </w:tr>
      <w:tr w:rsidR="00FD0D06" w:rsidRPr="00C463AE" w14:paraId="4AC01B81" w14:textId="77777777" w:rsidTr="0038770F">
        <w:trPr>
          <w:trHeight w:val="547"/>
        </w:trPr>
        <w:tc>
          <w:tcPr>
            <w:tcW w:w="2245" w:type="dxa"/>
            <w:noWrap/>
            <w:vAlign w:val="center"/>
            <w:hideMark/>
          </w:tcPr>
          <w:p w14:paraId="629A1140" w14:textId="77777777" w:rsidR="00FD0D06" w:rsidRPr="00C463AE" w:rsidRDefault="00FD0D06" w:rsidP="0038770F">
            <w:pPr>
              <w:rPr>
                <w:b/>
                <w:szCs w:val="20"/>
              </w:rPr>
            </w:pPr>
            <w:r w:rsidRPr="00C463AE">
              <w:rPr>
                <w:b/>
                <w:szCs w:val="20"/>
              </w:rPr>
              <w:lastRenderedPageBreak/>
              <w:t>TTPs</w:t>
            </w:r>
          </w:p>
        </w:tc>
        <w:tc>
          <w:tcPr>
            <w:tcW w:w="3697" w:type="dxa"/>
            <w:noWrap/>
            <w:vAlign w:val="center"/>
            <w:hideMark/>
          </w:tcPr>
          <w:p w14:paraId="4B94B8C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TTPsType</w:t>
            </w:r>
          </w:p>
        </w:tc>
        <w:tc>
          <w:tcPr>
            <w:tcW w:w="1359" w:type="dxa"/>
            <w:noWrap/>
            <w:vAlign w:val="center"/>
            <w:hideMark/>
          </w:tcPr>
          <w:p w14:paraId="23810774" w14:textId="77777777" w:rsidR="00FD0D06" w:rsidRPr="00C463AE" w:rsidRDefault="00FD0D06" w:rsidP="0038770F">
            <w:pPr>
              <w:jc w:val="center"/>
              <w:rPr>
                <w:szCs w:val="20"/>
              </w:rPr>
            </w:pPr>
            <w:r w:rsidRPr="00C463AE">
              <w:rPr>
                <w:szCs w:val="20"/>
              </w:rPr>
              <w:t>0..1</w:t>
            </w:r>
          </w:p>
        </w:tc>
        <w:tc>
          <w:tcPr>
            <w:tcW w:w="5745" w:type="dxa"/>
            <w:vAlign w:val="center"/>
            <w:hideMark/>
          </w:tcPr>
          <w:p w14:paraId="2807B5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TTPs</w:t>
            </w:r>
            <w:r w:rsidRPr="00C463AE">
              <w:rPr>
                <w:rFonts w:cs="Arial"/>
                <w:szCs w:val="20"/>
              </w:rPr>
              <w:t xml:space="preserve"> property specifies a set of one or more cyber threat adversary Tactics, Techniques or Procedures (TTPs), or Kill Chains. </w:t>
            </w:r>
          </w:p>
        </w:tc>
      </w:tr>
      <w:tr w:rsidR="00FD0D06" w:rsidRPr="00C463AE" w14:paraId="58728226" w14:textId="77777777" w:rsidTr="0038770F">
        <w:trPr>
          <w:trHeight w:val="547"/>
        </w:trPr>
        <w:tc>
          <w:tcPr>
            <w:tcW w:w="2245" w:type="dxa"/>
            <w:noWrap/>
            <w:vAlign w:val="center"/>
            <w:hideMark/>
          </w:tcPr>
          <w:p w14:paraId="46EC0EDC" w14:textId="77777777" w:rsidR="00FD0D06" w:rsidRPr="00C463AE" w:rsidRDefault="00FD0D06" w:rsidP="0038770F">
            <w:pPr>
              <w:rPr>
                <w:b/>
                <w:szCs w:val="20"/>
              </w:rPr>
            </w:pPr>
            <w:r w:rsidRPr="00C463AE">
              <w:rPr>
                <w:b/>
                <w:szCs w:val="20"/>
              </w:rPr>
              <w:t>Exploit_Targets</w:t>
            </w:r>
          </w:p>
        </w:tc>
        <w:tc>
          <w:tcPr>
            <w:tcW w:w="3697" w:type="dxa"/>
            <w:noWrap/>
            <w:vAlign w:val="center"/>
            <w:hideMark/>
          </w:tcPr>
          <w:p w14:paraId="6902F67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stixCommon:ExploitTargetsType</w:t>
            </w:r>
          </w:p>
        </w:tc>
        <w:tc>
          <w:tcPr>
            <w:tcW w:w="1359" w:type="dxa"/>
            <w:noWrap/>
            <w:vAlign w:val="center"/>
            <w:hideMark/>
          </w:tcPr>
          <w:p w14:paraId="31B55C2A" w14:textId="77777777" w:rsidR="00FD0D06" w:rsidRPr="00C463AE" w:rsidRDefault="00FD0D06" w:rsidP="0038770F">
            <w:pPr>
              <w:jc w:val="center"/>
              <w:rPr>
                <w:szCs w:val="20"/>
              </w:rPr>
            </w:pPr>
            <w:r w:rsidRPr="00C463AE">
              <w:rPr>
                <w:szCs w:val="20"/>
              </w:rPr>
              <w:t>0..1</w:t>
            </w:r>
          </w:p>
        </w:tc>
        <w:tc>
          <w:tcPr>
            <w:tcW w:w="5745" w:type="dxa"/>
            <w:vAlign w:val="center"/>
            <w:hideMark/>
          </w:tcPr>
          <w:p w14:paraId="159D8E8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Exploit_Targets</w:t>
            </w:r>
            <w:r w:rsidRPr="00C463AE">
              <w:rPr>
                <w:rFonts w:cs="Arial"/>
                <w:szCs w:val="20"/>
              </w:rPr>
              <w:t xml:space="preserve"> property specifies a set of zero or more potential targets for exploitation.</w:t>
            </w:r>
          </w:p>
        </w:tc>
      </w:tr>
      <w:tr w:rsidR="00FD0D06" w:rsidRPr="00C463AE" w14:paraId="4355FE70" w14:textId="77777777" w:rsidTr="0038770F">
        <w:trPr>
          <w:trHeight w:val="547"/>
        </w:trPr>
        <w:tc>
          <w:tcPr>
            <w:tcW w:w="2245" w:type="dxa"/>
            <w:noWrap/>
            <w:vAlign w:val="center"/>
            <w:hideMark/>
          </w:tcPr>
          <w:p w14:paraId="3BF7DE39" w14:textId="77777777" w:rsidR="00FD0D06" w:rsidRPr="00C463AE" w:rsidRDefault="00FD0D06" w:rsidP="0038770F">
            <w:pPr>
              <w:rPr>
                <w:b/>
                <w:szCs w:val="20"/>
              </w:rPr>
            </w:pPr>
            <w:r w:rsidRPr="00C463AE">
              <w:rPr>
                <w:b/>
                <w:szCs w:val="20"/>
              </w:rPr>
              <w:t>Incidents</w:t>
            </w:r>
          </w:p>
        </w:tc>
        <w:tc>
          <w:tcPr>
            <w:tcW w:w="3697" w:type="dxa"/>
            <w:noWrap/>
            <w:vAlign w:val="center"/>
            <w:hideMark/>
          </w:tcPr>
          <w:p w14:paraId="2F14F232"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IncidentsType</w:t>
            </w:r>
          </w:p>
        </w:tc>
        <w:tc>
          <w:tcPr>
            <w:tcW w:w="1359" w:type="dxa"/>
            <w:noWrap/>
            <w:vAlign w:val="center"/>
            <w:hideMark/>
          </w:tcPr>
          <w:p w14:paraId="519C3890" w14:textId="77777777" w:rsidR="00FD0D06" w:rsidRPr="00C463AE" w:rsidRDefault="00FD0D06" w:rsidP="0038770F">
            <w:pPr>
              <w:jc w:val="center"/>
              <w:rPr>
                <w:szCs w:val="20"/>
              </w:rPr>
            </w:pPr>
            <w:r w:rsidRPr="00C463AE">
              <w:rPr>
                <w:szCs w:val="20"/>
              </w:rPr>
              <w:t>0..1</w:t>
            </w:r>
          </w:p>
        </w:tc>
        <w:tc>
          <w:tcPr>
            <w:tcW w:w="5745" w:type="dxa"/>
            <w:vAlign w:val="center"/>
            <w:hideMark/>
          </w:tcPr>
          <w:p w14:paraId="7132C254"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Incidents</w:t>
            </w:r>
            <w:r w:rsidRPr="00C463AE">
              <w:rPr>
                <w:rFonts w:cs="Arial"/>
                <w:szCs w:val="20"/>
              </w:rPr>
              <w:t xml:space="preserve"> property specifies a set of one or more cyber threat Incidents.</w:t>
            </w:r>
          </w:p>
        </w:tc>
      </w:tr>
      <w:tr w:rsidR="00FD0D06" w:rsidRPr="00C463AE" w14:paraId="0289A18D" w14:textId="77777777" w:rsidTr="0038770F">
        <w:trPr>
          <w:trHeight w:val="547"/>
        </w:trPr>
        <w:tc>
          <w:tcPr>
            <w:tcW w:w="2245" w:type="dxa"/>
            <w:noWrap/>
            <w:vAlign w:val="center"/>
            <w:hideMark/>
          </w:tcPr>
          <w:p w14:paraId="550ED425" w14:textId="77777777" w:rsidR="00FD0D06" w:rsidRPr="00C463AE" w:rsidRDefault="00FD0D06" w:rsidP="0038770F">
            <w:pPr>
              <w:rPr>
                <w:b/>
                <w:szCs w:val="20"/>
              </w:rPr>
            </w:pPr>
            <w:r w:rsidRPr="00C463AE">
              <w:rPr>
                <w:b/>
                <w:szCs w:val="20"/>
              </w:rPr>
              <w:t>Courses_Of_Action</w:t>
            </w:r>
          </w:p>
        </w:tc>
        <w:tc>
          <w:tcPr>
            <w:tcW w:w="3697" w:type="dxa"/>
            <w:noWrap/>
            <w:vAlign w:val="center"/>
            <w:hideMark/>
          </w:tcPr>
          <w:p w14:paraId="34ED77E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CoursesOfActionType</w:t>
            </w:r>
          </w:p>
        </w:tc>
        <w:tc>
          <w:tcPr>
            <w:tcW w:w="1359" w:type="dxa"/>
            <w:noWrap/>
            <w:vAlign w:val="center"/>
            <w:hideMark/>
          </w:tcPr>
          <w:p w14:paraId="151D479D" w14:textId="77777777" w:rsidR="00FD0D06" w:rsidRPr="00C463AE" w:rsidRDefault="00FD0D06" w:rsidP="0038770F">
            <w:pPr>
              <w:jc w:val="center"/>
              <w:rPr>
                <w:szCs w:val="20"/>
              </w:rPr>
            </w:pPr>
            <w:r w:rsidRPr="00C463AE">
              <w:rPr>
                <w:szCs w:val="20"/>
              </w:rPr>
              <w:t>0..1</w:t>
            </w:r>
          </w:p>
        </w:tc>
        <w:tc>
          <w:tcPr>
            <w:tcW w:w="5745" w:type="dxa"/>
            <w:vAlign w:val="center"/>
            <w:hideMark/>
          </w:tcPr>
          <w:p w14:paraId="1F510716"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CoursesOfActions</w:t>
            </w:r>
            <w:r w:rsidRPr="00C463AE">
              <w:rPr>
                <w:rFonts w:cs="Arial"/>
                <w:szCs w:val="20"/>
              </w:rPr>
              <w:t xml:space="preserve"> property specifies a set of one or more Courses of Action that could be taken in regard to one of more cyber threats.</w:t>
            </w:r>
          </w:p>
        </w:tc>
      </w:tr>
      <w:tr w:rsidR="00FD0D06" w:rsidRPr="00C463AE" w14:paraId="276AC1B8" w14:textId="77777777" w:rsidTr="0038770F">
        <w:trPr>
          <w:trHeight w:val="547"/>
        </w:trPr>
        <w:tc>
          <w:tcPr>
            <w:tcW w:w="2245" w:type="dxa"/>
            <w:noWrap/>
            <w:vAlign w:val="center"/>
            <w:hideMark/>
          </w:tcPr>
          <w:p w14:paraId="7507476E" w14:textId="77777777" w:rsidR="00FD0D06" w:rsidRPr="00C463AE" w:rsidRDefault="00FD0D06" w:rsidP="0038770F">
            <w:pPr>
              <w:rPr>
                <w:b/>
                <w:szCs w:val="20"/>
              </w:rPr>
            </w:pPr>
            <w:r w:rsidRPr="00C463AE">
              <w:rPr>
                <w:b/>
                <w:szCs w:val="20"/>
              </w:rPr>
              <w:t>Campaigns</w:t>
            </w:r>
          </w:p>
        </w:tc>
        <w:tc>
          <w:tcPr>
            <w:tcW w:w="3697" w:type="dxa"/>
            <w:noWrap/>
            <w:vAlign w:val="center"/>
            <w:hideMark/>
          </w:tcPr>
          <w:p w14:paraId="334C436C"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CampaignsType</w:t>
            </w:r>
          </w:p>
        </w:tc>
        <w:tc>
          <w:tcPr>
            <w:tcW w:w="1359" w:type="dxa"/>
            <w:noWrap/>
            <w:vAlign w:val="center"/>
            <w:hideMark/>
          </w:tcPr>
          <w:p w14:paraId="0FC34567" w14:textId="77777777" w:rsidR="00FD0D06" w:rsidRPr="00C463AE" w:rsidRDefault="00FD0D06" w:rsidP="0038770F">
            <w:pPr>
              <w:jc w:val="center"/>
              <w:rPr>
                <w:szCs w:val="20"/>
              </w:rPr>
            </w:pPr>
            <w:r w:rsidRPr="00C463AE">
              <w:rPr>
                <w:szCs w:val="20"/>
              </w:rPr>
              <w:t>0..1</w:t>
            </w:r>
          </w:p>
        </w:tc>
        <w:tc>
          <w:tcPr>
            <w:tcW w:w="5745" w:type="dxa"/>
            <w:vAlign w:val="center"/>
            <w:hideMark/>
          </w:tcPr>
          <w:p w14:paraId="514A389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Campaigns</w:t>
            </w:r>
            <w:r w:rsidRPr="00C463AE">
              <w:rPr>
                <w:rFonts w:cs="Arial"/>
                <w:szCs w:val="20"/>
              </w:rPr>
              <w:t xml:space="preserve"> property specifies a set of one or more Campaigns.</w:t>
            </w:r>
          </w:p>
        </w:tc>
      </w:tr>
      <w:tr w:rsidR="00FD0D06" w:rsidRPr="00C463AE" w14:paraId="22507357" w14:textId="77777777" w:rsidTr="0038770F">
        <w:trPr>
          <w:trHeight w:val="547"/>
        </w:trPr>
        <w:tc>
          <w:tcPr>
            <w:tcW w:w="2245" w:type="dxa"/>
            <w:noWrap/>
            <w:vAlign w:val="center"/>
            <w:hideMark/>
          </w:tcPr>
          <w:p w14:paraId="45966BC9" w14:textId="77777777" w:rsidR="00FD0D06" w:rsidRPr="00C463AE" w:rsidRDefault="00FD0D06" w:rsidP="0038770F">
            <w:pPr>
              <w:rPr>
                <w:b/>
                <w:szCs w:val="20"/>
              </w:rPr>
            </w:pPr>
            <w:r w:rsidRPr="00C463AE">
              <w:rPr>
                <w:b/>
                <w:szCs w:val="20"/>
              </w:rPr>
              <w:t>Threat_Actors</w:t>
            </w:r>
          </w:p>
        </w:tc>
        <w:tc>
          <w:tcPr>
            <w:tcW w:w="3697" w:type="dxa"/>
            <w:noWrap/>
            <w:vAlign w:val="center"/>
            <w:hideMark/>
          </w:tcPr>
          <w:p w14:paraId="36B1E3D9"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ThreatActorsType</w:t>
            </w:r>
          </w:p>
        </w:tc>
        <w:tc>
          <w:tcPr>
            <w:tcW w:w="1359" w:type="dxa"/>
            <w:noWrap/>
            <w:vAlign w:val="center"/>
            <w:hideMark/>
          </w:tcPr>
          <w:p w14:paraId="617ECFE6" w14:textId="77777777" w:rsidR="00FD0D06" w:rsidRPr="00C463AE" w:rsidRDefault="00FD0D06" w:rsidP="0038770F">
            <w:pPr>
              <w:jc w:val="center"/>
              <w:rPr>
                <w:szCs w:val="20"/>
              </w:rPr>
            </w:pPr>
            <w:r w:rsidRPr="00C463AE">
              <w:rPr>
                <w:szCs w:val="20"/>
              </w:rPr>
              <w:t>0..1</w:t>
            </w:r>
          </w:p>
        </w:tc>
        <w:tc>
          <w:tcPr>
            <w:tcW w:w="5745" w:type="dxa"/>
            <w:vAlign w:val="center"/>
            <w:hideMark/>
          </w:tcPr>
          <w:p w14:paraId="58FAA31D"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ThreatActors</w:t>
            </w:r>
            <w:r w:rsidRPr="00C463AE">
              <w:rPr>
                <w:rFonts w:cs="Arial"/>
                <w:szCs w:val="20"/>
              </w:rPr>
              <w:t xml:space="preserve"> property specifies a set of one or more Threat Actors.</w:t>
            </w:r>
          </w:p>
        </w:tc>
      </w:tr>
      <w:tr w:rsidR="00FD0D06" w:rsidRPr="00C463AE" w14:paraId="4B93A54E" w14:textId="77777777" w:rsidTr="0038770F">
        <w:trPr>
          <w:trHeight w:val="547"/>
        </w:trPr>
        <w:tc>
          <w:tcPr>
            <w:tcW w:w="2245" w:type="dxa"/>
            <w:noWrap/>
            <w:vAlign w:val="center"/>
          </w:tcPr>
          <w:p w14:paraId="0365A85A" w14:textId="77777777" w:rsidR="00FD0D06" w:rsidRPr="00C463AE" w:rsidRDefault="00FD0D06" w:rsidP="0038770F">
            <w:pPr>
              <w:rPr>
                <w:b/>
                <w:szCs w:val="20"/>
              </w:rPr>
            </w:pPr>
            <w:r w:rsidRPr="00C463AE">
              <w:rPr>
                <w:b/>
                <w:szCs w:val="20"/>
              </w:rPr>
              <w:t>Reports</w:t>
            </w:r>
          </w:p>
        </w:tc>
        <w:tc>
          <w:tcPr>
            <w:tcW w:w="3697" w:type="dxa"/>
            <w:noWrap/>
            <w:vAlign w:val="center"/>
          </w:tcPr>
          <w:p w14:paraId="6DF82CB4"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ReportsType</w:t>
            </w:r>
          </w:p>
        </w:tc>
        <w:tc>
          <w:tcPr>
            <w:tcW w:w="1359" w:type="dxa"/>
            <w:noWrap/>
            <w:vAlign w:val="center"/>
          </w:tcPr>
          <w:p w14:paraId="64D7F571" w14:textId="77777777" w:rsidR="00FD0D06" w:rsidRPr="00C463AE" w:rsidRDefault="00FD0D06" w:rsidP="0038770F">
            <w:pPr>
              <w:jc w:val="center"/>
              <w:rPr>
                <w:szCs w:val="20"/>
              </w:rPr>
            </w:pPr>
            <w:r w:rsidRPr="00C463AE">
              <w:rPr>
                <w:szCs w:val="20"/>
              </w:rPr>
              <w:t>0..1</w:t>
            </w:r>
          </w:p>
        </w:tc>
        <w:tc>
          <w:tcPr>
            <w:tcW w:w="5745" w:type="dxa"/>
            <w:vAlign w:val="center"/>
          </w:tcPr>
          <w:p w14:paraId="4BEFDA39" w14:textId="77777777" w:rsidR="00FD0D06" w:rsidRPr="00C463AE" w:rsidRDefault="00FD0D06" w:rsidP="0038770F">
            <w:pPr>
              <w:rPr>
                <w:rFonts w:cs="Arial"/>
                <w:szCs w:val="20"/>
              </w:rPr>
            </w:pPr>
            <w:r w:rsidRPr="00C463AE">
              <w:rPr>
                <w:rFonts w:cs="Arial"/>
                <w:szCs w:val="20"/>
              </w:rPr>
              <w:t xml:space="preserve">The </w:t>
            </w:r>
            <w:r w:rsidRPr="00C463AE">
              <w:rPr>
                <w:rFonts w:ascii="Courier New" w:hAnsi="Courier New" w:cs="Courier New"/>
                <w:color w:val="000000"/>
                <w:szCs w:val="20"/>
              </w:rPr>
              <w:t>Reports</w:t>
            </w:r>
            <w:r w:rsidRPr="00C463AE">
              <w:rPr>
                <w:rFonts w:cs="Arial"/>
                <w:szCs w:val="20"/>
              </w:rPr>
              <w:t xml:space="preserve"> property specifies a set of one or more Reports.</w:t>
            </w:r>
          </w:p>
        </w:tc>
      </w:tr>
      <w:tr w:rsidR="00FD0D06" w:rsidRPr="00C463AE" w14:paraId="29F374F7" w14:textId="77777777" w:rsidTr="0038770F">
        <w:trPr>
          <w:trHeight w:val="547"/>
        </w:trPr>
        <w:tc>
          <w:tcPr>
            <w:tcW w:w="2245" w:type="dxa"/>
            <w:noWrap/>
            <w:vAlign w:val="center"/>
            <w:hideMark/>
          </w:tcPr>
          <w:p w14:paraId="7A39910D" w14:textId="77777777" w:rsidR="00FD0D06" w:rsidRPr="00C463AE" w:rsidRDefault="00FD0D06" w:rsidP="0038770F">
            <w:pPr>
              <w:rPr>
                <w:b/>
                <w:szCs w:val="20"/>
              </w:rPr>
            </w:pPr>
            <w:r w:rsidRPr="00C463AE">
              <w:rPr>
                <w:b/>
                <w:szCs w:val="20"/>
              </w:rPr>
              <w:t>Related_Packages</w:t>
            </w:r>
          </w:p>
        </w:tc>
        <w:tc>
          <w:tcPr>
            <w:tcW w:w="3697" w:type="dxa"/>
            <w:noWrap/>
            <w:vAlign w:val="center"/>
            <w:hideMark/>
          </w:tcPr>
          <w:p w14:paraId="0D7E9943" w14:textId="77777777" w:rsidR="00FD0D06" w:rsidRPr="00C463AE" w:rsidRDefault="00FD0D06" w:rsidP="0038770F">
            <w:pPr>
              <w:rPr>
                <w:rFonts w:ascii="Courier New" w:hAnsi="Courier New" w:cs="Courier New"/>
                <w:szCs w:val="20"/>
              </w:rPr>
            </w:pPr>
            <w:r w:rsidRPr="00C463AE">
              <w:rPr>
                <w:rFonts w:ascii="Courier New" w:hAnsi="Courier New" w:cs="Courier New"/>
                <w:szCs w:val="20"/>
              </w:rPr>
              <w:t>RelatedPackagesType</w:t>
            </w:r>
          </w:p>
        </w:tc>
        <w:tc>
          <w:tcPr>
            <w:tcW w:w="1359" w:type="dxa"/>
            <w:noWrap/>
            <w:vAlign w:val="center"/>
            <w:hideMark/>
          </w:tcPr>
          <w:p w14:paraId="4CCA446E" w14:textId="77777777" w:rsidR="00FD0D06" w:rsidRPr="00C463AE" w:rsidRDefault="00FD0D06" w:rsidP="0038770F">
            <w:pPr>
              <w:jc w:val="center"/>
              <w:rPr>
                <w:szCs w:val="20"/>
              </w:rPr>
            </w:pPr>
            <w:r w:rsidRPr="00C463AE">
              <w:rPr>
                <w:szCs w:val="20"/>
              </w:rPr>
              <w:t>0..1</w:t>
            </w:r>
          </w:p>
        </w:tc>
        <w:tc>
          <w:tcPr>
            <w:tcW w:w="5745" w:type="dxa"/>
            <w:vAlign w:val="center"/>
            <w:hideMark/>
          </w:tcPr>
          <w:p w14:paraId="06B0066F" w14:textId="77777777" w:rsidR="00FD0D06" w:rsidRPr="00C463AE" w:rsidRDefault="00FD0D06" w:rsidP="0038770F">
            <w:pPr>
              <w:rPr>
                <w:rFonts w:cs="Arial"/>
                <w:szCs w:val="20"/>
              </w:rPr>
            </w:pPr>
            <w:r w:rsidRPr="00C463AE">
              <w:rPr>
                <w:rFonts w:cs="Arial"/>
                <w:color w:val="000000"/>
                <w:szCs w:val="20"/>
              </w:rPr>
              <w:t xml:space="preserve">The </w:t>
            </w:r>
            <w:r w:rsidRPr="00C463AE">
              <w:rPr>
                <w:rFonts w:ascii="Courier New" w:hAnsi="Courier New" w:cs="Courier New"/>
                <w:color w:val="000000"/>
                <w:szCs w:val="20"/>
              </w:rPr>
              <w:t>Related_Packages</w:t>
            </w:r>
            <w:r w:rsidRPr="00C463AE">
              <w:rPr>
                <w:rFonts w:cs="Arial"/>
                <w:color w:val="000000"/>
                <w:szCs w:val="20"/>
              </w:rPr>
              <w:t xml:space="preserve"> property specifies a set of one or more Packages which may be relevant to this STIX Package.  </w:t>
            </w:r>
          </w:p>
        </w:tc>
      </w:tr>
    </w:tbl>
    <w:p w14:paraId="7BDAFABF" w14:textId="77777777" w:rsidR="00FD0D06" w:rsidRDefault="00FD0D06" w:rsidP="00FD0D06"/>
    <w:p w14:paraId="1AD27B7B" w14:textId="77777777" w:rsidR="00FD0D06" w:rsidRPr="00B66381" w:rsidRDefault="00FD0D06" w:rsidP="00FD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i/>
        </w:rPr>
      </w:pPr>
      <w:r w:rsidRPr="00B66381">
        <w:rPr>
          <w:rFonts w:cs="Courier New"/>
          <w:i/>
        </w:rPr>
        <w:t xml:space="preserve">DEPRECATION NOTICE: The use of the @idref attribute </w:t>
      </w:r>
      <w:r>
        <w:rPr>
          <w:rFonts w:cs="Courier New"/>
          <w:i/>
        </w:rPr>
        <w:t>on any instance at the top level of the content aggregation classes</w:t>
      </w:r>
      <w:r w:rsidRPr="00B66381">
        <w:rPr>
          <w:rFonts w:cs="Courier New"/>
          <w:i/>
        </w:rPr>
        <w:t xml:space="preserve"> is deprecated and will be removed in the next major version of STIX. Its use is strongly discouraged except for legacy applications. </w:t>
      </w:r>
      <w:r>
        <w:rPr>
          <w:rFonts w:cs="Courier New"/>
          <w:i/>
        </w:rPr>
        <w:t>Instances in these content aggregation classes</w:t>
      </w:r>
      <w:r w:rsidRPr="00B66381">
        <w:rPr>
          <w:rFonts w:cs="Courier New"/>
          <w:i/>
        </w:rPr>
        <w:t xml:space="preserve"> should only be embedded, not referenced.</w:t>
      </w:r>
    </w:p>
    <w:p w14:paraId="17D7EE89" w14:textId="77777777" w:rsidR="00FD0D06" w:rsidRDefault="00FD0D06" w:rsidP="00FD0D06">
      <w:pPr>
        <w:pStyle w:val="Heading2"/>
        <w:tabs>
          <w:tab w:val="num" w:pos="864"/>
        </w:tabs>
        <w:spacing w:before="360" w:after="60"/>
        <w:ind w:left="720" w:hanging="720"/>
      </w:pPr>
      <w:bookmarkStart w:id="119" w:name="_Ref394446305"/>
      <w:bookmarkStart w:id="120" w:name="_Toc399156250"/>
      <w:bookmarkStart w:id="121" w:name="_Toc416007471"/>
      <w:bookmarkStart w:id="122" w:name="_Toc416007803"/>
      <w:bookmarkStart w:id="123" w:name="_Toc420660209"/>
      <w:bookmarkStart w:id="124" w:name="_Toc429676554"/>
      <w:r>
        <w:t>STIXPackageVersion</w:t>
      </w:r>
      <w:bookmarkEnd w:id="119"/>
      <w:r>
        <w:t>Type Enumeration</w:t>
      </w:r>
      <w:bookmarkEnd w:id="120"/>
      <w:bookmarkEnd w:id="121"/>
      <w:bookmarkEnd w:id="122"/>
      <w:bookmarkEnd w:id="123"/>
      <w:bookmarkEnd w:id="124"/>
    </w:p>
    <w:p w14:paraId="51E6B0DF" w14:textId="06B6DD32" w:rsidR="00FD0D06" w:rsidRDefault="00FD0D06" w:rsidP="008D63F5">
      <w:pPr>
        <w:spacing w:after="240"/>
      </w:pPr>
      <w:r>
        <w:t xml:space="preserve">The </w:t>
      </w:r>
      <w:r w:rsidRPr="00D946DC">
        <w:rPr>
          <w:rFonts w:ascii="Courier New" w:hAnsi="Courier New" w:cs="Courier New"/>
        </w:rPr>
        <w:t>STIXPackage</w:t>
      </w:r>
      <w:r w:rsidRPr="00C27E6E">
        <w:rPr>
          <w:rFonts w:ascii="Courier New" w:hAnsi="Courier New" w:cs="Courier New"/>
        </w:rPr>
        <w:t>V</w:t>
      </w:r>
      <w:r w:rsidRPr="00017E55">
        <w:rPr>
          <w:rFonts w:ascii="Courier New" w:hAnsi="Courier New" w:cs="Courier New"/>
        </w:rPr>
        <w:t>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t xml:space="preserve">STIX Core </w:t>
      </w:r>
      <w:r w:rsidRPr="002A4A1D">
        <w:t>data</w:t>
      </w:r>
      <w:r>
        <w:t xml:space="preserve"> model</w:t>
      </w:r>
      <w:r w:rsidR="00321C6A">
        <w:t xml:space="preserve"> for STIX Version 1.2.1. </w:t>
      </w:r>
      <w:r>
        <w:t xml:space="preserve">The enumeration literals are given in </w:t>
      </w:r>
      <w:r w:rsidRPr="00C52758">
        <w:rPr>
          <w:b/>
          <w:color w:val="0000EE"/>
        </w:rPr>
        <w:fldChar w:fldCharType="begin"/>
      </w:r>
      <w:r w:rsidRPr="00C52758">
        <w:rPr>
          <w:b/>
          <w:color w:val="0000EE"/>
        </w:rPr>
        <w:instrText xml:space="preserve"> REF _Ref395084581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2</w:t>
      </w:r>
      <w:r w:rsidRPr="00C52758">
        <w:rPr>
          <w:b/>
          <w:color w:val="0000EE"/>
        </w:rPr>
        <w:fldChar w:fldCharType="end"/>
      </w:r>
      <w:r>
        <w:t>.</w:t>
      </w:r>
    </w:p>
    <w:p w14:paraId="1A1C3035" w14:textId="77777777" w:rsidR="00FD0D06" w:rsidRDefault="00FD0D06" w:rsidP="008D63F5">
      <w:pPr>
        <w:pStyle w:val="Caption"/>
      </w:pPr>
      <w:bookmarkStart w:id="125" w:name="_Ref395084581"/>
      <w:r w:rsidRPr="00C96A2E">
        <w:lastRenderedPageBreak/>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2</w:t>
      </w:r>
      <w:r w:rsidR="00E56EC5">
        <w:rPr>
          <w:noProof/>
        </w:rPr>
        <w:fldChar w:fldCharType="end"/>
      </w:r>
      <w:bookmarkEnd w:id="125"/>
      <w:r>
        <w:t xml:space="preserve">. Literals of the </w:t>
      </w:r>
      <w:r w:rsidRPr="00FB66A6">
        <w:rPr>
          <w:rFonts w:ascii="Courier New" w:hAnsi="Courier New" w:cs="Courier New"/>
        </w:rPr>
        <w:t>STIXPackage</w:t>
      </w:r>
      <w:r>
        <w:rPr>
          <w:rFonts w:ascii="Courier New" w:hAnsi="Courier New" w:cs="Courier New"/>
        </w:rPr>
        <w:t>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117"/>
      </w:tblGrid>
      <w:tr w:rsidR="00FD0D06" w:rsidRPr="00693F21" w14:paraId="5D372749" w14:textId="77777777" w:rsidTr="0038770F">
        <w:trPr>
          <w:trHeight w:val="547"/>
          <w:jc w:val="center"/>
        </w:trPr>
        <w:tc>
          <w:tcPr>
            <w:tcW w:w="2358" w:type="dxa"/>
            <w:shd w:val="clear" w:color="auto" w:fill="BFBFBF" w:themeFill="background1" w:themeFillShade="BF"/>
            <w:vAlign w:val="center"/>
          </w:tcPr>
          <w:p w14:paraId="467228E3" w14:textId="77777777" w:rsidR="00FD0D06" w:rsidRPr="00693F21" w:rsidRDefault="00FD0D06" w:rsidP="0038770F">
            <w:pPr>
              <w:keepNext/>
              <w:keepLines/>
              <w:rPr>
                <w:b/>
              </w:rPr>
            </w:pPr>
            <w:r>
              <w:rPr>
                <w:b/>
              </w:rPr>
              <w:t>Enumeration Literal</w:t>
            </w:r>
          </w:p>
        </w:tc>
        <w:tc>
          <w:tcPr>
            <w:tcW w:w="4117" w:type="dxa"/>
            <w:shd w:val="clear" w:color="auto" w:fill="BFBFBF" w:themeFill="background1" w:themeFillShade="BF"/>
            <w:vAlign w:val="center"/>
          </w:tcPr>
          <w:p w14:paraId="249758D2" w14:textId="77777777" w:rsidR="00FD0D06" w:rsidRPr="00693F21" w:rsidRDefault="00FD0D06" w:rsidP="0038770F">
            <w:pPr>
              <w:keepNext/>
              <w:keepLines/>
              <w:rPr>
                <w:b/>
              </w:rPr>
            </w:pPr>
            <w:r w:rsidRPr="00693F21">
              <w:rPr>
                <w:b/>
              </w:rPr>
              <w:t>Description</w:t>
            </w:r>
          </w:p>
        </w:tc>
      </w:tr>
      <w:tr w:rsidR="00FD0D06" w14:paraId="01C0C7F6" w14:textId="77777777" w:rsidTr="0038770F">
        <w:trPr>
          <w:trHeight w:val="547"/>
          <w:jc w:val="center"/>
        </w:trPr>
        <w:tc>
          <w:tcPr>
            <w:tcW w:w="2358" w:type="dxa"/>
            <w:vAlign w:val="center"/>
          </w:tcPr>
          <w:p w14:paraId="27EB01CC" w14:textId="7D0537C1" w:rsidR="00FD0D06" w:rsidRPr="00BD4C61" w:rsidRDefault="00321C6A" w:rsidP="0038770F">
            <w:pPr>
              <w:keepNext/>
              <w:keepLines/>
              <w:rPr>
                <w:b/>
                <w:szCs w:val="20"/>
              </w:rPr>
            </w:pPr>
            <w:r>
              <w:rPr>
                <w:b/>
                <w:szCs w:val="20"/>
              </w:rPr>
              <w:t>stix-1.2.1</w:t>
            </w:r>
          </w:p>
        </w:tc>
        <w:tc>
          <w:tcPr>
            <w:tcW w:w="4117" w:type="dxa"/>
            <w:vAlign w:val="center"/>
          </w:tcPr>
          <w:p w14:paraId="7DB0C69F" w14:textId="3E7C1B42" w:rsidR="00FD0D06" w:rsidRPr="00BD4C61" w:rsidRDefault="00FD0D06" w:rsidP="00321C6A">
            <w:pPr>
              <w:keepNext/>
              <w:keepLines/>
              <w:rPr>
                <w:szCs w:val="20"/>
              </w:rPr>
            </w:pPr>
            <w:r w:rsidRPr="00BD4C61">
              <w:rPr>
                <w:szCs w:val="20"/>
              </w:rPr>
              <w:t xml:space="preserve">STIX Core data model </w:t>
            </w:r>
            <w:r w:rsidR="00321C6A">
              <w:rPr>
                <w:szCs w:val="20"/>
              </w:rPr>
              <w:t>for STIX v1.2.1</w:t>
            </w:r>
          </w:p>
        </w:tc>
      </w:tr>
    </w:tbl>
    <w:p w14:paraId="1B1D1EA1" w14:textId="77777777" w:rsidR="00FD0D06" w:rsidRDefault="00FD0D06" w:rsidP="00FD0D06">
      <w:pPr>
        <w:pStyle w:val="Heading2"/>
        <w:tabs>
          <w:tab w:val="num" w:pos="864"/>
        </w:tabs>
        <w:spacing w:before="360" w:after="60"/>
        <w:ind w:left="720" w:hanging="720"/>
      </w:pPr>
      <w:bookmarkStart w:id="126" w:name="_Toc416007472"/>
      <w:bookmarkStart w:id="127" w:name="_Toc416007804"/>
      <w:bookmarkStart w:id="128" w:name="_Toc420660210"/>
      <w:bookmarkStart w:id="129" w:name="_Toc429676555"/>
      <w:r>
        <w:t>STIXHeaderType Class</w:t>
      </w:r>
      <w:bookmarkEnd w:id="126"/>
      <w:bookmarkEnd w:id="127"/>
      <w:bookmarkEnd w:id="128"/>
      <w:bookmarkEnd w:id="129"/>
    </w:p>
    <w:p w14:paraId="1A85234B" w14:textId="71E3C5B0" w:rsidR="00FD0D06" w:rsidRDefault="00FD0D06" w:rsidP="008D63F5">
      <w:pPr>
        <w:spacing w:after="240"/>
      </w:pPr>
      <w:r w:rsidRPr="00F72F6F">
        <w:t xml:space="preserve">The </w:t>
      </w:r>
      <w:r w:rsidRPr="008A6D95">
        <w:rPr>
          <w:rFonts w:ascii="Courier New" w:hAnsi="Courier New" w:cs="Courier New"/>
        </w:rPr>
        <w:t>STIXHeaderType</w:t>
      </w:r>
      <w:r w:rsidRPr="00F72F6F">
        <w:t xml:space="preserve"> </w:t>
      </w:r>
      <w:r>
        <w:t xml:space="preserve">class </w:t>
      </w:r>
      <w:r w:rsidRPr="00F72F6F">
        <w:t>provides a structure for characterizing a package of STIX content.</w:t>
      </w:r>
    </w:p>
    <w:p w14:paraId="00A7AACC" w14:textId="0663454F" w:rsidR="00FD0D06" w:rsidRPr="00F72F6F" w:rsidRDefault="00FD0D06" w:rsidP="008D63F5">
      <w:pPr>
        <w:spacing w:after="240"/>
      </w:pPr>
      <w:r>
        <w:t xml:space="preserve">The properties of the </w:t>
      </w:r>
      <w:r w:rsidRPr="00D946DC">
        <w:rPr>
          <w:rFonts w:ascii="Courier New" w:hAnsi="Courier New" w:cs="Courier New"/>
        </w:rPr>
        <w:t>STIXHeaderType</w:t>
      </w:r>
      <w:r>
        <w:t xml:space="preserve"> class are given in </w:t>
      </w:r>
      <w:r w:rsidRPr="00BD4C61">
        <w:rPr>
          <w:b/>
          <w:color w:val="0000EE"/>
        </w:rPr>
        <w:fldChar w:fldCharType="begin"/>
      </w:r>
      <w:r w:rsidRPr="00BD4C61">
        <w:rPr>
          <w:b/>
          <w:color w:val="0000EE"/>
        </w:rPr>
        <w:instrText xml:space="preserve"> REF _Ref416901032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3</w:t>
      </w:r>
      <w:r w:rsidRPr="00BD4C61">
        <w:rPr>
          <w:b/>
          <w:color w:val="0000EE"/>
        </w:rPr>
        <w:fldChar w:fldCharType="end"/>
      </w:r>
      <w:r>
        <w:t>.</w:t>
      </w:r>
    </w:p>
    <w:p w14:paraId="3B501094" w14:textId="77777777" w:rsidR="00FD0D06" w:rsidRDefault="00FD0D06" w:rsidP="00FD0D06"/>
    <w:p w14:paraId="0998C7A6" w14:textId="77777777" w:rsidR="00FD0D06" w:rsidRPr="0090553B" w:rsidRDefault="00FD0D06" w:rsidP="008D63F5">
      <w:pPr>
        <w:pStyle w:val="Caption"/>
        <w:rPr>
          <w:b/>
        </w:rPr>
      </w:pPr>
      <w:bookmarkStart w:id="130" w:name="_Ref416901032"/>
      <w:r w:rsidRPr="0090553B">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3</w:t>
      </w:r>
      <w:r w:rsidR="00E56EC5">
        <w:rPr>
          <w:noProof/>
        </w:rPr>
        <w:fldChar w:fldCharType="end"/>
      </w:r>
      <w:bookmarkEnd w:id="130"/>
      <w:r w:rsidRPr="0090553B">
        <w:t>.</w:t>
      </w:r>
      <w:r>
        <w:t xml:space="preserve"> Properties of the </w:t>
      </w:r>
      <w:r w:rsidRPr="0090553B">
        <w:rPr>
          <w:rFonts w:ascii="Courier New" w:hAnsi="Courier New" w:cs="Courier New"/>
        </w:rPr>
        <w:t>STIXHeaderType</w:t>
      </w:r>
      <w:r>
        <w:rPr>
          <w:rFonts w:cs="Courier New"/>
        </w:rPr>
        <w:t xml:space="preserve"> class</w:t>
      </w:r>
    </w:p>
    <w:tbl>
      <w:tblPr>
        <w:tblStyle w:val="TableGrid"/>
        <w:tblpPr w:leftFromText="180" w:rightFromText="180" w:vertAnchor="text" w:tblpY="1"/>
        <w:tblOverlap w:val="never"/>
        <w:tblW w:w="14035" w:type="dxa"/>
        <w:tblLayout w:type="fixed"/>
        <w:tblLook w:val="04A0" w:firstRow="1" w:lastRow="0" w:firstColumn="1" w:lastColumn="0" w:noHBand="0" w:noVBand="1"/>
      </w:tblPr>
      <w:tblGrid>
        <w:gridCol w:w="1998"/>
        <w:gridCol w:w="3780"/>
        <w:gridCol w:w="1260"/>
        <w:gridCol w:w="6997"/>
      </w:tblGrid>
      <w:tr w:rsidR="00FD0D06" w:rsidRPr="00BD4C61" w14:paraId="1D966FE3" w14:textId="77777777" w:rsidTr="00BD4C61">
        <w:trPr>
          <w:trHeight w:val="547"/>
        </w:trPr>
        <w:tc>
          <w:tcPr>
            <w:tcW w:w="1998" w:type="dxa"/>
            <w:shd w:val="clear" w:color="auto" w:fill="BFBFBF" w:themeFill="background1" w:themeFillShade="BF"/>
            <w:noWrap/>
            <w:vAlign w:val="center"/>
          </w:tcPr>
          <w:p w14:paraId="452FEDFE" w14:textId="77777777" w:rsidR="00FD0D06" w:rsidRPr="00BD4C61" w:rsidRDefault="00FD0D06" w:rsidP="0038770F">
            <w:pPr>
              <w:ind w:right="-1620"/>
              <w:rPr>
                <w:b/>
                <w:szCs w:val="20"/>
              </w:rPr>
            </w:pPr>
            <w:r w:rsidRPr="00BD4C61">
              <w:rPr>
                <w:b/>
                <w:szCs w:val="20"/>
              </w:rPr>
              <w:t>Name</w:t>
            </w:r>
          </w:p>
        </w:tc>
        <w:tc>
          <w:tcPr>
            <w:tcW w:w="3780" w:type="dxa"/>
            <w:shd w:val="clear" w:color="auto" w:fill="BFBFBF" w:themeFill="background1" w:themeFillShade="BF"/>
            <w:noWrap/>
            <w:vAlign w:val="center"/>
          </w:tcPr>
          <w:p w14:paraId="5AC9F613" w14:textId="77777777" w:rsidR="00FD0D06" w:rsidRPr="00BD4C61" w:rsidRDefault="00FD0D06" w:rsidP="0038770F">
            <w:pPr>
              <w:ind w:right="-1620"/>
              <w:rPr>
                <w:rFonts w:ascii="Courier New" w:hAnsi="Courier New" w:cs="Courier New"/>
                <w:i/>
                <w:szCs w:val="20"/>
              </w:rPr>
            </w:pPr>
            <w:r w:rsidRPr="00BD4C61">
              <w:rPr>
                <w:b/>
                <w:szCs w:val="20"/>
              </w:rPr>
              <w:t>Type</w:t>
            </w:r>
          </w:p>
        </w:tc>
        <w:tc>
          <w:tcPr>
            <w:tcW w:w="1260" w:type="dxa"/>
            <w:shd w:val="clear" w:color="auto" w:fill="BFBFBF" w:themeFill="background1" w:themeFillShade="BF"/>
            <w:noWrap/>
            <w:vAlign w:val="center"/>
          </w:tcPr>
          <w:p w14:paraId="10F217B7" w14:textId="77777777" w:rsidR="00FD0D06" w:rsidRPr="00BD4C61" w:rsidRDefault="00FD0D06" w:rsidP="0038770F">
            <w:pPr>
              <w:ind w:right="-1620"/>
              <w:rPr>
                <w:szCs w:val="20"/>
              </w:rPr>
            </w:pPr>
            <w:r w:rsidRPr="00BD4C61">
              <w:rPr>
                <w:b/>
                <w:szCs w:val="20"/>
              </w:rPr>
              <w:t>Multiplicity</w:t>
            </w:r>
          </w:p>
        </w:tc>
        <w:tc>
          <w:tcPr>
            <w:tcW w:w="6997" w:type="dxa"/>
            <w:shd w:val="clear" w:color="auto" w:fill="BFBFBF" w:themeFill="background1" w:themeFillShade="BF"/>
            <w:vAlign w:val="center"/>
          </w:tcPr>
          <w:p w14:paraId="32846EAB" w14:textId="77777777" w:rsidR="00FD0D06" w:rsidRPr="00BD4C61" w:rsidRDefault="00FD0D06" w:rsidP="0038770F">
            <w:pPr>
              <w:ind w:right="-1620"/>
              <w:rPr>
                <w:szCs w:val="20"/>
              </w:rPr>
            </w:pPr>
            <w:r w:rsidRPr="00BD4C61">
              <w:rPr>
                <w:b/>
                <w:szCs w:val="20"/>
              </w:rPr>
              <w:t>Description</w:t>
            </w:r>
          </w:p>
        </w:tc>
      </w:tr>
      <w:tr w:rsidR="00FD0D06" w:rsidRPr="00BD4C61" w14:paraId="49C499AA" w14:textId="77777777" w:rsidTr="00BD4C61">
        <w:trPr>
          <w:trHeight w:val="547"/>
        </w:trPr>
        <w:tc>
          <w:tcPr>
            <w:tcW w:w="1998" w:type="dxa"/>
            <w:shd w:val="clear" w:color="auto" w:fill="DDD9C3" w:themeFill="background2" w:themeFillShade="E6"/>
            <w:noWrap/>
            <w:vAlign w:val="center"/>
            <w:hideMark/>
          </w:tcPr>
          <w:p w14:paraId="2F4F222B" w14:textId="77777777" w:rsidR="00FD0D06" w:rsidRPr="00BD4C61" w:rsidRDefault="00FD0D06" w:rsidP="0038770F">
            <w:pPr>
              <w:ind w:right="-1620"/>
              <w:rPr>
                <w:b/>
                <w:szCs w:val="20"/>
              </w:rPr>
            </w:pPr>
            <w:r w:rsidRPr="00BD4C61">
              <w:rPr>
                <w:b/>
                <w:szCs w:val="20"/>
              </w:rPr>
              <w:t>Title</w:t>
            </w:r>
          </w:p>
        </w:tc>
        <w:tc>
          <w:tcPr>
            <w:tcW w:w="3780" w:type="dxa"/>
            <w:shd w:val="clear" w:color="auto" w:fill="DDD9C3" w:themeFill="background2" w:themeFillShade="E6"/>
            <w:noWrap/>
            <w:vAlign w:val="center"/>
            <w:hideMark/>
          </w:tcPr>
          <w:p w14:paraId="09DEA923" w14:textId="77777777" w:rsidR="00FD0D06" w:rsidRPr="00BD4C61" w:rsidRDefault="00FD0D06" w:rsidP="0038770F">
            <w:pPr>
              <w:ind w:right="-1620"/>
              <w:rPr>
                <w:rFonts w:ascii="Courier New" w:hAnsi="Courier New" w:cs="Courier New"/>
                <w:i/>
                <w:szCs w:val="20"/>
              </w:rPr>
            </w:pPr>
            <w:r w:rsidRPr="00BD4C61">
              <w:rPr>
                <w:rFonts w:ascii="Courier New" w:hAnsi="Courier New" w:cs="Courier New"/>
                <w:szCs w:val="20"/>
              </w:rPr>
              <w:t>basicDataTypes:BasicString</w:t>
            </w:r>
          </w:p>
        </w:tc>
        <w:tc>
          <w:tcPr>
            <w:tcW w:w="1260" w:type="dxa"/>
            <w:shd w:val="clear" w:color="auto" w:fill="DDD9C3" w:themeFill="background2" w:themeFillShade="E6"/>
            <w:noWrap/>
            <w:vAlign w:val="center"/>
            <w:hideMark/>
          </w:tcPr>
          <w:p w14:paraId="3E0B4B34" w14:textId="77777777" w:rsidR="00FD0D06" w:rsidRPr="00BD4C61" w:rsidRDefault="00FD0D06" w:rsidP="0038770F">
            <w:pPr>
              <w:ind w:right="-108"/>
              <w:jc w:val="center"/>
              <w:rPr>
                <w:szCs w:val="20"/>
              </w:rPr>
            </w:pPr>
            <w:r w:rsidRPr="00BD4C61">
              <w:rPr>
                <w:szCs w:val="20"/>
              </w:rPr>
              <w:t>0..1</w:t>
            </w:r>
          </w:p>
        </w:tc>
        <w:tc>
          <w:tcPr>
            <w:tcW w:w="6997" w:type="dxa"/>
            <w:shd w:val="clear" w:color="auto" w:fill="DDD9C3" w:themeFill="background2" w:themeFillShade="E6"/>
            <w:vAlign w:val="center"/>
            <w:hideMark/>
          </w:tcPr>
          <w:p w14:paraId="02A800D8" w14:textId="57E08A64"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Title</w:t>
            </w:r>
            <w:r w:rsidRPr="00BD4C61">
              <w:rPr>
                <w:rFonts w:cs="Arial"/>
                <w:color w:val="000000"/>
                <w:szCs w:val="20"/>
              </w:rPr>
              <w:t xml:space="preserve"> property captures a title for the STIX Package and reflects what the content producer thinks the Package as a whole should be called.  The Ti</w:t>
            </w:r>
            <w:r w:rsidRPr="00BD4C61">
              <w:rPr>
                <w:rFonts w:ascii="Courier New" w:hAnsi="Courier New" w:cs="Courier New"/>
                <w:color w:val="000000"/>
                <w:szCs w:val="20"/>
              </w:rPr>
              <w:t>t</w:t>
            </w:r>
            <w:r w:rsidRPr="00BD4C61">
              <w:rPr>
                <w:rFonts w:cs="Arial"/>
                <w:color w:val="000000"/>
                <w:szCs w:val="20"/>
              </w:rPr>
              <w:t xml:space="preserve">le property is typically used by humans to reference a particular Package; however, it is not suggested for correlation. </w:t>
            </w:r>
          </w:p>
          <w:p w14:paraId="0235171E" w14:textId="77777777" w:rsidR="00FD0D06" w:rsidRPr="00BD4C61" w:rsidRDefault="00FD0D06" w:rsidP="0038770F">
            <w:pPr>
              <w:rPr>
                <w:rFonts w:ascii="Calibri" w:hAnsi="Calibri"/>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5D933169" w14:textId="77777777" w:rsidTr="00BD4C61">
        <w:trPr>
          <w:trHeight w:val="547"/>
        </w:trPr>
        <w:tc>
          <w:tcPr>
            <w:tcW w:w="1998" w:type="dxa"/>
            <w:shd w:val="clear" w:color="auto" w:fill="DDD9C3" w:themeFill="background2" w:themeFillShade="E6"/>
            <w:noWrap/>
            <w:vAlign w:val="center"/>
            <w:hideMark/>
          </w:tcPr>
          <w:p w14:paraId="1647EF57" w14:textId="77777777" w:rsidR="00FD0D06" w:rsidRPr="00BD4C61" w:rsidRDefault="00FD0D06" w:rsidP="0038770F">
            <w:pPr>
              <w:ind w:right="-1620"/>
              <w:rPr>
                <w:b/>
                <w:szCs w:val="20"/>
              </w:rPr>
            </w:pPr>
            <w:r w:rsidRPr="00BD4C61">
              <w:rPr>
                <w:b/>
                <w:szCs w:val="20"/>
              </w:rPr>
              <w:t>Package_Intent</w:t>
            </w:r>
          </w:p>
        </w:tc>
        <w:tc>
          <w:tcPr>
            <w:tcW w:w="3780" w:type="dxa"/>
            <w:shd w:val="clear" w:color="auto" w:fill="DDD9C3" w:themeFill="background2" w:themeFillShade="E6"/>
            <w:noWrap/>
            <w:vAlign w:val="center"/>
            <w:hideMark/>
          </w:tcPr>
          <w:p w14:paraId="60B58D9B"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w:t>
            </w:r>
          </w:p>
          <w:p w14:paraId="30066B92"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VocabularyStringType</w:t>
            </w:r>
          </w:p>
        </w:tc>
        <w:tc>
          <w:tcPr>
            <w:tcW w:w="1260" w:type="dxa"/>
            <w:shd w:val="clear" w:color="auto" w:fill="DDD9C3" w:themeFill="background2" w:themeFillShade="E6"/>
            <w:noWrap/>
            <w:vAlign w:val="center"/>
            <w:hideMark/>
          </w:tcPr>
          <w:p w14:paraId="015987F9"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4BEB9FAB" w14:textId="5C29F791"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Package_Intent</w:t>
            </w:r>
            <w:r w:rsidRPr="00BD4C61">
              <w:rPr>
                <w:rFonts w:cs="Arial"/>
                <w:szCs w:val="20"/>
              </w:rPr>
              <w:t xml:space="preserve"> property specifies the intended purpose(s) or use(s) for The STIX Package. Examples of potential purposes are </w:t>
            </w:r>
            <w:r w:rsidRPr="00BD4C61">
              <w:rPr>
                <w:rFonts w:cs="Arial"/>
                <w:i/>
                <w:szCs w:val="20"/>
              </w:rPr>
              <w:t>phishing</w:t>
            </w:r>
            <w:r w:rsidRPr="00BD4C61">
              <w:rPr>
                <w:rFonts w:cs="Arial"/>
                <w:szCs w:val="20"/>
              </w:rPr>
              <w:t xml:space="preserve">, </w:t>
            </w:r>
            <w:r w:rsidRPr="00BD4C61">
              <w:rPr>
                <w:rFonts w:cs="Arial"/>
                <w:i/>
                <w:szCs w:val="20"/>
              </w:rPr>
              <w:t>exploit characterization</w:t>
            </w:r>
            <w:r w:rsidRPr="00BD4C61">
              <w:rPr>
                <w:rFonts w:cs="Arial"/>
                <w:szCs w:val="20"/>
              </w:rPr>
              <w:t xml:space="preserve"> and </w:t>
            </w:r>
            <w:r w:rsidRPr="00BD4C61">
              <w:rPr>
                <w:rFonts w:cs="Arial"/>
                <w:i/>
                <w:szCs w:val="20"/>
              </w:rPr>
              <w:t xml:space="preserve">malware samples </w:t>
            </w:r>
            <w:r w:rsidRPr="00BD4C61">
              <w:rPr>
                <w:rFonts w:cs="Arial"/>
                <w:szCs w:val="20"/>
              </w:rPr>
              <w:t>(these specific values</w:t>
            </w:r>
            <w:r w:rsidRPr="00BD4C61">
              <w:rPr>
                <w:rFonts w:cs="Arial"/>
                <w:color w:val="000000"/>
                <w:szCs w:val="20"/>
              </w:rPr>
              <w:t xml:space="preserve"> are only provided to help explain the </w:t>
            </w:r>
            <w:r w:rsidRPr="00BD4C61">
              <w:rPr>
                <w:rFonts w:cs="Arial"/>
                <w:szCs w:val="20"/>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BD4C61">
              <w:rPr>
                <w:rFonts w:ascii="Courier New" w:hAnsi="Courier New" w:cs="Courier New"/>
                <w:color w:val="000000"/>
                <w:szCs w:val="20"/>
              </w:rPr>
              <w:t>stixCommon:ControlledVocabularyStringType</w:t>
            </w:r>
            <w:r w:rsidRPr="00BD4C61">
              <w:rPr>
                <w:rFonts w:cs="Arial"/>
                <w:szCs w:val="20"/>
              </w:rPr>
              <w:t xml:space="preserve"> class</w:t>
            </w:r>
            <w:r w:rsidRPr="00BD4C61">
              <w:rPr>
                <w:rFonts w:cs="Arial"/>
                <w:color w:val="000000"/>
                <w:szCs w:val="20"/>
              </w:rPr>
              <w:t xml:space="preserve">. </w:t>
            </w:r>
            <w:r w:rsidRPr="00BD4C61">
              <w:rPr>
                <w:rFonts w:cs="Arial"/>
                <w:szCs w:val="20"/>
              </w:rPr>
              <w:t xml:space="preserve"> The STIX default vocabulary class for use in this property is </w:t>
            </w:r>
            <w:r w:rsidRPr="00BD4C61">
              <w:rPr>
                <w:rFonts w:cs="Arial"/>
                <w:i/>
                <w:szCs w:val="20"/>
              </w:rPr>
              <w:t>'PackageIntentVocab-1.0'</w:t>
            </w:r>
            <w:r w:rsidRPr="00BD4C61">
              <w:rPr>
                <w:rFonts w:cs="Arial"/>
                <w:szCs w:val="20"/>
              </w:rPr>
              <w:t>.</w:t>
            </w:r>
          </w:p>
          <w:p w14:paraId="29593000" w14:textId="77777777" w:rsidR="00FD0D06" w:rsidRPr="00BD4C61" w:rsidRDefault="00FD0D06" w:rsidP="0038770F">
            <w:pPr>
              <w:rPr>
                <w:rFonts w:cs="Arial"/>
                <w:szCs w:val="20"/>
              </w:rPr>
            </w:pPr>
            <w:r w:rsidRPr="00BD4C61">
              <w:rPr>
                <w:rFonts w:cs="Arial"/>
                <w:color w:val="000000"/>
                <w:szCs w:val="20"/>
              </w:rPr>
              <w:t xml:space="preserve">DEPRECATED: This property is deprecated and will be removed in the next </w:t>
            </w:r>
            <w:r w:rsidRPr="00BD4C61">
              <w:rPr>
                <w:rFonts w:cs="Arial"/>
                <w:color w:val="000000"/>
                <w:szCs w:val="20"/>
              </w:rPr>
              <w:lastRenderedPageBreak/>
              <w:t>major version of STIX. Its use is strongly discouraged except for legacy applications.</w:t>
            </w:r>
          </w:p>
        </w:tc>
      </w:tr>
      <w:tr w:rsidR="00FD0D06" w:rsidRPr="00BD4C61" w14:paraId="22860B43" w14:textId="77777777" w:rsidTr="00BD4C61">
        <w:trPr>
          <w:trHeight w:val="547"/>
        </w:trPr>
        <w:tc>
          <w:tcPr>
            <w:tcW w:w="1998" w:type="dxa"/>
            <w:shd w:val="clear" w:color="auto" w:fill="DDD9C3" w:themeFill="background2" w:themeFillShade="E6"/>
            <w:noWrap/>
            <w:vAlign w:val="center"/>
            <w:hideMark/>
          </w:tcPr>
          <w:p w14:paraId="72DB78EF" w14:textId="77777777" w:rsidR="00FD0D06" w:rsidRPr="00BD4C61" w:rsidRDefault="00FD0D06" w:rsidP="0038770F">
            <w:pPr>
              <w:ind w:right="-1620"/>
              <w:rPr>
                <w:b/>
                <w:szCs w:val="20"/>
              </w:rPr>
            </w:pPr>
            <w:r w:rsidRPr="00BD4C61">
              <w:rPr>
                <w:b/>
                <w:szCs w:val="20"/>
              </w:rPr>
              <w:lastRenderedPageBreak/>
              <w:t>Description</w:t>
            </w:r>
          </w:p>
        </w:tc>
        <w:tc>
          <w:tcPr>
            <w:tcW w:w="3780" w:type="dxa"/>
            <w:shd w:val="clear" w:color="auto" w:fill="DDD9C3" w:themeFill="background2" w:themeFillShade="E6"/>
            <w:noWrap/>
            <w:vAlign w:val="center"/>
            <w:hideMark/>
          </w:tcPr>
          <w:p w14:paraId="68BB6953"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8C482C5"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2C206B97" w14:textId="3BE1D683"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Description</w:t>
            </w:r>
            <w:r w:rsidRPr="00BD4C61">
              <w:rPr>
                <w:rFonts w:cs="Arial"/>
                <w:color w:val="000000"/>
                <w:szCs w:val="20"/>
              </w:rPr>
              <w:t xml:space="preserve"> property captures a textual description of the STIX Package.  Any length is permitted.  Optional formatting is supported via the </w:t>
            </w:r>
            <w:r w:rsidRPr="00BD4C61">
              <w:rPr>
                <w:rFonts w:ascii="Courier New" w:hAnsi="Courier New" w:cs="Courier New"/>
                <w:color w:val="000000"/>
                <w:szCs w:val="20"/>
              </w:rPr>
              <w:t>structuring_format</w:t>
            </w:r>
            <w:r w:rsidRPr="00BD4C61">
              <w:rPr>
                <w:rFonts w:cs="Arial"/>
                <w:color w:val="000000"/>
                <w:szCs w:val="20"/>
              </w:rPr>
              <w:t xml:space="preserve"> property of the </w:t>
            </w:r>
            <w:r w:rsidRPr="00BD4C61">
              <w:rPr>
                <w:rFonts w:ascii="Courier New" w:hAnsi="Courier New" w:cs="Courier New"/>
                <w:color w:val="000000"/>
                <w:szCs w:val="20"/>
              </w:rPr>
              <w:t>StructuredTextType</w:t>
            </w:r>
            <w:r w:rsidR="008D63F5" w:rsidRPr="00BD4C61">
              <w:rPr>
                <w:rFonts w:cs="Arial"/>
                <w:color w:val="000000"/>
                <w:szCs w:val="20"/>
              </w:rPr>
              <w:t xml:space="preserve"> class.</w:t>
            </w:r>
          </w:p>
          <w:p w14:paraId="72CC4BD4"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059EE0DC" w14:textId="77777777" w:rsidTr="00BD4C61">
        <w:trPr>
          <w:trHeight w:val="547"/>
        </w:trPr>
        <w:tc>
          <w:tcPr>
            <w:tcW w:w="1998" w:type="dxa"/>
            <w:shd w:val="clear" w:color="auto" w:fill="DDD9C3" w:themeFill="background2" w:themeFillShade="E6"/>
            <w:noWrap/>
            <w:vAlign w:val="center"/>
            <w:hideMark/>
          </w:tcPr>
          <w:p w14:paraId="0B6ADDF0" w14:textId="77777777" w:rsidR="00FD0D06" w:rsidRPr="00BD4C61" w:rsidRDefault="00FD0D06" w:rsidP="0038770F">
            <w:pPr>
              <w:ind w:right="-1620"/>
              <w:rPr>
                <w:b/>
                <w:szCs w:val="20"/>
              </w:rPr>
            </w:pPr>
            <w:r w:rsidRPr="00BD4C61">
              <w:rPr>
                <w:b/>
                <w:szCs w:val="20"/>
              </w:rPr>
              <w:t>Short_Description</w:t>
            </w:r>
          </w:p>
        </w:tc>
        <w:tc>
          <w:tcPr>
            <w:tcW w:w="3780" w:type="dxa"/>
            <w:shd w:val="clear" w:color="auto" w:fill="DDD9C3" w:themeFill="background2" w:themeFillShade="E6"/>
            <w:noWrap/>
            <w:vAlign w:val="center"/>
            <w:hideMark/>
          </w:tcPr>
          <w:p w14:paraId="1DD0F670"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stixCommon:StructuredTextType</w:t>
            </w:r>
          </w:p>
        </w:tc>
        <w:tc>
          <w:tcPr>
            <w:tcW w:w="1260" w:type="dxa"/>
            <w:shd w:val="clear" w:color="auto" w:fill="DDD9C3" w:themeFill="background2" w:themeFillShade="E6"/>
            <w:noWrap/>
            <w:vAlign w:val="center"/>
            <w:hideMark/>
          </w:tcPr>
          <w:p w14:paraId="748AEDA4" w14:textId="77777777" w:rsidR="00FD0D06" w:rsidRPr="00BD4C61" w:rsidRDefault="00FD0D06" w:rsidP="0038770F">
            <w:pPr>
              <w:ind w:right="-108"/>
              <w:jc w:val="center"/>
              <w:rPr>
                <w:szCs w:val="20"/>
              </w:rPr>
            </w:pPr>
            <w:r w:rsidRPr="00BD4C61">
              <w:rPr>
                <w:szCs w:val="20"/>
              </w:rPr>
              <w:t>0..*</w:t>
            </w:r>
          </w:p>
        </w:tc>
        <w:tc>
          <w:tcPr>
            <w:tcW w:w="6997" w:type="dxa"/>
            <w:shd w:val="clear" w:color="auto" w:fill="DDD9C3" w:themeFill="background2" w:themeFillShade="E6"/>
            <w:vAlign w:val="center"/>
            <w:hideMark/>
          </w:tcPr>
          <w:p w14:paraId="70C46592" w14:textId="2F4A7BDA"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Short_Description</w:t>
            </w:r>
            <w:r w:rsidRPr="00BD4C61">
              <w:rPr>
                <w:rFonts w:cs="Arial"/>
                <w:color w:val="000000"/>
                <w:szCs w:val="20"/>
              </w:rPr>
              <w:t xml:space="preserve"> property captures a short textual description of the STIX Package.   This property is secondary and should only be used if the </w:t>
            </w:r>
            <w:r w:rsidRPr="00BD4C61">
              <w:rPr>
                <w:rFonts w:ascii="Courier New" w:hAnsi="Courier New" w:cs="Courier New"/>
                <w:color w:val="000000"/>
                <w:szCs w:val="20"/>
              </w:rPr>
              <w:t>Description</w:t>
            </w:r>
            <w:r w:rsidRPr="00BD4C61">
              <w:rPr>
                <w:rFonts w:cs="Arial"/>
                <w:color w:val="000000"/>
                <w:szCs w:val="20"/>
              </w:rPr>
              <w:t xml:space="preserve"> property is already populated and another, sh</w:t>
            </w:r>
            <w:r w:rsidR="008D63F5" w:rsidRPr="00BD4C61">
              <w:rPr>
                <w:rFonts w:cs="Arial"/>
                <w:color w:val="000000"/>
                <w:szCs w:val="20"/>
              </w:rPr>
              <w:t>orter description is available.</w:t>
            </w:r>
          </w:p>
          <w:p w14:paraId="397982E2" w14:textId="77777777" w:rsidR="00FD0D06" w:rsidRPr="00BD4C61" w:rsidRDefault="00FD0D06" w:rsidP="0038770F">
            <w:pPr>
              <w:rPr>
                <w:rFonts w:cs="Arial"/>
                <w:color w:val="000000"/>
                <w:szCs w:val="20"/>
              </w:rPr>
            </w:pPr>
            <w:r w:rsidRPr="00BD4C61">
              <w:rPr>
                <w:rFonts w:cs="Arial"/>
                <w:color w:val="000000"/>
                <w:szCs w:val="20"/>
              </w:rPr>
              <w:t>DEPRECATED: This property is deprecated and will be removed in the next major version of STIX. Its use is strongly discouraged except for legacy applications.</w:t>
            </w:r>
          </w:p>
        </w:tc>
      </w:tr>
      <w:tr w:rsidR="00FD0D06" w:rsidRPr="00BD4C61" w14:paraId="72E95672" w14:textId="77777777" w:rsidTr="00BD4C61">
        <w:trPr>
          <w:trHeight w:val="547"/>
        </w:trPr>
        <w:tc>
          <w:tcPr>
            <w:tcW w:w="1998" w:type="dxa"/>
            <w:noWrap/>
            <w:vAlign w:val="center"/>
            <w:hideMark/>
          </w:tcPr>
          <w:p w14:paraId="3B2519B6" w14:textId="77777777" w:rsidR="00FD0D06" w:rsidRPr="00BD4C61" w:rsidRDefault="00FD0D06" w:rsidP="0038770F">
            <w:pPr>
              <w:ind w:right="-1620"/>
              <w:rPr>
                <w:b/>
                <w:szCs w:val="20"/>
              </w:rPr>
            </w:pPr>
            <w:r w:rsidRPr="00BD4C61">
              <w:rPr>
                <w:b/>
                <w:szCs w:val="20"/>
              </w:rPr>
              <w:t>Profiles</w:t>
            </w:r>
          </w:p>
        </w:tc>
        <w:tc>
          <w:tcPr>
            <w:tcW w:w="3780" w:type="dxa"/>
            <w:noWrap/>
            <w:vAlign w:val="center"/>
            <w:hideMark/>
          </w:tcPr>
          <w:p w14:paraId="19582107"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stixCommon:ProfilesType</w:t>
            </w:r>
          </w:p>
        </w:tc>
        <w:tc>
          <w:tcPr>
            <w:tcW w:w="1260" w:type="dxa"/>
            <w:noWrap/>
            <w:vAlign w:val="center"/>
            <w:hideMark/>
          </w:tcPr>
          <w:p w14:paraId="64F7CF13"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1CFFB53" w14:textId="77777777" w:rsidR="00FD0D06" w:rsidRPr="00BD4C61" w:rsidRDefault="00FD0D06" w:rsidP="0038770F">
            <w:pPr>
              <w:rPr>
                <w:rFonts w:cs="Arial"/>
                <w:szCs w:val="20"/>
              </w:rPr>
            </w:pPr>
            <w:r w:rsidRPr="00BD4C61">
              <w:rPr>
                <w:rFonts w:cs="Arial"/>
                <w:szCs w:val="20"/>
              </w:rPr>
              <w:t xml:space="preserve">The </w:t>
            </w:r>
            <w:r w:rsidRPr="00BD4C61">
              <w:rPr>
                <w:rFonts w:ascii="Courier New" w:hAnsi="Courier New" w:cs="Courier New"/>
                <w:color w:val="000000"/>
                <w:szCs w:val="20"/>
              </w:rPr>
              <w:t>Profiles</w:t>
            </w:r>
            <w:r w:rsidRPr="00BD4C61">
              <w:rPr>
                <w:rFonts w:cs="Arial"/>
                <w:szCs w:val="20"/>
              </w:rPr>
              <w:t xml:space="preserve"> property specifies a set of one or more profiles that the content of the STIX Package conforms to.</w:t>
            </w:r>
          </w:p>
        </w:tc>
      </w:tr>
      <w:tr w:rsidR="00FD0D06" w:rsidRPr="00BD4C61" w14:paraId="006BBE62" w14:textId="77777777" w:rsidTr="00BD4C61">
        <w:trPr>
          <w:trHeight w:val="547"/>
        </w:trPr>
        <w:tc>
          <w:tcPr>
            <w:tcW w:w="1998" w:type="dxa"/>
            <w:noWrap/>
            <w:vAlign w:val="center"/>
          </w:tcPr>
          <w:p w14:paraId="7CA65590" w14:textId="77777777" w:rsidR="00FD0D06" w:rsidRPr="00BD4C61" w:rsidRDefault="00FD0D06" w:rsidP="0038770F">
            <w:pPr>
              <w:ind w:right="-1620"/>
              <w:rPr>
                <w:b/>
                <w:szCs w:val="20"/>
              </w:rPr>
            </w:pPr>
            <w:r w:rsidRPr="00BD4C61">
              <w:rPr>
                <w:b/>
                <w:szCs w:val="20"/>
              </w:rPr>
              <w:t>Handling</w:t>
            </w:r>
          </w:p>
        </w:tc>
        <w:tc>
          <w:tcPr>
            <w:tcW w:w="3780" w:type="dxa"/>
            <w:noWrap/>
            <w:vAlign w:val="center"/>
          </w:tcPr>
          <w:p w14:paraId="142D62C9"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marking:MarkingType</w:t>
            </w:r>
          </w:p>
        </w:tc>
        <w:tc>
          <w:tcPr>
            <w:tcW w:w="1260" w:type="dxa"/>
            <w:noWrap/>
            <w:vAlign w:val="center"/>
          </w:tcPr>
          <w:p w14:paraId="2C337B08" w14:textId="77777777" w:rsidR="00FD0D06" w:rsidRPr="00BD4C61" w:rsidRDefault="00FD0D06" w:rsidP="0038770F">
            <w:pPr>
              <w:ind w:right="-108"/>
              <w:jc w:val="center"/>
              <w:rPr>
                <w:szCs w:val="20"/>
              </w:rPr>
            </w:pPr>
            <w:r w:rsidRPr="00BD4C61">
              <w:rPr>
                <w:szCs w:val="20"/>
              </w:rPr>
              <w:t>0..1</w:t>
            </w:r>
          </w:p>
        </w:tc>
        <w:tc>
          <w:tcPr>
            <w:tcW w:w="6997" w:type="dxa"/>
            <w:vAlign w:val="center"/>
          </w:tcPr>
          <w:p w14:paraId="4E03BCB8"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Handling</w:t>
            </w:r>
            <w:r w:rsidRPr="00BD4C61">
              <w:rPr>
                <w:rFonts w:cs="Arial"/>
                <w:color w:val="000000"/>
                <w:szCs w:val="20"/>
              </w:rPr>
              <w:t xml:space="preserve"> property specifies the appropriate data handling markings for the properties of this STIX Package. The marking scope is limited to the STIX Package and the content it contains. Note that data handling markings can also be specified at a higher level.</w:t>
            </w:r>
          </w:p>
        </w:tc>
      </w:tr>
      <w:tr w:rsidR="00FD0D06" w:rsidRPr="00BD4C61" w14:paraId="3919992E" w14:textId="77777777" w:rsidTr="00BD4C61">
        <w:trPr>
          <w:trHeight w:val="547"/>
        </w:trPr>
        <w:tc>
          <w:tcPr>
            <w:tcW w:w="1998" w:type="dxa"/>
            <w:noWrap/>
            <w:vAlign w:val="center"/>
            <w:hideMark/>
          </w:tcPr>
          <w:p w14:paraId="4073596B" w14:textId="77777777" w:rsidR="00FD0D06" w:rsidRPr="00BD4C61" w:rsidRDefault="00FD0D06" w:rsidP="0038770F">
            <w:pPr>
              <w:ind w:right="-1620"/>
              <w:rPr>
                <w:b/>
                <w:szCs w:val="20"/>
              </w:rPr>
            </w:pPr>
            <w:r w:rsidRPr="00BD4C61">
              <w:rPr>
                <w:b/>
                <w:szCs w:val="20"/>
              </w:rPr>
              <w:t>Information_Source</w:t>
            </w:r>
          </w:p>
        </w:tc>
        <w:tc>
          <w:tcPr>
            <w:tcW w:w="3780" w:type="dxa"/>
            <w:noWrap/>
            <w:vAlign w:val="center"/>
            <w:hideMark/>
          </w:tcPr>
          <w:p w14:paraId="243A30F8" w14:textId="77777777" w:rsidR="00FD0D06" w:rsidRPr="00BD4C61" w:rsidRDefault="00FD0D06" w:rsidP="0038770F">
            <w:pPr>
              <w:ind w:right="-1620"/>
              <w:rPr>
                <w:rFonts w:ascii="Courier New" w:hAnsi="Courier New" w:cs="Courier New"/>
                <w:szCs w:val="20"/>
              </w:rPr>
            </w:pPr>
            <w:r w:rsidRPr="00BD4C61">
              <w:rPr>
                <w:rFonts w:ascii="Courier New" w:hAnsi="Courier New" w:cs="Courier New"/>
                <w:szCs w:val="20"/>
              </w:rPr>
              <w:t>stixCommon:InformationSourceType</w:t>
            </w:r>
          </w:p>
        </w:tc>
        <w:tc>
          <w:tcPr>
            <w:tcW w:w="1260" w:type="dxa"/>
            <w:noWrap/>
            <w:vAlign w:val="center"/>
            <w:hideMark/>
          </w:tcPr>
          <w:p w14:paraId="677569E4" w14:textId="77777777" w:rsidR="00FD0D06" w:rsidRPr="00BD4C61" w:rsidRDefault="00FD0D06" w:rsidP="0038770F">
            <w:pPr>
              <w:ind w:right="-108"/>
              <w:jc w:val="center"/>
              <w:rPr>
                <w:szCs w:val="20"/>
              </w:rPr>
            </w:pPr>
            <w:r w:rsidRPr="00BD4C61">
              <w:rPr>
                <w:szCs w:val="20"/>
              </w:rPr>
              <w:t>0..1</w:t>
            </w:r>
          </w:p>
        </w:tc>
        <w:tc>
          <w:tcPr>
            <w:tcW w:w="6997" w:type="dxa"/>
            <w:vAlign w:val="center"/>
            <w:hideMark/>
          </w:tcPr>
          <w:p w14:paraId="1E6C3AD4" w14:textId="77777777" w:rsidR="00FD0D06" w:rsidRPr="00BD4C61" w:rsidRDefault="00FD0D06" w:rsidP="0038770F">
            <w:pPr>
              <w:rPr>
                <w:rFonts w:cs="Arial"/>
                <w:color w:val="000000"/>
                <w:szCs w:val="20"/>
              </w:rPr>
            </w:pPr>
            <w:r w:rsidRPr="00BD4C61">
              <w:rPr>
                <w:rFonts w:cs="Arial"/>
                <w:color w:val="000000"/>
                <w:szCs w:val="20"/>
              </w:rPr>
              <w:t xml:space="preserve">The </w:t>
            </w:r>
            <w:r w:rsidRPr="00BD4C61">
              <w:rPr>
                <w:rFonts w:ascii="Courier New" w:hAnsi="Courier New" w:cs="Courier New"/>
                <w:color w:val="000000"/>
                <w:szCs w:val="20"/>
              </w:rPr>
              <w:t>Information_Source</w:t>
            </w:r>
            <w:r w:rsidRPr="00BD4C61">
              <w:rPr>
                <w:rFonts w:cs="Arial"/>
                <w:color w:val="000000"/>
                <w:szCs w:val="20"/>
              </w:rPr>
              <w:t xml:space="preserve"> property characterizes the source of the STIX Package and all of its contained information.  Examples of details captured include identitifying characteristics, time-related attributes, and a list of the tools used to collect the information.  </w:t>
            </w:r>
          </w:p>
        </w:tc>
      </w:tr>
    </w:tbl>
    <w:p w14:paraId="26163C19" w14:textId="77777777" w:rsidR="00FD0D06" w:rsidRDefault="00FD0D06" w:rsidP="00FD0D06">
      <w:pPr>
        <w:pStyle w:val="Heading2"/>
        <w:tabs>
          <w:tab w:val="num" w:pos="864"/>
        </w:tabs>
        <w:spacing w:before="360" w:after="60"/>
        <w:ind w:left="720" w:hanging="720"/>
      </w:pPr>
      <w:bookmarkStart w:id="131" w:name="_Toc416007473"/>
      <w:bookmarkStart w:id="132" w:name="_Toc416007805"/>
      <w:bookmarkStart w:id="133" w:name="_Toc420660211"/>
      <w:bookmarkStart w:id="134" w:name="_Toc429676556"/>
      <w:r>
        <w:t>Content Aggregation Types</w:t>
      </w:r>
      <w:bookmarkEnd w:id="131"/>
      <w:bookmarkEnd w:id="132"/>
      <w:bookmarkEnd w:id="133"/>
      <w:bookmarkEnd w:id="134"/>
    </w:p>
    <w:p w14:paraId="3E0C6260" w14:textId="257F332B" w:rsidR="00FD0D06" w:rsidRDefault="00FD0D06" w:rsidP="008D63F5">
      <w:pPr>
        <w:spacing w:after="240"/>
      </w:pPr>
      <w:r>
        <w:t xml:space="preserve">Each component type has an associated aggregation class that has one main property – a set of instances of that component type.  The aggregation class for Observables, </w:t>
      </w:r>
      <w:r w:rsidRPr="00CA1E0C">
        <w:rPr>
          <w:rFonts w:ascii="Courier New" w:hAnsi="Courier New" w:cs="Courier New"/>
        </w:rPr>
        <w:t>cybox_core:ObservablesType</w:t>
      </w:r>
      <w:r w:rsidRPr="00CA1E0C">
        <w:rPr>
          <w:rFonts w:cs="Courier New"/>
        </w:rPr>
        <w:t>,</w:t>
      </w:r>
      <w:r>
        <w:t xml:space="preserve"> is defined in </w:t>
      </w:r>
      <w:hyperlink w:anchor="AdditionalArtifacts" w:history="1">
        <w:r w:rsidR="00916382" w:rsidRPr="00916382">
          <w:rPr>
            <w:rStyle w:val="Hyperlink"/>
            <w:i/>
          </w:rPr>
          <w:t>STIX Version 1.2.1 Part 3: Core</w:t>
        </w:r>
      </w:hyperlink>
      <w:r>
        <w:t>.</w:t>
      </w:r>
    </w:p>
    <w:p w14:paraId="7C26C7CD" w14:textId="77777777" w:rsidR="00FD0D06" w:rsidRDefault="00FD0D06" w:rsidP="00FD0D06">
      <w:pPr>
        <w:pStyle w:val="Heading3"/>
        <w:tabs>
          <w:tab w:val="num" w:pos="720"/>
          <w:tab w:val="left" w:pos="900"/>
        </w:tabs>
        <w:spacing w:before="360" w:after="60"/>
      </w:pPr>
      <w:bookmarkStart w:id="135" w:name="_Toc416007474"/>
      <w:bookmarkStart w:id="136" w:name="_Toc416007806"/>
      <w:bookmarkStart w:id="137" w:name="_Toc420660212"/>
      <w:bookmarkStart w:id="138" w:name="_Toc429676557"/>
      <w:r>
        <w:t>CampaignsType Class</w:t>
      </w:r>
      <w:bookmarkEnd w:id="135"/>
      <w:bookmarkEnd w:id="136"/>
      <w:bookmarkEnd w:id="137"/>
      <w:bookmarkEnd w:id="138"/>
    </w:p>
    <w:p w14:paraId="76CBF5E3" w14:textId="77777777" w:rsidR="00FD0D06" w:rsidRDefault="00FD0D06" w:rsidP="008D63F5">
      <w:pPr>
        <w:spacing w:after="240"/>
      </w:pPr>
      <w:r>
        <w:t xml:space="preserve">The </w:t>
      </w:r>
      <w:r>
        <w:rPr>
          <w:rFonts w:ascii="Courier New" w:hAnsi="Courier New" w:cs="Courier New"/>
        </w:rPr>
        <w:t>CampaignsType</w:t>
      </w:r>
      <w:r>
        <w:t xml:space="preserve"> class specifies a set of one or more cyber threat Campaigns.</w:t>
      </w:r>
    </w:p>
    <w:p w14:paraId="09A4ED65" w14:textId="1AEB743D" w:rsidR="00FD0D06" w:rsidRDefault="00FD0D06" w:rsidP="008D63F5">
      <w:pPr>
        <w:spacing w:after="240"/>
      </w:pPr>
      <w:r>
        <w:lastRenderedPageBreak/>
        <w:t xml:space="preserve">The properties of the </w:t>
      </w:r>
      <w:r>
        <w:rPr>
          <w:rFonts w:ascii="Courier New" w:hAnsi="Courier New" w:cs="Courier New"/>
        </w:rPr>
        <w:t>CampaignsType</w:t>
      </w:r>
      <w:r>
        <w:t xml:space="preserve"> class are given in </w:t>
      </w:r>
      <w:r w:rsidRPr="00BD4C61">
        <w:rPr>
          <w:b/>
          <w:color w:val="0000EE"/>
        </w:rPr>
        <w:fldChar w:fldCharType="begin"/>
      </w:r>
      <w:r w:rsidRPr="00BD4C61">
        <w:rPr>
          <w:b/>
          <w:color w:val="0000EE"/>
        </w:rPr>
        <w:instrText xml:space="preserve"> REF _Ref416950902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4</w:t>
      </w:r>
      <w:r w:rsidRPr="00BD4C61">
        <w:rPr>
          <w:b/>
          <w:color w:val="0000EE"/>
        </w:rPr>
        <w:fldChar w:fldCharType="end"/>
      </w:r>
      <w:r>
        <w:t>.</w:t>
      </w:r>
    </w:p>
    <w:p w14:paraId="1733ECC6" w14:textId="77777777" w:rsidR="00FD0D06" w:rsidRPr="0090553B" w:rsidRDefault="00FD0D06" w:rsidP="008D63F5">
      <w:pPr>
        <w:pStyle w:val="Caption"/>
        <w:rPr>
          <w:b/>
        </w:rPr>
      </w:pPr>
      <w:bookmarkStart w:id="139" w:name="_Ref416950902"/>
      <w:r w:rsidRPr="0090553B">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4</w:t>
      </w:r>
      <w:r w:rsidR="00E56EC5">
        <w:rPr>
          <w:noProof/>
        </w:rPr>
        <w:fldChar w:fldCharType="end"/>
      </w:r>
      <w:bookmarkEnd w:id="139"/>
      <w:r w:rsidRPr="0090553B">
        <w:t>.</w:t>
      </w:r>
      <w:r>
        <w:t xml:space="preserve"> Properties of the </w:t>
      </w:r>
      <w:r>
        <w:rPr>
          <w:rFonts w:ascii="Courier New" w:hAnsi="Courier New" w:cs="Courier New"/>
        </w:rPr>
        <w:t>Campaign</w:t>
      </w:r>
      <w:r w:rsidRPr="0090553B">
        <w:rPr>
          <w:rFonts w:ascii="Courier New" w:hAnsi="Courier New" w:cs="Courier New"/>
        </w:rPr>
        <w:t>sType</w:t>
      </w:r>
      <w:r>
        <w:t xml:space="preserve"> class</w:t>
      </w:r>
    </w:p>
    <w:tbl>
      <w:tblPr>
        <w:tblStyle w:val="TableGrid"/>
        <w:tblW w:w="14035" w:type="dxa"/>
        <w:tblLook w:val="04A0" w:firstRow="1" w:lastRow="0" w:firstColumn="1" w:lastColumn="0" w:noHBand="0" w:noVBand="1"/>
      </w:tblPr>
      <w:tblGrid>
        <w:gridCol w:w="1253"/>
        <w:gridCol w:w="3562"/>
        <w:gridCol w:w="1584"/>
        <w:gridCol w:w="7636"/>
      </w:tblGrid>
      <w:tr w:rsidR="00FD0D06" w:rsidRPr="00BD4C61" w14:paraId="698596CE" w14:textId="77777777" w:rsidTr="0038770F">
        <w:trPr>
          <w:trHeight w:val="547"/>
        </w:trPr>
        <w:tc>
          <w:tcPr>
            <w:tcW w:w="1253" w:type="dxa"/>
            <w:shd w:val="clear" w:color="auto" w:fill="BFBFBF" w:themeFill="background1" w:themeFillShade="BF"/>
            <w:noWrap/>
            <w:vAlign w:val="center"/>
          </w:tcPr>
          <w:p w14:paraId="3E0F1A6F" w14:textId="77777777" w:rsidR="00FD0D06" w:rsidRPr="00BD4C61" w:rsidRDefault="00FD0D06" w:rsidP="0038770F">
            <w:pPr>
              <w:rPr>
                <w:b/>
                <w:szCs w:val="20"/>
              </w:rPr>
            </w:pPr>
            <w:r w:rsidRPr="00BD4C61">
              <w:rPr>
                <w:b/>
                <w:szCs w:val="20"/>
              </w:rPr>
              <w:t>Name</w:t>
            </w:r>
          </w:p>
        </w:tc>
        <w:tc>
          <w:tcPr>
            <w:tcW w:w="3562" w:type="dxa"/>
            <w:shd w:val="clear" w:color="auto" w:fill="BFBFBF" w:themeFill="background1" w:themeFillShade="BF"/>
            <w:noWrap/>
            <w:vAlign w:val="center"/>
          </w:tcPr>
          <w:p w14:paraId="6475D822" w14:textId="77777777" w:rsidR="00FD0D06" w:rsidRPr="00BD4C61" w:rsidRDefault="00FD0D06" w:rsidP="0038770F">
            <w:pPr>
              <w:rPr>
                <w:rFonts w:ascii="Courier New" w:hAnsi="Courier New" w:cs="Courier New"/>
                <w:szCs w:val="20"/>
              </w:rPr>
            </w:pPr>
            <w:r w:rsidRPr="00BD4C61">
              <w:rPr>
                <w:b/>
                <w:szCs w:val="20"/>
              </w:rPr>
              <w:t>Type</w:t>
            </w:r>
          </w:p>
        </w:tc>
        <w:tc>
          <w:tcPr>
            <w:tcW w:w="1584" w:type="dxa"/>
            <w:shd w:val="clear" w:color="auto" w:fill="BFBFBF" w:themeFill="background1" w:themeFillShade="BF"/>
            <w:noWrap/>
            <w:vAlign w:val="center"/>
          </w:tcPr>
          <w:p w14:paraId="17F178F4" w14:textId="77777777" w:rsidR="00FD0D06" w:rsidRPr="00BD4C61" w:rsidRDefault="00FD0D06" w:rsidP="0038770F">
            <w:pPr>
              <w:jc w:val="center"/>
              <w:rPr>
                <w:szCs w:val="20"/>
              </w:rPr>
            </w:pPr>
            <w:r w:rsidRPr="00BD4C61">
              <w:rPr>
                <w:b/>
                <w:szCs w:val="20"/>
              </w:rPr>
              <w:t>Multiplicity</w:t>
            </w:r>
          </w:p>
        </w:tc>
        <w:tc>
          <w:tcPr>
            <w:tcW w:w="7636" w:type="dxa"/>
            <w:shd w:val="clear" w:color="auto" w:fill="BFBFBF" w:themeFill="background1" w:themeFillShade="BF"/>
            <w:vAlign w:val="center"/>
          </w:tcPr>
          <w:p w14:paraId="25B9F1FF" w14:textId="77777777" w:rsidR="00FD0D06" w:rsidRPr="00BD4C61" w:rsidRDefault="00FD0D06" w:rsidP="0038770F">
            <w:pPr>
              <w:rPr>
                <w:szCs w:val="20"/>
              </w:rPr>
            </w:pPr>
            <w:r w:rsidRPr="00BD4C61">
              <w:rPr>
                <w:b/>
                <w:szCs w:val="20"/>
              </w:rPr>
              <w:t>Description</w:t>
            </w:r>
          </w:p>
        </w:tc>
      </w:tr>
      <w:tr w:rsidR="00FD0D06" w:rsidRPr="00BD4C61" w14:paraId="05131448" w14:textId="77777777" w:rsidTr="0038770F">
        <w:trPr>
          <w:trHeight w:val="547"/>
        </w:trPr>
        <w:tc>
          <w:tcPr>
            <w:tcW w:w="1253" w:type="dxa"/>
            <w:noWrap/>
            <w:vAlign w:val="center"/>
            <w:hideMark/>
          </w:tcPr>
          <w:p w14:paraId="44F74E81" w14:textId="77777777" w:rsidR="00FD0D06" w:rsidRPr="00BD4C61" w:rsidRDefault="00FD0D06" w:rsidP="0038770F">
            <w:pPr>
              <w:rPr>
                <w:b/>
                <w:szCs w:val="20"/>
              </w:rPr>
            </w:pPr>
            <w:r w:rsidRPr="00BD4C61">
              <w:rPr>
                <w:b/>
                <w:szCs w:val="20"/>
              </w:rPr>
              <w:t>Campaign</w:t>
            </w:r>
          </w:p>
        </w:tc>
        <w:tc>
          <w:tcPr>
            <w:tcW w:w="3562" w:type="dxa"/>
            <w:noWrap/>
            <w:vAlign w:val="center"/>
            <w:hideMark/>
          </w:tcPr>
          <w:p w14:paraId="5E8B7364"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stixCommon:CampaignBaseType</w:t>
            </w:r>
          </w:p>
        </w:tc>
        <w:tc>
          <w:tcPr>
            <w:tcW w:w="1584" w:type="dxa"/>
            <w:noWrap/>
            <w:vAlign w:val="center"/>
            <w:hideMark/>
          </w:tcPr>
          <w:p w14:paraId="26D6BCF0" w14:textId="77777777" w:rsidR="00FD0D06" w:rsidRPr="00BD4C61" w:rsidRDefault="00FD0D06" w:rsidP="0038770F">
            <w:pPr>
              <w:jc w:val="center"/>
              <w:rPr>
                <w:szCs w:val="20"/>
              </w:rPr>
            </w:pPr>
            <w:r w:rsidRPr="00BD4C61">
              <w:rPr>
                <w:szCs w:val="20"/>
              </w:rPr>
              <w:t>1..*</w:t>
            </w:r>
          </w:p>
        </w:tc>
        <w:tc>
          <w:tcPr>
            <w:tcW w:w="7636" w:type="dxa"/>
            <w:vAlign w:val="center"/>
            <w:hideMark/>
          </w:tcPr>
          <w:p w14:paraId="171B1576" w14:textId="7765E412"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color w:val="000000"/>
                <w:szCs w:val="20"/>
              </w:rPr>
              <w:t>Campaign</w:t>
            </w:r>
            <w:r w:rsidRPr="00BD4C61">
              <w:rPr>
                <w:rFonts w:cs="Arial"/>
                <w:szCs w:val="20"/>
              </w:rPr>
              <w:t xml:space="preserve"> </w:t>
            </w:r>
            <w:r w:rsidRPr="00BD4C61">
              <w:rPr>
                <w:rFonts w:cs="Arial"/>
                <w:color w:val="000000"/>
                <w:szCs w:val="20"/>
              </w:rPr>
              <w:t>property characterizes a cyber threat Campaign. The</w:t>
            </w:r>
            <w:r w:rsidRPr="00BD4C61">
              <w:rPr>
                <w:rFonts w:cs="Arial"/>
                <w:szCs w:val="20"/>
              </w:rPr>
              <w:t xml:space="preserve"> </w:t>
            </w:r>
            <w:r w:rsidRPr="00BD4C61">
              <w:rPr>
                <w:rFonts w:ascii="Courier New" w:hAnsi="Courier New" w:cs="Courier New"/>
                <w:color w:val="000000"/>
                <w:szCs w:val="20"/>
              </w:rPr>
              <w:t>stixCommon:CampaignBaseType</w:t>
            </w:r>
            <w:r w:rsidRPr="00BD4C61">
              <w:rPr>
                <w:rFonts w:cs="Arial"/>
                <w:szCs w:val="20"/>
              </w:rPr>
              <w:t xml:space="preserve"> </w:t>
            </w:r>
            <w:r w:rsidRPr="00BD4C61">
              <w:rPr>
                <w:rFonts w:cs="Arial"/>
                <w:color w:val="000000"/>
                <w:szCs w:val="20"/>
              </w:rPr>
              <w:t>class is a minimal base class that is intended to be extended.  The default and strongly recommended class to fully implement a Campaign is the</w:t>
            </w:r>
            <w:r w:rsidRPr="00BD4C61">
              <w:rPr>
                <w:rFonts w:cs="Arial"/>
                <w:szCs w:val="20"/>
              </w:rPr>
              <w:t xml:space="preserve"> </w:t>
            </w:r>
            <w:r w:rsidRPr="00BD4C61">
              <w:rPr>
                <w:rFonts w:ascii="Courier New" w:hAnsi="Courier New" w:cs="Courier New"/>
                <w:color w:val="000000"/>
                <w:szCs w:val="20"/>
              </w:rPr>
              <w:t>campaign:CampaignType</w:t>
            </w:r>
            <w:r w:rsidRPr="00BD4C61">
              <w:rPr>
                <w:rFonts w:cs="Arial"/>
                <w:szCs w:val="20"/>
              </w:rPr>
              <w:t xml:space="preserve"> </w:t>
            </w:r>
            <w:r w:rsidRPr="00BD4C61">
              <w:rPr>
                <w:rFonts w:cs="Arial"/>
                <w:color w:val="000000"/>
                <w:szCs w:val="20"/>
              </w:rPr>
              <w:t xml:space="preserve">class defined in </w:t>
            </w:r>
            <w:hyperlink w:anchor="AdditionalArtifacts" w:history="1">
              <w:r w:rsidR="00BD4C61" w:rsidRPr="00BD4C61">
                <w:rPr>
                  <w:rStyle w:val="Hyperlink"/>
                  <w:i/>
                </w:rPr>
                <w:t>STIX Version 1.2.1 Part 8: Campaign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47FDBB6A" w14:textId="77777777" w:rsidR="00FD0D06" w:rsidRDefault="00FD0D06" w:rsidP="00FD0D06">
      <w:pPr>
        <w:pStyle w:val="Heading3"/>
        <w:tabs>
          <w:tab w:val="num" w:pos="720"/>
          <w:tab w:val="left" w:pos="900"/>
        </w:tabs>
        <w:spacing w:before="360" w:after="60"/>
      </w:pPr>
      <w:bookmarkStart w:id="140" w:name="_Toc416007475"/>
      <w:bookmarkStart w:id="141" w:name="_Toc416007807"/>
      <w:bookmarkStart w:id="142" w:name="_Toc420660213"/>
      <w:bookmarkStart w:id="143" w:name="_Toc429676558"/>
      <w:r>
        <w:t>CoursesOfActionType Class</w:t>
      </w:r>
      <w:bookmarkEnd w:id="140"/>
      <w:bookmarkEnd w:id="141"/>
      <w:bookmarkEnd w:id="142"/>
      <w:bookmarkEnd w:id="143"/>
    </w:p>
    <w:p w14:paraId="6C0BA041" w14:textId="77777777" w:rsidR="00FD0D06" w:rsidRDefault="00FD0D06" w:rsidP="008D63F5">
      <w:pPr>
        <w:spacing w:after="240"/>
      </w:pPr>
      <w:r>
        <w:t xml:space="preserve">The </w:t>
      </w:r>
      <w:r w:rsidRPr="00C52D4D">
        <w:rPr>
          <w:rFonts w:ascii="Courier New" w:hAnsi="Courier New" w:cs="Courier New"/>
        </w:rPr>
        <w:t>CoursesOfAction</w:t>
      </w:r>
      <w:r>
        <w:rPr>
          <w:rFonts w:ascii="Courier New" w:hAnsi="Courier New" w:cs="Courier New"/>
        </w:rPr>
        <w:t>Type</w:t>
      </w:r>
      <w:r>
        <w:t xml:space="preserve"> class specifies a set of one or more actions that could be taken in regard to cyber threats.</w:t>
      </w:r>
    </w:p>
    <w:p w14:paraId="150FDA26" w14:textId="05380905" w:rsidR="00FD0D06" w:rsidRPr="001162DE" w:rsidRDefault="00FD0D06" w:rsidP="008D63F5">
      <w:pPr>
        <w:spacing w:after="240"/>
      </w:pPr>
      <w:r>
        <w:t>The properties of the</w:t>
      </w:r>
      <w:r w:rsidRPr="0089150D">
        <w:rPr>
          <w:rFonts w:cs="Courier New"/>
        </w:rPr>
        <w:t xml:space="preserve"> </w:t>
      </w:r>
      <w:r w:rsidRPr="00C52D4D">
        <w:rPr>
          <w:rFonts w:ascii="Courier New" w:hAnsi="Courier New" w:cs="Courier New"/>
        </w:rPr>
        <w:t>CoursesOfAction</w:t>
      </w:r>
      <w:r>
        <w:rPr>
          <w:rFonts w:ascii="Courier New" w:hAnsi="Courier New" w:cs="Courier New"/>
        </w:rPr>
        <w:t>Type</w:t>
      </w:r>
      <w:r>
        <w:t xml:space="preserve"> class</w:t>
      </w:r>
      <w:r w:rsidRPr="0089150D">
        <w:t xml:space="preserve"> </w:t>
      </w:r>
      <w:r>
        <w:t xml:space="preserve">are given in </w:t>
      </w:r>
      <w:r w:rsidRPr="00C52758">
        <w:rPr>
          <w:b/>
          <w:color w:val="0000EE"/>
        </w:rPr>
        <w:fldChar w:fldCharType="begin"/>
      </w:r>
      <w:r w:rsidRPr="00C52758">
        <w:rPr>
          <w:b/>
          <w:color w:val="0000EE"/>
        </w:rPr>
        <w:instrText xml:space="preserve"> REF _Ref416950974 \h </w:instrText>
      </w:r>
      <w:r w:rsidR="00C52758">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5</w:t>
      </w:r>
      <w:r w:rsidRPr="00C52758">
        <w:rPr>
          <w:b/>
          <w:color w:val="0000EE"/>
        </w:rPr>
        <w:fldChar w:fldCharType="end"/>
      </w:r>
      <w:r>
        <w:t>.</w:t>
      </w:r>
    </w:p>
    <w:p w14:paraId="1C309316" w14:textId="77777777" w:rsidR="00FD0D06" w:rsidRPr="00A40E8E" w:rsidRDefault="00FD0D06" w:rsidP="008D63F5">
      <w:pPr>
        <w:pStyle w:val="Caption"/>
        <w:rPr>
          <w:b/>
        </w:rPr>
      </w:pPr>
      <w:bookmarkStart w:id="144" w:name="_Ref416950974"/>
      <w:r w:rsidRPr="00A40E8E">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5</w:t>
      </w:r>
      <w:r w:rsidR="00E56EC5">
        <w:rPr>
          <w:noProof/>
        </w:rPr>
        <w:fldChar w:fldCharType="end"/>
      </w:r>
      <w:bookmarkEnd w:id="144"/>
      <w:r w:rsidRPr="00A40E8E">
        <w:t>.</w:t>
      </w:r>
      <w:r>
        <w:t xml:space="preserve"> Properties of the </w:t>
      </w:r>
      <w:r w:rsidRPr="00A40E8E">
        <w:rPr>
          <w:rFonts w:ascii="Courier New" w:hAnsi="Courier New" w:cs="Courier New"/>
        </w:rPr>
        <w:t>CoursesOfActionType</w:t>
      </w:r>
      <w:r>
        <w:t xml:space="preserve"> class</w:t>
      </w:r>
    </w:p>
    <w:tbl>
      <w:tblPr>
        <w:tblStyle w:val="TableGrid"/>
        <w:tblW w:w="14035" w:type="dxa"/>
        <w:tblLayout w:type="fixed"/>
        <w:tblLook w:val="04A0" w:firstRow="1" w:lastRow="0" w:firstColumn="1" w:lastColumn="0" w:noHBand="0" w:noVBand="1"/>
      </w:tblPr>
      <w:tblGrid>
        <w:gridCol w:w="2189"/>
        <w:gridCol w:w="2936"/>
        <w:gridCol w:w="1530"/>
        <w:gridCol w:w="7380"/>
      </w:tblGrid>
      <w:tr w:rsidR="00FD0D06" w:rsidRPr="00BD4C61" w14:paraId="6A023FE6" w14:textId="77777777" w:rsidTr="0038770F">
        <w:trPr>
          <w:trHeight w:val="547"/>
        </w:trPr>
        <w:tc>
          <w:tcPr>
            <w:tcW w:w="2189" w:type="dxa"/>
            <w:shd w:val="clear" w:color="auto" w:fill="BFBFBF" w:themeFill="background1" w:themeFillShade="BF"/>
            <w:noWrap/>
            <w:vAlign w:val="center"/>
          </w:tcPr>
          <w:p w14:paraId="0E877E13" w14:textId="77777777" w:rsidR="00FD0D06" w:rsidRPr="00BD4C61" w:rsidRDefault="00FD0D06" w:rsidP="0038770F">
            <w:pPr>
              <w:rPr>
                <w:b/>
                <w:szCs w:val="20"/>
              </w:rPr>
            </w:pPr>
            <w:r w:rsidRPr="00BD4C61">
              <w:rPr>
                <w:b/>
                <w:szCs w:val="20"/>
              </w:rPr>
              <w:t>Name</w:t>
            </w:r>
          </w:p>
        </w:tc>
        <w:tc>
          <w:tcPr>
            <w:tcW w:w="2936" w:type="dxa"/>
            <w:shd w:val="clear" w:color="auto" w:fill="BFBFBF" w:themeFill="background1" w:themeFillShade="BF"/>
            <w:noWrap/>
            <w:vAlign w:val="center"/>
          </w:tcPr>
          <w:p w14:paraId="7EFC5286" w14:textId="77777777" w:rsidR="00FD0D06" w:rsidRPr="00BD4C61" w:rsidRDefault="00FD0D06" w:rsidP="0038770F">
            <w:pPr>
              <w:rPr>
                <w:rFonts w:ascii="Courier New" w:hAnsi="Courier New" w:cs="Courier New"/>
                <w:szCs w:val="20"/>
              </w:rPr>
            </w:pPr>
            <w:r w:rsidRPr="00BD4C61">
              <w:rPr>
                <w:b/>
                <w:szCs w:val="20"/>
              </w:rPr>
              <w:t>Type</w:t>
            </w:r>
          </w:p>
        </w:tc>
        <w:tc>
          <w:tcPr>
            <w:tcW w:w="1530" w:type="dxa"/>
            <w:shd w:val="clear" w:color="auto" w:fill="BFBFBF" w:themeFill="background1" w:themeFillShade="BF"/>
            <w:noWrap/>
            <w:vAlign w:val="center"/>
          </w:tcPr>
          <w:p w14:paraId="30F6E4A7" w14:textId="77777777" w:rsidR="00FD0D06" w:rsidRPr="00BD4C61" w:rsidRDefault="00FD0D06" w:rsidP="0038770F">
            <w:pPr>
              <w:jc w:val="center"/>
              <w:rPr>
                <w:szCs w:val="20"/>
              </w:rPr>
            </w:pPr>
            <w:r w:rsidRPr="00BD4C61">
              <w:rPr>
                <w:b/>
                <w:szCs w:val="20"/>
              </w:rPr>
              <w:t>Multiplicity</w:t>
            </w:r>
          </w:p>
        </w:tc>
        <w:tc>
          <w:tcPr>
            <w:tcW w:w="7380" w:type="dxa"/>
            <w:shd w:val="clear" w:color="auto" w:fill="BFBFBF" w:themeFill="background1" w:themeFillShade="BF"/>
            <w:vAlign w:val="center"/>
          </w:tcPr>
          <w:p w14:paraId="0AAEABD2" w14:textId="77777777" w:rsidR="00FD0D06" w:rsidRPr="00BD4C61" w:rsidRDefault="00FD0D06" w:rsidP="0038770F">
            <w:pPr>
              <w:rPr>
                <w:szCs w:val="20"/>
              </w:rPr>
            </w:pPr>
            <w:r w:rsidRPr="00BD4C61">
              <w:rPr>
                <w:b/>
                <w:szCs w:val="20"/>
              </w:rPr>
              <w:t>Description</w:t>
            </w:r>
          </w:p>
        </w:tc>
      </w:tr>
      <w:tr w:rsidR="00FD0D06" w:rsidRPr="00BD4C61" w14:paraId="33DEBF11" w14:textId="77777777" w:rsidTr="0038770F">
        <w:trPr>
          <w:trHeight w:val="547"/>
        </w:trPr>
        <w:tc>
          <w:tcPr>
            <w:tcW w:w="2189" w:type="dxa"/>
            <w:noWrap/>
            <w:vAlign w:val="center"/>
            <w:hideMark/>
          </w:tcPr>
          <w:p w14:paraId="735A45A0" w14:textId="77777777" w:rsidR="00FD0D06" w:rsidRPr="00BD4C61" w:rsidRDefault="00FD0D06" w:rsidP="0038770F">
            <w:pPr>
              <w:rPr>
                <w:b/>
                <w:szCs w:val="20"/>
              </w:rPr>
            </w:pPr>
            <w:r w:rsidRPr="00BD4C61">
              <w:rPr>
                <w:b/>
                <w:szCs w:val="20"/>
              </w:rPr>
              <w:t>Course_Of_Action</w:t>
            </w:r>
          </w:p>
        </w:tc>
        <w:tc>
          <w:tcPr>
            <w:tcW w:w="2936" w:type="dxa"/>
            <w:noWrap/>
            <w:vAlign w:val="center"/>
            <w:hideMark/>
          </w:tcPr>
          <w:p w14:paraId="692DFA9E"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23F46407"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CourseOfActionBaseType</w:t>
            </w:r>
          </w:p>
        </w:tc>
        <w:tc>
          <w:tcPr>
            <w:tcW w:w="1530" w:type="dxa"/>
            <w:noWrap/>
            <w:vAlign w:val="center"/>
            <w:hideMark/>
          </w:tcPr>
          <w:p w14:paraId="71AE3835" w14:textId="77777777" w:rsidR="00FD0D06" w:rsidRPr="00BD4C61" w:rsidRDefault="00FD0D06" w:rsidP="0038770F">
            <w:pPr>
              <w:jc w:val="center"/>
              <w:rPr>
                <w:szCs w:val="20"/>
              </w:rPr>
            </w:pPr>
            <w:r w:rsidRPr="00BD4C61">
              <w:rPr>
                <w:szCs w:val="20"/>
              </w:rPr>
              <w:t>1..*</w:t>
            </w:r>
          </w:p>
        </w:tc>
        <w:tc>
          <w:tcPr>
            <w:tcW w:w="7380" w:type="dxa"/>
            <w:vAlign w:val="center"/>
            <w:hideMark/>
          </w:tcPr>
          <w:p w14:paraId="43AF3706" w14:textId="72166016" w:rsidR="00FD0D06" w:rsidRPr="00BD4C61" w:rsidRDefault="00FD0D06" w:rsidP="00BD4C61">
            <w:pPr>
              <w:rPr>
                <w:rFonts w:cs="Arial"/>
                <w:szCs w:val="20"/>
              </w:rPr>
            </w:pPr>
            <w:r w:rsidRPr="00BD4C61">
              <w:rPr>
                <w:rFonts w:cs="Arial"/>
                <w:color w:val="000000"/>
                <w:szCs w:val="20"/>
              </w:rPr>
              <w:t xml:space="preserve">The </w:t>
            </w:r>
            <w:r w:rsidRPr="00BD4C61">
              <w:rPr>
                <w:rFonts w:ascii="Courier New" w:hAnsi="Courier New" w:cs="Courier New"/>
                <w:szCs w:val="20"/>
              </w:rPr>
              <w:t>Course_Of_Action</w:t>
            </w:r>
            <w:r w:rsidRPr="00BD4C61">
              <w:rPr>
                <w:rFonts w:cs="Arial"/>
                <w:szCs w:val="20"/>
              </w:rPr>
              <w:t xml:space="preserve"> </w:t>
            </w:r>
            <w:r w:rsidRPr="00BD4C61">
              <w:rPr>
                <w:rFonts w:cs="Arial"/>
                <w:color w:val="000000"/>
                <w:szCs w:val="20"/>
              </w:rPr>
              <w:t>property characterizes a Course of Action that could be taken in regard to one of more cyber threats. The</w:t>
            </w:r>
            <w:r w:rsidRPr="00BD4C61">
              <w:rPr>
                <w:rFonts w:cs="Arial"/>
                <w:szCs w:val="20"/>
              </w:rPr>
              <w:t xml:space="preserve"> </w:t>
            </w:r>
            <w:r w:rsidRPr="00BD4C61">
              <w:rPr>
                <w:rFonts w:ascii="Courier New" w:hAnsi="Courier New" w:cs="Courier New"/>
                <w:szCs w:val="20"/>
              </w:rPr>
              <w:t>stixCommon:CourseOfActionBaseType</w:t>
            </w:r>
            <w:r w:rsidRPr="00BD4C61">
              <w:rPr>
                <w:rFonts w:cs="Arial"/>
                <w:szCs w:val="20"/>
              </w:rPr>
              <w:t xml:space="preserve"> </w:t>
            </w:r>
            <w:r w:rsidRPr="00BD4C61">
              <w:rPr>
                <w:rFonts w:cs="Arial"/>
                <w:color w:val="000000"/>
                <w:szCs w:val="20"/>
              </w:rPr>
              <w:t xml:space="preserve">class is a minimal base class that is intended to be extended.  The default and strongly RECOMMENDED class to fully implement a Course of Action is the </w:t>
            </w:r>
            <w:r w:rsidRPr="00BD4C61">
              <w:rPr>
                <w:rFonts w:ascii="Courier New" w:hAnsi="Courier New" w:cs="Courier New"/>
                <w:szCs w:val="20"/>
              </w:rPr>
              <w:t>coa:CourseOfActionType</w:t>
            </w:r>
            <w:r w:rsidRPr="00BD4C61">
              <w:rPr>
                <w:rFonts w:cs="Arial"/>
                <w:color w:val="000000"/>
                <w:szCs w:val="20"/>
              </w:rPr>
              <w:t xml:space="preserve"> class defined in</w:t>
            </w:r>
            <w:r w:rsidR="00BD4C61">
              <w:rPr>
                <w:rFonts w:cs="Arial"/>
                <w:color w:val="000000"/>
                <w:szCs w:val="20"/>
              </w:rPr>
              <w:t xml:space="preserve"> </w:t>
            </w:r>
            <w:hyperlink w:anchor="AdditionalArtifacts" w:history="1">
              <w:r w:rsidR="00BD4C61" w:rsidRPr="00BD4C61">
                <w:rPr>
                  <w:rStyle w:val="Hyperlink"/>
                  <w:i/>
                </w:rPr>
                <w:t xml:space="preserve">STIX Version 1.2.1 Part </w:t>
              </w:r>
              <w:r w:rsidR="00BD4C61">
                <w:rPr>
                  <w:rStyle w:val="Hyperlink"/>
                  <w:i/>
                </w:rPr>
                <w:t>9: Course of Action</w:t>
              </w:r>
            </w:hyperlink>
            <w:r w:rsidRPr="00BD4C61">
              <w:rPr>
                <w:rFonts w:cs="Arial"/>
                <w:color w:val="000000"/>
                <w:szCs w:val="20"/>
              </w:rPr>
              <w:t>. Base classes are used to minimize interdependence between STIX components, not to enable or encourage conflicting syntactic variation.</w:t>
            </w:r>
            <w:r w:rsidRPr="00BD4C61">
              <w:rPr>
                <w:rFonts w:cs="Arial"/>
                <w:szCs w:val="20"/>
              </w:rPr>
              <w:t xml:space="preserve"> </w:t>
            </w:r>
          </w:p>
        </w:tc>
      </w:tr>
    </w:tbl>
    <w:p w14:paraId="0354B982" w14:textId="77777777" w:rsidR="00FD0D06" w:rsidRDefault="00FD0D06" w:rsidP="00FD0D06">
      <w:pPr>
        <w:pStyle w:val="Heading3"/>
        <w:tabs>
          <w:tab w:val="num" w:pos="720"/>
          <w:tab w:val="left" w:pos="900"/>
        </w:tabs>
        <w:spacing w:before="360" w:after="60"/>
      </w:pPr>
      <w:bookmarkStart w:id="145" w:name="_Toc416007476"/>
      <w:bookmarkStart w:id="146" w:name="_Toc416007808"/>
      <w:bookmarkStart w:id="147" w:name="_Toc420660214"/>
      <w:bookmarkStart w:id="148" w:name="_Toc429676559"/>
      <w:r>
        <w:t>IncidentsType Class</w:t>
      </w:r>
      <w:bookmarkEnd w:id="145"/>
      <w:bookmarkEnd w:id="146"/>
      <w:bookmarkEnd w:id="147"/>
      <w:bookmarkEnd w:id="148"/>
    </w:p>
    <w:p w14:paraId="645D6AE5" w14:textId="77777777" w:rsidR="00FD0D06" w:rsidRDefault="00FD0D06" w:rsidP="00FD0D06">
      <w:pPr>
        <w:spacing w:after="240"/>
      </w:pPr>
      <w:r>
        <w:t xml:space="preserve">The </w:t>
      </w:r>
      <w:r>
        <w:rPr>
          <w:rFonts w:ascii="Courier New" w:hAnsi="Courier New" w:cs="Courier New"/>
        </w:rPr>
        <w:t>IncidentsType</w:t>
      </w:r>
      <w:r>
        <w:t xml:space="preserve"> class specifies a set of one or more cyber threat Incidents.</w:t>
      </w:r>
    </w:p>
    <w:p w14:paraId="6EDAB5A6" w14:textId="1B1DF6DB" w:rsidR="00FD0D06" w:rsidRPr="00C52D4D" w:rsidRDefault="00FD0D06" w:rsidP="00FD0D06">
      <w:pPr>
        <w:spacing w:after="240"/>
      </w:pPr>
      <w:r>
        <w:t>The properties of the</w:t>
      </w:r>
      <w:r w:rsidRPr="0089150D">
        <w:rPr>
          <w:rFonts w:cs="Courier New"/>
        </w:rPr>
        <w:t xml:space="preserve"> </w:t>
      </w:r>
      <w:r>
        <w:rPr>
          <w:rFonts w:ascii="Courier New" w:hAnsi="Courier New" w:cs="Courier New"/>
        </w:rPr>
        <w:t>IncidentsType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_Ref416951107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6</w:t>
      </w:r>
      <w:r w:rsidRPr="00BD4C61">
        <w:rPr>
          <w:b/>
          <w:color w:val="0000EE"/>
        </w:rPr>
        <w:fldChar w:fldCharType="end"/>
      </w:r>
      <w:r>
        <w:t>.</w:t>
      </w:r>
    </w:p>
    <w:p w14:paraId="577785B5" w14:textId="77777777" w:rsidR="00FD0D06" w:rsidRPr="00E45892" w:rsidRDefault="00FD0D06" w:rsidP="008D63F5">
      <w:pPr>
        <w:pStyle w:val="Caption"/>
        <w:rPr>
          <w:b/>
        </w:rPr>
      </w:pPr>
      <w:bookmarkStart w:id="149" w:name="_Ref416951107"/>
      <w:r w:rsidRPr="000B4986">
        <w:lastRenderedPageBreak/>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6</w:t>
      </w:r>
      <w:r w:rsidR="00E56EC5">
        <w:rPr>
          <w:noProof/>
        </w:rPr>
        <w:fldChar w:fldCharType="end"/>
      </w:r>
      <w:bookmarkEnd w:id="149"/>
      <w:r w:rsidRPr="000B4986">
        <w:t>.</w:t>
      </w:r>
      <w:r>
        <w:t xml:space="preserve"> Properties of the </w:t>
      </w:r>
      <w:r w:rsidRPr="00E45892">
        <w:rPr>
          <w:rFonts w:ascii="Courier New" w:hAnsi="Courier New" w:cs="Courier New"/>
        </w:rPr>
        <w:t>IncidentsType</w:t>
      </w:r>
      <w:r>
        <w:t xml:space="preserve"> class</w:t>
      </w:r>
    </w:p>
    <w:tbl>
      <w:tblPr>
        <w:tblStyle w:val="TableGrid"/>
        <w:tblW w:w="14035" w:type="dxa"/>
        <w:tblLook w:val="04A0" w:firstRow="1" w:lastRow="0" w:firstColumn="1" w:lastColumn="0" w:noHBand="0" w:noVBand="1"/>
      </w:tblPr>
      <w:tblGrid>
        <w:gridCol w:w="1204"/>
        <w:gridCol w:w="2280"/>
        <w:gridCol w:w="1371"/>
        <w:gridCol w:w="9180"/>
      </w:tblGrid>
      <w:tr w:rsidR="00FD0D06" w:rsidRPr="00BD4C61" w14:paraId="0DE0FC12" w14:textId="77777777" w:rsidTr="0038770F">
        <w:trPr>
          <w:trHeight w:val="547"/>
        </w:trPr>
        <w:tc>
          <w:tcPr>
            <w:tcW w:w="1204" w:type="dxa"/>
            <w:shd w:val="clear" w:color="auto" w:fill="BFBFBF" w:themeFill="background1" w:themeFillShade="BF"/>
            <w:noWrap/>
            <w:vAlign w:val="center"/>
          </w:tcPr>
          <w:p w14:paraId="1F5159E1" w14:textId="77777777" w:rsidR="00FD0D06" w:rsidRPr="00BD4C61" w:rsidRDefault="00FD0D06" w:rsidP="0038770F">
            <w:pPr>
              <w:rPr>
                <w:b/>
                <w:szCs w:val="20"/>
              </w:rPr>
            </w:pPr>
            <w:r w:rsidRPr="00BD4C61">
              <w:rPr>
                <w:b/>
                <w:szCs w:val="20"/>
              </w:rPr>
              <w:t>Name</w:t>
            </w:r>
          </w:p>
        </w:tc>
        <w:tc>
          <w:tcPr>
            <w:tcW w:w="2280" w:type="dxa"/>
            <w:shd w:val="clear" w:color="auto" w:fill="BFBFBF" w:themeFill="background1" w:themeFillShade="BF"/>
            <w:noWrap/>
            <w:vAlign w:val="center"/>
          </w:tcPr>
          <w:p w14:paraId="0EF1E083" w14:textId="77777777" w:rsidR="00FD0D06" w:rsidRPr="00BD4C61" w:rsidRDefault="00FD0D06" w:rsidP="0038770F">
            <w:pPr>
              <w:rPr>
                <w:rFonts w:ascii="Courier New" w:hAnsi="Courier New" w:cs="Courier New"/>
                <w:szCs w:val="20"/>
              </w:rPr>
            </w:pPr>
            <w:r w:rsidRPr="00BD4C61">
              <w:rPr>
                <w:b/>
                <w:szCs w:val="20"/>
              </w:rPr>
              <w:t>Type</w:t>
            </w:r>
          </w:p>
        </w:tc>
        <w:tc>
          <w:tcPr>
            <w:tcW w:w="1371" w:type="dxa"/>
            <w:shd w:val="clear" w:color="auto" w:fill="BFBFBF" w:themeFill="background1" w:themeFillShade="BF"/>
            <w:noWrap/>
            <w:vAlign w:val="center"/>
          </w:tcPr>
          <w:p w14:paraId="703EB7E9" w14:textId="77777777" w:rsidR="00FD0D06" w:rsidRPr="00BD4C61" w:rsidRDefault="00FD0D06" w:rsidP="0038770F">
            <w:pPr>
              <w:jc w:val="center"/>
              <w:rPr>
                <w:szCs w:val="20"/>
              </w:rPr>
            </w:pPr>
            <w:r w:rsidRPr="00BD4C61">
              <w:rPr>
                <w:b/>
                <w:szCs w:val="20"/>
              </w:rPr>
              <w:t>Multiplicity</w:t>
            </w:r>
          </w:p>
        </w:tc>
        <w:tc>
          <w:tcPr>
            <w:tcW w:w="9180" w:type="dxa"/>
            <w:shd w:val="clear" w:color="auto" w:fill="BFBFBF" w:themeFill="background1" w:themeFillShade="BF"/>
            <w:vAlign w:val="center"/>
          </w:tcPr>
          <w:p w14:paraId="312259EF" w14:textId="77777777" w:rsidR="00FD0D06" w:rsidRPr="00BD4C61" w:rsidRDefault="00FD0D06" w:rsidP="0038770F">
            <w:pPr>
              <w:rPr>
                <w:szCs w:val="20"/>
              </w:rPr>
            </w:pPr>
            <w:r w:rsidRPr="00BD4C61">
              <w:rPr>
                <w:b/>
                <w:szCs w:val="20"/>
              </w:rPr>
              <w:t>Description</w:t>
            </w:r>
          </w:p>
        </w:tc>
      </w:tr>
      <w:tr w:rsidR="00FD0D06" w:rsidRPr="00BD4C61" w14:paraId="0DF6F862" w14:textId="77777777" w:rsidTr="0038770F">
        <w:trPr>
          <w:trHeight w:val="547"/>
        </w:trPr>
        <w:tc>
          <w:tcPr>
            <w:tcW w:w="1204" w:type="dxa"/>
            <w:noWrap/>
            <w:vAlign w:val="center"/>
            <w:hideMark/>
          </w:tcPr>
          <w:p w14:paraId="0B32F4A4" w14:textId="77777777" w:rsidR="00FD0D06" w:rsidRPr="00BD4C61" w:rsidRDefault="00FD0D06" w:rsidP="0038770F">
            <w:pPr>
              <w:rPr>
                <w:b/>
                <w:szCs w:val="20"/>
              </w:rPr>
            </w:pPr>
            <w:r w:rsidRPr="00BD4C61">
              <w:rPr>
                <w:b/>
                <w:szCs w:val="20"/>
              </w:rPr>
              <w:t>Incident</w:t>
            </w:r>
          </w:p>
        </w:tc>
        <w:tc>
          <w:tcPr>
            <w:tcW w:w="2280" w:type="dxa"/>
            <w:noWrap/>
            <w:vAlign w:val="center"/>
            <w:hideMark/>
          </w:tcPr>
          <w:p w14:paraId="3CDFF09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761E002F"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IncidentBaseType</w:t>
            </w:r>
          </w:p>
        </w:tc>
        <w:tc>
          <w:tcPr>
            <w:tcW w:w="1371" w:type="dxa"/>
            <w:noWrap/>
            <w:vAlign w:val="center"/>
            <w:hideMark/>
          </w:tcPr>
          <w:p w14:paraId="77FA0CC6" w14:textId="77777777" w:rsidR="00FD0D06" w:rsidRPr="00BD4C61" w:rsidRDefault="00FD0D06" w:rsidP="0038770F">
            <w:pPr>
              <w:jc w:val="center"/>
              <w:rPr>
                <w:szCs w:val="20"/>
              </w:rPr>
            </w:pPr>
            <w:r w:rsidRPr="00BD4C61">
              <w:rPr>
                <w:szCs w:val="20"/>
              </w:rPr>
              <w:t>1..*</w:t>
            </w:r>
          </w:p>
        </w:tc>
        <w:tc>
          <w:tcPr>
            <w:tcW w:w="9180" w:type="dxa"/>
            <w:vAlign w:val="center"/>
            <w:hideMark/>
          </w:tcPr>
          <w:p w14:paraId="4EC8F1F4" w14:textId="73D15A2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Incident</w:t>
            </w:r>
            <w:r w:rsidRPr="00BD4C61">
              <w:rPr>
                <w:szCs w:val="20"/>
              </w:rPr>
              <w:t xml:space="preserve"> property characterizes a cyber threat Incident. The </w:t>
            </w:r>
            <w:r w:rsidRPr="00BD4C61">
              <w:rPr>
                <w:rFonts w:ascii="Courier New" w:hAnsi="Courier New" w:cs="Courier New"/>
                <w:szCs w:val="20"/>
              </w:rPr>
              <w:t>stixCommon:IncidentBaseType</w:t>
            </w:r>
            <w:r w:rsidRPr="00BD4C61">
              <w:rPr>
                <w:szCs w:val="20"/>
              </w:rPr>
              <w:t xml:space="preserve"> class is a minimal base class that is intended to be extended.  The default and strongly recommended class to fully implement an Incident is the </w:t>
            </w:r>
            <w:r w:rsidRPr="00BD4C61">
              <w:rPr>
                <w:rFonts w:ascii="Courier New" w:hAnsi="Courier New" w:cs="Courier New"/>
                <w:szCs w:val="20"/>
              </w:rPr>
              <w:t>incident:IncidentType</w:t>
            </w:r>
            <w:r w:rsidRPr="00BD4C61">
              <w:rPr>
                <w:szCs w:val="20"/>
              </w:rPr>
              <w:t xml:space="preserve"> class defined in </w:t>
            </w:r>
            <w:hyperlink w:anchor="AdditionalArtifacts" w:history="1">
              <w:r w:rsidR="00BD4C61">
                <w:rPr>
                  <w:rStyle w:val="Hyperlink"/>
                  <w:i/>
                </w:rPr>
                <w:t>STIX Version 1.2.1 Part 6: Incident</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56A379CD" w14:textId="77777777" w:rsidR="00FD0D06" w:rsidRDefault="00FD0D06" w:rsidP="00FD0D06">
      <w:pPr>
        <w:pStyle w:val="Heading3"/>
        <w:tabs>
          <w:tab w:val="num" w:pos="720"/>
          <w:tab w:val="left" w:pos="900"/>
        </w:tabs>
        <w:spacing w:before="360" w:after="60"/>
      </w:pPr>
      <w:bookmarkStart w:id="150" w:name="_Toc416007477"/>
      <w:bookmarkStart w:id="151" w:name="_Toc416007809"/>
      <w:bookmarkStart w:id="152" w:name="_Toc420660215"/>
      <w:bookmarkStart w:id="153" w:name="_Toc429676560"/>
      <w:r>
        <w:t>IndicatorsType Class</w:t>
      </w:r>
      <w:bookmarkEnd w:id="150"/>
      <w:bookmarkEnd w:id="151"/>
      <w:bookmarkEnd w:id="152"/>
      <w:bookmarkEnd w:id="153"/>
    </w:p>
    <w:p w14:paraId="5884A223" w14:textId="77777777" w:rsidR="00FD0D06" w:rsidRDefault="00FD0D06" w:rsidP="00FD0D06">
      <w:pPr>
        <w:spacing w:after="240"/>
      </w:pPr>
      <w:r>
        <w:t xml:space="preserve">The </w:t>
      </w:r>
      <w:r>
        <w:rPr>
          <w:rFonts w:ascii="Courier New" w:hAnsi="Courier New" w:cs="Courier New"/>
        </w:rPr>
        <w:t>IndicatorsType</w:t>
      </w:r>
      <w:r>
        <w:t xml:space="preserve"> class specifies a set of one or more cyber threat Indicators.</w:t>
      </w:r>
    </w:p>
    <w:p w14:paraId="68F0EF8B" w14:textId="6793EA4D" w:rsidR="00FD0D06" w:rsidRPr="001162DE" w:rsidRDefault="00FD0D06" w:rsidP="008D63F5">
      <w:pPr>
        <w:spacing w:after="240"/>
      </w:pPr>
      <w:r>
        <w:t xml:space="preserve">The properties of the </w:t>
      </w:r>
      <w:r>
        <w:rPr>
          <w:rFonts w:ascii="Courier New" w:hAnsi="Courier New" w:cs="Courier New"/>
        </w:rPr>
        <w:t>IndicatorsType</w:t>
      </w:r>
      <w:r>
        <w:t xml:space="preserve"> class are given in </w:t>
      </w:r>
      <w:r w:rsidRPr="00BD4C61">
        <w:rPr>
          <w:b/>
          <w:color w:val="0000EE"/>
        </w:rPr>
        <w:fldChar w:fldCharType="begin"/>
      </w:r>
      <w:r w:rsidRPr="00BD4C61">
        <w:rPr>
          <w:b/>
          <w:color w:val="0000EE"/>
        </w:rPr>
        <w:instrText xml:space="preserve"> REF _Ref416951168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7</w:t>
      </w:r>
      <w:r w:rsidRPr="00BD4C61">
        <w:rPr>
          <w:b/>
          <w:color w:val="0000EE"/>
        </w:rPr>
        <w:fldChar w:fldCharType="end"/>
      </w:r>
      <w:r>
        <w:t>.</w:t>
      </w:r>
    </w:p>
    <w:p w14:paraId="7E2288D3" w14:textId="77777777" w:rsidR="00FD0D06" w:rsidRPr="00E45892" w:rsidRDefault="00FD0D06" w:rsidP="008D63F5">
      <w:pPr>
        <w:pStyle w:val="Caption"/>
        <w:rPr>
          <w:b/>
        </w:rPr>
      </w:pPr>
      <w:bookmarkStart w:id="154" w:name="_Ref416951168"/>
      <w:r w:rsidRPr="000B4986">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7</w:t>
      </w:r>
      <w:r w:rsidR="00E56EC5">
        <w:rPr>
          <w:noProof/>
        </w:rPr>
        <w:fldChar w:fldCharType="end"/>
      </w:r>
      <w:bookmarkEnd w:id="154"/>
      <w:r w:rsidRPr="000B4986">
        <w:t>.</w:t>
      </w:r>
      <w:r>
        <w:t xml:space="preserve"> Properties of the </w:t>
      </w:r>
      <w:r w:rsidRPr="00E45892">
        <w:rPr>
          <w:rFonts w:ascii="Courier New" w:hAnsi="Courier New" w:cs="Courier New"/>
        </w:rPr>
        <w:t>IndicatorsType</w:t>
      </w:r>
      <w:r>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BD4C61" w14:paraId="07479CAD" w14:textId="77777777" w:rsidTr="0038770F">
        <w:trPr>
          <w:trHeight w:val="547"/>
        </w:trPr>
        <w:tc>
          <w:tcPr>
            <w:tcW w:w="1251" w:type="dxa"/>
            <w:shd w:val="clear" w:color="auto" w:fill="BFBFBF" w:themeFill="background1" w:themeFillShade="BF"/>
            <w:noWrap/>
            <w:vAlign w:val="center"/>
          </w:tcPr>
          <w:p w14:paraId="0DE804FC" w14:textId="77777777" w:rsidR="00FD0D06" w:rsidRPr="00BD4C61" w:rsidRDefault="00FD0D06" w:rsidP="0038770F">
            <w:pPr>
              <w:rPr>
                <w:b/>
                <w:szCs w:val="20"/>
              </w:rPr>
            </w:pPr>
            <w:r w:rsidRPr="00BD4C61">
              <w:rPr>
                <w:b/>
                <w:szCs w:val="20"/>
              </w:rPr>
              <w:t>Name</w:t>
            </w:r>
          </w:p>
        </w:tc>
        <w:tc>
          <w:tcPr>
            <w:tcW w:w="2429" w:type="dxa"/>
            <w:shd w:val="clear" w:color="auto" w:fill="BFBFBF" w:themeFill="background1" w:themeFillShade="BF"/>
            <w:noWrap/>
            <w:vAlign w:val="center"/>
          </w:tcPr>
          <w:p w14:paraId="1913F49E"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2D9C064D" w14:textId="77777777" w:rsidR="00FD0D06" w:rsidRPr="00BD4C61" w:rsidRDefault="00FD0D06" w:rsidP="0038770F">
            <w:pPr>
              <w:jc w:val="center"/>
              <w:rPr>
                <w:szCs w:val="20"/>
              </w:rPr>
            </w:pPr>
            <w:r w:rsidRPr="00BD4C61">
              <w:rPr>
                <w:b/>
                <w:szCs w:val="20"/>
              </w:rPr>
              <w:t>Multiplicity</w:t>
            </w:r>
          </w:p>
        </w:tc>
        <w:tc>
          <w:tcPr>
            <w:tcW w:w="8996" w:type="dxa"/>
            <w:shd w:val="clear" w:color="auto" w:fill="BFBFBF" w:themeFill="background1" w:themeFillShade="BF"/>
            <w:vAlign w:val="center"/>
          </w:tcPr>
          <w:p w14:paraId="55AA7497" w14:textId="77777777" w:rsidR="00FD0D06" w:rsidRPr="00BD4C61" w:rsidRDefault="00FD0D06" w:rsidP="0038770F">
            <w:pPr>
              <w:rPr>
                <w:szCs w:val="20"/>
              </w:rPr>
            </w:pPr>
            <w:r w:rsidRPr="00BD4C61">
              <w:rPr>
                <w:b/>
                <w:szCs w:val="20"/>
              </w:rPr>
              <w:t>Description</w:t>
            </w:r>
          </w:p>
        </w:tc>
      </w:tr>
      <w:tr w:rsidR="00FD0D06" w:rsidRPr="00BD4C61" w14:paraId="620BE375" w14:textId="77777777" w:rsidTr="0038770F">
        <w:trPr>
          <w:trHeight w:val="547"/>
        </w:trPr>
        <w:tc>
          <w:tcPr>
            <w:tcW w:w="1251" w:type="dxa"/>
            <w:noWrap/>
            <w:vAlign w:val="center"/>
            <w:hideMark/>
          </w:tcPr>
          <w:p w14:paraId="615247D3" w14:textId="77777777" w:rsidR="00FD0D06" w:rsidRPr="00BD4C61" w:rsidRDefault="00FD0D06" w:rsidP="0038770F">
            <w:pPr>
              <w:rPr>
                <w:b/>
                <w:szCs w:val="20"/>
              </w:rPr>
            </w:pPr>
            <w:r w:rsidRPr="00BD4C61">
              <w:rPr>
                <w:b/>
                <w:szCs w:val="20"/>
              </w:rPr>
              <w:t>Indicator</w:t>
            </w:r>
          </w:p>
        </w:tc>
        <w:tc>
          <w:tcPr>
            <w:tcW w:w="2429" w:type="dxa"/>
            <w:noWrap/>
            <w:vAlign w:val="center"/>
            <w:hideMark/>
          </w:tcPr>
          <w:p w14:paraId="2C9A6596"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3A37EF9A"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IndicatorBaseType</w:t>
            </w:r>
          </w:p>
        </w:tc>
        <w:tc>
          <w:tcPr>
            <w:tcW w:w="1359" w:type="dxa"/>
            <w:noWrap/>
            <w:vAlign w:val="center"/>
            <w:hideMark/>
          </w:tcPr>
          <w:p w14:paraId="0EEFC50F" w14:textId="77777777" w:rsidR="00FD0D06" w:rsidRPr="00BD4C61" w:rsidRDefault="00FD0D06" w:rsidP="0038770F">
            <w:pPr>
              <w:jc w:val="center"/>
              <w:rPr>
                <w:szCs w:val="20"/>
              </w:rPr>
            </w:pPr>
            <w:r w:rsidRPr="00BD4C61">
              <w:rPr>
                <w:szCs w:val="20"/>
              </w:rPr>
              <w:t>1..*</w:t>
            </w:r>
          </w:p>
        </w:tc>
        <w:tc>
          <w:tcPr>
            <w:tcW w:w="8996" w:type="dxa"/>
            <w:vAlign w:val="center"/>
            <w:hideMark/>
          </w:tcPr>
          <w:p w14:paraId="1F678952" w14:textId="15A441BD" w:rsidR="00FD0D06" w:rsidRPr="00BD4C61" w:rsidRDefault="00FD0D06" w:rsidP="00BD4C61">
            <w:pPr>
              <w:autoSpaceDE w:val="0"/>
              <w:autoSpaceDN w:val="0"/>
              <w:rPr>
                <w:szCs w:val="20"/>
              </w:rPr>
            </w:pPr>
            <w:r w:rsidRPr="00BD4C61">
              <w:rPr>
                <w:szCs w:val="20"/>
              </w:rPr>
              <w:t xml:space="preserve">The </w:t>
            </w:r>
            <w:r w:rsidRPr="00BD4C61">
              <w:rPr>
                <w:rFonts w:ascii="Courier New" w:hAnsi="Courier New" w:cs="Courier New"/>
                <w:szCs w:val="20"/>
              </w:rPr>
              <w:t>Indicator</w:t>
            </w:r>
            <w:r w:rsidRPr="00BD4C61">
              <w:rPr>
                <w:szCs w:val="20"/>
              </w:rPr>
              <w:t xml:space="preserve"> property characterizes a cyber threat Indicator. The </w:t>
            </w:r>
            <w:r w:rsidRPr="00BD4C61">
              <w:rPr>
                <w:rFonts w:ascii="Courier New" w:hAnsi="Courier New" w:cs="Courier New"/>
                <w:szCs w:val="20"/>
              </w:rPr>
              <w:t>stixCommon:IndicatorBaseType</w:t>
            </w:r>
            <w:r w:rsidRPr="00BD4C61">
              <w:rPr>
                <w:szCs w:val="20"/>
              </w:rPr>
              <w:t xml:space="preserve"> class is a minimal base class that is intended to be extended.  The default and strongly recommended class to fully implement an Indicator is the </w:t>
            </w:r>
            <w:r w:rsidRPr="00BD4C61">
              <w:rPr>
                <w:rFonts w:ascii="Courier New" w:hAnsi="Courier New" w:cs="Courier New"/>
                <w:szCs w:val="20"/>
              </w:rPr>
              <w:t>indicator:IndicatorType</w:t>
            </w:r>
            <w:r w:rsidRPr="00BD4C61">
              <w:rPr>
                <w:szCs w:val="20"/>
              </w:rPr>
              <w:t xml:space="preserve"> class defined in</w:t>
            </w:r>
            <w:r w:rsidR="00BD4C61">
              <w:rPr>
                <w:szCs w:val="20"/>
              </w:rPr>
              <w:t xml:space="preserve"> </w:t>
            </w:r>
            <w:hyperlink w:anchor="AdditionalArtifacts" w:history="1">
              <w:r w:rsidR="00BD4C61" w:rsidRPr="00BD4C61">
                <w:rPr>
                  <w:rStyle w:val="Hyperlink"/>
                  <w:i/>
                </w:rPr>
                <w:t xml:space="preserve">STIX Version 1.2.1 Part </w:t>
              </w:r>
              <w:r w:rsidR="00BD4C61">
                <w:rPr>
                  <w:rStyle w:val="Hyperlink"/>
                  <w:i/>
                </w:rPr>
                <w:t>4: Indicator</w:t>
              </w:r>
            </w:hyperlink>
            <w:r w:rsidRPr="00BD4C61">
              <w:rPr>
                <w:szCs w:val="20"/>
              </w:rPr>
              <w:t>.</w:t>
            </w:r>
            <w:r w:rsidRPr="00BD4C61">
              <w:rPr>
                <w:rFonts w:cs="Segoe UI"/>
                <w:szCs w:val="20"/>
              </w:rPr>
              <w:t xml:space="preserve">  </w:t>
            </w:r>
            <w:r w:rsidRPr="00BD4C61">
              <w:rPr>
                <w:szCs w:val="20"/>
              </w:rPr>
              <w:t xml:space="preserve">Base classes are used to minimize interdependence between STIX components, not to enable or encourage conflicting syntactic variation. </w:t>
            </w:r>
          </w:p>
        </w:tc>
      </w:tr>
    </w:tbl>
    <w:p w14:paraId="7D21E315" w14:textId="77777777" w:rsidR="00FD0D06" w:rsidRDefault="00FD0D06" w:rsidP="00FD0D06">
      <w:pPr>
        <w:pStyle w:val="Heading3"/>
        <w:tabs>
          <w:tab w:val="num" w:pos="720"/>
          <w:tab w:val="left" w:pos="900"/>
        </w:tabs>
        <w:spacing w:before="360" w:after="60"/>
      </w:pPr>
      <w:bookmarkStart w:id="155" w:name="_Toc416007478"/>
      <w:bookmarkStart w:id="156" w:name="_Toc416007810"/>
      <w:bookmarkStart w:id="157" w:name="_Toc420660216"/>
      <w:bookmarkStart w:id="158" w:name="_Toc429676561"/>
      <w:r>
        <w:t>ThreatActorsType Class</w:t>
      </w:r>
      <w:bookmarkEnd w:id="155"/>
      <w:bookmarkEnd w:id="156"/>
      <w:bookmarkEnd w:id="157"/>
      <w:bookmarkEnd w:id="158"/>
    </w:p>
    <w:p w14:paraId="181185D5" w14:textId="77777777" w:rsidR="00FD0D06" w:rsidRDefault="00FD0D06" w:rsidP="00FD0D06">
      <w:pPr>
        <w:spacing w:after="240"/>
      </w:pPr>
      <w:r>
        <w:t xml:space="preserve">The </w:t>
      </w:r>
      <w:r>
        <w:rPr>
          <w:rFonts w:ascii="Courier New" w:hAnsi="Courier New" w:cs="Courier New"/>
        </w:rPr>
        <w:t>ThreatActorsType</w:t>
      </w:r>
      <w:r>
        <w:t xml:space="preserve"> class specifies a set of one or more cyber Threat Actors.</w:t>
      </w:r>
    </w:p>
    <w:p w14:paraId="7347F0C0" w14:textId="46CD6FD6" w:rsidR="00FD0D06" w:rsidRPr="00C52D4D" w:rsidRDefault="00FD0D06" w:rsidP="00FD0D06">
      <w:r>
        <w:t>The properties of the</w:t>
      </w:r>
      <w:r w:rsidRPr="0089150D">
        <w:rPr>
          <w:rFonts w:cs="Courier New"/>
        </w:rPr>
        <w:t xml:space="preserve"> </w:t>
      </w:r>
      <w:r>
        <w:rPr>
          <w:rFonts w:ascii="Courier New" w:hAnsi="Courier New" w:cs="Courier New"/>
        </w:rPr>
        <w:t>ThreatActorsType</w:t>
      </w:r>
      <w:r>
        <w:t xml:space="preserve"> class</w:t>
      </w:r>
      <w:r w:rsidRPr="0089150D">
        <w:t xml:space="preserve"> </w:t>
      </w:r>
      <w:r>
        <w:t xml:space="preserve">are given in </w:t>
      </w:r>
      <w:r w:rsidRPr="00BD4C61">
        <w:rPr>
          <w:b/>
          <w:color w:val="0000EE"/>
        </w:rPr>
        <w:fldChar w:fldCharType="begin"/>
      </w:r>
      <w:r w:rsidRPr="00BD4C61">
        <w:rPr>
          <w:b/>
          <w:color w:val="0000EE"/>
        </w:rPr>
        <w:instrText xml:space="preserve"> REF _Ref416951222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8</w:t>
      </w:r>
      <w:r w:rsidRPr="00BD4C61">
        <w:rPr>
          <w:b/>
          <w:color w:val="0000EE"/>
        </w:rPr>
        <w:fldChar w:fldCharType="end"/>
      </w:r>
      <w:r>
        <w:t>.</w:t>
      </w:r>
    </w:p>
    <w:p w14:paraId="29EBF4AE" w14:textId="77777777" w:rsidR="00FD0D06" w:rsidRPr="001162DE" w:rsidRDefault="00FD0D06" w:rsidP="00FD0D06"/>
    <w:p w14:paraId="5C1685A9" w14:textId="77777777" w:rsidR="00FD0D06" w:rsidRPr="00E45892" w:rsidRDefault="00FD0D06" w:rsidP="008D63F5">
      <w:pPr>
        <w:pStyle w:val="Caption"/>
        <w:rPr>
          <w:b/>
        </w:rPr>
      </w:pPr>
      <w:bookmarkStart w:id="159" w:name="_Ref416951222"/>
      <w:r w:rsidRPr="000B4986">
        <w:lastRenderedPageBreak/>
        <w:t xml:space="preserve">Table </w:t>
      </w:r>
      <w:r w:rsidR="00E56EC5">
        <w:fldChar w:fldCharType="begin"/>
      </w:r>
      <w:r w:rsidR="00E56EC5">
        <w:instrText xml:space="preserve"> STYLEREF 1 \</w:instrText>
      </w:r>
      <w:r w:rsidR="00E56EC5">
        <w:instrText xml:space="preserve">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8</w:t>
      </w:r>
      <w:r w:rsidR="00E56EC5">
        <w:rPr>
          <w:noProof/>
        </w:rPr>
        <w:fldChar w:fldCharType="end"/>
      </w:r>
      <w:bookmarkEnd w:id="159"/>
      <w:r w:rsidRPr="000B4986">
        <w:t>.</w:t>
      </w:r>
      <w:r>
        <w:t xml:space="preserve"> Properties of the </w:t>
      </w:r>
      <w:r w:rsidRPr="00E45892">
        <w:rPr>
          <w:rFonts w:ascii="Courier New" w:hAnsi="Courier New" w:cs="Courier New"/>
        </w:rPr>
        <w:t>ThreatActorsType</w:t>
      </w:r>
      <w:r>
        <w:t xml:space="preserve"> class</w:t>
      </w:r>
    </w:p>
    <w:tbl>
      <w:tblPr>
        <w:tblStyle w:val="TableGrid"/>
        <w:tblW w:w="14035" w:type="dxa"/>
        <w:tblLook w:val="04A0" w:firstRow="1" w:lastRow="0" w:firstColumn="1" w:lastColumn="0" w:noHBand="0" w:noVBand="1"/>
      </w:tblPr>
      <w:tblGrid>
        <w:gridCol w:w="1638"/>
        <w:gridCol w:w="2525"/>
        <w:gridCol w:w="1752"/>
        <w:gridCol w:w="8120"/>
      </w:tblGrid>
      <w:tr w:rsidR="00FD0D06" w:rsidRPr="00BD4C61" w14:paraId="17E41057" w14:textId="77777777" w:rsidTr="0038770F">
        <w:trPr>
          <w:trHeight w:val="547"/>
        </w:trPr>
        <w:tc>
          <w:tcPr>
            <w:tcW w:w="1638" w:type="dxa"/>
            <w:shd w:val="clear" w:color="auto" w:fill="BFBFBF" w:themeFill="background1" w:themeFillShade="BF"/>
            <w:noWrap/>
            <w:vAlign w:val="center"/>
          </w:tcPr>
          <w:p w14:paraId="6712850D" w14:textId="77777777" w:rsidR="00FD0D06" w:rsidRPr="00BD4C61" w:rsidRDefault="00FD0D06" w:rsidP="0038770F">
            <w:pPr>
              <w:rPr>
                <w:b/>
                <w:szCs w:val="20"/>
              </w:rPr>
            </w:pPr>
            <w:r w:rsidRPr="00BD4C61">
              <w:rPr>
                <w:b/>
                <w:szCs w:val="20"/>
              </w:rPr>
              <w:t>Name</w:t>
            </w:r>
          </w:p>
        </w:tc>
        <w:tc>
          <w:tcPr>
            <w:tcW w:w="2525" w:type="dxa"/>
            <w:shd w:val="clear" w:color="auto" w:fill="BFBFBF" w:themeFill="background1" w:themeFillShade="BF"/>
            <w:noWrap/>
            <w:vAlign w:val="center"/>
          </w:tcPr>
          <w:p w14:paraId="4C8729B3" w14:textId="77777777" w:rsidR="00FD0D06" w:rsidRPr="00BD4C61" w:rsidRDefault="00FD0D06" w:rsidP="0038770F">
            <w:pPr>
              <w:rPr>
                <w:rFonts w:ascii="Courier New" w:hAnsi="Courier New" w:cs="Courier New"/>
                <w:szCs w:val="20"/>
              </w:rPr>
            </w:pPr>
            <w:r w:rsidRPr="00BD4C61">
              <w:rPr>
                <w:b/>
                <w:szCs w:val="20"/>
              </w:rPr>
              <w:t>Type</w:t>
            </w:r>
          </w:p>
        </w:tc>
        <w:tc>
          <w:tcPr>
            <w:tcW w:w="1752" w:type="dxa"/>
            <w:shd w:val="clear" w:color="auto" w:fill="BFBFBF" w:themeFill="background1" w:themeFillShade="BF"/>
            <w:noWrap/>
            <w:vAlign w:val="center"/>
          </w:tcPr>
          <w:p w14:paraId="78579A08" w14:textId="77777777" w:rsidR="00FD0D06" w:rsidRPr="00BD4C61" w:rsidRDefault="00FD0D06" w:rsidP="0038770F">
            <w:pPr>
              <w:jc w:val="center"/>
              <w:rPr>
                <w:szCs w:val="20"/>
              </w:rPr>
            </w:pPr>
            <w:r w:rsidRPr="00BD4C61">
              <w:rPr>
                <w:b/>
                <w:szCs w:val="20"/>
              </w:rPr>
              <w:t>Multiplicity</w:t>
            </w:r>
          </w:p>
        </w:tc>
        <w:tc>
          <w:tcPr>
            <w:tcW w:w="8120" w:type="dxa"/>
            <w:shd w:val="clear" w:color="auto" w:fill="BFBFBF" w:themeFill="background1" w:themeFillShade="BF"/>
            <w:vAlign w:val="center"/>
          </w:tcPr>
          <w:p w14:paraId="53BD1539" w14:textId="77777777" w:rsidR="00FD0D06" w:rsidRPr="00BD4C61" w:rsidRDefault="00FD0D06" w:rsidP="0038770F">
            <w:pPr>
              <w:rPr>
                <w:szCs w:val="20"/>
              </w:rPr>
            </w:pPr>
            <w:r w:rsidRPr="00BD4C61">
              <w:rPr>
                <w:b/>
                <w:szCs w:val="20"/>
              </w:rPr>
              <w:t>Description</w:t>
            </w:r>
          </w:p>
        </w:tc>
      </w:tr>
      <w:tr w:rsidR="00FD0D06" w:rsidRPr="00BD4C61" w14:paraId="73044907" w14:textId="77777777" w:rsidTr="0038770F">
        <w:trPr>
          <w:trHeight w:val="547"/>
        </w:trPr>
        <w:tc>
          <w:tcPr>
            <w:tcW w:w="1638" w:type="dxa"/>
            <w:noWrap/>
            <w:vAlign w:val="center"/>
            <w:hideMark/>
          </w:tcPr>
          <w:p w14:paraId="23538AE9" w14:textId="77777777" w:rsidR="00FD0D06" w:rsidRPr="00BD4C61" w:rsidRDefault="00FD0D06" w:rsidP="0038770F">
            <w:pPr>
              <w:rPr>
                <w:b/>
                <w:szCs w:val="20"/>
              </w:rPr>
            </w:pPr>
            <w:r w:rsidRPr="00BD4C61">
              <w:rPr>
                <w:b/>
                <w:szCs w:val="20"/>
              </w:rPr>
              <w:t>Threat_Actor</w:t>
            </w:r>
          </w:p>
        </w:tc>
        <w:tc>
          <w:tcPr>
            <w:tcW w:w="2525" w:type="dxa"/>
            <w:noWrap/>
            <w:vAlign w:val="center"/>
            <w:hideMark/>
          </w:tcPr>
          <w:p w14:paraId="5704D40D"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w:t>
            </w:r>
          </w:p>
          <w:p w14:paraId="6F47D488"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ThreatActorBaseType</w:t>
            </w:r>
          </w:p>
        </w:tc>
        <w:tc>
          <w:tcPr>
            <w:tcW w:w="1752" w:type="dxa"/>
            <w:noWrap/>
            <w:vAlign w:val="center"/>
            <w:hideMark/>
          </w:tcPr>
          <w:p w14:paraId="31B14F22" w14:textId="77777777" w:rsidR="00FD0D06" w:rsidRPr="00BD4C61" w:rsidRDefault="00FD0D06" w:rsidP="0038770F">
            <w:pPr>
              <w:jc w:val="center"/>
              <w:rPr>
                <w:szCs w:val="20"/>
              </w:rPr>
            </w:pPr>
            <w:r w:rsidRPr="00BD4C61">
              <w:rPr>
                <w:szCs w:val="20"/>
              </w:rPr>
              <w:t>1..*</w:t>
            </w:r>
          </w:p>
        </w:tc>
        <w:tc>
          <w:tcPr>
            <w:tcW w:w="8120" w:type="dxa"/>
            <w:vAlign w:val="center"/>
            <w:hideMark/>
          </w:tcPr>
          <w:p w14:paraId="7A358A37" w14:textId="3BC34FCE"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ThreatActor</w:t>
            </w:r>
            <w:r w:rsidRPr="00BD4C61">
              <w:rPr>
                <w:szCs w:val="20"/>
              </w:rPr>
              <w:t xml:space="preserve"> property characterizes a cyber Threat Actor. The </w:t>
            </w:r>
            <w:r w:rsidRPr="00BD4C61">
              <w:rPr>
                <w:rFonts w:ascii="Courier New" w:hAnsi="Courier New" w:cs="Courier New"/>
                <w:szCs w:val="20"/>
              </w:rPr>
              <w:t>stixCommon:ThreatActorBaseType</w:t>
            </w:r>
            <w:r w:rsidRPr="00BD4C61">
              <w:rPr>
                <w:szCs w:val="20"/>
              </w:rPr>
              <w:t xml:space="preserve"> class is a minimal base class that is intended to be extended.  The default and strongly recommended class to fully implement an ThreatActor is the </w:t>
            </w:r>
            <w:r w:rsidRPr="00BD4C61">
              <w:rPr>
                <w:rFonts w:ascii="Courier New" w:hAnsi="Courier New" w:cs="Courier New"/>
                <w:szCs w:val="20"/>
              </w:rPr>
              <w:t>ta:ThreatActorType</w:t>
            </w:r>
            <w:r w:rsidRPr="00BD4C61">
              <w:rPr>
                <w:szCs w:val="20"/>
              </w:rPr>
              <w:t xml:space="preserve"> class defined</w:t>
            </w:r>
            <w:r w:rsidR="00BD4C61">
              <w:rPr>
                <w:szCs w:val="20"/>
              </w:rPr>
              <w:t xml:space="preserve"> in </w:t>
            </w:r>
            <w:hyperlink w:anchor="AdditionalArtifacts" w:history="1">
              <w:r w:rsidR="00BD4C61" w:rsidRPr="00BD4C61">
                <w:rPr>
                  <w:rStyle w:val="Hyperlink"/>
                  <w:i/>
                </w:rPr>
                <w:t xml:space="preserve">STIX Version 1.2.1 Part </w:t>
              </w:r>
              <w:r w:rsidR="00BD4C61">
                <w:rPr>
                  <w:rStyle w:val="Hyperlink"/>
                  <w:i/>
                </w:rPr>
                <w:t>7: Threat Actor</w:t>
              </w:r>
            </w:hyperlink>
            <w:r w:rsidRPr="00BD4C61">
              <w:rPr>
                <w:szCs w:val="20"/>
              </w:rPr>
              <w:t>. Base classes are used to minimize interdependence between STIX components, not to enable or encourage conflicting syntactic variation.</w:t>
            </w:r>
          </w:p>
        </w:tc>
      </w:tr>
    </w:tbl>
    <w:p w14:paraId="725FB460" w14:textId="77777777" w:rsidR="00FD0D06" w:rsidRDefault="00FD0D06" w:rsidP="00FD0D06">
      <w:pPr>
        <w:pStyle w:val="Heading3"/>
        <w:tabs>
          <w:tab w:val="num" w:pos="720"/>
          <w:tab w:val="left" w:pos="900"/>
        </w:tabs>
        <w:spacing w:before="360" w:after="60"/>
      </w:pPr>
      <w:bookmarkStart w:id="160" w:name="_Toc416007479"/>
      <w:bookmarkStart w:id="161" w:name="_Toc416007811"/>
      <w:bookmarkStart w:id="162" w:name="_Toc420660217"/>
      <w:bookmarkStart w:id="163" w:name="_Toc429676562"/>
      <w:r>
        <w:t>TTPsType Class</w:t>
      </w:r>
      <w:bookmarkEnd w:id="160"/>
      <w:bookmarkEnd w:id="161"/>
      <w:bookmarkEnd w:id="162"/>
      <w:bookmarkEnd w:id="163"/>
    </w:p>
    <w:p w14:paraId="5C97B984" w14:textId="77777777" w:rsidR="00FD0D06" w:rsidRDefault="00FD0D06" w:rsidP="00FD0D06">
      <w:pPr>
        <w:spacing w:after="240"/>
      </w:pPr>
      <w:r>
        <w:t xml:space="preserve">The </w:t>
      </w:r>
      <w:r>
        <w:rPr>
          <w:rFonts w:ascii="Courier New" w:hAnsi="Courier New" w:cs="Courier New"/>
        </w:rPr>
        <w:t>TTPsType</w:t>
      </w:r>
      <w:r>
        <w:t xml:space="preserve"> class specifies a set of one or more cyber threat TTPs or Kill Chains.</w:t>
      </w:r>
    </w:p>
    <w:p w14:paraId="43B4D37F" w14:textId="1320BEB9" w:rsidR="00FD0D06" w:rsidRPr="00C52D4D" w:rsidRDefault="00FD0D06" w:rsidP="00FD0D06">
      <w:pPr>
        <w:spacing w:after="240"/>
      </w:pPr>
      <w:r>
        <w:t xml:space="preserve">The properties of the </w:t>
      </w:r>
      <w:r>
        <w:rPr>
          <w:rFonts w:ascii="Courier New" w:hAnsi="Courier New" w:cs="Courier New"/>
        </w:rPr>
        <w:t>TTPsType</w:t>
      </w:r>
      <w:r>
        <w:t xml:space="preserve"> class are given in </w:t>
      </w:r>
      <w:r w:rsidRPr="00BD4C61">
        <w:rPr>
          <w:b/>
          <w:color w:val="0000EE"/>
        </w:rPr>
        <w:fldChar w:fldCharType="begin"/>
      </w:r>
      <w:r w:rsidRPr="00BD4C61">
        <w:rPr>
          <w:b/>
          <w:color w:val="0000EE"/>
        </w:rPr>
        <w:instrText xml:space="preserve"> REF _Ref416951280 \h </w:instrText>
      </w:r>
      <w:r w:rsidR="00BD4C61">
        <w:rPr>
          <w:b/>
          <w:color w:val="0000EE"/>
        </w:rPr>
        <w:instrText xml:space="preserve"> \* MERGEFORMAT </w:instrText>
      </w:r>
      <w:r w:rsidRPr="00BD4C61">
        <w:rPr>
          <w:b/>
          <w:color w:val="0000EE"/>
        </w:rPr>
      </w:r>
      <w:r w:rsidRPr="00BD4C61">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9</w:t>
      </w:r>
      <w:r w:rsidRPr="00BD4C61">
        <w:rPr>
          <w:b/>
          <w:color w:val="0000EE"/>
        </w:rPr>
        <w:fldChar w:fldCharType="end"/>
      </w:r>
      <w:r>
        <w:t>.</w:t>
      </w:r>
    </w:p>
    <w:p w14:paraId="0B22811D" w14:textId="77777777" w:rsidR="00FD0D06" w:rsidRPr="00E45892" w:rsidRDefault="00FD0D06" w:rsidP="008D63F5">
      <w:pPr>
        <w:pStyle w:val="Caption"/>
        <w:rPr>
          <w:b/>
        </w:rPr>
      </w:pPr>
      <w:bookmarkStart w:id="164" w:name="_Ref416951280"/>
      <w:r w:rsidRPr="000B4986">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9</w:t>
      </w:r>
      <w:r w:rsidR="00E56EC5">
        <w:rPr>
          <w:noProof/>
        </w:rPr>
        <w:fldChar w:fldCharType="end"/>
      </w:r>
      <w:bookmarkEnd w:id="164"/>
      <w:r w:rsidRPr="000B4986">
        <w:t>.</w:t>
      </w:r>
      <w:r>
        <w:t xml:space="preserve"> Properties of the </w:t>
      </w:r>
      <w:r w:rsidRPr="00E45892">
        <w:rPr>
          <w:rFonts w:ascii="Courier New" w:hAnsi="Courier New" w:cs="Courier New"/>
        </w:rPr>
        <w:t>TTPsType</w:t>
      </w:r>
      <w:r>
        <w:t xml:space="preserve"> class</w:t>
      </w:r>
    </w:p>
    <w:tbl>
      <w:tblPr>
        <w:tblStyle w:val="TableGrid"/>
        <w:tblW w:w="14035" w:type="dxa"/>
        <w:tblLook w:val="04A0" w:firstRow="1" w:lastRow="0" w:firstColumn="1" w:lastColumn="0" w:noHBand="0" w:noVBand="1"/>
      </w:tblPr>
      <w:tblGrid>
        <w:gridCol w:w="1525"/>
        <w:gridCol w:w="3240"/>
        <w:gridCol w:w="1359"/>
        <w:gridCol w:w="7911"/>
      </w:tblGrid>
      <w:tr w:rsidR="00FD0D06" w:rsidRPr="00BD4C61" w14:paraId="6AE9CB24" w14:textId="77777777" w:rsidTr="0038770F">
        <w:trPr>
          <w:trHeight w:val="547"/>
        </w:trPr>
        <w:tc>
          <w:tcPr>
            <w:tcW w:w="1525" w:type="dxa"/>
            <w:shd w:val="clear" w:color="auto" w:fill="BFBFBF" w:themeFill="background1" w:themeFillShade="BF"/>
            <w:noWrap/>
            <w:vAlign w:val="center"/>
          </w:tcPr>
          <w:p w14:paraId="45BFDE12" w14:textId="77777777" w:rsidR="00FD0D06" w:rsidRPr="00BD4C61" w:rsidRDefault="00FD0D06" w:rsidP="0038770F">
            <w:pPr>
              <w:rPr>
                <w:b/>
                <w:szCs w:val="20"/>
              </w:rPr>
            </w:pPr>
            <w:r w:rsidRPr="00BD4C61">
              <w:rPr>
                <w:b/>
                <w:szCs w:val="20"/>
              </w:rPr>
              <w:t>Name</w:t>
            </w:r>
          </w:p>
        </w:tc>
        <w:tc>
          <w:tcPr>
            <w:tcW w:w="3240" w:type="dxa"/>
            <w:shd w:val="clear" w:color="auto" w:fill="BFBFBF" w:themeFill="background1" w:themeFillShade="BF"/>
            <w:noWrap/>
            <w:vAlign w:val="center"/>
          </w:tcPr>
          <w:p w14:paraId="6CB73CA4" w14:textId="77777777" w:rsidR="00FD0D06" w:rsidRPr="00BD4C61" w:rsidRDefault="00FD0D06" w:rsidP="0038770F">
            <w:pPr>
              <w:rPr>
                <w:rFonts w:ascii="Courier New" w:hAnsi="Courier New" w:cs="Courier New"/>
                <w:szCs w:val="20"/>
              </w:rPr>
            </w:pPr>
            <w:r w:rsidRPr="00BD4C61">
              <w:rPr>
                <w:b/>
                <w:szCs w:val="20"/>
              </w:rPr>
              <w:t>Type</w:t>
            </w:r>
          </w:p>
        </w:tc>
        <w:tc>
          <w:tcPr>
            <w:tcW w:w="1359" w:type="dxa"/>
            <w:shd w:val="clear" w:color="auto" w:fill="BFBFBF" w:themeFill="background1" w:themeFillShade="BF"/>
            <w:noWrap/>
            <w:vAlign w:val="center"/>
          </w:tcPr>
          <w:p w14:paraId="4C9E5331" w14:textId="77777777" w:rsidR="00FD0D06" w:rsidRPr="00BD4C61" w:rsidRDefault="00FD0D06" w:rsidP="0038770F">
            <w:pPr>
              <w:jc w:val="center"/>
              <w:rPr>
                <w:szCs w:val="20"/>
              </w:rPr>
            </w:pPr>
            <w:r w:rsidRPr="00BD4C61">
              <w:rPr>
                <w:b/>
                <w:szCs w:val="20"/>
              </w:rPr>
              <w:t>Multiplicity</w:t>
            </w:r>
          </w:p>
        </w:tc>
        <w:tc>
          <w:tcPr>
            <w:tcW w:w="7911" w:type="dxa"/>
            <w:shd w:val="clear" w:color="auto" w:fill="BFBFBF" w:themeFill="background1" w:themeFillShade="BF"/>
            <w:vAlign w:val="center"/>
          </w:tcPr>
          <w:p w14:paraId="70EA6321" w14:textId="77777777" w:rsidR="00FD0D06" w:rsidRPr="00BD4C61" w:rsidRDefault="00FD0D06" w:rsidP="0038770F">
            <w:pPr>
              <w:rPr>
                <w:szCs w:val="20"/>
              </w:rPr>
            </w:pPr>
            <w:r w:rsidRPr="00BD4C61">
              <w:rPr>
                <w:b/>
                <w:szCs w:val="20"/>
              </w:rPr>
              <w:t>Description</w:t>
            </w:r>
          </w:p>
        </w:tc>
      </w:tr>
      <w:tr w:rsidR="00FD0D06" w:rsidRPr="00BD4C61" w14:paraId="37D604D4" w14:textId="77777777" w:rsidTr="0038770F">
        <w:trPr>
          <w:trHeight w:val="547"/>
        </w:trPr>
        <w:tc>
          <w:tcPr>
            <w:tcW w:w="1525" w:type="dxa"/>
            <w:noWrap/>
            <w:vAlign w:val="center"/>
            <w:hideMark/>
          </w:tcPr>
          <w:p w14:paraId="2623227C" w14:textId="77777777" w:rsidR="00FD0D06" w:rsidRPr="00BD4C61" w:rsidRDefault="00FD0D06" w:rsidP="0038770F">
            <w:pPr>
              <w:rPr>
                <w:b/>
                <w:szCs w:val="20"/>
              </w:rPr>
            </w:pPr>
            <w:r w:rsidRPr="00BD4C61">
              <w:rPr>
                <w:b/>
                <w:szCs w:val="20"/>
              </w:rPr>
              <w:t>TTP</w:t>
            </w:r>
          </w:p>
        </w:tc>
        <w:tc>
          <w:tcPr>
            <w:tcW w:w="3240" w:type="dxa"/>
            <w:noWrap/>
            <w:vAlign w:val="center"/>
            <w:hideMark/>
          </w:tcPr>
          <w:p w14:paraId="2CEEB302"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stixCommon:TTPBaseType</w:t>
            </w:r>
          </w:p>
        </w:tc>
        <w:tc>
          <w:tcPr>
            <w:tcW w:w="1359" w:type="dxa"/>
            <w:noWrap/>
            <w:vAlign w:val="center"/>
            <w:hideMark/>
          </w:tcPr>
          <w:p w14:paraId="5C5623E6" w14:textId="77777777" w:rsidR="00FD0D06" w:rsidRPr="00BD4C61" w:rsidRDefault="00FD0D06" w:rsidP="0038770F">
            <w:pPr>
              <w:jc w:val="center"/>
              <w:rPr>
                <w:szCs w:val="20"/>
              </w:rPr>
            </w:pPr>
            <w:r w:rsidRPr="00BD4C61">
              <w:rPr>
                <w:szCs w:val="20"/>
              </w:rPr>
              <w:t>0..*</w:t>
            </w:r>
          </w:p>
        </w:tc>
        <w:tc>
          <w:tcPr>
            <w:tcW w:w="7911" w:type="dxa"/>
            <w:vAlign w:val="center"/>
            <w:hideMark/>
          </w:tcPr>
          <w:p w14:paraId="6FAC1607" w14:textId="0C5B6542" w:rsidR="00FD0D06" w:rsidRPr="00BD4C61" w:rsidRDefault="00FD0D06" w:rsidP="00BD4C61">
            <w:pPr>
              <w:rPr>
                <w:szCs w:val="20"/>
              </w:rPr>
            </w:pPr>
            <w:r w:rsidRPr="00BD4C61">
              <w:rPr>
                <w:szCs w:val="20"/>
              </w:rPr>
              <w:t xml:space="preserve">The </w:t>
            </w:r>
            <w:r w:rsidRPr="00BD4C61">
              <w:rPr>
                <w:rFonts w:ascii="Courier New" w:hAnsi="Courier New" w:cs="Courier New"/>
                <w:szCs w:val="20"/>
              </w:rPr>
              <w:t>TTP</w:t>
            </w:r>
            <w:r w:rsidRPr="00BD4C61">
              <w:rPr>
                <w:szCs w:val="20"/>
              </w:rPr>
              <w:t xml:space="preserve"> property characterizes a cyber threat adversary Tactic, Technique or Procedure (TTP). The </w:t>
            </w:r>
            <w:r w:rsidRPr="00BD4C61">
              <w:rPr>
                <w:rFonts w:ascii="Courier New" w:hAnsi="Courier New" w:cs="Courier New"/>
                <w:szCs w:val="20"/>
              </w:rPr>
              <w:t>stixCommon:TTPBaseType</w:t>
            </w:r>
            <w:r w:rsidRPr="00BD4C61">
              <w:rPr>
                <w:szCs w:val="20"/>
              </w:rPr>
              <w:t xml:space="preserve"> class is a minimal base class that is intended to be extended.  The default and strongly recommended class to fully implement a TTP is the </w:t>
            </w:r>
            <w:r w:rsidRPr="00BD4C61">
              <w:rPr>
                <w:rFonts w:ascii="Courier New" w:hAnsi="Courier New" w:cs="Courier New"/>
                <w:szCs w:val="20"/>
              </w:rPr>
              <w:t>ttp:TTPType</w:t>
            </w:r>
            <w:r w:rsidRPr="00BD4C61">
              <w:rPr>
                <w:szCs w:val="20"/>
              </w:rPr>
              <w:t xml:space="preserve"> class defined in </w:t>
            </w:r>
            <w:hyperlink w:anchor="AdditionalArtifacts" w:history="1">
              <w:r w:rsidR="00BD4C61" w:rsidRPr="00BD4C61">
                <w:rPr>
                  <w:rStyle w:val="Hyperlink"/>
                  <w:i/>
                </w:rPr>
                <w:t xml:space="preserve">STIX Version 1.2.1 Part </w:t>
              </w:r>
              <w:r w:rsidR="00BD4C61">
                <w:rPr>
                  <w:rStyle w:val="Hyperlink"/>
                  <w:i/>
                </w:rPr>
                <w:t>5: TTP</w:t>
              </w:r>
            </w:hyperlink>
            <w:r w:rsidRPr="00BD4C61">
              <w:rPr>
                <w:szCs w:val="20"/>
              </w:rPr>
              <w:t>.</w:t>
            </w:r>
            <w:r w:rsidRPr="00BD4C61">
              <w:rPr>
                <w:rFonts w:ascii="Segoe UI" w:hAnsi="Segoe UI" w:cs="Segoe UI"/>
                <w:szCs w:val="20"/>
              </w:rPr>
              <w:t xml:space="preserve">  </w:t>
            </w:r>
            <w:r w:rsidRPr="00BD4C61">
              <w:rPr>
                <w:szCs w:val="20"/>
              </w:rPr>
              <w:t xml:space="preserve">Base classes are used to minimize interdependence between STIX components, not to enable or encourage conflicting syntactic variation. </w:t>
            </w:r>
          </w:p>
        </w:tc>
      </w:tr>
      <w:tr w:rsidR="00FD0D06" w:rsidRPr="00BD4C61" w14:paraId="33AB8639" w14:textId="77777777" w:rsidTr="0038770F">
        <w:trPr>
          <w:trHeight w:val="547"/>
        </w:trPr>
        <w:tc>
          <w:tcPr>
            <w:tcW w:w="1525" w:type="dxa"/>
            <w:noWrap/>
            <w:vAlign w:val="center"/>
            <w:hideMark/>
          </w:tcPr>
          <w:p w14:paraId="2883FD47" w14:textId="77777777" w:rsidR="00FD0D06" w:rsidRPr="00BD4C61" w:rsidRDefault="00FD0D06" w:rsidP="0038770F">
            <w:pPr>
              <w:rPr>
                <w:b/>
                <w:szCs w:val="20"/>
              </w:rPr>
            </w:pPr>
            <w:r w:rsidRPr="00BD4C61">
              <w:rPr>
                <w:b/>
                <w:szCs w:val="20"/>
              </w:rPr>
              <w:t>Kill_Chains</w:t>
            </w:r>
          </w:p>
        </w:tc>
        <w:tc>
          <w:tcPr>
            <w:tcW w:w="3240" w:type="dxa"/>
            <w:noWrap/>
            <w:vAlign w:val="center"/>
            <w:hideMark/>
          </w:tcPr>
          <w:p w14:paraId="6A985279" w14:textId="77777777" w:rsidR="00FD0D06" w:rsidRPr="00BD4C61" w:rsidRDefault="00FD0D06" w:rsidP="0038770F">
            <w:pPr>
              <w:rPr>
                <w:rFonts w:ascii="Courier New" w:hAnsi="Courier New" w:cs="Courier New"/>
                <w:szCs w:val="20"/>
              </w:rPr>
            </w:pPr>
            <w:r w:rsidRPr="00BD4C61">
              <w:rPr>
                <w:rFonts w:ascii="Courier New" w:hAnsi="Courier New" w:cs="Courier New"/>
                <w:szCs w:val="20"/>
              </w:rPr>
              <w:t>stixCommon:KillChainsType</w:t>
            </w:r>
          </w:p>
        </w:tc>
        <w:tc>
          <w:tcPr>
            <w:tcW w:w="1359" w:type="dxa"/>
            <w:noWrap/>
            <w:vAlign w:val="center"/>
            <w:hideMark/>
          </w:tcPr>
          <w:p w14:paraId="70A0E94F" w14:textId="77777777" w:rsidR="00FD0D06" w:rsidRPr="00BD4C61" w:rsidRDefault="00FD0D06" w:rsidP="0038770F">
            <w:pPr>
              <w:jc w:val="center"/>
              <w:rPr>
                <w:szCs w:val="20"/>
              </w:rPr>
            </w:pPr>
            <w:r w:rsidRPr="00BD4C61">
              <w:rPr>
                <w:szCs w:val="20"/>
              </w:rPr>
              <w:t>0..1</w:t>
            </w:r>
          </w:p>
        </w:tc>
        <w:tc>
          <w:tcPr>
            <w:tcW w:w="7911" w:type="dxa"/>
            <w:vAlign w:val="center"/>
            <w:hideMark/>
          </w:tcPr>
          <w:p w14:paraId="6823777B" w14:textId="77777777" w:rsidR="00FD0D06" w:rsidRPr="00BD4C61" w:rsidRDefault="00FD0D06" w:rsidP="0038770F">
            <w:pPr>
              <w:rPr>
                <w:rFonts w:cs="Arial"/>
                <w:szCs w:val="20"/>
              </w:rPr>
            </w:pPr>
            <w:r w:rsidRPr="00BD4C61">
              <w:rPr>
                <w:rFonts w:cs="Arial"/>
                <w:color w:val="000000"/>
                <w:szCs w:val="20"/>
              </w:rPr>
              <w:t xml:space="preserve">A cyber kill chain is a phase-based model to describe the stages of an attack. The </w:t>
            </w:r>
            <w:r w:rsidRPr="00BD4C61">
              <w:rPr>
                <w:rFonts w:ascii="Courier New" w:hAnsi="Courier New" w:cs="Courier New"/>
                <w:szCs w:val="20"/>
              </w:rPr>
              <w:t>Kill_Chains</w:t>
            </w:r>
            <w:r w:rsidRPr="00BD4C61">
              <w:rPr>
                <w:rFonts w:cs="Arial"/>
                <w:color w:val="000000"/>
                <w:szCs w:val="20"/>
              </w:rPr>
              <w:t xml:space="preserve"> property specifies a set of one or more specific kill chain definitions.  The </w:t>
            </w:r>
            <w:r w:rsidRPr="00BD4C61">
              <w:rPr>
                <w:rFonts w:ascii="Courier New" w:hAnsi="Courier New" w:cs="Courier New"/>
                <w:szCs w:val="20"/>
              </w:rPr>
              <w:t>kill_chain</w:t>
            </w:r>
            <w:r w:rsidRPr="00BD4C61">
              <w:rPr>
                <w:rFonts w:cs="Arial"/>
                <w:color w:val="000000"/>
                <w:szCs w:val="20"/>
              </w:rPr>
              <w:t xml:space="preserve"> property is further defined in the STIX Common specification document. Note that kill chains may also be defined using the </w:t>
            </w:r>
            <w:r w:rsidRPr="00BD4C61">
              <w:rPr>
                <w:rFonts w:ascii="Courier New" w:hAnsi="Courier New" w:cs="Courier New"/>
                <w:szCs w:val="20"/>
              </w:rPr>
              <w:t>Kill_Chains</w:t>
            </w:r>
            <w:r w:rsidRPr="00BD4C61">
              <w:rPr>
                <w:rFonts w:cs="Arial"/>
                <w:color w:val="000000"/>
                <w:szCs w:val="20"/>
              </w:rPr>
              <w:t xml:space="preserve"> property of the TTP </w:t>
            </w:r>
            <w:r w:rsidRPr="00BD4C61">
              <w:rPr>
                <w:rFonts w:ascii="Courier New" w:hAnsi="Courier New" w:cs="Courier New"/>
                <w:szCs w:val="20"/>
              </w:rPr>
              <w:t>TTPType</w:t>
            </w:r>
            <w:r w:rsidRPr="00BD4C61">
              <w:rPr>
                <w:rFonts w:cs="Arial"/>
                <w:color w:val="000000"/>
                <w:szCs w:val="20"/>
              </w:rPr>
              <w:t xml:space="preserve"> class, which is equivalent to this property. Suggested practice is to use the TTP </w:t>
            </w:r>
            <w:r w:rsidRPr="00BD4C61">
              <w:rPr>
                <w:rFonts w:ascii="Courier New" w:hAnsi="Courier New" w:cs="Courier New"/>
                <w:szCs w:val="20"/>
              </w:rPr>
              <w:t>TTPType Kill_Chains</w:t>
            </w:r>
            <w:r w:rsidRPr="00BD4C61">
              <w:rPr>
                <w:rFonts w:cs="Arial"/>
                <w:color w:val="000000"/>
                <w:szCs w:val="20"/>
              </w:rPr>
              <w:t xml:space="preserve"> property (rather than this property) to define a kill chain.</w:t>
            </w:r>
          </w:p>
        </w:tc>
      </w:tr>
    </w:tbl>
    <w:p w14:paraId="5648F8B2" w14:textId="77777777" w:rsidR="00FD0D06" w:rsidRDefault="00FD0D06" w:rsidP="00FD0D06">
      <w:pPr>
        <w:pStyle w:val="Heading3"/>
        <w:tabs>
          <w:tab w:val="num" w:pos="720"/>
          <w:tab w:val="left" w:pos="900"/>
        </w:tabs>
        <w:spacing w:before="360" w:after="60"/>
      </w:pPr>
      <w:bookmarkStart w:id="165" w:name="_Toc429676563"/>
      <w:bookmarkStart w:id="166" w:name="_Toc416007480"/>
      <w:bookmarkStart w:id="167" w:name="_Toc416007812"/>
      <w:bookmarkStart w:id="168" w:name="_Toc420660218"/>
      <w:r>
        <w:lastRenderedPageBreak/>
        <w:t>ReportsType</w:t>
      </w:r>
      <w:bookmarkEnd w:id="165"/>
    </w:p>
    <w:p w14:paraId="4879A326" w14:textId="77777777" w:rsidR="00FD0D06" w:rsidRDefault="00FD0D06" w:rsidP="00FD0D06">
      <w:pPr>
        <w:spacing w:after="240"/>
      </w:pPr>
      <w:r>
        <w:t xml:space="preserve">The </w:t>
      </w:r>
      <w:r>
        <w:rPr>
          <w:rFonts w:ascii="Courier New" w:hAnsi="Courier New" w:cs="Courier New"/>
        </w:rPr>
        <w:t>ReportsType</w:t>
      </w:r>
      <w:r>
        <w:t xml:space="preserve"> class specifies a set of one or more cyber threat Reports.</w:t>
      </w:r>
    </w:p>
    <w:p w14:paraId="7D74C483" w14:textId="419DB16E" w:rsidR="00FD0D06" w:rsidRPr="001162DE" w:rsidRDefault="00FD0D06" w:rsidP="00FD0D06">
      <w:pPr>
        <w:spacing w:after="240"/>
      </w:pPr>
      <w:r>
        <w:t xml:space="preserve">The properties of the </w:t>
      </w:r>
      <w:r>
        <w:rPr>
          <w:rFonts w:ascii="Courier New" w:hAnsi="Courier New" w:cs="Courier New"/>
        </w:rPr>
        <w:t>ReportsType</w:t>
      </w:r>
      <w:r>
        <w:t xml:space="preserve"> class are given in </w:t>
      </w:r>
      <w:r w:rsidRPr="007822D0">
        <w:rPr>
          <w:b/>
          <w:color w:val="0000EE"/>
        </w:rPr>
        <w:fldChar w:fldCharType="begin"/>
      </w:r>
      <w:r w:rsidRPr="007822D0">
        <w:rPr>
          <w:b/>
          <w:color w:val="0000EE"/>
        </w:rPr>
        <w:instrText xml:space="preserve"> REF _Ref422832528 \h </w:instrText>
      </w:r>
      <w:r w:rsidR="007822D0">
        <w:rPr>
          <w:b/>
          <w:color w:val="0000EE"/>
        </w:rPr>
        <w:instrText xml:space="preserve"> \* MERGEFORMAT </w:instrText>
      </w:r>
      <w:r w:rsidRPr="007822D0">
        <w:rPr>
          <w:b/>
          <w:color w:val="0000EE"/>
        </w:rPr>
      </w:r>
      <w:r w:rsidRPr="007822D0">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10</w:t>
      </w:r>
      <w:r w:rsidRPr="007822D0">
        <w:rPr>
          <w:b/>
          <w:color w:val="0000EE"/>
        </w:rPr>
        <w:fldChar w:fldCharType="end"/>
      </w:r>
      <w:r>
        <w:t>.</w:t>
      </w:r>
    </w:p>
    <w:p w14:paraId="03A3E262" w14:textId="77777777" w:rsidR="00FD0D06" w:rsidRPr="004F2FF2" w:rsidRDefault="00FD0D06" w:rsidP="008D63F5">
      <w:pPr>
        <w:pStyle w:val="Caption"/>
      </w:pPr>
      <w:bookmarkStart w:id="169" w:name="_Ref422832528"/>
      <w:r w:rsidRPr="004F2FF2">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rsidRPr="004F2FF2">
        <w:noBreakHyphen/>
      </w:r>
      <w:r w:rsidR="00E56EC5">
        <w:fldChar w:fldCharType="begin"/>
      </w:r>
      <w:r w:rsidR="00E56EC5">
        <w:instrText xml:space="preserve"> SEQ Table \* ARABIC \s 1 </w:instrText>
      </w:r>
      <w:r w:rsidR="00E56EC5">
        <w:fldChar w:fldCharType="separate"/>
      </w:r>
      <w:r w:rsidR="005A78A8">
        <w:rPr>
          <w:noProof/>
        </w:rPr>
        <w:t>10</w:t>
      </w:r>
      <w:r w:rsidR="00E56EC5">
        <w:rPr>
          <w:noProof/>
        </w:rPr>
        <w:fldChar w:fldCharType="end"/>
      </w:r>
      <w:bookmarkEnd w:id="169"/>
      <w:r w:rsidRPr="004F2FF2">
        <w:t xml:space="preserve">. Properties of </w:t>
      </w:r>
      <w:r w:rsidRPr="004F2FF2">
        <w:rPr>
          <w:rFonts w:ascii="Courier New" w:hAnsi="Courier New" w:cs="Courier New"/>
        </w:rPr>
        <w:t>Report</w:t>
      </w:r>
      <w:r>
        <w:rPr>
          <w:rFonts w:ascii="Courier New" w:hAnsi="Courier New" w:cs="Courier New"/>
        </w:rPr>
        <w:t>s</w:t>
      </w:r>
      <w:r w:rsidRPr="004F2FF2">
        <w:rPr>
          <w:rFonts w:ascii="Courier New" w:hAnsi="Courier New" w:cs="Courier New"/>
        </w:rPr>
        <w:t>Type</w:t>
      </w:r>
      <w:r w:rsidRPr="004F2FF2">
        <w:t xml:space="preserve"> class</w:t>
      </w:r>
    </w:p>
    <w:tbl>
      <w:tblPr>
        <w:tblStyle w:val="TableGrid"/>
        <w:tblW w:w="14035" w:type="dxa"/>
        <w:tblLook w:val="04A0" w:firstRow="1" w:lastRow="0" w:firstColumn="1" w:lastColumn="0" w:noHBand="0" w:noVBand="1"/>
      </w:tblPr>
      <w:tblGrid>
        <w:gridCol w:w="1251"/>
        <w:gridCol w:w="2429"/>
        <w:gridCol w:w="1359"/>
        <w:gridCol w:w="8996"/>
      </w:tblGrid>
      <w:tr w:rsidR="00FD0D06" w:rsidRPr="00840D9F" w14:paraId="71C39575" w14:textId="77777777" w:rsidTr="0038770F">
        <w:trPr>
          <w:trHeight w:val="547"/>
        </w:trPr>
        <w:tc>
          <w:tcPr>
            <w:tcW w:w="1251" w:type="dxa"/>
            <w:shd w:val="clear" w:color="auto" w:fill="BFBFBF" w:themeFill="background1" w:themeFillShade="BF"/>
            <w:noWrap/>
            <w:vAlign w:val="center"/>
          </w:tcPr>
          <w:p w14:paraId="413088C4" w14:textId="77777777" w:rsidR="00FD0D06" w:rsidRPr="00840D9F" w:rsidRDefault="00FD0D06" w:rsidP="0038770F">
            <w:pPr>
              <w:rPr>
                <w:b/>
                <w:szCs w:val="20"/>
              </w:rPr>
            </w:pPr>
            <w:r w:rsidRPr="00840D9F">
              <w:rPr>
                <w:b/>
                <w:szCs w:val="20"/>
              </w:rPr>
              <w:t>Name</w:t>
            </w:r>
          </w:p>
        </w:tc>
        <w:tc>
          <w:tcPr>
            <w:tcW w:w="2429" w:type="dxa"/>
            <w:shd w:val="clear" w:color="auto" w:fill="BFBFBF" w:themeFill="background1" w:themeFillShade="BF"/>
            <w:noWrap/>
            <w:vAlign w:val="center"/>
          </w:tcPr>
          <w:p w14:paraId="7DFBA5C2"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3A130C85" w14:textId="77777777" w:rsidR="00FD0D06" w:rsidRPr="00840D9F" w:rsidRDefault="00FD0D06" w:rsidP="0038770F">
            <w:pPr>
              <w:jc w:val="center"/>
              <w:rPr>
                <w:szCs w:val="20"/>
              </w:rPr>
            </w:pPr>
            <w:r w:rsidRPr="00840D9F">
              <w:rPr>
                <w:b/>
                <w:szCs w:val="20"/>
              </w:rPr>
              <w:t>Multiplicity</w:t>
            </w:r>
          </w:p>
        </w:tc>
        <w:tc>
          <w:tcPr>
            <w:tcW w:w="8996" w:type="dxa"/>
            <w:shd w:val="clear" w:color="auto" w:fill="BFBFBF" w:themeFill="background1" w:themeFillShade="BF"/>
            <w:vAlign w:val="center"/>
          </w:tcPr>
          <w:p w14:paraId="07D42CB3" w14:textId="77777777" w:rsidR="00FD0D06" w:rsidRPr="00840D9F" w:rsidRDefault="00FD0D06" w:rsidP="0038770F">
            <w:pPr>
              <w:rPr>
                <w:szCs w:val="20"/>
              </w:rPr>
            </w:pPr>
            <w:r w:rsidRPr="00840D9F">
              <w:rPr>
                <w:b/>
                <w:szCs w:val="20"/>
              </w:rPr>
              <w:t>Description</w:t>
            </w:r>
          </w:p>
        </w:tc>
      </w:tr>
      <w:tr w:rsidR="00FD0D06" w:rsidRPr="00840D9F" w14:paraId="6867A57E" w14:textId="77777777" w:rsidTr="0038770F">
        <w:trPr>
          <w:trHeight w:val="547"/>
        </w:trPr>
        <w:tc>
          <w:tcPr>
            <w:tcW w:w="1251" w:type="dxa"/>
            <w:noWrap/>
            <w:vAlign w:val="center"/>
            <w:hideMark/>
          </w:tcPr>
          <w:p w14:paraId="77499FD0" w14:textId="77777777" w:rsidR="00FD0D06" w:rsidRPr="00840D9F" w:rsidRDefault="00FD0D06" w:rsidP="0038770F">
            <w:pPr>
              <w:rPr>
                <w:b/>
                <w:szCs w:val="20"/>
              </w:rPr>
            </w:pPr>
            <w:r w:rsidRPr="00840D9F">
              <w:rPr>
                <w:b/>
                <w:szCs w:val="20"/>
              </w:rPr>
              <w:t>Report</w:t>
            </w:r>
          </w:p>
        </w:tc>
        <w:tc>
          <w:tcPr>
            <w:tcW w:w="2429" w:type="dxa"/>
            <w:noWrap/>
            <w:vAlign w:val="center"/>
            <w:hideMark/>
          </w:tcPr>
          <w:p w14:paraId="5E84E792"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stixCommon:</w:t>
            </w:r>
          </w:p>
          <w:p w14:paraId="2BB4B35E"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ReportBaseType</w:t>
            </w:r>
          </w:p>
        </w:tc>
        <w:tc>
          <w:tcPr>
            <w:tcW w:w="1359" w:type="dxa"/>
            <w:noWrap/>
            <w:vAlign w:val="center"/>
            <w:hideMark/>
          </w:tcPr>
          <w:p w14:paraId="4E51E322" w14:textId="77777777" w:rsidR="00FD0D06" w:rsidRPr="00840D9F" w:rsidRDefault="00FD0D06" w:rsidP="0038770F">
            <w:pPr>
              <w:jc w:val="center"/>
              <w:rPr>
                <w:szCs w:val="20"/>
              </w:rPr>
            </w:pPr>
            <w:r w:rsidRPr="00840D9F">
              <w:rPr>
                <w:szCs w:val="20"/>
              </w:rPr>
              <w:t>1..*</w:t>
            </w:r>
          </w:p>
        </w:tc>
        <w:tc>
          <w:tcPr>
            <w:tcW w:w="8996" w:type="dxa"/>
            <w:vAlign w:val="center"/>
            <w:hideMark/>
          </w:tcPr>
          <w:p w14:paraId="36835BDB" w14:textId="36B0CBD9" w:rsidR="00FD0D06" w:rsidRPr="00840D9F" w:rsidRDefault="00FD0D06" w:rsidP="00840D9F">
            <w:pPr>
              <w:rPr>
                <w:rFonts w:cs="Arial"/>
                <w:szCs w:val="20"/>
              </w:rPr>
            </w:pPr>
            <w:r w:rsidRPr="00840D9F">
              <w:rPr>
                <w:rFonts w:cs="Arial"/>
                <w:szCs w:val="20"/>
              </w:rPr>
              <w:t xml:space="preserve">The </w:t>
            </w:r>
            <w:r w:rsidRPr="00840D9F">
              <w:rPr>
                <w:rFonts w:ascii="Courier New" w:hAnsi="Courier New" w:cs="Courier New"/>
                <w:szCs w:val="20"/>
              </w:rPr>
              <w:t>Report</w:t>
            </w:r>
            <w:r w:rsidRPr="00840D9F">
              <w:rPr>
                <w:rFonts w:cs="Arial"/>
                <w:szCs w:val="20"/>
              </w:rPr>
              <w:t xml:space="preserve"> property characterizes a cyber threat Report. The </w:t>
            </w:r>
            <w:r w:rsidRPr="00840D9F">
              <w:rPr>
                <w:rFonts w:ascii="Courier New" w:hAnsi="Courier New" w:cs="Courier New"/>
                <w:szCs w:val="20"/>
              </w:rPr>
              <w:t>stixCommon:Report</w:t>
            </w:r>
            <w:r w:rsidRPr="00840D9F">
              <w:rPr>
                <w:rFonts w:cs="Arial"/>
                <w:szCs w:val="20"/>
              </w:rPr>
              <w:t xml:space="preserve"> BaseType class is a minimal base class that is intended to be extended.  The default and strongly recommended class to fully implement a Report is the </w:t>
            </w:r>
            <w:r w:rsidRPr="00840D9F">
              <w:rPr>
                <w:rFonts w:ascii="Courier New" w:hAnsi="Courier New" w:cs="Courier New"/>
                <w:szCs w:val="20"/>
              </w:rPr>
              <w:t>report:ReportType</w:t>
            </w:r>
            <w:r w:rsidRPr="00840D9F">
              <w:rPr>
                <w:rFonts w:cs="Arial"/>
                <w:szCs w:val="20"/>
              </w:rPr>
              <w:t xml:space="preserve"> class defined in </w:t>
            </w:r>
            <w:hyperlink w:anchor="AdditionalArtifacts" w:history="1">
              <w:r w:rsidR="00840D9F" w:rsidRPr="00BD4C61">
                <w:rPr>
                  <w:rStyle w:val="Hyperlink"/>
                  <w:i/>
                </w:rPr>
                <w:t xml:space="preserve">STIX Version 1.2.1 Part </w:t>
              </w:r>
              <w:r w:rsidR="00840D9F">
                <w:rPr>
                  <w:rStyle w:val="Hyperlink"/>
                  <w:i/>
                </w:rPr>
                <w:t>11: Report</w:t>
              </w:r>
            </w:hyperlink>
            <w:r w:rsidRPr="00840D9F">
              <w:rPr>
                <w:rFonts w:cs="Arial"/>
                <w:szCs w:val="20"/>
              </w:rPr>
              <w:t>.  Base classes are used to minimize interdependence between STIX components, not to enable or encourage conflicting syntactic variation.</w:t>
            </w:r>
          </w:p>
        </w:tc>
      </w:tr>
    </w:tbl>
    <w:p w14:paraId="6B44B0CE" w14:textId="77777777" w:rsidR="00FD0D06" w:rsidRDefault="00FD0D06" w:rsidP="00FD0D06">
      <w:pPr>
        <w:pStyle w:val="Heading2"/>
        <w:tabs>
          <w:tab w:val="num" w:pos="864"/>
        </w:tabs>
        <w:spacing w:before="360" w:after="60"/>
        <w:ind w:left="720" w:hanging="720"/>
      </w:pPr>
      <w:bookmarkStart w:id="170" w:name="_Toc429676564"/>
      <w:r>
        <w:t>RelatedPackagesType Class</w:t>
      </w:r>
      <w:bookmarkEnd w:id="166"/>
      <w:bookmarkEnd w:id="167"/>
      <w:bookmarkEnd w:id="168"/>
      <w:bookmarkEnd w:id="170"/>
    </w:p>
    <w:p w14:paraId="453FCD77" w14:textId="77777777" w:rsidR="00FD0D06" w:rsidRDefault="00FD0D06" w:rsidP="00FD0D06">
      <w:pPr>
        <w:spacing w:after="240"/>
      </w:pPr>
      <w:r>
        <w:t xml:space="preserve">The </w:t>
      </w:r>
      <w:r w:rsidRPr="00121E6E">
        <w:rPr>
          <w:rFonts w:ascii="Courier New" w:hAnsi="Courier New" w:cs="Courier New"/>
        </w:rPr>
        <w:t>RelatedPackagesType</w:t>
      </w:r>
      <w:r>
        <w:t xml:space="preserve"> class specifies a set of one or more STIX Package related to this STIX Package.  </w:t>
      </w:r>
      <w:r w:rsidRPr="008D63F5">
        <w:t>It extends the</w:t>
      </w:r>
      <w:r w:rsidRPr="002D394A">
        <w:rPr>
          <w:rFonts w:cs="Arial"/>
        </w:rPr>
        <w:t xml:space="preserve"> </w:t>
      </w:r>
      <w:r w:rsidRPr="00196F95">
        <w:rPr>
          <w:rFonts w:ascii="Courier New" w:hAnsi="Courier New" w:cs="Courier New"/>
        </w:rPr>
        <w:t>GenericRelationShipListType</w:t>
      </w:r>
      <w:r w:rsidRPr="002D394A">
        <w:rPr>
          <w:rFonts w:cs="Arial"/>
        </w:rPr>
        <w:t xml:space="preserve"> </w:t>
      </w:r>
      <w:r w:rsidRPr="008D63F5">
        <w:t xml:space="preserve">superclass defined in the STIX Common data model, which specifies the scope </w:t>
      </w:r>
      <w:r>
        <w:t>(whether the elements of the set are related individually or as a group).</w:t>
      </w:r>
    </w:p>
    <w:p w14:paraId="3BBA272C" w14:textId="55143546" w:rsidR="00FD0D06" w:rsidRDefault="00FD0D06" w:rsidP="00FD0D06">
      <w:pPr>
        <w:spacing w:after="240"/>
      </w:pPr>
      <w:r>
        <w:rPr>
          <w:rFonts w:cs="Courier New"/>
        </w:rPr>
        <w:t xml:space="preserve">The UML diagram corresponding to the </w:t>
      </w:r>
      <w:r w:rsidRPr="00121E6E">
        <w:rPr>
          <w:rFonts w:ascii="Courier New" w:hAnsi="Courier New" w:cs="Courier New"/>
        </w:rPr>
        <w:t>RelatedPackages</w:t>
      </w:r>
      <w:r w:rsidRPr="00817F69">
        <w:rPr>
          <w:rFonts w:ascii="Courier New" w:hAnsi="Courier New" w:cs="Courier New"/>
        </w:rPr>
        <w:t>Type</w:t>
      </w:r>
      <w:r>
        <w:rPr>
          <w:rFonts w:cs="Courier New"/>
        </w:rPr>
        <w:t xml:space="preserve"> class is shown in </w:t>
      </w:r>
      <w:r w:rsidRPr="00840D9F">
        <w:rPr>
          <w:rFonts w:cs="Courier New"/>
          <w:b/>
          <w:color w:val="0000EE"/>
        </w:rPr>
        <w:fldChar w:fldCharType="begin"/>
      </w:r>
      <w:r w:rsidRPr="00840D9F">
        <w:rPr>
          <w:rFonts w:cs="Courier New"/>
          <w:b/>
          <w:color w:val="0000EE"/>
        </w:rPr>
        <w:instrText xml:space="preserve"> REF _Ref416951547 \h </w:instrText>
      </w:r>
      <w:r w:rsidR="00840D9F">
        <w:rPr>
          <w:rFonts w:cs="Courier New"/>
          <w:b/>
          <w:color w:val="0000EE"/>
        </w:rPr>
        <w:instrText xml:space="preserve"> \* MERGEFORMAT </w:instrText>
      </w:r>
      <w:r w:rsidRPr="00840D9F">
        <w:rPr>
          <w:rFonts w:cs="Courier New"/>
          <w:b/>
          <w:color w:val="0000EE"/>
        </w:rPr>
      </w:r>
      <w:r w:rsidRPr="00840D9F">
        <w:rPr>
          <w:rFonts w:cs="Courier New"/>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rFonts w:cs="Courier New"/>
          <w:b/>
          <w:color w:val="0000EE"/>
        </w:rPr>
        <w:fldChar w:fldCharType="end"/>
      </w:r>
      <w:r>
        <w:t xml:space="preserve">, and </w:t>
      </w:r>
      <w:r w:rsidRPr="009E4233">
        <w:t>t</w:t>
      </w:r>
      <w:r>
        <w:t xml:space="preserve">he specialized properties are shown in </w:t>
      </w:r>
      <w:r w:rsidRPr="00840D9F">
        <w:rPr>
          <w:b/>
          <w:color w:val="0000EE"/>
        </w:rPr>
        <w:fldChar w:fldCharType="begin"/>
      </w:r>
      <w:r w:rsidRPr="00840D9F">
        <w:rPr>
          <w:b/>
          <w:color w:val="0000EE"/>
        </w:rPr>
        <w:instrText xml:space="preserve"> REF _Ref416951583 \h </w:instrText>
      </w:r>
      <w:r w:rsidR="00840D9F">
        <w:rPr>
          <w:b/>
          <w:color w:val="0000EE"/>
        </w:rPr>
        <w:instrText xml:space="preserve">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t>.</w:t>
      </w:r>
    </w:p>
    <w:p w14:paraId="6F7D8DC3" w14:textId="77777777" w:rsidR="00FD0D06" w:rsidRDefault="00FD0D06" w:rsidP="00CE5A43">
      <w:pPr>
        <w:keepNext/>
        <w:jc w:val="center"/>
      </w:pPr>
      <w:r w:rsidRPr="00D07060">
        <w:rPr>
          <w:noProof/>
        </w:rPr>
        <w:lastRenderedPageBreak/>
        <w:drawing>
          <wp:inline distT="0" distB="0" distL="0" distR="0" wp14:anchorId="40A52B0E" wp14:editId="05AD1E4D">
            <wp:extent cx="7600950" cy="2276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7"/>
                    <a:srcRect b="7365"/>
                    <a:stretch/>
                  </pic:blipFill>
                  <pic:spPr bwMode="auto">
                    <a:xfrm>
                      <a:off x="0" y="0"/>
                      <a:ext cx="7600950" cy="2276475"/>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EB45652" w14:textId="77777777" w:rsidR="00FD0D06" w:rsidRDefault="00FD0D06" w:rsidP="008D63F5">
      <w:pPr>
        <w:pStyle w:val="Caption"/>
        <w:spacing w:before="0" w:after="240"/>
        <w:rPr>
          <w:b/>
        </w:rPr>
      </w:pPr>
      <w:bookmarkStart w:id="171" w:name="_Ref416951547"/>
      <w:r w:rsidRPr="00851B02">
        <w:t xml:space="preserve">Figure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Figure \* ARABIC \s 1 </w:instrText>
      </w:r>
      <w:r w:rsidR="00E56EC5">
        <w:fldChar w:fldCharType="separate"/>
      </w:r>
      <w:r w:rsidR="005A78A8">
        <w:rPr>
          <w:noProof/>
        </w:rPr>
        <w:t>2</w:t>
      </w:r>
      <w:r w:rsidR="00E56EC5">
        <w:rPr>
          <w:noProof/>
        </w:rPr>
        <w:fldChar w:fldCharType="end"/>
      </w:r>
      <w:bookmarkEnd w:id="171"/>
      <w:r w:rsidRPr="00851B02">
        <w:t xml:space="preserve">. UML diagram for </w:t>
      </w:r>
      <w:r w:rsidRPr="00851B02">
        <w:rPr>
          <w:rFonts w:ascii="Courier New" w:hAnsi="Courier New" w:cs="Courier New"/>
        </w:rPr>
        <w:t>RelatedPackages</w:t>
      </w:r>
      <w:r>
        <w:rPr>
          <w:rFonts w:ascii="Courier New" w:hAnsi="Courier New" w:cs="Courier New"/>
        </w:rPr>
        <w:t>Type</w:t>
      </w:r>
      <w:r>
        <w:t xml:space="preserve"> class</w:t>
      </w:r>
    </w:p>
    <w:p w14:paraId="27605198" w14:textId="77777777" w:rsidR="00FD0D06" w:rsidRDefault="00FD0D06" w:rsidP="008E3969">
      <w:pPr>
        <w:spacing w:after="240"/>
      </w:pPr>
      <w:r>
        <w:t xml:space="preserve">In addition to being a property of the </w:t>
      </w:r>
      <w:r w:rsidRPr="00121E6E">
        <w:rPr>
          <w:rFonts w:ascii="Courier New" w:hAnsi="Courier New" w:cs="Courier New"/>
        </w:rPr>
        <w:t>STIXType</w:t>
      </w:r>
      <w:r w:rsidRPr="00121E6E">
        <w:rPr>
          <w:rFonts w:cs="Courier New"/>
        </w:rPr>
        <w:t xml:space="preserve"> </w:t>
      </w:r>
      <w:r>
        <w:rPr>
          <w:rFonts w:cs="Courier New"/>
        </w:rPr>
        <w:t>class</w:t>
      </w:r>
      <w:r>
        <w:t xml:space="preserve">, </w:t>
      </w:r>
      <w:r w:rsidRPr="00AB3A32">
        <w:rPr>
          <w:rFonts w:ascii="Courier New" w:hAnsi="Courier New" w:cs="Courier New"/>
        </w:rPr>
        <w:t>Related</w:t>
      </w:r>
      <w:r>
        <w:rPr>
          <w:rFonts w:ascii="Courier New" w:hAnsi="Courier New" w:cs="Courier New"/>
        </w:rPr>
        <w:t>_</w:t>
      </w:r>
      <w:r w:rsidRPr="00AB3A32">
        <w:rPr>
          <w:rFonts w:ascii="Courier New" w:hAnsi="Courier New" w:cs="Courier New"/>
        </w:rPr>
        <w:t>Packages</w:t>
      </w:r>
      <w:r>
        <w:t xml:space="preserve"> is a property of all of the top-level component types.</w:t>
      </w:r>
    </w:p>
    <w:p w14:paraId="35270AD6" w14:textId="77777777" w:rsidR="00FD0D06" w:rsidRPr="009B7414" w:rsidRDefault="00FD0D06" w:rsidP="008E3969">
      <w:pPr>
        <w:pStyle w:val="Caption"/>
        <w:spacing w:after="240"/>
        <w:jc w:val="left"/>
        <w:rPr>
          <w:b/>
        </w:rPr>
      </w:pPr>
      <w:r w:rsidRPr="001D72B4">
        <w:t xml:space="preserve">The property table </w:t>
      </w:r>
      <w:r w:rsidRPr="00E07EFA">
        <w:t xml:space="preserve">given </w:t>
      </w:r>
      <w:r w:rsidRPr="009B7414">
        <w:t xml:space="preserve">in </w:t>
      </w:r>
      <w:r w:rsidRPr="00840D9F">
        <w:rPr>
          <w:b/>
          <w:color w:val="0000EE"/>
        </w:rPr>
        <w:fldChar w:fldCharType="begin"/>
      </w:r>
      <w:r w:rsidRPr="00840D9F">
        <w:rPr>
          <w:b/>
          <w:color w:val="0000EE"/>
        </w:rPr>
        <w:instrText xml:space="preserve"> REF _Ref416951583 \h  \* MERGEFORMAT </w:instrText>
      </w:r>
      <w:r w:rsidRPr="00840D9F">
        <w:rPr>
          <w:b/>
          <w:color w:val="0000EE"/>
        </w:rPr>
      </w:r>
      <w:r w:rsidRPr="00840D9F">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11</w:t>
      </w:r>
      <w:r w:rsidRPr="00840D9F">
        <w:rPr>
          <w:b/>
          <w:color w:val="0000EE"/>
        </w:rPr>
        <w:fldChar w:fldCharType="end"/>
      </w:r>
      <w:r w:rsidRPr="00CF6F57">
        <w:t xml:space="preserve"> </w:t>
      </w:r>
      <w:r w:rsidRPr="00E07EFA">
        <w:t xml:space="preserve">corresponds to the UML diagram </w:t>
      </w:r>
      <w:r w:rsidRPr="009B7414">
        <w:t xml:space="preserve">shown in </w:t>
      </w:r>
      <w:r w:rsidRPr="00840D9F">
        <w:rPr>
          <w:b/>
          <w:color w:val="0000EE"/>
        </w:rPr>
        <w:fldChar w:fldCharType="begin"/>
      </w:r>
      <w:r w:rsidRPr="00840D9F">
        <w:rPr>
          <w:b/>
          <w:color w:val="0000EE"/>
        </w:rPr>
        <w:instrText xml:space="preserve"> REF _Ref416951547 \h  \* MERGEFORMAT </w:instrText>
      </w:r>
      <w:r w:rsidRPr="00840D9F">
        <w:rPr>
          <w:b/>
          <w:color w:val="0000EE"/>
        </w:rPr>
      </w:r>
      <w:r w:rsidRPr="00840D9F">
        <w:rPr>
          <w:b/>
          <w:color w:val="0000EE"/>
        </w:rPr>
        <w:fldChar w:fldCharType="separate"/>
      </w:r>
      <w:r w:rsidR="005A78A8" w:rsidRPr="005A78A8">
        <w:rPr>
          <w:b/>
          <w:color w:val="0000EE"/>
        </w:rPr>
        <w:t xml:space="preserve">Figure </w:t>
      </w:r>
      <w:r w:rsidR="005A78A8" w:rsidRPr="005A78A8">
        <w:rPr>
          <w:b/>
          <w:noProof/>
          <w:color w:val="0000EE"/>
        </w:rPr>
        <w:t>3</w:t>
      </w:r>
      <w:r w:rsidR="005A78A8" w:rsidRPr="005A78A8">
        <w:rPr>
          <w:b/>
          <w:noProof/>
          <w:color w:val="0000EE"/>
        </w:rPr>
        <w:noBreakHyphen/>
        <w:t>2</w:t>
      </w:r>
      <w:r w:rsidRPr="00840D9F">
        <w:rPr>
          <w:b/>
          <w:color w:val="0000EE"/>
        </w:rPr>
        <w:fldChar w:fldCharType="end"/>
      </w:r>
      <w:r w:rsidRPr="009B7414">
        <w:t>.</w:t>
      </w:r>
    </w:p>
    <w:p w14:paraId="35D78CAF" w14:textId="77777777" w:rsidR="00FD0D06" w:rsidRPr="00E45892" w:rsidRDefault="00FD0D06" w:rsidP="008D63F5">
      <w:pPr>
        <w:pStyle w:val="Caption"/>
        <w:rPr>
          <w:b/>
        </w:rPr>
      </w:pPr>
      <w:bookmarkStart w:id="172" w:name="_Ref416951583"/>
      <w:r w:rsidRPr="000B4986">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noBreakHyphen/>
      </w:r>
      <w:r w:rsidR="00E56EC5">
        <w:fldChar w:fldCharType="begin"/>
      </w:r>
      <w:r w:rsidR="00E56EC5">
        <w:instrText xml:space="preserve"> SEQ Table \* ARABIC \s 1 </w:instrText>
      </w:r>
      <w:r w:rsidR="00E56EC5">
        <w:fldChar w:fldCharType="separate"/>
      </w:r>
      <w:r w:rsidR="005A78A8">
        <w:rPr>
          <w:noProof/>
        </w:rPr>
        <w:t>11</w:t>
      </w:r>
      <w:r w:rsidR="00E56EC5">
        <w:rPr>
          <w:noProof/>
        </w:rPr>
        <w:fldChar w:fldCharType="end"/>
      </w:r>
      <w:bookmarkEnd w:id="172"/>
      <w:r w:rsidRPr="000B4986">
        <w:t>.</w:t>
      </w:r>
      <w:r>
        <w:t xml:space="preserve"> Properties of </w:t>
      </w:r>
      <w:r w:rsidRPr="00E45892">
        <w:rPr>
          <w:rFonts w:ascii="Courier New" w:hAnsi="Courier New" w:cs="Courier New"/>
        </w:rPr>
        <w:t>RelatedPackagesType</w:t>
      </w:r>
      <w:r>
        <w:t xml:space="preserve"> class</w:t>
      </w:r>
    </w:p>
    <w:tbl>
      <w:tblPr>
        <w:tblStyle w:val="TableGrid"/>
        <w:tblW w:w="14035" w:type="dxa"/>
        <w:tblLook w:val="04A0" w:firstRow="1" w:lastRow="0" w:firstColumn="1" w:lastColumn="0" w:noHBand="0" w:noVBand="1"/>
      </w:tblPr>
      <w:tblGrid>
        <w:gridCol w:w="1975"/>
        <w:gridCol w:w="2377"/>
        <w:gridCol w:w="1359"/>
        <w:gridCol w:w="8324"/>
      </w:tblGrid>
      <w:tr w:rsidR="00FD0D06" w:rsidRPr="00840D9F" w14:paraId="2D5E5112" w14:textId="77777777" w:rsidTr="0038770F">
        <w:trPr>
          <w:trHeight w:val="547"/>
        </w:trPr>
        <w:tc>
          <w:tcPr>
            <w:tcW w:w="1975" w:type="dxa"/>
            <w:shd w:val="clear" w:color="auto" w:fill="BFBFBF" w:themeFill="background1" w:themeFillShade="BF"/>
            <w:noWrap/>
            <w:vAlign w:val="center"/>
          </w:tcPr>
          <w:p w14:paraId="293CE05B" w14:textId="77777777" w:rsidR="00FD0D06" w:rsidRPr="00840D9F" w:rsidRDefault="00FD0D06" w:rsidP="0038770F">
            <w:pPr>
              <w:rPr>
                <w:b/>
                <w:szCs w:val="20"/>
              </w:rPr>
            </w:pPr>
            <w:r w:rsidRPr="00840D9F">
              <w:rPr>
                <w:b/>
                <w:szCs w:val="20"/>
              </w:rPr>
              <w:t>Name</w:t>
            </w:r>
          </w:p>
        </w:tc>
        <w:tc>
          <w:tcPr>
            <w:tcW w:w="2377" w:type="dxa"/>
            <w:shd w:val="clear" w:color="auto" w:fill="BFBFBF" w:themeFill="background1" w:themeFillShade="BF"/>
            <w:noWrap/>
            <w:vAlign w:val="center"/>
          </w:tcPr>
          <w:p w14:paraId="1F77C12D" w14:textId="77777777" w:rsidR="00FD0D06" w:rsidRPr="00840D9F" w:rsidRDefault="00FD0D06" w:rsidP="0038770F">
            <w:pPr>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503AA514" w14:textId="77777777" w:rsidR="00FD0D06" w:rsidRPr="00840D9F" w:rsidRDefault="00FD0D06" w:rsidP="0038770F">
            <w:pPr>
              <w:rPr>
                <w:szCs w:val="20"/>
              </w:rPr>
            </w:pPr>
            <w:r w:rsidRPr="00840D9F">
              <w:rPr>
                <w:b/>
                <w:szCs w:val="20"/>
              </w:rPr>
              <w:t>Multiplicity</w:t>
            </w:r>
          </w:p>
        </w:tc>
        <w:tc>
          <w:tcPr>
            <w:tcW w:w="8324" w:type="dxa"/>
            <w:shd w:val="clear" w:color="auto" w:fill="BFBFBF" w:themeFill="background1" w:themeFillShade="BF"/>
            <w:vAlign w:val="center"/>
          </w:tcPr>
          <w:p w14:paraId="74DBBFE9" w14:textId="77777777" w:rsidR="00FD0D06" w:rsidRPr="00840D9F" w:rsidRDefault="00FD0D06" w:rsidP="0038770F">
            <w:pPr>
              <w:rPr>
                <w:szCs w:val="20"/>
              </w:rPr>
            </w:pPr>
            <w:r w:rsidRPr="00840D9F">
              <w:rPr>
                <w:b/>
                <w:szCs w:val="20"/>
              </w:rPr>
              <w:t>Description</w:t>
            </w:r>
          </w:p>
        </w:tc>
      </w:tr>
      <w:tr w:rsidR="00FD0D06" w:rsidRPr="00840D9F" w14:paraId="57C52E7C" w14:textId="77777777" w:rsidTr="0038770F">
        <w:trPr>
          <w:trHeight w:val="547"/>
        </w:trPr>
        <w:tc>
          <w:tcPr>
            <w:tcW w:w="1975" w:type="dxa"/>
            <w:noWrap/>
            <w:vAlign w:val="center"/>
            <w:hideMark/>
          </w:tcPr>
          <w:p w14:paraId="1658EA18" w14:textId="77777777" w:rsidR="00FD0D06" w:rsidRPr="00840D9F" w:rsidRDefault="00FD0D06" w:rsidP="0038770F">
            <w:pPr>
              <w:rPr>
                <w:b/>
                <w:szCs w:val="20"/>
              </w:rPr>
            </w:pPr>
            <w:r w:rsidRPr="00840D9F">
              <w:rPr>
                <w:b/>
                <w:szCs w:val="20"/>
              </w:rPr>
              <w:t>Related_Package</w:t>
            </w:r>
          </w:p>
        </w:tc>
        <w:tc>
          <w:tcPr>
            <w:tcW w:w="2377" w:type="dxa"/>
            <w:noWrap/>
            <w:vAlign w:val="center"/>
            <w:hideMark/>
          </w:tcPr>
          <w:p w14:paraId="6C196A4A" w14:textId="77777777" w:rsidR="00FD0D06" w:rsidRPr="00840D9F" w:rsidRDefault="00FD0D06" w:rsidP="0038770F">
            <w:pPr>
              <w:rPr>
                <w:rFonts w:ascii="Courier New" w:hAnsi="Courier New" w:cs="Courier New"/>
                <w:szCs w:val="20"/>
              </w:rPr>
            </w:pPr>
            <w:r w:rsidRPr="00840D9F">
              <w:rPr>
                <w:rFonts w:ascii="Courier New" w:hAnsi="Courier New" w:cs="Courier New"/>
                <w:szCs w:val="20"/>
              </w:rPr>
              <w:t>RelatedPackageType</w:t>
            </w:r>
          </w:p>
        </w:tc>
        <w:tc>
          <w:tcPr>
            <w:tcW w:w="1359" w:type="dxa"/>
            <w:noWrap/>
            <w:vAlign w:val="center"/>
            <w:hideMark/>
          </w:tcPr>
          <w:p w14:paraId="260F9557" w14:textId="77777777" w:rsidR="00FD0D06" w:rsidRPr="00840D9F" w:rsidRDefault="00FD0D06" w:rsidP="0038770F">
            <w:pPr>
              <w:jc w:val="center"/>
              <w:rPr>
                <w:szCs w:val="20"/>
              </w:rPr>
            </w:pPr>
            <w:r w:rsidRPr="00840D9F">
              <w:rPr>
                <w:szCs w:val="20"/>
              </w:rPr>
              <w:t>0..*</w:t>
            </w:r>
          </w:p>
        </w:tc>
        <w:tc>
          <w:tcPr>
            <w:tcW w:w="8324" w:type="dxa"/>
            <w:vAlign w:val="center"/>
            <w:hideMark/>
          </w:tcPr>
          <w:p w14:paraId="3EE0F935" w14:textId="77777777" w:rsidR="00FD0D06" w:rsidRPr="00840D9F" w:rsidRDefault="00FD0D06" w:rsidP="0038770F">
            <w:pPr>
              <w:rPr>
                <w:szCs w:val="20"/>
              </w:rPr>
            </w:pPr>
            <w:r w:rsidRPr="00840D9F">
              <w:rPr>
                <w:szCs w:val="20"/>
              </w:rPr>
              <w:t xml:space="preserve">The </w:t>
            </w:r>
            <w:r w:rsidRPr="00840D9F">
              <w:rPr>
                <w:rFonts w:ascii="Courier New" w:hAnsi="Courier New" w:cs="Courier New"/>
                <w:szCs w:val="20"/>
              </w:rPr>
              <w:t>Related_Package</w:t>
            </w:r>
            <w:r w:rsidRPr="00840D9F">
              <w:rPr>
                <w:szCs w:val="20"/>
              </w:rPr>
              <w:t xml:space="preserve"> property characterizes a relationship </w:t>
            </w:r>
            <w:r w:rsidRPr="002D394A">
              <w:rPr>
                <w:rFonts w:cs="Arial"/>
                <w:szCs w:val="20"/>
              </w:rPr>
              <w:t>to one or more</w:t>
            </w:r>
            <w:r w:rsidRPr="00840D9F">
              <w:rPr>
                <w:szCs w:val="20"/>
              </w:rPr>
              <w:t xml:space="preserve"> other STIX Packages.</w:t>
            </w:r>
          </w:p>
        </w:tc>
      </w:tr>
    </w:tbl>
    <w:p w14:paraId="429528C8" w14:textId="77777777" w:rsidR="00FD0D06" w:rsidRDefault="00FD0D06" w:rsidP="00FD0D06">
      <w:pPr>
        <w:pStyle w:val="Heading3"/>
        <w:tabs>
          <w:tab w:val="num" w:pos="720"/>
          <w:tab w:val="left" w:pos="900"/>
        </w:tabs>
        <w:spacing w:before="360" w:after="60"/>
      </w:pPr>
      <w:bookmarkStart w:id="173" w:name="_Toc416007481"/>
      <w:bookmarkStart w:id="174" w:name="_Toc416007813"/>
      <w:bookmarkStart w:id="175" w:name="_Toc420660219"/>
      <w:bookmarkStart w:id="176" w:name="_Toc429676565"/>
      <w:r>
        <w:t>RelatedPackageType Class</w:t>
      </w:r>
      <w:bookmarkEnd w:id="173"/>
      <w:bookmarkEnd w:id="174"/>
      <w:bookmarkEnd w:id="175"/>
      <w:bookmarkEnd w:id="176"/>
    </w:p>
    <w:p w14:paraId="6F4A6369" w14:textId="77777777" w:rsidR="00FD0D06" w:rsidRDefault="00FD0D06" w:rsidP="008E3969">
      <w:pPr>
        <w:spacing w:after="240"/>
        <w:rPr>
          <w:rFonts w:cs="Arial"/>
        </w:rPr>
      </w:pPr>
      <w:r>
        <w:rPr>
          <w:rFonts w:cs="Arial"/>
        </w:rPr>
        <w:t xml:space="preserve">The </w:t>
      </w:r>
      <w:r w:rsidRPr="0032017B">
        <w:rPr>
          <w:rFonts w:ascii="Courier New" w:hAnsi="Courier New" w:cs="Courier New"/>
        </w:rPr>
        <w:t>RelatedPackageType</w:t>
      </w:r>
      <w:r>
        <w:rPr>
          <w:rFonts w:cs="Arial"/>
        </w:rPr>
        <w:t xml:space="preserve"> class identifies or characterizes the</w:t>
      </w:r>
      <w:r w:rsidRPr="00424569">
        <w:rPr>
          <w:rFonts w:cs="Arial"/>
        </w:rPr>
        <w:t xml:space="preserve"> relationship </w:t>
      </w:r>
      <w:r>
        <w:rPr>
          <w:rFonts w:cs="Arial"/>
        </w:rPr>
        <w:t>of STIX Package to another.</w:t>
      </w:r>
    </w:p>
    <w:p w14:paraId="1F20AADB" w14:textId="2863C5D9" w:rsidR="00C52758" w:rsidRPr="00424569" w:rsidRDefault="00C52758" w:rsidP="008E3969">
      <w:pPr>
        <w:spacing w:after="240"/>
        <w:rPr>
          <w:rFonts w:cs="Arial"/>
        </w:rPr>
      </w:pPr>
      <w:r>
        <w:t xml:space="preserve">The properties of the </w:t>
      </w:r>
      <w:r w:rsidRPr="0032017B">
        <w:rPr>
          <w:rFonts w:ascii="Courier New" w:hAnsi="Courier New" w:cs="Courier New"/>
        </w:rPr>
        <w:t>RelatedPackageType</w:t>
      </w:r>
      <w:r>
        <w:t xml:space="preserve"> class are given in </w:t>
      </w:r>
      <w:r w:rsidRPr="00C52758">
        <w:rPr>
          <w:b/>
          <w:color w:val="0000EE"/>
        </w:rPr>
        <w:fldChar w:fldCharType="begin"/>
      </w:r>
      <w:r w:rsidRPr="00C52758">
        <w:rPr>
          <w:b/>
          <w:color w:val="0000EE"/>
        </w:rPr>
        <w:instrText xml:space="preserve"> REF _Ref428224099 \h </w:instrText>
      </w:r>
      <w:r>
        <w:rPr>
          <w:b/>
          <w:color w:val="0000EE"/>
        </w:rPr>
        <w:instrText xml:space="preserve"> \* MERGEFORMAT </w:instrText>
      </w:r>
      <w:r w:rsidRPr="00C52758">
        <w:rPr>
          <w:b/>
          <w:color w:val="0000EE"/>
        </w:rPr>
      </w:r>
      <w:r w:rsidRPr="00C52758">
        <w:rPr>
          <w:b/>
          <w:color w:val="0000EE"/>
        </w:rPr>
        <w:fldChar w:fldCharType="separate"/>
      </w:r>
      <w:r w:rsidR="005A78A8" w:rsidRPr="005A78A8">
        <w:rPr>
          <w:b/>
          <w:color w:val="0000EE"/>
        </w:rPr>
        <w:t xml:space="preserve">Table </w:t>
      </w:r>
      <w:r w:rsidR="005A78A8" w:rsidRPr="005A78A8">
        <w:rPr>
          <w:b/>
          <w:noProof/>
          <w:color w:val="0000EE"/>
        </w:rPr>
        <w:t>3</w:t>
      </w:r>
      <w:r w:rsidR="005A78A8" w:rsidRPr="005A78A8">
        <w:rPr>
          <w:b/>
          <w:noProof/>
          <w:color w:val="0000EE"/>
        </w:rPr>
        <w:noBreakHyphen/>
        <w:t>12</w:t>
      </w:r>
      <w:r w:rsidRPr="00C52758">
        <w:rPr>
          <w:b/>
          <w:color w:val="0000EE"/>
        </w:rPr>
        <w:fldChar w:fldCharType="end"/>
      </w:r>
      <w:r>
        <w:t>.</w:t>
      </w:r>
    </w:p>
    <w:p w14:paraId="5E8196A7" w14:textId="77777777" w:rsidR="00FD0D06" w:rsidRPr="000B4986" w:rsidRDefault="00FD0D06" w:rsidP="00C52758">
      <w:pPr>
        <w:pStyle w:val="Caption"/>
        <w:keepLines/>
        <w:rPr>
          <w:b/>
          <w:sz w:val="24"/>
        </w:rPr>
      </w:pPr>
      <w:bookmarkStart w:id="177" w:name="_Ref428224099"/>
      <w:r w:rsidRPr="00642B0F">
        <w:lastRenderedPageBreak/>
        <w:t xml:space="preserve">Table </w:t>
      </w:r>
      <w:r w:rsidR="00E56EC5">
        <w:fldChar w:fldCharType="begin"/>
      </w:r>
      <w:r w:rsidR="00E56EC5">
        <w:instrText xml:space="preserve"> STYLEREF 1 \s </w:instrText>
      </w:r>
      <w:r w:rsidR="00E56EC5">
        <w:fldChar w:fldCharType="separate"/>
      </w:r>
      <w:r w:rsidR="005A78A8">
        <w:rPr>
          <w:noProof/>
        </w:rPr>
        <w:t>3</w:t>
      </w:r>
      <w:r w:rsidR="00E56EC5">
        <w:rPr>
          <w:noProof/>
        </w:rPr>
        <w:fldChar w:fldCharType="end"/>
      </w:r>
      <w:r w:rsidRPr="00642B0F">
        <w:noBreakHyphen/>
      </w:r>
      <w:r w:rsidR="00E56EC5">
        <w:fldChar w:fldCharType="begin"/>
      </w:r>
      <w:r w:rsidR="00E56EC5">
        <w:instrText xml:space="preserve"> SEQ Table \* ARABIC \s 1 </w:instrText>
      </w:r>
      <w:r w:rsidR="00E56EC5">
        <w:fldChar w:fldCharType="separate"/>
      </w:r>
      <w:r w:rsidR="005A78A8">
        <w:rPr>
          <w:noProof/>
        </w:rPr>
        <w:t>12</w:t>
      </w:r>
      <w:r w:rsidR="00E56EC5">
        <w:rPr>
          <w:noProof/>
        </w:rPr>
        <w:fldChar w:fldCharType="end"/>
      </w:r>
      <w:bookmarkEnd w:id="177"/>
      <w:r w:rsidRPr="00642B0F">
        <w:t xml:space="preserve">. Properties of </w:t>
      </w:r>
      <w:r w:rsidRPr="00642B0F">
        <w:rPr>
          <w:rFonts w:ascii="Courier New" w:hAnsi="Courier New" w:cs="Courier New"/>
        </w:rPr>
        <w:t>RelatedPackageType</w:t>
      </w:r>
      <w:r w:rsidRPr="00642B0F">
        <w:t xml:space="preserve"> class</w:t>
      </w:r>
    </w:p>
    <w:tbl>
      <w:tblPr>
        <w:tblStyle w:val="TableGrid"/>
        <w:tblW w:w="14035" w:type="dxa"/>
        <w:tblLook w:val="04A0" w:firstRow="1" w:lastRow="0" w:firstColumn="1" w:lastColumn="0" w:noHBand="0" w:noVBand="1"/>
      </w:tblPr>
      <w:tblGrid>
        <w:gridCol w:w="1160"/>
        <w:gridCol w:w="1262"/>
        <w:gridCol w:w="1359"/>
        <w:gridCol w:w="10254"/>
      </w:tblGrid>
      <w:tr w:rsidR="00FD0D06" w:rsidRPr="00840D9F" w14:paraId="30266FA8" w14:textId="77777777" w:rsidTr="0038770F">
        <w:trPr>
          <w:trHeight w:val="547"/>
        </w:trPr>
        <w:tc>
          <w:tcPr>
            <w:tcW w:w="1160" w:type="dxa"/>
            <w:shd w:val="clear" w:color="auto" w:fill="BFBFBF" w:themeFill="background1" w:themeFillShade="BF"/>
            <w:noWrap/>
            <w:vAlign w:val="center"/>
          </w:tcPr>
          <w:p w14:paraId="2C7D6015" w14:textId="77777777" w:rsidR="00FD0D06" w:rsidRPr="00840D9F" w:rsidRDefault="00FD0D06" w:rsidP="00C52758">
            <w:pPr>
              <w:keepNext/>
              <w:keepLines/>
              <w:rPr>
                <w:b/>
                <w:szCs w:val="20"/>
              </w:rPr>
            </w:pPr>
            <w:r w:rsidRPr="00840D9F">
              <w:rPr>
                <w:b/>
                <w:szCs w:val="20"/>
              </w:rPr>
              <w:t>Name</w:t>
            </w:r>
          </w:p>
        </w:tc>
        <w:tc>
          <w:tcPr>
            <w:tcW w:w="1262" w:type="dxa"/>
            <w:shd w:val="clear" w:color="auto" w:fill="BFBFBF" w:themeFill="background1" w:themeFillShade="BF"/>
            <w:noWrap/>
            <w:vAlign w:val="center"/>
          </w:tcPr>
          <w:p w14:paraId="60DBD02E" w14:textId="77777777" w:rsidR="00FD0D06" w:rsidRPr="00840D9F" w:rsidRDefault="00FD0D06" w:rsidP="00C52758">
            <w:pPr>
              <w:keepNext/>
              <w:keepLines/>
              <w:rPr>
                <w:rFonts w:ascii="Courier New" w:hAnsi="Courier New" w:cs="Courier New"/>
                <w:szCs w:val="20"/>
              </w:rPr>
            </w:pPr>
            <w:r w:rsidRPr="00840D9F">
              <w:rPr>
                <w:b/>
                <w:szCs w:val="20"/>
              </w:rPr>
              <w:t>Type</w:t>
            </w:r>
          </w:p>
        </w:tc>
        <w:tc>
          <w:tcPr>
            <w:tcW w:w="1359" w:type="dxa"/>
            <w:shd w:val="clear" w:color="auto" w:fill="BFBFBF" w:themeFill="background1" w:themeFillShade="BF"/>
            <w:noWrap/>
            <w:vAlign w:val="center"/>
          </w:tcPr>
          <w:p w14:paraId="6BCE6AA5" w14:textId="77777777" w:rsidR="00FD0D06" w:rsidRPr="00840D9F" w:rsidRDefault="00FD0D06" w:rsidP="00C52758">
            <w:pPr>
              <w:keepNext/>
              <w:keepLines/>
              <w:jc w:val="center"/>
              <w:rPr>
                <w:szCs w:val="20"/>
              </w:rPr>
            </w:pPr>
            <w:r w:rsidRPr="00840D9F">
              <w:rPr>
                <w:b/>
                <w:szCs w:val="20"/>
              </w:rPr>
              <w:t>Multiplicity</w:t>
            </w:r>
          </w:p>
        </w:tc>
        <w:tc>
          <w:tcPr>
            <w:tcW w:w="10254" w:type="dxa"/>
            <w:shd w:val="clear" w:color="auto" w:fill="BFBFBF" w:themeFill="background1" w:themeFillShade="BF"/>
            <w:vAlign w:val="center"/>
          </w:tcPr>
          <w:p w14:paraId="68DE3865" w14:textId="77777777" w:rsidR="00FD0D06" w:rsidRPr="00840D9F" w:rsidRDefault="00FD0D06" w:rsidP="00C52758">
            <w:pPr>
              <w:keepNext/>
              <w:keepLines/>
              <w:rPr>
                <w:szCs w:val="20"/>
              </w:rPr>
            </w:pPr>
            <w:r w:rsidRPr="00840D9F">
              <w:rPr>
                <w:b/>
                <w:szCs w:val="20"/>
              </w:rPr>
              <w:t>Description</w:t>
            </w:r>
          </w:p>
        </w:tc>
      </w:tr>
      <w:tr w:rsidR="00FD0D06" w:rsidRPr="00840D9F" w14:paraId="73F6B31D" w14:textId="77777777" w:rsidTr="0038770F">
        <w:trPr>
          <w:trHeight w:val="547"/>
        </w:trPr>
        <w:tc>
          <w:tcPr>
            <w:tcW w:w="1160" w:type="dxa"/>
            <w:noWrap/>
            <w:vAlign w:val="center"/>
            <w:hideMark/>
          </w:tcPr>
          <w:p w14:paraId="4D964843" w14:textId="77777777" w:rsidR="00FD0D06" w:rsidRPr="00840D9F" w:rsidRDefault="00FD0D06" w:rsidP="00C52758">
            <w:pPr>
              <w:keepNext/>
              <w:keepLines/>
              <w:rPr>
                <w:b/>
                <w:szCs w:val="20"/>
              </w:rPr>
            </w:pPr>
            <w:r w:rsidRPr="00840D9F">
              <w:rPr>
                <w:b/>
                <w:szCs w:val="20"/>
              </w:rPr>
              <w:t>Package</w:t>
            </w:r>
          </w:p>
        </w:tc>
        <w:tc>
          <w:tcPr>
            <w:tcW w:w="1262" w:type="dxa"/>
            <w:noWrap/>
            <w:vAlign w:val="center"/>
            <w:hideMark/>
          </w:tcPr>
          <w:p w14:paraId="195F1014" w14:textId="77777777" w:rsidR="00FD0D06" w:rsidRPr="00840D9F" w:rsidRDefault="00FD0D06" w:rsidP="00C52758">
            <w:pPr>
              <w:keepNext/>
              <w:keepLines/>
              <w:rPr>
                <w:rFonts w:ascii="Courier New" w:hAnsi="Courier New" w:cs="Courier New"/>
                <w:szCs w:val="20"/>
              </w:rPr>
            </w:pPr>
            <w:r w:rsidRPr="00840D9F">
              <w:rPr>
                <w:rFonts w:ascii="Courier New" w:hAnsi="Courier New" w:cs="Courier New"/>
                <w:szCs w:val="20"/>
              </w:rPr>
              <w:t>STIXType</w:t>
            </w:r>
          </w:p>
        </w:tc>
        <w:tc>
          <w:tcPr>
            <w:tcW w:w="1359" w:type="dxa"/>
            <w:noWrap/>
            <w:vAlign w:val="center"/>
            <w:hideMark/>
          </w:tcPr>
          <w:p w14:paraId="6EF88BA8" w14:textId="77777777" w:rsidR="00FD0D06" w:rsidRPr="00840D9F" w:rsidRDefault="00FD0D06" w:rsidP="00C52758">
            <w:pPr>
              <w:keepNext/>
              <w:keepLines/>
              <w:jc w:val="center"/>
              <w:rPr>
                <w:szCs w:val="20"/>
              </w:rPr>
            </w:pPr>
            <w:r w:rsidRPr="00840D9F">
              <w:rPr>
                <w:szCs w:val="20"/>
              </w:rPr>
              <w:t>1</w:t>
            </w:r>
          </w:p>
        </w:tc>
        <w:tc>
          <w:tcPr>
            <w:tcW w:w="10254" w:type="dxa"/>
            <w:vAlign w:val="center"/>
            <w:hideMark/>
          </w:tcPr>
          <w:p w14:paraId="5012954E" w14:textId="77777777" w:rsidR="00FD0D06" w:rsidRPr="00840D9F" w:rsidRDefault="00FD0D06" w:rsidP="00C52758">
            <w:pPr>
              <w:keepNext/>
              <w:keepLines/>
              <w:rPr>
                <w:szCs w:val="20"/>
              </w:rPr>
            </w:pPr>
            <w:r w:rsidRPr="00840D9F">
              <w:rPr>
                <w:szCs w:val="20"/>
              </w:rPr>
              <w:t xml:space="preserve">The </w:t>
            </w:r>
            <w:r w:rsidRPr="00840D9F">
              <w:rPr>
                <w:rFonts w:ascii="Courier New" w:hAnsi="Courier New" w:cs="Courier New"/>
                <w:szCs w:val="20"/>
              </w:rPr>
              <w:t>Package</w:t>
            </w:r>
            <w:r w:rsidRPr="00840D9F">
              <w:rPr>
                <w:szCs w:val="20"/>
              </w:rPr>
              <w:t xml:space="preserve"> property captures or references a STIX Package related to this STIX Package.</w:t>
            </w:r>
          </w:p>
        </w:tc>
      </w:tr>
    </w:tbl>
    <w:p w14:paraId="5A42614F" w14:textId="77777777" w:rsidR="00FD0D06" w:rsidRDefault="00FD0D06" w:rsidP="00FD22AC">
      <w:pPr>
        <w:pStyle w:val="Heading1"/>
        <w:sectPr w:rsidR="00FD0D06" w:rsidSect="00FD0D06">
          <w:pgSz w:w="15840" w:h="12240" w:orient="landscape" w:code="1"/>
          <w:pgMar w:top="1440" w:right="720" w:bottom="1440" w:left="1440" w:header="720" w:footer="720" w:gutter="0"/>
          <w:cols w:space="720"/>
          <w:docGrid w:linePitch="360"/>
        </w:sectPr>
      </w:pPr>
    </w:p>
    <w:p w14:paraId="3F9C049E" w14:textId="175FF3E7" w:rsidR="00AE0702" w:rsidRPr="00FD22AC" w:rsidRDefault="00AE0702" w:rsidP="00FD22AC">
      <w:pPr>
        <w:pStyle w:val="Heading1"/>
      </w:pPr>
      <w:bookmarkStart w:id="178" w:name="_Ref428179133"/>
      <w:bookmarkStart w:id="179" w:name="_Toc429676566"/>
      <w:r w:rsidRPr="00FD22AC">
        <w:lastRenderedPageBreak/>
        <w:t>Conformance</w:t>
      </w:r>
      <w:bookmarkEnd w:id="111"/>
      <w:bookmarkEnd w:id="178"/>
      <w:bookmarkEnd w:id="179"/>
    </w:p>
    <w:p w14:paraId="1FA31DCE" w14:textId="77777777" w:rsidR="00081535" w:rsidRDefault="00081535" w:rsidP="00081535">
      <w:r>
        <w:t>Implementations have discretion over which parts (components, properties, extensions, controlled vocabularies, etc.) of STIX they implement (e.g., Indicator/Suggested_COAs).</w:t>
      </w:r>
    </w:p>
    <w:p w14:paraId="4FBB3C6E" w14:textId="77777777" w:rsidR="00081535" w:rsidRDefault="00081535" w:rsidP="00081535">
      <w:r>
        <w:t> </w:t>
      </w:r>
    </w:p>
    <w:p w14:paraId="5D0A2492" w14:textId="77777777" w:rsidR="00081535" w:rsidRDefault="00081535" w:rsidP="00081535">
      <w:r>
        <w:t>[1] Conformant implementations must conform to all Normative Statements that apply to the portions of STIX they implement (e.g., Implementers of the entire TTP component must conform to all Normative Statements regarding the TTP component).</w:t>
      </w:r>
    </w:p>
    <w:p w14:paraId="6929E25B" w14:textId="77777777" w:rsidR="00081535" w:rsidRDefault="00081535" w:rsidP="00081535">
      <w:r>
        <w:t> </w:t>
      </w:r>
    </w:p>
    <w:p w14:paraId="06DDBDCA" w14:textId="77777777" w:rsidR="00081535" w:rsidRDefault="00081535" w:rsidP="00081535">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03C6A41C" w14:textId="77777777" w:rsidR="00081535" w:rsidRDefault="00081535" w:rsidP="00081535"/>
    <w:p w14:paraId="769282B6" w14:textId="77777777" w:rsidR="00081535" w:rsidRPr="00AE0702" w:rsidRDefault="00081535" w:rsidP="00081535">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5F69F0F8" w14:textId="2F0B232D" w:rsidR="00AE0702" w:rsidRPr="00AE0702" w:rsidRDefault="00AE0702" w:rsidP="00AE0702"/>
    <w:p w14:paraId="7E4E568C" w14:textId="77777777" w:rsidR="0052099F" w:rsidRDefault="00B80CDB" w:rsidP="00CE1F32">
      <w:pPr>
        <w:pStyle w:val="AppendixHeading1"/>
      </w:pPr>
      <w:bookmarkStart w:id="180" w:name="_Toc85472897"/>
      <w:bookmarkStart w:id="181" w:name="_Toc287332012"/>
      <w:bookmarkStart w:id="182" w:name="_Toc429676567"/>
      <w:r>
        <w:lastRenderedPageBreak/>
        <w:t>Acknowl</w:t>
      </w:r>
      <w:r w:rsidR="004D0E5E">
        <w:t>e</w:t>
      </w:r>
      <w:r w:rsidR="008F61FB">
        <w:t>dg</w:t>
      </w:r>
      <w:r w:rsidR="0052099F">
        <w:t>ments</w:t>
      </w:r>
      <w:bookmarkEnd w:id="180"/>
      <w:bookmarkEnd w:id="181"/>
      <w:bookmarkEnd w:id="182"/>
    </w:p>
    <w:p w14:paraId="1E5B2DC0" w14:textId="77777777" w:rsidR="00C32606" w:rsidRDefault="00C32606" w:rsidP="00C32606">
      <w:r>
        <w:t>The following individuals have participated in the creation of this specification and are gratefully acknowledged:</w:t>
      </w:r>
    </w:p>
    <w:p w14:paraId="2AF6E004" w14:textId="77777777" w:rsidR="00C32606" w:rsidRDefault="00C32606" w:rsidP="00C32606">
      <w:pPr>
        <w:pStyle w:val="Titlepageinfo"/>
      </w:pPr>
      <w:r>
        <w:t>Participants:</w:t>
      </w:r>
      <w:r>
        <w:fldChar w:fldCharType="begin"/>
      </w:r>
      <w:r>
        <w:instrText xml:space="preserve"> MACROBUTTON  </w:instrText>
      </w:r>
      <w:r>
        <w:fldChar w:fldCharType="end"/>
      </w:r>
    </w:p>
    <w:p w14:paraId="38281AEE" w14:textId="77777777" w:rsidR="00FE70B7" w:rsidRDefault="00FE70B7" w:rsidP="00FE70B7">
      <w:pPr>
        <w:pStyle w:val="Contributor"/>
      </w:pPr>
      <w:r>
        <w:t>Dean Thompson, Australia and New Zealand Banking Group (ANZ Bank)</w:t>
      </w:r>
    </w:p>
    <w:p w14:paraId="759DE523" w14:textId="77777777" w:rsidR="00FE70B7" w:rsidRDefault="00FE70B7" w:rsidP="00FE70B7">
      <w:pPr>
        <w:pStyle w:val="Contributor"/>
      </w:pPr>
      <w:r>
        <w:t>Bret Jordan, Blue Coat Systems, Inc.</w:t>
      </w:r>
    </w:p>
    <w:p w14:paraId="456C7743" w14:textId="77777777" w:rsidR="00FE70B7" w:rsidRDefault="00FE70B7" w:rsidP="00FE70B7">
      <w:pPr>
        <w:pStyle w:val="Contributor"/>
      </w:pPr>
      <w:r>
        <w:t>Adnan Baykal, Center for Internet Security (CIS)</w:t>
      </w:r>
    </w:p>
    <w:p w14:paraId="6D280F71" w14:textId="77777777" w:rsidR="00FE70B7" w:rsidRDefault="00FE70B7" w:rsidP="00FE70B7">
      <w:pPr>
        <w:pStyle w:val="Contributor"/>
      </w:pPr>
      <w:r>
        <w:t>Jyoti Verma, Cisco Systems</w:t>
      </w:r>
    </w:p>
    <w:p w14:paraId="34E5548B" w14:textId="77777777" w:rsidR="00FE70B7" w:rsidRDefault="00FE70B7" w:rsidP="00FE70B7">
      <w:pPr>
        <w:pStyle w:val="Contributor"/>
      </w:pPr>
      <w:r>
        <w:t>Liron Schiff, Comilion (mobile) Ltd.</w:t>
      </w:r>
    </w:p>
    <w:p w14:paraId="5CE920F3" w14:textId="77777777" w:rsidR="00FE70B7" w:rsidRDefault="00FE70B7" w:rsidP="00FE70B7">
      <w:pPr>
        <w:pStyle w:val="Contributor"/>
      </w:pPr>
      <w:r>
        <w:t>Jane Ginn, Cyber Threat Intelligence Network, Inc. (CTIN)</w:t>
      </w:r>
    </w:p>
    <w:p w14:paraId="76A1FCEA" w14:textId="77777777" w:rsidR="00FE70B7" w:rsidRDefault="00FE70B7" w:rsidP="00FE70B7">
      <w:pPr>
        <w:pStyle w:val="Contributor"/>
      </w:pPr>
      <w:r>
        <w:t>Richard Struse, DHS Office of Cybersecurity and Communications (CS&amp;C)</w:t>
      </w:r>
    </w:p>
    <w:p w14:paraId="3F7099C4" w14:textId="77777777" w:rsidR="00FE70B7" w:rsidRDefault="00FE70B7" w:rsidP="00FE70B7">
      <w:pPr>
        <w:pStyle w:val="Contributor"/>
      </w:pPr>
      <w:r>
        <w:t>Marlon Taylor, DHS Office of Cybersecurity and Communications (CS&amp;C)</w:t>
      </w:r>
    </w:p>
    <w:p w14:paraId="5DC7B850" w14:textId="77777777" w:rsidR="00FE70B7" w:rsidRDefault="00FE70B7" w:rsidP="00FE70B7">
      <w:pPr>
        <w:pStyle w:val="Contributor"/>
      </w:pPr>
      <w:r>
        <w:t>David Eilken, Financial Services Information Sharing and Analysis Center (FS-ISAC)</w:t>
      </w:r>
    </w:p>
    <w:p w14:paraId="51F6B32C" w14:textId="77777777" w:rsidR="00FE70B7" w:rsidRDefault="00FE70B7" w:rsidP="00FE70B7">
      <w:pPr>
        <w:pStyle w:val="Contributor"/>
      </w:pPr>
      <w:r>
        <w:t>Sarah Brown, Fox-IT</w:t>
      </w:r>
    </w:p>
    <w:p w14:paraId="00447E39" w14:textId="77777777" w:rsidR="00FE70B7" w:rsidRDefault="00FE70B7" w:rsidP="00FE70B7">
      <w:pPr>
        <w:pStyle w:val="Contributor"/>
      </w:pPr>
      <w:r>
        <w:t>Ryusuke Masuoka, Fujitsu Limited</w:t>
      </w:r>
    </w:p>
    <w:p w14:paraId="5EAAFF03" w14:textId="77777777" w:rsidR="00FE70B7" w:rsidRDefault="00FE70B7" w:rsidP="00FE70B7">
      <w:pPr>
        <w:pStyle w:val="Contributor"/>
      </w:pPr>
      <w:r>
        <w:t>Eric Burger, Georgetown University</w:t>
      </w:r>
    </w:p>
    <w:p w14:paraId="6105F9AB" w14:textId="77777777" w:rsidR="00FE70B7" w:rsidRDefault="00FE70B7" w:rsidP="00FE70B7">
      <w:pPr>
        <w:pStyle w:val="Contributor"/>
      </w:pPr>
      <w:r>
        <w:t>Jason Keirstead, IBM</w:t>
      </w:r>
    </w:p>
    <w:p w14:paraId="3D480CB5" w14:textId="77777777" w:rsidR="00FE70B7" w:rsidRDefault="00FE70B7" w:rsidP="00FE70B7">
      <w:pPr>
        <w:pStyle w:val="Contributor"/>
      </w:pPr>
      <w:r>
        <w:t>Paul Martini, iboss, Inc.</w:t>
      </w:r>
    </w:p>
    <w:p w14:paraId="101C51B3" w14:textId="77777777" w:rsidR="00FE70B7" w:rsidRDefault="00FE70B7" w:rsidP="00FE70B7">
      <w:pPr>
        <w:pStyle w:val="Contributor"/>
      </w:pPr>
      <w:r>
        <w:t>Jerome Athias, Individual</w:t>
      </w:r>
    </w:p>
    <w:p w14:paraId="2977009E" w14:textId="77777777" w:rsidR="00FE70B7" w:rsidRDefault="00FE70B7" w:rsidP="00FE70B7">
      <w:pPr>
        <w:pStyle w:val="Contributor"/>
      </w:pPr>
      <w:r>
        <w:t>Terry MacDonald, Individual</w:t>
      </w:r>
    </w:p>
    <w:p w14:paraId="555F76E7" w14:textId="77777777" w:rsidR="00FE70B7" w:rsidRDefault="00FE70B7" w:rsidP="00FE70B7">
      <w:pPr>
        <w:pStyle w:val="Contributor"/>
      </w:pPr>
      <w:r>
        <w:t>Alex Pinto, Individual</w:t>
      </w:r>
    </w:p>
    <w:p w14:paraId="4A615D06" w14:textId="77777777" w:rsidR="00FE70B7" w:rsidRDefault="00FE70B7" w:rsidP="00FE70B7">
      <w:pPr>
        <w:pStyle w:val="Contributor"/>
      </w:pPr>
      <w:r>
        <w:t>Patrick Maroney, Integrated Networking Technologies, Inc.</w:t>
      </w:r>
    </w:p>
    <w:p w14:paraId="143A989B" w14:textId="77777777" w:rsidR="00FE70B7" w:rsidRDefault="00FE70B7" w:rsidP="00FE70B7">
      <w:pPr>
        <w:pStyle w:val="Contributor"/>
      </w:pPr>
      <w:r>
        <w:t>Wouter Bolsterlee, Intelworks BV</w:t>
      </w:r>
    </w:p>
    <w:p w14:paraId="26FD3B97" w14:textId="77777777" w:rsidR="00FE70B7" w:rsidRDefault="00FE70B7" w:rsidP="00FE70B7">
      <w:pPr>
        <w:pStyle w:val="Contributor"/>
      </w:pPr>
      <w:r>
        <w:t>Joep Gommers, Intelworks BV</w:t>
      </w:r>
    </w:p>
    <w:p w14:paraId="5BE3DC0E" w14:textId="77777777" w:rsidR="00FE70B7" w:rsidRDefault="00FE70B7" w:rsidP="00FE70B7">
      <w:pPr>
        <w:pStyle w:val="Contributor"/>
      </w:pPr>
      <w:r>
        <w:t>Sergey Polzunov, Intelworks BV</w:t>
      </w:r>
    </w:p>
    <w:p w14:paraId="4F7DFADF" w14:textId="77777777" w:rsidR="00FE70B7" w:rsidRDefault="00FE70B7" w:rsidP="00FE70B7">
      <w:pPr>
        <w:pStyle w:val="Contributor"/>
      </w:pPr>
      <w:r>
        <w:t>Rutger Prins, Intelworks BV</w:t>
      </w:r>
    </w:p>
    <w:p w14:paraId="2F0E2B88" w14:textId="77777777" w:rsidR="00FE70B7" w:rsidRDefault="00FE70B7" w:rsidP="00FE70B7">
      <w:pPr>
        <w:pStyle w:val="Contributor"/>
      </w:pPr>
      <w:r>
        <w:t>Andrei Sîrghi, Intelworks BV</w:t>
      </w:r>
    </w:p>
    <w:p w14:paraId="4DA8D72C" w14:textId="77777777" w:rsidR="00FE70B7" w:rsidRDefault="00FE70B7" w:rsidP="00FE70B7">
      <w:pPr>
        <w:pStyle w:val="Contributor"/>
      </w:pPr>
      <w:r>
        <w:t>Raymon van der Velde, Intelworks BV</w:t>
      </w:r>
    </w:p>
    <w:p w14:paraId="615399DC" w14:textId="613A0FFC" w:rsidR="00FE70B7" w:rsidRDefault="00FE70B7" w:rsidP="00FE70B7">
      <w:pPr>
        <w:pStyle w:val="Contributor"/>
      </w:pPr>
      <w:r>
        <w:t xml:space="preserve">Jonathan Baker, </w:t>
      </w:r>
      <w:r w:rsidR="006467C3">
        <w:t>MITRE</w:t>
      </w:r>
      <w:r>
        <w:t xml:space="preserve"> Corporation</w:t>
      </w:r>
    </w:p>
    <w:p w14:paraId="5F4275D2" w14:textId="662A63FA" w:rsidR="00FE70B7" w:rsidRDefault="00FE70B7" w:rsidP="00FE70B7">
      <w:pPr>
        <w:pStyle w:val="Contributor"/>
      </w:pPr>
      <w:r>
        <w:t xml:space="preserve">Sean Barnum, </w:t>
      </w:r>
      <w:r w:rsidR="006467C3">
        <w:t>MITRE</w:t>
      </w:r>
      <w:r>
        <w:t xml:space="preserve"> Corporation</w:t>
      </w:r>
    </w:p>
    <w:p w14:paraId="13AEDE85" w14:textId="5777845A" w:rsidR="00FE70B7" w:rsidRDefault="00FE70B7" w:rsidP="00FE70B7">
      <w:pPr>
        <w:pStyle w:val="Contributor"/>
      </w:pPr>
      <w:r>
        <w:t xml:space="preserve">Mark Davidson, </w:t>
      </w:r>
      <w:r w:rsidR="006467C3">
        <w:t>MITRE</w:t>
      </w:r>
      <w:r>
        <w:t xml:space="preserve"> Corporation</w:t>
      </w:r>
    </w:p>
    <w:p w14:paraId="369B5701" w14:textId="45A9A570" w:rsidR="00FE70B7" w:rsidRDefault="00FE70B7" w:rsidP="00FE70B7">
      <w:pPr>
        <w:pStyle w:val="Contributor"/>
      </w:pPr>
      <w:r>
        <w:t xml:space="preserve">Ivan Kirillov, </w:t>
      </w:r>
      <w:r w:rsidR="006467C3">
        <w:t>MITRE</w:t>
      </w:r>
      <w:r>
        <w:t xml:space="preserve"> Corporation</w:t>
      </w:r>
    </w:p>
    <w:p w14:paraId="00658E2B" w14:textId="6913BB45" w:rsidR="00FE70B7" w:rsidRDefault="00FE70B7" w:rsidP="00FE70B7">
      <w:pPr>
        <w:pStyle w:val="Contributor"/>
      </w:pPr>
      <w:r>
        <w:t xml:space="preserve">Jon Salwen, </w:t>
      </w:r>
      <w:r w:rsidR="006467C3">
        <w:t>MITRE</w:t>
      </w:r>
      <w:r>
        <w:t xml:space="preserve"> Corporation</w:t>
      </w:r>
    </w:p>
    <w:p w14:paraId="530BC210" w14:textId="7E39CB8E" w:rsidR="00FE70B7" w:rsidRDefault="00FE70B7" w:rsidP="00FE70B7">
      <w:pPr>
        <w:pStyle w:val="Contributor"/>
      </w:pPr>
      <w:r>
        <w:t xml:space="preserve">John Wunder, </w:t>
      </w:r>
      <w:r w:rsidR="006467C3">
        <w:t>MITRE</w:t>
      </w:r>
      <w:r>
        <w:t xml:space="preserve"> Corporation</w:t>
      </w:r>
    </w:p>
    <w:p w14:paraId="0520D3BB" w14:textId="77777777" w:rsidR="00FE70B7" w:rsidRDefault="00FE70B7" w:rsidP="00FE70B7">
      <w:pPr>
        <w:pStyle w:val="Contributor"/>
      </w:pPr>
      <w:r>
        <w:t>Mike Boyle, National Security Agency</w:t>
      </w:r>
    </w:p>
    <w:p w14:paraId="57676EB8" w14:textId="77777777" w:rsidR="00FE70B7" w:rsidRDefault="00FE70B7" w:rsidP="00FE70B7">
      <w:pPr>
        <w:pStyle w:val="Contributor"/>
      </w:pPr>
      <w:r>
        <w:t>Jessica Fitzgerald-McKay, National Security Agency</w:t>
      </w:r>
    </w:p>
    <w:p w14:paraId="360F751E" w14:textId="77777777" w:rsidR="00FE70B7" w:rsidRDefault="00FE70B7" w:rsidP="00FE70B7">
      <w:pPr>
        <w:pStyle w:val="Contributor"/>
      </w:pPr>
      <w:r>
        <w:t>Takahiro Kakumaru, NEC Corporation</w:t>
      </w:r>
    </w:p>
    <w:p w14:paraId="0A0CC56F" w14:textId="77777777" w:rsidR="00FE70B7" w:rsidRDefault="00FE70B7" w:rsidP="00FE70B7">
      <w:pPr>
        <w:pStyle w:val="Contributor"/>
      </w:pPr>
      <w:r>
        <w:t>John-Mark Gurney, New Context Services, Inc.</w:t>
      </w:r>
    </w:p>
    <w:p w14:paraId="26FEFC62" w14:textId="77777777" w:rsidR="00FE70B7" w:rsidRDefault="00FE70B7" w:rsidP="00FE70B7">
      <w:pPr>
        <w:pStyle w:val="Contributor"/>
      </w:pPr>
      <w:r>
        <w:t>Christian Hunt, New Context Services, Inc.</w:t>
      </w:r>
    </w:p>
    <w:p w14:paraId="1F24F2E7" w14:textId="77777777" w:rsidR="00FE70B7" w:rsidRDefault="00FE70B7" w:rsidP="00FE70B7">
      <w:pPr>
        <w:pStyle w:val="Contributor"/>
      </w:pPr>
      <w:r>
        <w:t>Daniel Riedel, New Context Services, Inc.</w:t>
      </w:r>
    </w:p>
    <w:p w14:paraId="67873D57" w14:textId="77777777" w:rsidR="00FE70B7" w:rsidRDefault="00FE70B7" w:rsidP="00FE70B7">
      <w:pPr>
        <w:pStyle w:val="Contributor"/>
      </w:pPr>
      <w:r>
        <w:t>Andrew Storms, New Context Services, Inc.</w:t>
      </w:r>
    </w:p>
    <w:p w14:paraId="4A492000" w14:textId="77777777" w:rsidR="00FE70B7" w:rsidRDefault="00FE70B7" w:rsidP="00FE70B7">
      <w:pPr>
        <w:pStyle w:val="Contributor"/>
      </w:pPr>
      <w:r>
        <w:t>John Tolbert, Queralt, Inc.</w:t>
      </w:r>
    </w:p>
    <w:p w14:paraId="725D8154" w14:textId="77777777" w:rsidR="00FE70B7" w:rsidRDefault="00FE70B7" w:rsidP="00FE70B7">
      <w:pPr>
        <w:pStyle w:val="Contributor"/>
      </w:pPr>
      <w:r>
        <w:t>Igor Baikalov, Securonix</w:t>
      </w:r>
    </w:p>
    <w:p w14:paraId="083771D9" w14:textId="77777777" w:rsidR="00FE70B7" w:rsidRDefault="00FE70B7" w:rsidP="00FE70B7">
      <w:pPr>
        <w:pStyle w:val="Contributor"/>
      </w:pPr>
      <w:r>
        <w:t>Bernd Grobauer, Siemens AG</w:t>
      </w:r>
    </w:p>
    <w:p w14:paraId="52174EE6" w14:textId="77777777" w:rsidR="00FE70B7" w:rsidRDefault="00FE70B7" w:rsidP="00FE70B7">
      <w:pPr>
        <w:pStyle w:val="Contributor"/>
      </w:pPr>
      <w:r>
        <w:t>Jonathan Bush, Soltra</w:t>
      </w:r>
    </w:p>
    <w:p w14:paraId="633AA8D1" w14:textId="77777777" w:rsidR="00FE70B7" w:rsidRDefault="00FE70B7" w:rsidP="00FE70B7">
      <w:pPr>
        <w:pStyle w:val="Contributor"/>
      </w:pPr>
      <w:r>
        <w:t>Aharon Chernin, Soltra</w:t>
      </w:r>
    </w:p>
    <w:p w14:paraId="5C6B3CE8" w14:textId="77777777" w:rsidR="00FE70B7" w:rsidRDefault="00FE70B7" w:rsidP="00FE70B7">
      <w:pPr>
        <w:pStyle w:val="Contributor"/>
      </w:pPr>
      <w:r>
        <w:t>Trey Darley, Soltra</w:t>
      </w:r>
    </w:p>
    <w:p w14:paraId="190C681A" w14:textId="77777777" w:rsidR="00FE70B7" w:rsidRDefault="00FE70B7" w:rsidP="00FE70B7">
      <w:pPr>
        <w:pStyle w:val="Contributor"/>
      </w:pPr>
      <w:r>
        <w:t>Paul Dion, Soltra</w:t>
      </w:r>
    </w:p>
    <w:p w14:paraId="0C025C6E" w14:textId="77777777" w:rsidR="00FE70B7" w:rsidRDefault="00FE70B7" w:rsidP="00FE70B7">
      <w:pPr>
        <w:pStyle w:val="Contributor"/>
      </w:pPr>
      <w:r>
        <w:t>Ali Khan, Soltra</w:t>
      </w:r>
    </w:p>
    <w:p w14:paraId="51A0972A" w14:textId="77777777" w:rsidR="00FE70B7" w:rsidRDefault="00FE70B7" w:rsidP="00FE70B7">
      <w:pPr>
        <w:pStyle w:val="Contributor"/>
      </w:pPr>
      <w:r>
        <w:t>Natalie Suarez, Soltra</w:t>
      </w:r>
    </w:p>
    <w:p w14:paraId="18D410BC" w14:textId="77777777" w:rsidR="00FE70B7" w:rsidRDefault="00FE70B7" w:rsidP="00FE70B7">
      <w:pPr>
        <w:pStyle w:val="Contributor"/>
      </w:pPr>
      <w:r>
        <w:t>Cedric LeRoux, Splunk Inc.</w:t>
      </w:r>
    </w:p>
    <w:p w14:paraId="1A92B40C" w14:textId="77777777" w:rsidR="00FE70B7" w:rsidRDefault="00FE70B7" w:rsidP="00FE70B7">
      <w:pPr>
        <w:pStyle w:val="Contributor"/>
      </w:pPr>
      <w:r>
        <w:t>Brian Luger, Splunk Inc.</w:t>
      </w:r>
    </w:p>
    <w:p w14:paraId="0911E93C" w14:textId="77777777" w:rsidR="00FE70B7" w:rsidRDefault="00FE70B7" w:rsidP="00FE70B7">
      <w:pPr>
        <w:pStyle w:val="Contributor"/>
      </w:pPr>
      <w:r>
        <w:t>Crystal Hayes, The Boeing Company</w:t>
      </w:r>
    </w:p>
    <w:p w14:paraId="0F2D511B" w14:textId="77777777" w:rsidR="00FE70B7" w:rsidRDefault="00FE70B7" w:rsidP="00FE70B7">
      <w:pPr>
        <w:pStyle w:val="Contributor"/>
      </w:pPr>
      <w:r>
        <w:lastRenderedPageBreak/>
        <w:t>Brad Butts, U.S. Bank</w:t>
      </w:r>
    </w:p>
    <w:p w14:paraId="588D3606" w14:textId="77777777" w:rsidR="00FE70B7" w:rsidRDefault="00FE70B7" w:rsidP="00FE70B7">
      <w:pPr>
        <w:pStyle w:val="Contributor"/>
      </w:pPr>
      <w:r>
        <w:t>Mona Magathan, U.S. Bank</w:t>
      </w:r>
    </w:p>
    <w:p w14:paraId="3C5E6D61" w14:textId="77777777" w:rsidR="00FE70B7" w:rsidRDefault="00FE70B7" w:rsidP="00FE70B7">
      <w:pPr>
        <w:pStyle w:val="Contributor"/>
      </w:pPr>
      <w:r>
        <w:t>Adam Cooper, United Kingdom Cabinet Office</w:t>
      </w:r>
    </w:p>
    <w:p w14:paraId="0D96FCFB" w14:textId="77777777" w:rsidR="00FE70B7" w:rsidRDefault="00FE70B7" w:rsidP="00FE70B7">
      <w:pPr>
        <w:pStyle w:val="Contributor"/>
      </w:pPr>
      <w:r>
        <w:t>Mike McLellan, United Kingdom Cabinet Office</w:t>
      </w:r>
    </w:p>
    <w:p w14:paraId="7473DB62" w14:textId="77777777" w:rsidR="00FE70B7" w:rsidRDefault="00FE70B7" w:rsidP="00FE70B7">
      <w:pPr>
        <w:pStyle w:val="Contributor"/>
      </w:pPr>
      <w:r>
        <w:t>Chris O'Brien, United Kingdom Cabinet Office</w:t>
      </w:r>
    </w:p>
    <w:p w14:paraId="1BB43344" w14:textId="77777777" w:rsidR="00FE70B7" w:rsidRDefault="00FE70B7" w:rsidP="00FE70B7">
      <w:pPr>
        <w:pStyle w:val="Contributor"/>
      </w:pPr>
      <w:r>
        <w:t>Julian White, United Kingdom Cabinet Office</w:t>
      </w:r>
    </w:p>
    <w:p w14:paraId="6B1F8A7F" w14:textId="77777777" w:rsidR="00FE70B7" w:rsidRDefault="00FE70B7" w:rsidP="00FE70B7">
      <w:pPr>
        <w:pStyle w:val="Contributor"/>
      </w:pPr>
      <w:r>
        <w:t>Anthony Rutkowski, Yaana Technologies, LLC</w:t>
      </w:r>
    </w:p>
    <w:p w14:paraId="34111F53" w14:textId="77777777" w:rsidR="00FE70B7" w:rsidRDefault="00FE70B7" w:rsidP="00FE70B7">
      <w:pPr>
        <w:pStyle w:val="Contributor"/>
      </w:pPr>
    </w:p>
    <w:p w14:paraId="08B68A4C" w14:textId="0FEB904B" w:rsidR="00C32606" w:rsidRDefault="00FE70B7" w:rsidP="00FE70B7">
      <w:pPr>
        <w:pStyle w:val="Contributor"/>
      </w:pPr>
      <w:r>
        <w:t>The authors would also like to thank the larger STIX Community for its input and help in reviewing this document.</w:t>
      </w:r>
    </w:p>
    <w:p w14:paraId="5DE44C0A" w14:textId="77777777" w:rsidR="00C76CAA" w:rsidRPr="00C76CAA" w:rsidRDefault="00C76CAA" w:rsidP="00C76CAA"/>
    <w:p w14:paraId="7A66F2CC" w14:textId="77777777" w:rsidR="00A05FDF" w:rsidRDefault="00A05FDF" w:rsidP="00A05FDF">
      <w:pPr>
        <w:pStyle w:val="AppendixHeading1"/>
      </w:pPr>
      <w:bookmarkStart w:id="183" w:name="_Toc85472898"/>
      <w:bookmarkStart w:id="184" w:name="_Toc287332014"/>
      <w:bookmarkStart w:id="185" w:name="_Toc429676568"/>
      <w:r>
        <w:lastRenderedPageBreak/>
        <w:t>Revision History</w:t>
      </w:r>
      <w:bookmarkEnd w:id="183"/>
      <w:bookmarkEnd w:id="184"/>
      <w:bookmarkEnd w:id="1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800"/>
        <w:gridCol w:w="4608"/>
      </w:tblGrid>
      <w:tr w:rsidR="00A05FDF" w14:paraId="08C39195" w14:textId="77777777" w:rsidTr="00944AAC">
        <w:tc>
          <w:tcPr>
            <w:tcW w:w="1548" w:type="dxa"/>
          </w:tcPr>
          <w:p w14:paraId="5A7D6D66" w14:textId="77777777" w:rsidR="00A05FDF" w:rsidRPr="00C7321D" w:rsidRDefault="00A05FDF" w:rsidP="00C7321D">
            <w:pPr>
              <w:jc w:val="center"/>
              <w:rPr>
                <w:b/>
              </w:rPr>
            </w:pPr>
            <w:r w:rsidRPr="00C7321D">
              <w:rPr>
                <w:b/>
              </w:rPr>
              <w:t>Revision</w:t>
            </w:r>
          </w:p>
        </w:tc>
        <w:tc>
          <w:tcPr>
            <w:tcW w:w="1620" w:type="dxa"/>
          </w:tcPr>
          <w:p w14:paraId="18DAD479" w14:textId="77777777" w:rsidR="00A05FDF" w:rsidRPr="00C7321D" w:rsidRDefault="00A05FDF" w:rsidP="00C7321D">
            <w:pPr>
              <w:jc w:val="center"/>
              <w:rPr>
                <w:b/>
              </w:rPr>
            </w:pPr>
            <w:r w:rsidRPr="00C7321D">
              <w:rPr>
                <w:b/>
              </w:rPr>
              <w:t>Date</w:t>
            </w:r>
          </w:p>
        </w:tc>
        <w:tc>
          <w:tcPr>
            <w:tcW w:w="1800" w:type="dxa"/>
          </w:tcPr>
          <w:p w14:paraId="1E15E772" w14:textId="77777777" w:rsidR="00A05FDF" w:rsidRPr="00C7321D" w:rsidRDefault="00A05FDF" w:rsidP="00C7321D">
            <w:pPr>
              <w:jc w:val="center"/>
              <w:rPr>
                <w:b/>
              </w:rPr>
            </w:pPr>
            <w:r w:rsidRPr="00C7321D">
              <w:rPr>
                <w:b/>
              </w:rPr>
              <w:t>Editor</w:t>
            </w:r>
          </w:p>
        </w:tc>
        <w:tc>
          <w:tcPr>
            <w:tcW w:w="4608" w:type="dxa"/>
          </w:tcPr>
          <w:p w14:paraId="495CD0D0" w14:textId="77777777" w:rsidR="00A05FDF" w:rsidRPr="00C7321D" w:rsidRDefault="00A05FDF" w:rsidP="00AC5012">
            <w:pPr>
              <w:rPr>
                <w:b/>
              </w:rPr>
            </w:pPr>
            <w:r w:rsidRPr="00C7321D">
              <w:rPr>
                <w:b/>
              </w:rPr>
              <w:t>Changes Made</w:t>
            </w:r>
          </w:p>
        </w:tc>
      </w:tr>
      <w:tr w:rsidR="00EA0831" w14:paraId="62C79521" w14:textId="77777777" w:rsidTr="00944AAC">
        <w:tc>
          <w:tcPr>
            <w:tcW w:w="1548" w:type="dxa"/>
          </w:tcPr>
          <w:p w14:paraId="51B4C8AF" w14:textId="6BCFF92D" w:rsidR="00EA0831" w:rsidRDefault="00EA0831" w:rsidP="00EA0831">
            <w:r>
              <w:t>wd01</w:t>
            </w:r>
          </w:p>
        </w:tc>
        <w:tc>
          <w:tcPr>
            <w:tcW w:w="1620" w:type="dxa"/>
          </w:tcPr>
          <w:p w14:paraId="1F83CD53" w14:textId="562BCAC8" w:rsidR="00EA0831" w:rsidRDefault="00EA0831" w:rsidP="00EA0831">
            <w:r>
              <w:t>21 August 2015</w:t>
            </w:r>
          </w:p>
        </w:tc>
        <w:tc>
          <w:tcPr>
            <w:tcW w:w="1800" w:type="dxa"/>
          </w:tcPr>
          <w:p w14:paraId="1E68A446" w14:textId="082414E4" w:rsidR="00EA0831" w:rsidRDefault="00EA0831" w:rsidP="00EA0831">
            <w:r>
              <w:t>Sean Barnum Desiree Beck Aharon Chernin Rich Piazza</w:t>
            </w:r>
          </w:p>
        </w:tc>
        <w:tc>
          <w:tcPr>
            <w:tcW w:w="4608" w:type="dxa"/>
          </w:tcPr>
          <w:p w14:paraId="2F72D0F8" w14:textId="60BB1812" w:rsidR="00EA0831" w:rsidRDefault="00EA0831" w:rsidP="00EA0831">
            <w:r>
              <w:t>Initial transfer to OASIS template</w:t>
            </w:r>
          </w:p>
        </w:tc>
      </w:tr>
    </w:tbl>
    <w:p w14:paraId="1DB1076E" w14:textId="77777777" w:rsidR="003129C6" w:rsidRPr="003129C6" w:rsidRDefault="003129C6" w:rsidP="003129C6"/>
    <w:sectPr w:rsidR="003129C6" w:rsidRPr="003129C6" w:rsidSect="00FD0D06">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9FB65C" w14:textId="77777777" w:rsidR="00D54319" w:rsidRDefault="00D54319" w:rsidP="008C100C">
      <w:r>
        <w:separator/>
      </w:r>
    </w:p>
    <w:p w14:paraId="7623C441" w14:textId="77777777" w:rsidR="00D54319" w:rsidRDefault="00D54319" w:rsidP="008C100C"/>
    <w:p w14:paraId="552CF3D6" w14:textId="77777777" w:rsidR="00D54319" w:rsidRDefault="00D54319" w:rsidP="008C100C"/>
    <w:p w14:paraId="38934D42" w14:textId="77777777" w:rsidR="00D54319" w:rsidRDefault="00D54319" w:rsidP="008C100C"/>
    <w:p w14:paraId="0607A1C4" w14:textId="77777777" w:rsidR="00D54319" w:rsidRDefault="00D54319" w:rsidP="008C100C"/>
    <w:p w14:paraId="6DD585F0" w14:textId="77777777" w:rsidR="00D54319" w:rsidRDefault="00D54319" w:rsidP="008C100C"/>
    <w:p w14:paraId="338028B2" w14:textId="77777777" w:rsidR="00D54319" w:rsidRDefault="00D54319" w:rsidP="008C100C"/>
  </w:endnote>
  <w:endnote w:type="continuationSeparator" w:id="0">
    <w:p w14:paraId="3B423FA4" w14:textId="77777777" w:rsidR="00D54319" w:rsidRDefault="00D54319" w:rsidP="008C100C">
      <w:r>
        <w:continuationSeparator/>
      </w:r>
    </w:p>
    <w:p w14:paraId="77903FC8" w14:textId="77777777" w:rsidR="00D54319" w:rsidRDefault="00D54319" w:rsidP="008C100C"/>
    <w:p w14:paraId="73EBC740" w14:textId="77777777" w:rsidR="00D54319" w:rsidRDefault="00D54319" w:rsidP="008C100C"/>
    <w:p w14:paraId="3747DC29" w14:textId="77777777" w:rsidR="00D54319" w:rsidRDefault="00D54319" w:rsidP="008C100C"/>
    <w:p w14:paraId="5AD5D8C0" w14:textId="77777777" w:rsidR="00D54319" w:rsidRDefault="00D54319" w:rsidP="008C100C"/>
    <w:p w14:paraId="58E91F01" w14:textId="77777777" w:rsidR="00D54319" w:rsidRDefault="00D54319" w:rsidP="008C100C"/>
    <w:p w14:paraId="025760BA" w14:textId="77777777" w:rsidR="00D54319" w:rsidRDefault="00D54319" w:rsidP="008C100C"/>
  </w:endnote>
  <w:endnote w:id="1">
    <w:p w14:paraId="030AEA43" w14:textId="63A2FB52" w:rsidR="000D5062" w:rsidRDefault="000D5062">
      <w:pPr>
        <w:pStyle w:val="EndnoteText"/>
      </w:pPr>
      <w:r>
        <w:rPr>
          <w:rStyle w:val="EndnoteReference"/>
        </w:rPr>
        <w:endnoteRef/>
      </w:r>
      <w:r>
        <w:t xml:space="preserve"> </w:t>
      </w:r>
      <w:r w:rsidRPr="004A08A3">
        <w:t xml:space="preserve">The CybOX Observable data model is actually defined in the </w:t>
      </w:r>
      <w:hyperlink w:anchor="RelatedWork" w:history="1">
        <w:r w:rsidRPr="00577F45">
          <w:rPr>
            <w:rStyle w:val="Hyperlink"/>
          </w:rPr>
          <w:t>CybOX Language</w:t>
        </w:r>
      </w:hyperlink>
      <w:r w:rsidRPr="004A08A3">
        <w:t>, not in STIX</w:t>
      </w:r>
      <w:r>
        <w:t>.</w:t>
      </w:r>
    </w:p>
  </w:endnote>
  <w:endnote w:id="2">
    <w:p w14:paraId="79BA9CB4" w14:textId="6B73E73F" w:rsidR="000D5062" w:rsidRDefault="000D5062">
      <w:pPr>
        <w:pStyle w:val="EndnoteText"/>
      </w:pPr>
      <w:r>
        <w:rPr>
          <w:rStyle w:val="EndnoteReference"/>
        </w:rPr>
        <w:endnoteRef/>
      </w:r>
      <w:r>
        <w:t xml:space="preserve"> </w:t>
      </w:r>
      <w:r w:rsidRPr="004A08A3">
        <w:t xml:space="preserve">Throughout this section, a “STIX Package” denotes an object of type </w:t>
      </w:r>
      <w:r w:rsidRPr="004A08A3">
        <w:rPr>
          <w:rFonts w:ascii="Courier New" w:hAnsi="Courier New" w:cs="Courier New"/>
        </w:rPr>
        <w:t>STIXType</w:t>
      </w:r>
      <w:r w:rsidRPr="004A08A3">
        <w:t xml:space="preserve"> class.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5DF10" w14:textId="77777777" w:rsidR="000D5062" w:rsidRDefault="000D50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916D7D" w14:textId="101946C2" w:rsidR="000D5062" w:rsidRPr="00195F88" w:rsidRDefault="000D5062"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stix-v1.2.1-wd01-part3-core</w:t>
    </w:r>
    <w:r>
      <w:rPr>
        <w:sz w:val="16"/>
        <w:szCs w:val="16"/>
      </w:rPr>
      <w:tab/>
      <w:t>Working Draft 01</w:t>
    </w:r>
    <w:r>
      <w:rPr>
        <w:sz w:val="16"/>
        <w:szCs w:val="16"/>
      </w:rPr>
      <w:tab/>
    </w:r>
    <w:r>
      <w:rPr>
        <w:sz w:val="16"/>
        <w:szCs w:val="16"/>
        <w:lang w:val="en-US"/>
      </w:rPr>
      <w:t>23 August</w:t>
    </w:r>
    <w:r>
      <w:rPr>
        <w:sz w:val="16"/>
        <w:szCs w:val="16"/>
      </w:rPr>
      <w:t xml:space="preserve"> </w:t>
    </w:r>
    <w:r>
      <w:rPr>
        <w:sz w:val="16"/>
        <w:szCs w:val="16"/>
        <w:lang w:val="en-US"/>
      </w:rPr>
      <w:t>2015</w:t>
    </w:r>
  </w:p>
  <w:p w14:paraId="7522360A" w14:textId="77777777" w:rsidR="000D5062" w:rsidRPr="00195F88" w:rsidRDefault="000D506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56EC5">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56EC5">
      <w:rPr>
        <w:rStyle w:val="PageNumber"/>
        <w:noProof/>
        <w:sz w:val="16"/>
        <w:szCs w:val="16"/>
      </w:rPr>
      <w:t>26</w:t>
    </w:r>
    <w:r w:rsidRPr="0051640A">
      <w:rPr>
        <w:rStyle w:val="PageNumber"/>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BE554" w14:textId="77777777" w:rsidR="000D5062" w:rsidRDefault="000D50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420B08" w14:textId="77777777" w:rsidR="00D54319" w:rsidRDefault="00D54319" w:rsidP="008C100C">
      <w:r>
        <w:separator/>
      </w:r>
    </w:p>
    <w:p w14:paraId="79ADFF4E" w14:textId="77777777" w:rsidR="00D54319" w:rsidRDefault="00D54319" w:rsidP="008C100C"/>
  </w:footnote>
  <w:footnote w:type="continuationSeparator" w:id="0">
    <w:p w14:paraId="5B001EFD" w14:textId="77777777" w:rsidR="00D54319" w:rsidRDefault="00D54319" w:rsidP="008C100C">
      <w:r>
        <w:continuationSeparator/>
      </w:r>
    </w:p>
    <w:p w14:paraId="2EB1ACAC" w14:textId="77777777" w:rsidR="00D54319" w:rsidRDefault="00D54319" w:rsidP="008C100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9E621" w14:textId="77777777" w:rsidR="000D5062" w:rsidRDefault="000D506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8E770" w14:textId="77777777" w:rsidR="000D5062" w:rsidRDefault="000D506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F80F7F" w14:textId="77777777" w:rsidR="000D5062" w:rsidRDefault="000D506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3"/>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6C2C"/>
    <w:rsid w:val="00024C43"/>
    <w:rsid w:val="00025117"/>
    <w:rsid w:val="0003132D"/>
    <w:rsid w:val="00035E41"/>
    <w:rsid w:val="00054FE2"/>
    <w:rsid w:val="000676D2"/>
    <w:rsid w:val="00076EFC"/>
    <w:rsid w:val="00081535"/>
    <w:rsid w:val="00096E2D"/>
    <w:rsid w:val="000B071A"/>
    <w:rsid w:val="000C471B"/>
    <w:rsid w:val="000D5062"/>
    <w:rsid w:val="000D746D"/>
    <w:rsid w:val="000E28CA"/>
    <w:rsid w:val="000F2F2F"/>
    <w:rsid w:val="000F36D1"/>
    <w:rsid w:val="000F3A82"/>
    <w:rsid w:val="00101FF7"/>
    <w:rsid w:val="001057D2"/>
    <w:rsid w:val="0012387E"/>
    <w:rsid w:val="00123F2F"/>
    <w:rsid w:val="00125EA7"/>
    <w:rsid w:val="00132EB2"/>
    <w:rsid w:val="00147F63"/>
    <w:rsid w:val="00150C08"/>
    <w:rsid w:val="00155251"/>
    <w:rsid w:val="00163EB3"/>
    <w:rsid w:val="00165F54"/>
    <w:rsid w:val="00176B0C"/>
    <w:rsid w:val="00177DED"/>
    <w:rsid w:val="001847BD"/>
    <w:rsid w:val="001945A5"/>
    <w:rsid w:val="00195F88"/>
    <w:rsid w:val="001965B2"/>
    <w:rsid w:val="001A7143"/>
    <w:rsid w:val="001B103C"/>
    <w:rsid w:val="001B1762"/>
    <w:rsid w:val="001C73B3"/>
    <w:rsid w:val="001D1D6C"/>
    <w:rsid w:val="001E392A"/>
    <w:rsid w:val="001E46CF"/>
    <w:rsid w:val="001F05E0"/>
    <w:rsid w:val="001F2095"/>
    <w:rsid w:val="00225C3B"/>
    <w:rsid w:val="0023482D"/>
    <w:rsid w:val="00273E05"/>
    <w:rsid w:val="00275FD8"/>
    <w:rsid w:val="00285F85"/>
    <w:rsid w:val="00286EC7"/>
    <w:rsid w:val="00295C45"/>
    <w:rsid w:val="002A5CA9"/>
    <w:rsid w:val="002B197B"/>
    <w:rsid w:val="002B7E99"/>
    <w:rsid w:val="002C0868"/>
    <w:rsid w:val="002D0FAE"/>
    <w:rsid w:val="002D394A"/>
    <w:rsid w:val="00310E8A"/>
    <w:rsid w:val="003129C6"/>
    <w:rsid w:val="00321C6A"/>
    <w:rsid w:val="00331762"/>
    <w:rsid w:val="003374BB"/>
    <w:rsid w:val="003423A1"/>
    <w:rsid w:val="003426DD"/>
    <w:rsid w:val="003476C1"/>
    <w:rsid w:val="00353EC5"/>
    <w:rsid w:val="003741E3"/>
    <w:rsid w:val="003817AC"/>
    <w:rsid w:val="0038770F"/>
    <w:rsid w:val="003904F9"/>
    <w:rsid w:val="00393544"/>
    <w:rsid w:val="003A433A"/>
    <w:rsid w:val="003B0E37"/>
    <w:rsid w:val="003B60FC"/>
    <w:rsid w:val="003C18EF"/>
    <w:rsid w:val="003C61EA"/>
    <w:rsid w:val="003D1945"/>
    <w:rsid w:val="003F1838"/>
    <w:rsid w:val="003F487C"/>
    <w:rsid w:val="00412A4B"/>
    <w:rsid w:val="00417AFA"/>
    <w:rsid w:val="004226B7"/>
    <w:rsid w:val="004258D4"/>
    <w:rsid w:val="00463B76"/>
    <w:rsid w:val="0048683B"/>
    <w:rsid w:val="004925B5"/>
    <w:rsid w:val="004944D8"/>
    <w:rsid w:val="004B0764"/>
    <w:rsid w:val="004B203E"/>
    <w:rsid w:val="004C1F0A"/>
    <w:rsid w:val="004C4D7C"/>
    <w:rsid w:val="004D0E5E"/>
    <w:rsid w:val="004D36B7"/>
    <w:rsid w:val="004D3DAD"/>
    <w:rsid w:val="004F390D"/>
    <w:rsid w:val="005126F2"/>
    <w:rsid w:val="0051443F"/>
    <w:rsid w:val="00514964"/>
    <w:rsid w:val="0051640A"/>
    <w:rsid w:val="0052099F"/>
    <w:rsid w:val="00522E14"/>
    <w:rsid w:val="00524487"/>
    <w:rsid w:val="00541BF2"/>
    <w:rsid w:val="00542191"/>
    <w:rsid w:val="00544386"/>
    <w:rsid w:val="00547D8B"/>
    <w:rsid w:val="00557050"/>
    <w:rsid w:val="0056150C"/>
    <w:rsid w:val="00576770"/>
    <w:rsid w:val="00577F45"/>
    <w:rsid w:val="00582DE2"/>
    <w:rsid w:val="00590FE3"/>
    <w:rsid w:val="00592371"/>
    <w:rsid w:val="005A293B"/>
    <w:rsid w:val="005A4AAB"/>
    <w:rsid w:val="005A5E41"/>
    <w:rsid w:val="005A78A8"/>
    <w:rsid w:val="005D2EE1"/>
    <w:rsid w:val="005E2FCB"/>
    <w:rsid w:val="005E587C"/>
    <w:rsid w:val="005F2FBA"/>
    <w:rsid w:val="006047D8"/>
    <w:rsid w:val="006107FC"/>
    <w:rsid w:val="00611735"/>
    <w:rsid w:val="00633D82"/>
    <w:rsid w:val="00642B0F"/>
    <w:rsid w:val="00643397"/>
    <w:rsid w:val="006467C3"/>
    <w:rsid w:val="00650CE4"/>
    <w:rsid w:val="00655EA0"/>
    <w:rsid w:val="0068398A"/>
    <w:rsid w:val="006A0BE4"/>
    <w:rsid w:val="006A1B10"/>
    <w:rsid w:val="006A48F3"/>
    <w:rsid w:val="006A6A3A"/>
    <w:rsid w:val="006A7791"/>
    <w:rsid w:val="006B65C7"/>
    <w:rsid w:val="006C2D38"/>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252D"/>
    <w:rsid w:val="0077347A"/>
    <w:rsid w:val="00775824"/>
    <w:rsid w:val="007816D7"/>
    <w:rsid w:val="007822D0"/>
    <w:rsid w:val="007C2C52"/>
    <w:rsid w:val="007D079E"/>
    <w:rsid w:val="007E3373"/>
    <w:rsid w:val="007E3A0F"/>
    <w:rsid w:val="007E7BD0"/>
    <w:rsid w:val="007F5126"/>
    <w:rsid w:val="007F670B"/>
    <w:rsid w:val="00806D7D"/>
    <w:rsid w:val="008341CC"/>
    <w:rsid w:val="008354A2"/>
    <w:rsid w:val="00840D9F"/>
    <w:rsid w:val="00844B2F"/>
    <w:rsid w:val="00851329"/>
    <w:rsid w:val="00852E10"/>
    <w:rsid w:val="008546B3"/>
    <w:rsid w:val="00860008"/>
    <w:rsid w:val="008677C6"/>
    <w:rsid w:val="00875F43"/>
    <w:rsid w:val="00882FC4"/>
    <w:rsid w:val="00890065"/>
    <w:rsid w:val="008A31D4"/>
    <w:rsid w:val="008A6250"/>
    <w:rsid w:val="008A667E"/>
    <w:rsid w:val="008B35FC"/>
    <w:rsid w:val="008C100C"/>
    <w:rsid w:val="008C7396"/>
    <w:rsid w:val="008D199F"/>
    <w:rsid w:val="008D23C9"/>
    <w:rsid w:val="008D4493"/>
    <w:rsid w:val="008D464F"/>
    <w:rsid w:val="008D63F5"/>
    <w:rsid w:val="008E3969"/>
    <w:rsid w:val="008F61FB"/>
    <w:rsid w:val="00903BE1"/>
    <w:rsid w:val="0091576E"/>
    <w:rsid w:val="00916382"/>
    <w:rsid w:val="00933ED8"/>
    <w:rsid w:val="0094016F"/>
    <w:rsid w:val="00942F3E"/>
    <w:rsid w:val="00944AAC"/>
    <w:rsid w:val="00951C02"/>
    <w:rsid w:val="009523EF"/>
    <w:rsid w:val="009568B1"/>
    <w:rsid w:val="009608FD"/>
    <w:rsid w:val="00960D49"/>
    <w:rsid w:val="00990731"/>
    <w:rsid w:val="00995224"/>
    <w:rsid w:val="009A1CFF"/>
    <w:rsid w:val="009A44D0"/>
    <w:rsid w:val="009A4C1B"/>
    <w:rsid w:val="009B39A8"/>
    <w:rsid w:val="009C7DCE"/>
    <w:rsid w:val="009E5ACB"/>
    <w:rsid w:val="00A001B9"/>
    <w:rsid w:val="00A01E27"/>
    <w:rsid w:val="00A046ED"/>
    <w:rsid w:val="00A05FDF"/>
    <w:rsid w:val="00A36268"/>
    <w:rsid w:val="00A44E81"/>
    <w:rsid w:val="00A471E7"/>
    <w:rsid w:val="00A50716"/>
    <w:rsid w:val="00A710C8"/>
    <w:rsid w:val="00A83CAA"/>
    <w:rsid w:val="00A9135E"/>
    <w:rsid w:val="00A95370"/>
    <w:rsid w:val="00AA7BD8"/>
    <w:rsid w:val="00AC5012"/>
    <w:rsid w:val="00AD0665"/>
    <w:rsid w:val="00AD0F45"/>
    <w:rsid w:val="00AD6724"/>
    <w:rsid w:val="00AD6C00"/>
    <w:rsid w:val="00AD719C"/>
    <w:rsid w:val="00AD7BF2"/>
    <w:rsid w:val="00AE0702"/>
    <w:rsid w:val="00AF5EEC"/>
    <w:rsid w:val="00B07128"/>
    <w:rsid w:val="00B103B8"/>
    <w:rsid w:val="00B2415D"/>
    <w:rsid w:val="00B25AF4"/>
    <w:rsid w:val="00B30E44"/>
    <w:rsid w:val="00B53807"/>
    <w:rsid w:val="00B56878"/>
    <w:rsid w:val="00B569DB"/>
    <w:rsid w:val="00B62E2E"/>
    <w:rsid w:val="00B641A5"/>
    <w:rsid w:val="00B80CDB"/>
    <w:rsid w:val="00BA2083"/>
    <w:rsid w:val="00BC439B"/>
    <w:rsid w:val="00BD4C61"/>
    <w:rsid w:val="00BD5C4F"/>
    <w:rsid w:val="00BD74E8"/>
    <w:rsid w:val="00BD797B"/>
    <w:rsid w:val="00BE0637"/>
    <w:rsid w:val="00BE1CE0"/>
    <w:rsid w:val="00C02DEC"/>
    <w:rsid w:val="00C20C97"/>
    <w:rsid w:val="00C23558"/>
    <w:rsid w:val="00C32606"/>
    <w:rsid w:val="00C45F5B"/>
    <w:rsid w:val="00C463AE"/>
    <w:rsid w:val="00C52758"/>
    <w:rsid w:val="00C52EFC"/>
    <w:rsid w:val="00C6111F"/>
    <w:rsid w:val="00C71349"/>
    <w:rsid w:val="00C7242E"/>
    <w:rsid w:val="00C7321D"/>
    <w:rsid w:val="00C76CAA"/>
    <w:rsid w:val="00C77916"/>
    <w:rsid w:val="00C9139F"/>
    <w:rsid w:val="00CA025D"/>
    <w:rsid w:val="00CA2698"/>
    <w:rsid w:val="00CA7FBC"/>
    <w:rsid w:val="00CC5EC1"/>
    <w:rsid w:val="00CD73F5"/>
    <w:rsid w:val="00CE06CB"/>
    <w:rsid w:val="00CE1F32"/>
    <w:rsid w:val="00CE5A43"/>
    <w:rsid w:val="00CF4F72"/>
    <w:rsid w:val="00D06421"/>
    <w:rsid w:val="00D142A8"/>
    <w:rsid w:val="00D17F06"/>
    <w:rsid w:val="00D34E24"/>
    <w:rsid w:val="00D43CB9"/>
    <w:rsid w:val="00D5207A"/>
    <w:rsid w:val="00D54319"/>
    <w:rsid w:val="00D54431"/>
    <w:rsid w:val="00D56563"/>
    <w:rsid w:val="00D57FAD"/>
    <w:rsid w:val="00D610E2"/>
    <w:rsid w:val="00D8216B"/>
    <w:rsid w:val="00D852A1"/>
    <w:rsid w:val="00DA4A82"/>
    <w:rsid w:val="00DA5475"/>
    <w:rsid w:val="00DB7C1F"/>
    <w:rsid w:val="00DD73AA"/>
    <w:rsid w:val="00DE46EE"/>
    <w:rsid w:val="00DE6F0E"/>
    <w:rsid w:val="00DF1F29"/>
    <w:rsid w:val="00DF5EAF"/>
    <w:rsid w:val="00E01912"/>
    <w:rsid w:val="00E21636"/>
    <w:rsid w:val="00E230BA"/>
    <w:rsid w:val="00E31A55"/>
    <w:rsid w:val="00E36FE1"/>
    <w:rsid w:val="00E4299F"/>
    <w:rsid w:val="00E43C11"/>
    <w:rsid w:val="00E56EC5"/>
    <w:rsid w:val="00E62DFD"/>
    <w:rsid w:val="00E76378"/>
    <w:rsid w:val="00E7674F"/>
    <w:rsid w:val="00E9034C"/>
    <w:rsid w:val="00E947B6"/>
    <w:rsid w:val="00EA0831"/>
    <w:rsid w:val="00EA3308"/>
    <w:rsid w:val="00EC1016"/>
    <w:rsid w:val="00EC2464"/>
    <w:rsid w:val="00EC4D9D"/>
    <w:rsid w:val="00EC66AB"/>
    <w:rsid w:val="00EE32B1"/>
    <w:rsid w:val="00EE3C80"/>
    <w:rsid w:val="00EF5B8E"/>
    <w:rsid w:val="00F003C0"/>
    <w:rsid w:val="00F07E6A"/>
    <w:rsid w:val="00F10B93"/>
    <w:rsid w:val="00F5240A"/>
    <w:rsid w:val="00F53893"/>
    <w:rsid w:val="00F633FA"/>
    <w:rsid w:val="00F636FC"/>
    <w:rsid w:val="00F73EBE"/>
    <w:rsid w:val="00F76A40"/>
    <w:rsid w:val="00F907ED"/>
    <w:rsid w:val="00F912C5"/>
    <w:rsid w:val="00F94051"/>
    <w:rsid w:val="00FA361D"/>
    <w:rsid w:val="00FB384A"/>
    <w:rsid w:val="00FB3A75"/>
    <w:rsid w:val="00FC5615"/>
    <w:rsid w:val="00FD0D06"/>
    <w:rsid w:val="00FD22AC"/>
    <w:rsid w:val="00FD2A80"/>
    <w:rsid w:val="00FD445B"/>
    <w:rsid w:val="00FE5C13"/>
    <w:rsid w:val="00FE70B7"/>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0AF6CADD"/>
  <w15:docId w15:val="{C7A97061-0E2A-4A06-84BD-6A6D236C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8D63F5"/>
    <w:pPr>
      <w:keepNext/>
      <w:spacing w:before="120" w:after="120"/>
      <w:jc w:val="center"/>
    </w:pPr>
    <w:rPr>
      <w:bCs/>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5F2FBA"/>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3741E3"/>
    <w:pPr>
      <w:spacing w:before="0" w:after="0"/>
      <w:ind w:left="720"/>
      <w:contextualSpacing/>
    </w:pPr>
    <w:rPr>
      <w:rFonts w:asciiTheme="minorHAnsi" w:hAnsiTheme="minorHAnsi" w:cstheme="minorHAnsi"/>
      <w:sz w:val="24"/>
    </w:rPr>
  </w:style>
  <w:style w:type="character" w:styleId="CommentReference">
    <w:name w:val="annotation reference"/>
    <w:basedOn w:val="DefaultParagraphFont"/>
    <w:semiHidden/>
    <w:unhideWhenUsed/>
    <w:rsid w:val="00FD0D06"/>
    <w:rPr>
      <w:sz w:val="16"/>
      <w:szCs w:val="16"/>
    </w:rPr>
  </w:style>
  <w:style w:type="paragraph" w:styleId="CommentText">
    <w:name w:val="annotation text"/>
    <w:basedOn w:val="Normal"/>
    <w:link w:val="CommentTextChar"/>
    <w:semiHidden/>
    <w:unhideWhenUsed/>
    <w:rsid w:val="00FD0D06"/>
    <w:rPr>
      <w:szCs w:val="20"/>
    </w:rPr>
  </w:style>
  <w:style w:type="character" w:customStyle="1" w:styleId="CommentTextChar">
    <w:name w:val="Comment Text Char"/>
    <w:basedOn w:val="DefaultParagraphFont"/>
    <w:link w:val="CommentText"/>
    <w:semiHidden/>
    <w:rsid w:val="00FD0D06"/>
    <w:rPr>
      <w:rFonts w:ascii="Arial" w:hAnsi="Arial"/>
    </w:rPr>
  </w:style>
  <w:style w:type="paragraph" w:styleId="CommentSubject">
    <w:name w:val="annotation subject"/>
    <w:basedOn w:val="CommentText"/>
    <w:next w:val="CommentText"/>
    <w:link w:val="CommentSubjectChar"/>
    <w:semiHidden/>
    <w:unhideWhenUsed/>
    <w:rsid w:val="00FD0D06"/>
    <w:rPr>
      <w:b/>
      <w:bCs/>
    </w:rPr>
  </w:style>
  <w:style w:type="character" w:customStyle="1" w:styleId="CommentSubjectChar">
    <w:name w:val="Comment Subject Char"/>
    <w:basedOn w:val="CommentTextChar"/>
    <w:link w:val="CommentSubject"/>
    <w:semiHidden/>
    <w:rsid w:val="00FD0D06"/>
    <w:rPr>
      <w:rFonts w:ascii="Arial" w:hAnsi="Arial"/>
      <w:b/>
      <w:bCs/>
    </w:rPr>
  </w:style>
  <w:style w:type="paragraph" w:styleId="EndnoteText">
    <w:name w:val="endnote text"/>
    <w:basedOn w:val="Normal"/>
    <w:link w:val="EndnoteTextChar"/>
    <w:semiHidden/>
    <w:unhideWhenUsed/>
    <w:rsid w:val="00D610E2"/>
    <w:pPr>
      <w:spacing w:before="0" w:after="0"/>
    </w:pPr>
    <w:rPr>
      <w:szCs w:val="20"/>
    </w:rPr>
  </w:style>
  <w:style w:type="character" w:customStyle="1" w:styleId="EndnoteTextChar">
    <w:name w:val="Endnote Text Char"/>
    <w:basedOn w:val="DefaultParagraphFont"/>
    <w:link w:val="EndnoteText"/>
    <w:semiHidden/>
    <w:rsid w:val="00D610E2"/>
    <w:rPr>
      <w:rFonts w:ascii="Arial" w:hAnsi="Arial"/>
    </w:rPr>
  </w:style>
  <w:style w:type="character" w:styleId="EndnoteReference">
    <w:name w:val="endnote reference"/>
    <w:basedOn w:val="DefaultParagraphFont"/>
    <w:semiHidden/>
    <w:unhideWhenUsed/>
    <w:rsid w:val="00D610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8573447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footer" Target="footer2.xml"/><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5.png"/><Relationship Id="rId42" Type="http://schemas.openxmlformats.org/officeDocument/2006/relationships/hyperlink" Target="https://github.com/STIXProject/specifications/tree/master" TargetMode="External"/><Relationship Id="rId47"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footer" Target="footer1.xml"/><Relationship Id="rId33" Type="http://schemas.openxmlformats.org/officeDocument/2006/relationships/image" Target="media/image4.png"/><Relationship Id="rId38" Type="http://schemas.openxmlformats.org/officeDocument/2006/relationships/image" Target="media/image7.png"/><Relationship Id="rId46"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1.JPG"/><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header" Target="header2.xml"/><Relationship Id="rId32" Type="http://schemas.openxmlformats.org/officeDocument/2006/relationships/oleObject" Target="embeddings/oleObject1.bin"/><Relationship Id="rId37" Type="http://schemas.openxmlformats.org/officeDocument/2006/relationships/oleObject" Target="embeddings/oleObject3.bin"/><Relationship Id="rId40" Type="http://schemas.openxmlformats.org/officeDocument/2006/relationships/image" Target="media/image8.png"/><Relationship Id="rId45" Type="http://schemas.openxmlformats.org/officeDocument/2006/relationships/hyperlink" Target="http://stixproject.github.io/data-model/1.1.1/coa/CourseOfActionType" TargetMode="Externa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image" Target="media/image6.png"/><Relationship Id="rId49" Type="http://schemas.openxmlformats.org/officeDocument/2006/relationships/theme" Target="theme/theme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3.png"/><Relationship Id="rId44"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image" Target="media/image2.png"/><Relationship Id="rId35" Type="http://schemas.openxmlformats.org/officeDocument/2006/relationships/oleObject" Target="embeddings/oleObject2.bin"/><Relationship Id="rId43" Type="http://schemas.openxmlformats.org/officeDocument/2006/relationships/image" Target="media/image9.png"/><Relationship Id="rId48" Type="http://schemas.openxmlformats.org/officeDocument/2006/relationships/fontTable" Target="fontTable.xml"/><Relationship Id="rId8" Type="http://schemas.openxmlformats.org/officeDocument/2006/relationships/hyperlink" Target="https://www.oasis-open.org/committees/ct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44BCB-1C0D-489D-83C5-691E3A6C1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19</TotalTime>
  <Pages>26</Pages>
  <Words>5858</Words>
  <Characters>40776</Characters>
  <Application>Microsoft Office Word</Application>
  <DocSecurity>0</DocSecurity>
  <Lines>339</Lines>
  <Paragraphs>93</Paragraphs>
  <ScaleCrop>false</ScaleCrop>
  <HeadingPairs>
    <vt:vector size="2" baseType="variant">
      <vt:variant>
        <vt:lpstr>Title</vt:lpstr>
      </vt:variant>
      <vt:variant>
        <vt:i4>1</vt:i4>
      </vt:variant>
    </vt:vector>
  </HeadingPairs>
  <TitlesOfParts>
    <vt:vector size="1" baseType="lpstr">
      <vt:lpstr>STIX Version 1.2.1 Part 3: Core</vt:lpstr>
    </vt:vector>
  </TitlesOfParts>
  <Company/>
  <LinksUpToDate>false</LinksUpToDate>
  <CharactersWithSpaces>46541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3: Core</dc:title>
  <dc:subject/>
  <dc:creator>OASIS Cyber Threat Intelligence (CTI) TC</dc:creator>
  <cp:keywords/>
  <dc:description>This document describes the core of STIX.</dc:description>
  <cp:lastModifiedBy>Beck, Desiree A.</cp:lastModifiedBy>
  <cp:revision>60</cp:revision>
  <cp:lastPrinted>2011-08-05T16:21:00Z</cp:lastPrinted>
  <dcterms:created xsi:type="dcterms:W3CDTF">2015-08-24T02:53:00Z</dcterms:created>
  <dcterms:modified xsi:type="dcterms:W3CDTF">2015-09-11T18:05:00Z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