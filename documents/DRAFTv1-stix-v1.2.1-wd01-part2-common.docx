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22A1D" w14:textId="77777777" w:rsidR="00C71349" w:rsidRPr="00CE06CB" w:rsidRDefault="00A01E27" w:rsidP="008C100C">
      <w:pPr>
        <w:pStyle w:val="Title"/>
        <w:rPr>
          <w:sz w:val="28"/>
          <w:szCs w:val="28"/>
        </w:rPr>
      </w:pPr>
      <w:r w:rsidRPr="00A01E27">
        <w:rPr>
          <w:sz w:val="28"/>
          <w:szCs w:val="28"/>
        </w:rPr>
        <w:t>STIX Version 1.2.1 Part 2: Common</w:t>
      </w:r>
    </w:p>
    <w:p w14:paraId="0B1677C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7FCBE30" w14:textId="77777777" w:rsidR="00E01912" w:rsidRDefault="00ED374E" w:rsidP="00E01912">
      <w:pPr>
        <w:pStyle w:val="Subtitle"/>
        <w:rPr>
          <w:sz w:val="24"/>
          <w:szCs w:val="24"/>
        </w:rPr>
      </w:pPr>
      <w:bookmarkStart w:id="0" w:name="_Toc85472892"/>
      <w:r>
        <w:rPr>
          <w:sz w:val="24"/>
          <w:szCs w:val="24"/>
        </w:rPr>
        <w:t>29</w:t>
      </w:r>
      <w:r w:rsidR="00A01E27">
        <w:rPr>
          <w:sz w:val="24"/>
          <w:szCs w:val="24"/>
        </w:rPr>
        <w:t xml:space="preserve"> August</w:t>
      </w:r>
      <w:r w:rsidR="007D079E">
        <w:rPr>
          <w:sz w:val="24"/>
          <w:szCs w:val="24"/>
        </w:rPr>
        <w:t xml:space="preserve"> 201</w:t>
      </w:r>
      <w:r w:rsidR="00960D49">
        <w:rPr>
          <w:sz w:val="24"/>
          <w:szCs w:val="24"/>
        </w:rPr>
        <w:t>5</w:t>
      </w:r>
    </w:p>
    <w:p w14:paraId="3619358B" w14:textId="77777777" w:rsidR="00D17F06" w:rsidRDefault="00D17F06" w:rsidP="00D17F06">
      <w:pPr>
        <w:pStyle w:val="Titlepageinfo"/>
      </w:pPr>
      <w:r>
        <w:t>Technical Committee:</w:t>
      </w:r>
    </w:p>
    <w:p w14:paraId="0027E3F3" w14:textId="77777777" w:rsidR="00D17F06" w:rsidRDefault="00CC675D" w:rsidP="00D17F06">
      <w:pPr>
        <w:pStyle w:val="Titlepageinfodescription"/>
      </w:pPr>
      <w:hyperlink r:id="rId8" w:history="1">
        <w:r w:rsidR="009608FD">
          <w:rPr>
            <w:rStyle w:val="Hyperlink"/>
          </w:rPr>
          <w:t>OASIS Cyber Threat Intelligence (CTI) TC</w:t>
        </w:r>
      </w:hyperlink>
    </w:p>
    <w:p w14:paraId="15609B93" w14:textId="77777777" w:rsidR="00D17F06" w:rsidRDefault="009608FD" w:rsidP="00D17F06">
      <w:pPr>
        <w:pStyle w:val="Titlepageinfo"/>
      </w:pPr>
      <w:r>
        <w:t>Chair</w:t>
      </w:r>
      <w:r w:rsidR="00D17F06">
        <w:t>:</w:t>
      </w:r>
    </w:p>
    <w:p w14:paraId="363D1605"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608287D3" w14:textId="77777777" w:rsidR="00D17F06" w:rsidRDefault="00D17F06" w:rsidP="00D17F06">
      <w:pPr>
        <w:pStyle w:val="Titlepageinfo"/>
      </w:pPr>
      <w:r>
        <w:t>Editors:</w:t>
      </w:r>
    </w:p>
    <w:p w14:paraId="0AA19D0C" w14:textId="77777777" w:rsidR="004844CC" w:rsidRDefault="004844CC" w:rsidP="004844CC">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75127E58" w14:textId="77777777" w:rsidR="004844CC" w:rsidRDefault="004844CC" w:rsidP="004844CC">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6185DD85" w14:textId="77777777" w:rsidR="004844CC" w:rsidRDefault="004844CC" w:rsidP="004844CC">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790125A" w14:textId="77777777" w:rsidR="008F61FB" w:rsidRDefault="004844CC" w:rsidP="004844CC">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1D1CFB23" w14:textId="77777777" w:rsidR="006B65C7" w:rsidRDefault="006B65C7" w:rsidP="006B65C7">
      <w:pPr>
        <w:pStyle w:val="Titlepageinfo"/>
      </w:pPr>
      <w:bookmarkStart w:id="1" w:name="AdditionalArtifacts"/>
      <w:r>
        <w:t>Additional artifacts</w:t>
      </w:r>
      <w:bookmarkEnd w:id="1"/>
      <w:r>
        <w:t>:</w:t>
      </w:r>
    </w:p>
    <w:p w14:paraId="7BDB2B87"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2221D4A1"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06E6DE43"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(this document)</w:t>
      </w:r>
    </w:p>
    <w:p w14:paraId="61E9658A" w14:textId="77777777" w:rsidR="00755A38" w:rsidRDefault="00755A38" w:rsidP="00755A38">
      <w:pPr>
        <w:pStyle w:val="RelatedWork"/>
      </w:pPr>
      <w:r w:rsidRPr="00755A38">
        <w:rPr>
          <w:i/>
        </w:rPr>
        <w:t>STIX Version 1.2.1 Part 3: Core</w:t>
      </w:r>
      <w:r w:rsidR="00E62DFD">
        <w:t>. [URI]</w:t>
      </w:r>
    </w:p>
    <w:p w14:paraId="51E9379F"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7B07BC74" w14:textId="77777777" w:rsidR="00F94051" w:rsidRDefault="00F94051" w:rsidP="00F94051">
      <w:pPr>
        <w:pStyle w:val="RelatedWork"/>
      </w:pPr>
      <w:r w:rsidRPr="00F94051">
        <w:rPr>
          <w:i/>
        </w:rPr>
        <w:t>STIX Version 1.2.1 Part 5: TTP</w:t>
      </w:r>
      <w:r>
        <w:t>. [URI]</w:t>
      </w:r>
    </w:p>
    <w:p w14:paraId="72D5AB58" w14:textId="77777777" w:rsidR="00F94051" w:rsidRDefault="00F94051" w:rsidP="00F94051">
      <w:pPr>
        <w:pStyle w:val="RelatedWork"/>
      </w:pPr>
      <w:r w:rsidRPr="00F94051">
        <w:rPr>
          <w:i/>
        </w:rPr>
        <w:t>STIX Version 1.2.1 Part 6: Incident</w:t>
      </w:r>
      <w:r>
        <w:t>. [URI]</w:t>
      </w:r>
    </w:p>
    <w:p w14:paraId="0A1B3CE4" w14:textId="77777777" w:rsidR="00F94051" w:rsidRDefault="00F94051" w:rsidP="00F94051">
      <w:pPr>
        <w:pStyle w:val="RelatedWork"/>
      </w:pPr>
      <w:r w:rsidRPr="00F94051">
        <w:rPr>
          <w:i/>
        </w:rPr>
        <w:t>STIX Version 1.2.1 Part 7: Threat Actor</w:t>
      </w:r>
      <w:r>
        <w:t>. [URI]</w:t>
      </w:r>
    </w:p>
    <w:p w14:paraId="51FBBC49" w14:textId="77777777" w:rsidR="00F94051" w:rsidRDefault="00F94051" w:rsidP="00F94051">
      <w:pPr>
        <w:pStyle w:val="RelatedWork"/>
      </w:pPr>
      <w:r w:rsidRPr="00F94051">
        <w:rPr>
          <w:i/>
        </w:rPr>
        <w:t>STIX Version 1.2.1 Part 8: Campaign</w:t>
      </w:r>
      <w:r>
        <w:t>. [URI]</w:t>
      </w:r>
    </w:p>
    <w:p w14:paraId="417324F8" w14:textId="77777777" w:rsidR="00F94051" w:rsidRDefault="00F94051" w:rsidP="00F94051">
      <w:pPr>
        <w:pStyle w:val="RelatedWork"/>
      </w:pPr>
      <w:r w:rsidRPr="00F94051">
        <w:rPr>
          <w:i/>
        </w:rPr>
        <w:t>STIX Version 1.2.1 Part 9: Course of Action</w:t>
      </w:r>
      <w:r>
        <w:t>. [URI]</w:t>
      </w:r>
    </w:p>
    <w:p w14:paraId="795E1FDF" w14:textId="77777777" w:rsidR="00F94051" w:rsidRDefault="00F94051" w:rsidP="00F94051">
      <w:pPr>
        <w:pStyle w:val="RelatedWork"/>
      </w:pPr>
      <w:r w:rsidRPr="00F94051">
        <w:rPr>
          <w:i/>
        </w:rPr>
        <w:t>STIX Version 1.2.1 Part 10: Exploit Target</w:t>
      </w:r>
      <w:r>
        <w:t>. [URI]</w:t>
      </w:r>
    </w:p>
    <w:p w14:paraId="2AF9AFCA" w14:textId="77777777" w:rsidR="00F94051" w:rsidRDefault="00F94051" w:rsidP="00F94051">
      <w:pPr>
        <w:pStyle w:val="RelatedWork"/>
      </w:pPr>
      <w:r w:rsidRPr="00F94051">
        <w:rPr>
          <w:i/>
        </w:rPr>
        <w:t>STIX Version 1.2.1 Part 11: Report</w:t>
      </w:r>
      <w:r>
        <w:t>. [URI]</w:t>
      </w:r>
    </w:p>
    <w:p w14:paraId="47D9A2F0" w14:textId="0D1EE67B" w:rsidR="00F94051" w:rsidRDefault="00F94051" w:rsidP="00F94051">
      <w:pPr>
        <w:pStyle w:val="RelatedWork"/>
      </w:pPr>
      <w:r w:rsidRPr="00F94051">
        <w:rPr>
          <w:i/>
        </w:rPr>
        <w:t xml:space="preserve">STIX Version 1.2.1 Part 12: </w:t>
      </w:r>
      <w:r w:rsidR="00A81F33">
        <w:rPr>
          <w:i/>
        </w:rPr>
        <w:t xml:space="preserve">Default </w:t>
      </w:r>
      <w:r w:rsidRPr="00F94051">
        <w:rPr>
          <w:i/>
        </w:rPr>
        <w:t>Extensions</w:t>
      </w:r>
      <w:r>
        <w:t>. [URI]</w:t>
      </w:r>
    </w:p>
    <w:p w14:paraId="034CA0C4" w14:textId="77777777" w:rsidR="00F94051" w:rsidRDefault="00F94051" w:rsidP="00F94051">
      <w:pPr>
        <w:pStyle w:val="RelatedWork"/>
      </w:pPr>
      <w:r w:rsidRPr="00F94051">
        <w:rPr>
          <w:i/>
        </w:rPr>
        <w:t>STIX Version 1.2.1 Part 13: Data Marking</w:t>
      </w:r>
      <w:r>
        <w:t>. [URI]</w:t>
      </w:r>
    </w:p>
    <w:p w14:paraId="2DC02EEF" w14:textId="77777777" w:rsidR="00F94051" w:rsidRDefault="00F94051" w:rsidP="00F94051">
      <w:pPr>
        <w:pStyle w:val="RelatedWork"/>
      </w:pPr>
      <w:r w:rsidRPr="00F94051">
        <w:rPr>
          <w:i/>
        </w:rPr>
        <w:t>STIX Version 1.2.1 Part 14: Vocabularies</w:t>
      </w:r>
      <w:r>
        <w:t>. [URI]</w:t>
      </w:r>
    </w:p>
    <w:p w14:paraId="40D5555A" w14:textId="77777777" w:rsidR="006B65C7" w:rsidRDefault="00F94051" w:rsidP="00ED374E">
      <w:pPr>
        <w:pStyle w:val="RelatedWork"/>
      </w:pPr>
      <w:r w:rsidRPr="00F94051">
        <w:rPr>
          <w:i/>
        </w:rPr>
        <w:t>STIX Version 1.2.1 Part 15: UML Model</w:t>
      </w:r>
      <w:r>
        <w:t>. [URI]</w:t>
      </w:r>
    </w:p>
    <w:p w14:paraId="533835F6" w14:textId="77777777" w:rsidR="00D17F06" w:rsidRDefault="00D17F06" w:rsidP="00ED374E">
      <w:pPr>
        <w:pStyle w:val="Titlepageinfo"/>
      </w:pPr>
      <w:bookmarkStart w:id="2" w:name="RelatedWork"/>
      <w:r>
        <w:t>Related work</w:t>
      </w:r>
      <w:bookmarkEnd w:id="2"/>
      <w:r>
        <w:t>:</w:t>
      </w:r>
    </w:p>
    <w:p w14:paraId="2E7AF729" w14:textId="77777777" w:rsidR="00D17F06" w:rsidRPr="004C4D7C" w:rsidRDefault="00D17F06" w:rsidP="00D17F06">
      <w:pPr>
        <w:pStyle w:val="Titlepageinfodescription"/>
      </w:pPr>
      <w:r>
        <w:t>This specification is related to:</w:t>
      </w:r>
    </w:p>
    <w:p w14:paraId="3E689CBD" w14:textId="77777777" w:rsidR="008F61FB" w:rsidRDefault="004844CC" w:rsidP="0023482D">
      <w:pPr>
        <w:pStyle w:val="RelatedWork"/>
      </w:pPr>
      <w:r w:rsidRPr="000F341C">
        <w:rPr>
          <w:i/>
        </w:rPr>
        <w:t xml:space="preserve">CybOX </w:t>
      </w:r>
      <w:r w:rsidRPr="001B1762">
        <w:rPr>
          <w:i/>
        </w:rPr>
        <w:t>Version 2.1.1 (placeholder)</w:t>
      </w:r>
    </w:p>
    <w:p w14:paraId="4E51C504" w14:textId="77777777" w:rsidR="00735E3A" w:rsidRDefault="00735E3A" w:rsidP="00735E3A">
      <w:pPr>
        <w:pStyle w:val="Titlepageinfo"/>
      </w:pPr>
      <w:r>
        <w:t>Abstract:</w:t>
      </w:r>
    </w:p>
    <w:p w14:paraId="320019CC" w14:textId="77777777" w:rsidR="00735E3A" w:rsidRPr="00ED374E" w:rsidRDefault="00ED374E" w:rsidP="00735E3A">
      <w:pPr>
        <w:pStyle w:val="Abstract"/>
      </w:pPr>
      <w:r w:rsidRPr="00ED374E">
        <w:rPr>
          <w:iCs/>
        </w:rPr>
        <w:t xml:space="preserve">The Structured Threat Information </w:t>
      </w:r>
      <w:r w:rsidR="00707B01">
        <w:rPr>
          <w:iCs/>
        </w:rPr>
        <w:t>Ex</w:t>
      </w:r>
      <w:r w:rsidRPr="00ED374E">
        <w:rPr>
          <w:iCs/>
        </w:rPr>
        <w:t>pression (STIX) framework defines nine core constructs and the relationships between them for the purposes of modeling cyber threat information and enabling cyber threat information analysis and sharing.  This specification document defines the Common data model, which defines base classes that are extended or leveraged by the core components, relationship-oriented classes, content aggregation classes, vocabulary-related classes, kill chain-related classes, and other classes shared by the core constructs.</w:t>
      </w:r>
    </w:p>
    <w:p w14:paraId="48EA7DCD" w14:textId="77777777" w:rsidR="00544386" w:rsidRDefault="00544386" w:rsidP="00544386">
      <w:pPr>
        <w:pStyle w:val="Titlepageinfo"/>
      </w:pPr>
      <w:r>
        <w:t>Status:</w:t>
      </w:r>
    </w:p>
    <w:p w14:paraId="66E90161"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13E6D343" w14:textId="77777777" w:rsidR="001057D2" w:rsidRDefault="001057D2" w:rsidP="001057D2">
      <w:pPr>
        <w:pStyle w:val="Titlepageinfo"/>
      </w:pPr>
      <w:r>
        <w:lastRenderedPageBreak/>
        <w:t>URI pattern</w:t>
      </w:r>
      <w:r w:rsidR="00CA025D">
        <w:t>s</w:t>
      </w:r>
      <w:r>
        <w:t>:</w:t>
      </w:r>
    </w:p>
    <w:p w14:paraId="19436FD5"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A01E27" w:rsidRPr="00A01E27">
        <w:rPr>
          <w:rStyle w:val="Hyperlink"/>
          <w:color w:val="auto"/>
        </w:rPr>
        <w:t>part2-common</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A01E27" w:rsidRPr="00A01E27">
        <w:rPr>
          <w:rStyle w:val="Hyperlink"/>
          <w:color w:val="auto"/>
        </w:rPr>
        <w:t>part2-common</w:t>
      </w:r>
      <w:r w:rsidR="00163EB3" w:rsidRPr="00163EB3">
        <w:rPr>
          <w:rStyle w:val="Hyperlink"/>
          <w:color w:val="auto"/>
        </w:rPr>
        <w:t>.docx</w:t>
      </w:r>
    </w:p>
    <w:p w14:paraId="4B26049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A01E27" w:rsidRPr="00A01E27">
        <w:rPr>
          <w:rStyle w:val="Hyperlink"/>
          <w:color w:val="auto"/>
        </w:rPr>
        <w:t>part2-common</w:t>
      </w:r>
      <w:r w:rsidR="00163EB3" w:rsidRPr="00163EB3">
        <w:rPr>
          <w:rStyle w:val="Hyperlink"/>
          <w:color w:val="auto"/>
        </w:rPr>
        <w:t>.docx</w:t>
      </w:r>
    </w:p>
    <w:p w14:paraId="0C8ACFE7" w14:textId="77777777" w:rsidR="00544386" w:rsidRDefault="001057D2" w:rsidP="001057D2">
      <w:pPr>
        <w:pStyle w:val="Abstract"/>
      </w:pPr>
      <w:r>
        <w:t>(Managed by OASIS TC Administration; please don’t modify.)</w:t>
      </w:r>
    </w:p>
    <w:p w14:paraId="4456897D" w14:textId="77777777" w:rsidR="006E4329" w:rsidRDefault="006E4329" w:rsidP="00544386">
      <w:pPr>
        <w:pStyle w:val="Abstract"/>
      </w:pPr>
    </w:p>
    <w:p w14:paraId="46E55F92" w14:textId="77777777" w:rsidR="001E392A" w:rsidRDefault="001E392A" w:rsidP="00544386">
      <w:pPr>
        <w:pStyle w:val="Abstract"/>
      </w:pPr>
    </w:p>
    <w:p w14:paraId="689031BD" w14:textId="77777777" w:rsidR="006E4329" w:rsidRPr="00852E10" w:rsidRDefault="001847BD" w:rsidP="006E4329">
      <w:r>
        <w:t>Copyright © OASIS Open</w:t>
      </w:r>
      <w:r w:rsidR="00D142A8">
        <w:t xml:space="preserve"> 201</w:t>
      </w:r>
      <w:r w:rsidR="00960D49">
        <w:t>5</w:t>
      </w:r>
      <w:r w:rsidR="006E4329" w:rsidRPr="00852E10">
        <w:t>. All Rights Reserved.</w:t>
      </w:r>
    </w:p>
    <w:p w14:paraId="7ED1075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4143D3F"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7E783A" w14:textId="77777777" w:rsidR="006E4329" w:rsidRDefault="006E4329" w:rsidP="006E4329">
      <w:r w:rsidRPr="00852E10">
        <w:t>The limited permissions granted above are perpetual and will not be revoked by OASIS or its successors or assigns.</w:t>
      </w:r>
    </w:p>
    <w:p w14:paraId="19D6F07C"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5D48D5A" w14:textId="77777777" w:rsidR="001847BD" w:rsidRPr="00852E10" w:rsidRDefault="001847BD" w:rsidP="001847BD">
      <w:pPr>
        <w:pStyle w:val="Notices"/>
      </w:pPr>
      <w:r>
        <w:lastRenderedPageBreak/>
        <w:t>Table of Contents</w:t>
      </w:r>
    </w:p>
    <w:p w14:paraId="3FAEF34A" w14:textId="77777777" w:rsidR="00A906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69" w:history="1">
        <w:r w:rsidR="00A906F4" w:rsidRPr="00B16F33">
          <w:rPr>
            <w:rStyle w:val="Hyperlink"/>
            <w:noProof/>
          </w:rPr>
          <w:t>1</w:t>
        </w:r>
        <w:r w:rsidR="00A906F4">
          <w:rPr>
            <w:rFonts w:asciiTheme="minorHAnsi" w:eastAsiaTheme="minorEastAsia" w:hAnsiTheme="minorHAnsi" w:cstheme="minorBidi"/>
            <w:noProof/>
            <w:sz w:val="22"/>
            <w:szCs w:val="22"/>
          </w:rPr>
          <w:tab/>
        </w:r>
        <w:r w:rsidR="00A906F4" w:rsidRPr="00B16F33">
          <w:rPr>
            <w:rStyle w:val="Hyperlink"/>
            <w:noProof/>
          </w:rPr>
          <w:t>Introduction</w:t>
        </w:r>
        <w:r w:rsidR="00A906F4">
          <w:rPr>
            <w:noProof/>
            <w:webHidden/>
          </w:rPr>
          <w:tab/>
        </w:r>
        <w:r w:rsidR="00A906F4">
          <w:rPr>
            <w:noProof/>
            <w:webHidden/>
          </w:rPr>
          <w:fldChar w:fldCharType="begin"/>
        </w:r>
        <w:r w:rsidR="00A906F4">
          <w:rPr>
            <w:noProof/>
            <w:webHidden/>
          </w:rPr>
          <w:instrText xml:space="preserve"> PAGEREF _Toc429676569 \h </w:instrText>
        </w:r>
        <w:r w:rsidR="00A906F4">
          <w:rPr>
            <w:noProof/>
            <w:webHidden/>
          </w:rPr>
        </w:r>
        <w:r w:rsidR="00A906F4">
          <w:rPr>
            <w:noProof/>
            <w:webHidden/>
          </w:rPr>
          <w:fldChar w:fldCharType="separate"/>
        </w:r>
        <w:r w:rsidR="00A906F4">
          <w:rPr>
            <w:noProof/>
            <w:webHidden/>
          </w:rPr>
          <w:t>5</w:t>
        </w:r>
        <w:r w:rsidR="00A906F4">
          <w:rPr>
            <w:noProof/>
            <w:webHidden/>
          </w:rPr>
          <w:fldChar w:fldCharType="end"/>
        </w:r>
      </w:hyperlink>
    </w:p>
    <w:p w14:paraId="35B836CE"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570" w:history="1">
        <w:r w:rsidR="00A906F4" w:rsidRPr="00B16F33">
          <w:rPr>
            <w:rStyle w:val="Hyperlink"/>
            <w:noProof/>
          </w:rPr>
          <w:t>1.1 STIX Specification Documents</w:t>
        </w:r>
        <w:r w:rsidR="00A906F4">
          <w:rPr>
            <w:noProof/>
            <w:webHidden/>
          </w:rPr>
          <w:tab/>
        </w:r>
        <w:r w:rsidR="00A906F4">
          <w:rPr>
            <w:noProof/>
            <w:webHidden/>
          </w:rPr>
          <w:fldChar w:fldCharType="begin"/>
        </w:r>
        <w:r w:rsidR="00A906F4">
          <w:rPr>
            <w:noProof/>
            <w:webHidden/>
          </w:rPr>
          <w:instrText xml:space="preserve"> PAGEREF _Toc429676570 \h </w:instrText>
        </w:r>
        <w:r w:rsidR="00A906F4">
          <w:rPr>
            <w:noProof/>
            <w:webHidden/>
          </w:rPr>
        </w:r>
        <w:r w:rsidR="00A906F4">
          <w:rPr>
            <w:noProof/>
            <w:webHidden/>
          </w:rPr>
          <w:fldChar w:fldCharType="separate"/>
        </w:r>
        <w:r w:rsidR="00A906F4">
          <w:rPr>
            <w:noProof/>
            <w:webHidden/>
          </w:rPr>
          <w:t>5</w:t>
        </w:r>
        <w:r w:rsidR="00A906F4">
          <w:rPr>
            <w:noProof/>
            <w:webHidden/>
          </w:rPr>
          <w:fldChar w:fldCharType="end"/>
        </w:r>
      </w:hyperlink>
    </w:p>
    <w:p w14:paraId="771B4F7B"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571" w:history="1">
        <w:r w:rsidR="00A906F4" w:rsidRPr="00B16F33">
          <w:rPr>
            <w:rStyle w:val="Hyperlink"/>
            <w:noProof/>
          </w:rPr>
          <w:t>1.2 Document Conventions</w:t>
        </w:r>
        <w:r w:rsidR="00A906F4">
          <w:rPr>
            <w:noProof/>
            <w:webHidden/>
          </w:rPr>
          <w:tab/>
        </w:r>
        <w:r w:rsidR="00A906F4">
          <w:rPr>
            <w:noProof/>
            <w:webHidden/>
          </w:rPr>
          <w:fldChar w:fldCharType="begin"/>
        </w:r>
        <w:r w:rsidR="00A906F4">
          <w:rPr>
            <w:noProof/>
            <w:webHidden/>
          </w:rPr>
          <w:instrText xml:space="preserve"> PAGEREF _Toc429676571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6DC508EF"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72" w:history="1">
        <w:r w:rsidR="00A906F4" w:rsidRPr="00B16F33">
          <w:rPr>
            <w:rStyle w:val="Hyperlink"/>
            <w:noProof/>
          </w:rPr>
          <w:t>1.2.1 Fonts</w:t>
        </w:r>
        <w:r w:rsidR="00A906F4">
          <w:rPr>
            <w:noProof/>
            <w:webHidden/>
          </w:rPr>
          <w:tab/>
        </w:r>
        <w:r w:rsidR="00A906F4">
          <w:rPr>
            <w:noProof/>
            <w:webHidden/>
          </w:rPr>
          <w:fldChar w:fldCharType="begin"/>
        </w:r>
        <w:r w:rsidR="00A906F4">
          <w:rPr>
            <w:noProof/>
            <w:webHidden/>
          </w:rPr>
          <w:instrText xml:space="preserve"> PAGEREF _Toc429676572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3AF49E5A"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73" w:history="1">
        <w:r w:rsidR="00A906F4" w:rsidRPr="00B16F33">
          <w:rPr>
            <w:rStyle w:val="Hyperlink"/>
            <w:noProof/>
          </w:rPr>
          <w:t>1.2.2 UML Package References</w:t>
        </w:r>
        <w:r w:rsidR="00A906F4">
          <w:rPr>
            <w:noProof/>
            <w:webHidden/>
          </w:rPr>
          <w:tab/>
        </w:r>
        <w:r w:rsidR="00A906F4">
          <w:rPr>
            <w:noProof/>
            <w:webHidden/>
          </w:rPr>
          <w:fldChar w:fldCharType="begin"/>
        </w:r>
        <w:r w:rsidR="00A906F4">
          <w:rPr>
            <w:noProof/>
            <w:webHidden/>
          </w:rPr>
          <w:instrText xml:space="preserve"> PAGEREF _Toc429676573 \h </w:instrText>
        </w:r>
        <w:r w:rsidR="00A906F4">
          <w:rPr>
            <w:noProof/>
            <w:webHidden/>
          </w:rPr>
        </w:r>
        <w:r w:rsidR="00A906F4">
          <w:rPr>
            <w:noProof/>
            <w:webHidden/>
          </w:rPr>
          <w:fldChar w:fldCharType="separate"/>
        </w:r>
        <w:r w:rsidR="00A906F4">
          <w:rPr>
            <w:noProof/>
            <w:webHidden/>
          </w:rPr>
          <w:t>6</w:t>
        </w:r>
        <w:r w:rsidR="00A906F4">
          <w:rPr>
            <w:noProof/>
            <w:webHidden/>
          </w:rPr>
          <w:fldChar w:fldCharType="end"/>
        </w:r>
      </w:hyperlink>
    </w:p>
    <w:p w14:paraId="556BC154"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74" w:history="1">
        <w:r w:rsidR="00A906F4" w:rsidRPr="00B16F33">
          <w:rPr>
            <w:rStyle w:val="Hyperlink"/>
            <w:noProof/>
          </w:rPr>
          <w:t>1.2.3 UML Diagrams</w:t>
        </w:r>
        <w:r w:rsidR="00A906F4">
          <w:rPr>
            <w:noProof/>
            <w:webHidden/>
          </w:rPr>
          <w:tab/>
        </w:r>
        <w:r w:rsidR="00A906F4">
          <w:rPr>
            <w:noProof/>
            <w:webHidden/>
          </w:rPr>
          <w:fldChar w:fldCharType="begin"/>
        </w:r>
        <w:r w:rsidR="00A906F4">
          <w:rPr>
            <w:noProof/>
            <w:webHidden/>
          </w:rPr>
          <w:instrText xml:space="preserve"> PAGEREF _Toc429676574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21E49D2B" w14:textId="77777777" w:rsidR="00A906F4" w:rsidRDefault="00CC675D">
      <w:pPr>
        <w:pStyle w:val="TOC4"/>
        <w:tabs>
          <w:tab w:val="right" w:leader="dot" w:pos="9350"/>
        </w:tabs>
        <w:rPr>
          <w:rFonts w:asciiTheme="minorHAnsi" w:eastAsiaTheme="minorEastAsia" w:hAnsiTheme="minorHAnsi" w:cstheme="minorBidi"/>
          <w:noProof/>
          <w:sz w:val="22"/>
          <w:szCs w:val="22"/>
        </w:rPr>
      </w:pPr>
      <w:hyperlink w:anchor="_Toc429676575" w:history="1">
        <w:r w:rsidR="00A906F4" w:rsidRPr="00B16F33">
          <w:rPr>
            <w:rStyle w:val="Hyperlink"/>
            <w:noProof/>
          </w:rPr>
          <w:t>1.2.3.1 Class Properties</w:t>
        </w:r>
        <w:r w:rsidR="00A906F4">
          <w:rPr>
            <w:noProof/>
            <w:webHidden/>
          </w:rPr>
          <w:tab/>
        </w:r>
        <w:r w:rsidR="00A906F4">
          <w:rPr>
            <w:noProof/>
            <w:webHidden/>
          </w:rPr>
          <w:fldChar w:fldCharType="begin"/>
        </w:r>
        <w:r w:rsidR="00A906F4">
          <w:rPr>
            <w:noProof/>
            <w:webHidden/>
          </w:rPr>
          <w:instrText xml:space="preserve"> PAGEREF _Toc429676575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5A6E3271" w14:textId="77777777" w:rsidR="00A906F4" w:rsidRDefault="00CC675D">
      <w:pPr>
        <w:pStyle w:val="TOC4"/>
        <w:tabs>
          <w:tab w:val="right" w:leader="dot" w:pos="9350"/>
        </w:tabs>
        <w:rPr>
          <w:rFonts w:asciiTheme="minorHAnsi" w:eastAsiaTheme="minorEastAsia" w:hAnsiTheme="minorHAnsi" w:cstheme="minorBidi"/>
          <w:noProof/>
          <w:sz w:val="22"/>
          <w:szCs w:val="22"/>
        </w:rPr>
      </w:pPr>
      <w:hyperlink w:anchor="_Toc429676576" w:history="1">
        <w:r w:rsidR="00A906F4" w:rsidRPr="00B16F33">
          <w:rPr>
            <w:rStyle w:val="Hyperlink"/>
            <w:noProof/>
          </w:rPr>
          <w:t>1.2.3.2 Diagram Icons and Arrow Types</w:t>
        </w:r>
        <w:r w:rsidR="00A906F4">
          <w:rPr>
            <w:noProof/>
            <w:webHidden/>
          </w:rPr>
          <w:tab/>
        </w:r>
        <w:r w:rsidR="00A906F4">
          <w:rPr>
            <w:noProof/>
            <w:webHidden/>
          </w:rPr>
          <w:fldChar w:fldCharType="begin"/>
        </w:r>
        <w:r w:rsidR="00A906F4">
          <w:rPr>
            <w:noProof/>
            <w:webHidden/>
          </w:rPr>
          <w:instrText xml:space="preserve"> PAGEREF _Toc429676576 \h </w:instrText>
        </w:r>
        <w:r w:rsidR="00A906F4">
          <w:rPr>
            <w:noProof/>
            <w:webHidden/>
          </w:rPr>
        </w:r>
        <w:r w:rsidR="00A906F4">
          <w:rPr>
            <w:noProof/>
            <w:webHidden/>
          </w:rPr>
          <w:fldChar w:fldCharType="separate"/>
        </w:r>
        <w:r w:rsidR="00A906F4">
          <w:rPr>
            <w:noProof/>
            <w:webHidden/>
          </w:rPr>
          <w:t>7</w:t>
        </w:r>
        <w:r w:rsidR="00A906F4">
          <w:rPr>
            <w:noProof/>
            <w:webHidden/>
          </w:rPr>
          <w:fldChar w:fldCharType="end"/>
        </w:r>
      </w:hyperlink>
    </w:p>
    <w:p w14:paraId="5091FF41" w14:textId="77777777" w:rsidR="00A906F4" w:rsidRDefault="00CC675D">
      <w:pPr>
        <w:pStyle w:val="TOC4"/>
        <w:tabs>
          <w:tab w:val="right" w:leader="dot" w:pos="9350"/>
        </w:tabs>
        <w:rPr>
          <w:rFonts w:asciiTheme="minorHAnsi" w:eastAsiaTheme="minorEastAsia" w:hAnsiTheme="minorHAnsi" w:cstheme="minorBidi"/>
          <w:noProof/>
          <w:sz w:val="22"/>
          <w:szCs w:val="22"/>
        </w:rPr>
      </w:pPr>
      <w:hyperlink w:anchor="_Toc429676577" w:history="1">
        <w:r w:rsidR="00A906F4" w:rsidRPr="00B16F33">
          <w:rPr>
            <w:rStyle w:val="Hyperlink"/>
            <w:noProof/>
          </w:rPr>
          <w:t>1.2.3.3 Color Coding</w:t>
        </w:r>
        <w:r w:rsidR="00A906F4">
          <w:rPr>
            <w:noProof/>
            <w:webHidden/>
          </w:rPr>
          <w:tab/>
        </w:r>
        <w:r w:rsidR="00A906F4">
          <w:rPr>
            <w:noProof/>
            <w:webHidden/>
          </w:rPr>
          <w:fldChar w:fldCharType="begin"/>
        </w:r>
        <w:r w:rsidR="00A906F4">
          <w:rPr>
            <w:noProof/>
            <w:webHidden/>
          </w:rPr>
          <w:instrText xml:space="preserve"> PAGEREF _Toc429676577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0BFA312A"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78" w:history="1">
        <w:r w:rsidR="00A906F4" w:rsidRPr="00B16F33">
          <w:rPr>
            <w:rStyle w:val="Hyperlink"/>
            <w:noProof/>
          </w:rPr>
          <w:t>1.2.4 Property Table Notation</w:t>
        </w:r>
        <w:r w:rsidR="00A906F4">
          <w:rPr>
            <w:noProof/>
            <w:webHidden/>
          </w:rPr>
          <w:tab/>
        </w:r>
        <w:r w:rsidR="00A906F4">
          <w:rPr>
            <w:noProof/>
            <w:webHidden/>
          </w:rPr>
          <w:fldChar w:fldCharType="begin"/>
        </w:r>
        <w:r w:rsidR="00A906F4">
          <w:rPr>
            <w:noProof/>
            <w:webHidden/>
          </w:rPr>
          <w:instrText xml:space="preserve"> PAGEREF _Toc429676578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183CD5DA"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79" w:history="1">
        <w:r w:rsidR="00A906F4" w:rsidRPr="00B16F33">
          <w:rPr>
            <w:rStyle w:val="Hyperlink"/>
            <w:noProof/>
          </w:rPr>
          <w:t>1.2.5 Property and Class Descriptions</w:t>
        </w:r>
        <w:r w:rsidR="00A906F4">
          <w:rPr>
            <w:noProof/>
            <w:webHidden/>
          </w:rPr>
          <w:tab/>
        </w:r>
        <w:r w:rsidR="00A906F4">
          <w:rPr>
            <w:noProof/>
            <w:webHidden/>
          </w:rPr>
          <w:fldChar w:fldCharType="begin"/>
        </w:r>
        <w:r w:rsidR="00A906F4">
          <w:rPr>
            <w:noProof/>
            <w:webHidden/>
          </w:rPr>
          <w:instrText xml:space="preserve"> PAGEREF _Toc429676579 \h </w:instrText>
        </w:r>
        <w:r w:rsidR="00A906F4">
          <w:rPr>
            <w:noProof/>
            <w:webHidden/>
          </w:rPr>
        </w:r>
        <w:r w:rsidR="00A906F4">
          <w:rPr>
            <w:noProof/>
            <w:webHidden/>
          </w:rPr>
          <w:fldChar w:fldCharType="separate"/>
        </w:r>
        <w:r w:rsidR="00A906F4">
          <w:rPr>
            <w:noProof/>
            <w:webHidden/>
          </w:rPr>
          <w:t>8</w:t>
        </w:r>
        <w:r w:rsidR="00A906F4">
          <w:rPr>
            <w:noProof/>
            <w:webHidden/>
          </w:rPr>
          <w:fldChar w:fldCharType="end"/>
        </w:r>
      </w:hyperlink>
    </w:p>
    <w:p w14:paraId="70E4CB82"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580" w:history="1">
        <w:r w:rsidR="00A906F4" w:rsidRPr="00B16F33">
          <w:rPr>
            <w:rStyle w:val="Hyperlink"/>
            <w:noProof/>
          </w:rPr>
          <w:t>1.3 Terminology</w:t>
        </w:r>
        <w:r w:rsidR="00A906F4">
          <w:rPr>
            <w:noProof/>
            <w:webHidden/>
          </w:rPr>
          <w:tab/>
        </w:r>
        <w:r w:rsidR="00A906F4">
          <w:rPr>
            <w:noProof/>
            <w:webHidden/>
          </w:rPr>
          <w:fldChar w:fldCharType="begin"/>
        </w:r>
        <w:r w:rsidR="00A906F4">
          <w:rPr>
            <w:noProof/>
            <w:webHidden/>
          </w:rPr>
          <w:instrText xml:space="preserve"> PAGEREF _Toc429676580 \h </w:instrText>
        </w:r>
        <w:r w:rsidR="00A906F4">
          <w:rPr>
            <w:noProof/>
            <w:webHidden/>
          </w:rPr>
        </w:r>
        <w:r w:rsidR="00A906F4">
          <w:rPr>
            <w:noProof/>
            <w:webHidden/>
          </w:rPr>
          <w:fldChar w:fldCharType="separate"/>
        </w:r>
        <w:r w:rsidR="00A906F4">
          <w:rPr>
            <w:noProof/>
            <w:webHidden/>
          </w:rPr>
          <w:t>9</w:t>
        </w:r>
        <w:r w:rsidR="00A906F4">
          <w:rPr>
            <w:noProof/>
            <w:webHidden/>
          </w:rPr>
          <w:fldChar w:fldCharType="end"/>
        </w:r>
      </w:hyperlink>
    </w:p>
    <w:p w14:paraId="146026BA"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581" w:history="1">
        <w:r w:rsidR="00A906F4" w:rsidRPr="00B16F33">
          <w:rPr>
            <w:rStyle w:val="Hyperlink"/>
            <w:noProof/>
          </w:rPr>
          <w:t>1.4 Normative References</w:t>
        </w:r>
        <w:r w:rsidR="00A906F4">
          <w:rPr>
            <w:noProof/>
            <w:webHidden/>
          </w:rPr>
          <w:tab/>
        </w:r>
        <w:r w:rsidR="00A906F4">
          <w:rPr>
            <w:noProof/>
            <w:webHidden/>
          </w:rPr>
          <w:fldChar w:fldCharType="begin"/>
        </w:r>
        <w:r w:rsidR="00A906F4">
          <w:rPr>
            <w:noProof/>
            <w:webHidden/>
          </w:rPr>
          <w:instrText xml:space="preserve"> PAGEREF _Toc429676581 \h </w:instrText>
        </w:r>
        <w:r w:rsidR="00A906F4">
          <w:rPr>
            <w:noProof/>
            <w:webHidden/>
          </w:rPr>
        </w:r>
        <w:r w:rsidR="00A906F4">
          <w:rPr>
            <w:noProof/>
            <w:webHidden/>
          </w:rPr>
          <w:fldChar w:fldCharType="separate"/>
        </w:r>
        <w:r w:rsidR="00A906F4">
          <w:rPr>
            <w:noProof/>
            <w:webHidden/>
          </w:rPr>
          <w:t>9</w:t>
        </w:r>
        <w:r w:rsidR="00A906F4">
          <w:rPr>
            <w:noProof/>
            <w:webHidden/>
          </w:rPr>
          <w:fldChar w:fldCharType="end"/>
        </w:r>
      </w:hyperlink>
    </w:p>
    <w:p w14:paraId="47BA61A5" w14:textId="77777777" w:rsidR="00A906F4" w:rsidRDefault="00CC675D">
      <w:pPr>
        <w:pStyle w:val="TOC1"/>
        <w:rPr>
          <w:rFonts w:asciiTheme="minorHAnsi" w:eastAsiaTheme="minorEastAsia" w:hAnsiTheme="minorHAnsi" w:cstheme="minorBidi"/>
          <w:noProof/>
          <w:sz w:val="22"/>
          <w:szCs w:val="22"/>
        </w:rPr>
      </w:pPr>
      <w:hyperlink w:anchor="_Toc429676582" w:history="1">
        <w:r w:rsidR="00A906F4" w:rsidRPr="00B16F33">
          <w:rPr>
            <w:rStyle w:val="Hyperlink"/>
            <w:noProof/>
          </w:rPr>
          <w:t>2</w:t>
        </w:r>
        <w:r w:rsidR="00A906F4">
          <w:rPr>
            <w:rFonts w:asciiTheme="minorHAnsi" w:eastAsiaTheme="minorEastAsia" w:hAnsiTheme="minorHAnsi" w:cstheme="minorBidi"/>
            <w:noProof/>
            <w:sz w:val="22"/>
            <w:szCs w:val="22"/>
          </w:rPr>
          <w:tab/>
        </w:r>
        <w:r w:rsidR="00A906F4" w:rsidRPr="00B16F33">
          <w:rPr>
            <w:rStyle w:val="Hyperlink"/>
            <w:noProof/>
          </w:rPr>
          <w:t>Background Information</w:t>
        </w:r>
        <w:r w:rsidR="00A906F4">
          <w:rPr>
            <w:noProof/>
            <w:webHidden/>
          </w:rPr>
          <w:tab/>
        </w:r>
        <w:r w:rsidR="00A906F4">
          <w:rPr>
            <w:noProof/>
            <w:webHidden/>
          </w:rPr>
          <w:fldChar w:fldCharType="begin"/>
        </w:r>
        <w:r w:rsidR="00A906F4">
          <w:rPr>
            <w:noProof/>
            <w:webHidden/>
          </w:rPr>
          <w:instrText xml:space="preserve"> PAGEREF _Toc429676582 \h </w:instrText>
        </w:r>
        <w:r w:rsidR="00A906F4">
          <w:rPr>
            <w:noProof/>
            <w:webHidden/>
          </w:rPr>
        </w:r>
        <w:r w:rsidR="00A906F4">
          <w:rPr>
            <w:noProof/>
            <w:webHidden/>
          </w:rPr>
          <w:fldChar w:fldCharType="separate"/>
        </w:r>
        <w:r w:rsidR="00A906F4">
          <w:rPr>
            <w:noProof/>
            <w:webHidden/>
          </w:rPr>
          <w:t>10</w:t>
        </w:r>
        <w:r w:rsidR="00A906F4">
          <w:rPr>
            <w:noProof/>
            <w:webHidden/>
          </w:rPr>
          <w:fldChar w:fldCharType="end"/>
        </w:r>
      </w:hyperlink>
    </w:p>
    <w:p w14:paraId="5440D9FF" w14:textId="77777777" w:rsidR="00A906F4" w:rsidRDefault="00CC675D">
      <w:pPr>
        <w:pStyle w:val="TOC1"/>
        <w:rPr>
          <w:rFonts w:asciiTheme="minorHAnsi" w:eastAsiaTheme="minorEastAsia" w:hAnsiTheme="minorHAnsi" w:cstheme="minorBidi"/>
          <w:noProof/>
          <w:sz w:val="22"/>
          <w:szCs w:val="22"/>
        </w:rPr>
      </w:pPr>
      <w:hyperlink w:anchor="_Toc429676583" w:history="1">
        <w:r w:rsidR="00A906F4" w:rsidRPr="00B16F33">
          <w:rPr>
            <w:rStyle w:val="Hyperlink"/>
            <w:noProof/>
          </w:rPr>
          <w:t>3</w:t>
        </w:r>
        <w:r w:rsidR="00A906F4">
          <w:rPr>
            <w:rFonts w:asciiTheme="minorHAnsi" w:eastAsiaTheme="minorEastAsia" w:hAnsiTheme="minorHAnsi" w:cstheme="minorBidi"/>
            <w:noProof/>
            <w:sz w:val="22"/>
            <w:szCs w:val="22"/>
          </w:rPr>
          <w:tab/>
        </w:r>
        <w:r w:rsidR="00A906F4" w:rsidRPr="00B16F33">
          <w:rPr>
            <w:rStyle w:val="Hyperlink"/>
            <w:noProof/>
          </w:rPr>
          <w:t>STIX Common Data Model</w:t>
        </w:r>
        <w:r w:rsidR="00A906F4">
          <w:rPr>
            <w:noProof/>
            <w:webHidden/>
          </w:rPr>
          <w:tab/>
        </w:r>
        <w:r w:rsidR="00A906F4">
          <w:rPr>
            <w:noProof/>
            <w:webHidden/>
          </w:rPr>
          <w:fldChar w:fldCharType="begin"/>
        </w:r>
        <w:r w:rsidR="00A906F4">
          <w:rPr>
            <w:noProof/>
            <w:webHidden/>
          </w:rPr>
          <w:instrText xml:space="preserve"> PAGEREF _Toc429676583 \h </w:instrText>
        </w:r>
        <w:r w:rsidR="00A906F4">
          <w:rPr>
            <w:noProof/>
            <w:webHidden/>
          </w:rPr>
        </w:r>
        <w:r w:rsidR="00A906F4">
          <w:rPr>
            <w:noProof/>
            <w:webHidden/>
          </w:rPr>
          <w:fldChar w:fldCharType="separate"/>
        </w:r>
        <w:r w:rsidR="00A906F4">
          <w:rPr>
            <w:noProof/>
            <w:webHidden/>
          </w:rPr>
          <w:t>11</w:t>
        </w:r>
        <w:r w:rsidR="00A906F4">
          <w:rPr>
            <w:noProof/>
            <w:webHidden/>
          </w:rPr>
          <w:fldChar w:fldCharType="end"/>
        </w:r>
      </w:hyperlink>
    </w:p>
    <w:p w14:paraId="56F7EA6C"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584" w:history="1">
        <w:r w:rsidR="00A906F4" w:rsidRPr="00B16F33">
          <w:rPr>
            <w:rStyle w:val="Hyperlink"/>
            <w:noProof/>
          </w:rPr>
          <w:t>3.1 Component Base Classes</w:t>
        </w:r>
        <w:r w:rsidR="00A906F4">
          <w:rPr>
            <w:noProof/>
            <w:webHidden/>
          </w:rPr>
          <w:tab/>
        </w:r>
        <w:r w:rsidR="00A906F4">
          <w:rPr>
            <w:noProof/>
            <w:webHidden/>
          </w:rPr>
          <w:fldChar w:fldCharType="begin"/>
        </w:r>
        <w:r w:rsidR="00A906F4">
          <w:rPr>
            <w:noProof/>
            <w:webHidden/>
          </w:rPr>
          <w:instrText xml:space="preserve"> PAGEREF _Toc429676584 \h </w:instrText>
        </w:r>
        <w:r w:rsidR="00A906F4">
          <w:rPr>
            <w:noProof/>
            <w:webHidden/>
          </w:rPr>
        </w:r>
        <w:r w:rsidR="00A906F4">
          <w:rPr>
            <w:noProof/>
            <w:webHidden/>
          </w:rPr>
          <w:fldChar w:fldCharType="separate"/>
        </w:r>
        <w:r w:rsidR="00A906F4">
          <w:rPr>
            <w:noProof/>
            <w:webHidden/>
          </w:rPr>
          <w:t>11</w:t>
        </w:r>
        <w:r w:rsidR="00A906F4">
          <w:rPr>
            <w:noProof/>
            <w:webHidden/>
          </w:rPr>
          <w:fldChar w:fldCharType="end"/>
        </w:r>
      </w:hyperlink>
    </w:p>
    <w:p w14:paraId="7FE90274"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85" w:history="1">
        <w:r w:rsidR="00A906F4" w:rsidRPr="00B16F33">
          <w:rPr>
            <w:rStyle w:val="Hyperlink"/>
            <w:noProof/>
          </w:rPr>
          <w:t>3.1.1 CampaignBaseType Class</w:t>
        </w:r>
        <w:r w:rsidR="00A906F4">
          <w:rPr>
            <w:noProof/>
            <w:webHidden/>
          </w:rPr>
          <w:tab/>
        </w:r>
        <w:r w:rsidR="00A906F4">
          <w:rPr>
            <w:noProof/>
            <w:webHidden/>
          </w:rPr>
          <w:fldChar w:fldCharType="begin"/>
        </w:r>
        <w:r w:rsidR="00A906F4">
          <w:rPr>
            <w:noProof/>
            <w:webHidden/>
          </w:rPr>
          <w:instrText xml:space="preserve"> PAGEREF _Toc429676585 \h </w:instrText>
        </w:r>
        <w:r w:rsidR="00A906F4">
          <w:rPr>
            <w:noProof/>
            <w:webHidden/>
          </w:rPr>
        </w:r>
        <w:r w:rsidR="00A906F4">
          <w:rPr>
            <w:noProof/>
            <w:webHidden/>
          </w:rPr>
          <w:fldChar w:fldCharType="separate"/>
        </w:r>
        <w:r w:rsidR="00A906F4">
          <w:rPr>
            <w:noProof/>
            <w:webHidden/>
          </w:rPr>
          <w:t>12</w:t>
        </w:r>
        <w:r w:rsidR="00A906F4">
          <w:rPr>
            <w:noProof/>
            <w:webHidden/>
          </w:rPr>
          <w:fldChar w:fldCharType="end"/>
        </w:r>
      </w:hyperlink>
    </w:p>
    <w:p w14:paraId="29101873"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86" w:history="1">
        <w:r w:rsidR="00A906F4" w:rsidRPr="00B16F33">
          <w:rPr>
            <w:rStyle w:val="Hyperlink"/>
            <w:noProof/>
          </w:rPr>
          <w:t>3.1.2 CourseOfActionBaseType Class</w:t>
        </w:r>
        <w:r w:rsidR="00A906F4">
          <w:rPr>
            <w:noProof/>
            <w:webHidden/>
          </w:rPr>
          <w:tab/>
        </w:r>
        <w:r w:rsidR="00A906F4">
          <w:rPr>
            <w:noProof/>
            <w:webHidden/>
          </w:rPr>
          <w:fldChar w:fldCharType="begin"/>
        </w:r>
        <w:r w:rsidR="00A906F4">
          <w:rPr>
            <w:noProof/>
            <w:webHidden/>
          </w:rPr>
          <w:instrText xml:space="preserve"> PAGEREF _Toc429676586 \h </w:instrText>
        </w:r>
        <w:r w:rsidR="00A906F4">
          <w:rPr>
            <w:noProof/>
            <w:webHidden/>
          </w:rPr>
        </w:r>
        <w:r w:rsidR="00A906F4">
          <w:rPr>
            <w:noProof/>
            <w:webHidden/>
          </w:rPr>
          <w:fldChar w:fldCharType="separate"/>
        </w:r>
        <w:r w:rsidR="00A906F4">
          <w:rPr>
            <w:noProof/>
            <w:webHidden/>
          </w:rPr>
          <w:t>12</w:t>
        </w:r>
        <w:r w:rsidR="00A906F4">
          <w:rPr>
            <w:noProof/>
            <w:webHidden/>
          </w:rPr>
          <w:fldChar w:fldCharType="end"/>
        </w:r>
      </w:hyperlink>
    </w:p>
    <w:p w14:paraId="6986B470"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87" w:history="1">
        <w:r w:rsidR="00A906F4" w:rsidRPr="00B16F33">
          <w:rPr>
            <w:rStyle w:val="Hyperlink"/>
            <w:noProof/>
          </w:rPr>
          <w:t>3.1.3 ExploitTargetBaseType Class</w:t>
        </w:r>
        <w:r w:rsidR="00A906F4">
          <w:rPr>
            <w:noProof/>
            <w:webHidden/>
          </w:rPr>
          <w:tab/>
        </w:r>
        <w:r w:rsidR="00A906F4">
          <w:rPr>
            <w:noProof/>
            <w:webHidden/>
          </w:rPr>
          <w:fldChar w:fldCharType="begin"/>
        </w:r>
        <w:r w:rsidR="00A906F4">
          <w:rPr>
            <w:noProof/>
            <w:webHidden/>
          </w:rPr>
          <w:instrText xml:space="preserve"> PAGEREF _Toc429676587 \h </w:instrText>
        </w:r>
        <w:r w:rsidR="00A906F4">
          <w:rPr>
            <w:noProof/>
            <w:webHidden/>
          </w:rPr>
        </w:r>
        <w:r w:rsidR="00A906F4">
          <w:rPr>
            <w:noProof/>
            <w:webHidden/>
          </w:rPr>
          <w:fldChar w:fldCharType="separate"/>
        </w:r>
        <w:r w:rsidR="00A906F4">
          <w:rPr>
            <w:noProof/>
            <w:webHidden/>
          </w:rPr>
          <w:t>13</w:t>
        </w:r>
        <w:r w:rsidR="00A906F4">
          <w:rPr>
            <w:noProof/>
            <w:webHidden/>
          </w:rPr>
          <w:fldChar w:fldCharType="end"/>
        </w:r>
      </w:hyperlink>
    </w:p>
    <w:p w14:paraId="6FC52385"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88" w:history="1">
        <w:r w:rsidR="00A906F4" w:rsidRPr="00B16F33">
          <w:rPr>
            <w:rStyle w:val="Hyperlink"/>
            <w:noProof/>
          </w:rPr>
          <w:t>3.1.4 IncidentBaseType Class</w:t>
        </w:r>
        <w:r w:rsidR="00A906F4">
          <w:rPr>
            <w:noProof/>
            <w:webHidden/>
          </w:rPr>
          <w:tab/>
        </w:r>
        <w:r w:rsidR="00A906F4">
          <w:rPr>
            <w:noProof/>
            <w:webHidden/>
          </w:rPr>
          <w:fldChar w:fldCharType="begin"/>
        </w:r>
        <w:r w:rsidR="00A906F4">
          <w:rPr>
            <w:noProof/>
            <w:webHidden/>
          </w:rPr>
          <w:instrText xml:space="preserve"> PAGEREF _Toc429676588 \h </w:instrText>
        </w:r>
        <w:r w:rsidR="00A906F4">
          <w:rPr>
            <w:noProof/>
            <w:webHidden/>
          </w:rPr>
        </w:r>
        <w:r w:rsidR="00A906F4">
          <w:rPr>
            <w:noProof/>
            <w:webHidden/>
          </w:rPr>
          <w:fldChar w:fldCharType="separate"/>
        </w:r>
        <w:r w:rsidR="00A906F4">
          <w:rPr>
            <w:noProof/>
            <w:webHidden/>
          </w:rPr>
          <w:t>14</w:t>
        </w:r>
        <w:r w:rsidR="00A906F4">
          <w:rPr>
            <w:noProof/>
            <w:webHidden/>
          </w:rPr>
          <w:fldChar w:fldCharType="end"/>
        </w:r>
      </w:hyperlink>
    </w:p>
    <w:p w14:paraId="78F0A8AA"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89" w:history="1">
        <w:r w:rsidR="00A906F4" w:rsidRPr="00B16F33">
          <w:rPr>
            <w:rStyle w:val="Hyperlink"/>
            <w:noProof/>
          </w:rPr>
          <w:t>3.1.5 IndicatorBaseType Class</w:t>
        </w:r>
        <w:r w:rsidR="00A906F4">
          <w:rPr>
            <w:noProof/>
            <w:webHidden/>
          </w:rPr>
          <w:tab/>
        </w:r>
        <w:r w:rsidR="00A906F4">
          <w:rPr>
            <w:noProof/>
            <w:webHidden/>
          </w:rPr>
          <w:fldChar w:fldCharType="begin"/>
        </w:r>
        <w:r w:rsidR="00A906F4">
          <w:rPr>
            <w:noProof/>
            <w:webHidden/>
          </w:rPr>
          <w:instrText xml:space="preserve"> PAGEREF _Toc429676589 \h </w:instrText>
        </w:r>
        <w:r w:rsidR="00A906F4">
          <w:rPr>
            <w:noProof/>
            <w:webHidden/>
          </w:rPr>
        </w:r>
        <w:r w:rsidR="00A906F4">
          <w:rPr>
            <w:noProof/>
            <w:webHidden/>
          </w:rPr>
          <w:fldChar w:fldCharType="separate"/>
        </w:r>
        <w:r w:rsidR="00A906F4">
          <w:rPr>
            <w:noProof/>
            <w:webHidden/>
          </w:rPr>
          <w:t>15</w:t>
        </w:r>
        <w:r w:rsidR="00A906F4">
          <w:rPr>
            <w:noProof/>
            <w:webHidden/>
          </w:rPr>
          <w:fldChar w:fldCharType="end"/>
        </w:r>
      </w:hyperlink>
    </w:p>
    <w:p w14:paraId="43836BA2"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90" w:history="1">
        <w:r w:rsidR="00A906F4" w:rsidRPr="00B16F33">
          <w:rPr>
            <w:rStyle w:val="Hyperlink"/>
            <w:noProof/>
          </w:rPr>
          <w:t>3.1.6 ThreatActorBaseType Class</w:t>
        </w:r>
        <w:r w:rsidR="00A906F4">
          <w:rPr>
            <w:noProof/>
            <w:webHidden/>
          </w:rPr>
          <w:tab/>
        </w:r>
        <w:r w:rsidR="00A906F4">
          <w:rPr>
            <w:noProof/>
            <w:webHidden/>
          </w:rPr>
          <w:fldChar w:fldCharType="begin"/>
        </w:r>
        <w:r w:rsidR="00A906F4">
          <w:rPr>
            <w:noProof/>
            <w:webHidden/>
          </w:rPr>
          <w:instrText xml:space="preserve"> PAGEREF _Toc429676590 \h </w:instrText>
        </w:r>
        <w:r w:rsidR="00A906F4">
          <w:rPr>
            <w:noProof/>
            <w:webHidden/>
          </w:rPr>
        </w:r>
        <w:r w:rsidR="00A906F4">
          <w:rPr>
            <w:noProof/>
            <w:webHidden/>
          </w:rPr>
          <w:fldChar w:fldCharType="separate"/>
        </w:r>
        <w:r w:rsidR="00A906F4">
          <w:rPr>
            <w:noProof/>
            <w:webHidden/>
          </w:rPr>
          <w:t>16</w:t>
        </w:r>
        <w:r w:rsidR="00A906F4">
          <w:rPr>
            <w:noProof/>
            <w:webHidden/>
          </w:rPr>
          <w:fldChar w:fldCharType="end"/>
        </w:r>
      </w:hyperlink>
    </w:p>
    <w:p w14:paraId="23C4F2A8"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91" w:history="1">
        <w:r w:rsidR="00A906F4" w:rsidRPr="00B16F33">
          <w:rPr>
            <w:rStyle w:val="Hyperlink"/>
            <w:noProof/>
          </w:rPr>
          <w:t>3.1.7 TTPBaseType Class</w:t>
        </w:r>
        <w:r w:rsidR="00A906F4">
          <w:rPr>
            <w:noProof/>
            <w:webHidden/>
          </w:rPr>
          <w:tab/>
        </w:r>
        <w:r w:rsidR="00A906F4">
          <w:rPr>
            <w:noProof/>
            <w:webHidden/>
          </w:rPr>
          <w:fldChar w:fldCharType="begin"/>
        </w:r>
        <w:r w:rsidR="00A906F4">
          <w:rPr>
            <w:noProof/>
            <w:webHidden/>
          </w:rPr>
          <w:instrText xml:space="preserve"> PAGEREF _Toc429676591 \h </w:instrText>
        </w:r>
        <w:r w:rsidR="00A906F4">
          <w:rPr>
            <w:noProof/>
            <w:webHidden/>
          </w:rPr>
        </w:r>
        <w:r w:rsidR="00A906F4">
          <w:rPr>
            <w:noProof/>
            <w:webHidden/>
          </w:rPr>
          <w:fldChar w:fldCharType="separate"/>
        </w:r>
        <w:r w:rsidR="00A906F4">
          <w:rPr>
            <w:noProof/>
            <w:webHidden/>
          </w:rPr>
          <w:t>16</w:t>
        </w:r>
        <w:r w:rsidR="00A906F4">
          <w:rPr>
            <w:noProof/>
            <w:webHidden/>
          </w:rPr>
          <w:fldChar w:fldCharType="end"/>
        </w:r>
      </w:hyperlink>
    </w:p>
    <w:p w14:paraId="559DD179"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92" w:history="1">
        <w:r w:rsidR="00A906F4" w:rsidRPr="00B16F33">
          <w:rPr>
            <w:rStyle w:val="Hyperlink"/>
            <w:noProof/>
          </w:rPr>
          <w:t>3.1.8 ReportBaseType Class</w:t>
        </w:r>
        <w:r w:rsidR="00A906F4">
          <w:rPr>
            <w:noProof/>
            <w:webHidden/>
          </w:rPr>
          <w:tab/>
        </w:r>
        <w:r w:rsidR="00A906F4">
          <w:rPr>
            <w:noProof/>
            <w:webHidden/>
          </w:rPr>
          <w:fldChar w:fldCharType="begin"/>
        </w:r>
        <w:r w:rsidR="00A906F4">
          <w:rPr>
            <w:noProof/>
            <w:webHidden/>
          </w:rPr>
          <w:instrText xml:space="preserve"> PAGEREF _Toc429676592 \h </w:instrText>
        </w:r>
        <w:r w:rsidR="00A906F4">
          <w:rPr>
            <w:noProof/>
            <w:webHidden/>
          </w:rPr>
        </w:r>
        <w:r w:rsidR="00A906F4">
          <w:rPr>
            <w:noProof/>
            <w:webHidden/>
          </w:rPr>
          <w:fldChar w:fldCharType="separate"/>
        </w:r>
        <w:r w:rsidR="00A906F4">
          <w:rPr>
            <w:noProof/>
            <w:webHidden/>
          </w:rPr>
          <w:t>17</w:t>
        </w:r>
        <w:r w:rsidR="00A906F4">
          <w:rPr>
            <w:noProof/>
            <w:webHidden/>
          </w:rPr>
          <w:fldChar w:fldCharType="end"/>
        </w:r>
      </w:hyperlink>
    </w:p>
    <w:p w14:paraId="227A02E0"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593" w:history="1">
        <w:r w:rsidR="00A906F4" w:rsidRPr="00B16F33">
          <w:rPr>
            <w:rStyle w:val="Hyperlink"/>
            <w:noProof/>
          </w:rPr>
          <w:t>3.2 Relationship-Oriented Classes</w:t>
        </w:r>
        <w:r w:rsidR="00A906F4">
          <w:rPr>
            <w:noProof/>
            <w:webHidden/>
          </w:rPr>
          <w:tab/>
        </w:r>
        <w:r w:rsidR="00A906F4">
          <w:rPr>
            <w:noProof/>
            <w:webHidden/>
          </w:rPr>
          <w:fldChar w:fldCharType="begin"/>
        </w:r>
        <w:r w:rsidR="00A906F4">
          <w:rPr>
            <w:noProof/>
            <w:webHidden/>
          </w:rPr>
          <w:instrText xml:space="preserve"> PAGEREF _Toc429676593 \h </w:instrText>
        </w:r>
        <w:r w:rsidR="00A906F4">
          <w:rPr>
            <w:noProof/>
            <w:webHidden/>
          </w:rPr>
        </w:r>
        <w:r w:rsidR="00A906F4">
          <w:rPr>
            <w:noProof/>
            <w:webHidden/>
          </w:rPr>
          <w:fldChar w:fldCharType="separate"/>
        </w:r>
        <w:r w:rsidR="00A906F4">
          <w:rPr>
            <w:noProof/>
            <w:webHidden/>
          </w:rPr>
          <w:t>18</w:t>
        </w:r>
        <w:r w:rsidR="00A906F4">
          <w:rPr>
            <w:noProof/>
            <w:webHidden/>
          </w:rPr>
          <w:fldChar w:fldCharType="end"/>
        </w:r>
      </w:hyperlink>
    </w:p>
    <w:p w14:paraId="3DCCFEC7"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94" w:history="1">
        <w:r w:rsidR="00A906F4" w:rsidRPr="00B16F33">
          <w:rPr>
            <w:rStyle w:val="Hyperlink"/>
            <w:noProof/>
          </w:rPr>
          <w:t>3.2.1 GenericRelationshipType Class</w:t>
        </w:r>
        <w:r w:rsidR="00A906F4">
          <w:rPr>
            <w:noProof/>
            <w:webHidden/>
          </w:rPr>
          <w:tab/>
        </w:r>
        <w:r w:rsidR="00A906F4">
          <w:rPr>
            <w:noProof/>
            <w:webHidden/>
          </w:rPr>
          <w:fldChar w:fldCharType="begin"/>
        </w:r>
        <w:r w:rsidR="00A906F4">
          <w:rPr>
            <w:noProof/>
            <w:webHidden/>
          </w:rPr>
          <w:instrText xml:space="preserve"> PAGEREF _Toc429676594 \h </w:instrText>
        </w:r>
        <w:r w:rsidR="00A906F4">
          <w:rPr>
            <w:noProof/>
            <w:webHidden/>
          </w:rPr>
        </w:r>
        <w:r w:rsidR="00A906F4">
          <w:rPr>
            <w:noProof/>
            <w:webHidden/>
          </w:rPr>
          <w:fldChar w:fldCharType="separate"/>
        </w:r>
        <w:r w:rsidR="00A906F4">
          <w:rPr>
            <w:noProof/>
            <w:webHidden/>
          </w:rPr>
          <w:t>18</w:t>
        </w:r>
        <w:r w:rsidR="00A906F4">
          <w:rPr>
            <w:noProof/>
            <w:webHidden/>
          </w:rPr>
          <w:fldChar w:fldCharType="end"/>
        </w:r>
      </w:hyperlink>
    </w:p>
    <w:p w14:paraId="7C56E2FE"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95" w:history="1">
        <w:r w:rsidR="00A906F4" w:rsidRPr="00B16F33">
          <w:rPr>
            <w:rStyle w:val="Hyperlink"/>
            <w:noProof/>
          </w:rPr>
          <w:t>3.2.2 RelatedCampaignType Class</w:t>
        </w:r>
        <w:r w:rsidR="00A906F4">
          <w:rPr>
            <w:noProof/>
            <w:webHidden/>
          </w:rPr>
          <w:tab/>
        </w:r>
        <w:r w:rsidR="00A906F4">
          <w:rPr>
            <w:noProof/>
            <w:webHidden/>
          </w:rPr>
          <w:fldChar w:fldCharType="begin"/>
        </w:r>
        <w:r w:rsidR="00A906F4">
          <w:rPr>
            <w:noProof/>
            <w:webHidden/>
          </w:rPr>
          <w:instrText xml:space="preserve"> PAGEREF _Toc429676595 \h </w:instrText>
        </w:r>
        <w:r w:rsidR="00A906F4">
          <w:rPr>
            <w:noProof/>
            <w:webHidden/>
          </w:rPr>
        </w:r>
        <w:r w:rsidR="00A906F4">
          <w:rPr>
            <w:noProof/>
            <w:webHidden/>
          </w:rPr>
          <w:fldChar w:fldCharType="separate"/>
        </w:r>
        <w:r w:rsidR="00A906F4">
          <w:rPr>
            <w:noProof/>
            <w:webHidden/>
          </w:rPr>
          <w:t>19</w:t>
        </w:r>
        <w:r w:rsidR="00A906F4">
          <w:rPr>
            <w:noProof/>
            <w:webHidden/>
          </w:rPr>
          <w:fldChar w:fldCharType="end"/>
        </w:r>
      </w:hyperlink>
    </w:p>
    <w:p w14:paraId="2C4F2E26"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96" w:history="1">
        <w:r w:rsidR="00A906F4" w:rsidRPr="00B16F33">
          <w:rPr>
            <w:rStyle w:val="Hyperlink"/>
            <w:noProof/>
          </w:rPr>
          <w:t>3.2.3 RelatedCampaignReferenceType Class</w:t>
        </w:r>
        <w:r w:rsidR="00A906F4">
          <w:rPr>
            <w:noProof/>
            <w:webHidden/>
          </w:rPr>
          <w:tab/>
        </w:r>
        <w:r w:rsidR="00A906F4">
          <w:rPr>
            <w:noProof/>
            <w:webHidden/>
          </w:rPr>
          <w:fldChar w:fldCharType="begin"/>
        </w:r>
        <w:r w:rsidR="00A906F4">
          <w:rPr>
            <w:noProof/>
            <w:webHidden/>
          </w:rPr>
          <w:instrText xml:space="preserve"> PAGEREF _Toc429676596 \h </w:instrText>
        </w:r>
        <w:r w:rsidR="00A906F4">
          <w:rPr>
            <w:noProof/>
            <w:webHidden/>
          </w:rPr>
        </w:r>
        <w:r w:rsidR="00A906F4">
          <w:rPr>
            <w:noProof/>
            <w:webHidden/>
          </w:rPr>
          <w:fldChar w:fldCharType="separate"/>
        </w:r>
        <w:r w:rsidR="00A906F4">
          <w:rPr>
            <w:noProof/>
            <w:webHidden/>
          </w:rPr>
          <w:t>21</w:t>
        </w:r>
        <w:r w:rsidR="00A906F4">
          <w:rPr>
            <w:noProof/>
            <w:webHidden/>
          </w:rPr>
          <w:fldChar w:fldCharType="end"/>
        </w:r>
      </w:hyperlink>
    </w:p>
    <w:p w14:paraId="74AA35A7" w14:textId="77777777" w:rsidR="00A906F4" w:rsidRDefault="00CC675D">
      <w:pPr>
        <w:pStyle w:val="TOC4"/>
        <w:tabs>
          <w:tab w:val="right" w:leader="dot" w:pos="9350"/>
        </w:tabs>
        <w:rPr>
          <w:rFonts w:asciiTheme="minorHAnsi" w:eastAsiaTheme="minorEastAsia" w:hAnsiTheme="minorHAnsi" w:cstheme="minorBidi"/>
          <w:noProof/>
          <w:sz w:val="22"/>
          <w:szCs w:val="22"/>
        </w:rPr>
      </w:pPr>
      <w:hyperlink w:anchor="_Toc429676597" w:history="1">
        <w:r w:rsidR="00A906F4" w:rsidRPr="00B16F33">
          <w:rPr>
            <w:rStyle w:val="Hyperlink"/>
            <w:noProof/>
          </w:rPr>
          <w:t>3.2.3.1 CampaignReferenceType Class</w:t>
        </w:r>
        <w:r w:rsidR="00A906F4">
          <w:rPr>
            <w:noProof/>
            <w:webHidden/>
          </w:rPr>
          <w:tab/>
        </w:r>
        <w:r w:rsidR="00A906F4">
          <w:rPr>
            <w:noProof/>
            <w:webHidden/>
          </w:rPr>
          <w:fldChar w:fldCharType="begin"/>
        </w:r>
        <w:r w:rsidR="00A906F4">
          <w:rPr>
            <w:noProof/>
            <w:webHidden/>
          </w:rPr>
          <w:instrText xml:space="preserve"> PAGEREF _Toc429676597 \h </w:instrText>
        </w:r>
        <w:r w:rsidR="00A906F4">
          <w:rPr>
            <w:noProof/>
            <w:webHidden/>
          </w:rPr>
        </w:r>
        <w:r w:rsidR="00A906F4">
          <w:rPr>
            <w:noProof/>
            <w:webHidden/>
          </w:rPr>
          <w:fldChar w:fldCharType="separate"/>
        </w:r>
        <w:r w:rsidR="00A906F4">
          <w:rPr>
            <w:noProof/>
            <w:webHidden/>
          </w:rPr>
          <w:t>22</w:t>
        </w:r>
        <w:r w:rsidR="00A906F4">
          <w:rPr>
            <w:noProof/>
            <w:webHidden/>
          </w:rPr>
          <w:fldChar w:fldCharType="end"/>
        </w:r>
      </w:hyperlink>
    </w:p>
    <w:p w14:paraId="40D93D4E"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98" w:history="1">
        <w:r w:rsidR="00A906F4" w:rsidRPr="00B16F33">
          <w:rPr>
            <w:rStyle w:val="Hyperlink"/>
            <w:noProof/>
          </w:rPr>
          <w:t>3.2.4 RelatedCourseOfActionType Class</w:t>
        </w:r>
        <w:r w:rsidR="00A906F4">
          <w:rPr>
            <w:noProof/>
            <w:webHidden/>
          </w:rPr>
          <w:tab/>
        </w:r>
        <w:r w:rsidR="00A906F4">
          <w:rPr>
            <w:noProof/>
            <w:webHidden/>
          </w:rPr>
          <w:fldChar w:fldCharType="begin"/>
        </w:r>
        <w:r w:rsidR="00A906F4">
          <w:rPr>
            <w:noProof/>
            <w:webHidden/>
          </w:rPr>
          <w:instrText xml:space="preserve"> PAGEREF _Toc429676598 \h </w:instrText>
        </w:r>
        <w:r w:rsidR="00A906F4">
          <w:rPr>
            <w:noProof/>
            <w:webHidden/>
          </w:rPr>
        </w:r>
        <w:r w:rsidR="00A906F4">
          <w:rPr>
            <w:noProof/>
            <w:webHidden/>
          </w:rPr>
          <w:fldChar w:fldCharType="separate"/>
        </w:r>
        <w:r w:rsidR="00A906F4">
          <w:rPr>
            <w:noProof/>
            <w:webHidden/>
          </w:rPr>
          <w:t>22</w:t>
        </w:r>
        <w:r w:rsidR="00A906F4">
          <w:rPr>
            <w:noProof/>
            <w:webHidden/>
          </w:rPr>
          <w:fldChar w:fldCharType="end"/>
        </w:r>
      </w:hyperlink>
    </w:p>
    <w:p w14:paraId="6911BA11"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599" w:history="1">
        <w:r w:rsidR="00A906F4" w:rsidRPr="00B16F33">
          <w:rPr>
            <w:rStyle w:val="Hyperlink"/>
            <w:noProof/>
          </w:rPr>
          <w:t>3.2.5 RelatedExploitTargetType Class</w:t>
        </w:r>
        <w:r w:rsidR="00A906F4">
          <w:rPr>
            <w:noProof/>
            <w:webHidden/>
          </w:rPr>
          <w:tab/>
        </w:r>
        <w:r w:rsidR="00A906F4">
          <w:rPr>
            <w:noProof/>
            <w:webHidden/>
          </w:rPr>
          <w:fldChar w:fldCharType="begin"/>
        </w:r>
        <w:r w:rsidR="00A906F4">
          <w:rPr>
            <w:noProof/>
            <w:webHidden/>
          </w:rPr>
          <w:instrText xml:space="preserve"> PAGEREF _Toc429676599 \h </w:instrText>
        </w:r>
        <w:r w:rsidR="00A906F4">
          <w:rPr>
            <w:noProof/>
            <w:webHidden/>
          </w:rPr>
        </w:r>
        <w:r w:rsidR="00A906F4">
          <w:rPr>
            <w:noProof/>
            <w:webHidden/>
          </w:rPr>
          <w:fldChar w:fldCharType="separate"/>
        </w:r>
        <w:r w:rsidR="00A906F4">
          <w:rPr>
            <w:noProof/>
            <w:webHidden/>
          </w:rPr>
          <w:t>24</w:t>
        </w:r>
        <w:r w:rsidR="00A906F4">
          <w:rPr>
            <w:noProof/>
            <w:webHidden/>
          </w:rPr>
          <w:fldChar w:fldCharType="end"/>
        </w:r>
      </w:hyperlink>
    </w:p>
    <w:p w14:paraId="681C0B1F"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0" w:history="1">
        <w:r w:rsidR="00A906F4" w:rsidRPr="00B16F33">
          <w:rPr>
            <w:rStyle w:val="Hyperlink"/>
            <w:noProof/>
          </w:rPr>
          <w:t>3.2.6 RelatedIdentityType Class</w:t>
        </w:r>
        <w:r w:rsidR="00A906F4">
          <w:rPr>
            <w:noProof/>
            <w:webHidden/>
          </w:rPr>
          <w:tab/>
        </w:r>
        <w:r w:rsidR="00A906F4">
          <w:rPr>
            <w:noProof/>
            <w:webHidden/>
          </w:rPr>
          <w:fldChar w:fldCharType="begin"/>
        </w:r>
        <w:r w:rsidR="00A906F4">
          <w:rPr>
            <w:noProof/>
            <w:webHidden/>
          </w:rPr>
          <w:instrText xml:space="preserve"> PAGEREF _Toc429676600 \h </w:instrText>
        </w:r>
        <w:r w:rsidR="00A906F4">
          <w:rPr>
            <w:noProof/>
            <w:webHidden/>
          </w:rPr>
        </w:r>
        <w:r w:rsidR="00A906F4">
          <w:rPr>
            <w:noProof/>
            <w:webHidden/>
          </w:rPr>
          <w:fldChar w:fldCharType="separate"/>
        </w:r>
        <w:r w:rsidR="00A906F4">
          <w:rPr>
            <w:noProof/>
            <w:webHidden/>
          </w:rPr>
          <w:t>26</w:t>
        </w:r>
        <w:r w:rsidR="00A906F4">
          <w:rPr>
            <w:noProof/>
            <w:webHidden/>
          </w:rPr>
          <w:fldChar w:fldCharType="end"/>
        </w:r>
      </w:hyperlink>
    </w:p>
    <w:p w14:paraId="16E38226"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1" w:history="1">
        <w:r w:rsidR="00A906F4" w:rsidRPr="00B16F33">
          <w:rPr>
            <w:rStyle w:val="Hyperlink"/>
            <w:noProof/>
          </w:rPr>
          <w:t>3.2.7 RelatedIncidentType Class</w:t>
        </w:r>
        <w:r w:rsidR="00A906F4">
          <w:rPr>
            <w:noProof/>
            <w:webHidden/>
          </w:rPr>
          <w:tab/>
        </w:r>
        <w:r w:rsidR="00A906F4">
          <w:rPr>
            <w:noProof/>
            <w:webHidden/>
          </w:rPr>
          <w:fldChar w:fldCharType="begin"/>
        </w:r>
        <w:r w:rsidR="00A906F4">
          <w:rPr>
            <w:noProof/>
            <w:webHidden/>
          </w:rPr>
          <w:instrText xml:space="preserve"> PAGEREF _Toc429676601 \h </w:instrText>
        </w:r>
        <w:r w:rsidR="00A906F4">
          <w:rPr>
            <w:noProof/>
            <w:webHidden/>
          </w:rPr>
        </w:r>
        <w:r w:rsidR="00A906F4">
          <w:rPr>
            <w:noProof/>
            <w:webHidden/>
          </w:rPr>
          <w:fldChar w:fldCharType="separate"/>
        </w:r>
        <w:r w:rsidR="00A906F4">
          <w:rPr>
            <w:noProof/>
            <w:webHidden/>
          </w:rPr>
          <w:t>27</w:t>
        </w:r>
        <w:r w:rsidR="00A906F4">
          <w:rPr>
            <w:noProof/>
            <w:webHidden/>
          </w:rPr>
          <w:fldChar w:fldCharType="end"/>
        </w:r>
      </w:hyperlink>
    </w:p>
    <w:p w14:paraId="3104B623"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2" w:history="1">
        <w:r w:rsidR="00A906F4" w:rsidRPr="00B16F33">
          <w:rPr>
            <w:rStyle w:val="Hyperlink"/>
            <w:noProof/>
          </w:rPr>
          <w:t>3.2.8 RelatedIndicatorType Class</w:t>
        </w:r>
        <w:r w:rsidR="00A906F4">
          <w:rPr>
            <w:noProof/>
            <w:webHidden/>
          </w:rPr>
          <w:tab/>
        </w:r>
        <w:r w:rsidR="00A906F4">
          <w:rPr>
            <w:noProof/>
            <w:webHidden/>
          </w:rPr>
          <w:fldChar w:fldCharType="begin"/>
        </w:r>
        <w:r w:rsidR="00A906F4">
          <w:rPr>
            <w:noProof/>
            <w:webHidden/>
          </w:rPr>
          <w:instrText xml:space="preserve"> PAGEREF _Toc429676602 \h </w:instrText>
        </w:r>
        <w:r w:rsidR="00A906F4">
          <w:rPr>
            <w:noProof/>
            <w:webHidden/>
          </w:rPr>
        </w:r>
        <w:r w:rsidR="00A906F4">
          <w:rPr>
            <w:noProof/>
            <w:webHidden/>
          </w:rPr>
          <w:fldChar w:fldCharType="separate"/>
        </w:r>
        <w:r w:rsidR="00A906F4">
          <w:rPr>
            <w:noProof/>
            <w:webHidden/>
          </w:rPr>
          <w:t>29</w:t>
        </w:r>
        <w:r w:rsidR="00A906F4">
          <w:rPr>
            <w:noProof/>
            <w:webHidden/>
          </w:rPr>
          <w:fldChar w:fldCharType="end"/>
        </w:r>
      </w:hyperlink>
    </w:p>
    <w:p w14:paraId="1CCC1763"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3" w:history="1">
        <w:r w:rsidR="00A906F4" w:rsidRPr="00B16F33">
          <w:rPr>
            <w:rStyle w:val="Hyperlink"/>
            <w:noProof/>
          </w:rPr>
          <w:t>3.2.9 RelatedObservableType Class</w:t>
        </w:r>
        <w:r w:rsidR="00A906F4">
          <w:rPr>
            <w:noProof/>
            <w:webHidden/>
          </w:rPr>
          <w:tab/>
        </w:r>
        <w:r w:rsidR="00A906F4">
          <w:rPr>
            <w:noProof/>
            <w:webHidden/>
          </w:rPr>
          <w:fldChar w:fldCharType="begin"/>
        </w:r>
        <w:r w:rsidR="00A906F4">
          <w:rPr>
            <w:noProof/>
            <w:webHidden/>
          </w:rPr>
          <w:instrText xml:space="preserve"> PAGEREF _Toc429676603 \h </w:instrText>
        </w:r>
        <w:r w:rsidR="00A906F4">
          <w:rPr>
            <w:noProof/>
            <w:webHidden/>
          </w:rPr>
        </w:r>
        <w:r w:rsidR="00A906F4">
          <w:rPr>
            <w:noProof/>
            <w:webHidden/>
          </w:rPr>
          <w:fldChar w:fldCharType="separate"/>
        </w:r>
        <w:r w:rsidR="00A906F4">
          <w:rPr>
            <w:noProof/>
            <w:webHidden/>
          </w:rPr>
          <w:t>30</w:t>
        </w:r>
        <w:r w:rsidR="00A906F4">
          <w:rPr>
            <w:noProof/>
            <w:webHidden/>
          </w:rPr>
          <w:fldChar w:fldCharType="end"/>
        </w:r>
      </w:hyperlink>
    </w:p>
    <w:p w14:paraId="5CA9ED0E"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4" w:history="1">
        <w:r w:rsidR="00A906F4" w:rsidRPr="00B16F33">
          <w:rPr>
            <w:rStyle w:val="Hyperlink"/>
            <w:noProof/>
          </w:rPr>
          <w:t>3.2.10 RelatedPackageRefType Class</w:t>
        </w:r>
        <w:r w:rsidR="00A906F4">
          <w:rPr>
            <w:noProof/>
            <w:webHidden/>
          </w:rPr>
          <w:tab/>
        </w:r>
        <w:r w:rsidR="00A906F4">
          <w:rPr>
            <w:noProof/>
            <w:webHidden/>
          </w:rPr>
          <w:fldChar w:fldCharType="begin"/>
        </w:r>
        <w:r w:rsidR="00A906F4">
          <w:rPr>
            <w:noProof/>
            <w:webHidden/>
          </w:rPr>
          <w:instrText xml:space="preserve"> PAGEREF _Toc429676604 \h </w:instrText>
        </w:r>
        <w:r w:rsidR="00A906F4">
          <w:rPr>
            <w:noProof/>
            <w:webHidden/>
          </w:rPr>
        </w:r>
        <w:r w:rsidR="00A906F4">
          <w:rPr>
            <w:noProof/>
            <w:webHidden/>
          </w:rPr>
          <w:fldChar w:fldCharType="separate"/>
        </w:r>
        <w:r w:rsidR="00A906F4">
          <w:rPr>
            <w:noProof/>
            <w:webHidden/>
          </w:rPr>
          <w:t>31</w:t>
        </w:r>
        <w:r w:rsidR="00A906F4">
          <w:rPr>
            <w:noProof/>
            <w:webHidden/>
          </w:rPr>
          <w:fldChar w:fldCharType="end"/>
        </w:r>
      </w:hyperlink>
    </w:p>
    <w:p w14:paraId="7DF825D9"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5" w:history="1">
        <w:r w:rsidR="00A906F4" w:rsidRPr="00B16F33">
          <w:rPr>
            <w:rStyle w:val="Hyperlink"/>
            <w:noProof/>
          </w:rPr>
          <w:t>3.2.11 RelatedReportType Class</w:t>
        </w:r>
        <w:r w:rsidR="00A906F4">
          <w:rPr>
            <w:noProof/>
            <w:webHidden/>
          </w:rPr>
          <w:tab/>
        </w:r>
        <w:r w:rsidR="00A906F4">
          <w:rPr>
            <w:noProof/>
            <w:webHidden/>
          </w:rPr>
          <w:fldChar w:fldCharType="begin"/>
        </w:r>
        <w:r w:rsidR="00A906F4">
          <w:rPr>
            <w:noProof/>
            <w:webHidden/>
          </w:rPr>
          <w:instrText xml:space="preserve"> PAGEREF _Toc429676605 \h </w:instrText>
        </w:r>
        <w:r w:rsidR="00A906F4">
          <w:rPr>
            <w:noProof/>
            <w:webHidden/>
          </w:rPr>
        </w:r>
        <w:r w:rsidR="00A906F4">
          <w:rPr>
            <w:noProof/>
            <w:webHidden/>
          </w:rPr>
          <w:fldChar w:fldCharType="separate"/>
        </w:r>
        <w:r w:rsidR="00A906F4">
          <w:rPr>
            <w:noProof/>
            <w:webHidden/>
          </w:rPr>
          <w:t>32</w:t>
        </w:r>
        <w:r w:rsidR="00A906F4">
          <w:rPr>
            <w:noProof/>
            <w:webHidden/>
          </w:rPr>
          <w:fldChar w:fldCharType="end"/>
        </w:r>
      </w:hyperlink>
    </w:p>
    <w:p w14:paraId="33D0E806"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6" w:history="1">
        <w:r w:rsidR="00A906F4" w:rsidRPr="00B16F33">
          <w:rPr>
            <w:rStyle w:val="Hyperlink"/>
            <w:noProof/>
          </w:rPr>
          <w:t>3.2.12 RelatedThreatActorType Class</w:t>
        </w:r>
        <w:r w:rsidR="00A906F4">
          <w:rPr>
            <w:noProof/>
            <w:webHidden/>
          </w:rPr>
          <w:tab/>
        </w:r>
        <w:r w:rsidR="00A906F4">
          <w:rPr>
            <w:noProof/>
            <w:webHidden/>
          </w:rPr>
          <w:fldChar w:fldCharType="begin"/>
        </w:r>
        <w:r w:rsidR="00A906F4">
          <w:rPr>
            <w:noProof/>
            <w:webHidden/>
          </w:rPr>
          <w:instrText xml:space="preserve"> PAGEREF _Toc429676606 \h </w:instrText>
        </w:r>
        <w:r w:rsidR="00A906F4">
          <w:rPr>
            <w:noProof/>
            <w:webHidden/>
          </w:rPr>
        </w:r>
        <w:r w:rsidR="00A906F4">
          <w:rPr>
            <w:noProof/>
            <w:webHidden/>
          </w:rPr>
          <w:fldChar w:fldCharType="separate"/>
        </w:r>
        <w:r w:rsidR="00A906F4">
          <w:rPr>
            <w:noProof/>
            <w:webHidden/>
          </w:rPr>
          <w:t>34</w:t>
        </w:r>
        <w:r w:rsidR="00A906F4">
          <w:rPr>
            <w:noProof/>
            <w:webHidden/>
          </w:rPr>
          <w:fldChar w:fldCharType="end"/>
        </w:r>
      </w:hyperlink>
    </w:p>
    <w:p w14:paraId="7062011F"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7" w:history="1">
        <w:r w:rsidR="00A906F4" w:rsidRPr="00B16F33">
          <w:rPr>
            <w:rStyle w:val="Hyperlink"/>
            <w:noProof/>
          </w:rPr>
          <w:t>3.2.13 RelatedTTPType Class</w:t>
        </w:r>
        <w:r w:rsidR="00A906F4">
          <w:rPr>
            <w:noProof/>
            <w:webHidden/>
          </w:rPr>
          <w:tab/>
        </w:r>
        <w:r w:rsidR="00A906F4">
          <w:rPr>
            <w:noProof/>
            <w:webHidden/>
          </w:rPr>
          <w:fldChar w:fldCharType="begin"/>
        </w:r>
        <w:r w:rsidR="00A906F4">
          <w:rPr>
            <w:noProof/>
            <w:webHidden/>
          </w:rPr>
          <w:instrText xml:space="preserve"> PAGEREF _Toc429676607 \h </w:instrText>
        </w:r>
        <w:r w:rsidR="00A906F4">
          <w:rPr>
            <w:noProof/>
            <w:webHidden/>
          </w:rPr>
        </w:r>
        <w:r w:rsidR="00A906F4">
          <w:rPr>
            <w:noProof/>
            <w:webHidden/>
          </w:rPr>
          <w:fldChar w:fldCharType="separate"/>
        </w:r>
        <w:r w:rsidR="00A906F4">
          <w:rPr>
            <w:noProof/>
            <w:webHidden/>
          </w:rPr>
          <w:t>35</w:t>
        </w:r>
        <w:r w:rsidR="00A906F4">
          <w:rPr>
            <w:noProof/>
            <w:webHidden/>
          </w:rPr>
          <w:fldChar w:fldCharType="end"/>
        </w:r>
      </w:hyperlink>
    </w:p>
    <w:p w14:paraId="7AD20562"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608" w:history="1">
        <w:r w:rsidR="00A906F4" w:rsidRPr="00B16F33">
          <w:rPr>
            <w:rStyle w:val="Hyperlink"/>
            <w:noProof/>
          </w:rPr>
          <w:t>3.3 Content Aggregation Classes</w:t>
        </w:r>
        <w:r w:rsidR="00A906F4">
          <w:rPr>
            <w:noProof/>
            <w:webHidden/>
          </w:rPr>
          <w:tab/>
        </w:r>
        <w:r w:rsidR="00A906F4">
          <w:rPr>
            <w:noProof/>
            <w:webHidden/>
          </w:rPr>
          <w:fldChar w:fldCharType="begin"/>
        </w:r>
        <w:r w:rsidR="00A906F4">
          <w:rPr>
            <w:noProof/>
            <w:webHidden/>
          </w:rPr>
          <w:instrText xml:space="preserve"> PAGEREF _Toc429676608 \h </w:instrText>
        </w:r>
        <w:r w:rsidR="00A906F4">
          <w:rPr>
            <w:noProof/>
            <w:webHidden/>
          </w:rPr>
        </w:r>
        <w:r w:rsidR="00A906F4">
          <w:rPr>
            <w:noProof/>
            <w:webHidden/>
          </w:rPr>
          <w:fldChar w:fldCharType="separate"/>
        </w:r>
        <w:r w:rsidR="00A906F4">
          <w:rPr>
            <w:noProof/>
            <w:webHidden/>
          </w:rPr>
          <w:t>36</w:t>
        </w:r>
        <w:r w:rsidR="00A906F4">
          <w:rPr>
            <w:noProof/>
            <w:webHidden/>
          </w:rPr>
          <w:fldChar w:fldCharType="end"/>
        </w:r>
      </w:hyperlink>
    </w:p>
    <w:p w14:paraId="66257C02"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09" w:history="1">
        <w:r w:rsidR="00A906F4" w:rsidRPr="00B16F33">
          <w:rPr>
            <w:rStyle w:val="Hyperlink"/>
            <w:noProof/>
          </w:rPr>
          <w:t>3.3.1 GenericRelationshipListType</w:t>
        </w:r>
        <w:r w:rsidR="00A906F4">
          <w:rPr>
            <w:noProof/>
            <w:webHidden/>
          </w:rPr>
          <w:tab/>
        </w:r>
        <w:r w:rsidR="00A906F4">
          <w:rPr>
            <w:noProof/>
            <w:webHidden/>
          </w:rPr>
          <w:fldChar w:fldCharType="begin"/>
        </w:r>
        <w:r w:rsidR="00A906F4">
          <w:rPr>
            <w:noProof/>
            <w:webHidden/>
          </w:rPr>
          <w:instrText xml:space="preserve"> PAGEREF _Toc429676609 \h </w:instrText>
        </w:r>
        <w:r w:rsidR="00A906F4">
          <w:rPr>
            <w:noProof/>
            <w:webHidden/>
          </w:rPr>
        </w:r>
        <w:r w:rsidR="00A906F4">
          <w:rPr>
            <w:noProof/>
            <w:webHidden/>
          </w:rPr>
          <w:fldChar w:fldCharType="separate"/>
        </w:r>
        <w:r w:rsidR="00A906F4">
          <w:rPr>
            <w:noProof/>
            <w:webHidden/>
          </w:rPr>
          <w:t>36</w:t>
        </w:r>
        <w:r w:rsidR="00A906F4">
          <w:rPr>
            <w:noProof/>
            <w:webHidden/>
          </w:rPr>
          <w:fldChar w:fldCharType="end"/>
        </w:r>
      </w:hyperlink>
    </w:p>
    <w:p w14:paraId="471338DC"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0" w:history="1">
        <w:r w:rsidR="00A906F4" w:rsidRPr="00B16F33">
          <w:rPr>
            <w:rStyle w:val="Hyperlink"/>
            <w:noProof/>
          </w:rPr>
          <w:t>3.3.2 ConfidenceAssertionChainType Class</w:t>
        </w:r>
        <w:r w:rsidR="00A906F4">
          <w:rPr>
            <w:noProof/>
            <w:webHidden/>
          </w:rPr>
          <w:tab/>
        </w:r>
        <w:r w:rsidR="00A906F4">
          <w:rPr>
            <w:noProof/>
            <w:webHidden/>
          </w:rPr>
          <w:fldChar w:fldCharType="begin"/>
        </w:r>
        <w:r w:rsidR="00A906F4">
          <w:rPr>
            <w:noProof/>
            <w:webHidden/>
          </w:rPr>
          <w:instrText xml:space="preserve"> PAGEREF _Toc429676610 \h </w:instrText>
        </w:r>
        <w:r w:rsidR="00A906F4">
          <w:rPr>
            <w:noProof/>
            <w:webHidden/>
          </w:rPr>
        </w:r>
        <w:r w:rsidR="00A906F4">
          <w:rPr>
            <w:noProof/>
            <w:webHidden/>
          </w:rPr>
          <w:fldChar w:fldCharType="separate"/>
        </w:r>
        <w:r w:rsidR="00A906F4">
          <w:rPr>
            <w:noProof/>
            <w:webHidden/>
          </w:rPr>
          <w:t>37</w:t>
        </w:r>
        <w:r w:rsidR="00A906F4">
          <w:rPr>
            <w:noProof/>
            <w:webHidden/>
          </w:rPr>
          <w:fldChar w:fldCharType="end"/>
        </w:r>
      </w:hyperlink>
    </w:p>
    <w:p w14:paraId="47792B7C"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1" w:history="1">
        <w:r w:rsidR="00A906F4" w:rsidRPr="00B16F33">
          <w:rPr>
            <w:rStyle w:val="Hyperlink"/>
            <w:noProof/>
          </w:rPr>
          <w:t>3.3.3 ContributingSourcesType Class</w:t>
        </w:r>
        <w:r w:rsidR="00A906F4">
          <w:rPr>
            <w:noProof/>
            <w:webHidden/>
          </w:rPr>
          <w:tab/>
        </w:r>
        <w:r w:rsidR="00A906F4">
          <w:rPr>
            <w:noProof/>
            <w:webHidden/>
          </w:rPr>
          <w:fldChar w:fldCharType="begin"/>
        </w:r>
        <w:r w:rsidR="00A906F4">
          <w:rPr>
            <w:noProof/>
            <w:webHidden/>
          </w:rPr>
          <w:instrText xml:space="preserve"> PAGEREF _Toc429676611 \h </w:instrText>
        </w:r>
        <w:r w:rsidR="00A906F4">
          <w:rPr>
            <w:noProof/>
            <w:webHidden/>
          </w:rPr>
        </w:r>
        <w:r w:rsidR="00A906F4">
          <w:rPr>
            <w:noProof/>
            <w:webHidden/>
          </w:rPr>
          <w:fldChar w:fldCharType="separate"/>
        </w:r>
        <w:r w:rsidR="00A906F4">
          <w:rPr>
            <w:noProof/>
            <w:webHidden/>
          </w:rPr>
          <w:t>38</w:t>
        </w:r>
        <w:r w:rsidR="00A906F4">
          <w:rPr>
            <w:noProof/>
            <w:webHidden/>
          </w:rPr>
          <w:fldChar w:fldCharType="end"/>
        </w:r>
      </w:hyperlink>
    </w:p>
    <w:p w14:paraId="0E860C8A"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2" w:history="1">
        <w:r w:rsidR="00A906F4" w:rsidRPr="00B16F33">
          <w:rPr>
            <w:rStyle w:val="Hyperlink"/>
            <w:noProof/>
          </w:rPr>
          <w:t>3.3.4 ExploitTargetsType Class</w:t>
        </w:r>
        <w:r w:rsidR="00A906F4">
          <w:rPr>
            <w:noProof/>
            <w:webHidden/>
          </w:rPr>
          <w:tab/>
        </w:r>
        <w:r w:rsidR="00A906F4">
          <w:rPr>
            <w:noProof/>
            <w:webHidden/>
          </w:rPr>
          <w:fldChar w:fldCharType="begin"/>
        </w:r>
        <w:r w:rsidR="00A906F4">
          <w:rPr>
            <w:noProof/>
            <w:webHidden/>
          </w:rPr>
          <w:instrText xml:space="preserve"> PAGEREF _Toc429676612 \h </w:instrText>
        </w:r>
        <w:r w:rsidR="00A906F4">
          <w:rPr>
            <w:noProof/>
            <w:webHidden/>
          </w:rPr>
        </w:r>
        <w:r w:rsidR="00A906F4">
          <w:rPr>
            <w:noProof/>
            <w:webHidden/>
          </w:rPr>
          <w:fldChar w:fldCharType="separate"/>
        </w:r>
        <w:r w:rsidR="00A906F4">
          <w:rPr>
            <w:noProof/>
            <w:webHidden/>
          </w:rPr>
          <w:t>39</w:t>
        </w:r>
        <w:r w:rsidR="00A906F4">
          <w:rPr>
            <w:noProof/>
            <w:webHidden/>
          </w:rPr>
          <w:fldChar w:fldCharType="end"/>
        </w:r>
      </w:hyperlink>
    </w:p>
    <w:p w14:paraId="479BD177"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3" w:history="1">
        <w:r w:rsidR="00A906F4" w:rsidRPr="00B16F33">
          <w:rPr>
            <w:rStyle w:val="Hyperlink"/>
            <w:noProof/>
          </w:rPr>
          <w:t>3.3.5 NamesType Class</w:t>
        </w:r>
        <w:r w:rsidR="00A906F4">
          <w:rPr>
            <w:noProof/>
            <w:webHidden/>
          </w:rPr>
          <w:tab/>
        </w:r>
        <w:r w:rsidR="00A906F4">
          <w:rPr>
            <w:noProof/>
            <w:webHidden/>
          </w:rPr>
          <w:fldChar w:fldCharType="begin"/>
        </w:r>
        <w:r w:rsidR="00A906F4">
          <w:rPr>
            <w:noProof/>
            <w:webHidden/>
          </w:rPr>
          <w:instrText xml:space="preserve"> PAGEREF _Toc429676613 \h </w:instrText>
        </w:r>
        <w:r w:rsidR="00A906F4">
          <w:rPr>
            <w:noProof/>
            <w:webHidden/>
          </w:rPr>
        </w:r>
        <w:r w:rsidR="00A906F4">
          <w:rPr>
            <w:noProof/>
            <w:webHidden/>
          </w:rPr>
          <w:fldChar w:fldCharType="separate"/>
        </w:r>
        <w:r w:rsidR="00A906F4">
          <w:rPr>
            <w:noProof/>
            <w:webHidden/>
          </w:rPr>
          <w:t>39</w:t>
        </w:r>
        <w:r w:rsidR="00A906F4">
          <w:rPr>
            <w:noProof/>
            <w:webHidden/>
          </w:rPr>
          <w:fldChar w:fldCharType="end"/>
        </w:r>
      </w:hyperlink>
    </w:p>
    <w:p w14:paraId="3FBF9913"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4" w:history="1">
        <w:r w:rsidR="00A906F4" w:rsidRPr="00B16F33">
          <w:rPr>
            <w:rStyle w:val="Hyperlink"/>
            <w:noProof/>
          </w:rPr>
          <w:t>3.3.6 ProfilesType Class</w:t>
        </w:r>
        <w:r w:rsidR="00A906F4">
          <w:rPr>
            <w:noProof/>
            <w:webHidden/>
          </w:rPr>
          <w:tab/>
        </w:r>
        <w:r w:rsidR="00A906F4">
          <w:rPr>
            <w:noProof/>
            <w:webHidden/>
          </w:rPr>
          <w:fldChar w:fldCharType="begin"/>
        </w:r>
        <w:r w:rsidR="00A906F4">
          <w:rPr>
            <w:noProof/>
            <w:webHidden/>
          </w:rPr>
          <w:instrText xml:space="preserve"> PAGEREF _Toc429676614 \h </w:instrText>
        </w:r>
        <w:r w:rsidR="00A906F4">
          <w:rPr>
            <w:noProof/>
            <w:webHidden/>
          </w:rPr>
        </w:r>
        <w:r w:rsidR="00A906F4">
          <w:rPr>
            <w:noProof/>
            <w:webHidden/>
          </w:rPr>
          <w:fldChar w:fldCharType="separate"/>
        </w:r>
        <w:r w:rsidR="00A906F4">
          <w:rPr>
            <w:noProof/>
            <w:webHidden/>
          </w:rPr>
          <w:t>40</w:t>
        </w:r>
        <w:r w:rsidR="00A906F4">
          <w:rPr>
            <w:noProof/>
            <w:webHidden/>
          </w:rPr>
          <w:fldChar w:fldCharType="end"/>
        </w:r>
      </w:hyperlink>
    </w:p>
    <w:p w14:paraId="34603563"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5" w:history="1">
        <w:r w:rsidR="00A906F4" w:rsidRPr="00B16F33">
          <w:rPr>
            <w:rStyle w:val="Hyperlink"/>
            <w:noProof/>
          </w:rPr>
          <w:t>3.3.7 ReferencesType Class</w:t>
        </w:r>
        <w:r w:rsidR="00A906F4">
          <w:rPr>
            <w:noProof/>
            <w:webHidden/>
          </w:rPr>
          <w:tab/>
        </w:r>
        <w:r w:rsidR="00A906F4">
          <w:rPr>
            <w:noProof/>
            <w:webHidden/>
          </w:rPr>
          <w:fldChar w:fldCharType="begin"/>
        </w:r>
        <w:r w:rsidR="00A906F4">
          <w:rPr>
            <w:noProof/>
            <w:webHidden/>
          </w:rPr>
          <w:instrText xml:space="preserve"> PAGEREF _Toc429676615 \h </w:instrText>
        </w:r>
        <w:r w:rsidR="00A906F4">
          <w:rPr>
            <w:noProof/>
            <w:webHidden/>
          </w:rPr>
        </w:r>
        <w:r w:rsidR="00A906F4">
          <w:rPr>
            <w:noProof/>
            <w:webHidden/>
          </w:rPr>
          <w:fldChar w:fldCharType="separate"/>
        </w:r>
        <w:r w:rsidR="00A906F4">
          <w:rPr>
            <w:noProof/>
            <w:webHidden/>
          </w:rPr>
          <w:t>40</w:t>
        </w:r>
        <w:r w:rsidR="00A906F4">
          <w:rPr>
            <w:noProof/>
            <w:webHidden/>
          </w:rPr>
          <w:fldChar w:fldCharType="end"/>
        </w:r>
      </w:hyperlink>
    </w:p>
    <w:p w14:paraId="69ECD561"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6" w:history="1">
        <w:r w:rsidR="00A906F4" w:rsidRPr="00B16F33">
          <w:rPr>
            <w:rStyle w:val="Hyperlink"/>
            <w:noProof/>
          </w:rPr>
          <w:t>3.3.8 RelatedIdentitiesType Class</w:t>
        </w:r>
        <w:r w:rsidR="00A906F4">
          <w:rPr>
            <w:noProof/>
            <w:webHidden/>
          </w:rPr>
          <w:tab/>
        </w:r>
        <w:r w:rsidR="00A906F4">
          <w:rPr>
            <w:noProof/>
            <w:webHidden/>
          </w:rPr>
          <w:fldChar w:fldCharType="begin"/>
        </w:r>
        <w:r w:rsidR="00A906F4">
          <w:rPr>
            <w:noProof/>
            <w:webHidden/>
          </w:rPr>
          <w:instrText xml:space="preserve"> PAGEREF _Toc429676616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3DC2CFD7"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7" w:history="1">
        <w:r w:rsidR="00A906F4" w:rsidRPr="00B16F33">
          <w:rPr>
            <w:rStyle w:val="Hyperlink"/>
            <w:noProof/>
          </w:rPr>
          <w:t>3.3.9 RelatedPackageRefsType Class</w:t>
        </w:r>
        <w:r w:rsidR="00A906F4">
          <w:rPr>
            <w:noProof/>
            <w:webHidden/>
          </w:rPr>
          <w:tab/>
        </w:r>
        <w:r w:rsidR="00A906F4">
          <w:rPr>
            <w:noProof/>
            <w:webHidden/>
          </w:rPr>
          <w:fldChar w:fldCharType="begin"/>
        </w:r>
        <w:r w:rsidR="00A906F4">
          <w:rPr>
            <w:noProof/>
            <w:webHidden/>
          </w:rPr>
          <w:instrText xml:space="preserve"> PAGEREF _Toc429676617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75AC50A1"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618" w:history="1">
        <w:r w:rsidR="00A906F4" w:rsidRPr="00B16F33">
          <w:rPr>
            <w:rStyle w:val="Hyperlink"/>
            <w:noProof/>
          </w:rPr>
          <w:t>3.4 Kill Chains</w:t>
        </w:r>
        <w:r w:rsidR="00A906F4">
          <w:rPr>
            <w:noProof/>
            <w:webHidden/>
          </w:rPr>
          <w:tab/>
        </w:r>
        <w:r w:rsidR="00A906F4">
          <w:rPr>
            <w:noProof/>
            <w:webHidden/>
          </w:rPr>
          <w:fldChar w:fldCharType="begin"/>
        </w:r>
        <w:r w:rsidR="00A906F4">
          <w:rPr>
            <w:noProof/>
            <w:webHidden/>
          </w:rPr>
          <w:instrText xml:space="preserve"> PAGEREF _Toc429676618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6E9E3569"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19" w:history="1">
        <w:r w:rsidR="00A906F4" w:rsidRPr="00B16F33">
          <w:rPr>
            <w:rStyle w:val="Hyperlink"/>
            <w:noProof/>
          </w:rPr>
          <w:t>3.4.1 KillChainsType Class</w:t>
        </w:r>
        <w:r w:rsidR="00A906F4">
          <w:rPr>
            <w:noProof/>
            <w:webHidden/>
          </w:rPr>
          <w:tab/>
        </w:r>
        <w:r w:rsidR="00A906F4">
          <w:rPr>
            <w:noProof/>
            <w:webHidden/>
          </w:rPr>
          <w:fldChar w:fldCharType="begin"/>
        </w:r>
        <w:r w:rsidR="00A906F4">
          <w:rPr>
            <w:noProof/>
            <w:webHidden/>
          </w:rPr>
          <w:instrText xml:space="preserve"> PAGEREF _Toc429676619 \h </w:instrText>
        </w:r>
        <w:r w:rsidR="00A906F4">
          <w:rPr>
            <w:noProof/>
            <w:webHidden/>
          </w:rPr>
        </w:r>
        <w:r w:rsidR="00A906F4">
          <w:rPr>
            <w:noProof/>
            <w:webHidden/>
          </w:rPr>
          <w:fldChar w:fldCharType="separate"/>
        </w:r>
        <w:r w:rsidR="00A906F4">
          <w:rPr>
            <w:noProof/>
            <w:webHidden/>
          </w:rPr>
          <w:t>41</w:t>
        </w:r>
        <w:r w:rsidR="00A906F4">
          <w:rPr>
            <w:noProof/>
            <w:webHidden/>
          </w:rPr>
          <w:fldChar w:fldCharType="end"/>
        </w:r>
      </w:hyperlink>
    </w:p>
    <w:p w14:paraId="4673DFFA" w14:textId="77777777" w:rsidR="00A906F4" w:rsidRDefault="00CC675D">
      <w:pPr>
        <w:pStyle w:val="TOC4"/>
        <w:tabs>
          <w:tab w:val="right" w:leader="dot" w:pos="9350"/>
        </w:tabs>
        <w:rPr>
          <w:rFonts w:asciiTheme="minorHAnsi" w:eastAsiaTheme="minorEastAsia" w:hAnsiTheme="minorHAnsi" w:cstheme="minorBidi"/>
          <w:noProof/>
          <w:sz w:val="22"/>
          <w:szCs w:val="22"/>
        </w:rPr>
      </w:pPr>
      <w:hyperlink w:anchor="_Toc429676620" w:history="1">
        <w:r w:rsidR="00A906F4" w:rsidRPr="00B16F33">
          <w:rPr>
            <w:rStyle w:val="Hyperlink"/>
            <w:noProof/>
          </w:rPr>
          <w:t>3.4.1.1 KillChainType Class</w:t>
        </w:r>
        <w:r w:rsidR="00A906F4">
          <w:rPr>
            <w:noProof/>
            <w:webHidden/>
          </w:rPr>
          <w:tab/>
        </w:r>
        <w:r w:rsidR="00A906F4">
          <w:rPr>
            <w:noProof/>
            <w:webHidden/>
          </w:rPr>
          <w:fldChar w:fldCharType="begin"/>
        </w:r>
        <w:r w:rsidR="00A906F4">
          <w:rPr>
            <w:noProof/>
            <w:webHidden/>
          </w:rPr>
          <w:instrText xml:space="preserve"> PAGEREF _Toc429676620 \h </w:instrText>
        </w:r>
        <w:r w:rsidR="00A906F4">
          <w:rPr>
            <w:noProof/>
            <w:webHidden/>
          </w:rPr>
        </w:r>
        <w:r w:rsidR="00A906F4">
          <w:rPr>
            <w:noProof/>
            <w:webHidden/>
          </w:rPr>
          <w:fldChar w:fldCharType="separate"/>
        </w:r>
        <w:r w:rsidR="00A906F4">
          <w:rPr>
            <w:noProof/>
            <w:webHidden/>
          </w:rPr>
          <w:t>42</w:t>
        </w:r>
        <w:r w:rsidR="00A906F4">
          <w:rPr>
            <w:noProof/>
            <w:webHidden/>
          </w:rPr>
          <w:fldChar w:fldCharType="end"/>
        </w:r>
      </w:hyperlink>
    </w:p>
    <w:p w14:paraId="666443C6"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21" w:history="1">
        <w:r w:rsidR="00A906F4" w:rsidRPr="00B16F33">
          <w:rPr>
            <w:rStyle w:val="Hyperlink"/>
            <w:noProof/>
          </w:rPr>
          <w:t>3.4.2 KillChainPhasesReferenceType Class</w:t>
        </w:r>
        <w:r w:rsidR="00A906F4">
          <w:rPr>
            <w:noProof/>
            <w:webHidden/>
          </w:rPr>
          <w:tab/>
        </w:r>
        <w:r w:rsidR="00A906F4">
          <w:rPr>
            <w:noProof/>
            <w:webHidden/>
          </w:rPr>
          <w:fldChar w:fldCharType="begin"/>
        </w:r>
        <w:r w:rsidR="00A906F4">
          <w:rPr>
            <w:noProof/>
            <w:webHidden/>
          </w:rPr>
          <w:instrText xml:space="preserve"> PAGEREF _Toc429676621 \h </w:instrText>
        </w:r>
        <w:r w:rsidR="00A906F4">
          <w:rPr>
            <w:noProof/>
            <w:webHidden/>
          </w:rPr>
        </w:r>
        <w:r w:rsidR="00A906F4">
          <w:rPr>
            <w:noProof/>
            <w:webHidden/>
          </w:rPr>
          <w:fldChar w:fldCharType="separate"/>
        </w:r>
        <w:r w:rsidR="00A906F4">
          <w:rPr>
            <w:noProof/>
            <w:webHidden/>
          </w:rPr>
          <w:t>43</w:t>
        </w:r>
        <w:r w:rsidR="00A906F4">
          <w:rPr>
            <w:noProof/>
            <w:webHidden/>
          </w:rPr>
          <w:fldChar w:fldCharType="end"/>
        </w:r>
      </w:hyperlink>
    </w:p>
    <w:p w14:paraId="2F88E77C" w14:textId="77777777" w:rsidR="00A906F4" w:rsidRDefault="00CC675D">
      <w:pPr>
        <w:pStyle w:val="TOC4"/>
        <w:tabs>
          <w:tab w:val="right" w:leader="dot" w:pos="9350"/>
        </w:tabs>
        <w:rPr>
          <w:rFonts w:asciiTheme="minorHAnsi" w:eastAsiaTheme="minorEastAsia" w:hAnsiTheme="minorHAnsi" w:cstheme="minorBidi"/>
          <w:noProof/>
          <w:sz w:val="22"/>
          <w:szCs w:val="22"/>
        </w:rPr>
      </w:pPr>
      <w:hyperlink w:anchor="_Toc429676622" w:history="1">
        <w:r w:rsidR="00A906F4" w:rsidRPr="00B16F33">
          <w:rPr>
            <w:rStyle w:val="Hyperlink"/>
            <w:noProof/>
          </w:rPr>
          <w:t>3.4.2.1 KillChainPhaseReferenceType Class</w:t>
        </w:r>
        <w:r w:rsidR="00A906F4">
          <w:rPr>
            <w:noProof/>
            <w:webHidden/>
          </w:rPr>
          <w:tab/>
        </w:r>
        <w:r w:rsidR="00A906F4">
          <w:rPr>
            <w:noProof/>
            <w:webHidden/>
          </w:rPr>
          <w:fldChar w:fldCharType="begin"/>
        </w:r>
        <w:r w:rsidR="00A906F4">
          <w:rPr>
            <w:noProof/>
            <w:webHidden/>
          </w:rPr>
          <w:instrText xml:space="preserve"> PAGEREF _Toc429676622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322550BF"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623" w:history="1">
        <w:r w:rsidR="00A906F4" w:rsidRPr="00B16F33">
          <w:rPr>
            <w:rStyle w:val="Hyperlink"/>
            <w:noProof/>
          </w:rPr>
          <w:t>3.5 General Shared Classes</w:t>
        </w:r>
        <w:r w:rsidR="00A906F4">
          <w:rPr>
            <w:noProof/>
            <w:webHidden/>
          </w:rPr>
          <w:tab/>
        </w:r>
        <w:r w:rsidR="00A906F4">
          <w:rPr>
            <w:noProof/>
            <w:webHidden/>
          </w:rPr>
          <w:fldChar w:fldCharType="begin"/>
        </w:r>
        <w:r w:rsidR="00A906F4">
          <w:rPr>
            <w:noProof/>
            <w:webHidden/>
          </w:rPr>
          <w:instrText xml:space="preserve"> PAGEREF _Toc429676623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5C977AEA"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24" w:history="1">
        <w:r w:rsidR="00A906F4" w:rsidRPr="00B16F33">
          <w:rPr>
            <w:rStyle w:val="Hyperlink"/>
            <w:noProof/>
          </w:rPr>
          <w:t>3.5.1 ActivityType Class</w:t>
        </w:r>
        <w:r w:rsidR="00A906F4">
          <w:rPr>
            <w:noProof/>
            <w:webHidden/>
          </w:rPr>
          <w:tab/>
        </w:r>
        <w:r w:rsidR="00A906F4">
          <w:rPr>
            <w:noProof/>
            <w:webHidden/>
          </w:rPr>
          <w:fldChar w:fldCharType="begin"/>
        </w:r>
        <w:r w:rsidR="00A906F4">
          <w:rPr>
            <w:noProof/>
            <w:webHidden/>
          </w:rPr>
          <w:instrText xml:space="preserve"> PAGEREF _Toc429676624 \h </w:instrText>
        </w:r>
        <w:r w:rsidR="00A906F4">
          <w:rPr>
            <w:noProof/>
            <w:webHidden/>
          </w:rPr>
        </w:r>
        <w:r w:rsidR="00A906F4">
          <w:rPr>
            <w:noProof/>
            <w:webHidden/>
          </w:rPr>
          <w:fldChar w:fldCharType="separate"/>
        </w:r>
        <w:r w:rsidR="00A906F4">
          <w:rPr>
            <w:noProof/>
            <w:webHidden/>
          </w:rPr>
          <w:t>44</w:t>
        </w:r>
        <w:r w:rsidR="00A906F4">
          <w:rPr>
            <w:noProof/>
            <w:webHidden/>
          </w:rPr>
          <w:fldChar w:fldCharType="end"/>
        </w:r>
      </w:hyperlink>
    </w:p>
    <w:p w14:paraId="3A534072"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25" w:history="1">
        <w:r w:rsidR="00A906F4" w:rsidRPr="00B16F33">
          <w:rPr>
            <w:rStyle w:val="Hyperlink"/>
            <w:noProof/>
          </w:rPr>
          <w:t>3.5.2 AddressAbstractType Class</w:t>
        </w:r>
        <w:r w:rsidR="00A906F4">
          <w:rPr>
            <w:noProof/>
            <w:webHidden/>
          </w:rPr>
          <w:tab/>
        </w:r>
        <w:r w:rsidR="00A906F4">
          <w:rPr>
            <w:noProof/>
            <w:webHidden/>
          </w:rPr>
          <w:fldChar w:fldCharType="begin"/>
        </w:r>
        <w:r w:rsidR="00A906F4">
          <w:rPr>
            <w:noProof/>
            <w:webHidden/>
          </w:rPr>
          <w:instrText xml:space="preserve"> PAGEREF _Toc429676625 \h </w:instrText>
        </w:r>
        <w:r w:rsidR="00A906F4">
          <w:rPr>
            <w:noProof/>
            <w:webHidden/>
          </w:rPr>
        </w:r>
        <w:r w:rsidR="00A906F4">
          <w:rPr>
            <w:noProof/>
            <w:webHidden/>
          </w:rPr>
          <w:fldChar w:fldCharType="separate"/>
        </w:r>
        <w:r w:rsidR="00A906F4">
          <w:rPr>
            <w:noProof/>
            <w:webHidden/>
          </w:rPr>
          <w:t>45</w:t>
        </w:r>
        <w:r w:rsidR="00A906F4">
          <w:rPr>
            <w:noProof/>
            <w:webHidden/>
          </w:rPr>
          <w:fldChar w:fldCharType="end"/>
        </w:r>
      </w:hyperlink>
    </w:p>
    <w:p w14:paraId="26DC1C4C"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26" w:history="1">
        <w:r w:rsidR="00A906F4" w:rsidRPr="00B16F33">
          <w:rPr>
            <w:rStyle w:val="Hyperlink"/>
            <w:noProof/>
          </w:rPr>
          <w:t>3.5.3 ConfidenceType Class</w:t>
        </w:r>
        <w:r w:rsidR="00A906F4">
          <w:rPr>
            <w:noProof/>
            <w:webHidden/>
          </w:rPr>
          <w:tab/>
        </w:r>
        <w:r w:rsidR="00A906F4">
          <w:rPr>
            <w:noProof/>
            <w:webHidden/>
          </w:rPr>
          <w:fldChar w:fldCharType="begin"/>
        </w:r>
        <w:r w:rsidR="00A906F4">
          <w:rPr>
            <w:noProof/>
            <w:webHidden/>
          </w:rPr>
          <w:instrText xml:space="preserve"> PAGEREF _Toc429676626 \h </w:instrText>
        </w:r>
        <w:r w:rsidR="00A906F4">
          <w:rPr>
            <w:noProof/>
            <w:webHidden/>
          </w:rPr>
        </w:r>
        <w:r w:rsidR="00A906F4">
          <w:rPr>
            <w:noProof/>
            <w:webHidden/>
          </w:rPr>
          <w:fldChar w:fldCharType="separate"/>
        </w:r>
        <w:r w:rsidR="00A906F4">
          <w:rPr>
            <w:noProof/>
            <w:webHidden/>
          </w:rPr>
          <w:t>46</w:t>
        </w:r>
        <w:r w:rsidR="00A906F4">
          <w:rPr>
            <w:noProof/>
            <w:webHidden/>
          </w:rPr>
          <w:fldChar w:fldCharType="end"/>
        </w:r>
      </w:hyperlink>
    </w:p>
    <w:p w14:paraId="65366301"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27" w:history="1">
        <w:r w:rsidR="00A906F4" w:rsidRPr="00B16F33">
          <w:rPr>
            <w:rStyle w:val="Hyperlink"/>
            <w:noProof/>
          </w:rPr>
          <w:t>3.5.4 IdentityType Class</w:t>
        </w:r>
        <w:r w:rsidR="00A906F4">
          <w:rPr>
            <w:noProof/>
            <w:webHidden/>
          </w:rPr>
          <w:tab/>
        </w:r>
        <w:r w:rsidR="00A906F4">
          <w:rPr>
            <w:noProof/>
            <w:webHidden/>
          </w:rPr>
          <w:fldChar w:fldCharType="begin"/>
        </w:r>
        <w:r w:rsidR="00A906F4">
          <w:rPr>
            <w:noProof/>
            <w:webHidden/>
          </w:rPr>
          <w:instrText xml:space="preserve"> PAGEREF _Toc429676627 \h </w:instrText>
        </w:r>
        <w:r w:rsidR="00A906F4">
          <w:rPr>
            <w:noProof/>
            <w:webHidden/>
          </w:rPr>
        </w:r>
        <w:r w:rsidR="00A906F4">
          <w:rPr>
            <w:noProof/>
            <w:webHidden/>
          </w:rPr>
          <w:fldChar w:fldCharType="separate"/>
        </w:r>
        <w:r w:rsidR="00A906F4">
          <w:rPr>
            <w:noProof/>
            <w:webHidden/>
          </w:rPr>
          <w:t>47</w:t>
        </w:r>
        <w:r w:rsidR="00A906F4">
          <w:rPr>
            <w:noProof/>
            <w:webHidden/>
          </w:rPr>
          <w:fldChar w:fldCharType="end"/>
        </w:r>
      </w:hyperlink>
    </w:p>
    <w:p w14:paraId="7280FD92"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28" w:history="1">
        <w:r w:rsidR="00A906F4" w:rsidRPr="00B16F33">
          <w:rPr>
            <w:rStyle w:val="Hyperlink"/>
            <w:noProof/>
          </w:rPr>
          <w:t>3.5.5 InformationSourceType Class</w:t>
        </w:r>
        <w:r w:rsidR="00A906F4">
          <w:rPr>
            <w:noProof/>
            <w:webHidden/>
          </w:rPr>
          <w:tab/>
        </w:r>
        <w:r w:rsidR="00A906F4">
          <w:rPr>
            <w:noProof/>
            <w:webHidden/>
          </w:rPr>
          <w:fldChar w:fldCharType="begin"/>
        </w:r>
        <w:r w:rsidR="00A906F4">
          <w:rPr>
            <w:noProof/>
            <w:webHidden/>
          </w:rPr>
          <w:instrText xml:space="preserve"> PAGEREF _Toc429676628 \h </w:instrText>
        </w:r>
        <w:r w:rsidR="00A906F4">
          <w:rPr>
            <w:noProof/>
            <w:webHidden/>
          </w:rPr>
        </w:r>
        <w:r w:rsidR="00A906F4">
          <w:rPr>
            <w:noProof/>
            <w:webHidden/>
          </w:rPr>
          <w:fldChar w:fldCharType="separate"/>
        </w:r>
        <w:r w:rsidR="00A906F4">
          <w:rPr>
            <w:noProof/>
            <w:webHidden/>
          </w:rPr>
          <w:t>48</w:t>
        </w:r>
        <w:r w:rsidR="00A906F4">
          <w:rPr>
            <w:noProof/>
            <w:webHidden/>
          </w:rPr>
          <w:fldChar w:fldCharType="end"/>
        </w:r>
      </w:hyperlink>
    </w:p>
    <w:p w14:paraId="598CAC92"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29" w:history="1">
        <w:r w:rsidR="00A906F4" w:rsidRPr="00B16F33">
          <w:rPr>
            <w:rStyle w:val="Hyperlink"/>
            <w:noProof/>
          </w:rPr>
          <w:t>3.5.6 StatementType Class</w:t>
        </w:r>
        <w:r w:rsidR="00A906F4">
          <w:rPr>
            <w:noProof/>
            <w:webHidden/>
          </w:rPr>
          <w:tab/>
        </w:r>
        <w:r w:rsidR="00A906F4">
          <w:rPr>
            <w:noProof/>
            <w:webHidden/>
          </w:rPr>
          <w:fldChar w:fldCharType="begin"/>
        </w:r>
        <w:r w:rsidR="00A906F4">
          <w:rPr>
            <w:noProof/>
            <w:webHidden/>
          </w:rPr>
          <w:instrText xml:space="preserve"> PAGEREF _Toc429676629 \h </w:instrText>
        </w:r>
        <w:r w:rsidR="00A906F4">
          <w:rPr>
            <w:noProof/>
            <w:webHidden/>
          </w:rPr>
        </w:r>
        <w:r w:rsidR="00A906F4">
          <w:rPr>
            <w:noProof/>
            <w:webHidden/>
          </w:rPr>
          <w:fldChar w:fldCharType="separate"/>
        </w:r>
        <w:r w:rsidR="00A906F4">
          <w:rPr>
            <w:noProof/>
            <w:webHidden/>
          </w:rPr>
          <w:t>49</w:t>
        </w:r>
        <w:r w:rsidR="00A906F4">
          <w:rPr>
            <w:noProof/>
            <w:webHidden/>
          </w:rPr>
          <w:fldChar w:fldCharType="end"/>
        </w:r>
      </w:hyperlink>
    </w:p>
    <w:p w14:paraId="04C5317D"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30" w:history="1">
        <w:r w:rsidR="00A906F4" w:rsidRPr="00B16F33">
          <w:rPr>
            <w:rStyle w:val="Hyperlink"/>
            <w:noProof/>
          </w:rPr>
          <w:t>3.5.7 ToolInformationType Class</w:t>
        </w:r>
        <w:r w:rsidR="00A906F4">
          <w:rPr>
            <w:noProof/>
            <w:webHidden/>
          </w:rPr>
          <w:tab/>
        </w:r>
        <w:r w:rsidR="00A906F4">
          <w:rPr>
            <w:noProof/>
            <w:webHidden/>
          </w:rPr>
          <w:fldChar w:fldCharType="begin"/>
        </w:r>
        <w:r w:rsidR="00A906F4">
          <w:rPr>
            <w:noProof/>
            <w:webHidden/>
          </w:rPr>
          <w:instrText xml:space="preserve"> PAGEREF _Toc429676630 \h </w:instrText>
        </w:r>
        <w:r w:rsidR="00A906F4">
          <w:rPr>
            <w:noProof/>
            <w:webHidden/>
          </w:rPr>
        </w:r>
        <w:r w:rsidR="00A906F4">
          <w:rPr>
            <w:noProof/>
            <w:webHidden/>
          </w:rPr>
          <w:fldChar w:fldCharType="separate"/>
        </w:r>
        <w:r w:rsidR="00A906F4">
          <w:rPr>
            <w:noProof/>
            <w:webHidden/>
          </w:rPr>
          <w:t>51</w:t>
        </w:r>
        <w:r w:rsidR="00A906F4">
          <w:rPr>
            <w:noProof/>
            <w:webHidden/>
          </w:rPr>
          <w:fldChar w:fldCharType="end"/>
        </w:r>
      </w:hyperlink>
    </w:p>
    <w:p w14:paraId="1C0830B9"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631" w:history="1">
        <w:r w:rsidR="00A906F4" w:rsidRPr="00B16F33">
          <w:rPr>
            <w:rStyle w:val="Hyperlink"/>
            <w:noProof/>
          </w:rPr>
          <w:t>3.6 General Data Types</w:t>
        </w:r>
        <w:r w:rsidR="00A906F4">
          <w:rPr>
            <w:noProof/>
            <w:webHidden/>
          </w:rPr>
          <w:tab/>
        </w:r>
        <w:r w:rsidR="00A906F4">
          <w:rPr>
            <w:noProof/>
            <w:webHidden/>
          </w:rPr>
          <w:fldChar w:fldCharType="begin"/>
        </w:r>
        <w:r w:rsidR="00A906F4">
          <w:rPr>
            <w:noProof/>
            <w:webHidden/>
          </w:rPr>
          <w:instrText xml:space="preserve"> PAGEREF _Toc429676631 \h </w:instrText>
        </w:r>
        <w:r w:rsidR="00A906F4">
          <w:rPr>
            <w:noProof/>
            <w:webHidden/>
          </w:rPr>
        </w:r>
        <w:r w:rsidR="00A906F4">
          <w:rPr>
            <w:noProof/>
            <w:webHidden/>
          </w:rPr>
          <w:fldChar w:fldCharType="separate"/>
        </w:r>
        <w:r w:rsidR="00A906F4">
          <w:rPr>
            <w:noProof/>
            <w:webHidden/>
          </w:rPr>
          <w:t>52</w:t>
        </w:r>
        <w:r w:rsidR="00A906F4">
          <w:rPr>
            <w:noProof/>
            <w:webHidden/>
          </w:rPr>
          <w:fldChar w:fldCharType="end"/>
        </w:r>
      </w:hyperlink>
    </w:p>
    <w:p w14:paraId="0141F869"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32" w:history="1">
        <w:r w:rsidR="00A906F4" w:rsidRPr="00B16F33">
          <w:rPr>
            <w:rStyle w:val="Hyperlink"/>
            <w:noProof/>
          </w:rPr>
          <w:t>3.6.1 DateTimeWithPrecisionType Data Type</w:t>
        </w:r>
        <w:r w:rsidR="00A906F4">
          <w:rPr>
            <w:noProof/>
            <w:webHidden/>
          </w:rPr>
          <w:tab/>
        </w:r>
        <w:r w:rsidR="00A906F4">
          <w:rPr>
            <w:noProof/>
            <w:webHidden/>
          </w:rPr>
          <w:fldChar w:fldCharType="begin"/>
        </w:r>
        <w:r w:rsidR="00A906F4">
          <w:rPr>
            <w:noProof/>
            <w:webHidden/>
          </w:rPr>
          <w:instrText xml:space="preserve"> PAGEREF _Toc429676632 \h </w:instrText>
        </w:r>
        <w:r w:rsidR="00A906F4">
          <w:rPr>
            <w:noProof/>
            <w:webHidden/>
          </w:rPr>
        </w:r>
        <w:r w:rsidR="00A906F4">
          <w:rPr>
            <w:noProof/>
            <w:webHidden/>
          </w:rPr>
          <w:fldChar w:fldCharType="separate"/>
        </w:r>
        <w:r w:rsidR="00A906F4">
          <w:rPr>
            <w:noProof/>
            <w:webHidden/>
          </w:rPr>
          <w:t>52</w:t>
        </w:r>
        <w:r w:rsidR="00A906F4">
          <w:rPr>
            <w:noProof/>
            <w:webHidden/>
          </w:rPr>
          <w:fldChar w:fldCharType="end"/>
        </w:r>
      </w:hyperlink>
    </w:p>
    <w:p w14:paraId="5AE38765"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33" w:history="1">
        <w:r w:rsidR="00A906F4" w:rsidRPr="00B16F33">
          <w:rPr>
            <w:rStyle w:val="Hyperlink"/>
            <w:noProof/>
          </w:rPr>
          <w:t>3.6.2 NativeFormatStringType Data Type</w:t>
        </w:r>
        <w:r w:rsidR="00A906F4">
          <w:rPr>
            <w:noProof/>
            <w:webHidden/>
          </w:rPr>
          <w:tab/>
        </w:r>
        <w:r w:rsidR="00A906F4">
          <w:rPr>
            <w:noProof/>
            <w:webHidden/>
          </w:rPr>
          <w:fldChar w:fldCharType="begin"/>
        </w:r>
        <w:r w:rsidR="00A906F4">
          <w:rPr>
            <w:noProof/>
            <w:webHidden/>
          </w:rPr>
          <w:instrText xml:space="preserve"> PAGEREF _Toc429676633 \h </w:instrText>
        </w:r>
        <w:r w:rsidR="00A906F4">
          <w:rPr>
            <w:noProof/>
            <w:webHidden/>
          </w:rPr>
        </w:r>
        <w:r w:rsidR="00A906F4">
          <w:rPr>
            <w:noProof/>
            <w:webHidden/>
          </w:rPr>
          <w:fldChar w:fldCharType="separate"/>
        </w:r>
        <w:r w:rsidR="00A906F4">
          <w:rPr>
            <w:noProof/>
            <w:webHidden/>
          </w:rPr>
          <w:t>53</w:t>
        </w:r>
        <w:r w:rsidR="00A906F4">
          <w:rPr>
            <w:noProof/>
            <w:webHidden/>
          </w:rPr>
          <w:fldChar w:fldCharType="end"/>
        </w:r>
      </w:hyperlink>
    </w:p>
    <w:p w14:paraId="65CE10D2"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34" w:history="1">
        <w:r w:rsidR="00A906F4" w:rsidRPr="00B16F33">
          <w:rPr>
            <w:rStyle w:val="Hyperlink"/>
            <w:noProof/>
          </w:rPr>
          <w:t>3.6.3 StructuredTextType Data Type</w:t>
        </w:r>
        <w:r w:rsidR="00A906F4">
          <w:rPr>
            <w:noProof/>
            <w:webHidden/>
          </w:rPr>
          <w:tab/>
        </w:r>
        <w:r w:rsidR="00A906F4">
          <w:rPr>
            <w:noProof/>
            <w:webHidden/>
          </w:rPr>
          <w:fldChar w:fldCharType="begin"/>
        </w:r>
        <w:r w:rsidR="00A906F4">
          <w:rPr>
            <w:noProof/>
            <w:webHidden/>
          </w:rPr>
          <w:instrText xml:space="preserve"> PAGEREF _Toc429676634 \h </w:instrText>
        </w:r>
        <w:r w:rsidR="00A906F4">
          <w:rPr>
            <w:noProof/>
            <w:webHidden/>
          </w:rPr>
        </w:r>
        <w:r w:rsidR="00A906F4">
          <w:rPr>
            <w:noProof/>
            <w:webHidden/>
          </w:rPr>
          <w:fldChar w:fldCharType="separate"/>
        </w:r>
        <w:r w:rsidR="00A906F4">
          <w:rPr>
            <w:noProof/>
            <w:webHidden/>
          </w:rPr>
          <w:t>53</w:t>
        </w:r>
        <w:r w:rsidR="00A906F4">
          <w:rPr>
            <w:noProof/>
            <w:webHidden/>
          </w:rPr>
          <w:fldChar w:fldCharType="end"/>
        </w:r>
      </w:hyperlink>
    </w:p>
    <w:p w14:paraId="2D683982"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635" w:history="1">
        <w:r w:rsidR="00A906F4" w:rsidRPr="00B16F33">
          <w:rPr>
            <w:rStyle w:val="Hyperlink"/>
            <w:noProof/>
          </w:rPr>
          <w:t>3.7 Vocabulary Data Types</w:t>
        </w:r>
        <w:r w:rsidR="00A906F4">
          <w:rPr>
            <w:noProof/>
            <w:webHidden/>
          </w:rPr>
          <w:tab/>
        </w:r>
        <w:r w:rsidR="00A906F4">
          <w:rPr>
            <w:noProof/>
            <w:webHidden/>
          </w:rPr>
          <w:fldChar w:fldCharType="begin"/>
        </w:r>
        <w:r w:rsidR="00A906F4">
          <w:rPr>
            <w:noProof/>
            <w:webHidden/>
          </w:rPr>
          <w:instrText xml:space="preserve"> PAGEREF _Toc429676635 \h </w:instrText>
        </w:r>
        <w:r w:rsidR="00A906F4">
          <w:rPr>
            <w:noProof/>
            <w:webHidden/>
          </w:rPr>
        </w:r>
        <w:r w:rsidR="00A906F4">
          <w:rPr>
            <w:noProof/>
            <w:webHidden/>
          </w:rPr>
          <w:fldChar w:fldCharType="separate"/>
        </w:r>
        <w:r w:rsidR="00A906F4">
          <w:rPr>
            <w:noProof/>
            <w:webHidden/>
          </w:rPr>
          <w:t>54</w:t>
        </w:r>
        <w:r w:rsidR="00A906F4">
          <w:rPr>
            <w:noProof/>
            <w:webHidden/>
          </w:rPr>
          <w:fldChar w:fldCharType="end"/>
        </w:r>
      </w:hyperlink>
    </w:p>
    <w:p w14:paraId="1272F550"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36" w:history="1">
        <w:r w:rsidR="00A906F4" w:rsidRPr="00B16F33">
          <w:rPr>
            <w:rStyle w:val="Hyperlink"/>
            <w:noProof/>
          </w:rPr>
          <w:t>3.7.1 VocabularyStringType Data Type</w:t>
        </w:r>
        <w:r w:rsidR="00A906F4">
          <w:rPr>
            <w:noProof/>
            <w:webHidden/>
          </w:rPr>
          <w:tab/>
        </w:r>
        <w:r w:rsidR="00A906F4">
          <w:rPr>
            <w:noProof/>
            <w:webHidden/>
          </w:rPr>
          <w:fldChar w:fldCharType="begin"/>
        </w:r>
        <w:r w:rsidR="00A906F4">
          <w:rPr>
            <w:noProof/>
            <w:webHidden/>
          </w:rPr>
          <w:instrText xml:space="preserve"> PAGEREF _Toc429676636 \h </w:instrText>
        </w:r>
        <w:r w:rsidR="00A906F4">
          <w:rPr>
            <w:noProof/>
            <w:webHidden/>
          </w:rPr>
        </w:r>
        <w:r w:rsidR="00A906F4">
          <w:rPr>
            <w:noProof/>
            <w:webHidden/>
          </w:rPr>
          <w:fldChar w:fldCharType="separate"/>
        </w:r>
        <w:r w:rsidR="00A906F4">
          <w:rPr>
            <w:noProof/>
            <w:webHidden/>
          </w:rPr>
          <w:t>56</w:t>
        </w:r>
        <w:r w:rsidR="00A906F4">
          <w:rPr>
            <w:noProof/>
            <w:webHidden/>
          </w:rPr>
          <w:fldChar w:fldCharType="end"/>
        </w:r>
      </w:hyperlink>
    </w:p>
    <w:p w14:paraId="5F39C3AB"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37" w:history="1">
        <w:r w:rsidR="00A906F4" w:rsidRPr="00B16F33">
          <w:rPr>
            <w:rStyle w:val="Hyperlink"/>
            <w:noProof/>
          </w:rPr>
          <w:t>3.7.2 UnenforcedVocabularyStringType Data Type</w:t>
        </w:r>
        <w:r w:rsidR="00A906F4">
          <w:rPr>
            <w:noProof/>
            <w:webHidden/>
          </w:rPr>
          <w:tab/>
        </w:r>
        <w:r w:rsidR="00A906F4">
          <w:rPr>
            <w:noProof/>
            <w:webHidden/>
          </w:rPr>
          <w:fldChar w:fldCharType="begin"/>
        </w:r>
        <w:r w:rsidR="00A906F4">
          <w:rPr>
            <w:noProof/>
            <w:webHidden/>
          </w:rPr>
          <w:instrText xml:space="preserve"> PAGEREF _Toc429676637 \h </w:instrText>
        </w:r>
        <w:r w:rsidR="00A906F4">
          <w:rPr>
            <w:noProof/>
            <w:webHidden/>
          </w:rPr>
        </w:r>
        <w:r w:rsidR="00A906F4">
          <w:rPr>
            <w:noProof/>
            <w:webHidden/>
          </w:rPr>
          <w:fldChar w:fldCharType="separate"/>
        </w:r>
        <w:r w:rsidR="00A906F4">
          <w:rPr>
            <w:noProof/>
            <w:webHidden/>
          </w:rPr>
          <w:t>57</w:t>
        </w:r>
        <w:r w:rsidR="00A906F4">
          <w:rPr>
            <w:noProof/>
            <w:webHidden/>
          </w:rPr>
          <w:fldChar w:fldCharType="end"/>
        </w:r>
      </w:hyperlink>
    </w:p>
    <w:p w14:paraId="46146D82"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38" w:history="1">
        <w:r w:rsidR="00A906F4" w:rsidRPr="00B16F33">
          <w:rPr>
            <w:rStyle w:val="Hyperlink"/>
            <w:noProof/>
          </w:rPr>
          <w:t>3.7.3 ControlledVocabularyStringType Data Type</w:t>
        </w:r>
        <w:r w:rsidR="00A906F4">
          <w:rPr>
            <w:noProof/>
            <w:webHidden/>
          </w:rPr>
          <w:tab/>
        </w:r>
        <w:r w:rsidR="00A906F4">
          <w:rPr>
            <w:noProof/>
            <w:webHidden/>
          </w:rPr>
          <w:fldChar w:fldCharType="begin"/>
        </w:r>
        <w:r w:rsidR="00A906F4">
          <w:rPr>
            <w:noProof/>
            <w:webHidden/>
          </w:rPr>
          <w:instrText xml:space="preserve"> PAGEREF _Toc429676638 \h </w:instrText>
        </w:r>
        <w:r w:rsidR="00A906F4">
          <w:rPr>
            <w:noProof/>
            <w:webHidden/>
          </w:rPr>
        </w:r>
        <w:r w:rsidR="00A906F4">
          <w:rPr>
            <w:noProof/>
            <w:webHidden/>
          </w:rPr>
          <w:fldChar w:fldCharType="separate"/>
        </w:r>
        <w:r w:rsidR="00A906F4">
          <w:rPr>
            <w:noProof/>
            <w:webHidden/>
          </w:rPr>
          <w:t>57</w:t>
        </w:r>
        <w:r w:rsidR="00A906F4">
          <w:rPr>
            <w:noProof/>
            <w:webHidden/>
          </w:rPr>
          <w:fldChar w:fldCharType="end"/>
        </w:r>
      </w:hyperlink>
    </w:p>
    <w:p w14:paraId="18B9EDC5" w14:textId="77777777" w:rsidR="00A906F4" w:rsidRDefault="00CC675D">
      <w:pPr>
        <w:pStyle w:val="TOC2"/>
        <w:tabs>
          <w:tab w:val="right" w:leader="dot" w:pos="9350"/>
        </w:tabs>
        <w:rPr>
          <w:rFonts w:asciiTheme="minorHAnsi" w:eastAsiaTheme="minorEastAsia" w:hAnsiTheme="minorHAnsi" w:cstheme="minorBidi"/>
          <w:noProof/>
          <w:sz w:val="22"/>
          <w:szCs w:val="22"/>
        </w:rPr>
      </w:pPr>
      <w:hyperlink w:anchor="_Toc429676639" w:history="1">
        <w:r w:rsidR="00A906F4" w:rsidRPr="00B16F33">
          <w:rPr>
            <w:rStyle w:val="Hyperlink"/>
            <w:noProof/>
          </w:rPr>
          <w:t>3.8 Enumerations</w:t>
        </w:r>
        <w:r w:rsidR="00A906F4">
          <w:rPr>
            <w:noProof/>
            <w:webHidden/>
          </w:rPr>
          <w:tab/>
        </w:r>
        <w:r w:rsidR="00A906F4">
          <w:rPr>
            <w:noProof/>
            <w:webHidden/>
          </w:rPr>
          <w:fldChar w:fldCharType="begin"/>
        </w:r>
        <w:r w:rsidR="00A906F4">
          <w:rPr>
            <w:noProof/>
            <w:webHidden/>
          </w:rPr>
          <w:instrText xml:space="preserve"> PAGEREF _Toc429676639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2FE3545E"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40" w:history="1">
        <w:r w:rsidR="00A906F4" w:rsidRPr="00B16F33">
          <w:rPr>
            <w:rStyle w:val="Hyperlink"/>
            <w:noProof/>
          </w:rPr>
          <w:t>3.8.1 DateTimePrecisionEnum Enumeration</w:t>
        </w:r>
        <w:r w:rsidR="00A906F4">
          <w:rPr>
            <w:noProof/>
            <w:webHidden/>
          </w:rPr>
          <w:tab/>
        </w:r>
        <w:r w:rsidR="00A906F4">
          <w:rPr>
            <w:noProof/>
            <w:webHidden/>
          </w:rPr>
          <w:fldChar w:fldCharType="begin"/>
        </w:r>
        <w:r w:rsidR="00A906F4">
          <w:rPr>
            <w:noProof/>
            <w:webHidden/>
          </w:rPr>
          <w:instrText xml:space="preserve"> PAGEREF _Toc429676640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3F285DA9" w14:textId="77777777" w:rsidR="00A906F4" w:rsidRDefault="00CC675D">
      <w:pPr>
        <w:pStyle w:val="TOC3"/>
        <w:tabs>
          <w:tab w:val="right" w:leader="dot" w:pos="9350"/>
        </w:tabs>
        <w:rPr>
          <w:rFonts w:asciiTheme="minorHAnsi" w:eastAsiaTheme="minorEastAsia" w:hAnsiTheme="minorHAnsi" w:cstheme="minorBidi"/>
          <w:noProof/>
          <w:sz w:val="22"/>
          <w:szCs w:val="22"/>
        </w:rPr>
      </w:pPr>
      <w:hyperlink w:anchor="_Toc429676641" w:history="1">
        <w:r w:rsidR="00A906F4" w:rsidRPr="00B16F33">
          <w:rPr>
            <w:rStyle w:val="Hyperlink"/>
            <w:noProof/>
          </w:rPr>
          <w:t>3.8.2 RelationshipScopeEnum</w:t>
        </w:r>
        <w:r w:rsidR="00A906F4">
          <w:rPr>
            <w:noProof/>
            <w:webHidden/>
          </w:rPr>
          <w:tab/>
        </w:r>
        <w:r w:rsidR="00A906F4">
          <w:rPr>
            <w:noProof/>
            <w:webHidden/>
          </w:rPr>
          <w:fldChar w:fldCharType="begin"/>
        </w:r>
        <w:r w:rsidR="00A906F4">
          <w:rPr>
            <w:noProof/>
            <w:webHidden/>
          </w:rPr>
          <w:instrText xml:space="preserve"> PAGEREF _Toc429676641 \h </w:instrText>
        </w:r>
        <w:r w:rsidR="00A906F4">
          <w:rPr>
            <w:noProof/>
            <w:webHidden/>
          </w:rPr>
        </w:r>
        <w:r w:rsidR="00A906F4">
          <w:rPr>
            <w:noProof/>
            <w:webHidden/>
          </w:rPr>
          <w:fldChar w:fldCharType="separate"/>
        </w:r>
        <w:r w:rsidR="00A906F4">
          <w:rPr>
            <w:noProof/>
            <w:webHidden/>
          </w:rPr>
          <w:t>58</w:t>
        </w:r>
        <w:r w:rsidR="00A906F4">
          <w:rPr>
            <w:noProof/>
            <w:webHidden/>
          </w:rPr>
          <w:fldChar w:fldCharType="end"/>
        </w:r>
      </w:hyperlink>
    </w:p>
    <w:p w14:paraId="0A9DE920" w14:textId="77777777" w:rsidR="00A906F4" w:rsidRDefault="00CC675D">
      <w:pPr>
        <w:pStyle w:val="TOC1"/>
        <w:rPr>
          <w:rFonts w:asciiTheme="minorHAnsi" w:eastAsiaTheme="minorEastAsia" w:hAnsiTheme="minorHAnsi" w:cstheme="minorBidi"/>
          <w:noProof/>
          <w:sz w:val="22"/>
          <w:szCs w:val="22"/>
        </w:rPr>
      </w:pPr>
      <w:hyperlink w:anchor="_Toc429676642" w:history="1">
        <w:r w:rsidR="00A906F4" w:rsidRPr="00B16F33">
          <w:rPr>
            <w:rStyle w:val="Hyperlink"/>
            <w:noProof/>
          </w:rPr>
          <w:t>4</w:t>
        </w:r>
        <w:r w:rsidR="00A906F4">
          <w:rPr>
            <w:rFonts w:asciiTheme="minorHAnsi" w:eastAsiaTheme="minorEastAsia" w:hAnsiTheme="minorHAnsi" w:cstheme="minorBidi"/>
            <w:noProof/>
            <w:sz w:val="22"/>
            <w:szCs w:val="22"/>
          </w:rPr>
          <w:tab/>
        </w:r>
        <w:r w:rsidR="00A906F4" w:rsidRPr="00B16F33">
          <w:rPr>
            <w:rStyle w:val="Hyperlink"/>
            <w:noProof/>
          </w:rPr>
          <w:t>Conformance</w:t>
        </w:r>
        <w:r w:rsidR="00A906F4">
          <w:rPr>
            <w:noProof/>
            <w:webHidden/>
          </w:rPr>
          <w:tab/>
        </w:r>
        <w:r w:rsidR="00A906F4">
          <w:rPr>
            <w:noProof/>
            <w:webHidden/>
          </w:rPr>
          <w:fldChar w:fldCharType="begin"/>
        </w:r>
        <w:r w:rsidR="00A906F4">
          <w:rPr>
            <w:noProof/>
            <w:webHidden/>
          </w:rPr>
          <w:instrText xml:space="preserve"> PAGEREF _Toc429676642 \h </w:instrText>
        </w:r>
        <w:r w:rsidR="00A906F4">
          <w:rPr>
            <w:noProof/>
            <w:webHidden/>
          </w:rPr>
        </w:r>
        <w:r w:rsidR="00A906F4">
          <w:rPr>
            <w:noProof/>
            <w:webHidden/>
          </w:rPr>
          <w:fldChar w:fldCharType="separate"/>
        </w:r>
        <w:r w:rsidR="00A906F4">
          <w:rPr>
            <w:noProof/>
            <w:webHidden/>
          </w:rPr>
          <w:t>60</w:t>
        </w:r>
        <w:r w:rsidR="00A906F4">
          <w:rPr>
            <w:noProof/>
            <w:webHidden/>
          </w:rPr>
          <w:fldChar w:fldCharType="end"/>
        </w:r>
      </w:hyperlink>
    </w:p>
    <w:p w14:paraId="67052419" w14:textId="77777777" w:rsidR="00A906F4" w:rsidRDefault="00CC675D">
      <w:pPr>
        <w:pStyle w:val="TOC1"/>
        <w:rPr>
          <w:rFonts w:asciiTheme="minorHAnsi" w:eastAsiaTheme="minorEastAsia" w:hAnsiTheme="minorHAnsi" w:cstheme="minorBidi"/>
          <w:noProof/>
          <w:sz w:val="22"/>
          <w:szCs w:val="22"/>
        </w:rPr>
      </w:pPr>
      <w:hyperlink w:anchor="_Toc429676643" w:history="1">
        <w:r w:rsidR="00A906F4" w:rsidRPr="00B16F33">
          <w:rPr>
            <w:rStyle w:val="Hyperlink"/>
            <w:noProof/>
          </w:rPr>
          <w:t>Appendix A. Acknowledgments</w:t>
        </w:r>
        <w:r w:rsidR="00A906F4">
          <w:rPr>
            <w:noProof/>
            <w:webHidden/>
          </w:rPr>
          <w:tab/>
        </w:r>
        <w:r w:rsidR="00A906F4">
          <w:rPr>
            <w:noProof/>
            <w:webHidden/>
          </w:rPr>
          <w:fldChar w:fldCharType="begin"/>
        </w:r>
        <w:r w:rsidR="00A906F4">
          <w:rPr>
            <w:noProof/>
            <w:webHidden/>
          </w:rPr>
          <w:instrText xml:space="preserve"> PAGEREF _Toc429676643 \h </w:instrText>
        </w:r>
        <w:r w:rsidR="00A906F4">
          <w:rPr>
            <w:noProof/>
            <w:webHidden/>
          </w:rPr>
        </w:r>
        <w:r w:rsidR="00A906F4">
          <w:rPr>
            <w:noProof/>
            <w:webHidden/>
          </w:rPr>
          <w:fldChar w:fldCharType="separate"/>
        </w:r>
        <w:r w:rsidR="00A906F4">
          <w:rPr>
            <w:noProof/>
            <w:webHidden/>
          </w:rPr>
          <w:t>61</w:t>
        </w:r>
        <w:r w:rsidR="00A906F4">
          <w:rPr>
            <w:noProof/>
            <w:webHidden/>
          </w:rPr>
          <w:fldChar w:fldCharType="end"/>
        </w:r>
      </w:hyperlink>
    </w:p>
    <w:p w14:paraId="4B46CB1E" w14:textId="77777777" w:rsidR="00A906F4" w:rsidRDefault="00CC675D">
      <w:pPr>
        <w:pStyle w:val="TOC1"/>
        <w:rPr>
          <w:rFonts w:asciiTheme="minorHAnsi" w:eastAsiaTheme="minorEastAsia" w:hAnsiTheme="minorHAnsi" w:cstheme="minorBidi"/>
          <w:noProof/>
          <w:sz w:val="22"/>
          <w:szCs w:val="22"/>
        </w:rPr>
      </w:pPr>
      <w:hyperlink w:anchor="_Toc429676644" w:history="1">
        <w:r w:rsidR="00A906F4" w:rsidRPr="00B16F33">
          <w:rPr>
            <w:rStyle w:val="Hyperlink"/>
            <w:noProof/>
          </w:rPr>
          <w:t>Appendix B. Revision History</w:t>
        </w:r>
        <w:r w:rsidR="00A906F4">
          <w:rPr>
            <w:noProof/>
            <w:webHidden/>
          </w:rPr>
          <w:tab/>
        </w:r>
        <w:r w:rsidR="00A906F4">
          <w:rPr>
            <w:noProof/>
            <w:webHidden/>
          </w:rPr>
          <w:fldChar w:fldCharType="begin"/>
        </w:r>
        <w:r w:rsidR="00A906F4">
          <w:rPr>
            <w:noProof/>
            <w:webHidden/>
          </w:rPr>
          <w:instrText xml:space="preserve"> PAGEREF _Toc429676644 \h </w:instrText>
        </w:r>
        <w:r w:rsidR="00A906F4">
          <w:rPr>
            <w:noProof/>
            <w:webHidden/>
          </w:rPr>
        </w:r>
        <w:r w:rsidR="00A906F4">
          <w:rPr>
            <w:noProof/>
            <w:webHidden/>
          </w:rPr>
          <w:fldChar w:fldCharType="separate"/>
        </w:r>
        <w:r w:rsidR="00A906F4">
          <w:rPr>
            <w:noProof/>
            <w:webHidden/>
          </w:rPr>
          <w:t>63</w:t>
        </w:r>
        <w:r w:rsidR="00A906F4">
          <w:rPr>
            <w:noProof/>
            <w:webHidden/>
          </w:rPr>
          <w:fldChar w:fldCharType="end"/>
        </w:r>
      </w:hyperlink>
    </w:p>
    <w:p w14:paraId="03EE96C1" w14:textId="77777777" w:rsidR="006E4329" w:rsidRDefault="0012387E" w:rsidP="00544386">
      <w:pPr>
        <w:pStyle w:val="Abstract"/>
      </w:pPr>
      <w:r>
        <w:rPr>
          <w:szCs w:val="24"/>
        </w:rPr>
        <w:fldChar w:fldCharType="end"/>
      </w:r>
    </w:p>
    <w:p w14:paraId="731A20BC"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4C66B618" w14:textId="77777777" w:rsidR="00C71349" w:rsidRPr="00C52EFC" w:rsidRDefault="00177DED" w:rsidP="0076113A">
      <w:pPr>
        <w:pStyle w:val="Heading1"/>
      </w:pPr>
      <w:bookmarkStart w:id="4" w:name="_Toc429676569"/>
      <w:r>
        <w:lastRenderedPageBreak/>
        <w:t>Introduction</w:t>
      </w:r>
      <w:bookmarkEnd w:id="0"/>
      <w:bookmarkEnd w:id="3"/>
      <w:bookmarkEnd w:id="4"/>
    </w:p>
    <w:p w14:paraId="1B64A2D8" w14:textId="77777777" w:rsidR="0012387E" w:rsidRDefault="00EE3C80" w:rsidP="008C100C">
      <w:r w:rsidRPr="00EE3C80">
        <w:t>[All text is norm</w:t>
      </w:r>
      <w:r>
        <w:t>ative unless otherwise labeled]</w:t>
      </w:r>
    </w:p>
    <w:p w14:paraId="7EC7F010" w14:textId="77777777" w:rsidR="00ED374E" w:rsidRPr="00B14C76" w:rsidRDefault="00ED374E" w:rsidP="00ED374E">
      <w:pPr>
        <w:autoSpaceDE w:val="0"/>
        <w:autoSpaceDN w:val="0"/>
        <w:adjustRightInd w:val="0"/>
        <w:spacing w:after="240"/>
        <w:ind w:right="-270"/>
      </w:pPr>
      <w:r w:rsidRPr="009A2353">
        <w:t>The</w:t>
      </w:r>
      <w:r w:rsidR="00707B01">
        <w:t xml:space="preserve"> Structured Threat Information Ex</w:t>
      </w:r>
      <w:r w:rsidRPr="009A2353">
        <w:t>pression (STIX</w:t>
      </w:r>
      <w:r w:rsidRPr="00B14C76">
        <w:t xml:space="preserve">) framework defines </w:t>
      </w:r>
      <w:r>
        <w:t>nine</w:t>
      </w:r>
      <w:r w:rsidRPr="00B14C76">
        <w:t xml:space="preserve"> top-level component data models:  Observable</w:t>
      </w:r>
      <w:r w:rsidR="00E513CB">
        <w:rPr>
          <w:rStyle w:val="EndnoteReference"/>
        </w:rPr>
        <w:endnoteReference w:id="1"/>
      </w:r>
      <w:r w:rsidRPr="009A2353">
        <w:t>, Indicator, Incident, TTP, ExploitTarget, CourseOfAction, Campaign, ThreatActor</w:t>
      </w:r>
      <w:r>
        <w:t>, and Report</w:t>
      </w:r>
      <w:r w:rsidRPr="009A2353">
        <w:t xml:space="preserve">.  </w:t>
      </w:r>
      <w:r w:rsidRPr="00B14C76">
        <w:t xml:space="preserve">In addition, it defines a common data model that </w:t>
      </w:r>
      <w:r w:rsidRPr="000621D1">
        <w:rPr>
          <w:iCs/>
        </w:rPr>
        <w:t xml:space="preserve">defines base classes that are extended or leveraged by the core components, relationship-oriented classes, content aggregation classes, kill chain-related classes, and other classes shared by the core constructs. </w:t>
      </w:r>
      <w:r w:rsidRPr="009A2353">
        <w:t xml:space="preserve">This document serves as the specification for the STIX </w:t>
      </w:r>
      <w:r w:rsidR="00E513CB">
        <w:t xml:space="preserve">Common </w:t>
      </w:r>
      <w:r w:rsidRPr="00B14C76">
        <w:t xml:space="preserve">data model.  </w:t>
      </w:r>
    </w:p>
    <w:p w14:paraId="57518D79" w14:textId="77777777" w:rsidR="00ED374E" w:rsidRDefault="00ED374E" w:rsidP="00ED374E">
      <w:pPr>
        <w:spacing w:after="240"/>
      </w:pPr>
      <w:r w:rsidRPr="00434BA0">
        <w:t xml:space="preserve">The STIX Common data model defines object classes that are shared across the various STIX data models.  For </w:t>
      </w:r>
      <w:r>
        <w:t>clarity in the document</w:t>
      </w:r>
      <w:r w:rsidRPr="00434BA0">
        <w:t xml:space="preserve">, the classes </w:t>
      </w:r>
      <w:r>
        <w:t xml:space="preserve">are divided </w:t>
      </w:r>
      <w:r w:rsidRPr="00434BA0">
        <w:t xml:space="preserve">into </w:t>
      </w:r>
      <w:r>
        <w:t>five</w:t>
      </w:r>
      <w:r w:rsidRPr="00434BA0">
        <w:t xml:space="preserve"> types:  component base classes (Section </w:t>
      </w:r>
      <w:r w:rsidRPr="00E513CB">
        <w:rPr>
          <w:b/>
          <w:color w:val="0000EE"/>
        </w:rPr>
        <w:fldChar w:fldCharType="begin"/>
      </w:r>
      <w:r w:rsidRPr="00E513CB">
        <w:rPr>
          <w:b/>
          <w:color w:val="0000EE"/>
        </w:rPr>
        <w:instrText xml:space="preserve"> REF _Ref399154163 \r \h  \* MERGEFORMAT </w:instrText>
      </w:r>
      <w:r w:rsidRPr="00E513CB">
        <w:rPr>
          <w:b/>
          <w:color w:val="0000EE"/>
        </w:rPr>
      </w:r>
      <w:r w:rsidRPr="00E513CB">
        <w:rPr>
          <w:b/>
          <w:color w:val="0000EE"/>
        </w:rPr>
        <w:fldChar w:fldCharType="separate"/>
      </w:r>
      <w:r w:rsidR="00A906F4">
        <w:rPr>
          <w:b/>
          <w:color w:val="0000EE"/>
        </w:rPr>
        <w:t>3.1</w:t>
      </w:r>
      <w:r w:rsidRPr="00E513CB">
        <w:rPr>
          <w:b/>
          <w:color w:val="0000EE"/>
        </w:rPr>
        <w:fldChar w:fldCharType="end"/>
      </w:r>
      <w:r w:rsidRPr="00434BA0">
        <w:t>), relationship-oriented classes (Section</w:t>
      </w:r>
      <w:r w:rsidR="007016D8">
        <w:t xml:space="preserve"> </w:t>
      </w:r>
      <w:r w:rsidR="007016D8" w:rsidRPr="00E513CB">
        <w:rPr>
          <w:b/>
          <w:color w:val="0000EE"/>
        </w:rPr>
        <w:fldChar w:fldCharType="begin"/>
      </w:r>
      <w:r w:rsidR="007016D8" w:rsidRPr="00E513CB">
        <w:rPr>
          <w:b/>
          <w:color w:val="0000EE"/>
        </w:rPr>
        <w:instrText xml:space="preserve"> REF _Ref428610193 \r \h </w:instrText>
      </w:r>
      <w:r w:rsidR="00E513CB">
        <w:rPr>
          <w:b/>
          <w:color w:val="0000EE"/>
        </w:rPr>
        <w:instrText xml:space="preserve"> \* MERGEFORMAT </w:instrText>
      </w:r>
      <w:r w:rsidR="007016D8" w:rsidRPr="00E513CB">
        <w:rPr>
          <w:b/>
          <w:color w:val="0000EE"/>
        </w:rPr>
      </w:r>
      <w:r w:rsidR="007016D8" w:rsidRPr="00E513CB">
        <w:rPr>
          <w:b/>
          <w:color w:val="0000EE"/>
        </w:rPr>
        <w:fldChar w:fldCharType="separate"/>
      </w:r>
      <w:r w:rsidR="00A906F4">
        <w:rPr>
          <w:b/>
          <w:color w:val="0000EE"/>
        </w:rPr>
        <w:t>3.2</w:t>
      </w:r>
      <w:r w:rsidR="007016D8" w:rsidRPr="00E513CB">
        <w:rPr>
          <w:b/>
          <w:color w:val="0000EE"/>
        </w:rPr>
        <w:fldChar w:fldCharType="end"/>
      </w:r>
      <w:r w:rsidRPr="00434BA0">
        <w:t xml:space="preserve">), content aggregation classes (Section </w:t>
      </w:r>
      <w:r w:rsidRPr="00E513CB">
        <w:rPr>
          <w:b/>
          <w:color w:val="0000EE"/>
        </w:rPr>
        <w:fldChar w:fldCharType="begin"/>
      </w:r>
      <w:r w:rsidRPr="00E513CB">
        <w:rPr>
          <w:b/>
          <w:color w:val="0000EE"/>
        </w:rPr>
        <w:instrText xml:space="preserve"> REF _Ref399154184 \r \h  \* MERGEFORMAT </w:instrText>
      </w:r>
      <w:r w:rsidRPr="00E513CB">
        <w:rPr>
          <w:b/>
          <w:color w:val="0000EE"/>
        </w:rPr>
      </w:r>
      <w:r w:rsidRPr="00E513CB">
        <w:rPr>
          <w:b/>
          <w:color w:val="0000EE"/>
        </w:rPr>
        <w:fldChar w:fldCharType="separate"/>
      </w:r>
      <w:r w:rsidR="00A906F4">
        <w:rPr>
          <w:b/>
          <w:color w:val="0000EE"/>
        </w:rPr>
        <w:t>3.3</w:t>
      </w:r>
      <w:r w:rsidRPr="00E513CB">
        <w:rPr>
          <w:b/>
          <w:color w:val="0000EE"/>
        </w:rPr>
        <w:fldChar w:fldCharType="end"/>
      </w:r>
      <w:r w:rsidRPr="00434BA0">
        <w:t xml:space="preserve">), </w:t>
      </w:r>
      <w:r>
        <w:t xml:space="preserve">kill chain-related classes (Section </w:t>
      </w:r>
      <w:r w:rsidRPr="00E513CB">
        <w:rPr>
          <w:b/>
          <w:color w:val="0000EE"/>
        </w:rPr>
        <w:fldChar w:fldCharType="begin"/>
      </w:r>
      <w:r w:rsidRPr="00E513CB">
        <w:rPr>
          <w:b/>
          <w:color w:val="0000EE"/>
        </w:rPr>
        <w:instrText xml:space="preserve"> REF _Ref419331163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3.4</w:t>
      </w:r>
      <w:r w:rsidRPr="00E513CB">
        <w:rPr>
          <w:b/>
          <w:color w:val="0000EE"/>
        </w:rPr>
        <w:fldChar w:fldCharType="end"/>
      </w:r>
      <w:r>
        <w:t xml:space="preserve">), </w:t>
      </w:r>
      <w:r w:rsidRPr="00434BA0">
        <w:t>and general shared classes (Section</w:t>
      </w:r>
      <w:r>
        <w:t xml:space="preserve"> </w:t>
      </w:r>
      <w:r w:rsidRPr="00E513CB">
        <w:rPr>
          <w:b/>
          <w:color w:val="0000EE"/>
        </w:rPr>
        <w:fldChar w:fldCharType="begin"/>
      </w:r>
      <w:r w:rsidRPr="00E513CB">
        <w:rPr>
          <w:b/>
          <w:color w:val="0000EE"/>
        </w:rPr>
        <w:instrText xml:space="preserve"> REF _Ref419331263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3.5</w:t>
      </w:r>
      <w:r w:rsidRPr="00E513CB">
        <w:rPr>
          <w:b/>
          <w:color w:val="0000EE"/>
        </w:rPr>
        <w:fldChar w:fldCharType="end"/>
      </w:r>
      <w:r w:rsidRPr="00434BA0">
        <w:t xml:space="preserve">).  We also list </w:t>
      </w:r>
      <w:r>
        <w:t xml:space="preserve">general data types (Section </w:t>
      </w:r>
      <w:r w:rsidRPr="00E513CB">
        <w:rPr>
          <w:b/>
          <w:color w:val="0000EE"/>
        </w:rPr>
        <w:fldChar w:fldCharType="begin"/>
      </w:r>
      <w:r w:rsidRPr="00E513CB">
        <w:rPr>
          <w:b/>
          <w:color w:val="0000EE"/>
        </w:rPr>
        <w:instrText xml:space="preserve"> REF _Ref419060071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3.6</w:t>
      </w:r>
      <w:r w:rsidRPr="00E513CB">
        <w:rPr>
          <w:b/>
          <w:color w:val="0000EE"/>
        </w:rPr>
        <w:fldChar w:fldCharType="end"/>
      </w:r>
      <w:r>
        <w:t xml:space="preserve">), vocabulary-related data types (Section </w:t>
      </w:r>
      <w:r w:rsidRPr="00E513CB">
        <w:rPr>
          <w:b/>
          <w:color w:val="0000EE"/>
        </w:rPr>
        <w:fldChar w:fldCharType="begin"/>
      </w:r>
      <w:r w:rsidRPr="00E513CB">
        <w:rPr>
          <w:b/>
          <w:color w:val="0000EE"/>
        </w:rPr>
        <w:instrText xml:space="preserve"> REF _Ref419331157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3.7</w:t>
      </w:r>
      <w:r w:rsidRPr="00E513CB">
        <w:rPr>
          <w:b/>
          <w:color w:val="0000EE"/>
        </w:rPr>
        <w:fldChar w:fldCharType="end"/>
      </w:r>
      <w:r>
        <w:t xml:space="preserve">), and </w:t>
      </w:r>
      <w:r w:rsidRPr="00434BA0">
        <w:t>enumerations separately (Section</w:t>
      </w:r>
      <w:r>
        <w:t xml:space="preserve"> </w:t>
      </w:r>
      <w:r w:rsidRPr="00E513CB">
        <w:rPr>
          <w:b/>
          <w:color w:val="0000EE"/>
        </w:rPr>
        <w:fldChar w:fldCharType="begin"/>
      </w:r>
      <w:r w:rsidRPr="00E513CB">
        <w:rPr>
          <w:b/>
          <w:color w:val="0000EE"/>
        </w:rPr>
        <w:instrText xml:space="preserve"> REF _Ref421702523 \r \h </w:instrText>
      </w:r>
      <w:r w:rsidR="00E513CB">
        <w:rPr>
          <w:b/>
          <w:color w:val="0000EE"/>
        </w:rPr>
        <w:instrText xml:space="preserve"> \* MERGEFORMAT </w:instrText>
      </w:r>
      <w:r w:rsidRPr="00E513CB">
        <w:rPr>
          <w:b/>
          <w:color w:val="0000EE"/>
        </w:rPr>
      </w:r>
      <w:r w:rsidRPr="00E513CB">
        <w:rPr>
          <w:b/>
          <w:color w:val="0000EE"/>
        </w:rPr>
        <w:fldChar w:fldCharType="separate"/>
      </w:r>
      <w:r w:rsidR="00A906F4">
        <w:rPr>
          <w:b/>
          <w:color w:val="0000EE"/>
        </w:rPr>
        <w:t>3.8</w:t>
      </w:r>
      <w:r w:rsidRPr="00E513CB">
        <w:rPr>
          <w:b/>
          <w:color w:val="0000EE"/>
        </w:rPr>
        <w:fldChar w:fldCharType="end"/>
      </w:r>
      <w:r w:rsidRPr="00434BA0">
        <w:t>).</w:t>
      </w:r>
    </w:p>
    <w:p w14:paraId="6EAD37F1" w14:textId="57CCD122" w:rsidR="006E6751" w:rsidRPr="00434BA0" w:rsidRDefault="006E6751" w:rsidP="00ED374E">
      <w:pPr>
        <w:spacing w:after="240"/>
      </w:pPr>
      <w:r>
        <w:t xml:space="preserve">In Section </w:t>
      </w:r>
      <w:r w:rsidR="00E513CB" w:rsidRPr="00E513CB">
        <w:rPr>
          <w:b/>
          <w:color w:val="0000EE"/>
        </w:rPr>
        <w:fldChar w:fldCharType="begin"/>
      </w:r>
      <w:r w:rsidR="00E513CB" w:rsidRPr="00E513CB">
        <w:rPr>
          <w:b/>
          <w:color w:val="0000EE"/>
        </w:rPr>
        <w:instrText xml:space="preserve"> REF _Ref428610435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1.1</w:t>
      </w:r>
      <w:r w:rsidR="00E513CB" w:rsidRPr="00E513CB">
        <w:rPr>
          <w:b/>
          <w:color w:val="0000EE"/>
        </w:rPr>
        <w:fldChar w:fldCharType="end"/>
      </w:r>
      <w:r w:rsidR="00E513CB">
        <w:t xml:space="preserve"> </w:t>
      </w:r>
      <w:r>
        <w:t xml:space="preserve">we discuss additional specification documents, in Section </w:t>
      </w:r>
      <w:r w:rsidR="00E513CB">
        <w:fldChar w:fldCharType="begin"/>
      </w:r>
      <w:r w:rsidR="00E513CB">
        <w:instrText xml:space="preserve"> REF _Ref418841646 \r \h  \* MERGEFORMAT </w:instrText>
      </w:r>
      <w:r w:rsidR="00E513CB">
        <w:fldChar w:fldCharType="separate"/>
      </w:r>
      <w:r w:rsidR="00A906F4" w:rsidRPr="00A906F4">
        <w:rPr>
          <w:b/>
          <w:color w:val="0000EE"/>
        </w:rPr>
        <w:t>1.2</w:t>
      </w:r>
      <w:r w:rsidR="00E513CB">
        <w:fldChar w:fldCharType="end"/>
      </w:r>
      <w:r>
        <w:rPr>
          <w:b/>
          <w:color w:val="0000EE"/>
        </w:rPr>
        <w:t xml:space="preserve"> </w:t>
      </w:r>
      <w:r>
        <w:t>we provide document conventions</w:t>
      </w:r>
      <w:r w:rsidRPr="00AD7BF2">
        <w:t xml:space="preserve">, </w:t>
      </w:r>
      <w:r>
        <w:t>and i</w:t>
      </w:r>
      <w:r w:rsidRPr="00AD7BF2">
        <w:t xml:space="preserve">n Section </w:t>
      </w:r>
      <w:r w:rsidR="00E513CB" w:rsidRPr="00E513CB">
        <w:rPr>
          <w:b/>
          <w:color w:val="0000EE"/>
        </w:rPr>
        <w:fldChar w:fldCharType="begin"/>
      </w:r>
      <w:r w:rsidR="00E513CB" w:rsidRPr="00E513CB">
        <w:rPr>
          <w:b/>
          <w:color w:val="0000EE"/>
        </w:rPr>
        <w:instrText xml:space="preserve"> REF _Ref428610436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1.3</w:t>
      </w:r>
      <w:r w:rsidR="00E513CB" w:rsidRPr="00E513CB">
        <w:rPr>
          <w:b/>
          <w:color w:val="0000EE"/>
        </w:rPr>
        <w:fldChar w:fldCharType="end"/>
      </w:r>
      <w:r w:rsidR="00E513CB">
        <w:t xml:space="preserve"> </w:t>
      </w:r>
      <w:r>
        <w:t xml:space="preserve">we provide terminology. References are given </w:t>
      </w:r>
      <w:r w:rsidRPr="007D03B1">
        <w:t xml:space="preserve">in </w:t>
      </w:r>
      <w:r>
        <w:t xml:space="preserve">Section </w:t>
      </w:r>
      <w:r w:rsidR="00E513CB" w:rsidRPr="00E513CB">
        <w:rPr>
          <w:b/>
          <w:color w:val="0000EE"/>
        </w:rPr>
        <w:fldChar w:fldCharType="begin"/>
      </w:r>
      <w:r w:rsidR="00E513CB" w:rsidRPr="00E513CB">
        <w:rPr>
          <w:b/>
          <w:color w:val="0000EE"/>
        </w:rPr>
        <w:instrText xml:space="preserve"> REF _Ref428610437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1.4</w:t>
      </w:r>
      <w:r w:rsidR="00E513CB" w:rsidRPr="00E513CB">
        <w:rPr>
          <w:b/>
          <w:color w:val="0000EE"/>
        </w:rPr>
        <w:fldChar w:fldCharType="end"/>
      </w:r>
      <w:r>
        <w:t>.  In Section</w:t>
      </w:r>
      <w:r w:rsidR="00E513CB">
        <w:t xml:space="preserve"> </w:t>
      </w:r>
      <w:r w:rsidR="00E513CB" w:rsidRPr="00E513CB">
        <w:rPr>
          <w:b/>
          <w:color w:val="0000EE"/>
        </w:rPr>
        <w:fldChar w:fldCharType="begin"/>
      </w:r>
      <w:r w:rsidR="00E513CB" w:rsidRPr="00E513CB">
        <w:rPr>
          <w:b/>
          <w:color w:val="0000EE"/>
        </w:rPr>
        <w:instrText xml:space="preserve"> REF _Ref428610454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2</w:t>
      </w:r>
      <w:r w:rsidR="00E513CB" w:rsidRPr="00E513CB">
        <w:rPr>
          <w:b/>
          <w:color w:val="0000EE"/>
        </w:rPr>
        <w:fldChar w:fldCharType="end"/>
      </w:r>
      <w:r>
        <w:t xml:space="preserve">, we give background information to help the reader better understand the specification details that are provided later in the document.  We present the </w:t>
      </w:r>
      <w:r w:rsidR="00E513CB">
        <w:t>Common</w:t>
      </w:r>
      <w:r>
        <w:t xml:space="preserve"> data model specification details in Section </w:t>
      </w:r>
      <w:r w:rsidR="00E513CB" w:rsidRPr="00E513CB">
        <w:rPr>
          <w:b/>
          <w:color w:val="0000EE"/>
        </w:rPr>
        <w:fldChar w:fldCharType="begin"/>
      </w:r>
      <w:r w:rsidR="00E513CB" w:rsidRPr="00E513CB">
        <w:rPr>
          <w:b/>
          <w:color w:val="0000EE"/>
        </w:rPr>
        <w:instrText xml:space="preserve"> REF _Ref428610469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3</w:t>
      </w:r>
      <w:r w:rsidR="00E513CB" w:rsidRPr="00E513CB">
        <w:rPr>
          <w:b/>
          <w:color w:val="0000EE"/>
        </w:rPr>
        <w:fldChar w:fldCharType="end"/>
      </w:r>
      <w:r w:rsidR="00E513CB">
        <w:t xml:space="preserve"> </w:t>
      </w:r>
      <w:r>
        <w:t xml:space="preserve">and conformance information in Section </w:t>
      </w:r>
      <w:r w:rsidR="00E513CB" w:rsidRPr="00E513CB">
        <w:rPr>
          <w:b/>
          <w:color w:val="0000EE"/>
        </w:rPr>
        <w:fldChar w:fldCharType="begin"/>
      </w:r>
      <w:r w:rsidR="00E513CB" w:rsidRPr="00E513CB">
        <w:rPr>
          <w:b/>
          <w:color w:val="0000EE"/>
        </w:rPr>
        <w:instrText xml:space="preserve"> REF _Ref428610482 \r \h </w:instrText>
      </w:r>
      <w:r w:rsidR="00E513CB">
        <w:rPr>
          <w:b/>
          <w:color w:val="0000EE"/>
        </w:rPr>
        <w:instrText xml:space="preserve"> \* MERGEFORMAT </w:instrText>
      </w:r>
      <w:r w:rsidR="00E513CB" w:rsidRPr="00E513CB">
        <w:rPr>
          <w:b/>
          <w:color w:val="0000EE"/>
        </w:rPr>
      </w:r>
      <w:r w:rsidR="00E513CB" w:rsidRPr="00E513CB">
        <w:rPr>
          <w:b/>
          <w:color w:val="0000EE"/>
        </w:rPr>
        <w:fldChar w:fldCharType="separate"/>
      </w:r>
      <w:r w:rsidR="00A906F4">
        <w:rPr>
          <w:b/>
          <w:color w:val="0000EE"/>
        </w:rPr>
        <w:t>4</w:t>
      </w:r>
      <w:r w:rsidR="00E513CB" w:rsidRPr="00E513CB">
        <w:rPr>
          <w:b/>
          <w:color w:val="0000EE"/>
        </w:rPr>
        <w:fldChar w:fldCharType="end"/>
      </w:r>
      <w:r w:rsidR="00E513CB">
        <w:t>.</w:t>
      </w:r>
    </w:p>
    <w:p w14:paraId="0648025A" w14:textId="77777777" w:rsidR="00ED374E" w:rsidRPr="00434BA0" w:rsidRDefault="00ED374E" w:rsidP="00ED374E">
      <w:pPr>
        <w:pStyle w:val="Heading2"/>
        <w:tabs>
          <w:tab w:val="num" w:pos="864"/>
        </w:tabs>
        <w:spacing w:before="360" w:after="60"/>
        <w:ind w:left="720" w:hanging="720"/>
      </w:pPr>
      <w:bookmarkStart w:id="5" w:name="_Toc425428406"/>
      <w:bookmarkStart w:id="6" w:name="_Ref428610435"/>
      <w:bookmarkStart w:id="7" w:name="_Toc429676570"/>
      <w:bookmarkStart w:id="8" w:name="_Ref394437867"/>
      <w:r w:rsidRPr="00434BA0">
        <w:t>STIX Specification Documents</w:t>
      </w:r>
      <w:bookmarkEnd w:id="5"/>
      <w:bookmarkEnd w:id="6"/>
      <w:bookmarkEnd w:id="7"/>
    </w:p>
    <w:p w14:paraId="138EFC75" w14:textId="77777777" w:rsidR="00ED374E" w:rsidRPr="00434BA0" w:rsidRDefault="00ED374E" w:rsidP="00ED374E">
      <w:pPr>
        <w:autoSpaceDE w:val="0"/>
        <w:autoSpaceDN w:val="0"/>
        <w:adjustRightInd w:val="0"/>
        <w:spacing w:after="240"/>
      </w:pPr>
      <w:r w:rsidRPr="00434BA0">
        <w:t xml:space="preserve">The STIX specification </w:t>
      </w:r>
      <w:r>
        <w:t>consists of</w:t>
      </w:r>
      <w:r w:rsidRPr="00434BA0">
        <w:t xml:space="preserve"> a formal UML model and a set of textual specification documents that explain the UML model.  Specification documents have been written for each of the </w:t>
      </w:r>
      <w:r>
        <w:t>key</w:t>
      </w:r>
      <w:r w:rsidRPr="00434BA0">
        <w:t xml:space="preserve"> data models that compose the full STIX UML model. </w:t>
      </w:r>
    </w:p>
    <w:p w14:paraId="6F77CC19" w14:textId="77777777" w:rsidR="00ED374E" w:rsidRPr="00434BA0" w:rsidRDefault="00ED374E" w:rsidP="00ED374E">
      <w:pPr>
        <w:autoSpaceDE w:val="0"/>
        <w:autoSpaceDN w:val="0"/>
        <w:adjustRightInd w:val="0"/>
        <w:spacing w:after="240"/>
      </w:pPr>
      <w:r w:rsidRPr="00434BA0">
        <w:t xml:space="preserve">The </w:t>
      </w:r>
      <w:hyperlink w:anchor="AdditionalArtifacts" w:history="1">
        <w:r w:rsidR="00A8141F" w:rsidRPr="00A8141F">
          <w:rPr>
            <w:rStyle w:val="Hyperlink"/>
            <w:i/>
          </w:rPr>
          <w:t>STIX Version 1.2.1 Part 1: Overview</w:t>
        </w:r>
      </w:hyperlink>
      <w:r w:rsidR="00A8141F" w:rsidRPr="00434BA0">
        <w:t xml:space="preserve"> </w:t>
      </w:r>
      <w:r w:rsidRPr="00434BA0">
        <w:t xml:space="preserve">document provides a comprehensive overview of the full set of STIX data models, which in addition to the </w:t>
      </w:r>
      <w:r>
        <w:t>nine</w:t>
      </w:r>
      <w:r w:rsidRPr="00434BA0">
        <w:t xml:space="preserve"> top-level component data models mentioned in the Introduction, includes a core data model, a common data model, a cross-cutting data marking data model, </w:t>
      </w:r>
      <w:r>
        <w:t xml:space="preserve">various extension data models </w:t>
      </w:r>
      <w:r w:rsidRPr="00434BA0">
        <w:t>and a set of de</w:t>
      </w:r>
      <w:r w:rsidR="00A8141F">
        <w:t xml:space="preserve">fault controlled vocabularies. </w:t>
      </w:r>
      <w:hyperlink w:anchor="AdditionalArtifacts" w:history="1">
        <w:r w:rsidR="00A8141F" w:rsidRPr="00A8141F">
          <w:rPr>
            <w:rStyle w:val="Hyperlink"/>
            <w:i/>
          </w:rPr>
          <w:t>STIX Version 1.2.1 Part 1: Overview</w:t>
        </w:r>
      </w:hyperlink>
      <w:r w:rsidRPr="00434BA0">
        <w:t xml:space="preserve"> also summarizes the relationship of STIX to other languages and outlines general STIX data model conventions.</w:t>
      </w:r>
    </w:p>
    <w:p w14:paraId="61DDD2BE" w14:textId="3BFB3D95" w:rsidR="00ED374E" w:rsidRPr="00434BA0" w:rsidRDefault="00ED374E" w:rsidP="00ED374E">
      <w:pPr>
        <w:spacing w:after="240"/>
      </w:pPr>
      <w:r w:rsidRPr="00A8141F">
        <w:rPr>
          <w:b/>
          <w:color w:val="0000EE"/>
        </w:rPr>
        <w:fldChar w:fldCharType="begin"/>
      </w:r>
      <w:r w:rsidRPr="00A8141F">
        <w:rPr>
          <w:b/>
          <w:color w:val="0000EE"/>
        </w:rPr>
        <w:instrText xml:space="preserve"> REF _Ref418508170 \h  \* MERGEFORMAT </w:instrText>
      </w:r>
      <w:r w:rsidRPr="00A8141F">
        <w:rPr>
          <w:b/>
          <w:color w:val="0000EE"/>
        </w:rPr>
      </w:r>
      <w:r w:rsidRPr="00A8141F">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1</w:t>
      </w:r>
      <w:r w:rsidRPr="00A8141F">
        <w:rPr>
          <w:b/>
          <w:color w:val="0000EE"/>
        </w:rPr>
        <w:fldChar w:fldCharType="end"/>
      </w:r>
      <w:r w:rsidRPr="00434BA0">
        <w:t xml:space="preserve"> illustrates the </w:t>
      </w:r>
      <w:hyperlink w:anchor="AdditionalArtifacts" w:history="1">
        <w:r w:rsidRPr="00A8141F">
          <w:rPr>
            <w:rStyle w:val="Hyperlink"/>
          </w:rPr>
          <w:t>set of specification documents</w:t>
        </w:r>
      </w:hyperlink>
      <w:r w:rsidRPr="00434BA0">
        <w:t xml:space="preserve"> that are available.  The color black is used to indicate the specification overview document, altered shading differentiates the overarching Core data model from the supporting data models (vocabularies, data marking, and </w:t>
      </w:r>
      <w:r w:rsidR="00120807" w:rsidRPr="00434BA0">
        <w:t xml:space="preserve">default </w:t>
      </w:r>
      <w:bookmarkStart w:id="9" w:name="_GoBack"/>
      <w:bookmarkEnd w:id="9"/>
      <w:r w:rsidRPr="00434BA0">
        <w:t>extensions), and the color white indica</w:t>
      </w:r>
      <w:r w:rsidR="00E2737B">
        <w:t xml:space="preserve">tes the component data models. </w:t>
      </w:r>
      <w:r w:rsidR="004A1122">
        <w:t>The solid grey color denotes the overall STIX Language UML model</w:t>
      </w:r>
      <w:r w:rsidRPr="00434BA0">
        <w:t xml:space="preserve">. This Common specification document is highlighted in its associated color (see Section </w:t>
      </w:r>
      <w:r w:rsidRPr="00A8141F">
        <w:rPr>
          <w:b/>
          <w:color w:val="0000EE"/>
        </w:rPr>
        <w:fldChar w:fldCharType="begin"/>
      </w:r>
      <w:r w:rsidRPr="00A8141F">
        <w:rPr>
          <w:b/>
          <w:color w:val="0000EE"/>
        </w:rPr>
        <w:instrText xml:space="preserve"> REF _Ref397935245 \r \h  \* MERGEFORMAT </w:instrText>
      </w:r>
      <w:r w:rsidRPr="00A8141F">
        <w:rPr>
          <w:b/>
          <w:color w:val="0000EE"/>
        </w:rPr>
      </w:r>
      <w:r w:rsidRPr="00A8141F">
        <w:rPr>
          <w:b/>
          <w:color w:val="0000EE"/>
        </w:rPr>
        <w:fldChar w:fldCharType="separate"/>
      </w:r>
      <w:r w:rsidR="00A906F4">
        <w:rPr>
          <w:b/>
          <w:color w:val="0000EE"/>
        </w:rPr>
        <w:t>1.2.3.3</w:t>
      </w:r>
      <w:r w:rsidRPr="00A8141F">
        <w:rPr>
          <w:b/>
          <w:color w:val="0000EE"/>
        </w:rPr>
        <w:fldChar w:fldCharType="end"/>
      </w:r>
      <w:r w:rsidRPr="00434BA0">
        <w:t xml:space="preserve">).  For a list of all STIX documents and related information sources, please see </w:t>
      </w:r>
      <w:hyperlink w:anchor="AdditionalArtifacts" w:history="1">
        <w:r w:rsidR="00A8141F" w:rsidRPr="00A8141F">
          <w:rPr>
            <w:rStyle w:val="Hyperlink"/>
            <w:i/>
          </w:rPr>
          <w:t>STIX Version 1.2.1 Part 1: Overview</w:t>
        </w:r>
      </w:hyperlink>
      <w:r w:rsidRPr="00434BA0">
        <w:t>.</w:t>
      </w:r>
    </w:p>
    <w:p w14:paraId="15EAA003" w14:textId="0CEA3EBD" w:rsidR="00ED374E" w:rsidRPr="00434BA0" w:rsidRDefault="00FB67D0" w:rsidP="00ED374E">
      <w:pPr>
        <w:jc w:val="center"/>
      </w:pPr>
      <w:r>
        <w:rPr>
          <w:noProof/>
        </w:rPr>
        <w:lastRenderedPageBreak/>
        <w:drawing>
          <wp:inline distT="0" distB="0" distL="0" distR="0" wp14:anchorId="11758DDD" wp14:editId="56146D2F">
            <wp:extent cx="3886200" cy="19117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G"/>
                    <pic:cNvPicPr/>
                  </pic:nvPicPr>
                  <pic:blipFill rotWithShape="1">
                    <a:blip r:embed="rId24">
                      <a:extLst>
                        <a:ext uri="{28A0092B-C50C-407E-A947-70E740481C1C}">
                          <a14:useLocalDpi xmlns:a14="http://schemas.microsoft.com/office/drawing/2010/main" val="0"/>
                        </a:ext>
                      </a:extLst>
                    </a:blip>
                    <a:srcRect l="8298" t="19621" r="8208" b="25613"/>
                    <a:stretch/>
                  </pic:blipFill>
                  <pic:spPr bwMode="auto">
                    <a:xfrm>
                      <a:off x="0" y="0"/>
                      <a:ext cx="3886200" cy="1911796"/>
                    </a:xfrm>
                    <a:prstGeom prst="rect">
                      <a:avLst/>
                    </a:prstGeom>
                    <a:ln>
                      <a:noFill/>
                    </a:ln>
                    <a:extLst>
                      <a:ext uri="{53640926-AAD7-44D8-BBD7-CCE9431645EC}">
                        <a14:shadowObscured xmlns:a14="http://schemas.microsoft.com/office/drawing/2010/main"/>
                      </a:ext>
                    </a:extLst>
                  </pic:spPr>
                </pic:pic>
              </a:graphicData>
            </a:graphic>
          </wp:inline>
        </w:drawing>
      </w:r>
    </w:p>
    <w:p w14:paraId="65095686" w14:textId="77777777" w:rsidR="00ED374E" w:rsidRPr="00707B01" w:rsidRDefault="00ED374E" w:rsidP="00707B01">
      <w:pPr>
        <w:pStyle w:val="Caption"/>
        <w:rPr>
          <w:b/>
        </w:rPr>
      </w:pPr>
      <w:bookmarkStart w:id="10" w:name="_Ref418508170"/>
      <w:bookmarkStart w:id="11" w:name="_Ref390077491"/>
      <w:r w:rsidRPr="00707B01">
        <w:t xml:space="preserve">Figure </w:t>
      </w:r>
      <w:r w:rsidR="00CC675D">
        <w:fldChar w:fldCharType="begin"/>
      </w:r>
      <w:r w:rsidR="00CC675D">
        <w:instrText xml:space="preserve"> STYLEREF 1 \s </w:instrText>
      </w:r>
      <w:r w:rsidR="00CC675D">
        <w:fldChar w:fldCharType="separate"/>
      </w:r>
      <w:r w:rsidR="00A906F4">
        <w:rPr>
          <w:noProof/>
        </w:rPr>
        <w:t>1</w:t>
      </w:r>
      <w:r w:rsidR="00CC675D">
        <w:rPr>
          <w:noProof/>
        </w:rPr>
        <w:fldChar w:fldCharType="end"/>
      </w:r>
      <w:r w:rsidRPr="00707B01">
        <w:noBreakHyphen/>
      </w:r>
      <w:r w:rsidR="00CC675D">
        <w:fldChar w:fldCharType="begin"/>
      </w:r>
      <w:r w:rsidR="00CC675D">
        <w:instrText xml:space="preserve"> SEQ Figure \* ARABIC \s 1 </w:instrText>
      </w:r>
      <w:r w:rsidR="00CC675D">
        <w:fldChar w:fldCharType="separate"/>
      </w:r>
      <w:r w:rsidR="00A906F4">
        <w:rPr>
          <w:noProof/>
        </w:rPr>
        <w:t>1</w:t>
      </w:r>
      <w:r w:rsidR="00CC675D">
        <w:rPr>
          <w:noProof/>
        </w:rPr>
        <w:fldChar w:fldCharType="end"/>
      </w:r>
      <w:bookmarkEnd w:id="10"/>
      <w:r w:rsidRPr="00707B01">
        <w:t>. STIX Language v1.2</w:t>
      </w:r>
      <w:r w:rsidR="00707B01" w:rsidRPr="00707B01">
        <w:t>.1</w:t>
      </w:r>
      <w:r w:rsidRPr="00707B01">
        <w:t xml:space="preserve"> specification documents</w:t>
      </w:r>
      <w:bookmarkEnd w:id="11"/>
    </w:p>
    <w:p w14:paraId="32493ECD" w14:textId="77777777" w:rsidR="00ED374E" w:rsidRPr="00434BA0" w:rsidRDefault="00ED374E" w:rsidP="00ED374E">
      <w:pPr>
        <w:pStyle w:val="Heading2"/>
        <w:tabs>
          <w:tab w:val="num" w:pos="864"/>
        </w:tabs>
        <w:spacing w:before="360" w:after="60"/>
        <w:ind w:left="720" w:hanging="720"/>
      </w:pPr>
      <w:bookmarkStart w:id="12" w:name="_Ref418841646"/>
      <w:bookmarkStart w:id="13" w:name="_Toc425428407"/>
      <w:bookmarkStart w:id="14" w:name="_Toc429676571"/>
      <w:r w:rsidRPr="00434BA0">
        <w:t>Document Conventions</w:t>
      </w:r>
      <w:bookmarkEnd w:id="8"/>
      <w:bookmarkEnd w:id="12"/>
      <w:bookmarkEnd w:id="13"/>
      <w:bookmarkEnd w:id="14"/>
    </w:p>
    <w:p w14:paraId="3EFB1C6F" w14:textId="77777777" w:rsidR="00ED374E" w:rsidRDefault="00ED374E" w:rsidP="00ED374E">
      <w:r w:rsidRPr="00434BA0">
        <w:t>The following conventions are used in this document</w:t>
      </w:r>
      <w:r>
        <w:t>.</w:t>
      </w:r>
    </w:p>
    <w:p w14:paraId="427E9F9F" w14:textId="77777777" w:rsidR="00ED374E" w:rsidRPr="00434BA0" w:rsidRDefault="00ED374E" w:rsidP="00ED374E">
      <w:pPr>
        <w:pStyle w:val="Heading3"/>
        <w:tabs>
          <w:tab w:val="num" w:pos="720"/>
        </w:tabs>
        <w:spacing w:before="360" w:after="60"/>
      </w:pPr>
      <w:bookmarkStart w:id="15" w:name="_Toc389570603"/>
      <w:bookmarkStart w:id="16" w:name="_Toc389581073"/>
      <w:bookmarkStart w:id="17" w:name="_Toc425428409"/>
      <w:bookmarkStart w:id="18" w:name="_Toc429676572"/>
      <w:r w:rsidRPr="00434BA0">
        <w:t>Fonts</w:t>
      </w:r>
      <w:bookmarkEnd w:id="15"/>
      <w:bookmarkEnd w:id="16"/>
      <w:bookmarkEnd w:id="17"/>
      <w:bookmarkEnd w:id="18"/>
    </w:p>
    <w:p w14:paraId="0EBE73AD" w14:textId="77777777" w:rsidR="00ED374E" w:rsidRPr="00D31766" w:rsidRDefault="00ED374E" w:rsidP="00ED374E">
      <w:pPr>
        <w:pStyle w:val="Default"/>
        <w:spacing w:after="240"/>
        <w:rPr>
          <w:rFonts w:ascii="Arial" w:hAnsi="Arial"/>
          <w:sz w:val="20"/>
          <w:szCs w:val="20"/>
        </w:rPr>
      </w:pPr>
      <w:r w:rsidRPr="00D31766">
        <w:rPr>
          <w:rFonts w:ascii="Arial" w:hAnsi="Arial"/>
          <w:sz w:val="20"/>
          <w:szCs w:val="20"/>
        </w:rPr>
        <w:t xml:space="preserve">The following font and font style conventions are used in the document: </w:t>
      </w:r>
    </w:p>
    <w:p w14:paraId="3B687051"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 xml:space="preserve">Capitalization is used for STIX </w:t>
      </w:r>
      <w:r w:rsidRPr="00A8141F">
        <w:rPr>
          <w:rFonts w:ascii="Arial" w:hAnsi="Arial" w:cs="Arial"/>
          <w:sz w:val="20"/>
          <w:szCs w:val="20"/>
        </w:rPr>
        <w:t xml:space="preserve">high level concepts, which are defined in </w:t>
      </w:r>
      <w:hyperlink w:anchor="AdditionalArtifacts" w:history="1">
        <w:r w:rsidR="00A8141F" w:rsidRPr="00A8141F">
          <w:rPr>
            <w:rStyle w:val="Hyperlink"/>
            <w:rFonts w:ascii="Arial" w:hAnsi="Arial" w:cs="Arial"/>
            <w:i/>
            <w:sz w:val="20"/>
            <w:szCs w:val="20"/>
          </w:rPr>
          <w:t>STIX Version 1.2.1 Part 1: Overview</w:t>
        </w:r>
      </w:hyperlink>
      <w:r w:rsidRPr="00A8141F">
        <w:rPr>
          <w:rFonts w:ascii="Arial" w:hAnsi="Arial" w:cs="Arial"/>
          <w:sz w:val="20"/>
          <w:szCs w:val="20"/>
        </w:rPr>
        <w:t>.</w:t>
      </w:r>
    </w:p>
    <w:p w14:paraId="30A99D4E" w14:textId="77777777" w:rsidR="00ED374E" w:rsidRPr="00D31766" w:rsidRDefault="00ED374E" w:rsidP="00ED374E">
      <w:pPr>
        <w:pStyle w:val="Default"/>
        <w:spacing w:after="240"/>
        <w:ind w:left="720"/>
        <w:rPr>
          <w:rFonts w:ascii="Arial" w:hAnsi="Arial"/>
          <w:sz w:val="20"/>
          <w:szCs w:val="20"/>
        </w:rPr>
      </w:pPr>
      <w:r w:rsidRPr="00D31766">
        <w:rPr>
          <w:rFonts w:ascii="Arial" w:hAnsi="Arial"/>
          <w:sz w:val="20"/>
          <w:szCs w:val="20"/>
          <w:u w:val="single"/>
        </w:rPr>
        <w:t>Examples</w:t>
      </w:r>
      <w:r w:rsidRPr="00D31766">
        <w:rPr>
          <w:rFonts w:ascii="Arial" w:hAnsi="Arial"/>
          <w:sz w:val="20"/>
          <w:szCs w:val="20"/>
        </w:rPr>
        <w:t>: Indicator, Course of Action, Threat Actor</w:t>
      </w:r>
    </w:p>
    <w:p w14:paraId="760496EB"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w:t>
      </w:r>
      <w:r w:rsidRPr="00D31766">
        <w:rPr>
          <w:rFonts w:asciiTheme="minorHAnsi" w:hAnsiTheme="minorHAnsi" w:cs="Courier New"/>
          <w:sz w:val="20"/>
          <w:szCs w:val="20"/>
        </w:rPr>
        <w:t xml:space="preserve"> </w:t>
      </w:r>
      <w:r w:rsidRPr="00D31766">
        <w:rPr>
          <w:rFonts w:ascii="Courier New" w:hAnsi="Courier New" w:cs="Courier New"/>
          <w:sz w:val="20"/>
          <w:szCs w:val="20"/>
        </w:rPr>
        <w:t>Courier</w:t>
      </w:r>
      <w:r w:rsidRPr="00D31766">
        <w:rPr>
          <w:rFonts w:asciiTheme="minorHAnsi" w:hAnsiTheme="minorHAnsi" w:cs="Courier New"/>
          <w:sz w:val="20"/>
          <w:szCs w:val="20"/>
        </w:rPr>
        <w:t xml:space="preserve"> </w:t>
      </w:r>
      <w:r w:rsidRPr="00D31766">
        <w:rPr>
          <w:rFonts w:ascii="Courier New" w:hAnsi="Courier New" w:cs="Courier New"/>
          <w:sz w:val="20"/>
          <w:szCs w:val="20"/>
        </w:rPr>
        <w:t>New</w:t>
      </w:r>
      <w:r w:rsidRPr="00D31766">
        <w:rPr>
          <w:rFonts w:asciiTheme="minorHAnsi" w:hAnsiTheme="minorHAnsi" w:cs="Courier New"/>
          <w:sz w:val="20"/>
          <w:szCs w:val="20"/>
        </w:rPr>
        <w:t xml:space="preserve"> </w:t>
      </w:r>
      <w:r w:rsidRPr="00D31766">
        <w:rPr>
          <w:rFonts w:ascii="Arial" w:hAnsi="Arial"/>
          <w:sz w:val="20"/>
          <w:szCs w:val="20"/>
        </w:rPr>
        <w:t xml:space="preserve">font is used for writing UML objects. </w:t>
      </w:r>
    </w:p>
    <w:p w14:paraId="291EB08E" w14:textId="77777777" w:rsidR="00ED374E" w:rsidRPr="00D31766" w:rsidRDefault="00ED374E" w:rsidP="00ED374E">
      <w:pPr>
        <w:pStyle w:val="Default"/>
        <w:spacing w:after="240"/>
        <w:ind w:firstLine="720"/>
        <w:rPr>
          <w:rFonts w:ascii="Courier New" w:hAnsi="Courier New" w:cs="Courier New"/>
          <w:sz w:val="20"/>
          <w:szCs w:val="20"/>
        </w:rPr>
      </w:pPr>
      <w:r w:rsidRPr="00D31766">
        <w:rPr>
          <w:rFonts w:ascii="Arial" w:hAnsi="Arial"/>
          <w:sz w:val="20"/>
          <w:szCs w:val="20"/>
          <w:u w:val="single"/>
        </w:rPr>
        <w:t>Examples</w:t>
      </w:r>
      <w:r w:rsidRPr="00D31766">
        <w:rPr>
          <w:rFonts w:ascii="Arial" w:hAnsi="Arial"/>
          <w:sz w:val="20"/>
          <w:szCs w:val="20"/>
        </w:rPr>
        <w:t xml:space="preserve">: </w:t>
      </w:r>
      <w:r w:rsidRPr="00D31766">
        <w:rPr>
          <w:rFonts w:ascii="Courier New" w:hAnsi="Courier New" w:cs="Courier New"/>
          <w:sz w:val="20"/>
          <w:szCs w:val="20"/>
        </w:rPr>
        <w:t>RelatedIndicatorsType</w:t>
      </w:r>
      <w:r w:rsidRPr="00D31766">
        <w:rPr>
          <w:rFonts w:asciiTheme="minorHAnsi" w:hAnsiTheme="minorHAnsi" w:cs="Courier New"/>
          <w:sz w:val="20"/>
          <w:szCs w:val="20"/>
        </w:rPr>
        <w:t xml:space="preserve">, </w:t>
      </w:r>
      <w:r w:rsidRPr="00D31766">
        <w:rPr>
          <w:rFonts w:ascii="Courier New" w:hAnsi="Courier New" w:cs="Courier New"/>
          <w:sz w:val="20"/>
          <w:szCs w:val="20"/>
        </w:rPr>
        <w:t xml:space="preserve">stixCommon:StatementType </w:t>
      </w:r>
    </w:p>
    <w:p w14:paraId="196802BE" w14:textId="77777777" w:rsidR="00ED374E" w:rsidRPr="00D31766" w:rsidRDefault="00ED374E" w:rsidP="00ED374E">
      <w:pPr>
        <w:pStyle w:val="Default"/>
        <w:spacing w:after="240"/>
        <w:ind w:left="720"/>
        <w:rPr>
          <w:rFonts w:asciiTheme="minorHAnsi" w:hAnsiTheme="minorHAnsi" w:cs="Courier New"/>
          <w:sz w:val="20"/>
          <w:szCs w:val="20"/>
        </w:rPr>
      </w:pPr>
      <w:r w:rsidRPr="00D31766">
        <w:rPr>
          <w:rFonts w:ascii="Arial" w:hAnsi="Arial" w:cs="Arial"/>
          <w:sz w:val="20"/>
          <w:szCs w:val="20"/>
        </w:rPr>
        <w:t>Note that all high level concepts have a corresponding UML object.  For example, the Course of Action high level concept is associated with a UML class named,</w:t>
      </w:r>
      <w:r w:rsidRPr="00D31766">
        <w:rPr>
          <w:rFonts w:asciiTheme="minorHAnsi" w:hAnsiTheme="minorHAnsi" w:cs="Courier New"/>
          <w:sz w:val="20"/>
          <w:szCs w:val="20"/>
        </w:rPr>
        <w:t xml:space="preserve"> </w:t>
      </w:r>
      <w:r w:rsidRPr="00D31766">
        <w:rPr>
          <w:rFonts w:ascii="Courier New" w:hAnsi="Courier New" w:cs="Courier New"/>
          <w:sz w:val="20"/>
          <w:szCs w:val="20"/>
        </w:rPr>
        <w:t>CourseOfActionType</w:t>
      </w:r>
      <w:r w:rsidRPr="00D31766">
        <w:rPr>
          <w:rFonts w:ascii="Arial" w:hAnsi="Arial" w:cs="Arial"/>
          <w:sz w:val="20"/>
          <w:szCs w:val="20"/>
        </w:rPr>
        <w:t>.</w:t>
      </w:r>
    </w:p>
    <w:p w14:paraId="463DED9E" w14:textId="77777777" w:rsidR="00ED374E" w:rsidRPr="00D31766" w:rsidRDefault="00ED374E" w:rsidP="009E31CA">
      <w:pPr>
        <w:pStyle w:val="Default"/>
        <w:numPr>
          <w:ilvl w:val="0"/>
          <w:numId w:val="6"/>
        </w:numPr>
        <w:spacing w:after="240"/>
        <w:ind w:left="720"/>
        <w:rPr>
          <w:rFonts w:ascii="Arial" w:hAnsi="Arial"/>
          <w:sz w:val="20"/>
          <w:szCs w:val="20"/>
        </w:rPr>
      </w:pPr>
      <w:r w:rsidRPr="00D31766">
        <w:rPr>
          <w:rFonts w:ascii="Arial" w:hAnsi="Arial"/>
          <w:sz w:val="20"/>
          <w:szCs w:val="20"/>
        </w:rPr>
        <w:t>The ‘</w:t>
      </w:r>
      <w:r w:rsidRPr="00D31766">
        <w:rPr>
          <w:rFonts w:ascii="Arial" w:hAnsi="Arial"/>
          <w:i/>
          <w:sz w:val="20"/>
          <w:szCs w:val="20"/>
        </w:rPr>
        <w:t xml:space="preserve">italic’ </w:t>
      </w:r>
      <w:r w:rsidRPr="00D31766">
        <w:rPr>
          <w:rFonts w:ascii="Arial" w:hAnsi="Arial"/>
          <w:sz w:val="20"/>
          <w:szCs w:val="20"/>
        </w:rPr>
        <w:t>font (with</w:t>
      </w:r>
      <w:r w:rsidRPr="00D31766">
        <w:rPr>
          <w:rFonts w:ascii="Arial" w:hAnsi="Arial"/>
          <w:i/>
          <w:sz w:val="20"/>
          <w:szCs w:val="20"/>
        </w:rPr>
        <w:t xml:space="preserve"> </w:t>
      </w:r>
      <w:r w:rsidRPr="00D31766">
        <w:rPr>
          <w:rFonts w:ascii="Arial" w:hAnsi="Arial"/>
          <w:sz w:val="20"/>
          <w:szCs w:val="20"/>
        </w:rPr>
        <w:t xml:space="preserve">single quotes) is used for noting actual, explicit values for STIX Language properties. The </w:t>
      </w:r>
      <w:r w:rsidRPr="00D31766">
        <w:rPr>
          <w:rFonts w:ascii="Arial" w:hAnsi="Arial"/>
          <w:i/>
          <w:sz w:val="20"/>
          <w:szCs w:val="20"/>
        </w:rPr>
        <w:t xml:space="preserve">italic </w:t>
      </w:r>
      <w:r w:rsidRPr="00D31766">
        <w:rPr>
          <w:rFonts w:ascii="Arial" w:hAnsi="Arial"/>
          <w:sz w:val="20"/>
          <w:szCs w:val="20"/>
        </w:rPr>
        <w:t xml:space="preserve">font (without quotes) is used for noting example values. </w:t>
      </w:r>
    </w:p>
    <w:p w14:paraId="50D1A1E3" w14:textId="77777777" w:rsidR="00ED374E" w:rsidRPr="00D31766" w:rsidRDefault="00ED374E" w:rsidP="00ED374E">
      <w:pPr>
        <w:ind w:firstLine="720"/>
        <w:rPr>
          <w:i/>
          <w:szCs w:val="20"/>
        </w:rPr>
      </w:pPr>
      <w:r w:rsidRPr="00D31766">
        <w:rPr>
          <w:szCs w:val="20"/>
        </w:rPr>
        <w:tab/>
      </w:r>
      <w:r w:rsidRPr="00D31766">
        <w:rPr>
          <w:szCs w:val="20"/>
          <w:u w:val="single"/>
        </w:rPr>
        <w:t>Example</w:t>
      </w:r>
      <w:r w:rsidRPr="00D31766">
        <w:rPr>
          <w:szCs w:val="20"/>
        </w:rPr>
        <w:t xml:space="preserve">: </w:t>
      </w:r>
      <w:r w:rsidRPr="00D31766">
        <w:rPr>
          <w:i/>
          <w:szCs w:val="20"/>
        </w:rPr>
        <w:t xml:space="preserve"> ‘PackageIntentVocab-1.0,’ high, medium, low</w:t>
      </w:r>
    </w:p>
    <w:p w14:paraId="153C52FD" w14:textId="77777777" w:rsidR="00ED374E" w:rsidRPr="00434BA0" w:rsidRDefault="00ED374E" w:rsidP="00ED374E">
      <w:pPr>
        <w:pStyle w:val="Heading3"/>
        <w:tabs>
          <w:tab w:val="num" w:pos="720"/>
        </w:tabs>
        <w:spacing w:before="360" w:after="60"/>
      </w:pPr>
      <w:bookmarkStart w:id="19" w:name="_Ref394486021"/>
      <w:bookmarkStart w:id="20" w:name="_Toc425428410"/>
      <w:bookmarkStart w:id="21" w:name="_Toc429676573"/>
      <w:r w:rsidRPr="00434BA0">
        <w:t>UML Package References</w:t>
      </w:r>
      <w:bookmarkEnd w:id="19"/>
      <w:bookmarkEnd w:id="20"/>
      <w:bookmarkEnd w:id="21"/>
    </w:p>
    <w:p w14:paraId="46487F5D" w14:textId="77777777" w:rsidR="00ED374E" w:rsidRPr="00434BA0" w:rsidRDefault="00ED374E" w:rsidP="00ED374E">
      <w:pPr>
        <w:spacing w:after="240"/>
      </w:pPr>
      <w:r w:rsidRPr="00434BA0">
        <w:t xml:space="preserve">Each STIX data model is captured in a different UML package (e.g., Core package, Campaign package, etc.) where the packages together compose the full STIX UML model.  To refer to a particular class of a specific package, we use the format </w:t>
      </w:r>
      <w:r w:rsidRPr="00981526">
        <w:rPr>
          <w:rFonts w:ascii="Courier New" w:hAnsi="Courier New" w:cs="Courier New"/>
        </w:rPr>
        <w:t>package_prefix:class</w:t>
      </w:r>
      <w:r w:rsidRPr="00434BA0">
        <w:t xml:space="preserve">, where </w:t>
      </w:r>
      <w:r w:rsidRPr="00981526">
        <w:rPr>
          <w:rFonts w:ascii="Courier New" w:hAnsi="Courier New" w:cs="Courier New"/>
        </w:rPr>
        <w:t>package_prefix</w:t>
      </w:r>
      <w:r w:rsidRPr="00981526">
        <w:t xml:space="preserve"> </w:t>
      </w:r>
      <w:r w:rsidRPr="00434BA0">
        <w:t xml:space="preserve">corresponds to the appropriate UML package. </w:t>
      </w:r>
      <w:hyperlink w:anchor="AdditionalArtifacts" w:history="1">
        <w:r w:rsidR="00A8141F" w:rsidRPr="00A8141F">
          <w:rPr>
            <w:rStyle w:val="Hyperlink"/>
            <w:i/>
          </w:rPr>
          <w:t>STIX Version 1.2.1 Part 1: Overview</w:t>
        </w:r>
      </w:hyperlink>
      <w:r w:rsidR="00A8141F">
        <w:rPr>
          <w:i/>
        </w:rPr>
        <w:t xml:space="preserve"> </w:t>
      </w:r>
      <w:r w:rsidRPr="00434BA0">
        <w:t xml:space="preserve">contains a list of the packages used by the Common data model, along with the associated prefix notations, descriptions, examples. </w:t>
      </w:r>
    </w:p>
    <w:p w14:paraId="664AE940" w14:textId="77777777" w:rsidR="00ED374E" w:rsidRPr="00434BA0" w:rsidRDefault="00ED374E" w:rsidP="00ED374E">
      <w:r w:rsidRPr="00434BA0">
        <w:t xml:space="preserve">Note that in this specification document, we do not explicitly specify the package prefix for any classes that originate from the Common data model.    </w:t>
      </w:r>
    </w:p>
    <w:p w14:paraId="62E32D9D" w14:textId="77777777" w:rsidR="00ED374E" w:rsidRPr="00434BA0" w:rsidRDefault="00ED374E" w:rsidP="00ED374E">
      <w:pPr>
        <w:pStyle w:val="Heading3"/>
        <w:tabs>
          <w:tab w:val="num" w:pos="720"/>
        </w:tabs>
        <w:spacing w:before="360" w:after="60"/>
      </w:pPr>
      <w:bookmarkStart w:id="22" w:name="_Toc389570605"/>
      <w:bookmarkStart w:id="23" w:name="_Toc389581075"/>
      <w:bookmarkStart w:id="24" w:name="_Toc425428411"/>
      <w:bookmarkStart w:id="25" w:name="_Toc429676574"/>
      <w:r w:rsidRPr="00434BA0">
        <w:t>UML Diagrams</w:t>
      </w:r>
      <w:bookmarkEnd w:id="22"/>
      <w:bookmarkEnd w:id="23"/>
      <w:bookmarkEnd w:id="24"/>
      <w:bookmarkEnd w:id="25"/>
    </w:p>
    <w:p w14:paraId="4059D96B" w14:textId="77777777" w:rsidR="00ED374E" w:rsidRPr="00434BA0" w:rsidRDefault="00ED374E" w:rsidP="00ED374E">
      <w:pPr>
        <w:spacing w:after="240"/>
      </w:pPr>
      <w:bookmarkStart w:id="26" w:name="_Toc389570606"/>
      <w:bookmarkStart w:id="27" w:name="_Toc389581076"/>
      <w:bookmarkStart w:id="28" w:name="_Ref394436861"/>
      <w:r w:rsidRPr="00434BA0">
        <w:t xml:space="preserve">This specification makes use of UML diagrams to visually depict relationships between STIX Language constructs. Note that the diagrams have been extracted directly from the full UML model for STIX; they </w:t>
      </w:r>
      <w:r w:rsidRPr="00434BA0">
        <w:lastRenderedPageBreak/>
        <w:t>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data types.  Other diagrams that are included correspond to classes that specialize a superclass and abstract or generalized classes that are extended by one or more subclasses.</w:t>
      </w:r>
    </w:p>
    <w:p w14:paraId="51F6C19A" w14:textId="77777777" w:rsidR="00ED374E" w:rsidRPr="00434BA0" w:rsidRDefault="00ED374E" w:rsidP="00ED374E">
      <w:pPr>
        <w:spacing w:after="240"/>
      </w:pPr>
      <w:r w:rsidRPr="00434BA0">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26E01B9" w14:textId="77777777" w:rsidR="00ED374E" w:rsidRPr="00434BA0" w:rsidRDefault="00ED374E" w:rsidP="00ED374E">
      <w:pPr>
        <w:pStyle w:val="Heading4"/>
        <w:tabs>
          <w:tab w:val="num" w:pos="1008"/>
        </w:tabs>
        <w:spacing w:before="360" w:after="0"/>
        <w:ind w:left="720" w:hanging="720"/>
      </w:pPr>
      <w:bookmarkStart w:id="29" w:name="_Toc398242026"/>
      <w:bookmarkStart w:id="30" w:name="_Toc425428412"/>
      <w:bookmarkStart w:id="31" w:name="_Toc429676575"/>
      <w:r w:rsidRPr="00434BA0">
        <w:t>Class Properties</w:t>
      </w:r>
      <w:bookmarkEnd w:id="29"/>
      <w:bookmarkEnd w:id="30"/>
      <w:bookmarkEnd w:id="31"/>
    </w:p>
    <w:p w14:paraId="5144C257" w14:textId="77777777" w:rsidR="00ED374E" w:rsidRPr="00434BA0" w:rsidRDefault="00ED374E" w:rsidP="00ED374E">
      <w:pPr>
        <w:spacing w:after="240"/>
      </w:pPr>
      <w:r w:rsidRPr="00434BA0">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5E05CEC" w14:textId="77777777" w:rsidR="00ED374E" w:rsidRPr="00434BA0" w:rsidRDefault="00ED374E" w:rsidP="00ED374E">
      <w:pPr>
        <w:pStyle w:val="Heading4"/>
        <w:tabs>
          <w:tab w:val="num" w:pos="1008"/>
        </w:tabs>
        <w:spacing w:before="360" w:after="0"/>
        <w:ind w:left="720" w:hanging="720"/>
      </w:pPr>
      <w:bookmarkStart w:id="32" w:name="_Toc398242027"/>
      <w:bookmarkStart w:id="33" w:name="_Toc425428413"/>
      <w:bookmarkStart w:id="34" w:name="_Toc429676576"/>
      <w:r w:rsidRPr="00434BA0">
        <w:t>Diagram Icons and Arrow Types</w:t>
      </w:r>
      <w:bookmarkEnd w:id="32"/>
      <w:bookmarkEnd w:id="33"/>
      <w:bookmarkEnd w:id="34"/>
    </w:p>
    <w:p w14:paraId="1B59A7FF" w14:textId="77777777" w:rsidR="00ED374E" w:rsidRPr="00434BA0" w:rsidRDefault="00ED374E" w:rsidP="00ED374E">
      <w:pPr>
        <w:spacing w:after="240"/>
      </w:pPr>
      <w:r w:rsidRPr="00434BA0">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A8141F">
        <w:rPr>
          <w:b/>
          <w:color w:val="0000EE"/>
        </w:rPr>
        <w:fldChar w:fldCharType="begin"/>
      </w:r>
      <w:r w:rsidRPr="00A8141F">
        <w:rPr>
          <w:b/>
          <w:color w:val="0000EE"/>
        </w:rPr>
        <w:instrText xml:space="preserve"> REF _Ref418508342 \h  \* MERGEFORMAT </w:instrText>
      </w:r>
      <w:r w:rsidRPr="00A8141F">
        <w:rPr>
          <w:b/>
          <w:color w:val="0000EE"/>
        </w:rPr>
      </w:r>
      <w:r w:rsidRPr="00A8141F">
        <w:rPr>
          <w:b/>
          <w:color w:val="0000EE"/>
        </w:rPr>
        <w:fldChar w:fldCharType="separate"/>
      </w:r>
      <w:r w:rsidR="00A906F4" w:rsidRPr="00A906F4">
        <w:rPr>
          <w:b/>
          <w:color w:val="0000EE"/>
        </w:rPr>
        <w:t xml:space="preserve">Table </w:t>
      </w:r>
      <w:r w:rsidR="00A906F4" w:rsidRPr="00A906F4">
        <w:rPr>
          <w:b/>
          <w:noProof/>
          <w:color w:val="0000EE"/>
        </w:rPr>
        <w:t>1</w:t>
      </w:r>
      <w:r w:rsidR="00A906F4" w:rsidRPr="00A906F4">
        <w:rPr>
          <w:b/>
          <w:noProof/>
          <w:color w:val="0000EE"/>
        </w:rPr>
        <w:noBreakHyphen/>
        <w:t>1</w:t>
      </w:r>
      <w:r w:rsidRPr="00A8141F">
        <w:rPr>
          <w:b/>
          <w:color w:val="0000EE"/>
        </w:rPr>
        <w:fldChar w:fldCharType="end"/>
      </w:r>
      <w:r w:rsidRPr="00434BA0">
        <w:fldChar w:fldCharType="begin"/>
      </w:r>
      <w:r w:rsidRPr="00434BA0">
        <w:instrText xml:space="preserve"> REF _Ref397637630 \h </w:instrText>
      </w:r>
      <w:r>
        <w:instrText xml:space="preserve"> \* MERGEFORMAT </w:instrText>
      </w:r>
      <w:r w:rsidRPr="00434BA0">
        <w:fldChar w:fldCharType="end"/>
      </w:r>
      <w:r w:rsidRPr="00434BA0">
        <w:t>.</w:t>
      </w:r>
    </w:p>
    <w:p w14:paraId="598EA871" w14:textId="77777777" w:rsidR="00ED374E" w:rsidRPr="00434BA0" w:rsidRDefault="00ED374E" w:rsidP="00707B01">
      <w:pPr>
        <w:pStyle w:val="Caption"/>
        <w:rPr>
          <w:b/>
        </w:rPr>
      </w:pPr>
      <w:bookmarkStart w:id="35" w:name="_Ref397637630"/>
      <w:bookmarkStart w:id="36" w:name="_Ref418508342"/>
      <w:bookmarkEnd w:id="35"/>
      <w:r w:rsidRPr="00434BA0">
        <w:t xml:space="preserve">Table </w:t>
      </w:r>
      <w:r w:rsidR="00CC675D">
        <w:fldChar w:fldCharType="begin"/>
      </w:r>
      <w:r w:rsidR="00CC675D">
        <w:instrText xml:space="preserve"> STYLEREF 1 \s </w:instrText>
      </w:r>
      <w:r w:rsidR="00CC675D">
        <w:fldChar w:fldCharType="separate"/>
      </w:r>
      <w:r w:rsidR="00A906F4">
        <w:rPr>
          <w:noProof/>
        </w:rPr>
        <w:t>1</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w:t>
      </w:r>
      <w:r w:rsidR="00CC675D">
        <w:rPr>
          <w:noProof/>
        </w:rPr>
        <w:fldChar w:fldCharType="end"/>
      </w:r>
      <w:bookmarkEnd w:id="36"/>
      <w:r w:rsidRPr="00434BA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374E" w:rsidRPr="00434BA0" w14:paraId="1044A17C" w14:textId="77777777" w:rsidTr="00ED374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E0E9D7" w14:textId="77777777" w:rsidR="00ED374E" w:rsidRPr="00434BA0" w:rsidRDefault="00ED374E" w:rsidP="00ED374E">
            <w:pPr>
              <w:rPr>
                <w:rFonts w:ascii="Times New Roman" w:hAnsi="Times New Roman"/>
                <w:b/>
                <w:bCs/>
              </w:rPr>
            </w:pPr>
            <w:r w:rsidRPr="00434BA0">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F77C16F" w14:textId="77777777" w:rsidR="00ED374E" w:rsidRPr="00434BA0" w:rsidRDefault="00ED374E" w:rsidP="00ED374E">
            <w:pPr>
              <w:rPr>
                <w:rFonts w:ascii="Times New Roman" w:hAnsi="Times New Roman"/>
                <w:b/>
                <w:bCs/>
                <w:szCs w:val="20"/>
              </w:rPr>
            </w:pPr>
            <w:r w:rsidRPr="00434BA0">
              <w:rPr>
                <w:b/>
              </w:rPr>
              <w:t>Description</w:t>
            </w:r>
          </w:p>
        </w:tc>
      </w:tr>
      <w:tr w:rsidR="00ED374E" w:rsidRPr="00434BA0" w14:paraId="62E1CFED" w14:textId="77777777" w:rsidTr="00ED374E">
        <w:trPr>
          <w:trHeight w:val="611"/>
          <w:jc w:val="center"/>
        </w:trPr>
        <w:tc>
          <w:tcPr>
            <w:tcW w:w="2065" w:type="dxa"/>
            <w:tcMar>
              <w:top w:w="0" w:type="dxa"/>
              <w:left w:w="108" w:type="dxa"/>
              <w:bottom w:w="0" w:type="dxa"/>
              <w:right w:w="108" w:type="dxa"/>
            </w:tcMar>
            <w:vAlign w:val="center"/>
          </w:tcPr>
          <w:p w14:paraId="33F3C393" w14:textId="459F50DE" w:rsidR="00ED374E" w:rsidRPr="00434BA0" w:rsidRDefault="00B91941" w:rsidP="00ED374E">
            <w:pPr>
              <w:jc w:val="center"/>
              <w:rPr>
                <w:rFonts w:ascii="Times New Roman" w:hAnsi="Times New Roman"/>
                <w:noProof/>
                <w:szCs w:val="20"/>
              </w:rPr>
            </w:pPr>
            <w:r>
              <w:rPr>
                <w:rFonts w:ascii="Times New Roman" w:hAnsi="Times New Roman"/>
                <w:noProof/>
                <w:szCs w:val="20"/>
              </w:rPr>
              <w:drawing>
                <wp:inline distT="0" distB="0" distL="0" distR="0" wp14:anchorId="0BEE3C81" wp14:editId="4D93CAE6">
                  <wp:extent cx="201295" cy="23177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9A2BAB7" w14:textId="77777777" w:rsidR="00ED374E" w:rsidRPr="00981526" w:rsidRDefault="00ED374E" w:rsidP="00ED374E">
            <w:pPr>
              <w:rPr>
                <w:szCs w:val="22"/>
              </w:rPr>
            </w:pPr>
            <w:r w:rsidRPr="00981526">
              <w:rPr>
                <w:szCs w:val="22"/>
              </w:rPr>
              <w:t>This diagram icon indicates a class.  If the name is in italics, it is an abstract class.</w:t>
            </w:r>
          </w:p>
        </w:tc>
      </w:tr>
      <w:tr w:rsidR="00ED374E" w:rsidRPr="00434BA0" w14:paraId="67C96E7D" w14:textId="77777777" w:rsidTr="00ED374E">
        <w:trPr>
          <w:trHeight w:val="611"/>
          <w:jc w:val="center"/>
        </w:trPr>
        <w:tc>
          <w:tcPr>
            <w:tcW w:w="2065" w:type="dxa"/>
            <w:tcMar>
              <w:top w:w="0" w:type="dxa"/>
              <w:left w:w="108" w:type="dxa"/>
              <w:bottom w:w="0" w:type="dxa"/>
              <w:right w:w="108" w:type="dxa"/>
            </w:tcMar>
            <w:vAlign w:val="center"/>
          </w:tcPr>
          <w:p w14:paraId="0BF2A1F3" w14:textId="77777777" w:rsidR="00ED374E" w:rsidRPr="00434BA0" w:rsidRDefault="00ED374E" w:rsidP="00ED374E">
            <w:pPr>
              <w:jc w:val="center"/>
              <w:rPr>
                <w:rFonts w:ascii="Times New Roman" w:hAnsi="Times New Roman"/>
                <w:noProof/>
                <w:szCs w:val="20"/>
              </w:rPr>
            </w:pPr>
            <w:r>
              <w:rPr>
                <w:noProof/>
              </w:rPr>
              <w:drawing>
                <wp:inline distT="0" distB="0" distL="0" distR="0" wp14:anchorId="3D502343" wp14:editId="46658B72">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3B9B80" w14:textId="77777777" w:rsidR="00ED374E" w:rsidRPr="00981526" w:rsidRDefault="00ED374E" w:rsidP="00ED374E">
            <w:pPr>
              <w:rPr>
                <w:szCs w:val="22"/>
              </w:rPr>
            </w:pPr>
            <w:r w:rsidRPr="00981526">
              <w:rPr>
                <w:szCs w:val="22"/>
              </w:rPr>
              <w:t>This diagram icon indicates an enumeration.</w:t>
            </w:r>
          </w:p>
        </w:tc>
      </w:tr>
      <w:tr w:rsidR="00ED374E" w:rsidRPr="00434BA0" w14:paraId="3529B6F5" w14:textId="77777777" w:rsidTr="00ED374E">
        <w:trPr>
          <w:trHeight w:val="611"/>
          <w:jc w:val="center"/>
        </w:trPr>
        <w:tc>
          <w:tcPr>
            <w:tcW w:w="2065" w:type="dxa"/>
            <w:tcMar>
              <w:top w:w="0" w:type="dxa"/>
              <w:left w:w="108" w:type="dxa"/>
              <w:bottom w:w="0" w:type="dxa"/>
              <w:right w:w="108" w:type="dxa"/>
            </w:tcMar>
            <w:vAlign w:val="center"/>
          </w:tcPr>
          <w:p w14:paraId="35A0AE51" w14:textId="77777777" w:rsidR="00ED374E" w:rsidRPr="00434BA0" w:rsidRDefault="00ED374E" w:rsidP="00ED374E">
            <w:pPr>
              <w:jc w:val="center"/>
              <w:rPr>
                <w:rFonts w:ascii="Times New Roman" w:hAnsi="Times New Roman"/>
                <w:noProof/>
                <w:szCs w:val="20"/>
              </w:rPr>
            </w:pPr>
            <w:r w:rsidRPr="00981526">
              <w:rPr>
                <w:noProof/>
                <w:szCs w:val="22"/>
              </w:rPr>
              <w:drawing>
                <wp:inline distT="0" distB="0" distL="0" distR="0" wp14:anchorId="40A3608B" wp14:editId="56BB7CF3">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04C2B65" w14:textId="77777777" w:rsidR="00ED374E" w:rsidRPr="00981526" w:rsidRDefault="00ED374E" w:rsidP="00ED374E">
            <w:pPr>
              <w:rPr>
                <w:szCs w:val="22"/>
              </w:rPr>
            </w:pPr>
            <w:r w:rsidRPr="00981526">
              <w:rPr>
                <w:szCs w:val="22"/>
              </w:rPr>
              <w:t>This diagram icon indicates a data type.</w:t>
            </w:r>
            <w:r w:rsidRPr="00434BA0">
              <w:rPr>
                <w:noProof/>
              </w:rPr>
              <w:t xml:space="preserve"> </w:t>
            </w:r>
          </w:p>
        </w:tc>
      </w:tr>
      <w:tr w:rsidR="00ED374E" w:rsidRPr="00434BA0" w14:paraId="17F8995D" w14:textId="77777777" w:rsidTr="00ED374E">
        <w:trPr>
          <w:trHeight w:val="611"/>
          <w:jc w:val="center"/>
        </w:trPr>
        <w:tc>
          <w:tcPr>
            <w:tcW w:w="2065" w:type="dxa"/>
            <w:tcMar>
              <w:top w:w="0" w:type="dxa"/>
              <w:left w:w="108" w:type="dxa"/>
              <w:bottom w:w="0" w:type="dxa"/>
              <w:right w:w="108" w:type="dxa"/>
            </w:tcMar>
            <w:vAlign w:val="center"/>
          </w:tcPr>
          <w:p w14:paraId="1C5C92D2" w14:textId="77777777" w:rsidR="00ED374E" w:rsidRPr="00434BA0" w:rsidRDefault="00ED374E" w:rsidP="00ED374E">
            <w:pPr>
              <w:jc w:val="center"/>
              <w:rPr>
                <w:rFonts w:ascii="Times New Roman" w:hAnsi="Times New Roman"/>
                <w:noProof/>
                <w:szCs w:val="20"/>
              </w:rPr>
            </w:pPr>
            <w:r>
              <w:rPr>
                <w:noProof/>
              </w:rPr>
              <w:drawing>
                <wp:inline distT="0" distB="0" distL="0" distR="0" wp14:anchorId="71B568EA" wp14:editId="5786D5C3">
                  <wp:extent cx="180975" cy="180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26795683" w14:textId="77777777" w:rsidR="00ED374E" w:rsidRPr="00981526" w:rsidRDefault="00ED374E" w:rsidP="00ED374E">
            <w:pPr>
              <w:rPr>
                <w:szCs w:val="22"/>
              </w:rPr>
            </w:pPr>
            <w:r w:rsidRPr="00981526">
              <w:rPr>
                <w:szCs w:val="22"/>
              </w:rPr>
              <w:t>This decorator icon indicates an attribute of a class.  The green circle means its visibility is public.  If the circle is red or yellow, it means its visibility is private or protected.</w:t>
            </w:r>
          </w:p>
        </w:tc>
      </w:tr>
      <w:tr w:rsidR="00ED374E" w:rsidRPr="00434BA0" w14:paraId="18FAB3F8" w14:textId="77777777" w:rsidTr="00ED374E">
        <w:trPr>
          <w:trHeight w:val="620"/>
          <w:jc w:val="center"/>
        </w:trPr>
        <w:tc>
          <w:tcPr>
            <w:tcW w:w="2065" w:type="dxa"/>
            <w:tcMar>
              <w:top w:w="0" w:type="dxa"/>
              <w:left w:w="108" w:type="dxa"/>
              <w:bottom w:w="0" w:type="dxa"/>
              <w:right w:w="108" w:type="dxa"/>
            </w:tcMar>
            <w:vAlign w:val="center"/>
          </w:tcPr>
          <w:p w14:paraId="372039FC" w14:textId="77777777" w:rsidR="00ED374E" w:rsidRPr="00434BA0" w:rsidRDefault="00ED374E" w:rsidP="00ED374E">
            <w:pPr>
              <w:jc w:val="center"/>
            </w:pPr>
            <w:r>
              <w:rPr>
                <w:noProof/>
              </w:rPr>
              <w:drawing>
                <wp:inline distT="0" distB="0" distL="0" distR="0" wp14:anchorId="6AC38450" wp14:editId="69B7CF2C">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A5D5109" w14:textId="77777777" w:rsidR="00ED374E" w:rsidRPr="00981526" w:rsidRDefault="00ED374E" w:rsidP="00ED374E">
            <w:pPr>
              <w:rPr>
                <w:szCs w:val="22"/>
              </w:rPr>
            </w:pPr>
            <w:r w:rsidRPr="00981526">
              <w:rPr>
                <w:szCs w:val="22"/>
              </w:rPr>
              <w:t>This decorator icon indicates an enumeration literal.</w:t>
            </w:r>
          </w:p>
        </w:tc>
      </w:tr>
      <w:tr w:rsidR="00ED374E" w:rsidRPr="00434BA0" w14:paraId="513B41E1" w14:textId="77777777" w:rsidTr="00ED374E">
        <w:trPr>
          <w:trHeight w:val="620"/>
          <w:jc w:val="center"/>
        </w:trPr>
        <w:tc>
          <w:tcPr>
            <w:tcW w:w="2065" w:type="dxa"/>
            <w:tcMar>
              <w:top w:w="0" w:type="dxa"/>
              <w:left w:w="108" w:type="dxa"/>
              <w:bottom w:w="0" w:type="dxa"/>
              <w:right w:w="108" w:type="dxa"/>
            </w:tcMar>
            <w:vAlign w:val="center"/>
          </w:tcPr>
          <w:p w14:paraId="64D6E192" w14:textId="77777777" w:rsidR="00ED374E" w:rsidRPr="00434BA0" w:rsidRDefault="00ED374E" w:rsidP="00ED374E">
            <w:pPr>
              <w:jc w:val="center"/>
            </w:pPr>
            <w:r w:rsidRPr="00434BA0">
              <w:rPr>
                <w:noProof/>
              </w:rPr>
              <mc:AlternateContent>
                <mc:Choice Requires="wps">
                  <w:drawing>
                    <wp:anchor distT="0" distB="0" distL="114300" distR="114300" simplePos="0" relativeHeight="251658752" behindDoc="0" locked="0" layoutInCell="1" allowOverlap="1" wp14:anchorId="4B93AA38" wp14:editId="7AF5FB02">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79B8DF"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22988BE3" w14:textId="77777777" w:rsidR="00ED374E" w:rsidRPr="00981526" w:rsidRDefault="00ED374E" w:rsidP="00ED374E">
            <w:pPr>
              <w:rPr>
                <w:szCs w:val="22"/>
              </w:rPr>
            </w:pPr>
            <w:r w:rsidRPr="00981526">
              <w:rPr>
                <w:szCs w:val="22"/>
              </w:rPr>
              <w:t>This arrow type indicates a directed association relationship.</w:t>
            </w:r>
          </w:p>
        </w:tc>
      </w:tr>
      <w:tr w:rsidR="00ED374E" w:rsidRPr="00434BA0" w14:paraId="256A53EA" w14:textId="77777777" w:rsidTr="00ED374E">
        <w:trPr>
          <w:trHeight w:val="620"/>
          <w:jc w:val="center"/>
        </w:trPr>
        <w:tc>
          <w:tcPr>
            <w:tcW w:w="2065" w:type="dxa"/>
            <w:tcMar>
              <w:top w:w="0" w:type="dxa"/>
              <w:left w:w="108" w:type="dxa"/>
              <w:bottom w:w="0" w:type="dxa"/>
              <w:right w:w="108" w:type="dxa"/>
            </w:tcMar>
            <w:vAlign w:val="center"/>
          </w:tcPr>
          <w:p w14:paraId="695B3A57" w14:textId="77777777" w:rsidR="00ED374E" w:rsidRPr="00434BA0" w:rsidRDefault="00ED374E" w:rsidP="00ED374E">
            <w:pPr>
              <w:jc w:val="center"/>
              <w:rPr>
                <w:color w:val="000000" w:themeColor="text1"/>
              </w:rPr>
            </w:pPr>
            <w:r>
              <w:rPr>
                <w:noProof/>
                <w:color w:val="000000" w:themeColor="text1"/>
              </w:rPr>
              <w:drawing>
                <wp:inline distT="0" distB="0" distL="0" distR="0" wp14:anchorId="49AB85AB" wp14:editId="5433DA65">
                  <wp:extent cx="73342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381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BDA0122" w14:textId="77777777" w:rsidR="00ED374E" w:rsidRPr="00981526" w:rsidRDefault="00ED374E" w:rsidP="00ED374E">
            <w:pPr>
              <w:rPr>
                <w:szCs w:val="22"/>
              </w:rPr>
            </w:pPr>
            <w:r w:rsidRPr="00981526">
              <w:rPr>
                <w:szCs w:val="22"/>
              </w:rPr>
              <w:t xml:space="preserve">This arrow type indicates a generalization relationship.  </w:t>
            </w:r>
          </w:p>
        </w:tc>
      </w:tr>
    </w:tbl>
    <w:p w14:paraId="7B21F479" w14:textId="77777777" w:rsidR="00ED374E" w:rsidRPr="00434BA0" w:rsidRDefault="00ED374E" w:rsidP="00ED374E">
      <w:pPr>
        <w:pStyle w:val="Heading4"/>
        <w:tabs>
          <w:tab w:val="num" w:pos="1008"/>
        </w:tabs>
        <w:spacing w:before="360" w:after="0"/>
        <w:ind w:left="720" w:hanging="720"/>
      </w:pPr>
      <w:bookmarkStart w:id="37" w:name="_Ref397935245"/>
      <w:bookmarkStart w:id="38" w:name="_Toc398242028"/>
      <w:bookmarkStart w:id="39" w:name="_Toc425428414"/>
      <w:bookmarkStart w:id="40" w:name="_Toc429676577"/>
      <w:r w:rsidRPr="00434BA0">
        <w:lastRenderedPageBreak/>
        <w:t>Color Coding</w:t>
      </w:r>
      <w:bookmarkEnd w:id="37"/>
      <w:bookmarkEnd w:id="38"/>
      <w:bookmarkEnd w:id="39"/>
      <w:bookmarkEnd w:id="40"/>
    </w:p>
    <w:p w14:paraId="60ACB633" w14:textId="77777777" w:rsidR="00ED374E" w:rsidRPr="00434BA0" w:rsidRDefault="00ED374E" w:rsidP="00ED374E">
      <w:pPr>
        <w:spacing w:after="120"/>
      </w:pPr>
      <w:r>
        <w:t xml:space="preserve">The shapes of the UML diagrams are color coded to indicate the data model associated with a class.  The colors used in the Common specification are illustrated via exemplars in </w:t>
      </w:r>
      <w:r w:rsidRPr="00D07256">
        <w:rPr>
          <w:b/>
          <w:color w:val="0000EE"/>
        </w:rPr>
        <w:fldChar w:fldCharType="begin"/>
      </w:r>
      <w:r w:rsidRPr="00D07256">
        <w:rPr>
          <w:b/>
          <w:color w:val="0000EE"/>
        </w:rPr>
        <w:instrText xml:space="preserve"> REF _Ref418508211 \h  \* MERGEFORMAT </w:instrText>
      </w:r>
      <w:r w:rsidRPr="00D07256">
        <w:rPr>
          <w:b/>
          <w:color w:val="0000EE"/>
        </w:rPr>
      </w:r>
      <w:r w:rsidRPr="00D07256">
        <w:rPr>
          <w:b/>
          <w:color w:val="0000EE"/>
        </w:rPr>
        <w:fldChar w:fldCharType="separate"/>
      </w:r>
      <w:r w:rsidR="00A906F4" w:rsidRPr="00A906F4">
        <w:rPr>
          <w:b/>
          <w:bCs/>
          <w:color w:val="0000EE"/>
        </w:rPr>
        <w:t xml:space="preserve">Figure </w:t>
      </w:r>
      <w:r w:rsidR="00A906F4" w:rsidRPr="00A906F4">
        <w:rPr>
          <w:b/>
          <w:bCs/>
          <w:noProof/>
          <w:color w:val="0000EE"/>
        </w:rPr>
        <w:t>1</w:t>
      </w:r>
      <w:r w:rsidR="00A906F4" w:rsidRPr="00A906F4">
        <w:rPr>
          <w:b/>
          <w:bCs/>
          <w:noProof/>
          <w:color w:val="0000EE"/>
        </w:rPr>
        <w:noBreakHyphen/>
        <w:t>2</w:t>
      </w:r>
      <w:r w:rsidRPr="00D07256">
        <w:rPr>
          <w:b/>
          <w:color w:val="0000EE"/>
        </w:rPr>
        <w:fldChar w:fldCharType="end"/>
      </w:r>
      <w:r w:rsidRPr="00434BA0">
        <w:t>.</w:t>
      </w:r>
    </w:p>
    <w:p w14:paraId="5CD6A043" w14:textId="77777777" w:rsidR="00ED374E" w:rsidRPr="00434BA0" w:rsidRDefault="00ED374E" w:rsidP="00ED374E">
      <w:pPr>
        <w:jc w:val="center"/>
      </w:pPr>
      <w:r>
        <w:rPr>
          <w:noProof/>
        </w:rPr>
        <w:drawing>
          <wp:inline distT="0" distB="0" distL="0" distR="0" wp14:anchorId="644E3665" wp14:editId="2789BB80">
            <wp:extent cx="5657850" cy="1232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packagesused_1_0_0.png"/>
                    <pic:cNvPicPr/>
                  </pic:nvPicPr>
                  <pic:blipFill>
                    <a:blip r:embed="rId31">
                      <a:extLst>
                        <a:ext uri="{28A0092B-C50C-407E-A947-70E740481C1C}">
                          <a14:useLocalDpi xmlns:a14="http://schemas.microsoft.com/office/drawing/2010/main" val="0"/>
                        </a:ext>
                      </a:extLst>
                    </a:blip>
                    <a:stretch>
                      <a:fillRect/>
                    </a:stretch>
                  </pic:blipFill>
                  <pic:spPr>
                    <a:xfrm>
                      <a:off x="0" y="0"/>
                      <a:ext cx="5657850" cy="1232535"/>
                    </a:xfrm>
                    <a:prstGeom prst="rect">
                      <a:avLst/>
                    </a:prstGeom>
                  </pic:spPr>
                </pic:pic>
              </a:graphicData>
            </a:graphic>
          </wp:inline>
        </w:drawing>
      </w:r>
    </w:p>
    <w:p w14:paraId="30CF0D19" w14:textId="77777777" w:rsidR="00ED374E" w:rsidRPr="00434BA0" w:rsidRDefault="00ED374E" w:rsidP="00707B01">
      <w:pPr>
        <w:pStyle w:val="Caption"/>
        <w:rPr>
          <w:b/>
        </w:rPr>
      </w:pPr>
      <w:bookmarkStart w:id="41" w:name="_Ref418508211"/>
      <w:r w:rsidRPr="00434BA0">
        <w:t xml:space="preserve">Figure </w:t>
      </w:r>
      <w:r w:rsidR="00CC675D">
        <w:fldChar w:fldCharType="begin"/>
      </w:r>
      <w:r w:rsidR="00CC675D">
        <w:instrText xml:space="preserve"> STYLEREF 1 \s </w:instrText>
      </w:r>
      <w:r w:rsidR="00CC675D">
        <w:fldChar w:fldCharType="separate"/>
      </w:r>
      <w:r w:rsidR="00A906F4">
        <w:rPr>
          <w:noProof/>
        </w:rPr>
        <w:t>1</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2</w:t>
      </w:r>
      <w:r w:rsidR="00CC675D">
        <w:rPr>
          <w:noProof/>
        </w:rPr>
        <w:fldChar w:fldCharType="end"/>
      </w:r>
      <w:bookmarkEnd w:id="41"/>
      <w:r w:rsidRPr="00434BA0">
        <w:t>. Data model color coding</w:t>
      </w:r>
    </w:p>
    <w:p w14:paraId="12363AFF" w14:textId="77777777" w:rsidR="00ED374E" w:rsidRPr="00434BA0" w:rsidRDefault="00ED374E" w:rsidP="00ED374E">
      <w:pPr>
        <w:pStyle w:val="Heading3"/>
        <w:tabs>
          <w:tab w:val="num" w:pos="720"/>
        </w:tabs>
        <w:spacing w:before="360" w:after="60"/>
      </w:pPr>
      <w:bookmarkStart w:id="42" w:name="_Toc425428415"/>
      <w:bookmarkStart w:id="43" w:name="_Toc429676578"/>
      <w:r w:rsidRPr="00434BA0">
        <w:t>Property Table Notation</w:t>
      </w:r>
      <w:bookmarkEnd w:id="26"/>
      <w:bookmarkEnd w:id="27"/>
      <w:bookmarkEnd w:id="28"/>
      <w:bookmarkEnd w:id="42"/>
      <w:bookmarkEnd w:id="43"/>
    </w:p>
    <w:p w14:paraId="458203FB" w14:textId="77777777" w:rsidR="00ED374E" w:rsidRPr="00434BA0" w:rsidRDefault="00ED374E" w:rsidP="00ED374E">
      <w:pPr>
        <w:spacing w:after="240"/>
      </w:pPr>
      <w:bookmarkStart w:id="44" w:name="_Ref394327838"/>
      <w:r w:rsidRPr="00434BA0">
        <w:t>Throughout Section</w:t>
      </w:r>
      <w:r w:rsidR="00D65F5F">
        <w:t xml:space="preserve"> </w:t>
      </w:r>
      <w:r w:rsidR="00D65F5F" w:rsidRPr="0081306A">
        <w:rPr>
          <w:b/>
          <w:color w:val="0000EE"/>
        </w:rPr>
        <w:fldChar w:fldCharType="begin"/>
      </w:r>
      <w:r w:rsidR="00D65F5F" w:rsidRPr="0081306A">
        <w:rPr>
          <w:b/>
          <w:color w:val="0000EE"/>
        </w:rPr>
        <w:instrText xml:space="preserve"> REF _Ref428610469 \r \h </w:instrText>
      </w:r>
      <w:r w:rsidR="0081306A" w:rsidRPr="0081306A">
        <w:rPr>
          <w:b/>
          <w:color w:val="0000EE"/>
        </w:rPr>
        <w:instrText xml:space="preserve"> \* MERGEFORMAT </w:instrText>
      </w:r>
      <w:r w:rsidR="00D65F5F" w:rsidRPr="0081306A">
        <w:rPr>
          <w:b/>
          <w:color w:val="0000EE"/>
        </w:rPr>
      </w:r>
      <w:r w:rsidR="00D65F5F" w:rsidRPr="0081306A">
        <w:rPr>
          <w:b/>
          <w:color w:val="0000EE"/>
        </w:rPr>
        <w:fldChar w:fldCharType="separate"/>
      </w:r>
      <w:r w:rsidR="00A906F4">
        <w:rPr>
          <w:b/>
          <w:color w:val="0000EE"/>
        </w:rPr>
        <w:t>3</w:t>
      </w:r>
      <w:r w:rsidR="00D65F5F" w:rsidRPr="0081306A">
        <w:rPr>
          <w:b/>
          <w:color w:val="0000EE"/>
        </w:rPr>
        <w:fldChar w:fldCharType="end"/>
      </w:r>
      <w:r w:rsidRPr="00434BA0">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Common data model (see Section </w:t>
      </w:r>
      <w:r w:rsidRPr="0081306A">
        <w:rPr>
          <w:b/>
          <w:color w:val="0000EE"/>
        </w:rPr>
        <w:fldChar w:fldCharType="begin"/>
      </w:r>
      <w:r w:rsidRPr="0081306A">
        <w:rPr>
          <w:b/>
          <w:color w:val="0000EE"/>
        </w:rPr>
        <w:instrText xml:space="preserve"> REF _Ref394486021 \r \h  \* MERGEFORMAT </w:instrText>
      </w:r>
      <w:r w:rsidRPr="0081306A">
        <w:rPr>
          <w:b/>
          <w:color w:val="0000EE"/>
        </w:rPr>
      </w:r>
      <w:r w:rsidRPr="0081306A">
        <w:rPr>
          <w:b/>
          <w:color w:val="0000EE"/>
        </w:rPr>
        <w:fldChar w:fldCharType="separate"/>
      </w:r>
      <w:r w:rsidR="00A906F4">
        <w:rPr>
          <w:b/>
          <w:color w:val="0000EE"/>
        </w:rPr>
        <w:t>1.2.2</w:t>
      </w:r>
      <w:r w:rsidRPr="0081306A">
        <w:rPr>
          <w:b/>
          <w:color w:val="0000EE"/>
        </w:rPr>
        <w:fldChar w:fldCharType="end"/>
      </w:r>
      <w:r w:rsidRPr="00434BA0">
        <w:t>).</w:t>
      </w:r>
    </w:p>
    <w:p w14:paraId="27DF88A1" w14:textId="77777777" w:rsidR="00ED374E" w:rsidRPr="00434BA0" w:rsidRDefault="00ED374E" w:rsidP="00ED374E">
      <w:pPr>
        <w:spacing w:after="240"/>
      </w:pPr>
      <w:r w:rsidRPr="00434BA0">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4589572A" w14:textId="77777777" w:rsidR="00ED374E" w:rsidRPr="00434BA0" w:rsidRDefault="00ED374E" w:rsidP="00ED374E">
      <w:r w:rsidRPr="00434BA0">
        <w:t>In addition, properties that are part of a “choice” relationship (e.g., Prop1 OR Prop2 is used but not both) will be denoted by a unique letter subscript (e.g., API_Call</w:t>
      </w:r>
      <w:r w:rsidRPr="00434BA0">
        <w:rPr>
          <w:vertAlign w:val="subscript"/>
        </w:rPr>
        <w:t>A</w:t>
      </w:r>
      <w:r w:rsidRPr="00434BA0">
        <w:t>, Code</w:t>
      </w:r>
      <w:r w:rsidRPr="00434BA0">
        <w:rPr>
          <w:vertAlign w:val="subscript"/>
        </w:rPr>
        <w:t>B</w:t>
      </w:r>
      <w:r w:rsidRPr="00434BA0">
        <w:t xml:space="preserve">) and single logic expression in the Multiplicity column.  For example, if there is a choice of property </w:t>
      </w:r>
      <w:r w:rsidRPr="00434BA0">
        <w:rPr>
          <w:rFonts w:ascii="Courier New" w:hAnsi="Courier New" w:cs="Courier New"/>
        </w:rPr>
        <w:t>API_Call</w:t>
      </w:r>
      <w:r w:rsidRPr="00434BA0">
        <w:rPr>
          <w:rFonts w:ascii="Courier New" w:hAnsi="Courier New" w:cs="Courier New"/>
          <w:vertAlign w:val="subscript"/>
        </w:rPr>
        <w:t>A</w:t>
      </w:r>
      <w:r w:rsidRPr="00434BA0">
        <w:t xml:space="preserve"> and </w:t>
      </w:r>
      <w:r w:rsidRPr="00434BA0">
        <w:rPr>
          <w:rFonts w:ascii="Courier New" w:hAnsi="Courier New" w:cs="Courier New"/>
        </w:rPr>
        <w:t>Code</w:t>
      </w:r>
      <w:r w:rsidRPr="00434BA0">
        <w:rPr>
          <w:rFonts w:ascii="Courier New" w:hAnsi="Courier New" w:cs="Courier New"/>
          <w:vertAlign w:val="subscript"/>
        </w:rPr>
        <w:t>B</w:t>
      </w:r>
      <w:r w:rsidRPr="00434BA0">
        <w:t xml:space="preserve">, the expression “A(1)|B(0..1)” will indicate that the </w:t>
      </w:r>
      <w:r w:rsidRPr="00434BA0">
        <w:rPr>
          <w:rFonts w:ascii="Courier New" w:hAnsi="Courier New" w:cs="Courier New"/>
        </w:rPr>
        <w:t>API_Call</w:t>
      </w:r>
      <w:r w:rsidRPr="00434BA0">
        <w:t xml:space="preserve"> property can be chosen with multiplicity 1 or the </w:t>
      </w:r>
      <w:r w:rsidRPr="00434BA0">
        <w:rPr>
          <w:rFonts w:ascii="Courier New" w:hAnsi="Courier New" w:cs="Courier New"/>
        </w:rPr>
        <w:t>Code</w:t>
      </w:r>
      <w:r w:rsidRPr="00434BA0">
        <w:t xml:space="preserve"> property can be chosen with multiplicity 0 or 1.</w:t>
      </w:r>
    </w:p>
    <w:p w14:paraId="40E1B575" w14:textId="77777777" w:rsidR="00ED374E" w:rsidRPr="00434BA0" w:rsidRDefault="00ED374E" w:rsidP="00ED374E">
      <w:pPr>
        <w:pStyle w:val="Heading3"/>
        <w:tabs>
          <w:tab w:val="num" w:pos="720"/>
        </w:tabs>
        <w:spacing w:before="360" w:after="60"/>
      </w:pPr>
      <w:bookmarkStart w:id="45" w:name="_Toc412634016"/>
      <w:bookmarkStart w:id="46" w:name="_Toc413938730"/>
      <w:bookmarkStart w:id="47" w:name="_Toc425428416"/>
      <w:bookmarkStart w:id="48" w:name="_Toc429676579"/>
      <w:r w:rsidRPr="00434BA0">
        <w:t>Property and Class Descriptions</w:t>
      </w:r>
      <w:bookmarkEnd w:id="45"/>
      <w:bookmarkEnd w:id="46"/>
      <w:bookmarkEnd w:id="47"/>
      <w:bookmarkEnd w:id="48"/>
    </w:p>
    <w:p w14:paraId="2DFB231F" w14:textId="77777777" w:rsidR="00ED374E" w:rsidRPr="00434BA0" w:rsidRDefault="00ED374E" w:rsidP="00ED374E">
      <w:pPr>
        <w:spacing w:after="240"/>
      </w:pPr>
      <w:r w:rsidRPr="00434BA0">
        <w:t xml:space="preserve">Each class and property defined in STIX is described using the format, “The X property </w:t>
      </w:r>
      <w:r w:rsidRPr="00434BA0">
        <w:rPr>
          <w:u w:val="single"/>
        </w:rPr>
        <w:t>verb</w:t>
      </w:r>
      <w:r w:rsidRPr="00434BA0">
        <w:rPr>
          <w:i/>
        </w:rPr>
        <w:t xml:space="preserve"> </w:t>
      </w:r>
      <w:r w:rsidRPr="00434BA0">
        <w:t xml:space="preserve">Y.”  For example, in the specification for the STIX Indicator, we write, “The </w:t>
      </w:r>
      <w:r w:rsidRPr="00434BA0">
        <w:rPr>
          <w:rFonts w:ascii="Courier New" w:hAnsi="Courier New" w:cs="Courier New"/>
        </w:rPr>
        <w:t>id</w:t>
      </w:r>
      <w:r w:rsidRPr="00434BA0">
        <w:t xml:space="preserve"> property </w:t>
      </w:r>
      <w:r w:rsidRPr="00434BA0">
        <w:rPr>
          <w:u w:val="single"/>
        </w:rPr>
        <w:t>specifies</w:t>
      </w:r>
      <w:r w:rsidRPr="00434BA0">
        <w:t xml:space="preserve"> a globally unique identifier for the kill chain instance.”  In fact, the verb “specifies” could have been replaced by any number of alternatives: “defines,” “describes,” “contains,” “references,” etc.</w:t>
      </w:r>
    </w:p>
    <w:p w14:paraId="167F1908" w14:textId="77777777" w:rsidR="00ED374E" w:rsidRPr="00434BA0" w:rsidRDefault="00ED374E" w:rsidP="00ED374E">
      <w:pPr>
        <w:spacing w:after="240"/>
      </w:pPr>
      <w:r w:rsidRPr="00434BA0">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4F0074C" w14:textId="77777777" w:rsidR="00ED374E" w:rsidRDefault="00ED374E" w:rsidP="00ED374E">
      <w:pPr>
        <w:spacing w:after="240"/>
      </w:pPr>
      <w:r w:rsidRPr="00434BA0">
        <w:t>Consequently, we have chosen to use the three verbs, defined as follows, in class and property descriptions:</w:t>
      </w:r>
    </w:p>
    <w:p w14:paraId="2754BBB6" w14:textId="77777777" w:rsidR="00082644" w:rsidRPr="00434BA0" w:rsidRDefault="00082644" w:rsidP="00ED374E">
      <w:pPr>
        <w:spacing w:after="240"/>
      </w:pPr>
    </w:p>
    <w:tbl>
      <w:tblPr>
        <w:tblStyle w:val="TableGrid"/>
        <w:tblW w:w="8905" w:type="dxa"/>
        <w:tblLook w:val="04A0" w:firstRow="1" w:lastRow="0" w:firstColumn="1" w:lastColumn="0" w:noHBand="0" w:noVBand="1"/>
      </w:tblPr>
      <w:tblGrid>
        <w:gridCol w:w="1435"/>
        <w:gridCol w:w="7470"/>
      </w:tblGrid>
      <w:tr w:rsidR="00ED374E" w:rsidRPr="00434BA0" w14:paraId="418ABB73" w14:textId="77777777" w:rsidTr="00694EB3">
        <w:tc>
          <w:tcPr>
            <w:tcW w:w="1435" w:type="dxa"/>
            <w:shd w:val="clear" w:color="auto" w:fill="BFBFBF" w:themeFill="background1" w:themeFillShade="BF"/>
            <w:vAlign w:val="center"/>
          </w:tcPr>
          <w:p w14:paraId="78B20B6E" w14:textId="77777777" w:rsidR="00ED374E" w:rsidRPr="00434BA0" w:rsidRDefault="00ED374E" w:rsidP="00ED374E">
            <w:pPr>
              <w:rPr>
                <w:b/>
              </w:rPr>
            </w:pPr>
            <w:r w:rsidRPr="00434BA0">
              <w:rPr>
                <w:b/>
              </w:rPr>
              <w:t>Verb</w:t>
            </w:r>
          </w:p>
        </w:tc>
        <w:tc>
          <w:tcPr>
            <w:tcW w:w="7470" w:type="dxa"/>
            <w:shd w:val="clear" w:color="auto" w:fill="BFBFBF" w:themeFill="background1" w:themeFillShade="BF"/>
            <w:vAlign w:val="center"/>
          </w:tcPr>
          <w:p w14:paraId="616D84C1" w14:textId="77777777" w:rsidR="00ED374E" w:rsidRPr="00434BA0" w:rsidRDefault="00ED374E" w:rsidP="00ED374E">
            <w:pPr>
              <w:rPr>
                <w:b/>
              </w:rPr>
            </w:pPr>
            <w:r w:rsidRPr="00434BA0">
              <w:rPr>
                <w:b/>
              </w:rPr>
              <w:t>STIX Definition</w:t>
            </w:r>
          </w:p>
        </w:tc>
      </w:tr>
      <w:tr w:rsidR="00ED374E" w:rsidRPr="00434BA0" w14:paraId="753BC16C" w14:textId="77777777" w:rsidTr="00694EB3">
        <w:tc>
          <w:tcPr>
            <w:tcW w:w="1435" w:type="dxa"/>
            <w:vAlign w:val="center"/>
          </w:tcPr>
          <w:p w14:paraId="024614BB" w14:textId="77777777" w:rsidR="00ED374E" w:rsidRPr="00434BA0" w:rsidRDefault="00ED374E" w:rsidP="00ED374E">
            <w:pPr>
              <w:rPr>
                <w:u w:val="single"/>
              </w:rPr>
            </w:pPr>
            <w:r w:rsidRPr="00434BA0">
              <w:rPr>
                <w:u w:val="single"/>
              </w:rPr>
              <w:t>captures</w:t>
            </w:r>
          </w:p>
        </w:tc>
        <w:tc>
          <w:tcPr>
            <w:tcW w:w="7470" w:type="dxa"/>
            <w:vAlign w:val="center"/>
          </w:tcPr>
          <w:p w14:paraId="5595F744" w14:textId="77777777" w:rsidR="00ED374E" w:rsidRPr="00434BA0" w:rsidRDefault="00ED374E" w:rsidP="00ED374E">
            <w:r w:rsidRPr="00434BA0">
              <w:t xml:space="preserve">Used to record and preserve information without implying anything about the structure of a class or property.  Often used for properties that encompass general content.  This is the least precise of the three verbs.  </w:t>
            </w:r>
          </w:p>
        </w:tc>
      </w:tr>
      <w:tr w:rsidR="00ED374E" w:rsidRPr="00434BA0" w14:paraId="45C63143" w14:textId="77777777" w:rsidTr="00694EB3">
        <w:tc>
          <w:tcPr>
            <w:tcW w:w="1435" w:type="dxa"/>
            <w:vAlign w:val="center"/>
          </w:tcPr>
          <w:p w14:paraId="10783549" w14:textId="77777777" w:rsidR="00ED374E" w:rsidRPr="00434BA0" w:rsidRDefault="00ED374E" w:rsidP="00ED374E"/>
        </w:tc>
        <w:tc>
          <w:tcPr>
            <w:tcW w:w="7470" w:type="dxa"/>
            <w:vAlign w:val="center"/>
          </w:tcPr>
          <w:p w14:paraId="6EA0FE78" w14:textId="77777777" w:rsidR="00ED374E" w:rsidRPr="00434BA0" w:rsidRDefault="00ED374E" w:rsidP="00ED374E">
            <w:pPr>
              <w:rPr>
                <w:i/>
              </w:rPr>
            </w:pPr>
            <w:r w:rsidRPr="00434BA0">
              <w:rPr>
                <w:i/>
              </w:rPr>
              <w:t xml:space="preserve">Examples: </w:t>
            </w:r>
          </w:p>
          <w:p w14:paraId="314F3057" w14:textId="77777777" w:rsidR="00ED374E" w:rsidRPr="00434BA0" w:rsidRDefault="00ED374E" w:rsidP="00ED374E">
            <w:r w:rsidRPr="00434BA0">
              <w:t xml:space="preserve">The </w:t>
            </w:r>
            <w:r w:rsidRPr="00434BA0">
              <w:rPr>
                <w:rFonts w:ascii="Courier New" w:hAnsi="Courier New" w:cs="Courier New"/>
              </w:rPr>
              <w:t>Source</w:t>
            </w:r>
            <w:r w:rsidRPr="00434BA0">
              <w:t xml:space="preserve"> property characterizes the source of the sighting information. Examples of details </w:t>
            </w:r>
            <w:r w:rsidRPr="00434BA0">
              <w:rPr>
                <w:u w:val="single"/>
              </w:rPr>
              <w:t>captured</w:t>
            </w:r>
            <w:r w:rsidRPr="00434BA0">
              <w:t xml:space="preserve"> include identitifying characteristics, time-related attributes, and a list of the tools used to collect the information.</w:t>
            </w:r>
          </w:p>
          <w:p w14:paraId="45FE3F10" w14:textId="77777777" w:rsidR="00ED374E" w:rsidRPr="00A91C3D" w:rsidRDefault="00ED374E" w:rsidP="00ED374E">
            <w:r w:rsidRPr="00A91C3D">
              <w:t xml:space="preserve">The </w:t>
            </w:r>
            <w:r w:rsidRPr="00434BA0">
              <w:rPr>
                <w:rFonts w:ascii="Courier New" w:hAnsi="Courier New" w:cs="Courier New"/>
              </w:rPr>
              <w:t>Description</w:t>
            </w:r>
            <w:r w:rsidRPr="00A91C3D">
              <w:t xml:space="preserve"> property </w:t>
            </w:r>
            <w:r w:rsidRPr="00A91C3D">
              <w:rPr>
                <w:u w:val="single"/>
              </w:rPr>
              <w:t>captures</w:t>
            </w:r>
            <w:r w:rsidRPr="00A91C3D">
              <w:t xml:space="preserve"> a textual description of the Indicator.  </w:t>
            </w:r>
          </w:p>
        </w:tc>
      </w:tr>
      <w:tr w:rsidR="00ED374E" w:rsidRPr="00434BA0" w14:paraId="64E47866" w14:textId="77777777" w:rsidTr="00ED374E">
        <w:tc>
          <w:tcPr>
            <w:tcW w:w="1435" w:type="dxa"/>
            <w:vAlign w:val="center"/>
          </w:tcPr>
          <w:p w14:paraId="5F5CB91F" w14:textId="77777777" w:rsidR="00ED374E" w:rsidRPr="00434BA0" w:rsidRDefault="00ED374E" w:rsidP="00ED374E">
            <w:pPr>
              <w:rPr>
                <w:u w:val="single"/>
              </w:rPr>
            </w:pPr>
            <w:r w:rsidRPr="00434BA0">
              <w:rPr>
                <w:u w:val="single"/>
              </w:rPr>
              <w:t>characterizes</w:t>
            </w:r>
          </w:p>
        </w:tc>
        <w:tc>
          <w:tcPr>
            <w:tcW w:w="7470" w:type="dxa"/>
            <w:vAlign w:val="center"/>
          </w:tcPr>
          <w:p w14:paraId="0336B5AE" w14:textId="77777777" w:rsidR="00ED374E" w:rsidRPr="00434BA0" w:rsidRDefault="00ED374E" w:rsidP="00ED374E">
            <w:r w:rsidRPr="00434BA0">
              <w:t>Describes the distinctive nature or features of a class or property.  Often used to describe classes and properties that themselves comprise one or more other properties.</w:t>
            </w:r>
          </w:p>
        </w:tc>
      </w:tr>
      <w:tr w:rsidR="00ED374E" w:rsidRPr="00434BA0" w14:paraId="4539B047" w14:textId="77777777" w:rsidTr="00ED374E">
        <w:tc>
          <w:tcPr>
            <w:tcW w:w="1435" w:type="dxa"/>
            <w:vAlign w:val="center"/>
          </w:tcPr>
          <w:p w14:paraId="2BEBD6FF" w14:textId="77777777" w:rsidR="00ED374E" w:rsidRPr="00434BA0" w:rsidRDefault="00ED374E" w:rsidP="00ED374E"/>
        </w:tc>
        <w:tc>
          <w:tcPr>
            <w:tcW w:w="7470" w:type="dxa"/>
            <w:vAlign w:val="center"/>
          </w:tcPr>
          <w:p w14:paraId="11A3BB5F" w14:textId="77777777" w:rsidR="00ED374E" w:rsidRPr="00434BA0" w:rsidRDefault="00ED374E" w:rsidP="00ED374E">
            <w:pPr>
              <w:rPr>
                <w:i/>
              </w:rPr>
            </w:pPr>
            <w:r w:rsidRPr="00434BA0">
              <w:rPr>
                <w:i/>
              </w:rPr>
              <w:t>Examples:</w:t>
            </w:r>
          </w:p>
          <w:p w14:paraId="5157F0F8" w14:textId="77777777" w:rsidR="00ED374E" w:rsidRPr="00434BA0" w:rsidRDefault="00ED374E" w:rsidP="00ED374E">
            <w:r w:rsidRPr="00434BA0">
              <w:t xml:space="preserve">The </w:t>
            </w:r>
            <w:r w:rsidRPr="00434BA0">
              <w:rPr>
                <w:rFonts w:ascii="Courier New" w:hAnsi="Courier New" w:cs="Courier New"/>
              </w:rPr>
              <w:t>Confidence</w:t>
            </w:r>
            <w:r w:rsidRPr="00434BA0">
              <w:t xml:space="preserve"> property </w:t>
            </w:r>
            <w:r w:rsidRPr="00434BA0">
              <w:rPr>
                <w:u w:val="single"/>
              </w:rPr>
              <w:t>characterizes</w:t>
            </w:r>
            <w:r w:rsidRPr="00434BA0">
              <w:t xml:space="preserve"> the level of confidence in the accuracy of the overall content captured in the Incident.</w:t>
            </w:r>
          </w:p>
          <w:p w14:paraId="35C4428B" w14:textId="77777777" w:rsidR="00ED374E" w:rsidRPr="00A91C3D" w:rsidRDefault="00ED374E" w:rsidP="00ED374E">
            <w:pPr>
              <w:rPr>
                <w:color w:val="000000"/>
              </w:rPr>
            </w:pPr>
            <w:r w:rsidRPr="00A91C3D">
              <w:rPr>
                <w:color w:val="000000"/>
              </w:rPr>
              <w:t xml:space="preserve">The </w:t>
            </w:r>
            <w:r w:rsidRPr="00434BA0">
              <w:rPr>
                <w:rFonts w:ascii="Courier New" w:hAnsi="Courier New" w:cs="Courier New"/>
                <w:color w:val="000000"/>
              </w:rPr>
              <w:t>ActivityType</w:t>
            </w:r>
            <w:r w:rsidRPr="00434BA0">
              <w:rPr>
                <w:color w:val="000000"/>
              </w:rPr>
              <w:t xml:space="preserve"> </w:t>
            </w:r>
            <w:r w:rsidRPr="00A91C3D">
              <w:rPr>
                <w:color w:val="000000"/>
              </w:rPr>
              <w:t xml:space="preserve">class </w:t>
            </w:r>
            <w:r w:rsidRPr="00A91C3D">
              <w:rPr>
                <w:color w:val="000000"/>
                <w:u w:val="single"/>
              </w:rPr>
              <w:t>characterizes</w:t>
            </w:r>
            <w:r w:rsidRPr="00A91C3D">
              <w:rPr>
                <w:color w:val="000000"/>
              </w:rPr>
              <w:t xml:space="preserve"> basic information about an activity a defender might use in response to a Campaign. </w:t>
            </w:r>
          </w:p>
        </w:tc>
      </w:tr>
      <w:tr w:rsidR="00ED374E" w:rsidRPr="00434BA0" w14:paraId="604BEAC5" w14:textId="77777777" w:rsidTr="00ED374E">
        <w:tc>
          <w:tcPr>
            <w:tcW w:w="1435" w:type="dxa"/>
            <w:vAlign w:val="center"/>
          </w:tcPr>
          <w:p w14:paraId="512C6F34" w14:textId="77777777" w:rsidR="00ED374E" w:rsidRPr="00434BA0" w:rsidRDefault="00ED374E" w:rsidP="00ED374E">
            <w:pPr>
              <w:rPr>
                <w:u w:val="single"/>
              </w:rPr>
            </w:pPr>
            <w:r w:rsidRPr="00434BA0">
              <w:rPr>
                <w:u w:val="single"/>
              </w:rPr>
              <w:t>specifies</w:t>
            </w:r>
          </w:p>
        </w:tc>
        <w:tc>
          <w:tcPr>
            <w:tcW w:w="7470" w:type="dxa"/>
            <w:vAlign w:val="center"/>
          </w:tcPr>
          <w:p w14:paraId="30B30ECF" w14:textId="77777777" w:rsidR="00ED374E" w:rsidRPr="00434BA0" w:rsidRDefault="00ED374E" w:rsidP="00ED374E">
            <w:r w:rsidRPr="00434BA0">
              <w:t>Used to clearly and precisely identify particular instances or values associated with a property.  Often used for properties that are defined by a controlled vocabulary or enumeration; typically used for properties that take on only a single value.</w:t>
            </w:r>
          </w:p>
        </w:tc>
      </w:tr>
      <w:tr w:rsidR="00ED374E" w:rsidRPr="00434BA0" w14:paraId="581B204F" w14:textId="77777777" w:rsidTr="00ED374E">
        <w:tc>
          <w:tcPr>
            <w:tcW w:w="1435" w:type="dxa"/>
            <w:vAlign w:val="center"/>
          </w:tcPr>
          <w:p w14:paraId="5B7A8405" w14:textId="77777777" w:rsidR="00ED374E" w:rsidRPr="00434BA0" w:rsidRDefault="00ED374E" w:rsidP="00ED374E"/>
        </w:tc>
        <w:tc>
          <w:tcPr>
            <w:tcW w:w="7470" w:type="dxa"/>
            <w:vAlign w:val="center"/>
          </w:tcPr>
          <w:p w14:paraId="0627A8B5" w14:textId="77777777" w:rsidR="00ED374E" w:rsidRPr="00434BA0" w:rsidRDefault="00ED374E" w:rsidP="00ED374E">
            <w:pPr>
              <w:rPr>
                <w:i/>
              </w:rPr>
            </w:pPr>
            <w:r w:rsidRPr="00434BA0">
              <w:rPr>
                <w:i/>
              </w:rPr>
              <w:t>Example:</w:t>
            </w:r>
          </w:p>
          <w:p w14:paraId="3A7FE904" w14:textId="77777777" w:rsidR="00ED374E" w:rsidRPr="00434BA0" w:rsidRDefault="00ED374E" w:rsidP="00ED374E">
            <w:r w:rsidRPr="00434BA0">
              <w:t xml:space="preserve">The </w:t>
            </w:r>
            <w:r w:rsidRPr="00434BA0">
              <w:rPr>
                <w:rFonts w:ascii="Courier New" w:hAnsi="Courier New" w:cs="Courier New"/>
              </w:rPr>
              <w:t>version</w:t>
            </w:r>
            <w:r w:rsidRPr="00434BA0">
              <w:t xml:space="preserve"> property </w:t>
            </w:r>
            <w:r w:rsidRPr="00434BA0">
              <w:rPr>
                <w:u w:val="single"/>
              </w:rPr>
              <w:t>specifies</w:t>
            </w:r>
            <w:r w:rsidRPr="00434BA0">
              <w:t xml:space="preserve"> the version identifier of the STIX Campaign data model used to capture the information associated with the Campaign.</w:t>
            </w:r>
          </w:p>
        </w:tc>
      </w:tr>
    </w:tbl>
    <w:p w14:paraId="23B35915" w14:textId="77777777" w:rsidR="00C71349" w:rsidRDefault="00C02DEC" w:rsidP="00A710C8">
      <w:pPr>
        <w:pStyle w:val="Heading2"/>
      </w:pPr>
      <w:bookmarkStart w:id="49" w:name="_Toc85472893"/>
      <w:bookmarkStart w:id="50" w:name="_Toc287332007"/>
      <w:bookmarkStart w:id="51" w:name="_Ref428610436"/>
      <w:bookmarkStart w:id="52" w:name="_Toc429676580"/>
      <w:bookmarkEnd w:id="44"/>
      <w:r>
        <w:t>Terminology</w:t>
      </w:r>
      <w:bookmarkEnd w:id="49"/>
      <w:bookmarkEnd w:id="50"/>
      <w:bookmarkEnd w:id="51"/>
      <w:bookmarkEnd w:id="52"/>
    </w:p>
    <w:p w14:paraId="326D4110"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FD0C9A">
        <w:rPr>
          <w:color w:val="0000EE"/>
        </w:rPr>
        <w:fldChar w:fldCharType="begin"/>
      </w:r>
      <w:r w:rsidR="00C02DEC" w:rsidRPr="00FD0C9A">
        <w:rPr>
          <w:color w:val="0000EE"/>
        </w:rPr>
        <w:instrText xml:space="preserve"> REF rfc2119 \h </w:instrText>
      </w:r>
      <w:r w:rsidR="00FD0C9A">
        <w:rPr>
          <w:color w:val="0000EE"/>
        </w:rPr>
        <w:instrText xml:space="preserve"> \* MERGEFORMAT </w:instrText>
      </w:r>
      <w:r w:rsidR="00C02DEC" w:rsidRPr="00FD0C9A">
        <w:rPr>
          <w:color w:val="0000EE"/>
        </w:rPr>
      </w:r>
      <w:r w:rsidR="00C02DEC" w:rsidRPr="00FD0C9A">
        <w:rPr>
          <w:color w:val="0000EE"/>
        </w:rPr>
        <w:fldChar w:fldCharType="separate"/>
      </w:r>
      <w:r w:rsidR="00A906F4" w:rsidRPr="00A906F4">
        <w:rPr>
          <w:rStyle w:val="Refterm"/>
          <w:color w:val="0000EE"/>
        </w:rPr>
        <w:t>[RFC2119]</w:t>
      </w:r>
      <w:r w:rsidR="00C02DEC" w:rsidRPr="00FD0C9A">
        <w:rPr>
          <w:color w:val="0000EE"/>
        </w:rPr>
        <w:fldChar w:fldCharType="end"/>
      </w:r>
      <w:r w:rsidR="00C02DEC">
        <w:t>.</w:t>
      </w:r>
    </w:p>
    <w:p w14:paraId="2465D2C3"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Ref428610437"/>
      <w:bookmarkStart w:id="58" w:name="_Toc429676581"/>
      <w:r>
        <w:t>Normative</w:t>
      </w:r>
      <w:bookmarkEnd w:id="53"/>
      <w:bookmarkEnd w:id="54"/>
      <w:r>
        <w:t xml:space="preserve"> References</w:t>
      </w:r>
      <w:bookmarkEnd w:id="55"/>
      <w:bookmarkEnd w:id="56"/>
      <w:bookmarkEnd w:id="57"/>
      <w:bookmarkEnd w:id="58"/>
    </w:p>
    <w:p w14:paraId="71535568" w14:textId="77777777" w:rsidR="00C02DEC" w:rsidRDefault="00C02DEC" w:rsidP="00AE0702">
      <w:pPr>
        <w:pStyle w:val="Ref"/>
      </w:pPr>
      <w:bookmarkStart w:id="59" w:name="rfc2119"/>
      <w:r>
        <w:rPr>
          <w:rStyle w:val="Refterm"/>
        </w:rPr>
        <w:t>[RFC2119]</w:t>
      </w:r>
      <w:bookmarkEnd w:id="5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p>
    <w:p w14:paraId="1ED8A82D" w14:textId="10DC932C" w:rsidR="00D5207A" w:rsidRPr="00FD0C9A" w:rsidRDefault="009D3F2A" w:rsidP="00C326CA">
      <w:pPr>
        <w:pStyle w:val="Ref"/>
      </w:pPr>
      <w:r>
        <w:rPr>
          <w:rStyle w:val="Refterm"/>
        </w:rPr>
        <w:t>[</w:t>
      </w:r>
      <w:bookmarkStart w:id="60" w:name="rfc4648"/>
      <w:r>
        <w:rPr>
          <w:rStyle w:val="Refterm"/>
        </w:rPr>
        <w:t>RFC4648</w:t>
      </w:r>
      <w:bookmarkEnd w:id="60"/>
      <w:r>
        <w:rPr>
          <w:rStyle w:val="Refterm"/>
        </w:rPr>
        <w:t>]</w:t>
      </w:r>
      <w:r>
        <w:rPr>
          <w:rStyle w:val="Refterm"/>
        </w:rPr>
        <w:tab/>
      </w:r>
      <w:r w:rsidRPr="009D3F2A">
        <w:rPr>
          <w:rStyle w:val="Refterm"/>
          <w:b w:val="0"/>
        </w:rPr>
        <w:t xml:space="preserve">Josefsson, S., “The Base16, Base32, and Base64 Data Encodings”, RFC 4648, October 2006. </w:t>
      </w:r>
      <w:hyperlink r:id="rId33" w:history="1">
        <w:r w:rsidRPr="009D3F2A">
          <w:rPr>
            <w:rStyle w:val="Hyperlink"/>
            <w:b/>
          </w:rPr>
          <w:t>https://tools.ietf.org/rfc/rfc4648.txt</w:t>
        </w:r>
      </w:hyperlink>
      <w:r w:rsidRPr="009D3F2A">
        <w:rPr>
          <w:rStyle w:val="Refterm"/>
          <w:b w:val="0"/>
        </w:rPr>
        <w:t xml:space="preserve"> </w:t>
      </w:r>
    </w:p>
    <w:p w14:paraId="78B87733" w14:textId="77777777" w:rsidR="006D31DB" w:rsidRDefault="00ED374E" w:rsidP="00FD22AC">
      <w:pPr>
        <w:pStyle w:val="Heading1"/>
      </w:pPr>
      <w:bookmarkStart w:id="61" w:name="_Ref428610454"/>
      <w:bookmarkStart w:id="62" w:name="_Toc429676582"/>
      <w:r>
        <w:lastRenderedPageBreak/>
        <w:t>Background Information</w:t>
      </w:r>
      <w:bookmarkEnd w:id="61"/>
      <w:bookmarkEnd w:id="62"/>
    </w:p>
    <w:p w14:paraId="57C1C9D9" w14:textId="77777777" w:rsidR="00ED374E" w:rsidRPr="00434BA0" w:rsidRDefault="00ED374E" w:rsidP="00ED374E">
      <w:pPr>
        <w:spacing w:after="240"/>
      </w:pPr>
      <w:r w:rsidRPr="00434BA0">
        <w:t xml:space="preserve">In this section, we provide high level information about the Common data model that is </w:t>
      </w:r>
      <w:r>
        <w:t>useful</w:t>
      </w:r>
      <w:r w:rsidRPr="00434BA0">
        <w:t xml:space="preserve"> to fully understand the Common data model specification details given in </w:t>
      </w:r>
      <w:r w:rsidR="00CC00D4" w:rsidRPr="00434BA0">
        <w:t>Section</w:t>
      </w:r>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rsidRPr="00434BA0">
        <w:t>.</w:t>
      </w:r>
      <w:bookmarkStart w:id="63" w:name="_Ref396987956"/>
    </w:p>
    <w:p w14:paraId="40698072" w14:textId="77777777" w:rsidR="00ED374E" w:rsidRDefault="00ED374E" w:rsidP="00ED374E">
      <w:pPr>
        <w:spacing w:after="240"/>
      </w:pPr>
      <w:r w:rsidRPr="00434BA0">
        <w:t xml:space="preserve">The STIX Common data model defines object classes that are shared across the various STIX data models. </w:t>
      </w:r>
      <w:r>
        <w:t>There is a wide variety of class types, so to make the specification document content easier to reference and understand</w:t>
      </w:r>
      <w:r w:rsidRPr="00434BA0">
        <w:t xml:space="preserve">, we </w:t>
      </w:r>
      <w:r>
        <w:t>have organized</w:t>
      </w:r>
      <w:r w:rsidRPr="00434BA0">
        <w:t xml:space="preserve"> the </w:t>
      </w:r>
      <w:r>
        <w:t>data model content</w:t>
      </w:r>
      <w:r w:rsidRPr="00434BA0">
        <w:t xml:space="preserve"> into </w:t>
      </w:r>
      <w:r>
        <w:t>eight categories</w:t>
      </w:r>
      <w:r w:rsidRPr="00434BA0">
        <w:t xml:space="preserve">: </w:t>
      </w:r>
    </w:p>
    <w:p w14:paraId="2A715D7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Component Base Classes</w:t>
      </w:r>
      <w:r w:rsidRPr="00CC00D4">
        <w:rPr>
          <w:rFonts w:ascii="Arial" w:hAnsi="Arial" w:cs="Arial"/>
          <w:sz w:val="20"/>
          <w:szCs w:val="20"/>
        </w:rPr>
        <w:t xml:space="preserve"> – defined for each of the top-level STIX components</w:t>
      </w:r>
      <w:r w:rsidR="00CC3674">
        <w:rPr>
          <w:rStyle w:val="EndnoteReference"/>
          <w:rFonts w:ascii="Arial" w:hAnsi="Arial" w:cs="Arial"/>
          <w:sz w:val="20"/>
          <w:szCs w:val="20"/>
        </w:rPr>
        <w:endnoteReference w:id="2"/>
      </w:r>
      <w:r w:rsidRPr="00CC00D4">
        <w:rPr>
          <w:rFonts w:ascii="Arial" w:hAnsi="Arial" w:cs="Arial"/>
          <w:sz w:val="20"/>
          <w:szCs w:val="20"/>
        </w:rPr>
        <w:t>: Campaign, Course of Action, Exploit Target, Incident, Indicator, Threat Actor, TTP and Report.</w:t>
      </w:r>
    </w:p>
    <w:p w14:paraId="5A1CA0E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Relationship-oriented Classes</w:t>
      </w:r>
      <w:r w:rsidRPr="00CC00D4">
        <w:rPr>
          <w:rFonts w:ascii="Arial" w:hAnsi="Arial" w:cs="Arial"/>
          <w:sz w:val="20"/>
          <w:szCs w:val="20"/>
        </w:rPr>
        <w:t xml:space="preserve"> – capture relationships between STIX constructs.</w:t>
      </w:r>
    </w:p>
    <w:p w14:paraId="1756DBD3"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Content Aggregation Classes</w:t>
      </w:r>
      <w:r w:rsidRPr="00CC00D4">
        <w:rPr>
          <w:rFonts w:ascii="Arial" w:hAnsi="Arial" w:cs="Arial"/>
          <w:sz w:val="20"/>
          <w:szCs w:val="20"/>
        </w:rPr>
        <w:t xml:space="preserve"> – capture a collection of one or more STIX objects.</w:t>
      </w:r>
    </w:p>
    <w:p w14:paraId="7A3BEFD0"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Kill Chain-related Classes</w:t>
      </w:r>
      <w:r w:rsidRPr="00CC00D4">
        <w:rPr>
          <w:rFonts w:ascii="Arial" w:hAnsi="Arial" w:cs="Arial"/>
          <w:sz w:val="20"/>
          <w:szCs w:val="20"/>
        </w:rPr>
        <w:t xml:space="preserve"> – facilitate the use of a phase-based model to describe the stages of an attack.</w:t>
      </w:r>
    </w:p>
    <w:p w14:paraId="686BE74F"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Shared Classes</w:t>
      </w:r>
      <w:r w:rsidRPr="00CC00D4">
        <w:rPr>
          <w:rFonts w:ascii="Arial" w:hAnsi="Arial" w:cs="Arial"/>
          <w:sz w:val="20"/>
          <w:szCs w:val="20"/>
        </w:rPr>
        <w:t xml:space="preserve"> – serve a variety of purposes and shared by the collection of STIX data models.</w:t>
      </w:r>
    </w:p>
    <w:p w14:paraId="0E95BF82"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General Data Types</w:t>
      </w:r>
      <w:r w:rsidRPr="00CC00D4">
        <w:rPr>
          <w:rFonts w:ascii="Arial" w:hAnsi="Arial" w:cs="Arial"/>
          <w:sz w:val="20"/>
          <w:szCs w:val="20"/>
        </w:rPr>
        <w:t xml:space="preserve"> – support the classes defined in the STIX data models.</w:t>
      </w:r>
    </w:p>
    <w:p w14:paraId="21E090BB"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Vocabulary Data Types</w:t>
      </w:r>
      <w:r w:rsidRPr="00CC00D4">
        <w:rPr>
          <w:rFonts w:ascii="Arial" w:hAnsi="Arial" w:cs="Arial"/>
          <w:sz w:val="20"/>
          <w:szCs w:val="20"/>
        </w:rPr>
        <w:t xml:space="preserve"> – provide a content creator with choices for defining content.</w:t>
      </w:r>
    </w:p>
    <w:p w14:paraId="3F1D19BE" w14:textId="77777777" w:rsidR="00ED374E" w:rsidRPr="00CC00D4" w:rsidRDefault="00ED374E" w:rsidP="009E31CA">
      <w:pPr>
        <w:pStyle w:val="ListParagraph"/>
        <w:numPr>
          <w:ilvl w:val="0"/>
          <w:numId w:val="6"/>
        </w:numPr>
        <w:spacing w:after="120"/>
        <w:ind w:left="720"/>
        <w:contextualSpacing w:val="0"/>
        <w:rPr>
          <w:rFonts w:ascii="Arial" w:hAnsi="Arial" w:cs="Arial"/>
          <w:sz w:val="20"/>
          <w:szCs w:val="20"/>
        </w:rPr>
      </w:pPr>
      <w:r w:rsidRPr="00CC00D4">
        <w:rPr>
          <w:rFonts w:ascii="Arial" w:hAnsi="Arial" w:cs="Arial"/>
          <w:b/>
          <w:sz w:val="20"/>
          <w:szCs w:val="20"/>
        </w:rPr>
        <w:t>Enumerations</w:t>
      </w:r>
      <w:r w:rsidRPr="00CC00D4">
        <w:rPr>
          <w:rFonts w:ascii="Arial" w:hAnsi="Arial" w:cs="Arial"/>
          <w:sz w:val="20"/>
          <w:szCs w:val="20"/>
        </w:rPr>
        <w:t xml:space="preserve"> – support the classes defined in the STIX data models.</w:t>
      </w:r>
    </w:p>
    <w:p w14:paraId="5A71769F" w14:textId="77777777" w:rsidR="00AE0702" w:rsidRDefault="00ED374E" w:rsidP="00CC00D4">
      <w:pPr>
        <w:spacing w:before="240"/>
      </w:pPr>
      <w:r>
        <w:t xml:space="preserve">Each category is contained in a separate subsection in </w:t>
      </w:r>
      <w:r w:rsidRPr="00434BA0">
        <w:t>Section</w:t>
      </w:r>
      <w:bookmarkEnd w:id="63"/>
      <w:r w:rsidR="00CC00D4">
        <w:t xml:space="preserve"> </w:t>
      </w:r>
      <w:r w:rsidR="00CC00D4" w:rsidRPr="00CC00D4">
        <w:rPr>
          <w:b/>
          <w:color w:val="0000EE"/>
        </w:rPr>
        <w:fldChar w:fldCharType="begin"/>
      </w:r>
      <w:r w:rsidR="00CC00D4" w:rsidRPr="00CC00D4">
        <w:rPr>
          <w:b/>
          <w:color w:val="0000EE"/>
        </w:rPr>
        <w:instrText xml:space="preserve"> REF _Ref428612092 \r \h </w:instrText>
      </w:r>
      <w:r w:rsidR="00CC00D4">
        <w:rPr>
          <w:b/>
          <w:color w:val="0000EE"/>
        </w:rPr>
        <w:instrText xml:space="preserve"> \* MERGEFORMAT </w:instrText>
      </w:r>
      <w:r w:rsidR="00CC00D4" w:rsidRPr="00CC00D4">
        <w:rPr>
          <w:b/>
          <w:color w:val="0000EE"/>
        </w:rPr>
      </w:r>
      <w:r w:rsidR="00CC00D4" w:rsidRPr="00CC00D4">
        <w:rPr>
          <w:b/>
          <w:color w:val="0000EE"/>
        </w:rPr>
        <w:fldChar w:fldCharType="separate"/>
      </w:r>
      <w:r w:rsidR="00A906F4">
        <w:rPr>
          <w:b/>
          <w:color w:val="0000EE"/>
        </w:rPr>
        <w:t>3</w:t>
      </w:r>
      <w:r w:rsidR="00CC00D4" w:rsidRPr="00CC00D4">
        <w:rPr>
          <w:b/>
          <w:color w:val="0000EE"/>
        </w:rPr>
        <w:fldChar w:fldCharType="end"/>
      </w:r>
      <w:r>
        <w:t>.</w:t>
      </w:r>
    </w:p>
    <w:p w14:paraId="4DE0A17B" w14:textId="77777777" w:rsidR="00ED374E" w:rsidRDefault="00ED374E" w:rsidP="00FD22AC">
      <w:pPr>
        <w:pStyle w:val="Heading1"/>
        <w:sectPr w:rsidR="00ED374E" w:rsidSect="0012387E">
          <w:pgSz w:w="12240" w:h="15840" w:code="1"/>
          <w:pgMar w:top="1440" w:right="1440" w:bottom="720" w:left="1440" w:header="720" w:footer="720" w:gutter="0"/>
          <w:cols w:space="720"/>
          <w:docGrid w:linePitch="360"/>
        </w:sectPr>
      </w:pPr>
      <w:bookmarkStart w:id="64" w:name="_Toc287332011"/>
    </w:p>
    <w:p w14:paraId="3D9FBEDB" w14:textId="77777777" w:rsidR="00ED374E" w:rsidRDefault="00ED374E" w:rsidP="00FD22AC">
      <w:pPr>
        <w:pStyle w:val="Heading1"/>
      </w:pPr>
      <w:bookmarkStart w:id="65" w:name="_Ref428610469"/>
      <w:bookmarkStart w:id="66" w:name="_Ref428612092"/>
      <w:bookmarkStart w:id="67" w:name="_Toc429676583"/>
      <w:r>
        <w:lastRenderedPageBreak/>
        <w:t>STIX Common Data Model</w:t>
      </w:r>
      <w:bookmarkEnd w:id="65"/>
      <w:bookmarkEnd w:id="66"/>
      <w:bookmarkEnd w:id="67"/>
    </w:p>
    <w:p w14:paraId="3469A2DD" w14:textId="77777777" w:rsidR="00ED374E" w:rsidRDefault="009E31CA" w:rsidP="00ED374E">
      <w:r w:rsidRPr="00434BA0">
        <w:t xml:space="preserve">There is no primary class of the STIX Common </w:t>
      </w:r>
      <w:r>
        <w:t xml:space="preserve">UML </w:t>
      </w:r>
      <w:r w:rsidRPr="00434BA0">
        <w:t xml:space="preserve">package because </w:t>
      </w:r>
      <w:r>
        <w:t>the Common data model</w:t>
      </w:r>
      <w:r w:rsidRPr="00434BA0">
        <w:t xml:space="preserve"> contains </w:t>
      </w:r>
      <w:r>
        <w:t>a</w:t>
      </w:r>
      <w:r w:rsidRPr="00434BA0">
        <w:t xml:space="preserve"> collection of classes t</w:t>
      </w:r>
      <w:r>
        <w:t>hat are used by the other STIX P</w:t>
      </w:r>
      <w:r w:rsidRPr="00434BA0">
        <w:t xml:space="preserve">ackages.  We have separated the classes into </w:t>
      </w:r>
      <w:r>
        <w:t>six</w:t>
      </w:r>
      <w:r w:rsidRPr="00434BA0">
        <w:t xml:space="preserve"> categories (Sections </w:t>
      </w:r>
      <w:r w:rsidRPr="002F5F8B">
        <w:rPr>
          <w:b/>
          <w:color w:val="0000EE"/>
        </w:rPr>
        <w:fldChar w:fldCharType="begin"/>
      </w:r>
      <w:r w:rsidRPr="002F5F8B">
        <w:rPr>
          <w:b/>
          <w:color w:val="0000EE"/>
        </w:rPr>
        <w:instrText xml:space="preserve"> REF _Ref399407503 \r \h  \* MERGEFORMAT </w:instrText>
      </w:r>
      <w:r w:rsidRPr="002F5F8B">
        <w:rPr>
          <w:b/>
          <w:color w:val="0000EE"/>
        </w:rPr>
      </w:r>
      <w:r w:rsidRPr="002F5F8B">
        <w:rPr>
          <w:b/>
          <w:color w:val="0000EE"/>
        </w:rPr>
        <w:fldChar w:fldCharType="separate"/>
      </w:r>
      <w:r w:rsidR="00A906F4">
        <w:rPr>
          <w:b/>
          <w:color w:val="0000EE"/>
        </w:rPr>
        <w:t>3.1</w:t>
      </w:r>
      <w:r w:rsidRPr="002F5F8B">
        <w:rPr>
          <w:b/>
          <w:color w:val="0000EE"/>
        </w:rPr>
        <w:fldChar w:fldCharType="end"/>
      </w:r>
      <w:r w:rsidRPr="00434BA0">
        <w:t xml:space="preserve"> through</w:t>
      </w:r>
      <w:r>
        <w:t xml:space="preserve"> </w:t>
      </w:r>
      <w:r w:rsidRPr="002F5F8B">
        <w:rPr>
          <w:b/>
          <w:color w:val="0000EE"/>
        </w:rPr>
        <w:fldChar w:fldCharType="begin"/>
      </w:r>
      <w:r w:rsidRPr="002F5F8B">
        <w:rPr>
          <w:b/>
          <w:color w:val="0000EE"/>
        </w:rPr>
        <w:instrText xml:space="preserve"> REF _Ref419331263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3.5</w:t>
      </w:r>
      <w:r w:rsidRPr="002F5F8B">
        <w:rPr>
          <w:b/>
          <w:color w:val="0000EE"/>
        </w:rPr>
        <w:fldChar w:fldCharType="end"/>
      </w:r>
      <w:r w:rsidRPr="00434BA0">
        <w:t>), and within each category, we primarily define the classes in alphabetical order below, except for the cases when one class (a superclass) is specialized by other classes, in which case the superclass is defined first.  In addition, in the Shared Classes section, if a set of classes are related in concept, they are also grouped and are not necessarily in alphabetical order.</w:t>
      </w:r>
      <w:r>
        <w:t xml:space="preserve"> We list data types and enumerations in Sections </w:t>
      </w:r>
      <w:r w:rsidRPr="002F5F8B">
        <w:rPr>
          <w:b/>
          <w:color w:val="0000EE"/>
        </w:rPr>
        <w:fldChar w:fldCharType="begin"/>
      </w:r>
      <w:r w:rsidRPr="002F5F8B">
        <w:rPr>
          <w:b/>
          <w:color w:val="0000EE"/>
        </w:rPr>
        <w:instrText xml:space="preserve"> REF _Ref419060164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3.6</w:t>
      </w:r>
      <w:r w:rsidRPr="002F5F8B">
        <w:rPr>
          <w:b/>
          <w:color w:val="0000EE"/>
        </w:rPr>
        <w:fldChar w:fldCharType="end"/>
      </w:r>
      <w:r w:rsidRPr="002F5F8B">
        <w:rPr>
          <w:b/>
          <w:color w:val="0000EE"/>
        </w:rPr>
        <w:t xml:space="preserve"> </w:t>
      </w:r>
      <w:r>
        <w:t xml:space="preserve">and </w:t>
      </w:r>
      <w:r w:rsidRPr="002F5F8B">
        <w:rPr>
          <w:b/>
          <w:color w:val="0000EE"/>
        </w:rPr>
        <w:fldChar w:fldCharType="begin"/>
      </w:r>
      <w:r w:rsidRPr="002F5F8B">
        <w:rPr>
          <w:b/>
          <w:color w:val="0000EE"/>
        </w:rPr>
        <w:instrText xml:space="preserve"> REF _Ref419060171 \r \h </w:instrText>
      </w:r>
      <w:r w:rsidR="002F5F8B">
        <w:rPr>
          <w:b/>
          <w:color w:val="0000EE"/>
        </w:rPr>
        <w:instrText xml:space="preserve"> \* MERGEFORMAT </w:instrText>
      </w:r>
      <w:r w:rsidRPr="002F5F8B">
        <w:rPr>
          <w:b/>
          <w:color w:val="0000EE"/>
        </w:rPr>
      </w:r>
      <w:r w:rsidRPr="002F5F8B">
        <w:rPr>
          <w:b/>
          <w:color w:val="0000EE"/>
        </w:rPr>
        <w:fldChar w:fldCharType="separate"/>
      </w:r>
      <w:r w:rsidR="00A906F4">
        <w:rPr>
          <w:b/>
          <w:color w:val="0000EE"/>
        </w:rPr>
        <w:t>3.7</w:t>
      </w:r>
      <w:r w:rsidRPr="002F5F8B">
        <w:rPr>
          <w:b/>
          <w:color w:val="0000EE"/>
        </w:rPr>
        <w:fldChar w:fldCharType="end"/>
      </w:r>
      <w:r>
        <w:t>, respectively.</w:t>
      </w:r>
    </w:p>
    <w:p w14:paraId="5399C0D1" w14:textId="77777777" w:rsidR="00ED374E" w:rsidRPr="00434BA0" w:rsidRDefault="00ED374E" w:rsidP="00ED374E">
      <w:pPr>
        <w:pStyle w:val="Heading2"/>
        <w:tabs>
          <w:tab w:val="num" w:pos="864"/>
        </w:tabs>
        <w:spacing w:before="360" w:after="60"/>
        <w:ind w:left="720" w:hanging="720"/>
      </w:pPr>
      <w:bookmarkStart w:id="68" w:name="_Ref399154163"/>
      <w:bookmarkStart w:id="69" w:name="_Ref399407503"/>
      <w:bookmarkStart w:id="70" w:name="_Toc425428419"/>
      <w:bookmarkStart w:id="71" w:name="_Toc429676584"/>
      <w:r w:rsidRPr="00434BA0">
        <w:t>Component Base Classes</w:t>
      </w:r>
      <w:bookmarkEnd w:id="68"/>
      <w:bookmarkEnd w:id="69"/>
      <w:bookmarkEnd w:id="70"/>
      <w:bookmarkEnd w:id="71"/>
    </w:p>
    <w:p w14:paraId="4C86E52C" w14:textId="77777777" w:rsidR="00ED374E" w:rsidRPr="00434BA0" w:rsidRDefault="00ED374E" w:rsidP="00ED374E">
      <w:pPr>
        <w:spacing w:after="240"/>
      </w:pPr>
      <w:r w:rsidRPr="00434BA0">
        <w:t xml:space="preserve">The STIX Common data model provides base classes (superclasses) for each of the </w:t>
      </w:r>
      <w:r>
        <w:t xml:space="preserve">top-level </w:t>
      </w:r>
      <w:r w:rsidRPr="00434BA0">
        <w:t>STIX components</w:t>
      </w:r>
      <w:r w:rsidR="00694EB3">
        <w:rPr>
          <w:rStyle w:val="EndnoteReference"/>
        </w:rPr>
        <w:endnoteReference w:id="3"/>
      </w:r>
      <w:r w:rsidRPr="00434BA0">
        <w:t>: Campaign, Course of Action, Exploit Target, Incident, Indicator, Threat Actor, TTP</w:t>
      </w:r>
      <w:r>
        <w:t xml:space="preserve">, </w:t>
      </w:r>
      <w:r w:rsidRPr="00434BA0">
        <w:t xml:space="preserve">and </w:t>
      </w:r>
      <w:r>
        <w:t>Report</w:t>
      </w:r>
      <w:r w:rsidRPr="00434BA0">
        <w:t>. The STIX Common base classes are minimal and are intended to be extended by the corresponding STIX component defined in that specification. The use of base classes allows the STIX language to be modular: all of the STIX components are defined in separate data models rather than in one large data model to limit interdependence between STIX components.</w:t>
      </w:r>
    </w:p>
    <w:p w14:paraId="6E129B41" w14:textId="77777777" w:rsidR="00ED374E" w:rsidRPr="00434BA0" w:rsidRDefault="00ED374E" w:rsidP="00ED374E">
      <w:pPr>
        <w:spacing w:after="240"/>
      </w:pPr>
      <w:r w:rsidRPr="00434BA0">
        <w:t xml:space="preserve">The default and strongly recommended class for fully implementing each STIX component is the primary class defined in the STIX component’s data model. For example, consider the STIX Common </w:t>
      </w:r>
      <w:r>
        <w:rPr>
          <w:rFonts w:ascii="Courier New" w:hAnsi="Courier New" w:cs="Courier New"/>
        </w:rPr>
        <w:t>Campaign</w:t>
      </w:r>
      <w:r w:rsidRPr="00434BA0">
        <w:rPr>
          <w:rFonts w:ascii="Courier New" w:hAnsi="Courier New" w:cs="Courier New"/>
        </w:rPr>
        <w:t>BaseType</w:t>
      </w:r>
      <w:r w:rsidRPr="00434BA0">
        <w:t xml:space="preserve"> base class, which is specialized in the </w:t>
      </w:r>
      <w:r>
        <w:t>Campaign</w:t>
      </w:r>
      <w:r w:rsidRPr="00434BA0">
        <w:t xml:space="preserve"> data model to define the </w:t>
      </w:r>
      <w:r>
        <w:rPr>
          <w:rFonts w:ascii="Courier New" w:hAnsi="Courier New" w:cs="Courier New"/>
        </w:rPr>
        <w:t>Campaign</w:t>
      </w:r>
      <w:r w:rsidRPr="00434BA0">
        <w:rPr>
          <w:rFonts w:ascii="Courier New" w:hAnsi="Courier New" w:cs="Courier New"/>
        </w:rPr>
        <w:t>Type</w:t>
      </w:r>
      <w:r w:rsidRPr="00434BA0">
        <w:t xml:space="preserve"> class.  The corresponding UML diagram is shown in</w:t>
      </w:r>
      <w:r>
        <w:t xml:space="preserve"> </w:t>
      </w:r>
      <w:r w:rsidRPr="002F5F8B">
        <w:rPr>
          <w:b/>
          <w:color w:val="0000EE"/>
        </w:rPr>
        <w:fldChar w:fldCharType="begin"/>
      </w:r>
      <w:r w:rsidRPr="002F5F8B">
        <w:rPr>
          <w:b/>
          <w:color w:val="0000EE"/>
        </w:rPr>
        <w:instrText xml:space="preserve"> REF _Ref419295468 \h </w:instrText>
      </w:r>
      <w:r w:rsidR="002F5F8B">
        <w:rPr>
          <w:b/>
          <w:color w:val="0000EE"/>
        </w:rPr>
        <w:instrText xml:space="preserve"> \* MERGEFORMAT </w:instrText>
      </w:r>
      <w:r w:rsidRPr="002F5F8B">
        <w:rPr>
          <w:b/>
          <w:color w:val="0000EE"/>
        </w:rPr>
      </w:r>
      <w:r w:rsidRPr="002F5F8B">
        <w:rPr>
          <w:b/>
          <w:color w:val="0000EE"/>
        </w:rPr>
        <w:fldChar w:fldCharType="separate"/>
      </w:r>
      <w:r w:rsidR="00A906F4" w:rsidRPr="00A906F4">
        <w:rPr>
          <w:b/>
          <w:color w:val="0000EE"/>
        </w:rPr>
        <w:t>Figure 3</w:t>
      </w:r>
      <w:r w:rsidR="00A906F4" w:rsidRPr="00A906F4">
        <w:rPr>
          <w:b/>
          <w:color w:val="0000EE"/>
        </w:rPr>
        <w:noBreakHyphen/>
        <w:t>1</w:t>
      </w:r>
      <w:r w:rsidRPr="002F5F8B">
        <w:rPr>
          <w:b/>
          <w:color w:val="0000EE"/>
        </w:rPr>
        <w:fldChar w:fldCharType="end"/>
      </w:r>
      <w:r w:rsidRPr="00434BA0">
        <w:t>.</w:t>
      </w:r>
    </w:p>
    <w:p w14:paraId="5ADAF763" w14:textId="77777777" w:rsidR="00ED374E" w:rsidRPr="00434BA0" w:rsidRDefault="00ED374E" w:rsidP="00ED374E">
      <w:pPr>
        <w:spacing w:after="120"/>
        <w:jc w:val="center"/>
      </w:pPr>
      <w:r w:rsidRPr="00434BA0">
        <w:rPr>
          <w:noProof/>
        </w:rPr>
        <w:drawing>
          <wp:inline distT="0" distB="0" distL="0" distR="0" wp14:anchorId="69EAEC2C" wp14:editId="7473498B">
            <wp:extent cx="2619048" cy="163809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mpaignBaseType.png"/>
                    <pic:cNvPicPr/>
                  </pic:nvPicPr>
                  <pic:blipFill>
                    <a:blip r:embed="rId34">
                      <a:extLst>
                        <a:ext uri="{28A0092B-C50C-407E-A947-70E740481C1C}">
                          <a14:useLocalDpi xmlns:a14="http://schemas.microsoft.com/office/drawing/2010/main" val="0"/>
                        </a:ext>
                      </a:extLst>
                    </a:blip>
                    <a:stretch>
                      <a:fillRect/>
                    </a:stretch>
                  </pic:blipFill>
                  <pic:spPr>
                    <a:xfrm>
                      <a:off x="0" y="0"/>
                      <a:ext cx="2619048" cy="1638095"/>
                    </a:xfrm>
                    <a:prstGeom prst="rect">
                      <a:avLst/>
                    </a:prstGeom>
                  </pic:spPr>
                </pic:pic>
              </a:graphicData>
            </a:graphic>
          </wp:inline>
        </w:drawing>
      </w:r>
    </w:p>
    <w:p w14:paraId="1D5164AA" w14:textId="77777777" w:rsidR="00ED374E" w:rsidRPr="00434BA0" w:rsidRDefault="00ED374E" w:rsidP="00707B01">
      <w:pPr>
        <w:pStyle w:val="Caption"/>
        <w:rPr>
          <w:b/>
        </w:rPr>
      </w:pPr>
      <w:bookmarkStart w:id="72" w:name="_Ref419295468"/>
      <w:r w:rsidRPr="00434BA0">
        <w:rPr>
          <w:bCs/>
        </w:rPr>
        <w:t xml:space="preserve">Figure </w:t>
      </w:r>
      <w:r w:rsidRPr="00434BA0">
        <w:rPr>
          <w:bCs/>
        </w:rPr>
        <w:fldChar w:fldCharType="begin"/>
      </w:r>
      <w:r w:rsidRPr="00434BA0">
        <w:rPr>
          <w:bCs/>
        </w:rPr>
        <w:instrText xml:space="preserve"> STYLEREF 1 \s </w:instrText>
      </w:r>
      <w:r w:rsidRPr="00434BA0">
        <w:rPr>
          <w:bCs/>
        </w:rPr>
        <w:fldChar w:fldCharType="separate"/>
      </w:r>
      <w:r w:rsidR="00A906F4">
        <w:rPr>
          <w:bCs/>
          <w:noProof/>
        </w:rPr>
        <w:t>3</w:t>
      </w:r>
      <w:r w:rsidRPr="00434BA0">
        <w:rPr>
          <w:bCs/>
        </w:rPr>
        <w:fldChar w:fldCharType="end"/>
      </w:r>
      <w:r w:rsidRPr="00434BA0">
        <w:rPr>
          <w:bCs/>
        </w:rPr>
        <w:noBreakHyphen/>
      </w:r>
      <w:r w:rsidRPr="00434BA0">
        <w:rPr>
          <w:bCs/>
        </w:rPr>
        <w:fldChar w:fldCharType="begin"/>
      </w:r>
      <w:r w:rsidRPr="00434BA0">
        <w:rPr>
          <w:bCs/>
        </w:rPr>
        <w:instrText xml:space="preserve"> SEQ Figure \* ARABIC \s 1 </w:instrText>
      </w:r>
      <w:r w:rsidRPr="00434BA0">
        <w:rPr>
          <w:bCs/>
        </w:rPr>
        <w:fldChar w:fldCharType="separate"/>
      </w:r>
      <w:r w:rsidR="00A906F4">
        <w:rPr>
          <w:bCs/>
          <w:noProof/>
        </w:rPr>
        <w:t>1</w:t>
      </w:r>
      <w:r w:rsidRPr="00434BA0">
        <w:rPr>
          <w:bCs/>
        </w:rPr>
        <w:fldChar w:fldCharType="end"/>
      </w:r>
      <w:bookmarkEnd w:id="72"/>
      <w:r w:rsidRPr="00434BA0">
        <w:t xml:space="preserve">. UML diagram showing the use of the </w:t>
      </w:r>
      <w:r w:rsidRPr="00434BA0">
        <w:rPr>
          <w:rFonts w:ascii="Courier New" w:hAnsi="Courier New" w:cs="Courier New"/>
        </w:rPr>
        <w:t>CampaignBaseType</w:t>
      </w:r>
      <w:r w:rsidRPr="00434BA0">
        <w:t xml:space="preserve"> base class</w:t>
      </w:r>
    </w:p>
    <w:p w14:paraId="568F7D1D" w14:textId="77777777" w:rsidR="00ED374E" w:rsidRPr="00434BA0" w:rsidRDefault="00ED374E" w:rsidP="00ED374E">
      <w:pPr>
        <w:spacing w:after="240"/>
      </w:pPr>
      <w:r w:rsidRPr="00434BA0">
        <w:t xml:space="preserve">The collection of component base classes are defined in Sections </w:t>
      </w:r>
      <w:r w:rsidRPr="00694EB3">
        <w:rPr>
          <w:b/>
          <w:color w:val="0000EE"/>
        </w:rPr>
        <w:fldChar w:fldCharType="begin"/>
      </w:r>
      <w:r w:rsidRPr="00694EB3">
        <w:rPr>
          <w:b/>
          <w:color w:val="0000EE"/>
        </w:rPr>
        <w:instrText xml:space="preserve"> REF _Ref399244404 \r \h  \* MERGEFORMAT </w:instrText>
      </w:r>
      <w:r w:rsidRPr="00694EB3">
        <w:rPr>
          <w:b/>
          <w:color w:val="0000EE"/>
        </w:rPr>
      </w:r>
      <w:r w:rsidRPr="00694EB3">
        <w:rPr>
          <w:b/>
          <w:color w:val="0000EE"/>
        </w:rPr>
        <w:fldChar w:fldCharType="separate"/>
      </w:r>
      <w:r w:rsidR="00A906F4">
        <w:rPr>
          <w:b/>
          <w:color w:val="0000EE"/>
        </w:rPr>
        <w:t>3.1.1</w:t>
      </w:r>
      <w:r w:rsidRPr="00694EB3">
        <w:rPr>
          <w:b/>
          <w:color w:val="0000EE"/>
        </w:rPr>
        <w:fldChar w:fldCharType="end"/>
      </w:r>
      <w:r w:rsidRPr="00434BA0">
        <w:t xml:space="preserve"> through </w:t>
      </w:r>
      <w:r w:rsidRPr="00694EB3">
        <w:rPr>
          <w:b/>
          <w:color w:val="0000EE"/>
        </w:rPr>
        <w:fldChar w:fldCharType="begin"/>
      </w:r>
      <w:r w:rsidRPr="00694EB3">
        <w:rPr>
          <w:b/>
          <w:color w:val="0000EE"/>
        </w:rPr>
        <w:instrText xml:space="preserve"> REF _Ref399244418 \r \h  \* MERGEFORMAT </w:instrText>
      </w:r>
      <w:r w:rsidRPr="00694EB3">
        <w:rPr>
          <w:b/>
          <w:color w:val="0000EE"/>
        </w:rPr>
      </w:r>
      <w:r w:rsidRPr="00694EB3">
        <w:rPr>
          <w:b/>
          <w:color w:val="0000EE"/>
        </w:rPr>
        <w:fldChar w:fldCharType="separate"/>
      </w:r>
      <w:r w:rsidR="00A906F4">
        <w:rPr>
          <w:b/>
          <w:color w:val="0000EE"/>
        </w:rPr>
        <w:t>3.1.7</w:t>
      </w:r>
      <w:r w:rsidRPr="00694EB3">
        <w:rPr>
          <w:b/>
          <w:color w:val="0000EE"/>
        </w:rPr>
        <w:fldChar w:fldCharType="end"/>
      </w:r>
      <w:r w:rsidRPr="00434BA0">
        <w:t xml:space="preserve">; however, because all of the component superclasses are similar, UML diagrams analogous to </w:t>
      </w:r>
      <w:r w:rsidRPr="00694EB3">
        <w:rPr>
          <w:b/>
          <w:color w:val="0000EE"/>
        </w:rPr>
        <w:fldChar w:fldCharType="begin"/>
      </w:r>
      <w:r w:rsidRPr="00694EB3">
        <w:rPr>
          <w:b/>
          <w:color w:val="0000EE"/>
        </w:rPr>
        <w:instrText xml:space="preserve"> REF _Ref419295468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Figure 3</w:t>
      </w:r>
      <w:r w:rsidR="00A906F4" w:rsidRPr="00A906F4">
        <w:rPr>
          <w:b/>
          <w:color w:val="0000EE"/>
        </w:rPr>
        <w:noBreakHyphen/>
        <w:t>1</w:t>
      </w:r>
      <w:r w:rsidRPr="00694EB3">
        <w:rPr>
          <w:b/>
          <w:color w:val="0000EE"/>
        </w:rPr>
        <w:fldChar w:fldCharType="end"/>
      </w:r>
      <w:r>
        <w:t xml:space="preserve"> </w:t>
      </w:r>
      <w:r w:rsidRPr="00434BA0">
        <w:t xml:space="preserve">are not included. </w:t>
      </w:r>
    </w:p>
    <w:p w14:paraId="59BF9395" w14:textId="77777777" w:rsidR="00ED374E" w:rsidRPr="00434BA0" w:rsidRDefault="00ED374E" w:rsidP="00ED374E">
      <w:pPr>
        <w:pStyle w:val="Heading3"/>
        <w:tabs>
          <w:tab w:val="num" w:pos="720"/>
        </w:tabs>
        <w:spacing w:before="360" w:after="60"/>
      </w:pPr>
      <w:bookmarkStart w:id="73" w:name="_Ref399244404"/>
      <w:bookmarkStart w:id="74" w:name="_Toc425428420"/>
      <w:bookmarkStart w:id="75" w:name="_Toc429676585"/>
      <w:r w:rsidRPr="00434BA0">
        <w:lastRenderedPageBreak/>
        <w:t>CampaignBaseType Class</w:t>
      </w:r>
      <w:bookmarkEnd w:id="73"/>
      <w:bookmarkEnd w:id="74"/>
      <w:bookmarkEnd w:id="75"/>
    </w:p>
    <w:p w14:paraId="258D9100" w14:textId="77777777" w:rsidR="00ED374E" w:rsidRPr="00434BA0" w:rsidRDefault="00ED374E" w:rsidP="00ED374E">
      <w:pPr>
        <w:spacing w:after="240"/>
      </w:pPr>
      <w:r w:rsidRPr="00434BA0">
        <w:t xml:space="preserve">The </w:t>
      </w:r>
      <w:r w:rsidRPr="00434BA0">
        <w:rPr>
          <w:rFonts w:ascii="Courier New" w:hAnsi="Courier New" w:cs="Courier New"/>
        </w:rPr>
        <w:t>CampaignBaseType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w:t>
      </w:r>
      <w:r w:rsidRPr="00434BA0">
        <w:t>ampaign</w:t>
      </w:r>
      <w:r>
        <w:t>.  T</w:t>
      </w:r>
      <w:r w:rsidRPr="00434BA0">
        <w:t xml:space="preserve">he decision to </w:t>
      </w:r>
      <w:r>
        <w:t xml:space="preserve">define base classes that are extended – like the </w:t>
      </w:r>
      <w:r w:rsidRPr="00434BA0">
        <w:rPr>
          <w:rFonts w:ascii="Courier New" w:hAnsi="Courier New" w:cs="Courier New"/>
        </w:rPr>
        <w:t>CampaignBaseType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CampaignBaseType</w:t>
      </w:r>
      <w:r w:rsidRPr="00434BA0">
        <w:t xml:space="preserve"> class is the </w:t>
      </w:r>
      <w:r w:rsidRPr="00434BA0">
        <w:rPr>
          <w:rFonts w:ascii="Courier New" w:hAnsi="Courier New" w:cs="Courier New"/>
        </w:rPr>
        <w:t>CampaignType</w:t>
      </w:r>
      <w:r w:rsidRPr="00434BA0">
        <w:t xml:space="preserve"> class in the Campaign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8: Campaign</w:t>
        </w:r>
      </w:hyperlink>
      <w:r w:rsidR="00F3583B">
        <w:rPr>
          <w:i/>
        </w:rPr>
        <w:t>)</w:t>
      </w:r>
      <w:r w:rsidRPr="00434BA0">
        <w:t xml:space="preserve">.  </w:t>
      </w:r>
    </w:p>
    <w:p w14:paraId="4300669F"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CampaignBaseType</w:t>
      </w:r>
      <w:r w:rsidRPr="00434BA0">
        <w:t xml:space="preserve"> base class is given in</w:t>
      </w:r>
      <w:r>
        <w:t xml:space="preserve"> </w:t>
      </w:r>
      <w:r w:rsidRPr="00694EB3">
        <w:rPr>
          <w:b/>
          <w:color w:val="0000EE"/>
        </w:rPr>
        <w:fldChar w:fldCharType="begin"/>
      </w:r>
      <w:r w:rsidRPr="00694EB3">
        <w:rPr>
          <w:b/>
          <w:color w:val="0000EE"/>
        </w:rPr>
        <w:instrText xml:space="preserve"> REF _Ref418508342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1</w:t>
      </w:r>
      <w:r w:rsidR="00A906F4" w:rsidRPr="00A906F4">
        <w:rPr>
          <w:b/>
          <w:color w:val="0000EE"/>
        </w:rPr>
        <w:noBreakHyphen/>
        <w:t>1</w:t>
      </w:r>
      <w:r w:rsidRPr="00694EB3">
        <w:rPr>
          <w:b/>
          <w:color w:val="0000EE"/>
        </w:rPr>
        <w:fldChar w:fldCharType="end"/>
      </w:r>
      <w:r w:rsidRPr="00434BA0">
        <w:t>.</w:t>
      </w:r>
    </w:p>
    <w:p w14:paraId="016DAF64" w14:textId="77777777" w:rsidR="00ED374E" w:rsidRPr="00434BA0" w:rsidRDefault="00ED374E" w:rsidP="00707B01">
      <w:pPr>
        <w:pStyle w:val="Caption"/>
        <w:rPr>
          <w:b/>
        </w:rPr>
      </w:pPr>
      <w:bookmarkStart w:id="76" w:name="_Ref421012292"/>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w:t>
      </w:r>
      <w:r w:rsidR="00CC675D">
        <w:rPr>
          <w:noProof/>
        </w:rPr>
        <w:fldChar w:fldCharType="end"/>
      </w:r>
      <w:bookmarkEnd w:id="76"/>
      <w:r w:rsidRPr="00434BA0">
        <w:t xml:space="preserve">. Properties of the </w:t>
      </w:r>
      <w:r w:rsidRPr="00434BA0">
        <w:rPr>
          <w:rFonts w:ascii="Courier New" w:hAnsi="Courier New" w:cs="Courier New"/>
        </w:rPr>
        <w:t>CampaignBaseType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870"/>
        <w:gridCol w:w="1350"/>
        <w:gridCol w:w="6228"/>
      </w:tblGrid>
      <w:tr w:rsidR="00ED374E" w:rsidRPr="00694EB3" w14:paraId="315C6A19" w14:textId="77777777" w:rsidTr="00694EB3">
        <w:trPr>
          <w:trHeight w:val="547"/>
        </w:trPr>
        <w:tc>
          <w:tcPr>
            <w:tcW w:w="1728" w:type="dxa"/>
            <w:shd w:val="clear" w:color="auto" w:fill="BFBFBF" w:themeFill="background1" w:themeFillShade="BF"/>
            <w:vAlign w:val="center"/>
          </w:tcPr>
          <w:p w14:paraId="67EE49B2" w14:textId="77777777" w:rsidR="00ED374E" w:rsidRPr="00694EB3" w:rsidRDefault="00ED374E" w:rsidP="00ED374E">
            <w:pPr>
              <w:rPr>
                <w:b/>
                <w:szCs w:val="20"/>
              </w:rPr>
            </w:pPr>
            <w:r w:rsidRPr="00694EB3">
              <w:rPr>
                <w:b/>
                <w:szCs w:val="20"/>
              </w:rPr>
              <w:t>Name</w:t>
            </w:r>
          </w:p>
        </w:tc>
        <w:tc>
          <w:tcPr>
            <w:tcW w:w="3870" w:type="dxa"/>
            <w:shd w:val="clear" w:color="auto" w:fill="BFBFBF" w:themeFill="background1" w:themeFillShade="BF"/>
            <w:vAlign w:val="center"/>
          </w:tcPr>
          <w:p w14:paraId="3B8E1E9D"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56393005" w14:textId="77777777" w:rsidR="00ED374E" w:rsidRPr="00694EB3" w:rsidRDefault="00ED374E" w:rsidP="00ED374E">
            <w:pPr>
              <w:rPr>
                <w:b/>
                <w:szCs w:val="20"/>
              </w:rPr>
            </w:pPr>
            <w:r w:rsidRPr="00694EB3">
              <w:rPr>
                <w:b/>
                <w:szCs w:val="20"/>
              </w:rPr>
              <w:t>Multiplicity</w:t>
            </w:r>
          </w:p>
        </w:tc>
        <w:tc>
          <w:tcPr>
            <w:tcW w:w="6228" w:type="dxa"/>
            <w:shd w:val="clear" w:color="auto" w:fill="BFBFBF" w:themeFill="background1" w:themeFillShade="BF"/>
            <w:vAlign w:val="center"/>
          </w:tcPr>
          <w:p w14:paraId="6AF4187D" w14:textId="77777777" w:rsidR="00ED374E" w:rsidRPr="00694EB3" w:rsidRDefault="00ED374E" w:rsidP="00ED374E">
            <w:pPr>
              <w:rPr>
                <w:b/>
                <w:szCs w:val="20"/>
              </w:rPr>
            </w:pPr>
            <w:r w:rsidRPr="00694EB3">
              <w:rPr>
                <w:b/>
                <w:szCs w:val="20"/>
              </w:rPr>
              <w:t>Description</w:t>
            </w:r>
          </w:p>
        </w:tc>
      </w:tr>
      <w:tr w:rsidR="00ED374E" w:rsidRPr="00694EB3" w14:paraId="7BD7F81A" w14:textId="77777777" w:rsidTr="00694EB3">
        <w:trPr>
          <w:trHeight w:val="547"/>
        </w:trPr>
        <w:tc>
          <w:tcPr>
            <w:tcW w:w="1728" w:type="dxa"/>
            <w:vAlign w:val="center"/>
          </w:tcPr>
          <w:p w14:paraId="415F1022" w14:textId="77777777" w:rsidR="00ED374E" w:rsidRPr="00694EB3" w:rsidRDefault="00ED374E" w:rsidP="00ED374E">
            <w:pPr>
              <w:rPr>
                <w:szCs w:val="20"/>
              </w:rPr>
            </w:pPr>
            <w:r w:rsidRPr="00694EB3">
              <w:rPr>
                <w:b/>
                <w:szCs w:val="20"/>
              </w:rPr>
              <w:t>id</w:t>
            </w:r>
          </w:p>
        </w:tc>
        <w:tc>
          <w:tcPr>
            <w:tcW w:w="3870" w:type="dxa"/>
            <w:vAlign w:val="center"/>
          </w:tcPr>
          <w:p w14:paraId="76FAB40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0AD95BEB" w14:textId="77777777" w:rsidR="00ED374E" w:rsidRPr="00694EB3" w:rsidRDefault="00ED374E" w:rsidP="00ED374E">
            <w:pPr>
              <w:jc w:val="center"/>
              <w:rPr>
                <w:szCs w:val="20"/>
              </w:rPr>
            </w:pPr>
            <w:r w:rsidRPr="00694EB3">
              <w:rPr>
                <w:szCs w:val="20"/>
              </w:rPr>
              <w:t>0..1</w:t>
            </w:r>
          </w:p>
        </w:tc>
        <w:tc>
          <w:tcPr>
            <w:tcW w:w="6228" w:type="dxa"/>
            <w:vAlign w:val="center"/>
          </w:tcPr>
          <w:p w14:paraId="4FA80516"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Campaign instance.</w:t>
            </w:r>
          </w:p>
        </w:tc>
      </w:tr>
      <w:tr w:rsidR="00ED374E" w:rsidRPr="00694EB3" w14:paraId="496CA5CF" w14:textId="77777777" w:rsidTr="00694EB3">
        <w:trPr>
          <w:trHeight w:val="547"/>
        </w:trPr>
        <w:tc>
          <w:tcPr>
            <w:tcW w:w="1728" w:type="dxa"/>
            <w:vAlign w:val="center"/>
          </w:tcPr>
          <w:p w14:paraId="2755F8DB" w14:textId="77777777" w:rsidR="00ED374E" w:rsidRPr="00694EB3" w:rsidRDefault="00ED374E" w:rsidP="00ED374E">
            <w:pPr>
              <w:rPr>
                <w:szCs w:val="20"/>
              </w:rPr>
            </w:pPr>
            <w:r w:rsidRPr="00694EB3">
              <w:rPr>
                <w:b/>
                <w:szCs w:val="20"/>
              </w:rPr>
              <w:t>idref</w:t>
            </w:r>
          </w:p>
        </w:tc>
        <w:tc>
          <w:tcPr>
            <w:tcW w:w="3870" w:type="dxa"/>
            <w:vAlign w:val="center"/>
          </w:tcPr>
          <w:p w14:paraId="2838A355"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FDEA915" w14:textId="77777777" w:rsidR="00ED374E" w:rsidRPr="00694EB3" w:rsidRDefault="00ED374E" w:rsidP="00ED374E">
            <w:pPr>
              <w:jc w:val="center"/>
              <w:rPr>
                <w:szCs w:val="20"/>
              </w:rPr>
            </w:pPr>
            <w:r w:rsidRPr="00694EB3">
              <w:rPr>
                <w:szCs w:val="20"/>
              </w:rPr>
              <w:t>0..1</w:t>
            </w:r>
          </w:p>
        </w:tc>
        <w:tc>
          <w:tcPr>
            <w:tcW w:w="6228" w:type="dxa"/>
            <w:vAlign w:val="center"/>
          </w:tcPr>
          <w:p w14:paraId="3C093CC2"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Campaign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 </w:t>
            </w:r>
          </w:p>
        </w:tc>
      </w:tr>
      <w:tr w:rsidR="00ED374E" w:rsidRPr="00694EB3" w14:paraId="2BC465F9" w14:textId="77777777" w:rsidTr="00694EB3">
        <w:trPr>
          <w:trHeight w:val="547"/>
        </w:trPr>
        <w:tc>
          <w:tcPr>
            <w:tcW w:w="1728" w:type="dxa"/>
            <w:vAlign w:val="center"/>
          </w:tcPr>
          <w:p w14:paraId="6821CD0A" w14:textId="77777777" w:rsidR="00ED374E" w:rsidRPr="00694EB3" w:rsidRDefault="00ED374E" w:rsidP="00ED374E">
            <w:pPr>
              <w:rPr>
                <w:szCs w:val="20"/>
              </w:rPr>
            </w:pPr>
            <w:r w:rsidRPr="00694EB3">
              <w:rPr>
                <w:b/>
                <w:szCs w:val="20"/>
              </w:rPr>
              <w:t>timestamp</w:t>
            </w:r>
          </w:p>
        </w:tc>
        <w:tc>
          <w:tcPr>
            <w:tcW w:w="3870" w:type="dxa"/>
            <w:vAlign w:val="center"/>
          </w:tcPr>
          <w:p w14:paraId="73C3E67A"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3D6DBB19" w14:textId="77777777" w:rsidR="00ED374E" w:rsidRPr="00694EB3" w:rsidRDefault="00ED374E" w:rsidP="00ED374E">
            <w:pPr>
              <w:jc w:val="center"/>
              <w:rPr>
                <w:szCs w:val="20"/>
              </w:rPr>
            </w:pPr>
            <w:r w:rsidRPr="00694EB3">
              <w:rPr>
                <w:szCs w:val="20"/>
              </w:rPr>
              <w:t>0..1</w:t>
            </w:r>
          </w:p>
        </w:tc>
        <w:tc>
          <w:tcPr>
            <w:tcW w:w="6228" w:type="dxa"/>
            <w:vAlign w:val="center"/>
          </w:tcPr>
          <w:p w14:paraId="35AF93C3"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Campaign.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Campaign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Campaign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888DBE6" w14:textId="77777777" w:rsidR="00ED374E" w:rsidRPr="00434BA0" w:rsidRDefault="00ED374E" w:rsidP="00ED374E">
      <w:pPr>
        <w:pStyle w:val="Heading3"/>
        <w:tabs>
          <w:tab w:val="num" w:pos="720"/>
        </w:tabs>
        <w:spacing w:before="360" w:after="60"/>
      </w:pPr>
      <w:bookmarkStart w:id="77" w:name="_Toc425428421"/>
      <w:bookmarkStart w:id="78" w:name="_Toc429676586"/>
      <w:r w:rsidRPr="00434BA0">
        <w:t>CourseOfActionBaseType Class</w:t>
      </w:r>
      <w:bookmarkEnd w:id="77"/>
      <w:bookmarkEnd w:id="78"/>
    </w:p>
    <w:p w14:paraId="2568C340" w14:textId="77777777" w:rsidR="00ED374E" w:rsidRPr="00434BA0" w:rsidRDefault="00ED374E" w:rsidP="00ED374E">
      <w:pPr>
        <w:spacing w:after="240"/>
      </w:pPr>
      <w:r w:rsidRPr="00434BA0">
        <w:t xml:space="preserve">The </w:t>
      </w:r>
      <w:r w:rsidRPr="00434BA0">
        <w:rPr>
          <w:rFonts w:ascii="Courier New" w:hAnsi="Courier New" w:cs="Courier New"/>
        </w:rPr>
        <w:t>CourseOfActionBaseType</w:t>
      </w:r>
      <w:r w:rsidRPr="00434BA0">
        <w:t xml:space="preserve"> class </w:t>
      </w:r>
      <w:r>
        <w:t xml:space="preserve">is intended to be extended by a subclass, which </w:t>
      </w:r>
      <w:r w:rsidRPr="00434BA0">
        <w:t>characterize</w:t>
      </w:r>
      <w:r>
        <w:t>s</w:t>
      </w:r>
      <w:r w:rsidRPr="00434BA0">
        <w:t xml:space="preserve"> </w:t>
      </w:r>
      <w:r>
        <w:t>a</w:t>
      </w:r>
      <w:r w:rsidRPr="00434BA0">
        <w:t xml:space="preserve"> </w:t>
      </w:r>
      <w:r>
        <w:t>course of action.  T</w:t>
      </w:r>
      <w:r w:rsidRPr="00434BA0">
        <w:t xml:space="preserve">he decision to </w:t>
      </w:r>
      <w:r>
        <w:t xml:space="preserve">define base classes that are extended – like the </w:t>
      </w:r>
      <w:r w:rsidRPr="00434BA0">
        <w:rPr>
          <w:rFonts w:ascii="Courier New" w:hAnsi="Courier New" w:cs="Courier New"/>
        </w:rPr>
        <w:t>CourseOfActionBaseType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CourseOfActionBaseType</w:t>
      </w:r>
      <w:r w:rsidRPr="00434BA0">
        <w:t xml:space="preserve"> class is the </w:t>
      </w:r>
      <w:r>
        <w:rPr>
          <w:rFonts w:ascii="Courier New" w:hAnsi="Courier New" w:cs="Courier New"/>
        </w:rPr>
        <w:t>CourseOfAction</w:t>
      </w:r>
      <w:r w:rsidRPr="00434BA0">
        <w:rPr>
          <w:rFonts w:ascii="Courier New" w:hAnsi="Courier New" w:cs="Courier New"/>
        </w:rPr>
        <w:t>Type</w:t>
      </w:r>
      <w:r w:rsidRPr="00434BA0">
        <w:t xml:space="preserve"> class in the </w:t>
      </w:r>
      <w:r>
        <w:t>Course of Action</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9: Course of Action</w:t>
        </w:r>
      </w:hyperlink>
      <w:r w:rsidR="00F3583B">
        <w:t>)</w:t>
      </w:r>
      <w:r w:rsidRPr="00434BA0">
        <w:t>.</w:t>
      </w:r>
      <w:r>
        <w:t xml:space="preserve"> The one case where the class SHOULD NOT be extended is when the </w:t>
      </w:r>
      <w:r w:rsidRPr="00434BA0">
        <w:rPr>
          <w:rFonts w:ascii="Courier New" w:hAnsi="Courier New" w:cs="Courier New"/>
        </w:rPr>
        <w:t>CourseOfActionBaseType</w:t>
      </w:r>
      <w:r w:rsidRPr="00434BA0">
        <w:t xml:space="preserve"> class</w:t>
      </w:r>
      <w:r>
        <w:t xml:space="preserve"> is used as a reference via its </w:t>
      </w:r>
      <w:r w:rsidRPr="00FA7AE4">
        <w:rPr>
          <w:rFonts w:ascii="Courier New" w:hAnsi="Courier New" w:cs="Courier New"/>
        </w:rPr>
        <w:t>idref</w:t>
      </w:r>
      <w:r>
        <w:t xml:space="preserve"> property.</w:t>
      </w:r>
    </w:p>
    <w:p w14:paraId="3F1726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CourseOfActionBaseType</w:t>
      </w:r>
      <w:r w:rsidRPr="00434BA0">
        <w:t xml:space="preserve"> base class are given in</w:t>
      </w:r>
      <w:r>
        <w:t xml:space="preserve"> </w:t>
      </w:r>
      <w:r w:rsidRPr="00694EB3">
        <w:rPr>
          <w:b/>
          <w:color w:val="0000EE"/>
        </w:rPr>
        <w:fldChar w:fldCharType="begin"/>
      </w:r>
      <w:r w:rsidRPr="00694EB3">
        <w:rPr>
          <w:b/>
          <w:color w:val="0000EE"/>
        </w:rPr>
        <w:instrText xml:space="preserve"> REF _Ref419296117 \h </w:instrText>
      </w:r>
      <w:r w:rsidR="00694EB3">
        <w:rPr>
          <w:b/>
          <w:color w:val="0000EE"/>
        </w:rPr>
        <w:instrText xml:space="preserve"> \* MERGEFORMAT </w:instrText>
      </w:r>
      <w:r w:rsidRPr="00694EB3">
        <w:rPr>
          <w:b/>
          <w:color w:val="0000EE"/>
        </w:rPr>
      </w:r>
      <w:r w:rsidRPr="00694EB3">
        <w:rPr>
          <w:b/>
          <w:color w:val="0000EE"/>
        </w:rPr>
        <w:fldChar w:fldCharType="separate"/>
      </w:r>
      <w:r w:rsidR="00A906F4" w:rsidRPr="00A906F4">
        <w:rPr>
          <w:b/>
          <w:color w:val="0000EE"/>
        </w:rPr>
        <w:t>Table 3</w:t>
      </w:r>
      <w:r w:rsidR="00A906F4" w:rsidRPr="00A906F4">
        <w:rPr>
          <w:b/>
          <w:color w:val="0000EE"/>
        </w:rPr>
        <w:noBreakHyphen/>
        <w:t>2</w:t>
      </w:r>
      <w:r w:rsidRPr="00694EB3">
        <w:rPr>
          <w:b/>
          <w:color w:val="0000EE"/>
        </w:rPr>
        <w:fldChar w:fldCharType="end"/>
      </w:r>
      <w:r w:rsidRPr="00434BA0">
        <w:t>.</w:t>
      </w:r>
    </w:p>
    <w:p w14:paraId="763365B4" w14:textId="77777777" w:rsidR="00ED374E" w:rsidRPr="00434BA0" w:rsidRDefault="00ED374E" w:rsidP="00707B01">
      <w:pPr>
        <w:pStyle w:val="Caption"/>
        <w:rPr>
          <w:b/>
        </w:rPr>
      </w:pPr>
      <w:bookmarkStart w:id="79" w:name="_Ref419296117"/>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w:t>
      </w:r>
      <w:r w:rsidR="00CC675D">
        <w:rPr>
          <w:noProof/>
        </w:rPr>
        <w:fldChar w:fldCharType="end"/>
      </w:r>
      <w:bookmarkEnd w:id="79"/>
      <w:r w:rsidRPr="00434BA0">
        <w:t xml:space="preserve">. Properties of the </w:t>
      </w:r>
      <w:r w:rsidRPr="00434BA0">
        <w:rPr>
          <w:rFonts w:ascii="Courier New" w:hAnsi="Courier New" w:cs="Courier New"/>
        </w:rPr>
        <w:t>CourseOfActionBaseType</w:t>
      </w:r>
      <w:r w:rsidRPr="00434BA0">
        <w:t xml:space="preserve"> base class</w:t>
      </w:r>
    </w:p>
    <w:tbl>
      <w:tblPr>
        <w:tblW w:w="14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4140"/>
        <w:gridCol w:w="1350"/>
        <w:gridCol w:w="6930"/>
      </w:tblGrid>
      <w:tr w:rsidR="00ED374E" w:rsidRPr="00694EB3" w14:paraId="1CC464D0" w14:textId="77777777" w:rsidTr="00694EB3">
        <w:trPr>
          <w:trHeight w:val="547"/>
        </w:trPr>
        <w:tc>
          <w:tcPr>
            <w:tcW w:w="1638" w:type="dxa"/>
            <w:shd w:val="clear" w:color="auto" w:fill="BFBFBF" w:themeFill="background1" w:themeFillShade="BF"/>
            <w:vAlign w:val="center"/>
          </w:tcPr>
          <w:p w14:paraId="2CD1A6B3" w14:textId="77777777" w:rsidR="00ED374E" w:rsidRPr="00694EB3" w:rsidRDefault="00ED374E" w:rsidP="00ED374E">
            <w:pPr>
              <w:rPr>
                <w:b/>
                <w:szCs w:val="20"/>
              </w:rPr>
            </w:pPr>
            <w:r w:rsidRPr="00694EB3">
              <w:rPr>
                <w:b/>
                <w:szCs w:val="20"/>
              </w:rPr>
              <w:t>Name</w:t>
            </w:r>
          </w:p>
        </w:tc>
        <w:tc>
          <w:tcPr>
            <w:tcW w:w="4140" w:type="dxa"/>
            <w:shd w:val="clear" w:color="auto" w:fill="BFBFBF" w:themeFill="background1" w:themeFillShade="BF"/>
            <w:vAlign w:val="center"/>
          </w:tcPr>
          <w:p w14:paraId="01F4E1B2"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2A8313C7" w14:textId="77777777" w:rsidR="00ED374E" w:rsidRPr="00694EB3" w:rsidRDefault="00ED374E" w:rsidP="00ED374E">
            <w:pPr>
              <w:rPr>
                <w:b/>
                <w:szCs w:val="20"/>
              </w:rPr>
            </w:pPr>
            <w:r w:rsidRPr="00694EB3">
              <w:rPr>
                <w:b/>
                <w:szCs w:val="20"/>
              </w:rPr>
              <w:t>Multiplicity</w:t>
            </w:r>
          </w:p>
        </w:tc>
        <w:tc>
          <w:tcPr>
            <w:tcW w:w="6930" w:type="dxa"/>
            <w:shd w:val="clear" w:color="auto" w:fill="BFBFBF" w:themeFill="background1" w:themeFillShade="BF"/>
            <w:vAlign w:val="center"/>
          </w:tcPr>
          <w:p w14:paraId="019A6FEC" w14:textId="77777777" w:rsidR="00ED374E" w:rsidRPr="00694EB3" w:rsidRDefault="00ED374E" w:rsidP="00ED374E">
            <w:pPr>
              <w:rPr>
                <w:b/>
                <w:szCs w:val="20"/>
              </w:rPr>
            </w:pPr>
            <w:r w:rsidRPr="00694EB3">
              <w:rPr>
                <w:b/>
                <w:szCs w:val="20"/>
              </w:rPr>
              <w:t>Description</w:t>
            </w:r>
          </w:p>
        </w:tc>
      </w:tr>
      <w:tr w:rsidR="00ED374E" w:rsidRPr="00694EB3" w14:paraId="08EC9160" w14:textId="77777777" w:rsidTr="00694EB3">
        <w:trPr>
          <w:trHeight w:val="547"/>
        </w:trPr>
        <w:tc>
          <w:tcPr>
            <w:tcW w:w="1638" w:type="dxa"/>
            <w:vAlign w:val="center"/>
          </w:tcPr>
          <w:p w14:paraId="355C3C42" w14:textId="77777777" w:rsidR="00ED374E" w:rsidRPr="00694EB3" w:rsidRDefault="00ED374E" w:rsidP="00ED374E">
            <w:pPr>
              <w:rPr>
                <w:szCs w:val="20"/>
              </w:rPr>
            </w:pPr>
            <w:r w:rsidRPr="00694EB3">
              <w:rPr>
                <w:b/>
                <w:szCs w:val="20"/>
              </w:rPr>
              <w:t>id</w:t>
            </w:r>
          </w:p>
        </w:tc>
        <w:tc>
          <w:tcPr>
            <w:tcW w:w="4140" w:type="dxa"/>
            <w:vAlign w:val="center"/>
          </w:tcPr>
          <w:p w14:paraId="2E8073E7"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10EB1E6E" w14:textId="77777777" w:rsidR="00ED374E" w:rsidRPr="00694EB3" w:rsidRDefault="00ED374E" w:rsidP="00ED374E">
            <w:pPr>
              <w:jc w:val="center"/>
              <w:rPr>
                <w:szCs w:val="20"/>
              </w:rPr>
            </w:pPr>
            <w:r w:rsidRPr="00694EB3">
              <w:rPr>
                <w:szCs w:val="20"/>
              </w:rPr>
              <w:t>0..1</w:t>
            </w:r>
          </w:p>
        </w:tc>
        <w:tc>
          <w:tcPr>
            <w:tcW w:w="6930" w:type="dxa"/>
            <w:vAlign w:val="center"/>
          </w:tcPr>
          <w:p w14:paraId="26FB1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Course of Action instance.</w:t>
            </w:r>
          </w:p>
        </w:tc>
      </w:tr>
      <w:tr w:rsidR="00ED374E" w:rsidRPr="00694EB3" w14:paraId="3AD16DF2" w14:textId="77777777" w:rsidTr="00694EB3">
        <w:trPr>
          <w:trHeight w:val="547"/>
        </w:trPr>
        <w:tc>
          <w:tcPr>
            <w:tcW w:w="1638" w:type="dxa"/>
            <w:vAlign w:val="center"/>
          </w:tcPr>
          <w:p w14:paraId="7691D5E4" w14:textId="77777777" w:rsidR="00ED374E" w:rsidRPr="00694EB3" w:rsidRDefault="00ED374E" w:rsidP="00ED374E">
            <w:pPr>
              <w:rPr>
                <w:szCs w:val="20"/>
              </w:rPr>
            </w:pPr>
            <w:r w:rsidRPr="00694EB3">
              <w:rPr>
                <w:b/>
                <w:szCs w:val="20"/>
              </w:rPr>
              <w:t>idref</w:t>
            </w:r>
          </w:p>
        </w:tc>
        <w:tc>
          <w:tcPr>
            <w:tcW w:w="4140" w:type="dxa"/>
            <w:vAlign w:val="center"/>
          </w:tcPr>
          <w:p w14:paraId="53C7955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AB9C084" w14:textId="77777777" w:rsidR="00ED374E" w:rsidRPr="00694EB3" w:rsidRDefault="00ED374E" w:rsidP="00ED374E">
            <w:pPr>
              <w:jc w:val="center"/>
              <w:rPr>
                <w:szCs w:val="20"/>
              </w:rPr>
            </w:pPr>
            <w:r w:rsidRPr="00694EB3">
              <w:rPr>
                <w:szCs w:val="20"/>
              </w:rPr>
              <w:t>0..1</w:t>
            </w:r>
          </w:p>
        </w:tc>
        <w:tc>
          <w:tcPr>
            <w:tcW w:w="6930" w:type="dxa"/>
            <w:vAlign w:val="center"/>
          </w:tcPr>
          <w:p w14:paraId="331B567B"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 Course of Action instance specified elsewhere. When the </w:t>
            </w:r>
            <w:r w:rsidRPr="00694EB3">
              <w:rPr>
                <w:rFonts w:ascii="Courier New" w:hAnsi="Courier New" w:cs="Courier New"/>
                <w:color w:val="000000"/>
                <w:szCs w:val="20"/>
              </w:rPr>
              <w:t>idref</w:t>
            </w:r>
            <w:r w:rsidRPr="00694EB3">
              <w:rPr>
                <w:color w:val="000000"/>
                <w:szCs w:val="20"/>
              </w:rPr>
              <w:t xml:space="preserve"> property is used, 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622E2DBF" w14:textId="77777777" w:rsidTr="00694EB3">
        <w:trPr>
          <w:trHeight w:val="547"/>
        </w:trPr>
        <w:tc>
          <w:tcPr>
            <w:tcW w:w="1638" w:type="dxa"/>
            <w:vAlign w:val="center"/>
          </w:tcPr>
          <w:p w14:paraId="0F73BEC6" w14:textId="77777777" w:rsidR="00ED374E" w:rsidRPr="00694EB3" w:rsidRDefault="00ED374E" w:rsidP="00ED374E">
            <w:pPr>
              <w:rPr>
                <w:szCs w:val="20"/>
              </w:rPr>
            </w:pPr>
            <w:r w:rsidRPr="00694EB3">
              <w:rPr>
                <w:b/>
                <w:szCs w:val="20"/>
              </w:rPr>
              <w:t>timestamp</w:t>
            </w:r>
          </w:p>
        </w:tc>
        <w:tc>
          <w:tcPr>
            <w:tcW w:w="4140" w:type="dxa"/>
            <w:vAlign w:val="center"/>
          </w:tcPr>
          <w:p w14:paraId="666A6DF2"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C08C9B6" w14:textId="77777777" w:rsidR="00ED374E" w:rsidRPr="00694EB3" w:rsidRDefault="00ED374E" w:rsidP="00ED374E">
            <w:pPr>
              <w:jc w:val="center"/>
              <w:rPr>
                <w:szCs w:val="20"/>
              </w:rPr>
            </w:pPr>
            <w:r w:rsidRPr="00694EB3">
              <w:rPr>
                <w:szCs w:val="20"/>
              </w:rPr>
              <w:t>0..1</w:t>
            </w:r>
          </w:p>
        </w:tc>
        <w:tc>
          <w:tcPr>
            <w:tcW w:w="6930" w:type="dxa"/>
            <w:vAlign w:val="center"/>
          </w:tcPr>
          <w:p w14:paraId="182F1B12"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 Course of Action.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Course of Action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 Course of Action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209DD8AC" w14:textId="77777777" w:rsidR="00ED374E" w:rsidRPr="00434BA0" w:rsidRDefault="00ED374E" w:rsidP="00ED374E">
      <w:pPr>
        <w:pStyle w:val="Heading3"/>
        <w:tabs>
          <w:tab w:val="num" w:pos="720"/>
        </w:tabs>
        <w:spacing w:before="360" w:after="60"/>
      </w:pPr>
      <w:bookmarkStart w:id="80" w:name="_Toc425428422"/>
      <w:bookmarkStart w:id="81" w:name="_Toc429676587"/>
      <w:r w:rsidRPr="00434BA0">
        <w:t>ExploitTargetBaseType Class</w:t>
      </w:r>
      <w:bookmarkEnd w:id="80"/>
      <w:bookmarkEnd w:id="81"/>
    </w:p>
    <w:p w14:paraId="628E019E" w14:textId="77777777" w:rsidR="00ED374E" w:rsidRPr="00434BA0" w:rsidRDefault="00ED374E" w:rsidP="00ED374E">
      <w:pPr>
        <w:spacing w:after="240"/>
      </w:pPr>
      <w:r w:rsidRPr="00434BA0">
        <w:t xml:space="preserve">The </w:t>
      </w:r>
      <w:r w:rsidRPr="00434BA0">
        <w:rPr>
          <w:rFonts w:ascii="Courier New" w:hAnsi="Courier New" w:cs="Courier New"/>
        </w:rPr>
        <w:t>ExploitTargetBaseType</w:t>
      </w:r>
      <w:r w:rsidRPr="00434BA0">
        <w:t xml:space="preserve"> class </w:t>
      </w:r>
      <w:r>
        <w:t xml:space="preserve">is intended to be extended by a subclass, which </w:t>
      </w:r>
      <w:r w:rsidRPr="00434BA0">
        <w:t>characterize</w:t>
      </w:r>
      <w:r>
        <w:t>s</w:t>
      </w:r>
      <w:r w:rsidRPr="00434BA0">
        <w:t xml:space="preserve"> </w:t>
      </w:r>
      <w:r>
        <w:t>an exploit target.  T</w:t>
      </w:r>
      <w:r w:rsidRPr="00434BA0">
        <w:t xml:space="preserve">he decision to </w:t>
      </w:r>
      <w:r>
        <w:t xml:space="preserve">define base classes that are extended – like the </w:t>
      </w:r>
      <w:r w:rsidRPr="00434BA0">
        <w:rPr>
          <w:rFonts w:ascii="Courier New" w:hAnsi="Courier New" w:cs="Courier New"/>
        </w:rPr>
        <w:t>ExploitTargetBaseType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ExploitTargetBaseType</w:t>
      </w:r>
      <w:r w:rsidRPr="00434BA0">
        <w:t xml:space="preserve"> class is the </w:t>
      </w:r>
      <w:r>
        <w:rPr>
          <w:rFonts w:ascii="Courier New" w:hAnsi="Courier New" w:cs="Courier New"/>
        </w:rPr>
        <w:t>ExploitTarget</w:t>
      </w:r>
      <w:r w:rsidRPr="00434BA0">
        <w:rPr>
          <w:rFonts w:ascii="Courier New" w:hAnsi="Courier New" w:cs="Courier New"/>
        </w:rPr>
        <w:t>Type</w:t>
      </w:r>
      <w:r w:rsidRPr="00434BA0">
        <w:t xml:space="preserve"> class in the </w:t>
      </w:r>
      <w:r>
        <w:t>Exploit Target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10: Exploit Target</w:t>
        </w:r>
      </w:hyperlink>
      <w:r w:rsidR="00F3583B">
        <w:t>)</w:t>
      </w:r>
      <w:r w:rsidRPr="00434BA0">
        <w:t>.</w:t>
      </w:r>
      <w:r>
        <w:t xml:space="preserve"> The one case where the class SHOULD NOT be extended is when the </w:t>
      </w:r>
      <w:r w:rsidRPr="00434BA0">
        <w:rPr>
          <w:rFonts w:ascii="Courier New" w:hAnsi="Courier New" w:cs="Courier New"/>
        </w:rPr>
        <w:t>ExploitTargetBaseType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7CE10102" w14:textId="77777777" w:rsidR="00ED374E" w:rsidRPr="00434BA0" w:rsidRDefault="00ED374E" w:rsidP="00ED374E">
      <w:pPr>
        <w:spacing w:after="240"/>
      </w:pPr>
      <w:r w:rsidRPr="00434BA0">
        <w:t xml:space="preserve">The property table of the </w:t>
      </w:r>
      <w:r w:rsidRPr="00434BA0">
        <w:rPr>
          <w:rFonts w:ascii="Courier New" w:hAnsi="Courier New" w:cs="Courier New"/>
        </w:rPr>
        <w:t>ExploitTargetBaseType</w:t>
      </w:r>
      <w:r w:rsidRPr="00434BA0">
        <w:t xml:space="preserve"> base class is given in</w:t>
      </w:r>
      <w:r>
        <w:t xml:space="preserve"> </w:t>
      </w:r>
      <w:r>
        <w:fldChar w:fldCharType="begin"/>
      </w:r>
      <w:r>
        <w:instrText xml:space="preserve"> REF _Ref419296127 \h </w:instrText>
      </w:r>
      <w:r w:rsidR="00694EB3">
        <w:instrText xml:space="preserve"> \* MERGEFORMAT </w:instrText>
      </w:r>
      <w:r>
        <w:fldChar w:fldCharType="separate"/>
      </w:r>
      <w:r w:rsidR="00A906F4" w:rsidRPr="00A906F4">
        <w:rPr>
          <w:b/>
          <w:color w:val="0000EE"/>
        </w:rPr>
        <w:t>Table 3</w:t>
      </w:r>
      <w:r w:rsidR="00A906F4" w:rsidRPr="00A906F4">
        <w:rPr>
          <w:b/>
          <w:color w:val="0000EE"/>
        </w:rPr>
        <w:noBreakHyphen/>
        <w:t>3</w:t>
      </w:r>
      <w:r>
        <w:fldChar w:fldCharType="end"/>
      </w:r>
      <w:r w:rsidRPr="00434BA0">
        <w:t>.</w:t>
      </w:r>
    </w:p>
    <w:p w14:paraId="5EF0982B" w14:textId="77777777" w:rsidR="00ED374E" w:rsidRPr="00434BA0" w:rsidRDefault="00ED374E" w:rsidP="00707B01">
      <w:pPr>
        <w:pStyle w:val="Caption"/>
        <w:rPr>
          <w:b/>
        </w:rPr>
      </w:pPr>
      <w:bookmarkStart w:id="82" w:name="_Ref419296127"/>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w:t>
      </w:r>
      <w:r w:rsidR="00CC675D">
        <w:rPr>
          <w:noProof/>
        </w:rPr>
        <w:fldChar w:fldCharType="end"/>
      </w:r>
      <w:bookmarkEnd w:id="82"/>
      <w:r w:rsidRPr="00434BA0">
        <w:t xml:space="preserve">. Properties of the </w:t>
      </w:r>
      <w:r w:rsidRPr="00434BA0">
        <w:rPr>
          <w:rFonts w:ascii="Courier New" w:hAnsi="Courier New" w:cs="Courier New"/>
        </w:rPr>
        <w:t>ExploitTargetBaseType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690"/>
        <w:gridCol w:w="1350"/>
        <w:gridCol w:w="6588"/>
      </w:tblGrid>
      <w:tr w:rsidR="00ED374E" w:rsidRPr="00694EB3" w14:paraId="734DCC40" w14:textId="77777777" w:rsidTr="004848BA">
        <w:trPr>
          <w:trHeight w:val="547"/>
        </w:trPr>
        <w:tc>
          <w:tcPr>
            <w:tcW w:w="1548" w:type="dxa"/>
            <w:shd w:val="clear" w:color="auto" w:fill="BFBFBF" w:themeFill="background1" w:themeFillShade="BF"/>
            <w:vAlign w:val="center"/>
          </w:tcPr>
          <w:p w14:paraId="4F0A9FEF" w14:textId="77777777" w:rsidR="00ED374E" w:rsidRPr="00694EB3" w:rsidRDefault="00ED374E" w:rsidP="00ED374E">
            <w:pPr>
              <w:rPr>
                <w:b/>
                <w:szCs w:val="20"/>
              </w:rPr>
            </w:pPr>
            <w:r w:rsidRPr="00694EB3">
              <w:rPr>
                <w:b/>
                <w:szCs w:val="20"/>
              </w:rPr>
              <w:t>Name</w:t>
            </w:r>
          </w:p>
        </w:tc>
        <w:tc>
          <w:tcPr>
            <w:tcW w:w="3690" w:type="dxa"/>
            <w:shd w:val="clear" w:color="auto" w:fill="BFBFBF" w:themeFill="background1" w:themeFillShade="BF"/>
            <w:vAlign w:val="center"/>
          </w:tcPr>
          <w:p w14:paraId="65A66665" w14:textId="77777777" w:rsidR="00ED374E" w:rsidRPr="00694EB3" w:rsidRDefault="00ED374E" w:rsidP="00ED374E">
            <w:pPr>
              <w:rPr>
                <w:b/>
                <w:szCs w:val="20"/>
              </w:rPr>
            </w:pPr>
            <w:r w:rsidRPr="00694EB3">
              <w:rPr>
                <w:b/>
                <w:szCs w:val="20"/>
              </w:rPr>
              <w:t>Type</w:t>
            </w:r>
          </w:p>
        </w:tc>
        <w:tc>
          <w:tcPr>
            <w:tcW w:w="1350" w:type="dxa"/>
            <w:shd w:val="clear" w:color="auto" w:fill="BFBFBF" w:themeFill="background1" w:themeFillShade="BF"/>
            <w:vAlign w:val="center"/>
          </w:tcPr>
          <w:p w14:paraId="3BB310FA" w14:textId="77777777" w:rsidR="00ED374E" w:rsidRPr="00694EB3" w:rsidRDefault="00ED374E" w:rsidP="00ED374E">
            <w:pPr>
              <w:rPr>
                <w:b/>
                <w:szCs w:val="20"/>
              </w:rPr>
            </w:pPr>
            <w:r w:rsidRPr="00694EB3">
              <w:rPr>
                <w:b/>
                <w:szCs w:val="20"/>
              </w:rPr>
              <w:t>Multiplicity</w:t>
            </w:r>
          </w:p>
        </w:tc>
        <w:tc>
          <w:tcPr>
            <w:tcW w:w="6588" w:type="dxa"/>
            <w:shd w:val="clear" w:color="auto" w:fill="BFBFBF" w:themeFill="background1" w:themeFillShade="BF"/>
            <w:vAlign w:val="center"/>
          </w:tcPr>
          <w:p w14:paraId="5F9F09F4" w14:textId="77777777" w:rsidR="00ED374E" w:rsidRPr="00694EB3" w:rsidRDefault="00ED374E" w:rsidP="00ED374E">
            <w:pPr>
              <w:rPr>
                <w:b/>
                <w:szCs w:val="20"/>
              </w:rPr>
            </w:pPr>
            <w:r w:rsidRPr="00694EB3">
              <w:rPr>
                <w:b/>
                <w:szCs w:val="20"/>
              </w:rPr>
              <w:t>Description</w:t>
            </w:r>
          </w:p>
        </w:tc>
      </w:tr>
      <w:tr w:rsidR="00ED374E" w:rsidRPr="00694EB3" w14:paraId="49C27A18" w14:textId="77777777" w:rsidTr="004848BA">
        <w:trPr>
          <w:trHeight w:val="547"/>
        </w:trPr>
        <w:tc>
          <w:tcPr>
            <w:tcW w:w="1548" w:type="dxa"/>
            <w:vAlign w:val="center"/>
          </w:tcPr>
          <w:p w14:paraId="0AA1A1B3" w14:textId="77777777" w:rsidR="00ED374E" w:rsidRPr="00694EB3" w:rsidRDefault="00ED374E" w:rsidP="00ED374E">
            <w:pPr>
              <w:rPr>
                <w:szCs w:val="20"/>
              </w:rPr>
            </w:pPr>
            <w:r w:rsidRPr="00694EB3">
              <w:rPr>
                <w:b/>
                <w:szCs w:val="20"/>
              </w:rPr>
              <w:t>id</w:t>
            </w:r>
          </w:p>
        </w:tc>
        <w:tc>
          <w:tcPr>
            <w:tcW w:w="3690" w:type="dxa"/>
            <w:vAlign w:val="center"/>
          </w:tcPr>
          <w:p w14:paraId="75C4F99C"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20A8CE9C" w14:textId="77777777" w:rsidR="00ED374E" w:rsidRPr="00694EB3" w:rsidRDefault="00ED374E" w:rsidP="00ED374E">
            <w:pPr>
              <w:jc w:val="center"/>
              <w:rPr>
                <w:szCs w:val="20"/>
              </w:rPr>
            </w:pPr>
            <w:r w:rsidRPr="00694EB3">
              <w:rPr>
                <w:szCs w:val="20"/>
              </w:rPr>
              <w:t>0..1</w:t>
            </w:r>
          </w:p>
        </w:tc>
        <w:tc>
          <w:tcPr>
            <w:tcW w:w="6588" w:type="dxa"/>
            <w:vAlign w:val="center"/>
          </w:tcPr>
          <w:p w14:paraId="070AF0BF"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w:t>
            </w:r>
            <w:r w:rsidRPr="00694EB3">
              <w:rPr>
                <w:color w:val="000000"/>
                <w:szCs w:val="20"/>
              </w:rPr>
              <w:t xml:space="preserve"> property specifies a globally unique identifier for the Exploit Target instance.</w:t>
            </w:r>
          </w:p>
        </w:tc>
      </w:tr>
      <w:tr w:rsidR="00ED374E" w:rsidRPr="00694EB3" w14:paraId="7702D3B2" w14:textId="77777777" w:rsidTr="004848BA">
        <w:trPr>
          <w:trHeight w:val="547"/>
        </w:trPr>
        <w:tc>
          <w:tcPr>
            <w:tcW w:w="1548" w:type="dxa"/>
            <w:vAlign w:val="center"/>
          </w:tcPr>
          <w:p w14:paraId="44D2D917" w14:textId="77777777" w:rsidR="00ED374E" w:rsidRPr="00694EB3" w:rsidRDefault="00ED374E" w:rsidP="00ED374E">
            <w:pPr>
              <w:rPr>
                <w:szCs w:val="20"/>
              </w:rPr>
            </w:pPr>
            <w:r w:rsidRPr="00694EB3">
              <w:rPr>
                <w:b/>
                <w:szCs w:val="20"/>
              </w:rPr>
              <w:t>idref</w:t>
            </w:r>
          </w:p>
        </w:tc>
        <w:tc>
          <w:tcPr>
            <w:tcW w:w="3690" w:type="dxa"/>
            <w:vAlign w:val="center"/>
          </w:tcPr>
          <w:p w14:paraId="67DF102F"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basicDataTypes:QualifiedName</w:t>
            </w:r>
          </w:p>
        </w:tc>
        <w:tc>
          <w:tcPr>
            <w:tcW w:w="1350" w:type="dxa"/>
            <w:vAlign w:val="center"/>
          </w:tcPr>
          <w:p w14:paraId="737CCA31" w14:textId="77777777" w:rsidR="00ED374E" w:rsidRPr="00694EB3" w:rsidRDefault="00ED374E" w:rsidP="00ED374E">
            <w:pPr>
              <w:jc w:val="center"/>
              <w:rPr>
                <w:szCs w:val="20"/>
              </w:rPr>
            </w:pPr>
            <w:r w:rsidRPr="00694EB3">
              <w:rPr>
                <w:szCs w:val="20"/>
              </w:rPr>
              <w:t>0..1</w:t>
            </w:r>
          </w:p>
        </w:tc>
        <w:tc>
          <w:tcPr>
            <w:tcW w:w="6588" w:type="dxa"/>
            <w:vAlign w:val="center"/>
          </w:tcPr>
          <w:p w14:paraId="1565A1F4" w14:textId="77777777" w:rsidR="00ED374E" w:rsidRPr="00694EB3" w:rsidRDefault="00ED374E" w:rsidP="00ED374E">
            <w:pPr>
              <w:rPr>
                <w:szCs w:val="20"/>
              </w:rPr>
            </w:pPr>
            <w:r w:rsidRPr="00694EB3">
              <w:rPr>
                <w:color w:val="000000"/>
                <w:szCs w:val="20"/>
              </w:rPr>
              <w:t xml:space="preserve">The </w:t>
            </w:r>
            <w:r w:rsidRPr="00694EB3">
              <w:rPr>
                <w:rFonts w:ascii="Courier New" w:hAnsi="Courier New" w:cs="Courier New"/>
                <w:color w:val="000000"/>
                <w:szCs w:val="20"/>
              </w:rPr>
              <w:t>idref</w:t>
            </w:r>
            <w:r w:rsidRPr="00694EB3">
              <w:rPr>
                <w:color w:val="000000"/>
                <w:szCs w:val="20"/>
              </w:rPr>
              <w:t xml:space="preserve"> property specifies an identifier reference to an Exploit Target instance specified elsewhere. When the </w:t>
            </w:r>
            <w:r w:rsidRPr="00694EB3">
              <w:rPr>
                <w:rFonts w:ascii="Courier New" w:hAnsi="Courier New" w:cs="Courier New"/>
                <w:color w:val="000000"/>
                <w:szCs w:val="20"/>
              </w:rPr>
              <w:t>idref</w:t>
            </w:r>
            <w:r w:rsidRPr="00694EB3">
              <w:rPr>
                <w:color w:val="000000"/>
                <w:szCs w:val="20"/>
              </w:rPr>
              <w:t xml:space="preserve"> property is used, </w:t>
            </w:r>
            <w:r w:rsidRPr="00694EB3">
              <w:rPr>
                <w:color w:val="000000"/>
                <w:szCs w:val="20"/>
              </w:rPr>
              <w:lastRenderedPageBreak/>
              <w:t xml:space="preserve">no properties other than </w:t>
            </w:r>
            <w:r w:rsidRPr="00694EB3">
              <w:rPr>
                <w:rFonts w:ascii="Courier New" w:hAnsi="Courier New" w:cs="Courier New"/>
                <w:color w:val="000000"/>
                <w:szCs w:val="20"/>
              </w:rPr>
              <w:t>idref</w:t>
            </w:r>
            <w:r w:rsidRPr="00694EB3">
              <w:rPr>
                <w:color w:val="000000"/>
                <w:szCs w:val="20"/>
              </w:rPr>
              <w:t xml:space="preserve"> and </w:t>
            </w:r>
            <w:r w:rsidRPr="00694EB3">
              <w:rPr>
                <w:rFonts w:ascii="Courier New" w:hAnsi="Courier New" w:cs="Courier New"/>
                <w:color w:val="000000"/>
                <w:szCs w:val="20"/>
              </w:rPr>
              <w:t>timestamp</w:t>
            </w:r>
            <w:r w:rsidRPr="00694EB3">
              <w:rPr>
                <w:color w:val="000000"/>
                <w:szCs w:val="20"/>
              </w:rPr>
              <w:t xml:space="preserve"> should be specified.</w:t>
            </w:r>
          </w:p>
        </w:tc>
      </w:tr>
      <w:tr w:rsidR="00ED374E" w:rsidRPr="00694EB3" w14:paraId="1AC836FC" w14:textId="77777777" w:rsidTr="004848BA">
        <w:trPr>
          <w:trHeight w:val="547"/>
        </w:trPr>
        <w:tc>
          <w:tcPr>
            <w:tcW w:w="1548" w:type="dxa"/>
            <w:vAlign w:val="center"/>
          </w:tcPr>
          <w:p w14:paraId="42804D7F" w14:textId="77777777" w:rsidR="00ED374E" w:rsidRPr="00694EB3" w:rsidRDefault="00ED374E" w:rsidP="00ED374E">
            <w:pPr>
              <w:rPr>
                <w:szCs w:val="20"/>
              </w:rPr>
            </w:pPr>
            <w:r w:rsidRPr="00694EB3">
              <w:rPr>
                <w:b/>
                <w:szCs w:val="20"/>
              </w:rPr>
              <w:lastRenderedPageBreak/>
              <w:t>timestamp</w:t>
            </w:r>
          </w:p>
        </w:tc>
        <w:tc>
          <w:tcPr>
            <w:tcW w:w="3690" w:type="dxa"/>
            <w:vAlign w:val="center"/>
          </w:tcPr>
          <w:p w14:paraId="4F29E876" w14:textId="77777777" w:rsidR="00ED374E" w:rsidRPr="00694EB3" w:rsidRDefault="00ED374E" w:rsidP="00ED374E">
            <w:pPr>
              <w:rPr>
                <w:rFonts w:ascii="Courier New" w:hAnsi="Courier New" w:cs="Courier New"/>
                <w:szCs w:val="20"/>
              </w:rPr>
            </w:pPr>
            <w:r w:rsidRPr="00694EB3">
              <w:rPr>
                <w:rFonts w:ascii="Courier New" w:hAnsi="Courier New" w:cs="Courier New"/>
                <w:szCs w:val="20"/>
              </w:rPr>
              <w:t>basicDataTypes:DateTime</w:t>
            </w:r>
          </w:p>
        </w:tc>
        <w:tc>
          <w:tcPr>
            <w:tcW w:w="1350" w:type="dxa"/>
            <w:vAlign w:val="center"/>
          </w:tcPr>
          <w:p w14:paraId="15C7E337" w14:textId="77777777" w:rsidR="00ED374E" w:rsidRPr="00694EB3" w:rsidRDefault="00ED374E" w:rsidP="00ED374E">
            <w:pPr>
              <w:jc w:val="center"/>
              <w:rPr>
                <w:szCs w:val="20"/>
              </w:rPr>
            </w:pPr>
            <w:r w:rsidRPr="00694EB3">
              <w:rPr>
                <w:szCs w:val="20"/>
              </w:rPr>
              <w:t>0..1</w:t>
            </w:r>
          </w:p>
        </w:tc>
        <w:tc>
          <w:tcPr>
            <w:tcW w:w="6588" w:type="dxa"/>
            <w:vAlign w:val="center"/>
          </w:tcPr>
          <w:p w14:paraId="3064817C" w14:textId="77777777" w:rsidR="00ED374E" w:rsidRPr="00694EB3" w:rsidRDefault="00ED374E" w:rsidP="00ED374E">
            <w:pPr>
              <w:rPr>
                <w:rFonts w:cs="Arial"/>
                <w:szCs w:val="20"/>
              </w:rPr>
            </w:pPr>
            <w:r w:rsidRPr="00694EB3">
              <w:rPr>
                <w:color w:val="000000"/>
                <w:szCs w:val="20"/>
              </w:rPr>
              <w:t xml:space="preserve">The </w:t>
            </w:r>
            <w:r w:rsidRPr="00694EB3">
              <w:rPr>
                <w:rFonts w:ascii="Courier New" w:hAnsi="Courier New" w:cs="Courier New"/>
                <w:color w:val="000000"/>
                <w:szCs w:val="20"/>
              </w:rPr>
              <w:t>timestamp</w:t>
            </w:r>
            <w:r w:rsidRPr="00694EB3">
              <w:rPr>
                <w:color w:val="000000"/>
                <w:szCs w:val="20"/>
              </w:rPr>
              <w:t xml:space="preserve"> property specifies the definition time of a specific version of an Exploit Target. When used in conjunction with the </w:t>
            </w:r>
            <w:r w:rsidRPr="00694EB3">
              <w:rPr>
                <w:rFonts w:ascii="Courier New" w:hAnsi="Courier New" w:cs="Courier New"/>
                <w:color w:val="000000"/>
                <w:szCs w:val="20"/>
              </w:rPr>
              <w:t>id</w:t>
            </w:r>
            <w:r w:rsidRPr="00694EB3">
              <w:rPr>
                <w:color w:val="000000"/>
                <w:szCs w:val="20"/>
              </w:rPr>
              <w:t xml:space="preserve"> property, it specifies the definition time for the specific version of the Exploit Target instance; when used in conjunction with the </w:t>
            </w:r>
            <w:r w:rsidRPr="00694EB3">
              <w:rPr>
                <w:rFonts w:ascii="Courier New" w:hAnsi="Courier New" w:cs="Courier New"/>
                <w:color w:val="000000"/>
                <w:szCs w:val="20"/>
              </w:rPr>
              <w:t>idref</w:t>
            </w:r>
            <w:r w:rsidRPr="00694EB3">
              <w:rPr>
                <w:color w:val="000000"/>
                <w:szCs w:val="20"/>
              </w:rPr>
              <w:t xml:space="preserve"> property, it specifies the definition time for a specific version of an Exploit Target instance defined elsewhere. The </w:t>
            </w:r>
            <w:r w:rsidRPr="00694EB3">
              <w:rPr>
                <w:rFonts w:ascii="Courier New" w:hAnsi="Courier New" w:cs="Courier New"/>
                <w:color w:val="000000"/>
                <w:szCs w:val="20"/>
              </w:rPr>
              <w:t>timestamp</w:t>
            </w:r>
            <w:r w:rsidRPr="00694EB3">
              <w:rPr>
                <w:color w:val="000000"/>
                <w:szCs w:val="20"/>
              </w:rPr>
              <w:t xml:space="preserve"> property has no defined semantic meaning if it is used without either the </w:t>
            </w:r>
            <w:r w:rsidRPr="00694EB3">
              <w:rPr>
                <w:rFonts w:ascii="Courier New" w:hAnsi="Courier New" w:cs="Courier New"/>
                <w:color w:val="000000"/>
                <w:szCs w:val="20"/>
              </w:rPr>
              <w:t>id</w:t>
            </w:r>
            <w:r w:rsidRPr="00694EB3">
              <w:rPr>
                <w:color w:val="000000"/>
                <w:szCs w:val="20"/>
              </w:rPr>
              <w:t xml:space="preserve"> or </w:t>
            </w:r>
            <w:r w:rsidRPr="00694EB3">
              <w:rPr>
                <w:rFonts w:ascii="Courier New" w:hAnsi="Courier New" w:cs="Courier New"/>
                <w:color w:val="000000"/>
                <w:szCs w:val="20"/>
              </w:rPr>
              <w:t>idref</w:t>
            </w:r>
            <w:r w:rsidRPr="00694EB3">
              <w:rPr>
                <w:color w:val="000000"/>
                <w:szCs w:val="20"/>
              </w:rPr>
              <w:t xml:space="preserve"> property.</w:t>
            </w:r>
          </w:p>
        </w:tc>
      </w:tr>
    </w:tbl>
    <w:p w14:paraId="0DF21939" w14:textId="77777777" w:rsidR="00ED374E" w:rsidRPr="00434BA0" w:rsidRDefault="00ED374E" w:rsidP="00ED374E">
      <w:pPr>
        <w:pStyle w:val="Heading3"/>
        <w:tabs>
          <w:tab w:val="num" w:pos="720"/>
        </w:tabs>
        <w:spacing w:before="360" w:after="60"/>
      </w:pPr>
      <w:bookmarkStart w:id="83" w:name="_Toc425428423"/>
      <w:bookmarkStart w:id="84" w:name="_Toc429676588"/>
      <w:r w:rsidRPr="00434BA0">
        <w:t>IncidentBaseType Class</w:t>
      </w:r>
      <w:bookmarkEnd w:id="83"/>
      <w:bookmarkEnd w:id="84"/>
    </w:p>
    <w:p w14:paraId="1BBE519D" w14:textId="77777777" w:rsidR="00ED374E" w:rsidRPr="00434BA0" w:rsidRDefault="00ED374E" w:rsidP="00ED374E">
      <w:pPr>
        <w:spacing w:after="240"/>
      </w:pPr>
      <w:r w:rsidRPr="00434BA0">
        <w:t xml:space="preserve">The </w:t>
      </w:r>
      <w:r w:rsidRPr="00434BA0">
        <w:rPr>
          <w:rFonts w:ascii="Courier New" w:hAnsi="Courier New" w:cs="Courier New"/>
        </w:rPr>
        <w:t>IncidentBaseType</w:t>
      </w:r>
      <w:r w:rsidRPr="00A91C3D">
        <w:rPr>
          <w:rFonts w:cs="Arial"/>
        </w:rPr>
        <w:t xml:space="preserve"> </w:t>
      </w:r>
      <w:r w:rsidRPr="00434BA0">
        <w:t xml:space="preserve">class </w:t>
      </w:r>
      <w:r>
        <w:t xml:space="preserve">is intended to be extended by a subclass, which </w:t>
      </w:r>
      <w:r w:rsidRPr="00434BA0">
        <w:t>characterize</w:t>
      </w:r>
      <w:r>
        <w:t>s</w:t>
      </w:r>
      <w:r w:rsidRPr="00434BA0">
        <w:t xml:space="preserve"> </w:t>
      </w:r>
      <w:r>
        <w:t>an incident.  T</w:t>
      </w:r>
      <w:r w:rsidRPr="00434BA0">
        <w:t xml:space="preserve">he decision to </w:t>
      </w:r>
      <w:r>
        <w:t xml:space="preserve">define base classes that are extended – like the </w:t>
      </w:r>
      <w:r w:rsidRPr="00434BA0">
        <w:rPr>
          <w:rFonts w:ascii="Courier New" w:hAnsi="Courier New" w:cs="Courier New"/>
        </w:rPr>
        <w:t>IncidentBaseType</w:t>
      </w:r>
      <w:r w:rsidRPr="00A91C3D">
        <w:rPr>
          <w:rFonts w:cs="Arial"/>
        </w:rPr>
        <w:t xml:space="preserve"> </w:t>
      </w:r>
      <w:r w:rsidRPr="00434BA0">
        <w:t>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IncidentBaseType</w:t>
      </w:r>
      <w:r w:rsidRPr="00A91C3D">
        <w:rPr>
          <w:rFonts w:cs="Arial"/>
        </w:rPr>
        <w:t xml:space="preserve"> </w:t>
      </w:r>
      <w:r w:rsidRPr="00434BA0">
        <w:t xml:space="preserve">class is the </w:t>
      </w:r>
      <w:r>
        <w:rPr>
          <w:rFonts w:ascii="Courier New" w:hAnsi="Courier New" w:cs="Courier New"/>
        </w:rPr>
        <w:t>Incident</w:t>
      </w:r>
      <w:r w:rsidRPr="00434BA0">
        <w:rPr>
          <w:rFonts w:ascii="Courier New" w:hAnsi="Courier New" w:cs="Courier New"/>
        </w:rPr>
        <w:t>Type</w:t>
      </w:r>
      <w:r w:rsidRPr="00434BA0">
        <w:t xml:space="preserve"> class in the </w:t>
      </w:r>
      <w:r>
        <w:t>Incident</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6: Incident</w:t>
        </w:r>
      </w:hyperlink>
      <w:r w:rsidR="00F3583B">
        <w:t>)</w:t>
      </w:r>
      <w:r w:rsidRPr="00434BA0">
        <w:t>.</w:t>
      </w:r>
      <w:r>
        <w:t xml:space="preserve"> The one case where the class SHOULD NOT be extended is when the </w:t>
      </w:r>
      <w:r w:rsidRPr="00434BA0">
        <w:rPr>
          <w:rFonts w:ascii="Courier New" w:hAnsi="Courier New" w:cs="Courier New"/>
        </w:rPr>
        <w:t>IncidentBaseType</w:t>
      </w:r>
      <w:r w:rsidRPr="00A91C3D">
        <w:rPr>
          <w:rFonts w:cs="Arial"/>
        </w:rPr>
        <w:t xml:space="preserve"> </w:t>
      </w:r>
      <w:r w:rsidRPr="00434BA0">
        <w:t>class</w:t>
      </w:r>
      <w:r>
        <w:t xml:space="preserve"> is used as a reference via its </w:t>
      </w:r>
      <w:r w:rsidRPr="00FA7AE4">
        <w:rPr>
          <w:rFonts w:ascii="Courier New" w:hAnsi="Courier New" w:cs="Courier New"/>
        </w:rPr>
        <w:t>idref</w:t>
      </w:r>
      <w:r>
        <w:t xml:space="preserve"> property.</w:t>
      </w:r>
    </w:p>
    <w:p w14:paraId="6F4DA67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IncidentBaseType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_Ref419330310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w:t>
      </w:r>
      <w:r w:rsidRPr="004848BA">
        <w:rPr>
          <w:b/>
          <w:color w:val="0000EE"/>
        </w:rPr>
        <w:fldChar w:fldCharType="end"/>
      </w:r>
      <w:r w:rsidRPr="00434BA0">
        <w:t>.</w:t>
      </w:r>
    </w:p>
    <w:p w14:paraId="10F7E013" w14:textId="77777777" w:rsidR="00ED374E" w:rsidRPr="00434BA0" w:rsidRDefault="00ED374E" w:rsidP="00707B01">
      <w:pPr>
        <w:pStyle w:val="Caption"/>
        <w:rPr>
          <w:b/>
        </w:rPr>
      </w:pPr>
      <w:bookmarkStart w:id="85" w:name="_Ref419330310"/>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w:t>
      </w:r>
      <w:r w:rsidR="00CC675D">
        <w:rPr>
          <w:noProof/>
        </w:rPr>
        <w:fldChar w:fldCharType="end"/>
      </w:r>
      <w:bookmarkEnd w:id="85"/>
      <w:r w:rsidRPr="00434BA0">
        <w:t xml:space="preserve">. Properties of the </w:t>
      </w:r>
      <w:r w:rsidRPr="00434BA0">
        <w:rPr>
          <w:rFonts w:ascii="Courier New" w:hAnsi="Courier New" w:cs="Courier New"/>
        </w:rPr>
        <w:t>IncidentBaseType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848BA" w14:paraId="526F51E0" w14:textId="77777777" w:rsidTr="00ED374E">
        <w:trPr>
          <w:trHeight w:val="547"/>
        </w:trPr>
        <w:tc>
          <w:tcPr>
            <w:tcW w:w="2358" w:type="dxa"/>
            <w:shd w:val="clear" w:color="auto" w:fill="BFBFBF" w:themeFill="background1" w:themeFillShade="BF"/>
            <w:vAlign w:val="center"/>
          </w:tcPr>
          <w:p w14:paraId="105BFF43"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45C7652"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5A33FE7B" w14:textId="77777777" w:rsidR="00ED374E" w:rsidRPr="004848BA" w:rsidRDefault="00ED374E" w:rsidP="00ED374E">
            <w:pPr>
              <w:rPr>
                <w:b/>
                <w:szCs w:val="20"/>
              </w:rPr>
            </w:pPr>
            <w:r w:rsidRPr="004848BA">
              <w:rPr>
                <w:b/>
                <w:szCs w:val="20"/>
              </w:rPr>
              <w:t>Multiplicity</w:t>
            </w:r>
          </w:p>
        </w:tc>
        <w:tc>
          <w:tcPr>
            <w:tcW w:w="5801" w:type="dxa"/>
            <w:shd w:val="clear" w:color="auto" w:fill="BFBFBF" w:themeFill="background1" w:themeFillShade="BF"/>
            <w:vAlign w:val="center"/>
          </w:tcPr>
          <w:p w14:paraId="17B69498" w14:textId="77777777" w:rsidR="00ED374E" w:rsidRPr="004848BA" w:rsidRDefault="00ED374E" w:rsidP="00ED374E">
            <w:pPr>
              <w:rPr>
                <w:b/>
                <w:szCs w:val="20"/>
              </w:rPr>
            </w:pPr>
            <w:r w:rsidRPr="004848BA">
              <w:rPr>
                <w:b/>
                <w:szCs w:val="20"/>
              </w:rPr>
              <w:t>Description</w:t>
            </w:r>
          </w:p>
        </w:tc>
      </w:tr>
      <w:tr w:rsidR="00ED374E" w:rsidRPr="004848BA" w14:paraId="15A29FD8" w14:textId="77777777" w:rsidTr="00ED374E">
        <w:trPr>
          <w:trHeight w:val="547"/>
        </w:trPr>
        <w:tc>
          <w:tcPr>
            <w:tcW w:w="2358" w:type="dxa"/>
            <w:vAlign w:val="center"/>
          </w:tcPr>
          <w:p w14:paraId="13A4E33B" w14:textId="77777777" w:rsidR="00ED374E" w:rsidRPr="004848BA" w:rsidRDefault="00ED374E" w:rsidP="00ED374E">
            <w:pPr>
              <w:rPr>
                <w:szCs w:val="20"/>
              </w:rPr>
            </w:pPr>
            <w:r w:rsidRPr="004848BA">
              <w:rPr>
                <w:b/>
                <w:szCs w:val="20"/>
              </w:rPr>
              <w:t>id</w:t>
            </w:r>
          </w:p>
        </w:tc>
        <w:tc>
          <w:tcPr>
            <w:tcW w:w="3577" w:type="dxa"/>
            <w:vAlign w:val="center"/>
          </w:tcPr>
          <w:p w14:paraId="37AE14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2C5AB8FD" w14:textId="77777777" w:rsidR="00ED374E" w:rsidRPr="004848BA" w:rsidRDefault="00ED374E" w:rsidP="00ED374E">
            <w:pPr>
              <w:jc w:val="center"/>
              <w:rPr>
                <w:szCs w:val="20"/>
              </w:rPr>
            </w:pPr>
            <w:r w:rsidRPr="004848BA">
              <w:rPr>
                <w:szCs w:val="20"/>
              </w:rPr>
              <w:t>0..1</w:t>
            </w:r>
          </w:p>
        </w:tc>
        <w:tc>
          <w:tcPr>
            <w:tcW w:w="5801" w:type="dxa"/>
            <w:vAlign w:val="center"/>
          </w:tcPr>
          <w:p w14:paraId="2F777A7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Incident instance.</w:t>
            </w:r>
          </w:p>
        </w:tc>
      </w:tr>
      <w:tr w:rsidR="00ED374E" w:rsidRPr="004848BA" w14:paraId="6FCFF96A" w14:textId="77777777" w:rsidTr="00ED374E">
        <w:trPr>
          <w:trHeight w:val="547"/>
        </w:trPr>
        <w:tc>
          <w:tcPr>
            <w:tcW w:w="2358" w:type="dxa"/>
            <w:vAlign w:val="center"/>
          </w:tcPr>
          <w:p w14:paraId="1ADAEF2C" w14:textId="77777777" w:rsidR="00ED374E" w:rsidRPr="004848BA" w:rsidRDefault="00ED374E" w:rsidP="00ED374E">
            <w:pPr>
              <w:rPr>
                <w:szCs w:val="20"/>
              </w:rPr>
            </w:pPr>
            <w:r w:rsidRPr="004848BA">
              <w:rPr>
                <w:b/>
                <w:szCs w:val="20"/>
              </w:rPr>
              <w:t>idref</w:t>
            </w:r>
          </w:p>
        </w:tc>
        <w:tc>
          <w:tcPr>
            <w:tcW w:w="3577" w:type="dxa"/>
            <w:vAlign w:val="center"/>
          </w:tcPr>
          <w:p w14:paraId="5C162C52"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59AF2E9D" w14:textId="77777777" w:rsidR="00ED374E" w:rsidRPr="004848BA" w:rsidRDefault="00ED374E" w:rsidP="00ED374E">
            <w:pPr>
              <w:jc w:val="center"/>
              <w:rPr>
                <w:szCs w:val="20"/>
              </w:rPr>
            </w:pPr>
            <w:r w:rsidRPr="004848BA">
              <w:rPr>
                <w:szCs w:val="20"/>
              </w:rPr>
              <w:t>0..1</w:t>
            </w:r>
          </w:p>
        </w:tc>
        <w:tc>
          <w:tcPr>
            <w:tcW w:w="5801" w:type="dxa"/>
            <w:vAlign w:val="center"/>
          </w:tcPr>
          <w:p w14:paraId="309C1B4C"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Incident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7DCF8D4E" w14:textId="77777777" w:rsidTr="00ED374E">
        <w:trPr>
          <w:trHeight w:val="547"/>
        </w:trPr>
        <w:tc>
          <w:tcPr>
            <w:tcW w:w="2358" w:type="dxa"/>
            <w:vAlign w:val="center"/>
          </w:tcPr>
          <w:p w14:paraId="18A04A4D" w14:textId="77777777" w:rsidR="00ED374E" w:rsidRPr="004848BA" w:rsidRDefault="00ED374E" w:rsidP="00ED374E">
            <w:pPr>
              <w:rPr>
                <w:szCs w:val="20"/>
              </w:rPr>
            </w:pPr>
            <w:r w:rsidRPr="004848BA">
              <w:rPr>
                <w:b/>
                <w:szCs w:val="20"/>
              </w:rPr>
              <w:t>timestamp</w:t>
            </w:r>
          </w:p>
        </w:tc>
        <w:tc>
          <w:tcPr>
            <w:tcW w:w="3577" w:type="dxa"/>
            <w:vAlign w:val="center"/>
          </w:tcPr>
          <w:p w14:paraId="584F29F0"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008BE57" w14:textId="77777777" w:rsidR="00ED374E" w:rsidRPr="004848BA" w:rsidRDefault="00ED374E" w:rsidP="00ED374E">
            <w:pPr>
              <w:jc w:val="center"/>
              <w:rPr>
                <w:szCs w:val="20"/>
              </w:rPr>
            </w:pPr>
            <w:r w:rsidRPr="004848BA">
              <w:rPr>
                <w:szCs w:val="20"/>
              </w:rPr>
              <w:t>0..1</w:t>
            </w:r>
          </w:p>
        </w:tc>
        <w:tc>
          <w:tcPr>
            <w:tcW w:w="5801" w:type="dxa"/>
            <w:vAlign w:val="center"/>
          </w:tcPr>
          <w:p w14:paraId="1A7B0DD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Incident.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Incident instance; when used in conjunction with </w:t>
            </w:r>
            <w:r w:rsidRPr="004848BA">
              <w:rPr>
                <w:color w:val="000000"/>
                <w:szCs w:val="20"/>
              </w:rPr>
              <w:lastRenderedPageBreak/>
              <w:t xml:space="preserve">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Incident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1E6CE81E" w14:textId="77777777" w:rsidR="00ED374E" w:rsidRPr="00434BA0" w:rsidRDefault="00ED374E" w:rsidP="00ED374E">
      <w:pPr>
        <w:pStyle w:val="Heading3"/>
        <w:tabs>
          <w:tab w:val="num" w:pos="720"/>
        </w:tabs>
        <w:spacing w:before="360" w:after="60"/>
      </w:pPr>
      <w:bookmarkStart w:id="86" w:name="_Toc425428424"/>
      <w:bookmarkStart w:id="87" w:name="_Toc429676589"/>
      <w:r w:rsidRPr="00434BA0">
        <w:lastRenderedPageBreak/>
        <w:t>IndicatorBaseType Class</w:t>
      </w:r>
      <w:bookmarkEnd w:id="86"/>
      <w:bookmarkEnd w:id="87"/>
    </w:p>
    <w:p w14:paraId="53118743" w14:textId="77777777" w:rsidR="00ED374E" w:rsidRPr="00434BA0" w:rsidRDefault="00ED374E" w:rsidP="00ED374E">
      <w:pPr>
        <w:spacing w:after="240"/>
      </w:pPr>
      <w:r w:rsidRPr="00434BA0">
        <w:t xml:space="preserve">The </w:t>
      </w:r>
      <w:r w:rsidRPr="00434BA0">
        <w:rPr>
          <w:rFonts w:ascii="Courier New" w:hAnsi="Courier New" w:cs="Courier New"/>
        </w:rPr>
        <w:t>IndicatorBaseType</w:t>
      </w:r>
      <w:r w:rsidRPr="00434BA0">
        <w:t xml:space="preserve"> class </w:t>
      </w:r>
      <w:r>
        <w:t xml:space="preserve">is intended to be extended by a subclass, which </w:t>
      </w:r>
      <w:r w:rsidRPr="00434BA0">
        <w:t>characterize</w:t>
      </w:r>
      <w:r>
        <w:t>s</w:t>
      </w:r>
      <w:r w:rsidRPr="00434BA0">
        <w:t xml:space="preserve"> </w:t>
      </w:r>
      <w:r>
        <w:t>an indicator.  T</w:t>
      </w:r>
      <w:r w:rsidRPr="00434BA0">
        <w:t xml:space="preserve">he decision to </w:t>
      </w:r>
      <w:r>
        <w:t xml:space="preserve">define base classes that are extended – like the </w:t>
      </w:r>
      <w:r w:rsidRPr="00434BA0">
        <w:rPr>
          <w:rFonts w:ascii="Courier New" w:hAnsi="Courier New" w:cs="Courier New"/>
        </w:rPr>
        <w:t>IndicatorBaseType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IndicatorBaseType</w:t>
      </w:r>
      <w:r w:rsidRPr="00434BA0">
        <w:t xml:space="preserve"> class is the </w:t>
      </w:r>
      <w:r>
        <w:rPr>
          <w:rFonts w:ascii="Courier New" w:hAnsi="Courier New" w:cs="Courier New"/>
        </w:rPr>
        <w:t>Indicator</w:t>
      </w:r>
      <w:r w:rsidRPr="00434BA0">
        <w:rPr>
          <w:rFonts w:ascii="Courier New" w:hAnsi="Courier New" w:cs="Courier New"/>
        </w:rPr>
        <w:t>Type</w:t>
      </w:r>
      <w:r w:rsidRPr="00434BA0">
        <w:t xml:space="preserve"> class in the </w:t>
      </w:r>
      <w:r>
        <w:t>Indicator</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4: Indicator</w:t>
        </w:r>
      </w:hyperlink>
      <w:r w:rsidR="00F3583B">
        <w:t>)</w:t>
      </w:r>
      <w:r w:rsidRPr="00434BA0">
        <w:t>.</w:t>
      </w:r>
      <w:r>
        <w:t xml:space="preserve"> The one case where the class SHOULD NOT be extended is when the </w:t>
      </w:r>
      <w:r w:rsidRPr="00434BA0">
        <w:rPr>
          <w:rFonts w:ascii="Courier New" w:hAnsi="Courier New" w:cs="Courier New"/>
        </w:rPr>
        <w:t>IndicatorBaseType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627EF04D" w14:textId="77777777" w:rsidR="00ED374E" w:rsidRPr="00434BA0" w:rsidRDefault="00ED374E" w:rsidP="00ED374E">
      <w:pPr>
        <w:spacing w:after="240"/>
      </w:pPr>
      <w:r w:rsidRPr="00434BA0">
        <w:t xml:space="preserve">The property table of the </w:t>
      </w:r>
      <w:r w:rsidRPr="00434BA0">
        <w:rPr>
          <w:rFonts w:ascii="Courier New" w:hAnsi="Courier New" w:cs="Courier New"/>
        </w:rPr>
        <w:t>IndicatorBaseType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_Ref419330322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5</w:t>
      </w:r>
      <w:r w:rsidRPr="004848BA">
        <w:rPr>
          <w:b/>
          <w:color w:val="0000EE"/>
        </w:rPr>
        <w:fldChar w:fldCharType="end"/>
      </w:r>
      <w:r w:rsidRPr="00434BA0">
        <w:t>.</w:t>
      </w:r>
    </w:p>
    <w:p w14:paraId="3AD5A772" w14:textId="77777777" w:rsidR="00ED374E" w:rsidRPr="00434BA0" w:rsidRDefault="00ED374E" w:rsidP="00707B01">
      <w:pPr>
        <w:pStyle w:val="Caption"/>
        <w:rPr>
          <w:b/>
        </w:rPr>
      </w:pPr>
      <w:bookmarkStart w:id="88" w:name="_Ref419330322"/>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5</w:t>
      </w:r>
      <w:r w:rsidR="00CC675D">
        <w:rPr>
          <w:noProof/>
        </w:rPr>
        <w:fldChar w:fldCharType="end"/>
      </w:r>
      <w:bookmarkEnd w:id="88"/>
      <w:r w:rsidRPr="00434BA0">
        <w:t xml:space="preserve">. Properties of the </w:t>
      </w:r>
      <w:r w:rsidRPr="00434BA0">
        <w:rPr>
          <w:rFonts w:ascii="Courier New" w:hAnsi="Courier New" w:cs="Courier New"/>
        </w:rPr>
        <w:t>IndicatorBaseType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960"/>
        <w:gridCol w:w="1350"/>
        <w:gridCol w:w="6048"/>
      </w:tblGrid>
      <w:tr w:rsidR="00ED374E" w:rsidRPr="004848BA" w14:paraId="0DAB060F" w14:textId="77777777" w:rsidTr="004848BA">
        <w:trPr>
          <w:trHeight w:val="547"/>
        </w:trPr>
        <w:tc>
          <w:tcPr>
            <w:tcW w:w="1818" w:type="dxa"/>
            <w:shd w:val="clear" w:color="auto" w:fill="BFBFBF" w:themeFill="background1" w:themeFillShade="BF"/>
            <w:vAlign w:val="center"/>
          </w:tcPr>
          <w:p w14:paraId="3185825A" w14:textId="77777777" w:rsidR="00ED374E" w:rsidRPr="004848BA" w:rsidRDefault="00ED374E" w:rsidP="00ED374E">
            <w:pPr>
              <w:rPr>
                <w:b/>
                <w:szCs w:val="20"/>
              </w:rPr>
            </w:pPr>
            <w:r w:rsidRPr="004848BA">
              <w:rPr>
                <w:b/>
                <w:szCs w:val="20"/>
              </w:rPr>
              <w:t>Name</w:t>
            </w:r>
          </w:p>
        </w:tc>
        <w:tc>
          <w:tcPr>
            <w:tcW w:w="3960" w:type="dxa"/>
            <w:shd w:val="clear" w:color="auto" w:fill="BFBFBF" w:themeFill="background1" w:themeFillShade="BF"/>
            <w:vAlign w:val="center"/>
          </w:tcPr>
          <w:p w14:paraId="69E68A8A"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C5DB3C9" w14:textId="77777777" w:rsidR="00ED374E" w:rsidRPr="004848BA" w:rsidRDefault="00ED374E" w:rsidP="00ED374E">
            <w:pPr>
              <w:rPr>
                <w:b/>
                <w:szCs w:val="20"/>
              </w:rPr>
            </w:pPr>
            <w:r w:rsidRPr="004848BA">
              <w:rPr>
                <w:b/>
                <w:szCs w:val="20"/>
              </w:rPr>
              <w:t>Multiplicity</w:t>
            </w:r>
          </w:p>
        </w:tc>
        <w:tc>
          <w:tcPr>
            <w:tcW w:w="6048" w:type="dxa"/>
            <w:shd w:val="clear" w:color="auto" w:fill="BFBFBF" w:themeFill="background1" w:themeFillShade="BF"/>
            <w:vAlign w:val="center"/>
          </w:tcPr>
          <w:p w14:paraId="41C71630" w14:textId="77777777" w:rsidR="00ED374E" w:rsidRPr="004848BA" w:rsidRDefault="00ED374E" w:rsidP="00ED374E">
            <w:pPr>
              <w:rPr>
                <w:b/>
                <w:szCs w:val="20"/>
              </w:rPr>
            </w:pPr>
            <w:r w:rsidRPr="004848BA">
              <w:rPr>
                <w:b/>
                <w:szCs w:val="20"/>
              </w:rPr>
              <w:t>Description</w:t>
            </w:r>
          </w:p>
        </w:tc>
      </w:tr>
      <w:tr w:rsidR="00ED374E" w:rsidRPr="004848BA" w14:paraId="2825468B" w14:textId="77777777" w:rsidTr="004848BA">
        <w:trPr>
          <w:trHeight w:val="547"/>
        </w:trPr>
        <w:tc>
          <w:tcPr>
            <w:tcW w:w="1818" w:type="dxa"/>
            <w:vAlign w:val="center"/>
          </w:tcPr>
          <w:p w14:paraId="75142006" w14:textId="77777777" w:rsidR="00ED374E" w:rsidRPr="004848BA" w:rsidRDefault="00ED374E" w:rsidP="00ED374E">
            <w:pPr>
              <w:rPr>
                <w:szCs w:val="20"/>
              </w:rPr>
            </w:pPr>
            <w:r w:rsidRPr="004848BA">
              <w:rPr>
                <w:b/>
                <w:szCs w:val="20"/>
              </w:rPr>
              <w:t>id</w:t>
            </w:r>
          </w:p>
        </w:tc>
        <w:tc>
          <w:tcPr>
            <w:tcW w:w="3960" w:type="dxa"/>
            <w:vAlign w:val="center"/>
          </w:tcPr>
          <w:p w14:paraId="201D7753"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2577696B" w14:textId="77777777" w:rsidR="00ED374E" w:rsidRPr="004848BA" w:rsidRDefault="00ED374E" w:rsidP="00ED374E">
            <w:pPr>
              <w:jc w:val="center"/>
              <w:rPr>
                <w:szCs w:val="20"/>
              </w:rPr>
            </w:pPr>
            <w:r w:rsidRPr="004848BA">
              <w:rPr>
                <w:szCs w:val="20"/>
              </w:rPr>
              <w:t>0..1</w:t>
            </w:r>
          </w:p>
        </w:tc>
        <w:tc>
          <w:tcPr>
            <w:tcW w:w="6048" w:type="dxa"/>
            <w:vAlign w:val="center"/>
          </w:tcPr>
          <w:p w14:paraId="71140589"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Indicator instance.</w:t>
            </w:r>
          </w:p>
        </w:tc>
      </w:tr>
      <w:tr w:rsidR="00ED374E" w:rsidRPr="004848BA" w14:paraId="1BE0BBE9" w14:textId="77777777" w:rsidTr="004848BA">
        <w:trPr>
          <w:trHeight w:val="547"/>
        </w:trPr>
        <w:tc>
          <w:tcPr>
            <w:tcW w:w="1818" w:type="dxa"/>
            <w:vAlign w:val="center"/>
          </w:tcPr>
          <w:p w14:paraId="390FFA05" w14:textId="77777777" w:rsidR="00ED374E" w:rsidRPr="004848BA" w:rsidRDefault="00ED374E" w:rsidP="00ED374E">
            <w:pPr>
              <w:rPr>
                <w:szCs w:val="20"/>
              </w:rPr>
            </w:pPr>
            <w:r w:rsidRPr="004848BA">
              <w:rPr>
                <w:b/>
                <w:szCs w:val="20"/>
              </w:rPr>
              <w:t>idref</w:t>
            </w:r>
          </w:p>
        </w:tc>
        <w:tc>
          <w:tcPr>
            <w:tcW w:w="3960" w:type="dxa"/>
            <w:vAlign w:val="center"/>
          </w:tcPr>
          <w:p w14:paraId="34F75C25"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1096D87A" w14:textId="77777777" w:rsidR="00ED374E" w:rsidRPr="004848BA" w:rsidRDefault="00ED374E" w:rsidP="00ED374E">
            <w:pPr>
              <w:jc w:val="center"/>
              <w:rPr>
                <w:szCs w:val="20"/>
              </w:rPr>
            </w:pPr>
            <w:r w:rsidRPr="004848BA">
              <w:rPr>
                <w:szCs w:val="20"/>
              </w:rPr>
              <w:t>0..1</w:t>
            </w:r>
          </w:p>
        </w:tc>
        <w:tc>
          <w:tcPr>
            <w:tcW w:w="6048" w:type="dxa"/>
            <w:vAlign w:val="center"/>
          </w:tcPr>
          <w:p w14:paraId="05FB7C6B"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an Indicator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2C568EF" w14:textId="77777777" w:rsidTr="004848BA">
        <w:trPr>
          <w:trHeight w:val="547"/>
        </w:trPr>
        <w:tc>
          <w:tcPr>
            <w:tcW w:w="1818" w:type="dxa"/>
            <w:vAlign w:val="center"/>
          </w:tcPr>
          <w:p w14:paraId="1795A57A" w14:textId="77777777" w:rsidR="00ED374E" w:rsidRPr="004848BA" w:rsidRDefault="00ED374E" w:rsidP="00ED374E">
            <w:pPr>
              <w:rPr>
                <w:szCs w:val="20"/>
              </w:rPr>
            </w:pPr>
            <w:r w:rsidRPr="004848BA">
              <w:rPr>
                <w:b/>
                <w:szCs w:val="20"/>
              </w:rPr>
              <w:t>timestamp</w:t>
            </w:r>
          </w:p>
        </w:tc>
        <w:tc>
          <w:tcPr>
            <w:tcW w:w="3960" w:type="dxa"/>
            <w:vAlign w:val="center"/>
          </w:tcPr>
          <w:p w14:paraId="62F9E5E7"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7F5ABAE" w14:textId="77777777" w:rsidR="00ED374E" w:rsidRPr="004848BA" w:rsidRDefault="00ED374E" w:rsidP="00ED374E">
            <w:pPr>
              <w:jc w:val="center"/>
              <w:rPr>
                <w:szCs w:val="20"/>
              </w:rPr>
            </w:pPr>
            <w:r w:rsidRPr="004848BA">
              <w:rPr>
                <w:szCs w:val="20"/>
              </w:rPr>
              <w:t>0..1</w:t>
            </w:r>
          </w:p>
        </w:tc>
        <w:tc>
          <w:tcPr>
            <w:tcW w:w="6048" w:type="dxa"/>
            <w:vAlign w:val="center"/>
          </w:tcPr>
          <w:p w14:paraId="16C8071C"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an Indicator.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Indicator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an Indicator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A574F4C" w14:textId="77777777" w:rsidR="00ED374E" w:rsidRPr="00434BA0" w:rsidRDefault="00ED374E" w:rsidP="00ED374E">
      <w:pPr>
        <w:pStyle w:val="Heading3"/>
        <w:tabs>
          <w:tab w:val="num" w:pos="720"/>
        </w:tabs>
        <w:spacing w:before="360" w:after="60"/>
      </w:pPr>
      <w:bookmarkStart w:id="89" w:name="_Toc425428425"/>
      <w:bookmarkStart w:id="90" w:name="_Toc429676590"/>
      <w:r w:rsidRPr="00434BA0">
        <w:lastRenderedPageBreak/>
        <w:t>ThreatActorBaseType Class</w:t>
      </w:r>
      <w:bookmarkEnd w:id="89"/>
      <w:bookmarkEnd w:id="90"/>
    </w:p>
    <w:p w14:paraId="4289F279" w14:textId="77777777" w:rsidR="00ED374E" w:rsidRPr="00434BA0" w:rsidRDefault="00ED374E" w:rsidP="00ED374E">
      <w:pPr>
        <w:spacing w:after="240"/>
      </w:pPr>
      <w:r w:rsidRPr="00434BA0">
        <w:t xml:space="preserve">The </w:t>
      </w:r>
      <w:r w:rsidRPr="00434BA0">
        <w:rPr>
          <w:rFonts w:ascii="Courier New" w:hAnsi="Courier New" w:cs="Courier New"/>
        </w:rPr>
        <w:t>ThreatActorBaseType</w:t>
      </w:r>
      <w:r w:rsidRPr="00434BA0">
        <w:t xml:space="preserve"> class </w:t>
      </w:r>
      <w:r>
        <w:t xml:space="preserve">is intended to be extended by a subclass, which </w:t>
      </w:r>
      <w:r w:rsidRPr="00434BA0">
        <w:t>characterize</w:t>
      </w:r>
      <w:r>
        <w:t>s</w:t>
      </w:r>
      <w:r w:rsidRPr="00434BA0">
        <w:t xml:space="preserve"> </w:t>
      </w:r>
      <w:r>
        <w:t>a threat actor.  T</w:t>
      </w:r>
      <w:r w:rsidRPr="00434BA0">
        <w:t xml:space="preserve">he decision to </w:t>
      </w:r>
      <w:r>
        <w:t xml:space="preserve">define base classes that are extended – like the </w:t>
      </w:r>
      <w:r w:rsidRPr="00434BA0">
        <w:rPr>
          <w:rFonts w:ascii="Courier New" w:hAnsi="Courier New" w:cs="Courier New"/>
        </w:rPr>
        <w:t>ThreatActorBaseType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ThreatActorBaseType</w:t>
      </w:r>
      <w:r w:rsidRPr="00434BA0">
        <w:t xml:space="preserve"> class is the </w:t>
      </w:r>
      <w:r>
        <w:rPr>
          <w:rFonts w:ascii="Courier New" w:hAnsi="Courier New" w:cs="Courier New"/>
        </w:rPr>
        <w:t>ThreatActor</w:t>
      </w:r>
      <w:r w:rsidRPr="00434BA0">
        <w:rPr>
          <w:rFonts w:ascii="Courier New" w:hAnsi="Courier New" w:cs="Courier New"/>
        </w:rPr>
        <w:t>Type</w:t>
      </w:r>
      <w:r w:rsidRPr="00434BA0">
        <w:t xml:space="preserve"> class in the </w:t>
      </w:r>
      <w:r>
        <w:t>Threat Actor</w:t>
      </w:r>
      <w:r w:rsidRPr="00434BA0">
        <w:t xml:space="preserve"> data model </w:t>
      </w:r>
      <w:r w:rsidR="00F3583B">
        <w:t xml:space="preserve">(see </w:t>
      </w:r>
      <w:hyperlink w:anchor="AdditionalArtifacts" w:history="1">
        <w:r w:rsidR="00F3583B" w:rsidRPr="00A8141F">
          <w:rPr>
            <w:rStyle w:val="Hyperlink"/>
            <w:i/>
          </w:rPr>
          <w:t xml:space="preserve">STIX Version 1.2.1 Part </w:t>
        </w:r>
        <w:r w:rsidR="00F3583B">
          <w:rPr>
            <w:rStyle w:val="Hyperlink"/>
            <w:i/>
          </w:rPr>
          <w:t>7: Threat Actor</w:t>
        </w:r>
      </w:hyperlink>
      <w:r w:rsidR="00F3583B">
        <w:t>)</w:t>
      </w:r>
      <w:r w:rsidRPr="00434BA0">
        <w:t>.</w:t>
      </w:r>
      <w:r>
        <w:t xml:space="preserve"> The one case where the class SHOULD NOT be extended is when the </w:t>
      </w:r>
      <w:r w:rsidRPr="00434BA0">
        <w:rPr>
          <w:rFonts w:ascii="Courier New" w:hAnsi="Courier New" w:cs="Courier New"/>
        </w:rPr>
        <w:t>ThreatActorBaseType</w:t>
      </w:r>
      <w:r w:rsidRPr="00434BA0">
        <w:t xml:space="preserve"> class</w:t>
      </w:r>
      <w:r>
        <w:t xml:space="preserve"> is used as a reference via its </w:t>
      </w:r>
      <w:r w:rsidRPr="00FA7AE4">
        <w:rPr>
          <w:rFonts w:ascii="Courier New" w:hAnsi="Courier New" w:cs="Courier New"/>
        </w:rPr>
        <w:t>idref</w:t>
      </w:r>
      <w:r>
        <w:t xml:space="preserve"> property.</w:t>
      </w:r>
    </w:p>
    <w:p w14:paraId="4127D9F5" w14:textId="77777777" w:rsidR="00ED374E" w:rsidRPr="00434BA0" w:rsidRDefault="00ED374E" w:rsidP="00ED374E">
      <w:pPr>
        <w:spacing w:after="240"/>
      </w:pPr>
      <w:r w:rsidRPr="00434BA0">
        <w:t xml:space="preserve">The property table of the </w:t>
      </w:r>
      <w:r w:rsidRPr="00434BA0">
        <w:rPr>
          <w:rFonts w:ascii="Courier New" w:hAnsi="Courier New" w:cs="Courier New"/>
        </w:rPr>
        <w:t>ThreatActorBaseType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_Ref419330334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6</w:t>
      </w:r>
      <w:r w:rsidRPr="004848BA">
        <w:rPr>
          <w:b/>
          <w:color w:val="0000EE"/>
        </w:rPr>
        <w:fldChar w:fldCharType="end"/>
      </w:r>
      <w:r w:rsidRPr="00434BA0">
        <w:t>.</w:t>
      </w:r>
    </w:p>
    <w:p w14:paraId="30E16937" w14:textId="77777777" w:rsidR="00ED374E" w:rsidRPr="00434BA0" w:rsidRDefault="00ED374E" w:rsidP="00707B01">
      <w:pPr>
        <w:pStyle w:val="Caption"/>
        <w:rPr>
          <w:b/>
        </w:rPr>
      </w:pPr>
      <w:bookmarkStart w:id="91" w:name="_Ref419330334"/>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6</w:t>
      </w:r>
      <w:r w:rsidR="00CC675D">
        <w:rPr>
          <w:noProof/>
        </w:rPr>
        <w:fldChar w:fldCharType="end"/>
      </w:r>
      <w:bookmarkEnd w:id="91"/>
      <w:r w:rsidRPr="00434BA0">
        <w:t xml:space="preserve">. Properties of the </w:t>
      </w:r>
      <w:r w:rsidRPr="00434BA0">
        <w:rPr>
          <w:rFonts w:ascii="Courier New" w:hAnsi="Courier New" w:cs="Courier New"/>
        </w:rPr>
        <w:t>ThreatActorBaseType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6053"/>
      </w:tblGrid>
      <w:tr w:rsidR="00ED374E" w:rsidRPr="004848BA" w14:paraId="6F9BA0C3" w14:textId="77777777" w:rsidTr="00ED374E">
        <w:trPr>
          <w:trHeight w:val="547"/>
        </w:trPr>
        <w:tc>
          <w:tcPr>
            <w:tcW w:w="2358" w:type="dxa"/>
            <w:shd w:val="clear" w:color="auto" w:fill="BFBFBF" w:themeFill="background1" w:themeFillShade="BF"/>
            <w:vAlign w:val="center"/>
          </w:tcPr>
          <w:p w14:paraId="528E3B52" w14:textId="77777777" w:rsidR="00ED374E" w:rsidRPr="004848BA" w:rsidRDefault="00ED374E" w:rsidP="00ED374E">
            <w:pPr>
              <w:rPr>
                <w:b/>
                <w:szCs w:val="20"/>
              </w:rPr>
            </w:pPr>
            <w:r w:rsidRPr="004848BA">
              <w:rPr>
                <w:b/>
                <w:szCs w:val="20"/>
              </w:rPr>
              <w:t>Name</w:t>
            </w:r>
          </w:p>
        </w:tc>
        <w:tc>
          <w:tcPr>
            <w:tcW w:w="3577" w:type="dxa"/>
            <w:shd w:val="clear" w:color="auto" w:fill="BFBFBF" w:themeFill="background1" w:themeFillShade="BF"/>
            <w:vAlign w:val="center"/>
          </w:tcPr>
          <w:p w14:paraId="3586988C" w14:textId="77777777" w:rsidR="00ED374E" w:rsidRPr="004848BA" w:rsidRDefault="00ED374E" w:rsidP="00ED374E">
            <w:pPr>
              <w:rPr>
                <w:b/>
                <w:szCs w:val="20"/>
              </w:rPr>
            </w:pPr>
            <w:r w:rsidRPr="004848BA">
              <w:rPr>
                <w:b/>
                <w:szCs w:val="20"/>
              </w:rPr>
              <w:t>Type</w:t>
            </w:r>
          </w:p>
        </w:tc>
        <w:tc>
          <w:tcPr>
            <w:tcW w:w="1440" w:type="dxa"/>
            <w:shd w:val="clear" w:color="auto" w:fill="BFBFBF" w:themeFill="background1" w:themeFillShade="BF"/>
            <w:vAlign w:val="center"/>
          </w:tcPr>
          <w:p w14:paraId="079711F2" w14:textId="77777777" w:rsidR="00ED374E" w:rsidRPr="004848BA" w:rsidRDefault="00ED374E" w:rsidP="00ED374E">
            <w:pPr>
              <w:rPr>
                <w:b/>
                <w:szCs w:val="20"/>
              </w:rPr>
            </w:pPr>
            <w:r w:rsidRPr="004848BA">
              <w:rPr>
                <w:b/>
                <w:szCs w:val="20"/>
              </w:rPr>
              <w:t>Multiplicity</w:t>
            </w:r>
          </w:p>
        </w:tc>
        <w:tc>
          <w:tcPr>
            <w:tcW w:w="6053" w:type="dxa"/>
            <w:shd w:val="clear" w:color="auto" w:fill="BFBFBF" w:themeFill="background1" w:themeFillShade="BF"/>
            <w:vAlign w:val="center"/>
          </w:tcPr>
          <w:p w14:paraId="499837A5" w14:textId="77777777" w:rsidR="00ED374E" w:rsidRPr="004848BA" w:rsidRDefault="00ED374E" w:rsidP="00ED374E">
            <w:pPr>
              <w:rPr>
                <w:b/>
                <w:szCs w:val="20"/>
              </w:rPr>
            </w:pPr>
            <w:r w:rsidRPr="004848BA">
              <w:rPr>
                <w:b/>
                <w:szCs w:val="20"/>
              </w:rPr>
              <w:t>Description</w:t>
            </w:r>
          </w:p>
        </w:tc>
      </w:tr>
      <w:tr w:rsidR="00ED374E" w:rsidRPr="004848BA" w14:paraId="27A15E1D" w14:textId="77777777" w:rsidTr="00ED374E">
        <w:trPr>
          <w:trHeight w:val="547"/>
        </w:trPr>
        <w:tc>
          <w:tcPr>
            <w:tcW w:w="2358" w:type="dxa"/>
            <w:vAlign w:val="center"/>
          </w:tcPr>
          <w:p w14:paraId="4073414A" w14:textId="77777777" w:rsidR="00ED374E" w:rsidRPr="004848BA" w:rsidRDefault="00ED374E" w:rsidP="00ED374E">
            <w:pPr>
              <w:rPr>
                <w:szCs w:val="20"/>
              </w:rPr>
            </w:pPr>
            <w:r w:rsidRPr="004848BA">
              <w:rPr>
                <w:b/>
                <w:szCs w:val="20"/>
              </w:rPr>
              <w:t>id</w:t>
            </w:r>
          </w:p>
        </w:tc>
        <w:tc>
          <w:tcPr>
            <w:tcW w:w="3577" w:type="dxa"/>
            <w:vAlign w:val="center"/>
          </w:tcPr>
          <w:p w14:paraId="209C95D1"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322C35EA" w14:textId="77777777" w:rsidR="00ED374E" w:rsidRPr="004848BA" w:rsidRDefault="00ED374E" w:rsidP="00ED374E">
            <w:pPr>
              <w:jc w:val="center"/>
              <w:rPr>
                <w:szCs w:val="20"/>
              </w:rPr>
            </w:pPr>
            <w:r w:rsidRPr="004848BA">
              <w:rPr>
                <w:szCs w:val="20"/>
              </w:rPr>
              <w:t>0..1</w:t>
            </w:r>
          </w:p>
        </w:tc>
        <w:tc>
          <w:tcPr>
            <w:tcW w:w="6053" w:type="dxa"/>
            <w:vAlign w:val="center"/>
          </w:tcPr>
          <w:p w14:paraId="651D1451"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Threat Actor instance.</w:t>
            </w:r>
          </w:p>
        </w:tc>
      </w:tr>
      <w:tr w:rsidR="00ED374E" w:rsidRPr="004848BA" w14:paraId="5822C3B8" w14:textId="77777777" w:rsidTr="00ED374E">
        <w:trPr>
          <w:trHeight w:val="547"/>
        </w:trPr>
        <w:tc>
          <w:tcPr>
            <w:tcW w:w="2358" w:type="dxa"/>
            <w:vAlign w:val="center"/>
          </w:tcPr>
          <w:p w14:paraId="74A44D95" w14:textId="77777777" w:rsidR="00ED374E" w:rsidRPr="004848BA" w:rsidRDefault="00ED374E" w:rsidP="00ED374E">
            <w:pPr>
              <w:rPr>
                <w:szCs w:val="20"/>
              </w:rPr>
            </w:pPr>
            <w:r w:rsidRPr="004848BA">
              <w:rPr>
                <w:b/>
                <w:szCs w:val="20"/>
              </w:rPr>
              <w:t>idref</w:t>
            </w:r>
          </w:p>
        </w:tc>
        <w:tc>
          <w:tcPr>
            <w:tcW w:w="3577" w:type="dxa"/>
            <w:vAlign w:val="center"/>
          </w:tcPr>
          <w:p w14:paraId="5E413F2B"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440" w:type="dxa"/>
            <w:vAlign w:val="center"/>
          </w:tcPr>
          <w:p w14:paraId="08214026" w14:textId="77777777" w:rsidR="00ED374E" w:rsidRPr="004848BA" w:rsidRDefault="00ED374E" w:rsidP="00ED374E">
            <w:pPr>
              <w:jc w:val="center"/>
              <w:rPr>
                <w:szCs w:val="20"/>
              </w:rPr>
            </w:pPr>
            <w:r w:rsidRPr="004848BA">
              <w:rPr>
                <w:szCs w:val="20"/>
              </w:rPr>
              <w:t>0..1</w:t>
            </w:r>
          </w:p>
        </w:tc>
        <w:tc>
          <w:tcPr>
            <w:tcW w:w="6053" w:type="dxa"/>
            <w:vAlign w:val="center"/>
          </w:tcPr>
          <w:p w14:paraId="7EA69804"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Threat Actor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1C13A876" w14:textId="77777777" w:rsidTr="00ED374E">
        <w:trPr>
          <w:trHeight w:val="547"/>
        </w:trPr>
        <w:tc>
          <w:tcPr>
            <w:tcW w:w="2358" w:type="dxa"/>
            <w:vAlign w:val="center"/>
          </w:tcPr>
          <w:p w14:paraId="48BB43D5" w14:textId="77777777" w:rsidR="00ED374E" w:rsidRPr="004848BA" w:rsidRDefault="00ED374E" w:rsidP="00ED374E">
            <w:pPr>
              <w:rPr>
                <w:szCs w:val="20"/>
              </w:rPr>
            </w:pPr>
            <w:r w:rsidRPr="004848BA">
              <w:rPr>
                <w:b/>
                <w:szCs w:val="20"/>
              </w:rPr>
              <w:t>timestamp</w:t>
            </w:r>
          </w:p>
        </w:tc>
        <w:tc>
          <w:tcPr>
            <w:tcW w:w="3577" w:type="dxa"/>
            <w:vAlign w:val="center"/>
          </w:tcPr>
          <w:p w14:paraId="532621F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440" w:type="dxa"/>
            <w:vAlign w:val="center"/>
          </w:tcPr>
          <w:p w14:paraId="78F2B80E" w14:textId="77777777" w:rsidR="00ED374E" w:rsidRPr="004848BA" w:rsidRDefault="00ED374E" w:rsidP="00ED374E">
            <w:pPr>
              <w:jc w:val="center"/>
              <w:rPr>
                <w:szCs w:val="20"/>
              </w:rPr>
            </w:pPr>
            <w:r w:rsidRPr="004848BA">
              <w:rPr>
                <w:szCs w:val="20"/>
              </w:rPr>
              <w:t>0..1</w:t>
            </w:r>
          </w:p>
        </w:tc>
        <w:tc>
          <w:tcPr>
            <w:tcW w:w="6053" w:type="dxa"/>
            <w:vAlign w:val="center"/>
          </w:tcPr>
          <w:p w14:paraId="128BE66D"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Threat Actor.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Threat Actor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Threat Actor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9326792" w14:textId="77777777" w:rsidR="00ED374E" w:rsidRPr="00434BA0" w:rsidRDefault="00ED374E" w:rsidP="00ED374E">
      <w:pPr>
        <w:pStyle w:val="Heading3"/>
        <w:tabs>
          <w:tab w:val="num" w:pos="720"/>
        </w:tabs>
        <w:spacing w:before="360" w:after="60"/>
      </w:pPr>
      <w:bookmarkStart w:id="92" w:name="_Ref399244418"/>
      <w:bookmarkStart w:id="93" w:name="_Toc425428426"/>
      <w:bookmarkStart w:id="94" w:name="_Toc429676591"/>
      <w:r w:rsidRPr="00434BA0">
        <w:t>TTPBaseType Class</w:t>
      </w:r>
      <w:bookmarkEnd w:id="92"/>
      <w:bookmarkEnd w:id="93"/>
      <w:bookmarkEnd w:id="94"/>
    </w:p>
    <w:p w14:paraId="5DBC286D" w14:textId="77777777" w:rsidR="00ED374E" w:rsidRPr="00434BA0" w:rsidRDefault="00ED374E" w:rsidP="00ED374E">
      <w:pPr>
        <w:spacing w:after="240"/>
      </w:pPr>
      <w:r w:rsidRPr="00434BA0">
        <w:t xml:space="preserve">The </w:t>
      </w:r>
      <w:r w:rsidRPr="00434BA0">
        <w:rPr>
          <w:rFonts w:ascii="Courier New" w:hAnsi="Courier New" w:cs="Courier New"/>
        </w:rPr>
        <w:t>TTPBaseType</w:t>
      </w:r>
      <w:r w:rsidRPr="00434BA0">
        <w:t xml:space="preserve"> class </w:t>
      </w:r>
      <w:r>
        <w:t xml:space="preserve">is intended to be extended by a subclass, which </w:t>
      </w:r>
      <w:r w:rsidRPr="00434BA0">
        <w:t>characterize</w:t>
      </w:r>
      <w:r>
        <w:t>s</w:t>
      </w:r>
      <w:r w:rsidRPr="00434BA0">
        <w:t xml:space="preserve"> </w:t>
      </w:r>
      <w:r>
        <w:t>a TTP.  T</w:t>
      </w:r>
      <w:r w:rsidRPr="00434BA0">
        <w:t xml:space="preserve">he decision to </w:t>
      </w:r>
      <w:r>
        <w:t xml:space="preserve">define base classes that are extended – like the </w:t>
      </w:r>
      <w:r w:rsidRPr="00434BA0">
        <w:rPr>
          <w:rFonts w:ascii="Courier New" w:hAnsi="Courier New" w:cs="Courier New"/>
        </w:rPr>
        <w:t>TTPBaseType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sidRPr="00434BA0">
        <w:rPr>
          <w:rFonts w:ascii="Courier New" w:hAnsi="Courier New" w:cs="Courier New"/>
        </w:rPr>
        <w:t>TTPBaseType</w:t>
      </w:r>
      <w:r w:rsidRPr="00434BA0">
        <w:t xml:space="preserve"> class is the </w:t>
      </w:r>
      <w:r>
        <w:rPr>
          <w:rFonts w:ascii="Courier New" w:hAnsi="Courier New" w:cs="Courier New"/>
        </w:rPr>
        <w:t>TTP</w:t>
      </w:r>
      <w:r w:rsidRPr="00434BA0">
        <w:rPr>
          <w:rFonts w:ascii="Courier New" w:hAnsi="Courier New" w:cs="Courier New"/>
        </w:rPr>
        <w:t>Type</w:t>
      </w:r>
      <w:r w:rsidRPr="00434BA0">
        <w:t xml:space="preserve"> class in the </w:t>
      </w:r>
      <w:r>
        <w:t>TTP</w:t>
      </w:r>
      <w:r w:rsidRPr="00434BA0">
        <w:t xml:space="preserve"> data model</w:t>
      </w:r>
      <w:r w:rsidR="00F3583B">
        <w:t xml:space="preserve"> (see </w:t>
      </w:r>
      <w:hyperlink w:anchor="AdditionalArtifacts" w:history="1">
        <w:r w:rsidR="00F3583B" w:rsidRPr="00A8141F">
          <w:rPr>
            <w:rStyle w:val="Hyperlink"/>
            <w:i/>
          </w:rPr>
          <w:t xml:space="preserve">STIX Version 1.2.1 Part </w:t>
        </w:r>
        <w:r w:rsidR="00F3583B">
          <w:rPr>
            <w:rStyle w:val="Hyperlink"/>
            <w:i/>
          </w:rPr>
          <w:t>5: TTP</w:t>
        </w:r>
      </w:hyperlink>
      <w:r w:rsidR="00F3583B">
        <w:t>)</w:t>
      </w:r>
      <w:r w:rsidRPr="00434BA0">
        <w:t>.</w:t>
      </w:r>
      <w:r>
        <w:t xml:space="preserve"> The one case where the class SHOULD NOT be extended is when the </w:t>
      </w:r>
      <w:r w:rsidRPr="00434BA0">
        <w:rPr>
          <w:rFonts w:ascii="Courier New" w:hAnsi="Courier New" w:cs="Courier New"/>
        </w:rPr>
        <w:t>TTPBaseType</w:t>
      </w:r>
      <w:r w:rsidRPr="00434BA0">
        <w:t xml:space="preserve"> class</w:t>
      </w:r>
      <w:r>
        <w:t xml:space="preserve"> is used as a reference via its </w:t>
      </w:r>
      <w:r w:rsidRPr="00FA7AE4">
        <w:rPr>
          <w:rFonts w:ascii="Courier New" w:hAnsi="Courier New" w:cs="Courier New"/>
        </w:rPr>
        <w:t>idref</w:t>
      </w:r>
      <w:r>
        <w:t xml:space="preserve"> property.</w:t>
      </w:r>
    </w:p>
    <w:p w14:paraId="1667B604" w14:textId="77777777" w:rsidR="00ED374E" w:rsidRPr="00434BA0" w:rsidRDefault="00ED374E" w:rsidP="00ED374E">
      <w:pPr>
        <w:spacing w:after="240"/>
      </w:pPr>
      <w:r w:rsidRPr="00434BA0">
        <w:lastRenderedPageBreak/>
        <w:t xml:space="preserve">The property table of the </w:t>
      </w:r>
      <w:r w:rsidRPr="00434BA0">
        <w:rPr>
          <w:rFonts w:ascii="Courier New" w:hAnsi="Courier New" w:cs="Courier New"/>
        </w:rPr>
        <w:t>TTPBaseType</w:t>
      </w:r>
      <w:r w:rsidRPr="00434BA0">
        <w:t xml:space="preserve"> base class is given in</w:t>
      </w:r>
      <w:r>
        <w:t xml:space="preserve"> </w:t>
      </w:r>
      <w:r w:rsidRPr="00A770DB">
        <w:rPr>
          <w:b/>
          <w:color w:val="0000EE"/>
        </w:rPr>
        <w:fldChar w:fldCharType="begin"/>
      </w:r>
      <w:r w:rsidRPr="00A770DB">
        <w:rPr>
          <w:b/>
          <w:color w:val="0000EE"/>
        </w:rPr>
        <w:instrText xml:space="preserve"> REF _Ref419330350 \h </w:instrText>
      </w:r>
      <w:r w:rsidR="00A770DB">
        <w:rPr>
          <w:b/>
          <w:color w:val="0000EE"/>
        </w:rPr>
        <w:instrText xml:space="preserve"> \* MERGEFORMAT </w:instrText>
      </w:r>
      <w:r w:rsidRPr="00A770DB">
        <w:rPr>
          <w:b/>
          <w:color w:val="0000EE"/>
        </w:rPr>
      </w:r>
      <w:r w:rsidRPr="00A770D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7</w:t>
      </w:r>
      <w:r w:rsidRPr="00A770DB">
        <w:rPr>
          <w:b/>
          <w:color w:val="0000EE"/>
        </w:rPr>
        <w:fldChar w:fldCharType="end"/>
      </w:r>
      <w:r w:rsidRPr="00434BA0">
        <w:t>.</w:t>
      </w:r>
    </w:p>
    <w:p w14:paraId="23BE77D2" w14:textId="77777777" w:rsidR="00ED374E" w:rsidRPr="00434BA0" w:rsidRDefault="00ED374E" w:rsidP="00707B01">
      <w:pPr>
        <w:pStyle w:val="Caption"/>
        <w:rPr>
          <w:b/>
        </w:rPr>
      </w:pPr>
      <w:bookmarkStart w:id="95" w:name="_Ref419330350"/>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7</w:t>
      </w:r>
      <w:r w:rsidR="00CC675D">
        <w:rPr>
          <w:noProof/>
        </w:rPr>
        <w:fldChar w:fldCharType="end"/>
      </w:r>
      <w:bookmarkEnd w:id="95"/>
      <w:r w:rsidRPr="00434BA0">
        <w:t xml:space="preserve">. Properties of the </w:t>
      </w:r>
      <w:r w:rsidRPr="00434BA0">
        <w:rPr>
          <w:rFonts w:ascii="Courier New" w:hAnsi="Courier New" w:cs="Courier New"/>
        </w:rPr>
        <w:t>TTPBaseType</w:t>
      </w:r>
      <w:r w:rsidRPr="00434BA0">
        <w:t xml:space="preserve"> base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600"/>
        <w:gridCol w:w="1350"/>
        <w:gridCol w:w="6768"/>
      </w:tblGrid>
      <w:tr w:rsidR="00ED374E" w:rsidRPr="004848BA" w14:paraId="0BA4BDA3" w14:textId="77777777" w:rsidTr="004848BA">
        <w:trPr>
          <w:trHeight w:val="547"/>
        </w:trPr>
        <w:tc>
          <w:tcPr>
            <w:tcW w:w="1458" w:type="dxa"/>
            <w:shd w:val="clear" w:color="auto" w:fill="BFBFBF" w:themeFill="background1" w:themeFillShade="BF"/>
            <w:vAlign w:val="center"/>
          </w:tcPr>
          <w:p w14:paraId="5D0767E3" w14:textId="77777777" w:rsidR="00ED374E" w:rsidRPr="004848BA" w:rsidRDefault="00ED374E" w:rsidP="00ED374E">
            <w:pPr>
              <w:rPr>
                <w:b/>
                <w:szCs w:val="20"/>
              </w:rPr>
            </w:pPr>
            <w:r w:rsidRPr="004848BA">
              <w:rPr>
                <w:b/>
                <w:szCs w:val="20"/>
              </w:rPr>
              <w:t>Name</w:t>
            </w:r>
          </w:p>
        </w:tc>
        <w:tc>
          <w:tcPr>
            <w:tcW w:w="3600" w:type="dxa"/>
            <w:shd w:val="clear" w:color="auto" w:fill="BFBFBF" w:themeFill="background1" w:themeFillShade="BF"/>
            <w:vAlign w:val="center"/>
          </w:tcPr>
          <w:p w14:paraId="00295CF0"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4DDF2520" w14:textId="77777777" w:rsidR="00ED374E" w:rsidRPr="004848BA" w:rsidRDefault="00ED374E" w:rsidP="00ED374E">
            <w:pPr>
              <w:rPr>
                <w:b/>
                <w:szCs w:val="20"/>
              </w:rPr>
            </w:pPr>
            <w:r w:rsidRPr="004848BA">
              <w:rPr>
                <w:b/>
                <w:szCs w:val="20"/>
              </w:rPr>
              <w:t>Multiplicity</w:t>
            </w:r>
          </w:p>
        </w:tc>
        <w:tc>
          <w:tcPr>
            <w:tcW w:w="6768" w:type="dxa"/>
            <w:shd w:val="clear" w:color="auto" w:fill="BFBFBF" w:themeFill="background1" w:themeFillShade="BF"/>
            <w:vAlign w:val="center"/>
          </w:tcPr>
          <w:p w14:paraId="04A0107A" w14:textId="77777777" w:rsidR="00ED374E" w:rsidRPr="004848BA" w:rsidRDefault="00ED374E" w:rsidP="00ED374E">
            <w:pPr>
              <w:rPr>
                <w:b/>
                <w:szCs w:val="20"/>
              </w:rPr>
            </w:pPr>
            <w:r w:rsidRPr="004848BA">
              <w:rPr>
                <w:b/>
                <w:szCs w:val="20"/>
              </w:rPr>
              <w:t>Description</w:t>
            </w:r>
          </w:p>
        </w:tc>
      </w:tr>
      <w:tr w:rsidR="00ED374E" w:rsidRPr="004848BA" w14:paraId="07BF0B8D" w14:textId="77777777" w:rsidTr="004848BA">
        <w:trPr>
          <w:trHeight w:val="547"/>
        </w:trPr>
        <w:tc>
          <w:tcPr>
            <w:tcW w:w="1458" w:type="dxa"/>
            <w:vAlign w:val="center"/>
          </w:tcPr>
          <w:p w14:paraId="4A0BDB39" w14:textId="77777777" w:rsidR="00ED374E" w:rsidRPr="004848BA" w:rsidRDefault="00ED374E" w:rsidP="00ED374E">
            <w:pPr>
              <w:rPr>
                <w:szCs w:val="20"/>
              </w:rPr>
            </w:pPr>
            <w:r w:rsidRPr="004848BA">
              <w:rPr>
                <w:b/>
                <w:szCs w:val="20"/>
              </w:rPr>
              <w:t>id</w:t>
            </w:r>
          </w:p>
        </w:tc>
        <w:tc>
          <w:tcPr>
            <w:tcW w:w="3600" w:type="dxa"/>
            <w:vAlign w:val="center"/>
          </w:tcPr>
          <w:p w14:paraId="43E5FEB6"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69696042" w14:textId="77777777" w:rsidR="00ED374E" w:rsidRPr="004848BA" w:rsidRDefault="00ED374E" w:rsidP="00ED374E">
            <w:pPr>
              <w:jc w:val="center"/>
              <w:rPr>
                <w:szCs w:val="20"/>
              </w:rPr>
            </w:pPr>
            <w:r w:rsidRPr="004848BA">
              <w:rPr>
                <w:szCs w:val="20"/>
              </w:rPr>
              <w:t>0..1</w:t>
            </w:r>
          </w:p>
        </w:tc>
        <w:tc>
          <w:tcPr>
            <w:tcW w:w="6768" w:type="dxa"/>
            <w:vAlign w:val="center"/>
          </w:tcPr>
          <w:p w14:paraId="0A9EC382"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w:t>
            </w:r>
            <w:r w:rsidRPr="004848BA">
              <w:rPr>
                <w:color w:val="000000"/>
                <w:szCs w:val="20"/>
              </w:rPr>
              <w:t xml:space="preserve"> property specifies a globally unique identifier for the TTP instance.</w:t>
            </w:r>
          </w:p>
        </w:tc>
      </w:tr>
      <w:tr w:rsidR="00ED374E" w:rsidRPr="004848BA" w14:paraId="74E4CF58" w14:textId="77777777" w:rsidTr="004848BA">
        <w:trPr>
          <w:trHeight w:val="547"/>
        </w:trPr>
        <w:tc>
          <w:tcPr>
            <w:tcW w:w="1458" w:type="dxa"/>
            <w:vAlign w:val="center"/>
          </w:tcPr>
          <w:p w14:paraId="472AD1FA" w14:textId="77777777" w:rsidR="00ED374E" w:rsidRPr="004848BA" w:rsidRDefault="00ED374E" w:rsidP="00ED374E">
            <w:pPr>
              <w:rPr>
                <w:szCs w:val="20"/>
              </w:rPr>
            </w:pPr>
            <w:r w:rsidRPr="004848BA">
              <w:rPr>
                <w:b/>
                <w:szCs w:val="20"/>
              </w:rPr>
              <w:t>idref</w:t>
            </w:r>
          </w:p>
        </w:tc>
        <w:tc>
          <w:tcPr>
            <w:tcW w:w="3600" w:type="dxa"/>
            <w:vAlign w:val="center"/>
          </w:tcPr>
          <w:p w14:paraId="50C62EA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basicDataTypes:QualifiedName</w:t>
            </w:r>
          </w:p>
        </w:tc>
        <w:tc>
          <w:tcPr>
            <w:tcW w:w="1350" w:type="dxa"/>
            <w:vAlign w:val="center"/>
          </w:tcPr>
          <w:p w14:paraId="5DF967EE" w14:textId="77777777" w:rsidR="00ED374E" w:rsidRPr="004848BA" w:rsidRDefault="00ED374E" w:rsidP="00ED374E">
            <w:pPr>
              <w:jc w:val="center"/>
              <w:rPr>
                <w:szCs w:val="20"/>
              </w:rPr>
            </w:pPr>
            <w:r w:rsidRPr="004848BA">
              <w:rPr>
                <w:szCs w:val="20"/>
              </w:rPr>
              <w:t>0..1</w:t>
            </w:r>
          </w:p>
        </w:tc>
        <w:tc>
          <w:tcPr>
            <w:tcW w:w="6768" w:type="dxa"/>
            <w:vAlign w:val="center"/>
          </w:tcPr>
          <w:p w14:paraId="4415016F" w14:textId="77777777" w:rsidR="00ED374E" w:rsidRPr="004848BA" w:rsidRDefault="00ED374E" w:rsidP="00ED374E">
            <w:pPr>
              <w:rPr>
                <w:szCs w:val="20"/>
              </w:rPr>
            </w:pPr>
            <w:r w:rsidRPr="004848BA">
              <w:rPr>
                <w:color w:val="000000"/>
                <w:szCs w:val="20"/>
              </w:rPr>
              <w:t xml:space="preserve">The </w:t>
            </w:r>
            <w:r w:rsidRPr="004848BA">
              <w:rPr>
                <w:rFonts w:ascii="Courier New" w:hAnsi="Courier New" w:cs="Courier New"/>
                <w:color w:val="000000"/>
                <w:szCs w:val="20"/>
              </w:rPr>
              <w:t>idref</w:t>
            </w:r>
            <w:r w:rsidRPr="004848BA">
              <w:rPr>
                <w:color w:val="000000"/>
                <w:szCs w:val="20"/>
              </w:rPr>
              <w:t xml:space="preserve"> property specifies an identifier reference to a TTP instance specified elsewhere. When the </w:t>
            </w:r>
            <w:r w:rsidRPr="004848BA">
              <w:rPr>
                <w:rFonts w:ascii="Courier New" w:hAnsi="Courier New" w:cs="Courier New"/>
                <w:color w:val="000000"/>
                <w:szCs w:val="20"/>
              </w:rPr>
              <w:t>idref</w:t>
            </w:r>
            <w:r w:rsidRPr="004848BA">
              <w:rPr>
                <w:color w:val="000000"/>
                <w:szCs w:val="20"/>
              </w:rPr>
              <w:t xml:space="preserve"> property is used, no properties other than </w:t>
            </w:r>
            <w:r w:rsidRPr="004848BA">
              <w:rPr>
                <w:rFonts w:ascii="Courier New" w:hAnsi="Courier New" w:cs="Courier New"/>
                <w:color w:val="000000"/>
                <w:szCs w:val="20"/>
              </w:rPr>
              <w:t>idref</w:t>
            </w:r>
            <w:r w:rsidRPr="004848BA">
              <w:rPr>
                <w:color w:val="000000"/>
                <w:szCs w:val="20"/>
              </w:rPr>
              <w:t xml:space="preserve"> and </w:t>
            </w:r>
            <w:r w:rsidRPr="004848BA">
              <w:rPr>
                <w:rFonts w:ascii="Courier New" w:hAnsi="Courier New" w:cs="Courier New"/>
                <w:color w:val="000000"/>
                <w:szCs w:val="20"/>
              </w:rPr>
              <w:t>timestamp</w:t>
            </w:r>
            <w:r w:rsidRPr="004848BA">
              <w:rPr>
                <w:color w:val="000000"/>
                <w:szCs w:val="20"/>
              </w:rPr>
              <w:t xml:space="preserve"> should be specified.</w:t>
            </w:r>
          </w:p>
        </w:tc>
      </w:tr>
      <w:tr w:rsidR="00ED374E" w:rsidRPr="004848BA" w14:paraId="603DAC16" w14:textId="77777777" w:rsidTr="004848BA">
        <w:trPr>
          <w:trHeight w:val="547"/>
        </w:trPr>
        <w:tc>
          <w:tcPr>
            <w:tcW w:w="1458" w:type="dxa"/>
            <w:vAlign w:val="center"/>
          </w:tcPr>
          <w:p w14:paraId="08F362E0" w14:textId="77777777" w:rsidR="00ED374E" w:rsidRPr="004848BA" w:rsidRDefault="00ED374E" w:rsidP="00ED374E">
            <w:pPr>
              <w:rPr>
                <w:szCs w:val="20"/>
              </w:rPr>
            </w:pPr>
            <w:r w:rsidRPr="004848BA">
              <w:rPr>
                <w:b/>
                <w:szCs w:val="20"/>
              </w:rPr>
              <w:t>Timestamp</w:t>
            </w:r>
          </w:p>
        </w:tc>
        <w:tc>
          <w:tcPr>
            <w:tcW w:w="3600" w:type="dxa"/>
            <w:vAlign w:val="center"/>
          </w:tcPr>
          <w:p w14:paraId="7C24E13F"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basicDataTypes:DateTime</w:t>
            </w:r>
          </w:p>
        </w:tc>
        <w:tc>
          <w:tcPr>
            <w:tcW w:w="1350" w:type="dxa"/>
            <w:vAlign w:val="center"/>
          </w:tcPr>
          <w:p w14:paraId="2DE21EBB" w14:textId="77777777" w:rsidR="00ED374E" w:rsidRPr="004848BA" w:rsidRDefault="00ED374E" w:rsidP="00ED374E">
            <w:pPr>
              <w:jc w:val="center"/>
              <w:rPr>
                <w:szCs w:val="20"/>
              </w:rPr>
            </w:pPr>
            <w:r w:rsidRPr="004848BA">
              <w:rPr>
                <w:szCs w:val="20"/>
              </w:rPr>
              <w:t>0..1</w:t>
            </w:r>
          </w:p>
        </w:tc>
        <w:tc>
          <w:tcPr>
            <w:tcW w:w="6768" w:type="dxa"/>
            <w:vAlign w:val="center"/>
          </w:tcPr>
          <w:p w14:paraId="56C1B4B0" w14:textId="77777777" w:rsidR="00ED374E" w:rsidRPr="004848BA" w:rsidRDefault="00ED374E" w:rsidP="00ED374E">
            <w:pPr>
              <w:rPr>
                <w:rFonts w:cs="Arial"/>
                <w:szCs w:val="20"/>
              </w:rPr>
            </w:pPr>
            <w:r w:rsidRPr="004848BA">
              <w:rPr>
                <w:color w:val="000000"/>
                <w:szCs w:val="20"/>
              </w:rPr>
              <w:t xml:space="preserve">The </w:t>
            </w:r>
            <w:r w:rsidRPr="004848BA">
              <w:rPr>
                <w:rFonts w:ascii="Courier New" w:hAnsi="Courier New" w:cs="Courier New"/>
                <w:color w:val="000000"/>
                <w:szCs w:val="20"/>
              </w:rPr>
              <w:t>timestamp</w:t>
            </w:r>
            <w:r w:rsidRPr="004848BA">
              <w:rPr>
                <w:color w:val="000000"/>
                <w:szCs w:val="20"/>
              </w:rPr>
              <w:t xml:space="preserve"> property specifies the definition time of a specific version of a TTP. When used in conjunction with the </w:t>
            </w:r>
            <w:r w:rsidRPr="004848BA">
              <w:rPr>
                <w:rFonts w:ascii="Courier New" w:hAnsi="Courier New" w:cs="Courier New"/>
                <w:color w:val="000000"/>
                <w:szCs w:val="20"/>
              </w:rPr>
              <w:t>id</w:t>
            </w:r>
            <w:r w:rsidRPr="004848BA">
              <w:rPr>
                <w:color w:val="000000"/>
                <w:szCs w:val="20"/>
              </w:rPr>
              <w:t xml:space="preserve"> property, it specifies the definition time for the specific version of the TTP instance; when used in conjunction with the </w:t>
            </w:r>
            <w:r w:rsidRPr="004848BA">
              <w:rPr>
                <w:rFonts w:ascii="Courier New" w:hAnsi="Courier New" w:cs="Courier New"/>
                <w:color w:val="000000"/>
                <w:szCs w:val="20"/>
              </w:rPr>
              <w:t>idref</w:t>
            </w:r>
            <w:r w:rsidRPr="004848BA">
              <w:rPr>
                <w:color w:val="000000"/>
                <w:szCs w:val="20"/>
              </w:rPr>
              <w:t xml:space="preserve"> property, it specifies the definition time for a specific version of a TTP instance defined elsewhere. The </w:t>
            </w:r>
            <w:r w:rsidRPr="004848BA">
              <w:rPr>
                <w:rFonts w:ascii="Courier New" w:hAnsi="Courier New" w:cs="Courier New"/>
                <w:color w:val="000000"/>
                <w:szCs w:val="20"/>
              </w:rPr>
              <w:t>timestamp</w:t>
            </w:r>
            <w:r w:rsidRPr="004848BA">
              <w:rPr>
                <w:color w:val="000000"/>
                <w:szCs w:val="20"/>
              </w:rPr>
              <w:t xml:space="preserve"> property has no defined semantic meaning if it is used without either the </w:t>
            </w:r>
            <w:r w:rsidRPr="004848BA">
              <w:rPr>
                <w:rFonts w:ascii="Courier New" w:hAnsi="Courier New" w:cs="Courier New"/>
                <w:color w:val="000000"/>
                <w:szCs w:val="20"/>
              </w:rPr>
              <w:t>id</w:t>
            </w:r>
            <w:r w:rsidRPr="004848BA">
              <w:rPr>
                <w:color w:val="000000"/>
                <w:szCs w:val="20"/>
              </w:rPr>
              <w:t xml:space="preserve"> or </w:t>
            </w:r>
            <w:r w:rsidRPr="004848BA">
              <w:rPr>
                <w:rFonts w:ascii="Courier New" w:hAnsi="Courier New" w:cs="Courier New"/>
                <w:color w:val="000000"/>
                <w:szCs w:val="20"/>
              </w:rPr>
              <w:t>idref</w:t>
            </w:r>
            <w:r w:rsidRPr="004848BA">
              <w:rPr>
                <w:color w:val="000000"/>
                <w:szCs w:val="20"/>
              </w:rPr>
              <w:t xml:space="preserve"> property.</w:t>
            </w:r>
          </w:p>
        </w:tc>
      </w:tr>
    </w:tbl>
    <w:p w14:paraId="38FFB444" w14:textId="77777777" w:rsidR="00ED374E" w:rsidRDefault="00ED374E" w:rsidP="00ED374E">
      <w:pPr>
        <w:pStyle w:val="Heading3"/>
        <w:tabs>
          <w:tab w:val="num" w:pos="720"/>
        </w:tabs>
        <w:spacing w:before="360" w:after="60"/>
      </w:pPr>
      <w:bookmarkStart w:id="96" w:name="_Toc425428427"/>
      <w:bookmarkStart w:id="97" w:name="_Toc429676592"/>
      <w:r>
        <w:t>ReportBaseType Class</w:t>
      </w:r>
      <w:bookmarkEnd w:id="96"/>
      <w:bookmarkEnd w:id="97"/>
    </w:p>
    <w:p w14:paraId="44B35A3D" w14:textId="77777777" w:rsidR="00ED374E" w:rsidRPr="00434BA0" w:rsidRDefault="00ED374E" w:rsidP="00ED374E">
      <w:pPr>
        <w:spacing w:after="240"/>
      </w:pPr>
      <w:r w:rsidRPr="00434BA0">
        <w:t xml:space="preserve">The </w:t>
      </w:r>
      <w:r>
        <w:rPr>
          <w:rFonts w:ascii="Courier New" w:hAnsi="Courier New" w:cs="Courier New"/>
        </w:rPr>
        <w:t>Report</w:t>
      </w:r>
      <w:r w:rsidRPr="00434BA0">
        <w:rPr>
          <w:rFonts w:ascii="Courier New" w:hAnsi="Courier New" w:cs="Courier New"/>
        </w:rPr>
        <w:t>BaseType</w:t>
      </w:r>
      <w:r w:rsidRPr="00434BA0">
        <w:t xml:space="preserve"> class </w:t>
      </w:r>
      <w:r>
        <w:t xml:space="preserve">is intended to be extended by a subclass, which </w:t>
      </w:r>
      <w:r w:rsidRPr="00434BA0">
        <w:t>characterize</w:t>
      </w:r>
      <w:r>
        <w:t>s</w:t>
      </w:r>
      <w:r w:rsidRPr="00434BA0">
        <w:t xml:space="preserve"> </w:t>
      </w:r>
      <w:r>
        <w:t>a report.  T</w:t>
      </w:r>
      <w:r w:rsidRPr="00434BA0">
        <w:t xml:space="preserve">he decision to </w:t>
      </w:r>
      <w:r>
        <w:t xml:space="preserve">define base classes that are extended – like the </w:t>
      </w:r>
      <w:r>
        <w:rPr>
          <w:rFonts w:ascii="Courier New" w:hAnsi="Courier New" w:cs="Courier New"/>
        </w:rPr>
        <w:t>Report</w:t>
      </w:r>
      <w:r w:rsidRPr="00434BA0">
        <w:rPr>
          <w:rFonts w:ascii="Courier New" w:hAnsi="Courier New" w:cs="Courier New"/>
        </w:rPr>
        <w:t>BaseType</w:t>
      </w:r>
      <w:r w:rsidRPr="00434BA0">
        <w:t xml:space="preserve"> class</w:t>
      </w:r>
      <w:r>
        <w:t xml:space="preserve"> – was </w:t>
      </w:r>
      <w:r w:rsidRPr="00434BA0">
        <w:t xml:space="preserve">made to minimize interdependence between STIX components; it was not made to enable structural variation.  The default and strongly RECOMMENDED subclass </w:t>
      </w:r>
      <w:r>
        <w:t xml:space="preserve">to extend the </w:t>
      </w:r>
      <w:r>
        <w:rPr>
          <w:rFonts w:ascii="Courier New" w:hAnsi="Courier New" w:cs="Courier New"/>
        </w:rPr>
        <w:t>Report</w:t>
      </w:r>
      <w:r w:rsidRPr="00434BA0">
        <w:rPr>
          <w:rFonts w:ascii="Courier New" w:hAnsi="Courier New" w:cs="Courier New"/>
        </w:rPr>
        <w:t>BaseType</w:t>
      </w:r>
      <w:r w:rsidRPr="00434BA0">
        <w:t xml:space="preserve"> class is the </w:t>
      </w:r>
      <w:r>
        <w:rPr>
          <w:rFonts w:ascii="Courier New" w:hAnsi="Courier New" w:cs="Courier New"/>
        </w:rPr>
        <w:t>Report</w:t>
      </w:r>
      <w:r w:rsidRPr="00434BA0">
        <w:rPr>
          <w:rFonts w:ascii="Courier New" w:hAnsi="Courier New" w:cs="Courier New"/>
        </w:rPr>
        <w:t>Type</w:t>
      </w:r>
      <w:r w:rsidRPr="00434BA0">
        <w:t xml:space="preserve"> class in the </w:t>
      </w:r>
      <w:r>
        <w:t>Report</w:t>
      </w:r>
      <w:r w:rsidRPr="00434BA0">
        <w:t xml:space="preserve"> data model </w:t>
      </w:r>
      <w:r w:rsidR="00F3583B">
        <w:t xml:space="preserve">(see </w:t>
      </w:r>
      <w:hyperlink w:anchor="AdditionalArtifacts" w:history="1">
        <w:r w:rsidR="00F3583B" w:rsidRPr="00A8141F">
          <w:rPr>
            <w:rStyle w:val="Hyperlink"/>
            <w:i/>
          </w:rPr>
          <w:t>STIX Version 1.2.1 Part 1</w:t>
        </w:r>
        <w:r w:rsidR="00F3583B">
          <w:rPr>
            <w:rStyle w:val="Hyperlink"/>
            <w:i/>
          </w:rPr>
          <w:t>1: Report</w:t>
        </w:r>
      </w:hyperlink>
      <w:r w:rsidR="00F3583B">
        <w:t>)</w:t>
      </w:r>
      <w:r w:rsidRPr="00434BA0">
        <w:t>.</w:t>
      </w:r>
      <w:r>
        <w:t xml:space="preserve"> The one case where the class SHOULD NOT be extended is when the </w:t>
      </w:r>
      <w:r>
        <w:rPr>
          <w:rFonts w:ascii="Courier New" w:hAnsi="Courier New" w:cs="Courier New"/>
        </w:rPr>
        <w:t>Report</w:t>
      </w:r>
      <w:r w:rsidRPr="00434BA0">
        <w:rPr>
          <w:rFonts w:ascii="Courier New" w:hAnsi="Courier New" w:cs="Courier New"/>
        </w:rPr>
        <w:t>BaseType</w:t>
      </w:r>
      <w:r w:rsidRPr="00434BA0">
        <w:t xml:space="preserve"> class</w:t>
      </w:r>
      <w:r>
        <w:t xml:space="preserve"> is used as a reference via its </w:t>
      </w:r>
      <w:r w:rsidRPr="00FA7AE4">
        <w:rPr>
          <w:rFonts w:ascii="Courier New" w:hAnsi="Courier New" w:cs="Courier New"/>
        </w:rPr>
        <w:t>idref</w:t>
      </w:r>
      <w:r>
        <w:t xml:space="preserve"> property.</w:t>
      </w:r>
    </w:p>
    <w:p w14:paraId="2F999F37" w14:textId="77777777" w:rsidR="00ED374E" w:rsidRPr="00434BA0" w:rsidRDefault="00ED374E" w:rsidP="00ED374E">
      <w:pPr>
        <w:spacing w:after="240"/>
      </w:pPr>
      <w:r w:rsidRPr="00434BA0">
        <w:t xml:space="preserve">The property table of the </w:t>
      </w:r>
      <w:r>
        <w:rPr>
          <w:rFonts w:ascii="Courier New" w:hAnsi="Courier New" w:cs="Courier New"/>
        </w:rPr>
        <w:t>Report</w:t>
      </w:r>
      <w:r w:rsidRPr="00434BA0">
        <w:rPr>
          <w:rFonts w:ascii="Courier New" w:hAnsi="Courier New" w:cs="Courier New"/>
        </w:rPr>
        <w:t>BaseType</w:t>
      </w:r>
      <w:r w:rsidRPr="00434BA0">
        <w:t xml:space="preserve"> base class is given in</w:t>
      </w:r>
      <w:r>
        <w:t xml:space="preserve"> </w:t>
      </w:r>
      <w:r w:rsidRPr="004848BA">
        <w:rPr>
          <w:b/>
          <w:color w:val="0000EE"/>
        </w:rPr>
        <w:fldChar w:fldCharType="begin"/>
      </w:r>
      <w:r w:rsidRPr="004848BA">
        <w:rPr>
          <w:b/>
          <w:color w:val="0000EE"/>
        </w:rPr>
        <w:instrText xml:space="preserve"> REF _Ref422907190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8</w:t>
      </w:r>
      <w:r w:rsidRPr="004848BA">
        <w:rPr>
          <w:b/>
          <w:color w:val="0000EE"/>
        </w:rPr>
        <w:fldChar w:fldCharType="end"/>
      </w:r>
      <w:r w:rsidRPr="00434BA0">
        <w:t>.</w:t>
      </w:r>
    </w:p>
    <w:p w14:paraId="337DDEA4" w14:textId="77777777" w:rsidR="00ED374E" w:rsidRPr="00434BA0" w:rsidRDefault="00ED374E" w:rsidP="00707B01">
      <w:pPr>
        <w:pStyle w:val="Caption"/>
        <w:rPr>
          <w:b/>
        </w:rPr>
      </w:pPr>
      <w:bookmarkStart w:id="98" w:name="_Ref422907190"/>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8</w:t>
      </w:r>
      <w:r w:rsidR="00CC675D">
        <w:rPr>
          <w:noProof/>
        </w:rPr>
        <w:fldChar w:fldCharType="end"/>
      </w:r>
      <w:bookmarkEnd w:id="98"/>
      <w:r w:rsidRPr="00434BA0">
        <w:t xml:space="preserve">. Properties of the </w:t>
      </w:r>
      <w:r>
        <w:rPr>
          <w:rFonts w:ascii="Courier New" w:hAnsi="Courier New" w:cs="Courier New"/>
        </w:rPr>
        <w:t>ReportB</w:t>
      </w:r>
      <w:r w:rsidRPr="00434BA0">
        <w:rPr>
          <w:rFonts w:ascii="Courier New" w:hAnsi="Courier New" w:cs="Courier New"/>
        </w:rPr>
        <w:t>aseType</w:t>
      </w:r>
      <w:r w:rsidRPr="00434BA0">
        <w:t xml:space="preserve"> base class</w:t>
      </w: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350"/>
        <w:gridCol w:w="6660"/>
      </w:tblGrid>
      <w:tr w:rsidR="00ED374E" w:rsidRPr="00ED374E" w14:paraId="6EAD2CA3" w14:textId="77777777" w:rsidTr="004848BA">
        <w:trPr>
          <w:trHeight w:val="547"/>
        </w:trPr>
        <w:tc>
          <w:tcPr>
            <w:tcW w:w="1728" w:type="dxa"/>
            <w:shd w:val="clear" w:color="auto" w:fill="BFBFBF" w:themeFill="background1" w:themeFillShade="BF"/>
            <w:vAlign w:val="center"/>
          </w:tcPr>
          <w:p w14:paraId="7ED3155D" w14:textId="77777777" w:rsidR="00ED374E" w:rsidRPr="00ED374E" w:rsidRDefault="00ED374E" w:rsidP="00ED374E">
            <w:pPr>
              <w:rPr>
                <w:b/>
                <w:szCs w:val="20"/>
              </w:rPr>
            </w:pPr>
            <w:r w:rsidRPr="00ED374E">
              <w:rPr>
                <w:b/>
                <w:szCs w:val="20"/>
              </w:rPr>
              <w:t>Name</w:t>
            </w:r>
          </w:p>
        </w:tc>
        <w:tc>
          <w:tcPr>
            <w:tcW w:w="3690" w:type="dxa"/>
            <w:shd w:val="clear" w:color="auto" w:fill="BFBFBF" w:themeFill="background1" w:themeFillShade="BF"/>
            <w:vAlign w:val="center"/>
          </w:tcPr>
          <w:p w14:paraId="02E77E2F" w14:textId="77777777" w:rsidR="00ED374E" w:rsidRPr="00ED374E" w:rsidRDefault="00ED374E" w:rsidP="00ED374E">
            <w:pPr>
              <w:rPr>
                <w:b/>
                <w:szCs w:val="20"/>
              </w:rPr>
            </w:pPr>
            <w:r w:rsidRPr="00ED374E">
              <w:rPr>
                <w:b/>
                <w:szCs w:val="20"/>
              </w:rPr>
              <w:t>Type</w:t>
            </w:r>
          </w:p>
        </w:tc>
        <w:tc>
          <w:tcPr>
            <w:tcW w:w="1350" w:type="dxa"/>
            <w:shd w:val="clear" w:color="auto" w:fill="BFBFBF" w:themeFill="background1" w:themeFillShade="BF"/>
            <w:vAlign w:val="center"/>
          </w:tcPr>
          <w:p w14:paraId="05E08C0C" w14:textId="77777777" w:rsidR="00ED374E" w:rsidRPr="00ED374E" w:rsidRDefault="00ED374E" w:rsidP="00ED374E">
            <w:pPr>
              <w:rPr>
                <w:b/>
                <w:szCs w:val="20"/>
              </w:rPr>
            </w:pPr>
            <w:r w:rsidRPr="00ED374E">
              <w:rPr>
                <w:b/>
                <w:szCs w:val="20"/>
              </w:rPr>
              <w:t>Multiplicity</w:t>
            </w:r>
          </w:p>
        </w:tc>
        <w:tc>
          <w:tcPr>
            <w:tcW w:w="6660" w:type="dxa"/>
            <w:shd w:val="clear" w:color="auto" w:fill="BFBFBF" w:themeFill="background1" w:themeFillShade="BF"/>
            <w:vAlign w:val="center"/>
          </w:tcPr>
          <w:p w14:paraId="126959F8" w14:textId="77777777" w:rsidR="00ED374E" w:rsidRPr="00ED374E" w:rsidRDefault="00ED374E" w:rsidP="00ED374E">
            <w:pPr>
              <w:rPr>
                <w:b/>
                <w:szCs w:val="20"/>
              </w:rPr>
            </w:pPr>
            <w:r w:rsidRPr="00ED374E">
              <w:rPr>
                <w:b/>
                <w:szCs w:val="20"/>
              </w:rPr>
              <w:t>Description</w:t>
            </w:r>
          </w:p>
        </w:tc>
      </w:tr>
      <w:tr w:rsidR="00ED374E" w:rsidRPr="00ED374E" w14:paraId="17F1D339" w14:textId="77777777" w:rsidTr="004848BA">
        <w:trPr>
          <w:trHeight w:val="547"/>
        </w:trPr>
        <w:tc>
          <w:tcPr>
            <w:tcW w:w="1728" w:type="dxa"/>
            <w:vAlign w:val="center"/>
          </w:tcPr>
          <w:p w14:paraId="04966AF5" w14:textId="77777777" w:rsidR="00ED374E" w:rsidRPr="00ED374E" w:rsidRDefault="00ED374E" w:rsidP="00ED374E">
            <w:pPr>
              <w:rPr>
                <w:szCs w:val="20"/>
              </w:rPr>
            </w:pPr>
            <w:r w:rsidRPr="00ED374E">
              <w:rPr>
                <w:b/>
                <w:szCs w:val="20"/>
              </w:rPr>
              <w:t>id</w:t>
            </w:r>
          </w:p>
        </w:tc>
        <w:tc>
          <w:tcPr>
            <w:tcW w:w="3690" w:type="dxa"/>
            <w:vAlign w:val="center"/>
          </w:tcPr>
          <w:p w14:paraId="1991ECEF"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0E3B3B95" w14:textId="77777777" w:rsidR="00ED374E" w:rsidRPr="00ED374E" w:rsidRDefault="00ED374E" w:rsidP="00ED374E">
            <w:pPr>
              <w:jc w:val="center"/>
              <w:rPr>
                <w:szCs w:val="20"/>
              </w:rPr>
            </w:pPr>
            <w:r w:rsidRPr="00ED374E">
              <w:rPr>
                <w:szCs w:val="20"/>
              </w:rPr>
              <w:t>0..1</w:t>
            </w:r>
          </w:p>
        </w:tc>
        <w:tc>
          <w:tcPr>
            <w:tcW w:w="6660" w:type="dxa"/>
            <w:vAlign w:val="center"/>
          </w:tcPr>
          <w:p w14:paraId="116983CC"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w:t>
            </w:r>
            <w:r w:rsidRPr="00A91C3D">
              <w:rPr>
                <w:color w:val="000000"/>
                <w:szCs w:val="20"/>
              </w:rPr>
              <w:t xml:space="preserve"> property specifies a globally unique identifier for the Report.</w:t>
            </w:r>
          </w:p>
        </w:tc>
      </w:tr>
      <w:tr w:rsidR="00ED374E" w:rsidRPr="00ED374E" w14:paraId="5048A8B7" w14:textId="77777777" w:rsidTr="004848BA">
        <w:trPr>
          <w:trHeight w:val="547"/>
        </w:trPr>
        <w:tc>
          <w:tcPr>
            <w:tcW w:w="1728" w:type="dxa"/>
            <w:vAlign w:val="center"/>
          </w:tcPr>
          <w:p w14:paraId="3340E855" w14:textId="77777777" w:rsidR="00ED374E" w:rsidRPr="00ED374E" w:rsidRDefault="00ED374E" w:rsidP="00ED374E">
            <w:pPr>
              <w:rPr>
                <w:szCs w:val="20"/>
              </w:rPr>
            </w:pPr>
            <w:r w:rsidRPr="00ED374E">
              <w:rPr>
                <w:b/>
                <w:szCs w:val="20"/>
              </w:rPr>
              <w:lastRenderedPageBreak/>
              <w:t>idref</w:t>
            </w:r>
          </w:p>
        </w:tc>
        <w:tc>
          <w:tcPr>
            <w:tcW w:w="3690" w:type="dxa"/>
            <w:vAlign w:val="center"/>
          </w:tcPr>
          <w:p w14:paraId="5C1DC850"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basicDataTypes:QualifiedName</w:t>
            </w:r>
          </w:p>
        </w:tc>
        <w:tc>
          <w:tcPr>
            <w:tcW w:w="1350" w:type="dxa"/>
            <w:vAlign w:val="center"/>
          </w:tcPr>
          <w:p w14:paraId="7D9A912E" w14:textId="77777777" w:rsidR="00ED374E" w:rsidRPr="00ED374E" w:rsidRDefault="00ED374E" w:rsidP="00ED374E">
            <w:pPr>
              <w:jc w:val="center"/>
              <w:rPr>
                <w:szCs w:val="20"/>
              </w:rPr>
            </w:pPr>
            <w:r w:rsidRPr="00ED374E">
              <w:rPr>
                <w:szCs w:val="20"/>
              </w:rPr>
              <w:t>0..1</w:t>
            </w:r>
          </w:p>
        </w:tc>
        <w:tc>
          <w:tcPr>
            <w:tcW w:w="6660" w:type="dxa"/>
            <w:vAlign w:val="center"/>
          </w:tcPr>
          <w:p w14:paraId="2DC09609" w14:textId="77777777" w:rsidR="00ED374E" w:rsidRPr="00ED374E" w:rsidRDefault="00ED374E" w:rsidP="00ED374E">
            <w:pPr>
              <w:rPr>
                <w:szCs w:val="20"/>
              </w:rPr>
            </w:pPr>
            <w:r w:rsidRPr="00A91C3D">
              <w:rPr>
                <w:color w:val="000000"/>
                <w:szCs w:val="20"/>
              </w:rPr>
              <w:t xml:space="preserve">The </w:t>
            </w:r>
            <w:r w:rsidRPr="00ED374E">
              <w:rPr>
                <w:rFonts w:ascii="Courier New" w:hAnsi="Courier New" w:cs="Courier New"/>
                <w:color w:val="000000"/>
                <w:szCs w:val="20"/>
              </w:rPr>
              <w:t>idref</w:t>
            </w:r>
            <w:r w:rsidRPr="00A91C3D">
              <w:rPr>
                <w:color w:val="000000"/>
                <w:szCs w:val="20"/>
              </w:rPr>
              <w:t xml:space="preserve"> property specifies an identifier reference to a Report specified elsewhere. When the </w:t>
            </w:r>
            <w:r w:rsidRPr="00ED374E">
              <w:rPr>
                <w:rFonts w:ascii="Courier New" w:hAnsi="Courier New" w:cs="Courier New"/>
                <w:color w:val="000000"/>
                <w:szCs w:val="20"/>
              </w:rPr>
              <w:t>idref</w:t>
            </w:r>
            <w:r w:rsidRPr="00A91C3D">
              <w:rPr>
                <w:color w:val="000000"/>
                <w:szCs w:val="20"/>
              </w:rPr>
              <w:t xml:space="preserve"> property is used, no properties other than </w:t>
            </w:r>
            <w:r w:rsidRPr="00ED374E">
              <w:rPr>
                <w:rFonts w:ascii="Courier New" w:hAnsi="Courier New" w:cs="Courier New"/>
                <w:color w:val="000000"/>
                <w:szCs w:val="20"/>
              </w:rPr>
              <w:t>idref</w:t>
            </w:r>
            <w:r w:rsidRPr="00A91C3D">
              <w:rPr>
                <w:color w:val="000000"/>
                <w:szCs w:val="20"/>
              </w:rPr>
              <w:t xml:space="preserve"> and </w:t>
            </w:r>
            <w:r w:rsidRPr="00ED374E">
              <w:rPr>
                <w:rFonts w:ascii="Courier New" w:hAnsi="Courier New" w:cs="Courier New"/>
                <w:color w:val="000000"/>
                <w:szCs w:val="20"/>
              </w:rPr>
              <w:t>timestamp</w:t>
            </w:r>
            <w:r w:rsidRPr="00A91C3D">
              <w:rPr>
                <w:color w:val="000000"/>
                <w:szCs w:val="20"/>
              </w:rPr>
              <w:t xml:space="preserve"> should be specified.</w:t>
            </w:r>
          </w:p>
        </w:tc>
      </w:tr>
      <w:tr w:rsidR="00ED374E" w:rsidRPr="00ED374E" w14:paraId="63033667" w14:textId="77777777" w:rsidTr="004848BA">
        <w:trPr>
          <w:trHeight w:val="547"/>
        </w:trPr>
        <w:tc>
          <w:tcPr>
            <w:tcW w:w="1728" w:type="dxa"/>
            <w:vAlign w:val="center"/>
          </w:tcPr>
          <w:p w14:paraId="0E7D5F55" w14:textId="77777777" w:rsidR="00ED374E" w:rsidRPr="00ED374E" w:rsidRDefault="00ED374E" w:rsidP="00ED374E">
            <w:pPr>
              <w:rPr>
                <w:szCs w:val="20"/>
              </w:rPr>
            </w:pPr>
            <w:r w:rsidRPr="00ED374E">
              <w:rPr>
                <w:b/>
                <w:szCs w:val="20"/>
              </w:rPr>
              <w:t>timestamp</w:t>
            </w:r>
          </w:p>
        </w:tc>
        <w:tc>
          <w:tcPr>
            <w:tcW w:w="3690" w:type="dxa"/>
            <w:vAlign w:val="center"/>
          </w:tcPr>
          <w:p w14:paraId="7ABEF41A" w14:textId="77777777" w:rsidR="00ED374E" w:rsidRPr="00ED374E" w:rsidRDefault="00ED374E" w:rsidP="00ED374E">
            <w:pPr>
              <w:rPr>
                <w:rFonts w:ascii="Courier New" w:hAnsi="Courier New" w:cs="Courier New"/>
                <w:szCs w:val="20"/>
              </w:rPr>
            </w:pPr>
            <w:r w:rsidRPr="00ED374E">
              <w:rPr>
                <w:rFonts w:ascii="Courier New" w:hAnsi="Courier New" w:cs="Courier New"/>
                <w:szCs w:val="20"/>
              </w:rPr>
              <w:t>basicDataTypes:DateTime</w:t>
            </w:r>
          </w:p>
        </w:tc>
        <w:tc>
          <w:tcPr>
            <w:tcW w:w="1350" w:type="dxa"/>
            <w:vAlign w:val="center"/>
          </w:tcPr>
          <w:p w14:paraId="0AA77A71" w14:textId="77777777" w:rsidR="00ED374E" w:rsidRPr="00ED374E" w:rsidRDefault="00ED374E" w:rsidP="00ED374E">
            <w:pPr>
              <w:jc w:val="center"/>
              <w:rPr>
                <w:szCs w:val="20"/>
              </w:rPr>
            </w:pPr>
            <w:r w:rsidRPr="00ED374E">
              <w:rPr>
                <w:szCs w:val="20"/>
              </w:rPr>
              <w:t>0..1</w:t>
            </w:r>
          </w:p>
        </w:tc>
        <w:tc>
          <w:tcPr>
            <w:tcW w:w="6660" w:type="dxa"/>
            <w:vAlign w:val="center"/>
          </w:tcPr>
          <w:p w14:paraId="5610F13B" w14:textId="77777777" w:rsidR="00ED374E" w:rsidRPr="00A91C3D" w:rsidRDefault="00ED374E" w:rsidP="00ED374E">
            <w:pPr>
              <w:rPr>
                <w:rFonts w:cs="Arial"/>
                <w:szCs w:val="20"/>
              </w:rPr>
            </w:pPr>
            <w:r w:rsidRPr="00A91C3D">
              <w:rPr>
                <w:color w:val="000000"/>
                <w:szCs w:val="20"/>
              </w:rPr>
              <w:t xml:space="preserve">When used in conjunction with the </w:t>
            </w:r>
            <w:r w:rsidRPr="00ED374E">
              <w:rPr>
                <w:rFonts w:ascii="Courier New" w:hAnsi="Courier New" w:cs="Courier New"/>
                <w:color w:val="000000"/>
                <w:szCs w:val="20"/>
              </w:rPr>
              <w:t>id</w:t>
            </w:r>
            <w:r w:rsidRPr="00A91C3D">
              <w:rPr>
                <w:color w:val="000000"/>
                <w:szCs w:val="20"/>
              </w:rPr>
              <w:t xml:space="preserve"> property, the </w:t>
            </w:r>
            <w:r w:rsidRPr="00ED374E">
              <w:rPr>
                <w:rFonts w:ascii="Courier New" w:hAnsi="Courier New" w:cs="Courier New"/>
                <w:color w:val="000000"/>
                <w:szCs w:val="20"/>
              </w:rPr>
              <w:t>timestamp</w:t>
            </w:r>
            <w:r w:rsidRPr="00A91C3D">
              <w:rPr>
                <w:color w:val="000000"/>
                <w:szCs w:val="20"/>
              </w:rPr>
              <w:t xml:space="preserve"> property specifies the definition time for the specific version of the Report; when used in conjunction with the </w:t>
            </w:r>
            <w:r w:rsidRPr="00ED374E">
              <w:rPr>
                <w:rFonts w:ascii="Courier New" w:hAnsi="Courier New" w:cs="Courier New"/>
                <w:color w:val="000000"/>
                <w:szCs w:val="20"/>
              </w:rPr>
              <w:t>idref</w:t>
            </w:r>
            <w:r w:rsidRPr="00A91C3D">
              <w:rPr>
                <w:color w:val="000000"/>
                <w:szCs w:val="20"/>
              </w:rPr>
              <w:t xml:space="preserve"> property, it specifies the definition time for a specific version of a Report defined elsewhere. The </w:t>
            </w:r>
            <w:r w:rsidRPr="00ED374E">
              <w:rPr>
                <w:rFonts w:ascii="Courier New" w:hAnsi="Courier New" w:cs="Courier New"/>
                <w:color w:val="000000"/>
                <w:szCs w:val="20"/>
              </w:rPr>
              <w:t>timestamp</w:t>
            </w:r>
            <w:r w:rsidRPr="00A91C3D">
              <w:rPr>
                <w:color w:val="000000"/>
                <w:szCs w:val="20"/>
              </w:rPr>
              <w:t xml:space="preserve"> property has no defined semantic meaning if it is used without either the </w:t>
            </w:r>
            <w:r w:rsidRPr="00ED374E">
              <w:rPr>
                <w:rFonts w:ascii="Courier New" w:hAnsi="Courier New" w:cs="Courier New"/>
                <w:color w:val="000000"/>
                <w:szCs w:val="20"/>
              </w:rPr>
              <w:t>id</w:t>
            </w:r>
            <w:r w:rsidRPr="00A91C3D">
              <w:rPr>
                <w:color w:val="000000"/>
                <w:szCs w:val="20"/>
              </w:rPr>
              <w:t xml:space="preserve"> or </w:t>
            </w:r>
            <w:r w:rsidRPr="00ED374E">
              <w:rPr>
                <w:rFonts w:ascii="Courier New" w:hAnsi="Courier New" w:cs="Courier New"/>
                <w:color w:val="000000"/>
                <w:szCs w:val="20"/>
              </w:rPr>
              <w:t>idref</w:t>
            </w:r>
            <w:r w:rsidRPr="00A91C3D">
              <w:rPr>
                <w:color w:val="000000"/>
                <w:szCs w:val="20"/>
              </w:rPr>
              <w:t xml:space="preserve"> property.</w:t>
            </w:r>
          </w:p>
        </w:tc>
      </w:tr>
    </w:tbl>
    <w:p w14:paraId="0D4B02AF" w14:textId="77777777" w:rsidR="00ED374E" w:rsidRDefault="00ED374E" w:rsidP="00ED374E">
      <w:pPr>
        <w:pStyle w:val="Heading2"/>
      </w:pPr>
      <w:bookmarkStart w:id="99" w:name="_Ref428610193"/>
      <w:bookmarkStart w:id="100" w:name="_Toc429676593"/>
      <w:r>
        <w:t>Relationship-Oriented Classes</w:t>
      </w:r>
      <w:bookmarkEnd w:id="99"/>
      <w:bookmarkEnd w:id="100"/>
    </w:p>
    <w:p w14:paraId="11B2B151" w14:textId="77777777" w:rsidR="00ED374E" w:rsidRPr="009941EC" w:rsidRDefault="00ED374E" w:rsidP="00ED374E">
      <w:pPr>
        <w:pStyle w:val="ListParagraph"/>
        <w:autoSpaceDE w:val="0"/>
        <w:autoSpaceDN w:val="0"/>
        <w:adjustRightInd w:val="0"/>
        <w:spacing w:after="240"/>
        <w:ind w:left="0"/>
        <w:contextualSpacing w:val="0"/>
        <w:rPr>
          <w:rFonts w:ascii="Arial" w:hAnsi="Arial"/>
          <w:sz w:val="20"/>
        </w:rPr>
      </w:pPr>
      <w:r w:rsidRPr="009941EC">
        <w:rPr>
          <w:rFonts w:ascii="Arial" w:hAnsi="Arial"/>
          <w:sz w:val="20"/>
        </w:rPr>
        <w:t xml:space="preserve">The STIX Common data model defines a number of classes that capture relationships between STIX constructs through specialization of the </w:t>
      </w:r>
      <w:r w:rsidRPr="00434BA0">
        <w:rPr>
          <w:rFonts w:ascii="Courier New" w:hAnsi="Courier New" w:cs="Courier New"/>
        </w:rPr>
        <w:t>GenericRelationshipType</w:t>
      </w:r>
      <w:r w:rsidRPr="009941EC">
        <w:rPr>
          <w:rFonts w:ascii="Arial" w:hAnsi="Arial"/>
          <w:sz w:val="20"/>
        </w:rPr>
        <w:t xml:space="preserve"> abstract class, which is defined first.  </w:t>
      </w:r>
    </w:p>
    <w:p w14:paraId="0F493DAE" w14:textId="77777777" w:rsidR="00ED374E" w:rsidRPr="00434BA0" w:rsidRDefault="00ED374E" w:rsidP="00ED374E">
      <w:pPr>
        <w:pStyle w:val="Heading3"/>
        <w:tabs>
          <w:tab w:val="num" w:pos="720"/>
        </w:tabs>
        <w:spacing w:before="360" w:after="60"/>
      </w:pPr>
      <w:bookmarkStart w:id="101" w:name="_Toc425428429"/>
      <w:bookmarkStart w:id="102" w:name="_Toc429676594"/>
      <w:r w:rsidRPr="00434BA0">
        <w:t>GenericRelationshipType Class</w:t>
      </w:r>
      <w:bookmarkEnd w:id="101"/>
      <w:bookmarkEnd w:id="102"/>
    </w:p>
    <w:p w14:paraId="07CFFA1B" w14:textId="77777777" w:rsidR="00ED374E" w:rsidRPr="00A91C3D" w:rsidRDefault="00ED374E" w:rsidP="00ED374E">
      <w:pPr>
        <w:spacing w:after="240"/>
        <w:rPr>
          <w:rFonts w:cs="Arial"/>
        </w:rPr>
      </w:pPr>
      <w:r w:rsidRPr="00434BA0">
        <w:t xml:space="preserve">The </w:t>
      </w:r>
      <w:r w:rsidRPr="00434BA0">
        <w:rPr>
          <w:rFonts w:ascii="Courier New" w:hAnsi="Courier New" w:cs="Courier New"/>
        </w:rPr>
        <w:t>GenericRelationshipType</w:t>
      </w:r>
      <w:r w:rsidRPr="00434BA0">
        <w:t xml:space="preserve"> class captures attributes associated with a relationship between a subject STIX </w:t>
      </w:r>
      <w:r>
        <w:t>construct</w:t>
      </w:r>
      <w:r w:rsidRPr="00434BA0">
        <w:t xml:space="preserve"> and another STIX co</w:t>
      </w:r>
      <w:r>
        <w:t>nstruct</w:t>
      </w:r>
      <w:r w:rsidRPr="00434BA0">
        <w:t xml:space="preserve">.  It is an abstract class, and it MUST be extended via a subclass to specify the other STIX </w:t>
      </w:r>
      <w:r>
        <w:t>constructs</w:t>
      </w:r>
      <w:r w:rsidRPr="00434BA0">
        <w:t xml:space="preserve">.   </w:t>
      </w:r>
      <w:r>
        <w:t xml:space="preserve">Use of the </w:t>
      </w:r>
      <w:r w:rsidRPr="00434BA0">
        <w:rPr>
          <w:rFonts w:ascii="Courier New" w:hAnsi="Courier New" w:cs="Courier New"/>
        </w:rPr>
        <w:t>GenericRelationshipType</w:t>
      </w:r>
      <w:r w:rsidRPr="00434BA0">
        <w:t xml:space="preserve"> class</w:t>
      </w:r>
      <w:r>
        <w:rPr>
          <w:rFonts w:cs="Courier New"/>
        </w:rPr>
        <w:t xml:space="preserve"> helps to define a consistent structure for relationships that go beyond a simple statement of “construct A is related to construct B.” Instead, additional properties of the relationship can be specified such as the nature of the relationship and </w:t>
      </w:r>
      <w:r w:rsidRPr="00A91C3D">
        <w:rPr>
          <w:color w:val="000000"/>
        </w:rPr>
        <w:t>the level of confidence in the presence and accuracy of the asserted relationship</w:t>
      </w:r>
      <w:r w:rsidRPr="00A96F76">
        <w:rPr>
          <w:rFonts w:cs="Courier New"/>
        </w:rPr>
        <w:t>.</w:t>
      </w:r>
    </w:p>
    <w:p w14:paraId="50BA92A2" w14:textId="77777777" w:rsidR="00ED374E" w:rsidRDefault="00ED374E" w:rsidP="00ED374E">
      <w:r w:rsidRPr="00434BA0">
        <w:t xml:space="preserve">The property table of the </w:t>
      </w:r>
      <w:r w:rsidRPr="00434BA0">
        <w:rPr>
          <w:rFonts w:ascii="Courier New" w:hAnsi="Courier New" w:cs="Courier New"/>
        </w:rPr>
        <w:t>GenericRelationship</w:t>
      </w:r>
      <w:r>
        <w:rPr>
          <w:rFonts w:ascii="Courier New" w:hAnsi="Courier New" w:cs="Courier New"/>
        </w:rPr>
        <w:t>T</w:t>
      </w:r>
      <w:r w:rsidRPr="00434BA0">
        <w:rPr>
          <w:rFonts w:ascii="Courier New" w:hAnsi="Courier New" w:cs="Courier New"/>
        </w:rPr>
        <w:t>ype</w:t>
      </w:r>
      <w:r w:rsidRPr="00434BA0">
        <w:t xml:space="preserve"> class is given in</w:t>
      </w:r>
      <w:r>
        <w:t xml:space="preserve"> </w:t>
      </w:r>
      <w:r w:rsidRPr="004848BA">
        <w:rPr>
          <w:b/>
          <w:color w:val="0000EE"/>
        </w:rPr>
        <w:fldChar w:fldCharType="begin"/>
      </w:r>
      <w:r w:rsidRPr="004848BA">
        <w:rPr>
          <w:b/>
          <w:color w:val="0000EE"/>
        </w:rPr>
        <w:instrText xml:space="preserve"> REF _Ref419330362 \h </w:instrText>
      </w:r>
      <w:r w:rsidR="004848BA">
        <w:rPr>
          <w:b/>
          <w:color w:val="0000EE"/>
        </w:rPr>
        <w:instrText xml:space="preserve"> \* MERGEFORMAT </w:instrText>
      </w:r>
      <w:r w:rsidRPr="004848BA">
        <w:rPr>
          <w:b/>
          <w:color w:val="0000EE"/>
        </w:rPr>
      </w:r>
      <w:r w:rsidRPr="004848B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9</w:t>
      </w:r>
      <w:r w:rsidRPr="004848BA">
        <w:rPr>
          <w:b/>
          <w:color w:val="0000EE"/>
        </w:rPr>
        <w:fldChar w:fldCharType="end"/>
      </w:r>
      <w:r w:rsidRPr="00434BA0">
        <w:t>.</w:t>
      </w:r>
    </w:p>
    <w:p w14:paraId="20982CDE" w14:textId="77777777" w:rsidR="00ED374E" w:rsidRPr="00434BA0" w:rsidRDefault="00ED374E" w:rsidP="00707B01">
      <w:pPr>
        <w:pStyle w:val="Caption"/>
        <w:rPr>
          <w:b/>
        </w:rPr>
      </w:pPr>
      <w:bookmarkStart w:id="103" w:name="_Ref419330362"/>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9</w:t>
      </w:r>
      <w:r w:rsidR="00CC675D">
        <w:rPr>
          <w:noProof/>
        </w:rPr>
        <w:fldChar w:fldCharType="end"/>
      </w:r>
      <w:bookmarkEnd w:id="103"/>
      <w:r w:rsidRPr="00434BA0">
        <w:t xml:space="preserve">. Properties of the </w:t>
      </w:r>
      <w:r w:rsidRPr="00434BA0">
        <w:rPr>
          <w:rFonts w:ascii="Courier New" w:hAnsi="Courier New" w:cs="Courier New"/>
        </w:rPr>
        <w:t>GenericRelationshipType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350"/>
        <w:gridCol w:w="6858"/>
      </w:tblGrid>
      <w:tr w:rsidR="00ED374E" w:rsidRPr="004848BA" w14:paraId="72790B27" w14:textId="77777777" w:rsidTr="004848BA">
        <w:trPr>
          <w:trHeight w:val="547"/>
        </w:trPr>
        <w:tc>
          <w:tcPr>
            <w:tcW w:w="2178" w:type="dxa"/>
            <w:shd w:val="clear" w:color="auto" w:fill="BFBFBF" w:themeFill="background1" w:themeFillShade="BF"/>
            <w:vAlign w:val="center"/>
          </w:tcPr>
          <w:p w14:paraId="08FDF63A" w14:textId="77777777" w:rsidR="00ED374E" w:rsidRPr="004848BA" w:rsidRDefault="00ED374E" w:rsidP="00ED374E">
            <w:pPr>
              <w:rPr>
                <w:b/>
                <w:szCs w:val="20"/>
              </w:rPr>
            </w:pPr>
            <w:r w:rsidRPr="004848BA">
              <w:rPr>
                <w:b/>
                <w:szCs w:val="20"/>
              </w:rPr>
              <w:t>Name</w:t>
            </w:r>
          </w:p>
        </w:tc>
        <w:tc>
          <w:tcPr>
            <w:tcW w:w="2790" w:type="dxa"/>
            <w:shd w:val="clear" w:color="auto" w:fill="BFBFBF" w:themeFill="background1" w:themeFillShade="BF"/>
            <w:vAlign w:val="center"/>
          </w:tcPr>
          <w:p w14:paraId="11DBBDAE" w14:textId="77777777" w:rsidR="00ED374E" w:rsidRPr="004848BA" w:rsidRDefault="00ED374E" w:rsidP="00ED374E">
            <w:pPr>
              <w:rPr>
                <w:b/>
                <w:szCs w:val="20"/>
              </w:rPr>
            </w:pPr>
            <w:r w:rsidRPr="004848BA">
              <w:rPr>
                <w:b/>
                <w:szCs w:val="20"/>
              </w:rPr>
              <w:t>Type</w:t>
            </w:r>
          </w:p>
        </w:tc>
        <w:tc>
          <w:tcPr>
            <w:tcW w:w="1350" w:type="dxa"/>
            <w:shd w:val="clear" w:color="auto" w:fill="BFBFBF" w:themeFill="background1" w:themeFillShade="BF"/>
            <w:vAlign w:val="center"/>
          </w:tcPr>
          <w:p w14:paraId="36086EF0" w14:textId="77777777" w:rsidR="00ED374E" w:rsidRPr="004848BA" w:rsidRDefault="00ED374E" w:rsidP="00ED374E">
            <w:pPr>
              <w:rPr>
                <w:b/>
                <w:szCs w:val="20"/>
              </w:rPr>
            </w:pPr>
            <w:r w:rsidRPr="004848BA">
              <w:rPr>
                <w:b/>
                <w:szCs w:val="20"/>
              </w:rPr>
              <w:t>Multiplicity</w:t>
            </w:r>
          </w:p>
        </w:tc>
        <w:tc>
          <w:tcPr>
            <w:tcW w:w="6858" w:type="dxa"/>
            <w:shd w:val="clear" w:color="auto" w:fill="BFBFBF" w:themeFill="background1" w:themeFillShade="BF"/>
            <w:vAlign w:val="center"/>
          </w:tcPr>
          <w:p w14:paraId="7C94C5E6" w14:textId="77777777" w:rsidR="00ED374E" w:rsidRPr="004848BA" w:rsidRDefault="00ED374E" w:rsidP="00ED374E">
            <w:pPr>
              <w:rPr>
                <w:b/>
                <w:szCs w:val="20"/>
              </w:rPr>
            </w:pPr>
            <w:r w:rsidRPr="004848BA">
              <w:rPr>
                <w:b/>
                <w:szCs w:val="20"/>
              </w:rPr>
              <w:t>Description</w:t>
            </w:r>
          </w:p>
        </w:tc>
      </w:tr>
      <w:tr w:rsidR="00ED374E" w:rsidRPr="004848BA" w14:paraId="06690D30" w14:textId="77777777" w:rsidTr="004848BA">
        <w:trPr>
          <w:trHeight w:val="547"/>
        </w:trPr>
        <w:tc>
          <w:tcPr>
            <w:tcW w:w="2178" w:type="dxa"/>
            <w:vAlign w:val="center"/>
          </w:tcPr>
          <w:p w14:paraId="28ADC816" w14:textId="77777777" w:rsidR="00ED374E" w:rsidRPr="004848BA" w:rsidRDefault="00ED374E" w:rsidP="00ED374E">
            <w:pPr>
              <w:rPr>
                <w:szCs w:val="20"/>
              </w:rPr>
            </w:pPr>
            <w:r w:rsidRPr="004848BA">
              <w:rPr>
                <w:b/>
                <w:szCs w:val="20"/>
              </w:rPr>
              <w:t>Confidence</w:t>
            </w:r>
          </w:p>
        </w:tc>
        <w:tc>
          <w:tcPr>
            <w:tcW w:w="2790" w:type="dxa"/>
            <w:vAlign w:val="center"/>
          </w:tcPr>
          <w:p w14:paraId="2DE1C3A4"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ConfidenceType</w:t>
            </w:r>
          </w:p>
        </w:tc>
        <w:tc>
          <w:tcPr>
            <w:tcW w:w="1350" w:type="dxa"/>
            <w:vAlign w:val="center"/>
          </w:tcPr>
          <w:p w14:paraId="491B47A4" w14:textId="77777777" w:rsidR="00ED374E" w:rsidRPr="004848BA" w:rsidRDefault="00ED374E" w:rsidP="00ED374E">
            <w:pPr>
              <w:jc w:val="center"/>
              <w:rPr>
                <w:szCs w:val="20"/>
              </w:rPr>
            </w:pPr>
            <w:r w:rsidRPr="004848BA">
              <w:rPr>
                <w:szCs w:val="20"/>
              </w:rPr>
              <w:t>0..1</w:t>
            </w:r>
          </w:p>
        </w:tc>
        <w:tc>
          <w:tcPr>
            <w:tcW w:w="6858" w:type="dxa"/>
          </w:tcPr>
          <w:p w14:paraId="369828FC"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Confidence</w:t>
            </w:r>
            <w:r w:rsidRPr="004848BA">
              <w:rPr>
                <w:color w:val="000000"/>
                <w:szCs w:val="20"/>
              </w:rPr>
              <w:t xml:space="preserve"> property characterizes the level of confidence in the presence and accuracy of the asserted relationship.</w:t>
            </w:r>
          </w:p>
        </w:tc>
      </w:tr>
      <w:tr w:rsidR="00ED374E" w:rsidRPr="004848BA" w14:paraId="376BDAE1" w14:textId="77777777" w:rsidTr="004848BA">
        <w:trPr>
          <w:trHeight w:val="547"/>
        </w:trPr>
        <w:tc>
          <w:tcPr>
            <w:tcW w:w="2178" w:type="dxa"/>
            <w:tcBorders>
              <w:bottom w:val="single" w:sz="4" w:space="0" w:color="auto"/>
            </w:tcBorders>
            <w:vAlign w:val="center"/>
          </w:tcPr>
          <w:p w14:paraId="072BA26A" w14:textId="77777777" w:rsidR="00ED374E" w:rsidRPr="004848BA" w:rsidRDefault="00ED374E" w:rsidP="00ED374E">
            <w:pPr>
              <w:rPr>
                <w:b/>
                <w:szCs w:val="20"/>
              </w:rPr>
            </w:pPr>
            <w:r w:rsidRPr="004848BA">
              <w:rPr>
                <w:b/>
                <w:szCs w:val="20"/>
              </w:rPr>
              <w:t>Information_Source</w:t>
            </w:r>
          </w:p>
        </w:tc>
        <w:tc>
          <w:tcPr>
            <w:tcW w:w="2790" w:type="dxa"/>
            <w:tcBorders>
              <w:bottom w:val="single" w:sz="4" w:space="0" w:color="auto"/>
            </w:tcBorders>
            <w:vAlign w:val="center"/>
          </w:tcPr>
          <w:p w14:paraId="300263EC"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InformationSourceType</w:t>
            </w:r>
          </w:p>
        </w:tc>
        <w:tc>
          <w:tcPr>
            <w:tcW w:w="1350" w:type="dxa"/>
            <w:tcBorders>
              <w:bottom w:val="single" w:sz="4" w:space="0" w:color="auto"/>
            </w:tcBorders>
            <w:vAlign w:val="center"/>
          </w:tcPr>
          <w:p w14:paraId="66C01D0A" w14:textId="77777777" w:rsidR="00ED374E" w:rsidRPr="004848BA" w:rsidRDefault="00ED374E" w:rsidP="00ED374E">
            <w:pPr>
              <w:jc w:val="center"/>
              <w:rPr>
                <w:szCs w:val="20"/>
              </w:rPr>
            </w:pPr>
            <w:r w:rsidRPr="004848BA">
              <w:rPr>
                <w:szCs w:val="20"/>
              </w:rPr>
              <w:t>0..1</w:t>
            </w:r>
          </w:p>
        </w:tc>
        <w:tc>
          <w:tcPr>
            <w:tcW w:w="6858" w:type="dxa"/>
            <w:tcBorders>
              <w:bottom w:val="single" w:sz="4" w:space="0" w:color="auto"/>
            </w:tcBorders>
          </w:tcPr>
          <w:p w14:paraId="7326ED55" w14:textId="77777777" w:rsidR="00ED374E" w:rsidRPr="004848BA" w:rsidRDefault="00ED374E" w:rsidP="00ED374E">
            <w:pPr>
              <w:rPr>
                <w:color w:val="000000"/>
                <w:szCs w:val="20"/>
              </w:rPr>
            </w:pPr>
            <w:r w:rsidRPr="004848BA">
              <w:rPr>
                <w:color w:val="000000"/>
                <w:szCs w:val="20"/>
              </w:rPr>
              <w:t xml:space="preserve">The </w:t>
            </w:r>
            <w:r w:rsidRPr="004848BA">
              <w:rPr>
                <w:rFonts w:ascii="Courier New" w:hAnsi="Courier New" w:cs="Courier New"/>
                <w:color w:val="000000"/>
                <w:szCs w:val="20"/>
              </w:rPr>
              <w:t>Information_Source</w:t>
            </w:r>
            <w:r w:rsidRPr="004848BA">
              <w:rPr>
                <w:color w:val="000000"/>
                <w:szCs w:val="20"/>
              </w:rPr>
              <w:t xml:space="preserve"> property characterizes the source of the relationship information.  Examples of details captured include identitifying characteristics, time-related attributes, and a list of tools used to collect the information.</w:t>
            </w:r>
          </w:p>
        </w:tc>
      </w:tr>
      <w:tr w:rsidR="00ED374E" w:rsidRPr="004848BA" w14:paraId="54E023D4" w14:textId="77777777" w:rsidTr="004848BA">
        <w:trPr>
          <w:trHeight w:val="547"/>
        </w:trPr>
        <w:tc>
          <w:tcPr>
            <w:tcW w:w="2178" w:type="dxa"/>
            <w:vAlign w:val="center"/>
          </w:tcPr>
          <w:p w14:paraId="3FB8AD19" w14:textId="77777777" w:rsidR="00ED374E" w:rsidRPr="004848BA" w:rsidRDefault="00ED374E" w:rsidP="00ED374E">
            <w:pPr>
              <w:rPr>
                <w:b/>
                <w:szCs w:val="20"/>
              </w:rPr>
            </w:pPr>
            <w:r w:rsidRPr="004848BA">
              <w:rPr>
                <w:b/>
                <w:szCs w:val="20"/>
              </w:rPr>
              <w:lastRenderedPageBreak/>
              <w:t>Relationship</w:t>
            </w:r>
          </w:p>
        </w:tc>
        <w:tc>
          <w:tcPr>
            <w:tcW w:w="2790" w:type="dxa"/>
            <w:vAlign w:val="center"/>
          </w:tcPr>
          <w:p w14:paraId="2AD57D3D" w14:textId="77777777" w:rsidR="00ED374E" w:rsidRPr="004848BA" w:rsidRDefault="00ED374E" w:rsidP="00ED374E">
            <w:pPr>
              <w:rPr>
                <w:rFonts w:ascii="Courier New" w:hAnsi="Courier New" w:cs="Courier New"/>
                <w:szCs w:val="20"/>
              </w:rPr>
            </w:pPr>
            <w:r w:rsidRPr="004848BA">
              <w:rPr>
                <w:rFonts w:ascii="Courier New" w:hAnsi="Courier New" w:cs="Courier New"/>
                <w:szCs w:val="20"/>
              </w:rPr>
              <w:t>VocabularyStringType</w:t>
            </w:r>
          </w:p>
        </w:tc>
        <w:tc>
          <w:tcPr>
            <w:tcW w:w="1350" w:type="dxa"/>
            <w:vAlign w:val="center"/>
          </w:tcPr>
          <w:p w14:paraId="5B3248E0" w14:textId="77777777" w:rsidR="00ED374E" w:rsidRPr="004848BA" w:rsidRDefault="00ED374E" w:rsidP="00ED374E">
            <w:pPr>
              <w:jc w:val="center"/>
              <w:rPr>
                <w:szCs w:val="20"/>
              </w:rPr>
            </w:pPr>
            <w:r w:rsidRPr="004848BA">
              <w:rPr>
                <w:szCs w:val="20"/>
              </w:rPr>
              <w:t>0..1</w:t>
            </w:r>
          </w:p>
        </w:tc>
        <w:tc>
          <w:tcPr>
            <w:tcW w:w="6858" w:type="dxa"/>
          </w:tcPr>
          <w:p w14:paraId="3322B0A9" w14:textId="77777777" w:rsidR="00ED374E" w:rsidRPr="004848BA" w:rsidRDefault="00ED374E" w:rsidP="00ED374E">
            <w:pPr>
              <w:rPr>
                <w:rFonts w:cs="Arial"/>
                <w:szCs w:val="20"/>
              </w:rPr>
            </w:pPr>
            <w:r w:rsidRPr="004848BA">
              <w:rPr>
                <w:rFonts w:cs="Arial"/>
                <w:szCs w:val="20"/>
              </w:rPr>
              <w:t xml:space="preserve">The </w:t>
            </w:r>
            <w:r w:rsidRPr="004848BA">
              <w:rPr>
                <w:rFonts w:ascii="Courier New" w:hAnsi="Courier New" w:cs="Courier New"/>
                <w:szCs w:val="20"/>
              </w:rPr>
              <w:t>Relationship</w:t>
            </w:r>
            <w:r w:rsidRPr="004848BA">
              <w:rPr>
                <w:rFonts w:cs="Arial"/>
                <w:szCs w:val="20"/>
              </w:rPr>
              <w:t xml:space="preserve"> property specifies the nature of the relationship between two STIX constructs.  </w:t>
            </w:r>
            <w:r w:rsidRPr="004848BA">
              <w:rPr>
                <w:szCs w:val="20"/>
              </w:rPr>
              <w:t xml:space="preserve">Examples of potential natures of relationship include </w:t>
            </w:r>
            <w:r w:rsidRPr="004848BA">
              <w:rPr>
                <w:i/>
                <w:szCs w:val="20"/>
              </w:rPr>
              <w:t xml:space="preserve">Updates - Revises </w:t>
            </w:r>
            <w:r w:rsidRPr="004848BA">
              <w:rPr>
                <w:szCs w:val="20"/>
              </w:rPr>
              <w:t>(for versioning of content),</w:t>
            </w:r>
            <w:r w:rsidRPr="004848BA">
              <w:rPr>
                <w:i/>
                <w:szCs w:val="20"/>
              </w:rPr>
              <w:t xml:space="preserve"> Asserted Same </w:t>
            </w:r>
            <w:r w:rsidRPr="004848BA">
              <w:rPr>
                <w:szCs w:val="20"/>
              </w:rPr>
              <w:t>(for relating two Threat Actors), and</w:t>
            </w:r>
            <w:r w:rsidRPr="004848BA">
              <w:rPr>
                <w:i/>
                <w:szCs w:val="20"/>
              </w:rPr>
              <w:t xml:space="preserve"> Leverages </w:t>
            </w:r>
            <w:r w:rsidRPr="004848BA">
              <w:rPr>
                <w:szCs w:val="20"/>
              </w:rPr>
              <w:t>(for relating two TTPs). These specific values</w:t>
            </w:r>
            <w:r w:rsidRPr="004848BA">
              <w:rPr>
                <w:color w:val="000000"/>
                <w:szCs w:val="20"/>
              </w:rPr>
              <w:t xml:space="preserve"> are only provided to help explain the </w:t>
            </w:r>
            <w:r w:rsidRPr="004848BA">
              <w:rPr>
                <w:szCs w:val="20"/>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4848BA">
              <w:rPr>
                <w:rFonts w:ascii="Courier New" w:hAnsi="Courier New" w:cs="Courier New"/>
                <w:szCs w:val="20"/>
              </w:rPr>
              <w:t>ControlledVocabularyStringType</w:t>
            </w:r>
            <w:r w:rsidRPr="004848BA">
              <w:rPr>
                <w:szCs w:val="20"/>
              </w:rPr>
              <w:t xml:space="preserve"> class</w:t>
            </w:r>
            <w:r w:rsidRPr="004848BA">
              <w:rPr>
                <w:color w:val="000000"/>
                <w:szCs w:val="20"/>
              </w:rPr>
              <w:t xml:space="preserve">. No </w:t>
            </w:r>
            <w:r w:rsidRPr="004848BA">
              <w:rPr>
                <w:rFonts w:cs="Arial"/>
                <w:szCs w:val="20"/>
              </w:rPr>
              <w:t>default vocabulary is defined in STIX v1.2</w:t>
            </w:r>
            <w:r w:rsidR="004848BA">
              <w:rPr>
                <w:rFonts w:cs="Arial"/>
                <w:szCs w:val="20"/>
              </w:rPr>
              <w:t>.1</w:t>
            </w:r>
            <w:r w:rsidRPr="004848BA">
              <w:rPr>
                <w:rFonts w:cs="Arial"/>
                <w:szCs w:val="20"/>
              </w:rPr>
              <w:t>.</w:t>
            </w:r>
          </w:p>
        </w:tc>
      </w:tr>
    </w:tbl>
    <w:p w14:paraId="35CB4D17" w14:textId="77777777" w:rsidR="00ED374E" w:rsidRPr="009941EC" w:rsidRDefault="00ED374E" w:rsidP="00ED374E">
      <w:pPr>
        <w:pStyle w:val="ListParagraph"/>
        <w:autoSpaceDE w:val="0"/>
        <w:autoSpaceDN w:val="0"/>
        <w:adjustRightInd w:val="0"/>
        <w:spacing w:before="240" w:after="240"/>
        <w:ind w:left="0"/>
        <w:contextualSpacing w:val="0"/>
        <w:rPr>
          <w:rFonts w:ascii="Arial" w:hAnsi="Arial"/>
          <w:sz w:val="20"/>
        </w:rPr>
      </w:pPr>
      <w:bookmarkStart w:id="104" w:name="_Ref399413492"/>
      <w:r w:rsidRPr="009941EC">
        <w:rPr>
          <w:rFonts w:ascii="Arial" w:hAnsi="Arial"/>
          <w:sz w:val="20"/>
        </w:rPr>
        <w:t xml:space="preserve">As an example of how the </w:t>
      </w:r>
      <w:r w:rsidRPr="00434BA0">
        <w:rPr>
          <w:rFonts w:ascii="Courier New" w:hAnsi="Courier New" w:cs="Courier New"/>
        </w:rPr>
        <w:t>GenericRelationshipType</w:t>
      </w:r>
      <w:r w:rsidRPr="009941EC">
        <w:rPr>
          <w:rFonts w:ascii="Arial" w:hAnsi="Arial"/>
          <w:sz w:val="20"/>
        </w:rPr>
        <w:t xml:space="preserve"> class is used, consider the UML diagram </w:t>
      </w:r>
      <w:r w:rsidRPr="00B67820">
        <w:rPr>
          <w:rFonts w:ascii="Arial" w:hAnsi="Arial" w:cs="Arial"/>
          <w:sz w:val="20"/>
          <w:szCs w:val="20"/>
        </w:rPr>
        <w:t xml:space="preserve">shown in </w:t>
      </w:r>
      <w:r w:rsidRPr="00B67820">
        <w:rPr>
          <w:rFonts w:ascii="Arial" w:hAnsi="Arial" w:cs="Arial"/>
          <w:b/>
          <w:color w:val="0000EE"/>
          <w:sz w:val="20"/>
          <w:szCs w:val="20"/>
        </w:rPr>
        <w:fldChar w:fldCharType="begin"/>
      </w:r>
      <w:r w:rsidRPr="00B67820">
        <w:rPr>
          <w:rFonts w:ascii="Arial" w:hAnsi="Arial" w:cs="Arial"/>
          <w:b/>
          <w:color w:val="0000EE"/>
          <w:sz w:val="20"/>
          <w:szCs w:val="20"/>
        </w:rPr>
        <w:instrText xml:space="preserve"> REF _Ref419295489 \h </w:instrText>
      </w:r>
      <w:r w:rsidR="00B67820" w:rsidRPr="00B67820">
        <w:rPr>
          <w:rFonts w:ascii="Arial" w:hAnsi="Arial" w:cs="Arial"/>
          <w:b/>
          <w:color w:val="0000EE"/>
          <w:sz w:val="20"/>
          <w:szCs w:val="20"/>
        </w:rPr>
        <w:instrText xml:space="preserve"> \* MERGEFORMAT </w:instrText>
      </w:r>
      <w:r w:rsidRPr="00B67820">
        <w:rPr>
          <w:rFonts w:ascii="Arial" w:hAnsi="Arial" w:cs="Arial"/>
          <w:b/>
          <w:color w:val="0000EE"/>
          <w:sz w:val="20"/>
          <w:szCs w:val="20"/>
        </w:rPr>
      </w:r>
      <w:r w:rsidRPr="00B67820">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Figure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2</w:t>
      </w:r>
      <w:r w:rsidRPr="00B67820">
        <w:rPr>
          <w:rFonts w:ascii="Arial" w:hAnsi="Arial" w:cs="Arial"/>
          <w:b/>
          <w:color w:val="0000EE"/>
          <w:sz w:val="20"/>
          <w:szCs w:val="20"/>
        </w:rPr>
        <w:fldChar w:fldCharType="end"/>
      </w:r>
      <w:r w:rsidRPr="00B67820">
        <w:rPr>
          <w:rFonts w:ascii="Arial" w:hAnsi="Arial" w:cs="Arial"/>
          <w:sz w:val="20"/>
          <w:szCs w:val="20"/>
        </w:rPr>
        <w:t>, which</w:t>
      </w:r>
      <w:r w:rsidRPr="009941EC">
        <w:rPr>
          <w:rFonts w:ascii="Arial" w:hAnsi="Arial"/>
          <w:sz w:val="20"/>
        </w:rPr>
        <w:t xml:space="preserve"> shows the relationship between an Indicator and a TTP. As illustrated, the </w:t>
      </w:r>
      <w:r w:rsidRPr="00434BA0">
        <w:rPr>
          <w:rFonts w:ascii="Courier New" w:hAnsi="Courier New" w:cs="Courier New"/>
        </w:rPr>
        <w:t>GenericRelationshipType</w:t>
      </w:r>
      <w:r w:rsidRPr="009941EC">
        <w:rPr>
          <w:rFonts w:ascii="Arial" w:hAnsi="Arial"/>
          <w:sz w:val="20"/>
        </w:rPr>
        <w:t xml:space="preserve"> class enables capture of information that further defines the relationship between the Indicator and the TTP. Namely, it specifies the level of confidence that the two constructs are related and the source of the relationship information, and it characterizes the nature of the relationship between the two constructs. </w:t>
      </w:r>
    </w:p>
    <w:p w14:paraId="5359335C" w14:textId="77777777" w:rsidR="00ED374E" w:rsidRPr="009941EC" w:rsidRDefault="00ED374E" w:rsidP="00ED374E">
      <w:pPr>
        <w:pStyle w:val="ListParagraph"/>
        <w:autoSpaceDE w:val="0"/>
        <w:autoSpaceDN w:val="0"/>
        <w:adjustRightInd w:val="0"/>
        <w:spacing w:after="120"/>
        <w:ind w:left="0"/>
        <w:contextualSpacing w:val="0"/>
        <w:jc w:val="center"/>
        <w:rPr>
          <w:rFonts w:ascii="Arial" w:hAnsi="Arial"/>
          <w:sz w:val="20"/>
        </w:rPr>
      </w:pPr>
      <w:r w:rsidRPr="009941EC">
        <w:rPr>
          <w:rFonts w:ascii="Arial" w:hAnsi="Arial"/>
          <w:noProof/>
          <w:sz w:val="20"/>
        </w:rPr>
        <w:drawing>
          <wp:inline distT="0" distB="0" distL="0" distR="0" wp14:anchorId="05D9597A" wp14:editId="7E4A5A15">
            <wp:extent cx="6934200" cy="2203856"/>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IX_RelatedTTP_0_0.png"/>
                    <pic:cNvPicPr/>
                  </pic:nvPicPr>
                  <pic:blipFill>
                    <a:blip r:embed="rId35">
                      <a:extLst>
                        <a:ext uri="{28A0092B-C50C-407E-A947-70E740481C1C}">
                          <a14:useLocalDpi xmlns:a14="http://schemas.microsoft.com/office/drawing/2010/main" val="0"/>
                        </a:ext>
                      </a:extLst>
                    </a:blip>
                    <a:stretch>
                      <a:fillRect/>
                    </a:stretch>
                  </pic:blipFill>
                  <pic:spPr>
                    <a:xfrm>
                      <a:off x="0" y="0"/>
                      <a:ext cx="6978066" cy="2217798"/>
                    </a:xfrm>
                    <a:prstGeom prst="rect">
                      <a:avLst/>
                    </a:prstGeom>
                  </pic:spPr>
                </pic:pic>
              </a:graphicData>
            </a:graphic>
          </wp:inline>
        </w:drawing>
      </w:r>
    </w:p>
    <w:p w14:paraId="20143F9E" w14:textId="77777777" w:rsidR="00ED374E" w:rsidRPr="00434BA0" w:rsidRDefault="00ED374E" w:rsidP="00707B01">
      <w:pPr>
        <w:pStyle w:val="Caption"/>
        <w:rPr>
          <w:b/>
        </w:rPr>
      </w:pPr>
      <w:bookmarkStart w:id="105" w:name="_Ref419295489"/>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2</w:t>
      </w:r>
      <w:r w:rsidR="00CC675D">
        <w:rPr>
          <w:noProof/>
        </w:rPr>
        <w:fldChar w:fldCharType="end"/>
      </w:r>
      <w:bookmarkEnd w:id="105"/>
      <w:r w:rsidRPr="00434BA0">
        <w:t>. UML diagram of the Indicator/TTP relationship</w:t>
      </w:r>
    </w:p>
    <w:p w14:paraId="43D95927" w14:textId="77777777" w:rsidR="00ED374E" w:rsidRPr="00434BA0" w:rsidRDefault="00ED374E" w:rsidP="00E74C6F">
      <w:pPr>
        <w:pStyle w:val="Heading3"/>
      </w:pPr>
      <w:bookmarkStart w:id="106" w:name="_Toc425428430"/>
      <w:bookmarkStart w:id="107" w:name="_Toc429676595"/>
      <w:r w:rsidRPr="00434BA0">
        <w:t>RelatedCampaignType Class</w:t>
      </w:r>
      <w:bookmarkEnd w:id="106"/>
      <w:bookmarkEnd w:id="107"/>
    </w:p>
    <w:p w14:paraId="043E1553"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RelatedCampaignType</w:t>
      </w:r>
      <w:r w:rsidRPr="00A91C3D">
        <w:rPr>
          <w:rFonts w:cs="Arial"/>
        </w:rPr>
        <w:t xml:space="preserve"> class characterizes a relationship to a Campaign.  It extends the </w:t>
      </w:r>
      <w:r w:rsidRPr="00434BA0">
        <w:rPr>
          <w:rFonts w:ascii="Courier New" w:hAnsi="Courier New" w:cs="Courier New"/>
        </w:rPr>
        <w:t>GenericRelationshipType</w:t>
      </w:r>
      <w:r w:rsidRPr="00A91C3D">
        <w:rPr>
          <w:rFonts w:cs="Arial"/>
        </w:rPr>
        <w:t xml:space="preserve"> superclass by specifying the Campaign.</w:t>
      </w:r>
    </w:p>
    <w:p w14:paraId="5CC4B0B2" w14:textId="77777777" w:rsidR="00ED374E" w:rsidRPr="00434BA0" w:rsidRDefault="00ED374E" w:rsidP="00ED374E">
      <w:pPr>
        <w:spacing w:after="240"/>
      </w:pPr>
      <w:r w:rsidRPr="00434BA0">
        <w:lastRenderedPageBreak/>
        <w:t>The UML diagram corresponding to the</w:t>
      </w:r>
      <w:r w:rsidRPr="00434BA0">
        <w:rPr>
          <w:rFonts w:cs="Courier New"/>
        </w:rPr>
        <w:t xml:space="preserve"> </w:t>
      </w:r>
      <w:r w:rsidRPr="00434BA0">
        <w:rPr>
          <w:rFonts w:ascii="Courier New" w:hAnsi="Courier New" w:cs="Courier New"/>
        </w:rPr>
        <w:t>RelatedCampaignType</w:t>
      </w:r>
      <w:r w:rsidRPr="00434BA0">
        <w:rPr>
          <w:rFonts w:cs="Courier New"/>
        </w:rPr>
        <w:t xml:space="preserve"> class is shown in</w:t>
      </w:r>
      <w:r>
        <w:rPr>
          <w:rFonts w:cs="Courier New"/>
        </w:rPr>
        <w:t xml:space="preserve"> </w:t>
      </w:r>
      <w:r w:rsidRPr="009941EC">
        <w:rPr>
          <w:rFonts w:cs="Courier New"/>
          <w:b/>
          <w:color w:val="0000EE"/>
        </w:rPr>
        <w:fldChar w:fldCharType="begin"/>
      </w:r>
      <w:r w:rsidRPr="009941EC">
        <w:rPr>
          <w:rFonts w:cs="Courier New"/>
          <w:b/>
          <w:color w:val="0000EE"/>
        </w:rPr>
        <w:instrText xml:space="preserve"> REF _Ref419295503 \h </w:instrText>
      </w:r>
      <w:r w:rsidR="009941EC">
        <w:rPr>
          <w:rFonts w:cs="Courier New"/>
          <w:b/>
          <w:color w:val="0000EE"/>
        </w:rPr>
        <w:instrText xml:space="preserve"> \* MERGEFORMAT </w:instrText>
      </w:r>
      <w:r w:rsidRPr="009941EC">
        <w:rPr>
          <w:rFonts w:cs="Courier New"/>
          <w:b/>
          <w:color w:val="0000EE"/>
        </w:rPr>
      </w:r>
      <w:r w:rsidRPr="009941EC">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3</w:t>
      </w:r>
      <w:r w:rsidRPr="009941EC">
        <w:rPr>
          <w:rFonts w:cs="Courier New"/>
          <w:b/>
          <w:color w:val="0000EE"/>
        </w:rPr>
        <w:fldChar w:fldCharType="end"/>
      </w:r>
      <w:r w:rsidRPr="00434BA0">
        <w:t xml:space="preserve">. </w:t>
      </w:r>
    </w:p>
    <w:p w14:paraId="00BB8891" w14:textId="77777777" w:rsidR="00ED374E" w:rsidRPr="00434BA0" w:rsidRDefault="00ED374E" w:rsidP="00ED374E">
      <w:pPr>
        <w:spacing w:after="120"/>
        <w:jc w:val="center"/>
      </w:pPr>
      <w:r>
        <w:rPr>
          <w:noProof/>
        </w:rPr>
        <w:drawing>
          <wp:inline distT="0" distB="0" distL="0" distR="0" wp14:anchorId="056EE3C0" wp14:editId="0A23E3A4">
            <wp:extent cx="6410325" cy="2266634"/>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IX_RelatedCampaign_0_0.png"/>
                    <pic:cNvPicPr/>
                  </pic:nvPicPr>
                  <pic:blipFill>
                    <a:blip r:embed="rId36">
                      <a:extLst>
                        <a:ext uri="{28A0092B-C50C-407E-A947-70E740481C1C}">
                          <a14:useLocalDpi xmlns:a14="http://schemas.microsoft.com/office/drawing/2010/main" val="0"/>
                        </a:ext>
                      </a:extLst>
                    </a:blip>
                    <a:stretch>
                      <a:fillRect/>
                    </a:stretch>
                  </pic:blipFill>
                  <pic:spPr>
                    <a:xfrm>
                      <a:off x="0" y="0"/>
                      <a:ext cx="6426080" cy="2272205"/>
                    </a:xfrm>
                    <a:prstGeom prst="rect">
                      <a:avLst/>
                    </a:prstGeom>
                  </pic:spPr>
                </pic:pic>
              </a:graphicData>
            </a:graphic>
          </wp:inline>
        </w:drawing>
      </w:r>
    </w:p>
    <w:p w14:paraId="3572C55E" w14:textId="77777777" w:rsidR="00ED374E" w:rsidRPr="00434BA0" w:rsidRDefault="00ED374E" w:rsidP="00707B01">
      <w:pPr>
        <w:pStyle w:val="Caption"/>
      </w:pPr>
      <w:bookmarkStart w:id="108" w:name="_Ref419295503"/>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3</w:t>
      </w:r>
      <w:r w:rsidR="00CC675D">
        <w:rPr>
          <w:noProof/>
        </w:rPr>
        <w:fldChar w:fldCharType="end"/>
      </w:r>
      <w:bookmarkEnd w:id="108"/>
      <w:r w:rsidRPr="00434BA0">
        <w:t xml:space="preserve">. UML diagram of the </w:t>
      </w:r>
      <w:r w:rsidRPr="00434BA0">
        <w:rPr>
          <w:rFonts w:ascii="Courier New" w:hAnsi="Courier New" w:cs="Courier New"/>
        </w:rPr>
        <w:t>RelatedCampaignType</w:t>
      </w:r>
      <w:r w:rsidRPr="00434BA0">
        <w:t xml:space="preserve"> class</w:t>
      </w:r>
    </w:p>
    <w:p w14:paraId="0F0A84D0" w14:textId="77777777" w:rsidR="00ED374E" w:rsidRPr="00434BA0" w:rsidRDefault="00ED374E" w:rsidP="009941EC">
      <w:pPr>
        <w:pStyle w:val="Caption"/>
        <w:spacing w:before="240" w:after="240"/>
        <w:jc w:val="left"/>
        <w:rPr>
          <w:b/>
        </w:rPr>
      </w:pPr>
      <w:r w:rsidRPr="00434BA0">
        <w:t xml:space="preserve">The property table </w:t>
      </w:r>
      <w:r w:rsidRPr="00A214E1">
        <w:t xml:space="preserve">given in </w:t>
      </w:r>
      <w:r w:rsidRPr="009941EC">
        <w:rPr>
          <w:b/>
          <w:color w:val="0000EE"/>
        </w:rPr>
        <w:fldChar w:fldCharType="begin"/>
      </w:r>
      <w:r w:rsidRPr="009941EC">
        <w:rPr>
          <w:b/>
          <w:color w:val="0000EE"/>
        </w:rPr>
        <w:instrText xml:space="preserve"> REF _Ref419330376 \h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10</w:t>
      </w:r>
      <w:r w:rsidRPr="009941EC">
        <w:rPr>
          <w:b/>
          <w:color w:val="0000EE"/>
        </w:rPr>
        <w:fldChar w:fldCharType="end"/>
      </w:r>
      <w:r w:rsidRPr="00A214E1">
        <w:t xml:space="preserve"> corresponds</w:t>
      </w:r>
      <w:r w:rsidRPr="00434BA0">
        <w:t xml:space="preserve"> to the UML diagram shown </w:t>
      </w:r>
      <w:r w:rsidRPr="0025641C">
        <w:t xml:space="preserve">in </w:t>
      </w:r>
      <w:r w:rsidRPr="009941EC">
        <w:rPr>
          <w:b/>
          <w:color w:val="0000EE"/>
        </w:rPr>
        <w:fldChar w:fldCharType="begin"/>
      </w:r>
      <w:r w:rsidRPr="009941EC">
        <w:rPr>
          <w:b/>
          <w:color w:val="0000EE"/>
        </w:rPr>
        <w:instrText xml:space="preserve"> REF _Ref419295503 \h  \* MERGEFORMAT </w:instrText>
      </w:r>
      <w:r w:rsidRPr="009941EC">
        <w:rPr>
          <w:b/>
          <w:color w:val="0000EE"/>
        </w:rPr>
      </w:r>
      <w:r w:rsidRPr="009941EC">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3</w:t>
      </w:r>
      <w:r w:rsidRPr="009941EC">
        <w:rPr>
          <w:b/>
          <w:color w:val="0000EE"/>
        </w:rPr>
        <w:fldChar w:fldCharType="end"/>
      </w:r>
      <w:r w:rsidRPr="00434BA0">
        <w:t>.</w:t>
      </w:r>
    </w:p>
    <w:p w14:paraId="2195E074" w14:textId="77777777" w:rsidR="00ED374E" w:rsidRPr="00434BA0" w:rsidRDefault="00ED374E" w:rsidP="00707B01">
      <w:pPr>
        <w:pStyle w:val="Caption"/>
        <w:rPr>
          <w:b/>
        </w:rPr>
      </w:pPr>
      <w:bookmarkStart w:id="109" w:name="_Ref419330376"/>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10</w:t>
      </w:r>
      <w:r w:rsidR="00CC675D">
        <w:rPr>
          <w:noProof/>
        </w:rPr>
        <w:fldChar w:fldCharType="end"/>
      </w:r>
      <w:bookmarkEnd w:id="109"/>
      <w:r w:rsidRPr="00434BA0">
        <w:t xml:space="preserve">. Properties of the </w:t>
      </w:r>
      <w:r w:rsidRPr="00434BA0">
        <w:rPr>
          <w:rFonts w:ascii="Courier New" w:hAnsi="Courier New" w:cs="Courier New"/>
        </w:rPr>
        <w:t>RelatedCampaignType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2520"/>
        <w:gridCol w:w="1440"/>
        <w:gridCol w:w="7331"/>
      </w:tblGrid>
      <w:tr w:rsidR="00ED374E" w:rsidRPr="009941EC" w14:paraId="16587585" w14:textId="77777777" w:rsidTr="009941EC">
        <w:trPr>
          <w:trHeight w:val="547"/>
          <w:jc w:val="center"/>
        </w:trPr>
        <w:tc>
          <w:tcPr>
            <w:tcW w:w="1885" w:type="dxa"/>
            <w:shd w:val="clear" w:color="auto" w:fill="BFBFBF" w:themeFill="background1" w:themeFillShade="BF"/>
            <w:vAlign w:val="center"/>
          </w:tcPr>
          <w:p w14:paraId="0DD08129" w14:textId="77777777" w:rsidR="00ED374E" w:rsidRPr="009941EC" w:rsidRDefault="00ED374E" w:rsidP="00ED374E">
            <w:pPr>
              <w:rPr>
                <w:b/>
                <w:szCs w:val="20"/>
              </w:rPr>
            </w:pPr>
            <w:r w:rsidRPr="009941EC">
              <w:rPr>
                <w:b/>
                <w:szCs w:val="20"/>
              </w:rPr>
              <w:t>Name</w:t>
            </w:r>
          </w:p>
        </w:tc>
        <w:tc>
          <w:tcPr>
            <w:tcW w:w="2520" w:type="dxa"/>
            <w:shd w:val="clear" w:color="auto" w:fill="BFBFBF" w:themeFill="background1" w:themeFillShade="BF"/>
            <w:vAlign w:val="center"/>
          </w:tcPr>
          <w:p w14:paraId="12F7AC28"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2943F17" w14:textId="77777777" w:rsidR="00ED374E" w:rsidRPr="009941EC" w:rsidRDefault="00ED374E" w:rsidP="00ED374E">
            <w:pPr>
              <w:rPr>
                <w:b/>
                <w:szCs w:val="20"/>
              </w:rPr>
            </w:pPr>
            <w:r w:rsidRPr="009941EC">
              <w:rPr>
                <w:b/>
                <w:szCs w:val="20"/>
              </w:rPr>
              <w:t>Multiplicity</w:t>
            </w:r>
          </w:p>
        </w:tc>
        <w:tc>
          <w:tcPr>
            <w:tcW w:w="7331" w:type="dxa"/>
            <w:shd w:val="clear" w:color="auto" w:fill="BFBFBF" w:themeFill="background1" w:themeFillShade="BF"/>
            <w:vAlign w:val="center"/>
          </w:tcPr>
          <w:p w14:paraId="4C4536E9" w14:textId="77777777" w:rsidR="00ED374E" w:rsidRPr="009941EC" w:rsidRDefault="00ED374E" w:rsidP="00ED374E">
            <w:pPr>
              <w:rPr>
                <w:b/>
                <w:szCs w:val="20"/>
              </w:rPr>
            </w:pPr>
            <w:r w:rsidRPr="009941EC">
              <w:rPr>
                <w:b/>
                <w:szCs w:val="20"/>
              </w:rPr>
              <w:t>Description</w:t>
            </w:r>
          </w:p>
        </w:tc>
      </w:tr>
      <w:tr w:rsidR="00ED374E" w:rsidRPr="009941EC" w14:paraId="374653C8" w14:textId="77777777" w:rsidTr="009941EC">
        <w:trPr>
          <w:trHeight w:val="547"/>
          <w:jc w:val="center"/>
        </w:trPr>
        <w:tc>
          <w:tcPr>
            <w:tcW w:w="1885" w:type="dxa"/>
            <w:vAlign w:val="center"/>
          </w:tcPr>
          <w:p w14:paraId="5AA11FDE" w14:textId="77777777" w:rsidR="00ED374E" w:rsidRPr="009941EC" w:rsidRDefault="00ED374E" w:rsidP="00ED374E">
            <w:pPr>
              <w:rPr>
                <w:szCs w:val="20"/>
              </w:rPr>
            </w:pPr>
            <w:r w:rsidRPr="009941EC">
              <w:rPr>
                <w:b/>
                <w:szCs w:val="20"/>
              </w:rPr>
              <w:t>Campaign</w:t>
            </w:r>
          </w:p>
        </w:tc>
        <w:tc>
          <w:tcPr>
            <w:tcW w:w="2520" w:type="dxa"/>
            <w:vAlign w:val="center"/>
          </w:tcPr>
          <w:p w14:paraId="72507C75"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CampaignBaseType</w:t>
            </w:r>
          </w:p>
        </w:tc>
        <w:tc>
          <w:tcPr>
            <w:tcW w:w="1440" w:type="dxa"/>
            <w:vAlign w:val="center"/>
          </w:tcPr>
          <w:p w14:paraId="14C39B87" w14:textId="77777777" w:rsidR="00ED374E" w:rsidRPr="009941EC" w:rsidRDefault="00ED374E" w:rsidP="00ED374E">
            <w:pPr>
              <w:jc w:val="center"/>
              <w:rPr>
                <w:szCs w:val="20"/>
              </w:rPr>
            </w:pPr>
            <w:r w:rsidRPr="009941EC">
              <w:rPr>
                <w:szCs w:val="20"/>
              </w:rPr>
              <w:t>1</w:t>
            </w:r>
          </w:p>
        </w:tc>
        <w:tc>
          <w:tcPr>
            <w:tcW w:w="7331" w:type="dxa"/>
          </w:tcPr>
          <w:p w14:paraId="2F3249CF" w14:textId="77777777" w:rsidR="00ED374E" w:rsidRPr="009941EC" w:rsidRDefault="00ED374E" w:rsidP="00F3583B">
            <w:pPr>
              <w:rPr>
                <w:szCs w:val="20"/>
              </w:rPr>
            </w:pPr>
            <w:r w:rsidRPr="009941EC">
              <w:rPr>
                <w:szCs w:val="20"/>
              </w:rPr>
              <w:t xml:space="preserve">The </w:t>
            </w:r>
            <w:r w:rsidRPr="009941EC">
              <w:rPr>
                <w:rFonts w:ascii="Courier New" w:hAnsi="Courier New" w:cs="Courier New"/>
                <w:szCs w:val="20"/>
              </w:rPr>
              <w:t>Campaign</w:t>
            </w:r>
            <w:r w:rsidRPr="009941EC">
              <w:rPr>
                <w:szCs w:val="20"/>
              </w:rPr>
              <w:t xml:space="preserve"> property characterizes a cyber threat Campaign. The </w:t>
            </w:r>
            <w:r w:rsidRPr="009941EC">
              <w:rPr>
                <w:rFonts w:ascii="Courier New" w:hAnsi="Courier New" w:cs="Courier New"/>
                <w:szCs w:val="20"/>
              </w:rPr>
              <w:t>CampaignBaseType</w:t>
            </w:r>
            <w:r w:rsidRPr="009941EC">
              <w:rPr>
                <w:szCs w:val="20"/>
              </w:rPr>
              <w:t xml:space="preserve"> class is a minimal base class that is intended to be extended.  The default and strongly RECOMMENDED class to fully implement a Campaign is the </w:t>
            </w:r>
            <w:r w:rsidRPr="009941EC">
              <w:rPr>
                <w:rFonts w:ascii="Courier New" w:hAnsi="Courier New" w:cs="Courier New"/>
                <w:szCs w:val="20"/>
              </w:rPr>
              <w:t>campaign:CampaignType</w:t>
            </w:r>
            <w:r w:rsidRPr="009941EC">
              <w:rPr>
                <w:szCs w:val="20"/>
              </w:rPr>
              <w:t xml:space="preserve"> class defined in </w:t>
            </w:r>
            <w:hyperlink w:anchor="AdditionalArtifacts" w:history="1">
              <w:r w:rsidR="00F3583B" w:rsidRPr="009941EC">
                <w:rPr>
                  <w:rStyle w:val="Hyperlink"/>
                  <w:i/>
                  <w:szCs w:val="20"/>
                </w:rPr>
                <w:t>STIX Version 1.2.1 Part 8: Campaign</w:t>
              </w:r>
            </w:hyperlink>
            <w:r w:rsidRPr="009941EC">
              <w:rPr>
                <w:szCs w:val="20"/>
              </w:rPr>
              <w:t>.</w:t>
            </w:r>
            <w:r w:rsidRPr="009941EC">
              <w:rPr>
                <w:rFonts w:cs="Segoe UI"/>
                <w:szCs w:val="20"/>
              </w:rPr>
              <w:t> </w:t>
            </w:r>
            <w:r w:rsidRPr="009941EC">
              <w:rPr>
                <w:szCs w:val="20"/>
              </w:rPr>
              <w:t xml:space="preserve">Base classes are used to minimize interdependence between STIX components, not to enable or encourage conflicting syntactic variation. Through the use of the </w:t>
            </w:r>
            <w:r w:rsidRPr="009941EC">
              <w:rPr>
                <w:rFonts w:ascii="Courier New" w:hAnsi="Courier New" w:cs="Courier New"/>
                <w:szCs w:val="20"/>
              </w:rPr>
              <w:t>idref</w:t>
            </w:r>
            <w:r w:rsidRPr="009941EC">
              <w:rPr>
                <w:szCs w:val="20"/>
              </w:rPr>
              <w:t xml:space="preserve"> property, a reference to a Campaign defined elsewhere can be specified via the direct use of the </w:t>
            </w:r>
            <w:r w:rsidRPr="009941EC">
              <w:rPr>
                <w:rFonts w:ascii="Courier New" w:hAnsi="Courier New" w:cs="Courier New"/>
                <w:szCs w:val="20"/>
              </w:rPr>
              <w:t>CampaignBaseType</w:t>
            </w:r>
            <w:r w:rsidRPr="009941EC">
              <w:rPr>
                <w:rFonts w:ascii="Segoe UI" w:hAnsi="Segoe UI" w:cs="Segoe UI"/>
                <w:szCs w:val="20"/>
              </w:rPr>
              <w:t> </w:t>
            </w:r>
            <w:r w:rsidRPr="009941EC">
              <w:rPr>
                <w:szCs w:val="20"/>
              </w:rPr>
              <w:t>class.</w:t>
            </w:r>
          </w:p>
        </w:tc>
      </w:tr>
    </w:tbl>
    <w:p w14:paraId="2008E15F" w14:textId="77777777" w:rsidR="00ED374E" w:rsidRPr="00434BA0" w:rsidRDefault="00ED374E" w:rsidP="00E74C6F">
      <w:pPr>
        <w:pStyle w:val="Heading3"/>
      </w:pPr>
      <w:bookmarkStart w:id="110" w:name="_Toc425428431"/>
      <w:bookmarkStart w:id="111" w:name="_Toc429676596"/>
      <w:r w:rsidRPr="00434BA0">
        <w:lastRenderedPageBreak/>
        <w:t>RelatedCampaignReferenceType Class</w:t>
      </w:r>
      <w:bookmarkEnd w:id="104"/>
      <w:bookmarkEnd w:id="110"/>
      <w:bookmarkEnd w:id="111"/>
    </w:p>
    <w:p w14:paraId="0FBAB874" w14:textId="77777777" w:rsidR="00ED374E" w:rsidRPr="00434BA0" w:rsidRDefault="00ED374E" w:rsidP="00ED374E">
      <w:pPr>
        <w:spacing w:after="240"/>
      </w:pPr>
      <w:r w:rsidRPr="00434BA0">
        <w:t xml:space="preserve">The </w:t>
      </w:r>
      <w:r w:rsidRPr="00434BA0">
        <w:rPr>
          <w:rFonts w:ascii="Courier New" w:hAnsi="Courier New" w:cs="Courier New"/>
        </w:rPr>
        <w:t>RelatedCampaignReferenceType</w:t>
      </w:r>
      <w:r w:rsidRPr="00434BA0">
        <w:t xml:space="preserve"> class characterizes a relationship to a Campaign.  It extends the </w:t>
      </w:r>
      <w:r w:rsidRPr="00434BA0">
        <w:rPr>
          <w:rFonts w:ascii="Courier New" w:hAnsi="Courier New" w:cs="Courier New"/>
        </w:rPr>
        <w:t>GenericRelationshipType</w:t>
      </w:r>
      <w:r w:rsidRPr="00434BA0">
        <w:t xml:space="preserve"> superclass by specifying a reference to the Campaign. </w:t>
      </w:r>
      <w:r w:rsidRPr="00A91C3D">
        <w:rPr>
          <w:color w:val="000000"/>
        </w:rPr>
        <w:t xml:space="preserve">Unlike most other relationships that are defined in STIX, the </w:t>
      </w:r>
      <w:r w:rsidRPr="00434BA0">
        <w:rPr>
          <w:rFonts w:ascii="Courier New" w:hAnsi="Courier New" w:cs="Courier New"/>
          <w:color w:val="000000"/>
        </w:rPr>
        <w:t>RelatedCampaignReferencesType</w:t>
      </w:r>
      <w:r w:rsidRPr="00A91C3D">
        <w:rPr>
          <w:color w:val="000000"/>
        </w:rPr>
        <w:t xml:space="preserve"> class does not allow a Campaign to be embedded; an already-defined Campaign MUST be specified by its </w:t>
      </w:r>
      <w:r w:rsidRPr="00434BA0">
        <w:rPr>
          <w:rFonts w:ascii="Courier New" w:hAnsi="Courier New" w:cs="Courier New"/>
          <w:color w:val="000000"/>
        </w:rPr>
        <w:t>Name</w:t>
      </w:r>
      <w:r w:rsidRPr="00A91C3D">
        <w:rPr>
          <w:color w:val="000000"/>
        </w:rPr>
        <w:t xml:space="preserve"> property and/or a reference to its identifier.</w:t>
      </w:r>
    </w:p>
    <w:p w14:paraId="094303CC" w14:textId="77777777" w:rsidR="00ED374E" w:rsidRPr="00434BA0" w:rsidRDefault="00ED374E" w:rsidP="00ED374E">
      <w:pPr>
        <w:spacing w:after="240"/>
      </w:pPr>
      <w:r w:rsidRPr="00434BA0">
        <w:t xml:space="preserve">The UML diagram corresponding to the </w:t>
      </w:r>
      <w:r w:rsidRPr="00434BA0">
        <w:rPr>
          <w:rFonts w:ascii="Courier New" w:hAnsi="Courier New" w:cs="Courier New"/>
        </w:rPr>
        <w:t>RelatedCampaignReferenceType</w:t>
      </w:r>
      <w:r w:rsidRPr="00434BA0">
        <w:t xml:space="preserve"> class is shown </w:t>
      </w:r>
      <w:r w:rsidRPr="00633CAB">
        <w:t xml:space="preserve">in </w:t>
      </w:r>
      <w:r w:rsidRPr="009941EC">
        <w:rPr>
          <w:b/>
          <w:color w:val="0000EE"/>
        </w:rPr>
        <w:fldChar w:fldCharType="begin"/>
      </w:r>
      <w:r w:rsidRPr="009941EC">
        <w:rPr>
          <w:b/>
          <w:color w:val="0000EE"/>
        </w:rPr>
        <w:instrText xml:space="preserve"> REF _Ref419295536 \h  \* MERGEFORMAT </w:instrText>
      </w:r>
      <w:r w:rsidRPr="009941EC">
        <w:rPr>
          <w:b/>
          <w:color w:val="0000EE"/>
        </w:rPr>
      </w:r>
      <w:r w:rsidRPr="009941EC">
        <w:rPr>
          <w:b/>
          <w:color w:val="0000EE"/>
        </w:rPr>
        <w:fldChar w:fldCharType="separate"/>
      </w:r>
      <w:r w:rsidR="00A906F4" w:rsidRPr="00A906F4">
        <w:rPr>
          <w:b/>
          <w:bCs/>
          <w:color w:val="0000EE"/>
        </w:rPr>
        <w:t xml:space="preserve">Figure </w:t>
      </w:r>
      <w:r w:rsidR="00A906F4" w:rsidRPr="00A906F4">
        <w:rPr>
          <w:b/>
          <w:bCs/>
          <w:noProof/>
          <w:color w:val="0000EE"/>
        </w:rPr>
        <w:t>3</w:t>
      </w:r>
      <w:r w:rsidR="00A906F4" w:rsidRPr="00A906F4">
        <w:rPr>
          <w:b/>
          <w:bCs/>
          <w:noProof/>
          <w:color w:val="0000EE"/>
        </w:rPr>
        <w:noBreakHyphen/>
        <w:t>4</w:t>
      </w:r>
      <w:r w:rsidRPr="009941EC">
        <w:rPr>
          <w:b/>
          <w:color w:val="0000EE"/>
        </w:rPr>
        <w:fldChar w:fldCharType="end"/>
      </w:r>
      <w:r w:rsidRPr="00434BA0">
        <w:t>.</w:t>
      </w:r>
    </w:p>
    <w:p w14:paraId="6AF571CA" w14:textId="77777777" w:rsidR="00ED374E" w:rsidRPr="00434BA0" w:rsidRDefault="00ED374E" w:rsidP="00ED374E">
      <w:pPr>
        <w:spacing w:after="120"/>
        <w:jc w:val="center"/>
      </w:pPr>
      <w:r>
        <w:rPr>
          <w:noProof/>
        </w:rPr>
        <w:drawing>
          <wp:inline distT="0" distB="0" distL="0" distR="0" wp14:anchorId="1DE0C879" wp14:editId="53777EC8">
            <wp:extent cx="6914286" cy="1847619"/>
            <wp:effectExtent l="0" t="0" r="127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IX_RelatedCampaignReferenceType_0_0.png"/>
                    <pic:cNvPicPr/>
                  </pic:nvPicPr>
                  <pic:blipFill>
                    <a:blip r:embed="rId37">
                      <a:extLst>
                        <a:ext uri="{28A0092B-C50C-407E-A947-70E740481C1C}">
                          <a14:useLocalDpi xmlns:a14="http://schemas.microsoft.com/office/drawing/2010/main" val="0"/>
                        </a:ext>
                      </a:extLst>
                    </a:blip>
                    <a:stretch>
                      <a:fillRect/>
                    </a:stretch>
                  </pic:blipFill>
                  <pic:spPr>
                    <a:xfrm>
                      <a:off x="0" y="0"/>
                      <a:ext cx="6914286" cy="1847619"/>
                    </a:xfrm>
                    <a:prstGeom prst="rect">
                      <a:avLst/>
                    </a:prstGeom>
                  </pic:spPr>
                </pic:pic>
              </a:graphicData>
            </a:graphic>
          </wp:inline>
        </w:drawing>
      </w:r>
    </w:p>
    <w:p w14:paraId="651B3390" w14:textId="77777777" w:rsidR="00ED374E" w:rsidRPr="00434BA0" w:rsidRDefault="00ED374E" w:rsidP="00707B01">
      <w:pPr>
        <w:pStyle w:val="Caption"/>
      </w:pPr>
      <w:bookmarkStart w:id="112" w:name="_Ref419295536"/>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4</w:t>
      </w:r>
      <w:r w:rsidR="00CC675D">
        <w:rPr>
          <w:noProof/>
        </w:rPr>
        <w:fldChar w:fldCharType="end"/>
      </w:r>
      <w:bookmarkEnd w:id="112"/>
      <w:r w:rsidRPr="00434BA0">
        <w:t xml:space="preserve">. UML diagram of the </w:t>
      </w:r>
      <w:r w:rsidRPr="00434BA0">
        <w:rPr>
          <w:rFonts w:ascii="Courier New" w:hAnsi="Courier New" w:cs="Courier New"/>
        </w:rPr>
        <w:t>RelatedCampaignReferenceType</w:t>
      </w:r>
      <w:r w:rsidRPr="00434BA0">
        <w:t xml:space="preserve"> class</w:t>
      </w:r>
    </w:p>
    <w:p w14:paraId="5F960BC7" w14:textId="77777777" w:rsidR="00ED374E" w:rsidRPr="00434BA0" w:rsidRDefault="00ED374E" w:rsidP="009941EC">
      <w:pPr>
        <w:spacing w:before="240" w:after="240"/>
      </w:pPr>
      <w:r w:rsidRPr="00434BA0">
        <w:rPr>
          <w:bCs/>
        </w:rPr>
        <w:t xml:space="preserve">The property table given </w:t>
      </w:r>
      <w:r w:rsidRPr="00434BA0">
        <w:t xml:space="preserve">in </w:t>
      </w:r>
      <w:r w:rsidRPr="009941EC">
        <w:rPr>
          <w:b/>
          <w:color w:val="0000EE"/>
        </w:rPr>
        <w:fldChar w:fldCharType="begin"/>
      </w:r>
      <w:r w:rsidRPr="009941EC">
        <w:rPr>
          <w:b/>
          <w:color w:val="0000EE"/>
        </w:rPr>
        <w:instrText xml:space="preserve"> REF _Ref419330397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11</w:t>
      </w:r>
      <w:r w:rsidRPr="009941EC">
        <w:rPr>
          <w:b/>
          <w:color w:val="0000EE"/>
        </w:rPr>
        <w:fldChar w:fldCharType="end"/>
      </w:r>
      <w:r>
        <w:t xml:space="preserve"> </w:t>
      </w:r>
      <w:r w:rsidRPr="00434BA0">
        <w:rPr>
          <w:bCs/>
        </w:rPr>
        <w:t>corresponds to the UML diagram shown in</w:t>
      </w:r>
      <w:r>
        <w:rPr>
          <w:bCs/>
        </w:rPr>
        <w:t xml:space="preserve"> </w:t>
      </w:r>
      <w:r w:rsidRPr="009941EC">
        <w:rPr>
          <w:b/>
          <w:bCs/>
          <w:color w:val="0000EE"/>
        </w:rPr>
        <w:fldChar w:fldCharType="begin"/>
      </w:r>
      <w:r w:rsidRPr="009941EC">
        <w:rPr>
          <w:b/>
          <w:bCs/>
          <w:color w:val="0000EE"/>
        </w:rPr>
        <w:instrText xml:space="preserve"> REF _Ref419295536 \h </w:instrText>
      </w:r>
      <w:r w:rsidR="009941EC">
        <w:rPr>
          <w:b/>
          <w:bCs/>
          <w:color w:val="0000EE"/>
        </w:rPr>
        <w:instrText xml:space="preserve"> \* MERGEFORMAT </w:instrText>
      </w:r>
      <w:r w:rsidRPr="009941EC">
        <w:rPr>
          <w:b/>
          <w:bCs/>
          <w:color w:val="0000EE"/>
        </w:rPr>
      </w:r>
      <w:r w:rsidRPr="009941E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4</w:t>
      </w:r>
      <w:r w:rsidRPr="009941EC">
        <w:rPr>
          <w:b/>
          <w:bCs/>
          <w:color w:val="0000EE"/>
        </w:rPr>
        <w:fldChar w:fldCharType="end"/>
      </w:r>
      <w:r w:rsidRPr="00434BA0">
        <w:rPr>
          <w:bCs/>
        </w:rPr>
        <w:t>.</w:t>
      </w:r>
    </w:p>
    <w:p w14:paraId="1A4EC3C9" w14:textId="77777777" w:rsidR="00ED374E" w:rsidRPr="00434BA0" w:rsidRDefault="00ED374E" w:rsidP="00707B01">
      <w:pPr>
        <w:pStyle w:val="Caption"/>
        <w:rPr>
          <w:b/>
        </w:rPr>
      </w:pPr>
      <w:bookmarkStart w:id="113" w:name="_Ref419330397"/>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11</w:t>
      </w:r>
      <w:r w:rsidR="00CC675D">
        <w:rPr>
          <w:noProof/>
        </w:rPr>
        <w:fldChar w:fldCharType="end"/>
      </w:r>
      <w:bookmarkEnd w:id="113"/>
      <w:r w:rsidRPr="00434BA0">
        <w:t xml:space="preserve">. Properties of the </w:t>
      </w:r>
      <w:r w:rsidRPr="00434BA0">
        <w:rPr>
          <w:rFonts w:ascii="Courier New" w:hAnsi="Courier New" w:cs="Courier New"/>
        </w:rPr>
        <w:t>RelatedCampaignReferenceType</w:t>
      </w:r>
      <w:r w:rsidRPr="00434BA0">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060"/>
        <w:gridCol w:w="1350"/>
        <w:gridCol w:w="7128"/>
      </w:tblGrid>
      <w:tr w:rsidR="00ED374E" w:rsidRPr="009941EC" w14:paraId="7C6557B2" w14:textId="77777777" w:rsidTr="009941EC">
        <w:trPr>
          <w:trHeight w:val="547"/>
          <w:jc w:val="center"/>
        </w:trPr>
        <w:tc>
          <w:tcPr>
            <w:tcW w:w="1638" w:type="dxa"/>
            <w:shd w:val="clear" w:color="auto" w:fill="BFBFBF" w:themeFill="background1" w:themeFillShade="BF"/>
            <w:vAlign w:val="center"/>
          </w:tcPr>
          <w:p w14:paraId="5AB9BE79" w14:textId="77777777" w:rsidR="00ED374E" w:rsidRPr="009941EC" w:rsidRDefault="00ED374E" w:rsidP="00ED374E">
            <w:pPr>
              <w:rPr>
                <w:b/>
                <w:szCs w:val="20"/>
              </w:rPr>
            </w:pPr>
            <w:r w:rsidRPr="009941EC">
              <w:rPr>
                <w:b/>
                <w:szCs w:val="20"/>
              </w:rPr>
              <w:t>Name</w:t>
            </w:r>
          </w:p>
        </w:tc>
        <w:tc>
          <w:tcPr>
            <w:tcW w:w="3060" w:type="dxa"/>
            <w:shd w:val="clear" w:color="auto" w:fill="BFBFBF" w:themeFill="background1" w:themeFillShade="BF"/>
            <w:vAlign w:val="center"/>
          </w:tcPr>
          <w:p w14:paraId="22CD1A99" w14:textId="77777777" w:rsidR="00ED374E" w:rsidRPr="009941EC" w:rsidRDefault="00ED374E" w:rsidP="00ED374E">
            <w:pPr>
              <w:rPr>
                <w:b/>
                <w:szCs w:val="20"/>
              </w:rPr>
            </w:pPr>
            <w:r w:rsidRPr="009941EC">
              <w:rPr>
                <w:b/>
                <w:szCs w:val="20"/>
              </w:rPr>
              <w:t>Type</w:t>
            </w:r>
          </w:p>
        </w:tc>
        <w:tc>
          <w:tcPr>
            <w:tcW w:w="1350" w:type="dxa"/>
            <w:shd w:val="clear" w:color="auto" w:fill="BFBFBF" w:themeFill="background1" w:themeFillShade="BF"/>
            <w:vAlign w:val="center"/>
          </w:tcPr>
          <w:p w14:paraId="318235FA" w14:textId="77777777" w:rsidR="00ED374E" w:rsidRPr="009941EC" w:rsidRDefault="00ED374E" w:rsidP="00ED374E">
            <w:pPr>
              <w:rPr>
                <w:b/>
                <w:szCs w:val="20"/>
              </w:rPr>
            </w:pPr>
            <w:r w:rsidRPr="009941EC">
              <w:rPr>
                <w:b/>
                <w:szCs w:val="20"/>
              </w:rPr>
              <w:t>Multiplicity</w:t>
            </w:r>
          </w:p>
        </w:tc>
        <w:tc>
          <w:tcPr>
            <w:tcW w:w="7128" w:type="dxa"/>
            <w:shd w:val="clear" w:color="auto" w:fill="BFBFBF" w:themeFill="background1" w:themeFillShade="BF"/>
            <w:vAlign w:val="center"/>
          </w:tcPr>
          <w:p w14:paraId="6B5D7BDA" w14:textId="77777777" w:rsidR="00ED374E" w:rsidRPr="009941EC" w:rsidRDefault="00ED374E" w:rsidP="00ED374E">
            <w:pPr>
              <w:rPr>
                <w:b/>
                <w:szCs w:val="20"/>
              </w:rPr>
            </w:pPr>
            <w:r w:rsidRPr="009941EC">
              <w:rPr>
                <w:b/>
                <w:szCs w:val="20"/>
              </w:rPr>
              <w:t>Description</w:t>
            </w:r>
          </w:p>
        </w:tc>
      </w:tr>
      <w:tr w:rsidR="00ED374E" w:rsidRPr="009941EC" w14:paraId="28734C60" w14:textId="77777777" w:rsidTr="009941EC">
        <w:trPr>
          <w:trHeight w:val="547"/>
          <w:jc w:val="center"/>
        </w:trPr>
        <w:tc>
          <w:tcPr>
            <w:tcW w:w="1638" w:type="dxa"/>
            <w:vAlign w:val="center"/>
          </w:tcPr>
          <w:p w14:paraId="56E25175" w14:textId="77777777" w:rsidR="00ED374E" w:rsidRPr="009941EC" w:rsidRDefault="00ED374E" w:rsidP="00ED374E">
            <w:pPr>
              <w:rPr>
                <w:szCs w:val="20"/>
              </w:rPr>
            </w:pPr>
            <w:r w:rsidRPr="009941EC">
              <w:rPr>
                <w:b/>
                <w:szCs w:val="20"/>
              </w:rPr>
              <w:t>Campaign</w:t>
            </w:r>
          </w:p>
        </w:tc>
        <w:tc>
          <w:tcPr>
            <w:tcW w:w="3060" w:type="dxa"/>
            <w:vAlign w:val="center"/>
          </w:tcPr>
          <w:p w14:paraId="435BD0D7"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CampaignReferenceType</w:t>
            </w:r>
          </w:p>
        </w:tc>
        <w:tc>
          <w:tcPr>
            <w:tcW w:w="1350" w:type="dxa"/>
            <w:vAlign w:val="center"/>
          </w:tcPr>
          <w:p w14:paraId="3467B20E" w14:textId="77777777" w:rsidR="00ED374E" w:rsidRPr="009941EC" w:rsidRDefault="00ED374E" w:rsidP="00ED374E">
            <w:pPr>
              <w:jc w:val="center"/>
              <w:rPr>
                <w:szCs w:val="20"/>
              </w:rPr>
            </w:pPr>
            <w:r w:rsidRPr="009941EC">
              <w:rPr>
                <w:szCs w:val="20"/>
              </w:rPr>
              <w:t>0..1</w:t>
            </w:r>
          </w:p>
        </w:tc>
        <w:tc>
          <w:tcPr>
            <w:tcW w:w="7128" w:type="dxa"/>
          </w:tcPr>
          <w:p w14:paraId="092696C9" w14:textId="77777777" w:rsidR="00ED374E" w:rsidRPr="009941EC" w:rsidRDefault="00ED374E" w:rsidP="00ED374E">
            <w:pPr>
              <w:rPr>
                <w:rFonts w:cs="Arial"/>
                <w:szCs w:val="20"/>
              </w:rPr>
            </w:pPr>
            <w:r w:rsidRPr="009941EC">
              <w:rPr>
                <w:rFonts w:cs="Arial"/>
                <w:szCs w:val="20"/>
              </w:rPr>
              <w:t xml:space="preserve">The </w:t>
            </w:r>
            <w:r w:rsidRPr="009941EC">
              <w:rPr>
                <w:rFonts w:ascii="Courier New" w:hAnsi="Courier New" w:cs="Courier New"/>
                <w:szCs w:val="20"/>
              </w:rPr>
              <w:t>Campaign</w:t>
            </w:r>
            <w:r w:rsidRPr="009941EC">
              <w:rPr>
                <w:rFonts w:cs="Arial"/>
                <w:szCs w:val="20"/>
              </w:rPr>
              <w:t xml:space="preserve"> property captures a reference to the related Campaign.</w:t>
            </w:r>
          </w:p>
        </w:tc>
      </w:tr>
    </w:tbl>
    <w:p w14:paraId="6A45D0EB" w14:textId="77777777" w:rsidR="00ED374E" w:rsidRPr="00434BA0" w:rsidRDefault="00ED374E" w:rsidP="00ED374E">
      <w:pPr>
        <w:spacing w:before="240" w:after="120"/>
        <w:rPr>
          <w:b/>
        </w:rPr>
      </w:pPr>
      <w:r w:rsidRPr="00434BA0">
        <w:t xml:space="preserve">The </w:t>
      </w:r>
      <w:r w:rsidRPr="00434BA0">
        <w:rPr>
          <w:rFonts w:ascii="Courier New" w:hAnsi="Courier New" w:cs="Courier New"/>
        </w:rPr>
        <w:t>RelatedCampaignReferenceType</w:t>
      </w:r>
      <w:r w:rsidRPr="00434BA0">
        <w:t xml:space="preserve"> class is defined in addition to the </w:t>
      </w:r>
      <w:r w:rsidRPr="00434BA0">
        <w:rPr>
          <w:rFonts w:ascii="Courier New" w:hAnsi="Courier New" w:cs="Courier New"/>
        </w:rPr>
        <w:t>RelatedCampaignType</w:t>
      </w:r>
      <w:r w:rsidRPr="00434BA0">
        <w:t xml:space="preserve"> class because in some cases it is not appropriate to define a Campaign </w:t>
      </w:r>
      <w:r w:rsidRPr="00434BA0">
        <w:rPr>
          <w:i/>
        </w:rPr>
        <w:t>only</w:t>
      </w:r>
      <w:r w:rsidRPr="00434BA0">
        <w:t xml:space="preserve"> in the context of another construct, and in those cases, an otherwise defined Campaign should be referenced.  </w:t>
      </w:r>
      <w:r>
        <w:t>For example</w:t>
      </w:r>
      <w:r w:rsidRPr="00434BA0">
        <w:t>, a Campaign should not be defined only in the context of a single Indicator</w:t>
      </w:r>
      <w:r>
        <w:t xml:space="preserve"> because the Indicator may be used across many Campaigns</w:t>
      </w:r>
      <w:r w:rsidRPr="00434BA0">
        <w:t xml:space="preserve">; a relationship between an Indicator and a Campaign should be a reference-only relationship (see the </w:t>
      </w:r>
      <w:r w:rsidRPr="00434BA0">
        <w:rPr>
          <w:rFonts w:ascii="Courier New" w:hAnsi="Courier New" w:cs="Courier New"/>
        </w:rPr>
        <w:t>Related_Campaigns</w:t>
      </w:r>
      <w:r w:rsidRPr="00434BA0">
        <w:t xml:space="preserve"> class defined in</w:t>
      </w:r>
      <w:r w:rsidR="00F3583B">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434BA0">
        <w:t>.</w:t>
      </w:r>
    </w:p>
    <w:p w14:paraId="136CC39B" w14:textId="77777777" w:rsidR="00ED374E" w:rsidRPr="00434BA0" w:rsidRDefault="00ED374E" w:rsidP="006E6751">
      <w:pPr>
        <w:pStyle w:val="Heading4"/>
      </w:pPr>
      <w:bookmarkStart w:id="114" w:name="_Ref398477513"/>
      <w:bookmarkStart w:id="115" w:name="_Toc425428432"/>
      <w:bookmarkStart w:id="116" w:name="_Toc429676597"/>
      <w:r w:rsidRPr="00434BA0">
        <w:lastRenderedPageBreak/>
        <w:t>CampaignReferenceType Class</w:t>
      </w:r>
      <w:bookmarkEnd w:id="114"/>
      <w:bookmarkEnd w:id="115"/>
      <w:bookmarkEnd w:id="116"/>
    </w:p>
    <w:p w14:paraId="4E98CAEE" w14:textId="77777777" w:rsidR="00ED374E" w:rsidRPr="00434BA0" w:rsidRDefault="00ED374E" w:rsidP="00ED374E">
      <w:pPr>
        <w:spacing w:after="240"/>
      </w:pPr>
      <w:r w:rsidRPr="00434BA0">
        <w:t xml:space="preserve">The </w:t>
      </w:r>
      <w:r w:rsidRPr="00434BA0">
        <w:rPr>
          <w:rFonts w:ascii="Courier New" w:hAnsi="Courier New" w:cs="Courier New"/>
        </w:rPr>
        <w:t>CampaignReferenceType</w:t>
      </w:r>
      <w:r w:rsidRPr="00434BA0">
        <w:t xml:space="preserve"> class captures a reference to a related Campaign.</w:t>
      </w:r>
    </w:p>
    <w:p w14:paraId="56ADDA16" w14:textId="77777777" w:rsidR="00ED374E" w:rsidRPr="00434BA0" w:rsidRDefault="00ED374E" w:rsidP="00ED374E">
      <w:pPr>
        <w:spacing w:after="240"/>
      </w:pPr>
      <w:r w:rsidRPr="00434BA0">
        <w:t xml:space="preserve">The property table of the </w:t>
      </w:r>
      <w:r w:rsidRPr="00434BA0">
        <w:rPr>
          <w:rFonts w:ascii="Courier New" w:hAnsi="Courier New" w:cs="Courier New"/>
        </w:rPr>
        <w:t>CampaignReferenceType</w:t>
      </w:r>
      <w:r w:rsidRPr="00434BA0">
        <w:t xml:space="preserve"> class is given in</w:t>
      </w:r>
      <w:r>
        <w:t xml:space="preserve"> </w:t>
      </w:r>
      <w:r w:rsidRPr="009941EC">
        <w:rPr>
          <w:b/>
          <w:color w:val="0000EE"/>
        </w:rPr>
        <w:fldChar w:fldCharType="begin"/>
      </w:r>
      <w:r w:rsidRPr="009941EC">
        <w:rPr>
          <w:b/>
          <w:color w:val="0000EE"/>
        </w:rPr>
        <w:instrText xml:space="preserve"> REF _Ref419330414 \h </w:instrText>
      </w:r>
      <w:r w:rsidR="009941EC">
        <w:rPr>
          <w:b/>
          <w:color w:val="0000EE"/>
        </w:rPr>
        <w:instrText xml:space="preserve"> \* MERGEFORMAT </w:instrText>
      </w:r>
      <w:r w:rsidRPr="009941EC">
        <w:rPr>
          <w:b/>
          <w:color w:val="0000EE"/>
        </w:rPr>
      </w:r>
      <w:r w:rsidRPr="009941EC">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12</w:t>
      </w:r>
      <w:r w:rsidRPr="009941EC">
        <w:rPr>
          <w:b/>
          <w:color w:val="0000EE"/>
        </w:rPr>
        <w:fldChar w:fldCharType="end"/>
      </w:r>
      <w:r w:rsidRPr="00434BA0">
        <w:t>.</w:t>
      </w:r>
    </w:p>
    <w:p w14:paraId="66945EB9" w14:textId="77777777" w:rsidR="00ED374E" w:rsidRPr="00434BA0" w:rsidRDefault="00ED374E" w:rsidP="00707B01">
      <w:pPr>
        <w:pStyle w:val="Caption"/>
        <w:rPr>
          <w:b/>
        </w:rPr>
      </w:pPr>
      <w:bookmarkStart w:id="117" w:name="_Ref419330414"/>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12</w:t>
      </w:r>
      <w:r w:rsidR="00CC675D">
        <w:rPr>
          <w:noProof/>
        </w:rPr>
        <w:fldChar w:fldCharType="end"/>
      </w:r>
      <w:bookmarkEnd w:id="117"/>
      <w:r w:rsidRPr="00434BA0">
        <w:t xml:space="preserve">. Properties of the </w:t>
      </w:r>
      <w:r w:rsidRPr="00434BA0">
        <w:rPr>
          <w:rFonts w:ascii="Courier New" w:hAnsi="Courier New" w:cs="Courier New"/>
        </w:rPr>
        <w:t>CampaignReferenceType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9941EC" w14:paraId="11B7BC97" w14:textId="77777777" w:rsidTr="00ED374E">
        <w:trPr>
          <w:trHeight w:val="547"/>
        </w:trPr>
        <w:tc>
          <w:tcPr>
            <w:tcW w:w="2358" w:type="dxa"/>
            <w:shd w:val="clear" w:color="auto" w:fill="BFBFBF" w:themeFill="background1" w:themeFillShade="BF"/>
            <w:vAlign w:val="center"/>
          </w:tcPr>
          <w:p w14:paraId="6502CC27" w14:textId="77777777" w:rsidR="00ED374E" w:rsidRPr="009941EC" w:rsidRDefault="00ED374E" w:rsidP="00ED374E">
            <w:pPr>
              <w:rPr>
                <w:b/>
                <w:szCs w:val="20"/>
              </w:rPr>
            </w:pPr>
            <w:r w:rsidRPr="009941EC">
              <w:rPr>
                <w:b/>
                <w:szCs w:val="20"/>
              </w:rPr>
              <w:t>Name</w:t>
            </w:r>
          </w:p>
        </w:tc>
        <w:tc>
          <w:tcPr>
            <w:tcW w:w="3577" w:type="dxa"/>
            <w:shd w:val="clear" w:color="auto" w:fill="BFBFBF" w:themeFill="background1" w:themeFillShade="BF"/>
            <w:vAlign w:val="center"/>
          </w:tcPr>
          <w:p w14:paraId="375ED20E" w14:textId="77777777" w:rsidR="00ED374E" w:rsidRPr="009941EC" w:rsidRDefault="00ED374E" w:rsidP="00ED374E">
            <w:pPr>
              <w:rPr>
                <w:b/>
                <w:szCs w:val="20"/>
              </w:rPr>
            </w:pPr>
            <w:r w:rsidRPr="009941EC">
              <w:rPr>
                <w:b/>
                <w:szCs w:val="20"/>
              </w:rPr>
              <w:t>Type</w:t>
            </w:r>
          </w:p>
        </w:tc>
        <w:tc>
          <w:tcPr>
            <w:tcW w:w="1440" w:type="dxa"/>
            <w:shd w:val="clear" w:color="auto" w:fill="BFBFBF" w:themeFill="background1" w:themeFillShade="BF"/>
            <w:vAlign w:val="center"/>
          </w:tcPr>
          <w:p w14:paraId="4BAD2D6A" w14:textId="77777777" w:rsidR="00ED374E" w:rsidRPr="009941EC" w:rsidRDefault="00ED374E" w:rsidP="00ED374E">
            <w:pPr>
              <w:rPr>
                <w:b/>
                <w:szCs w:val="20"/>
              </w:rPr>
            </w:pPr>
            <w:r w:rsidRPr="009941EC">
              <w:rPr>
                <w:b/>
                <w:szCs w:val="20"/>
              </w:rPr>
              <w:t>Multiplicity</w:t>
            </w:r>
          </w:p>
        </w:tc>
        <w:tc>
          <w:tcPr>
            <w:tcW w:w="5801" w:type="dxa"/>
            <w:shd w:val="clear" w:color="auto" w:fill="BFBFBF" w:themeFill="background1" w:themeFillShade="BF"/>
            <w:vAlign w:val="center"/>
          </w:tcPr>
          <w:p w14:paraId="4DB41C8A" w14:textId="77777777" w:rsidR="00ED374E" w:rsidRPr="009941EC" w:rsidRDefault="00ED374E" w:rsidP="00ED374E">
            <w:pPr>
              <w:rPr>
                <w:b/>
                <w:szCs w:val="20"/>
              </w:rPr>
            </w:pPr>
            <w:r w:rsidRPr="009941EC">
              <w:rPr>
                <w:b/>
                <w:szCs w:val="20"/>
              </w:rPr>
              <w:t>Description</w:t>
            </w:r>
          </w:p>
        </w:tc>
      </w:tr>
      <w:tr w:rsidR="00ED374E" w:rsidRPr="009941EC" w14:paraId="3EC67CC4" w14:textId="77777777" w:rsidTr="00ED374E">
        <w:trPr>
          <w:trHeight w:val="547"/>
        </w:trPr>
        <w:tc>
          <w:tcPr>
            <w:tcW w:w="2358" w:type="dxa"/>
            <w:vAlign w:val="center"/>
          </w:tcPr>
          <w:p w14:paraId="50CABA41" w14:textId="77777777" w:rsidR="00ED374E" w:rsidRPr="009941EC" w:rsidRDefault="00ED374E" w:rsidP="00ED374E">
            <w:pPr>
              <w:rPr>
                <w:szCs w:val="20"/>
              </w:rPr>
            </w:pPr>
            <w:r w:rsidRPr="009941EC">
              <w:rPr>
                <w:b/>
                <w:szCs w:val="20"/>
              </w:rPr>
              <w:t>idref</w:t>
            </w:r>
          </w:p>
        </w:tc>
        <w:tc>
          <w:tcPr>
            <w:tcW w:w="3577" w:type="dxa"/>
            <w:vAlign w:val="center"/>
          </w:tcPr>
          <w:p w14:paraId="0C5841CF"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basicDataTypes:QualifiedName</w:t>
            </w:r>
          </w:p>
        </w:tc>
        <w:tc>
          <w:tcPr>
            <w:tcW w:w="1440" w:type="dxa"/>
            <w:vAlign w:val="center"/>
          </w:tcPr>
          <w:p w14:paraId="30E14EC8" w14:textId="77777777" w:rsidR="00ED374E" w:rsidRPr="009941EC" w:rsidRDefault="00ED374E" w:rsidP="00ED374E">
            <w:pPr>
              <w:jc w:val="center"/>
              <w:rPr>
                <w:szCs w:val="20"/>
              </w:rPr>
            </w:pPr>
            <w:r w:rsidRPr="009941EC">
              <w:rPr>
                <w:szCs w:val="20"/>
              </w:rPr>
              <w:t>0..1</w:t>
            </w:r>
          </w:p>
        </w:tc>
        <w:tc>
          <w:tcPr>
            <w:tcW w:w="5801" w:type="dxa"/>
          </w:tcPr>
          <w:p w14:paraId="4E982B6B" w14:textId="77777777" w:rsidR="00ED374E" w:rsidRPr="009941EC" w:rsidRDefault="00ED374E" w:rsidP="00ED374E">
            <w:pPr>
              <w:rPr>
                <w:szCs w:val="20"/>
              </w:rPr>
            </w:pPr>
            <w:r w:rsidRPr="009941EC">
              <w:rPr>
                <w:szCs w:val="20"/>
              </w:rPr>
              <w:t xml:space="preserve">The </w:t>
            </w:r>
            <w:r w:rsidRPr="009941EC">
              <w:rPr>
                <w:rFonts w:ascii="Courier New" w:hAnsi="Courier New" w:cs="Courier New"/>
                <w:szCs w:val="20"/>
              </w:rPr>
              <w:t>idref</w:t>
            </w:r>
            <w:r w:rsidRPr="009941EC">
              <w:rPr>
                <w:szCs w:val="20"/>
              </w:rPr>
              <w:t xml:space="preserve"> property specifies a globally unique identifier for a Campaign defined elsewhere.</w:t>
            </w:r>
          </w:p>
        </w:tc>
      </w:tr>
      <w:tr w:rsidR="00ED374E" w:rsidRPr="009941EC" w14:paraId="77BA72AB" w14:textId="77777777" w:rsidTr="00ED374E">
        <w:trPr>
          <w:trHeight w:val="547"/>
        </w:trPr>
        <w:tc>
          <w:tcPr>
            <w:tcW w:w="2358" w:type="dxa"/>
            <w:vAlign w:val="center"/>
          </w:tcPr>
          <w:p w14:paraId="5FAD3D53" w14:textId="77777777" w:rsidR="00ED374E" w:rsidRPr="009941EC" w:rsidRDefault="00ED374E" w:rsidP="00ED374E">
            <w:pPr>
              <w:rPr>
                <w:szCs w:val="20"/>
              </w:rPr>
            </w:pPr>
            <w:r w:rsidRPr="009941EC">
              <w:rPr>
                <w:b/>
                <w:szCs w:val="20"/>
              </w:rPr>
              <w:t>timestamp</w:t>
            </w:r>
          </w:p>
        </w:tc>
        <w:tc>
          <w:tcPr>
            <w:tcW w:w="3577" w:type="dxa"/>
            <w:vAlign w:val="center"/>
          </w:tcPr>
          <w:p w14:paraId="141675FE"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basicDataTypes:DateTime</w:t>
            </w:r>
          </w:p>
        </w:tc>
        <w:tc>
          <w:tcPr>
            <w:tcW w:w="1440" w:type="dxa"/>
            <w:vAlign w:val="center"/>
          </w:tcPr>
          <w:p w14:paraId="3CB946C6" w14:textId="77777777" w:rsidR="00ED374E" w:rsidRPr="009941EC" w:rsidRDefault="00ED374E" w:rsidP="00ED374E">
            <w:pPr>
              <w:jc w:val="center"/>
              <w:rPr>
                <w:szCs w:val="20"/>
              </w:rPr>
            </w:pPr>
            <w:r w:rsidRPr="009941EC">
              <w:rPr>
                <w:szCs w:val="20"/>
              </w:rPr>
              <w:t>0..1</w:t>
            </w:r>
          </w:p>
        </w:tc>
        <w:tc>
          <w:tcPr>
            <w:tcW w:w="5801" w:type="dxa"/>
          </w:tcPr>
          <w:p w14:paraId="2ADCE7E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timestamp</w:t>
            </w:r>
            <w:r w:rsidRPr="009941EC">
              <w:rPr>
                <w:color w:val="000000"/>
                <w:szCs w:val="20"/>
              </w:rPr>
              <w:t xml:space="preserve"> property, used in combination with the </w:t>
            </w:r>
            <w:r w:rsidRPr="009941EC">
              <w:rPr>
                <w:rFonts w:ascii="Courier New" w:hAnsi="Courier New" w:cs="Courier New"/>
                <w:color w:val="000000"/>
                <w:szCs w:val="20"/>
              </w:rPr>
              <w:t>idref</w:t>
            </w:r>
            <w:r w:rsidRPr="009941EC">
              <w:rPr>
                <w:color w:val="000000"/>
                <w:szCs w:val="20"/>
              </w:rPr>
              <w:t xml:space="preserve"> property, specifies a specific version of a Campaign defined elsewhere.  To avoid ambiguity, all timestamps SHOULD include a specification of the time zone.</w:t>
            </w:r>
          </w:p>
        </w:tc>
      </w:tr>
      <w:tr w:rsidR="00ED374E" w:rsidRPr="009941EC" w14:paraId="0F4D9E49" w14:textId="77777777" w:rsidTr="00ED374E">
        <w:trPr>
          <w:trHeight w:val="547"/>
        </w:trPr>
        <w:tc>
          <w:tcPr>
            <w:tcW w:w="2358" w:type="dxa"/>
            <w:vAlign w:val="center"/>
          </w:tcPr>
          <w:p w14:paraId="46CE08D3" w14:textId="77777777" w:rsidR="00ED374E" w:rsidRPr="009941EC" w:rsidRDefault="00ED374E" w:rsidP="00ED374E">
            <w:pPr>
              <w:rPr>
                <w:szCs w:val="20"/>
              </w:rPr>
            </w:pPr>
            <w:r w:rsidRPr="009941EC">
              <w:rPr>
                <w:b/>
                <w:szCs w:val="20"/>
              </w:rPr>
              <w:t>Names</w:t>
            </w:r>
          </w:p>
        </w:tc>
        <w:tc>
          <w:tcPr>
            <w:tcW w:w="3577" w:type="dxa"/>
            <w:vAlign w:val="center"/>
          </w:tcPr>
          <w:p w14:paraId="6935667C" w14:textId="77777777" w:rsidR="00ED374E" w:rsidRPr="009941EC" w:rsidRDefault="00ED374E" w:rsidP="00ED374E">
            <w:pPr>
              <w:rPr>
                <w:rFonts w:ascii="Courier New" w:hAnsi="Courier New" w:cs="Courier New"/>
                <w:szCs w:val="20"/>
              </w:rPr>
            </w:pPr>
            <w:r w:rsidRPr="009941EC">
              <w:rPr>
                <w:rFonts w:ascii="Courier New" w:hAnsi="Courier New" w:cs="Courier New"/>
                <w:szCs w:val="20"/>
              </w:rPr>
              <w:t>NamesType</w:t>
            </w:r>
          </w:p>
        </w:tc>
        <w:tc>
          <w:tcPr>
            <w:tcW w:w="1440" w:type="dxa"/>
            <w:vAlign w:val="center"/>
          </w:tcPr>
          <w:p w14:paraId="40A98919" w14:textId="77777777" w:rsidR="00ED374E" w:rsidRPr="009941EC" w:rsidRDefault="00ED374E" w:rsidP="00ED374E">
            <w:pPr>
              <w:jc w:val="center"/>
              <w:rPr>
                <w:szCs w:val="20"/>
              </w:rPr>
            </w:pPr>
            <w:r w:rsidRPr="009941EC">
              <w:rPr>
                <w:szCs w:val="20"/>
              </w:rPr>
              <w:t>0..1</w:t>
            </w:r>
          </w:p>
        </w:tc>
        <w:tc>
          <w:tcPr>
            <w:tcW w:w="5801" w:type="dxa"/>
          </w:tcPr>
          <w:p w14:paraId="42FD6D0F" w14:textId="77777777" w:rsidR="00ED374E" w:rsidRPr="009941EC" w:rsidRDefault="00ED374E" w:rsidP="00ED374E">
            <w:pPr>
              <w:rPr>
                <w:color w:val="000000"/>
                <w:szCs w:val="20"/>
              </w:rPr>
            </w:pPr>
            <w:r w:rsidRPr="009941EC">
              <w:rPr>
                <w:color w:val="000000"/>
                <w:szCs w:val="20"/>
              </w:rPr>
              <w:t xml:space="preserve">The </w:t>
            </w:r>
            <w:r w:rsidRPr="009941EC">
              <w:rPr>
                <w:rFonts w:ascii="Courier New" w:hAnsi="Courier New" w:cs="Courier New"/>
                <w:color w:val="000000"/>
                <w:szCs w:val="20"/>
              </w:rPr>
              <w:t>Names</w:t>
            </w:r>
            <w:r w:rsidRPr="009941EC">
              <w:rPr>
                <w:color w:val="000000"/>
                <w:szCs w:val="20"/>
              </w:rPr>
              <w:t xml:space="preserve"> property specifies a set of one or more names (i.e., aliases) used to identify a referenced Campaign (specified by an </w:t>
            </w:r>
            <w:r w:rsidRPr="009941EC">
              <w:rPr>
                <w:rFonts w:ascii="Courier New" w:hAnsi="Courier New" w:cs="Courier New"/>
                <w:color w:val="000000"/>
                <w:szCs w:val="20"/>
              </w:rPr>
              <w:t>idref</w:t>
            </w:r>
            <w:r w:rsidRPr="009941EC">
              <w:rPr>
                <w:color w:val="000000"/>
                <w:szCs w:val="20"/>
              </w:rPr>
              <w:t xml:space="preserve"> property).  An organization may use names that are created internally or externally (outside the organization).</w:t>
            </w:r>
          </w:p>
        </w:tc>
      </w:tr>
    </w:tbl>
    <w:p w14:paraId="2FBE1516" w14:textId="77777777" w:rsidR="00ED374E" w:rsidRPr="00434BA0" w:rsidRDefault="00ED374E" w:rsidP="00E74C6F">
      <w:pPr>
        <w:pStyle w:val="Heading3"/>
      </w:pPr>
      <w:bookmarkStart w:id="118" w:name="_Toc425428433"/>
      <w:bookmarkStart w:id="119" w:name="_Toc429676598"/>
      <w:r w:rsidRPr="00434BA0">
        <w:t>RelatedCourseOfActionType Class</w:t>
      </w:r>
      <w:bookmarkEnd w:id="118"/>
      <w:bookmarkEnd w:id="119"/>
    </w:p>
    <w:p w14:paraId="2A3BBA2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RelatedCourseOfActionType</w:t>
      </w:r>
      <w:r w:rsidRPr="00A91C3D">
        <w:rPr>
          <w:rFonts w:cs="Arial"/>
        </w:rPr>
        <w:t xml:space="preserve"> class characterizes a relationship to a Course of Action.  It extends the </w:t>
      </w:r>
      <w:r w:rsidRPr="00434BA0">
        <w:rPr>
          <w:rFonts w:ascii="Courier New" w:hAnsi="Courier New" w:cs="Courier New"/>
        </w:rPr>
        <w:t>GenericRelationshipType</w:t>
      </w:r>
      <w:r w:rsidRPr="00A91C3D">
        <w:rPr>
          <w:rFonts w:cs="Arial"/>
        </w:rPr>
        <w:t xml:space="preserve"> superclass by specifying a related Course of Action.</w:t>
      </w:r>
    </w:p>
    <w:p w14:paraId="5061E0E8" w14:textId="77777777" w:rsidR="00ED374E" w:rsidRPr="00434BA0" w:rsidRDefault="00ED374E" w:rsidP="00ED374E">
      <w:pPr>
        <w:keepNext/>
        <w:keepLines/>
        <w:spacing w:after="240"/>
      </w:pPr>
      <w:r w:rsidRPr="00434BA0">
        <w:lastRenderedPageBreak/>
        <w:t>T</w:t>
      </w:r>
      <w:r w:rsidRPr="00434BA0">
        <w:rPr>
          <w:rFonts w:cs="Courier New"/>
        </w:rPr>
        <w:t xml:space="preserve">he UML diagram corresponding to the </w:t>
      </w:r>
      <w:r w:rsidRPr="00434BA0">
        <w:rPr>
          <w:rFonts w:ascii="Courier New" w:hAnsi="Courier New" w:cs="Courier New"/>
        </w:rPr>
        <w:t>RelatedCourseOfActionType</w:t>
      </w:r>
      <w:r w:rsidRPr="00434BA0">
        <w:rPr>
          <w:rFonts w:cs="Courier New"/>
        </w:rPr>
        <w:t xml:space="preserve"> class is shown in</w:t>
      </w:r>
      <w:r>
        <w:rPr>
          <w:rFonts w:cs="Courier New"/>
        </w:rPr>
        <w:t xml:space="preserve"> </w:t>
      </w:r>
      <w:r w:rsidRPr="00213F33">
        <w:rPr>
          <w:rFonts w:cs="Courier New"/>
          <w:b/>
          <w:color w:val="0000EE"/>
        </w:rPr>
        <w:fldChar w:fldCharType="begin"/>
      </w:r>
      <w:r w:rsidRPr="00213F33">
        <w:rPr>
          <w:rFonts w:cs="Courier New"/>
          <w:b/>
          <w:color w:val="0000EE"/>
        </w:rPr>
        <w:instrText xml:space="preserve"> REF _Ref419295609 \h </w:instrText>
      </w:r>
      <w:r w:rsidR="00213F33">
        <w:rPr>
          <w:rFonts w:cs="Courier New"/>
          <w:b/>
          <w:color w:val="0000EE"/>
        </w:rPr>
        <w:instrText xml:space="preserve"> \* MERGEFORMAT </w:instrText>
      </w:r>
      <w:r w:rsidRPr="00213F33">
        <w:rPr>
          <w:rFonts w:cs="Courier New"/>
          <w:b/>
          <w:color w:val="0000EE"/>
        </w:rPr>
      </w:r>
      <w:r w:rsidRPr="00213F33">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5</w:t>
      </w:r>
      <w:r w:rsidRPr="00213F33">
        <w:rPr>
          <w:rFonts w:cs="Courier New"/>
          <w:b/>
          <w:color w:val="0000EE"/>
        </w:rPr>
        <w:fldChar w:fldCharType="end"/>
      </w:r>
      <w:r w:rsidRPr="00434BA0">
        <w:rPr>
          <w:rFonts w:cs="Courier New"/>
        </w:rPr>
        <w:t>.</w:t>
      </w:r>
    </w:p>
    <w:p w14:paraId="55FE0397" w14:textId="77777777" w:rsidR="00ED374E" w:rsidRPr="00434BA0" w:rsidRDefault="00ED374E" w:rsidP="00ED374E">
      <w:pPr>
        <w:keepNext/>
        <w:keepLines/>
        <w:jc w:val="center"/>
      </w:pPr>
      <w:r>
        <w:rPr>
          <w:noProof/>
        </w:rPr>
        <w:drawing>
          <wp:inline distT="0" distB="0" distL="0" distR="0" wp14:anchorId="2A479AAB" wp14:editId="18056E10">
            <wp:extent cx="7371428" cy="2514286"/>
            <wp:effectExtent l="0" t="0" r="127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IX_RelatedCourseOfAction_0_0.png"/>
                    <pic:cNvPicPr/>
                  </pic:nvPicPr>
                  <pic:blipFill>
                    <a:blip r:embed="rId38">
                      <a:extLst>
                        <a:ext uri="{28A0092B-C50C-407E-A947-70E740481C1C}">
                          <a14:useLocalDpi xmlns:a14="http://schemas.microsoft.com/office/drawing/2010/main" val="0"/>
                        </a:ext>
                      </a:extLst>
                    </a:blip>
                    <a:stretch>
                      <a:fillRect/>
                    </a:stretch>
                  </pic:blipFill>
                  <pic:spPr>
                    <a:xfrm>
                      <a:off x="0" y="0"/>
                      <a:ext cx="7371428" cy="2514286"/>
                    </a:xfrm>
                    <a:prstGeom prst="rect">
                      <a:avLst/>
                    </a:prstGeom>
                  </pic:spPr>
                </pic:pic>
              </a:graphicData>
            </a:graphic>
          </wp:inline>
        </w:drawing>
      </w:r>
    </w:p>
    <w:p w14:paraId="0CDC937F" w14:textId="77777777" w:rsidR="00ED374E" w:rsidRPr="00434BA0" w:rsidRDefault="00ED374E" w:rsidP="00707B01">
      <w:pPr>
        <w:pStyle w:val="Caption"/>
      </w:pPr>
      <w:bookmarkStart w:id="120" w:name="_Ref419295609"/>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5</w:t>
      </w:r>
      <w:r w:rsidR="00CC675D">
        <w:rPr>
          <w:noProof/>
        </w:rPr>
        <w:fldChar w:fldCharType="end"/>
      </w:r>
      <w:bookmarkEnd w:id="120"/>
      <w:r w:rsidRPr="00434BA0">
        <w:t xml:space="preserve">. UML diagram of the </w:t>
      </w:r>
      <w:r w:rsidRPr="00434BA0">
        <w:rPr>
          <w:rFonts w:ascii="Courier New" w:hAnsi="Courier New" w:cs="Courier New"/>
        </w:rPr>
        <w:t>RelatedCourseOfActionType</w:t>
      </w:r>
      <w:r w:rsidRPr="00434BA0">
        <w:t xml:space="preserve"> class</w:t>
      </w:r>
    </w:p>
    <w:p w14:paraId="0513283C" w14:textId="77777777" w:rsidR="00ED374E" w:rsidRPr="00434BA0" w:rsidRDefault="00ED374E" w:rsidP="009941EC">
      <w:pPr>
        <w:pStyle w:val="Caption"/>
        <w:spacing w:before="240" w:after="240"/>
        <w:jc w:val="left"/>
        <w:rPr>
          <w:b/>
        </w:rPr>
      </w:pPr>
      <w:r w:rsidRPr="00434BA0">
        <w:t>The property table given</w:t>
      </w:r>
      <w:r w:rsidRPr="00A214E1">
        <w:t xml:space="preserve"> in </w:t>
      </w:r>
      <w:r w:rsidRPr="00213F33">
        <w:rPr>
          <w:b/>
          <w:color w:val="0000EE"/>
        </w:rPr>
        <w:fldChar w:fldCharType="begin"/>
      </w:r>
      <w:r w:rsidRPr="00213F33">
        <w:rPr>
          <w:b/>
          <w:color w:val="0000EE"/>
        </w:rPr>
        <w:instrText xml:space="preserve"> REF _Ref419330425 \h  \* MERGEFORMAT </w:instrText>
      </w:r>
      <w:r w:rsidRPr="00213F33">
        <w:rPr>
          <w:b/>
          <w:color w:val="0000EE"/>
        </w:rPr>
      </w:r>
      <w:r w:rsidRPr="00213F33">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13</w:t>
      </w:r>
      <w:r w:rsidRPr="00213F33">
        <w:rPr>
          <w:b/>
          <w:color w:val="0000EE"/>
        </w:rPr>
        <w:fldChar w:fldCharType="end"/>
      </w:r>
      <w:r>
        <w:t xml:space="preserve"> </w:t>
      </w:r>
      <w:r w:rsidRPr="00434BA0">
        <w:t xml:space="preserve">corresponds to the UML diagram shown </w:t>
      </w:r>
      <w:r w:rsidRPr="0025641C">
        <w:t xml:space="preserve">in </w:t>
      </w:r>
      <w:r w:rsidRPr="00213F33">
        <w:rPr>
          <w:b/>
          <w:color w:val="0000EE"/>
        </w:rPr>
        <w:fldChar w:fldCharType="begin"/>
      </w:r>
      <w:r w:rsidRPr="00213F33">
        <w:rPr>
          <w:b/>
          <w:color w:val="0000EE"/>
        </w:rPr>
        <w:instrText xml:space="preserve"> REF _Ref419295609 \h  \* MERGEFORMAT </w:instrText>
      </w:r>
      <w:r w:rsidRPr="00213F33">
        <w:rPr>
          <w:b/>
          <w:color w:val="0000EE"/>
        </w:rPr>
      </w:r>
      <w:r w:rsidRPr="00213F33">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5</w:t>
      </w:r>
      <w:r w:rsidRPr="00213F33">
        <w:rPr>
          <w:b/>
          <w:color w:val="0000EE"/>
        </w:rPr>
        <w:fldChar w:fldCharType="end"/>
      </w:r>
      <w:r w:rsidRPr="00434BA0">
        <w:t>.</w:t>
      </w:r>
    </w:p>
    <w:p w14:paraId="4AFB4902" w14:textId="77777777" w:rsidR="00ED374E" w:rsidRPr="00434BA0" w:rsidRDefault="00ED374E" w:rsidP="00082644">
      <w:pPr>
        <w:pStyle w:val="Caption"/>
        <w:keepNext/>
        <w:keepLines/>
        <w:rPr>
          <w:b/>
        </w:rPr>
      </w:pPr>
      <w:bookmarkStart w:id="121" w:name="_Ref419330425"/>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13</w:t>
      </w:r>
      <w:r w:rsidR="00CC675D">
        <w:rPr>
          <w:noProof/>
        </w:rPr>
        <w:fldChar w:fldCharType="end"/>
      </w:r>
      <w:bookmarkEnd w:id="121"/>
      <w:r w:rsidRPr="00434BA0">
        <w:t xml:space="preserve">. Properties of the </w:t>
      </w:r>
      <w:r w:rsidRPr="00434BA0">
        <w:rPr>
          <w:rFonts w:ascii="Courier New" w:hAnsi="Courier New" w:cs="Courier New"/>
        </w:rPr>
        <w:t>RelatedCourseOfActionType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880"/>
        <w:gridCol w:w="1350"/>
        <w:gridCol w:w="6948"/>
      </w:tblGrid>
      <w:tr w:rsidR="00ED374E" w:rsidRPr="00434BA0" w14:paraId="5D764529" w14:textId="77777777" w:rsidTr="00981526">
        <w:trPr>
          <w:trHeight w:val="547"/>
        </w:trPr>
        <w:tc>
          <w:tcPr>
            <w:tcW w:w="1998" w:type="dxa"/>
            <w:shd w:val="clear" w:color="auto" w:fill="BFBFBF" w:themeFill="background1" w:themeFillShade="BF"/>
            <w:vAlign w:val="center"/>
          </w:tcPr>
          <w:p w14:paraId="252CA8F2" w14:textId="77777777" w:rsidR="00ED374E" w:rsidRPr="00500D2A" w:rsidRDefault="00ED374E" w:rsidP="00082644">
            <w:pPr>
              <w:keepNext/>
              <w:keepLines/>
              <w:rPr>
                <w:b/>
              </w:rPr>
            </w:pPr>
            <w:r w:rsidRPr="00500D2A">
              <w:rPr>
                <w:b/>
              </w:rPr>
              <w:t>Name</w:t>
            </w:r>
          </w:p>
        </w:tc>
        <w:tc>
          <w:tcPr>
            <w:tcW w:w="2880" w:type="dxa"/>
            <w:shd w:val="clear" w:color="auto" w:fill="BFBFBF" w:themeFill="background1" w:themeFillShade="BF"/>
            <w:vAlign w:val="center"/>
          </w:tcPr>
          <w:p w14:paraId="3D5A0FE0" w14:textId="77777777" w:rsidR="00ED374E" w:rsidRPr="00500D2A" w:rsidRDefault="00ED374E" w:rsidP="00082644">
            <w:pPr>
              <w:keepNext/>
              <w:keepLines/>
              <w:rPr>
                <w:b/>
              </w:rPr>
            </w:pPr>
            <w:r w:rsidRPr="00500D2A">
              <w:rPr>
                <w:b/>
              </w:rPr>
              <w:t>Type</w:t>
            </w:r>
          </w:p>
        </w:tc>
        <w:tc>
          <w:tcPr>
            <w:tcW w:w="1350" w:type="dxa"/>
            <w:shd w:val="clear" w:color="auto" w:fill="BFBFBF" w:themeFill="background1" w:themeFillShade="BF"/>
            <w:vAlign w:val="center"/>
          </w:tcPr>
          <w:p w14:paraId="431FD48C"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3729E656" w14:textId="77777777" w:rsidR="00ED374E" w:rsidRPr="00500D2A" w:rsidRDefault="00ED374E" w:rsidP="00082644">
            <w:pPr>
              <w:keepNext/>
              <w:keepLines/>
              <w:rPr>
                <w:b/>
              </w:rPr>
            </w:pPr>
            <w:r w:rsidRPr="00500D2A">
              <w:rPr>
                <w:b/>
              </w:rPr>
              <w:t>Description</w:t>
            </w:r>
          </w:p>
        </w:tc>
      </w:tr>
      <w:tr w:rsidR="00ED374E" w:rsidRPr="00434BA0" w14:paraId="48BD1DC8" w14:textId="77777777" w:rsidTr="00981526">
        <w:trPr>
          <w:trHeight w:val="547"/>
        </w:trPr>
        <w:tc>
          <w:tcPr>
            <w:tcW w:w="1998" w:type="dxa"/>
            <w:vAlign w:val="center"/>
          </w:tcPr>
          <w:p w14:paraId="1D482085" w14:textId="77777777" w:rsidR="00ED374E" w:rsidRPr="00981526" w:rsidRDefault="00ED374E" w:rsidP="00082644">
            <w:pPr>
              <w:keepNext/>
              <w:keepLines/>
            </w:pPr>
            <w:r w:rsidRPr="00981526">
              <w:rPr>
                <w:b/>
              </w:rPr>
              <w:t>Course_Of_Action</w:t>
            </w:r>
          </w:p>
        </w:tc>
        <w:tc>
          <w:tcPr>
            <w:tcW w:w="2880" w:type="dxa"/>
            <w:vAlign w:val="center"/>
          </w:tcPr>
          <w:p w14:paraId="731453FF"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CourseOfActionBaseType</w:t>
            </w:r>
          </w:p>
        </w:tc>
        <w:tc>
          <w:tcPr>
            <w:tcW w:w="1350" w:type="dxa"/>
            <w:vAlign w:val="center"/>
          </w:tcPr>
          <w:p w14:paraId="6DE75AFD" w14:textId="77777777" w:rsidR="00ED374E" w:rsidRPr="00434BA0" w:rsidRDefault="00ED374E" w:rsidP="00082644">
            <w:pPr>
              <w:keepNext/>
              <w:keepLines/>
              <w:jc w:val="center"/>
              <w:rPr>
                <w:sz w:val="22"/>
              </w:rPr>
            </w:pPr>
            <w:r w:rsidRPr="00981526">
              <w:t>1</w:t>
            </w:r>
          </w:p>
        </w:tc>
        <w:tc>
          <w:tcPr>
            <w:tcW w:w="6948" w:type="dxa"/>
            <w:vAlign w:val="center"/>
          </w:tcPr>
          <w:p w14:paraId="5F9A97C4"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Course_Of_Action</w:t>
            </w:r>
            <w:r w:rsidRPr="00981526">
              <w:rPr>
                <w:szCs w:val="22"/>
              </w:rPr>
              <w:t xml:space="preserve"> property characterizes a Course of Action that could be taken in regard to one of more cyber threats. The </w:t>
            </w:r>
            <w:r w:rsidRPr="00981526">
              <w:rPr>
                <w:rFonts w:ascii="Courier New" w:hAnsi="Courier New" w:cs="Courier New"/>
                <w:szCs w:val="22"/>
              </w:rPr>
              <w:t>CourseOfActionBaseType</w:t>
            </w:r>
            <w:r w:rsidRPr="00981526">
              <w:rPr>
                <w:szCs w:val="22"/>
              </w:rPr>
              <w:t xml:space="preserve"> class is a minimal base class that is intended to be extended.  The default and strongly RECOMMENDED class to fully implement a Course of Action is the </w:t>
            </w:r>
            <w:r w:rsidRPr="00981526">
              <w:rPr>
                <w:rFonts w:ascii="Courier New" w:hAnsi="Courier New" w:cs="Courier New"/>
                <w:szCs w:val="22"/>
              </w:rPr>
              <w:t>coa:CourseOfActionType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9: Course of Action</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Course of Action defined elsewhere can be specified via the direct use of the </w:t>
            </w:r>
            <w:r w:rsidRPr="00981526">
              <w:rPr>
                <w:rFonts w:ascii="Courier New" w:hAnsi="Courier New" w:cs="Courier New"/>
                <w:szCs w:val="22"/>
              </w:rPr>
              <w:t>CourseOfActionBaseType</w:t>
            </w:r>
            <w:r w:rsidRPr="00434BA0">
              <w:rPr>
                <w:rFonts w:ascii="Segoe UI" w:hAnsi="Segoe UI" w:cs="Segoe UI"/>
                <w:sz w:val="22"/>
                <w:szCs w:val="22"/>
              </w:rPr>
              <w:t> </w:t>
            </w:r>
            <w:r w:rsidRPr="00981526">
              <w:rPr>
                <w:szCs w:val="22"/>
              </w:rPr>
              <w:t>class.</w:t>
            </w:r>
          </w:p>
        </w:tc>
      </w:tr>
    </w:tbl>
    <w:p w14:paraId="1A2C6ADC" w14:textId="77777777" w:rsidR="00ED374E" w:rsidRPr="00434BA0" w:rsidRDefault="00ED374E" w:rsidP="00E74C6F">
      <w:pPr>
        <w:pStyle w:val="Heading3"/>
      </w:pPr>
      <w:bookmarkStart w:id="122" w:name="_Toc425428434"/>
      <w:bookmarkStart w:id="123" w:name="_Toc429676599"/>
      <w:r w:rsidRPr="00434BA0">
        <w:t>RelatedExploitTargetType Class</w:t>
      </w:r>
      <w:bookmarkEnd w:id="122"/>
      <w:bookmarkEnd w:id="123"/>
    </w:p>
    <w:p w14:paraId="350C2E4C" w14:textId="77777777" w:rsidR="00ED374E" w:rsidRPr="00434BA0" w:rsidRDefault="00ED374E" w:rsidP="00ED374E">
      <w:pPr>
        <w:spacing w:after="240"/>
      </w:pPr>
      <w:r w:rsidRPr="00434BA0">
        <w:t xml:space="preserve">The </w:t>
      </w:r>
      <w:r w:rsidRPr="00434BA0">
        <w:rPr>
          <w:rFonts w:ascii="Courier New" w:hAnsi="Courier New" w:cs="Courier New"/>
        </w:rPr>
        <w:t>RelatedExploitTargetType</w:t>
      </w:r>
      <w:r w:rsidRPr="00434BA0">
        <w:t xml:space="preserve"> class characterizes a relationship to an Exploit Target.  It extends the </w:t>
      </w:r>
      <w:r w:rsidRPr="00434BA0">
        <w:rPr>
          <w:rFonts w:ascii="Courier New" w:hAnsi="Courier New" w:cs="Courier New"/>
        </w:rPr>
        <w:t>GenericRelationshipType</w:t>
      </w:r>
      <w:r w:rsidRPr="00434BA0">
        <w:t xml:space="preserve"> superclass by specifying a related Exploit Target.</w:t>
      </w:r>
    </w:p>
    <w:p w14:paraId="2F58F22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RelatedExploitTargetType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_Ref419295636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6</w:t>
      </w:r>
      <w:r w:rsidRPr="00981526">
        <w:rPr>
          <w:rFonts w:cs="Courier New"/>
          <w:b/>
          <w:color w:val="0000EE"/>
        </w:rPr>
        <w:fldChar w:fldCharType="end"/>
      </w:r>
      <w:r w:rsidRPr="00434BA0">
        <w:t>.</w:t>
      </w:r>
    </w:p>
    <w:p w14:paraId="024F76A7" w14:textId="77777777" w:rsidR="00ED374E" w:rsidRPr="00434BA0" w:rsidRDefault="00ED374E" w:rsidP="00082644">
      <w:pPr>
        <w:keepNext/>
        <w:keepLines/>
        <w:jc w:val="center"/>
      </w:pPr>
      <w:r>
        <w:rPr>
          <w:noProof/>
        </w:rPr>
        <w:lastRenderedPageBreak/>
        <w:drawing>
          <wp:inline distT="0" distB="0" distL="0" distR="0" wp14:anchorId="235C0A6C" wp14:editId="1D0883F7">
            <wp:extent cx="6477000" cy="23296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IX_RelatedExploitTarget_0_0.png"/>
                    <pic:cNvPicPr/>
                  </pic:nvPicPr>
                  <pic:blipFill>
                    <a:blip r:embed="rId39">
                      <a:extLst>
                        <a:ext uri="{28A0092B-C50C-407E-A947-70E740481C1C}">
                          <a14:useLocalDpi xmlns:a14="http://schemas.microsoft.com/office/drawing/2010/main" val="0"/>
                        </a:ext>
                      </a:extLst>
                    </a:blip>
                    <a:stretch>
                      <a:fillRect/>
                    </a:stretch>
                  </pic:blipFill>
                  <pic:spPr>
                    <a:xfrm>
                      <a:off x="0" y="0"/>
                      <a:ext cx="6500337" cy="2337996"/>
                    </a:xfrm>
                    <a:prstGeom prst="rect">
                      <a:avLst/>
                    </a:prstGeom>
                  </pic:spPr>
                </pic:pic>
              </a:graphicData>
            </a:graphic>
          </wp:inline>
        </w:drawing>
      </w:r>
    </w:p>
    <w:p w14:paraId="3D879107" w14:textId="77777777" w:rsidR="00ED374E" w:rsidRPr="00434BA0" w:rsidRDefault="00ED374E" w:rsidP="00082644">
      <w:pPr>
        <w:pStyle w:val="Caption"/>
        <w:keepNext/>
        <w:keepLines/>
        <w:rPr>
          <w:b/>
        </w:rPr>
      </w:pPr>
      <w:bookmarkStart w:id="124" w:name="_Ref419295636"/>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6</w:t>
      </w:r>
      <w:r w:rsidR="00CC675D">
        <w:rPr>
          <w:noProof/>
        </w:rPr>
        <w:fldChar w:fldCharType="end"/>
      </w:r>
      <w:bookmarkEnd w:id="124"/>
      <w:r w:rsidRPr="00434BA0">
        <w:t xml:space="preserve">. UML diagram of the </w:t>
      </w:r>
      <w:r w:rsidRPr="00C9125D">
        <w:rPr>
          <w:rFonts w:ascii="Courier New" w:hAnsi="Courier New" w:cs="Courier New"/>
        </w:rPr>
        <w:t>RelatedE</w:t>
      </w:r>
      <w:r w:rsidRPr="00434BA0">
        <w:rPr>
          <w:rFonts w:ascii="Courier New" w:hAnsi="Courier New" w:cs="Courier New"/>
        </w:rPr>
        <w:t>xploitTargetType</w:t>
      </w:r>
      <w:r w:rsidRPr="00434BA0">
        <w:t xml:space="preserve"> class</w:t>
      </w:r>
    </w:p>
    <w:p w14:paraId="14D38168" w14:textId="77777777" w:rsidR="00ED374E" w:rsidRPr="0025641C" w:rsidRDefault="00ED374E" w:rsidP="00981526">
      <w:pPr>
        <w:pStyle w:val="Caption"/>
        <w:spacing w:before="240" w:after="240"/>
        <w:jc w:val="left"/>
        <w:rPr>
          <w:b/>
        </w:rPr>
      </w:pPr>
      <w:r w:rsidRPr="00434BA0">
        <w:t xml:space="preserve">The property table given </w:t>
      </w:r>
      <w:r w:rsidRPr="00A214E1">
        <w:t xml:space="preserve">in </w:t>
      </w:r>
      <w:r w:rsidRPr="00A214E1">
        <w:rPr>
          <w:b/>
        </w:rPr>
        <w:fldChar w:fldCharType="begin"/>
      </w:r>
      <w:r w:rsidRPr="00A214E1">
        <w:instrText xml:space="preserve"> REF _Ref419330448 \h  \* MERGEFORMAT </w:instrText>
      </w:r>
      <w:r w:rsidRPr="00A214E1">
        <w:rPr>
          <w:b/>
        </w:rPr>
      </w:r>
      <w:r w:rsidRPr="00A214E1">
        <w:rPr>
          <w:b/>
        </w:rPr>
        <w:fldChar w:fldCharType="separate"/>
      </w:r>
      <w:r w:rsidR="00A906F4" w:rsidRPr="00A906F4">
        <w:rPr>
          <w:b/>
          <w:color w:val="0000EE"/>
          <w:szCs w:val="24"/>
        </w:rPr>
        <w:t>Table 3</w:t>
      </w:r>
      <w:r w:rsidR="00A906F4" w:rsidRPr="00A906F4">
        <w:rPr>
          <w:b/>
          <w:color w:val="0000EE"/>
          <w:szCs w:val="24"/>
        </w:rPr>
        <w:noBreakHyphen/>
        <w:t>14</w:t>
      </w:r>
      <w:r w:rsidRPr="00A214E1">
        <w:rPr>
          <w:b/>
        </w:rPr>
        <w:fldChar w:fldCharType="end"/>
      </w:r>
      <w:r w:rsidRPr="00A214E1">
        <w:t xml:space="preserve"> corresponds</w:t>
      </w:r>
      <w:r w:rsidRPr="00434BA0">
        <w:t xml:space="preserve"> to the UML diagram shown </w:t>
      </w:r>
      <w:r w:rsidRPr="0025641C">
        <w:t xml:space="preserve">in </w:t>
      </w:r>
      <w:r w:rsidRPr="00981526">
        <w:rPr>
          <w:b/>
          <w:color w:val="0000EE"/>
          <w:szCs w:val="24"/>
        </w:rPr>
        <w:fldChar w:fldCharType="begin"/>
      </w:r>
      <w:r w:rsidRPr="00981526">
        <w:rPr>
          <w:b/>
          <w:color w:val="0000EE"/>
          <w:szCs w:val="24"/>
        </w:rPr>
        <w:instrText xml:space="preserve"> REF _Ref419295636 \h  \* MERGEFORMAT </w:instrText>
      </w:r>
      <w:r w:rsidRPr="00981526">
        <w:rPr>
          <w:b/>
          <w:color w:val="0000EE"/>
          <w:szCs w:val="24"/>
        </w:rPr>
      </w:r>
      <w:r w:rsidRPr="00981526">
        <w:rPr>
          <w:b/>
          <w:color w:val="0000EE"/>
          <w:szCs w:val="24"/>
        </w:rPr>
        <w:fldChar w:fldCharType="separate"/>
      </w:r>
      <w:r w:rsidR="00A906F4" w:rsidRPr="00A906F4">
        <w:rPr>
          <w:b/>
          <w:color w:val="0000EE"/>
          <w:szCs w:val="24"/>
        </w:rPr>
        <w:t>Figure 3</w:t>
      </w:r>
      <w:r w:rsidR="00A906F4" w:rsidRPr="00A906F4">
        <w:rPr>
          <w:b/>
          <w:color w:val="0000EE"/>
          <w:szCs w:val="24"/>
        </w:rPr>
        <w:noBreakHyphen/>
        <w:t>6</w:t>
      </w:r>
      <w:r w:rsidRPr="00981526">
        <w:rPr>
          <w:b/>
          <w:color w:val="0000EE"/>
          <w:szCs w:val="24"/>
        </w:rPr>
        <w:fldChar w:fldCharType="end"/>
      </w:r>
      <w:r w:rsidRPr="0025641C">
        <w:t>.</w:t>
      </w:r>
    </w:p>
    <w:p w14:paraId="11181E51" w14:textId="77777777" w:rsidR="00ED374E" w:rsidRPr="00434BA0" w:rsidRDefault="00ED374E" w:rsidP="00082644">
      <w:pPr>
        <w:pStyle w:val="Caption"/>
        <w:keepNext/>
        <w:keepLines/>
        <w:rPr>
          <w:b/>
        </w:rPr>
      </w:pPr>
      <w:bookmarkStart w:id="125" w:name="_Ref419330448"/>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14</w:t>
      </w:r>
      <w:r w:rsidR="00CC675D">
        <w:rPr>
          <w:noProof/>
        </w:rPr>
        <w:fldChar w:fldCharType="end"/>
      </w:r>
      <w:bookmarkEnd w:id="125"/>
      <w:r w:rsidRPr="00434BA0">
        <w:t xml:space="preserve">. Properties of the </w:t>
      </w:r>
      <w:r w:rsidRPr="00434BA0">
        <w:rPr>
          <w:rFonts w:ascii="Courier New" w:hAnsi="Courier New" w:cs="Courier New"/>
        </w:rPr>
        <w:t>RelatedExploitTargetType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35542406" w14:textId="77777777" w:rsidTr="00ED374E">
        <w:trPr>
          <w:trHeight w:val="547"/>
        </w:trPr>
        <w:tc>
          <w:tcPr>
            <w:tcW w:w="2425" w:type="dxa"/>
            <w:shd w:val="clear" w:color="auto" w:fill="BFBFBF" w:themeFill="background1" w:themeFillShade="BF"/>
            <w:vAlign w:val="center"/>
          </w:tcPr>
          <w:p w14:paraId="654FD15B"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421F7849"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4C565565"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716EB78" w14:textId="77777777" w:rsidR="00ED374E" w:rsidRPr="00500D2A" w:rsidRDefault="00ED374E" w:rsidP="00082644">
            <w:pPr>
              <w:keepNext/>
              <w:keepLines/>
              <w:rPr>
                <w:b/>
              </w:rPr>
            </w:pPr>
            <w:r w:rsidRPr="00500D2A">
              <w:rPr>
                <w:b/>
              </w:rPr>
              <w:t>Description</w:t>
            </w:r>
          </w:p>
        </w:tc>
      </w:tr>
      <w:tr w:rsidR="00ED374E" w:rsidRPr="00434BA0" w14:paraId="52559B09" w14:textId="77777777" w:rsidTr="00ED374E">
        <w:trPr>
          <w:trHeight w:val="547"/>
        </w:trPr>
        <w:tc>
          <w:tcPr>
            <w:tcW w:w="2425" w:type="dxa"/>
            <w:vAlign w:val="center"/>
          </w:tcPr>
          <w:p w14:paraId="77F6D451" w14:textId="77777777" w:rsidR="00ED374E" w:rsidRPr="00981526" w:rsidRDefault="00ED374E" w:rsidP="00082644">
            <w:pPr>
              <w:keepNext/>
              <w:keepLines/>
            </w:pPr>
            <w:r w:rsidRPr="00981526">
              <w:rPr>
                <w:b/>
              </w:rPr>
              <w:t>Exploit_Target</w:t>
            </w:r>
          </w:p>
        </w:tc>
        <w:tc>
          <w:tcPr>
            <w:tcW w:w="3150" w:type="dxa"/>
            <w:vAlign w:val="center"/>
          </w:tcPr>
          <w:p w14:paraId="533C14F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ExploitTargetBaseType</w:t>
            </w:r>
          </w:p>
        </w:tc>
        <w:tc>
          <w:tcPr>
            <w:tcW w:w="1373" w:type="dxa"/>
            <w:vAlign w:val="center"/>
          </w:tcPr>
          <w:p w14:paraId="42FD5D83" w14:textId="77777777" w:rsidR="00ED374E" w:rsidRPr="00434BA0" w:rsidRDefault="00ED374E" w:rsidP="00082644">
            <w:pPr>
              <w:keepNext/>
              <w:keepLines/>
              <w:jc w:val="center"/>
              <w:rPr>
                <w:sz w:val="22"/>
              </w:rPr>
            </w:pPr>
            <w:r w:rsidRPr="00981526">
              <w:t>1</w:t>
            </w:r>
          </w:p>
        </w:tc>
        <w:tc>
          <w:tcPr>
            <w:tcW w:w="6228" w:type="dxa"/>
            <w:vAlign w:val="center"/>
          </w:tcPr>
          <w:p w14:paraId="0CF94841"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an Exploit Target.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10: Exploit Target</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392995AA" w14:textId="77777777" w:rsidR="00ED374E" w:rsidRPr="00434BA0" w:rsidRDefault="00ED374E" w:rsidP="00E74C6F">
      <w:pPr>
        <w:pStyle w:val="Heading3"/>
      </w:pPr>
      <w:bookmarkStart w:id="126" w:name="_Toc425428435"/>
      <w:bookmarkStart w:id="127" w:name="_Toc429676600"/>
      <w:r w:rsidRPr="00434BA0">
        <w:t>RelatedIdentityType Class</w:t>
      </w:r>
      <w:bookmarkEnd w:id="126"/>
      <w:bookmarkEnd w:id="127"/>
    </w:p>
    <w:p w14:paraId="0B5F7C18" w14:textId="77777777" w:rsidR="00ED374E" w:rsidRPr="00434BA0" w:rsidRDefault="00ED374E" w:rsidP="00ED374E">
      <w:pPr>
        <w:spacing w:after="240"/>
      </w:pPr>
      <w:r w:rsidRPr="00434BA0">
        <w:t xml:space="preserve">The </w:t>
      </w:r>
      <w:r w:rsidRPr="00434BA0">
        <w:rPr>
          <w:rFonts w:ascii="Courier New" w:hAnsi="Courier New" w:cs="Courier New"/>
        </w:rPr>
        <w:t>RelatedIdentityType</w:t>
      </w:r>
      <w:r w:rsidRPr="00434BA0">
        <w:t xml:space="preserve"> class characterizes a relationship to an identity.  It extends the </w:t>
      </w:r>
      <w:r w:rsidRPr="00434BA0">
        <w:rPr>
          <w:rFonts w:ascii="Courier New" w:hAnsi="Courier New" w:cs="Courier New"/>
        </w:rPr>
        <w:t>GenericRelationshipType</w:t>
      </w:r>
      <w:r w:rsidRPr="00434BA0">
        <w:t xml:space="preserve"> superclass by specifying a related Identity. </w:t>
      </w:r>
    </w:p>
    <w:p w14:paraId="69285652"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RelatedIdentityType</w:t>
      </w:r>
      <w:r w:rsidRPr="00434BA0">
        <w:rPr>
          <w:rFonts w:cs="Courier New"/>
        </w:rPr>
        <w:t xml:space="preserve"> class is shown in</w:t>
      </w:r>
      <w:r>
        <w:rPr>
          <w:rFonts w:cs="Courier New"/>
        </w:rPr>
        <w:t xml:space="preserve"> </w:t>
      </w:r>
      <w:r w:rsidRPr="00981526">
        <w:rPr>
          <w:rFonts w:cs="Courier New"/>
          <w:b/>
          <w:color w:val="0000EE"/>
        </w:rPr>
        <w:fldChar w:fldCharType="begin"/>
      </w:r>
      <w:r w:rsidRPr="00981526">
        <w:rPr>
          <w:rFonts w:cs="Courier New"/>
          <w:b/>
          <w:color w:val="0000EE"/>
        </w:rPr>
        <w:instrText xml:space="preserve"> REF _Ref419295672 \h </w:instrText>
      </w:r>
      <w:r w:rsidR="00981526">
        <w:rPr>
          <w:rFonts w:cs="Courier New"/>
          <w:b/>
          <w:color w:val="0000EE"/>
        </w:rPr>
        <w:instrText xml:space="preserve"> \* MERGEFORMAT </w:instrText>
      </w:r>
      <w:r w:rsidRPr="00981526">
        <w:rPr>
          <w:rFonts w:cs="Courier New"/>
          <w:b/>
          <w:color w:val="0000EE"/>
        </w:rPr>
      </w:r>
      <w:r w:rsidRPr="00981526">
        <w:rPr>
          <w:rFonts w:cs="Courier New"/>
          <w:b/>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7</w:t>
      </w:r>
      <w:r w:rsidRPr="00981526">
        <w:rPr>
          <w:rFonts w:cs="Courier New"/>
          <w:b/>
          <w:color w:val="0000EE"/>
        </w:rPr>
        <w:fldChar w:fldCharType="end"/>
      </w:r>
      <w:r w:rsidRPr="00434BA0">
        <w:t>.</w:t>
      </w:r>
    </w:p>
    <w:p w14:paraId="4B846B12" w14:textId="77777777" w:rsidR="00ED374E" w:rsidRPr="00434BA0" w:rsidRDefault="00ED374E" w:rsidP="00B455A9">
      <w:pPr>
        <w:keepNext/>
        <w:keepLines/>
        <w:spacing w:after="120"/>
        <w:jc w:val="center"/>
      </w:pPr>
      <w:r>
        <w:rPr>
          <w:noProof/>
        </w:rPr>
        <w:lastRenderedPageBreak/>
        <w:drawing>
          <wp:inline distT="0" distB="0" distL="0" distR="0" wp14:anchorId="6ABB4D14" wp14:editId="2E88FADE">
            <wp:extent cx="6971428" cy="1990476"/>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latedIdentityType_0_0.png"/>
                    <pic:cNvPicPr/>
                  </pic:nvPicPr>
                  <pic:blipFill>
                    <a:blip r:embed="rId40">
                      <a:extLst>
                        <a:ext uri="{28A0092B-C50C-407E-A947-70E740481C1C}">
                          <a14:useLocalDpi xmlns:a14="http://schemas.microsoft.com/office/drawing/2010/main" val="0"/>
                        </a:ext>
                      </a:extLst>
                    </a:blip>
                    <a:stretch>
                      <a:fillRect/>
                    </a:stretch>
                  </pic:blipFill>
                  <pic:spPr>
                    <a:xfrm>
                      <a:off x="0" y="0"/>
                      <a:ext cx="6971428" cy="1990476"/>
                    </a:xfrm>
                    <a:prstGeom prst="rect">
                      <a:avLst/>
                    </a:prstGeom>
                  </pic:spPr>
                </pic:pic>
              </a:graphicData>
            </a:graphic>
          </wp:inline>
        </w:drawing>
      </w:r>
    </w:p>
    <w:p w14:paraId="320C5EDE" w14:textId="77777777" w:rsidR="00ED374E" w:rsidRPr="00434BA0" w:rsidRDefault="00ED374E" w:rsidP="00B455A9">
      <w:pPr>
        <w:pStyle w:val="Caption"/>
        <w:keepNext/>
        <w:keepLines/>
        <w:rPr>
          <w:b/>
        </w:rPr>
      </w:pPr>
      <w:bookmarkStart w:id="128" w:name="_Ref419295672"/>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7</w:t>
      </w:r>
      <w:r w:rsidR="00CC675D">
        <w:rPr>
          <w:noProof/>
        </w:rPr>
        <w:fldChar w:fldCharType="end"/>
      </w:r>
      <w:bookmarkEnd w:id="128"/>
      <w:r w:rsidRPr="00434BA0">
        <w:t xml:space="preserve">. UML diagram of the </w:t>
      </w:r>
      <w:r w:rsidRPr="00434BA0">
        <w:rPr>
          <w:rFonts w:ascii="Courier New" w:hAnsi="Courier New" w:cs="Courier New"/>
        </w:rPr>
        <w:t>RelatedIdentityType</w:t>
      </w:r>
      <w:r w:rsidRPr="00434BA0">
        <w:t xml:space="preserve"> class</w:t>
      </w:r>
    </w:p>
    <w:p w14:paraId="1FA02F83" w14:textId="77777777" w:rsidR="00ED374E" w:rsidRPr="00434BA0" w:rsidRDefault="00ED374E" w:rsidP="00B455A9">
      <w:pPr>
        <w:pStyle w:val="Caption"/>
        <w:spacing w:before="240" w:after="240"/>
        <w:jc w:val="left"/>
        <w:rPr>
          <w:b/>
        </w:rPr>
      </w:pPr>
      <w:r w:rsidRPr="00434BA0">
        <w:t xml:space="preserve">The property table given in </w:t>
      </w:r>
      <w:r w:rsidRPr="00B455A9">
        <w:rPr>
          <w:b/>
          <w:color w:val="0000EE"/>
        </w:rPr>
        <w:fldChar w:fldCharType="begin"/>
      </w:r>
      <w:r w:rsidRPr="00B455A9">
        <w:rPr>
          <w:b/>
          <w:color w:val="0000EE"/>
        </w:rPr>
        <w:instrText xml:space="preserve"> REF _Ref419330468 \h  \* MERGEFORMAT </w:instrText>
      </w:r>
      <w:r w:rsidRPr="00B455A9">
        <w:rPr>
          <w:b/>
          <w:color w:val="0000EE"/>
        </w:rPr>
      </w:r>
      <w:r w:rsidRPr="00B455A9">
        <w:rPr>
          <w:b/>
          <w:color w:val="0000EE"/>
        </w:rPr>
        <w:fldChar w:fldCharType="separate"/>
      </w:r>
      <w:r w:rsidR="00A906F4" w:rsidRPr="00A906F4">
        <w:rPr>
          <w:b/>
          <w:color w:val="0000EE"/>
        </w:rPr>
        <w:t>Table 3</w:t>
      </w:r>
      <w:r w:rsidR="00A906F4" w:rsidRPr="00A906F4">
        <w:rPr>
          <w:b/>
          <w:color w:val="0000EE"/>
        </w:rPr>
        <w:noBreakHyphen/>
        <w:t>15</w:t>
      </w:r>
      <w:r w:rsidRPr="00B455A9">
        <w:rPr>
          <w:b/>
          <w:color w:val="0000EE"/>
        </w:rPr>
        <w:fldChar w:fldCharType="end"/>
      </w:r>
      <w:r w:rsidRPr="00A214E1">
        <w:t xml:space="preserve"> corresponds</w:t>
      </w:r>
      <w:r w:rsidRPr="00434BA0">
        <w:t xml:space="preserve"> to the UML diagram shown in</w:t>
      </w:r>
      <w:r>
        <w:t xml:space="preserve"> </w:t>
      </w:r>
      <w:r w:rsidRPr="00B455A9">
        <w:rPr>
          <w:b/>
          <w:color w:val="0000EE"/>
        </w:rPr>
        <w:fldChar w:fldCharType="begin"/>
      </w:r>
      <w:r w:rsidRPr="00B455A9">
        <w:rPr>
          <w:b/>
          <w:color w:val="0000EE"/>
        </w:rPr>
        <w:instrText xml:space="preserve"> REF _Ref419295672 \h  \* MERGEFORMAT </w:instrText>
      </w:r>
      <w:r w:rsidRPr="00B455A9">
        <w:rPr>
          <w:b/>
          <w:color w:val="0000EE"/>
        </w:rPr>
      </w:r>
      <w:r w:rsidRPr="00B455A9">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7</w:t>
      </w:r>
      <w:r w:rsidRPr="00B455A9">
        <w:rPr>
          <w:b/>
          <w:color w:val="0000EE"/>
        </w:rPr>
        <w:fldChar w:fldCharType="end"/>
      </w:r>
      <w:r w:rsidRPr="0025641C">
        <w:t>.</w:t>
      </w:r>
    </w:p>
    <w:p w14:paraId="5F4B654B" w14:textId="77777777" w:rsidR="00ED374E" w:rsidRPr="00434BA0" w:rsidRDefault="00ED374E" w:rsidP="00707B01">
      <w:pPr>
        <w:pStyle w:val="Caption"/>
        <w:rPr>
          <w:b/>
        </w:rPr>
      </w:pPr>
      <w:bookmarkStart w:id="129" w:name="_Ref419330468"/>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15</w:t>
      </w:r>
      <w:r w:rsidR="00CC675D">
        <w:rPr>
          <w:noProof/>
        </w:rPr>
        <w:fldChar w:fldCharType="end"/>
      </w:r>
      <w:bookmarkEnd w:id="129"/>
      <w:r w:rsidRPr="00434BA0">
        <w:t xml:space="preserve">. Properties of the </w:t>
      </w:r>
      <w:r w:rsidRPr="00434BA0">
        <w:rPr>
          <w:rFonts w:ascii="Courier New" w:hAnsi="Courier New" w:cs="Courier New"/>
        </w:rPr>
        <w:t>RelatedIdentityType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1890"/>
        <w:gridCol w:w="1440"/>
        <w:gridCol w:w="8321"/>
      </w:tblGrid>
      <w:tr w:rsidR="00ED374E" w:rsidRPr="00434BA0" w14:paraId="0C5E1D35" w14:textId="77777777" w:rsidTr="00ED374E">
        <w:trPr>
          <w:trHeight w:val="547"/>
        </w:trPr>
        <w:tc>
          <w:tcPr>
            <w:tcW w:w="1525" w:type="dxa"/>
            <w:shd w:val="clear" w:color="auto" w:fill="BFBFBF" w:themeFill="background1" w:themeFillShade="BF"/>
            <w:vAlign w:val="center"/>
          </w:tcPr>
          <w:p w14:paraId="6A79CAA1" w14:textId="77777777" w:rsidR="00ED374E" w:rsidRPr="00500D2A" w:rsidRDefault="00ED374E" w:rsidP="00ED374E">
            <w:pPr>
              <w:rPr>
                <w:b/>
              </w:rPr>
            </w:pPr>
            <w:r w:rsidRPr="00500D2A">
              <w:rPr>
                <w:b/>
              </w:rPr>
              <w:t>Name</w:t>
            </w:r>
          </w:p>
        </w:tc>
        <w:tc>
          <w:tcPr>
            <w:tcW w:w="1890" w:type="dxa"/>
            <w:shd w:val="clear" w:color="auto" w:fill="BFBFBF" w:themeFill="background1" w:themeFillShade="BF"/>
            <w:vAlign w:val="center"/>
          </w:tcPr>
          <w:p w14:paraId="5D5F8144"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EEF46E" w14:textId="77777777" w:rsidR="00ED374E" w:rsidRPr="00500D2A" w:rsidRDefault="00ED374E" w:rsidP="00ED374E">
            <w:pPr>
              <w:rPr>
                <w:b/>
              </w:rPr>
            </w:pPr>
            <w:r w:rsidRPr="00500D2A">
              <w:rPr>
                <w:b/>
              </w:rPr>
              <w:t>Multiplicity</w:t>
            </w:r>
          </w:p>
        </w:tc>
        <w:tc>
          <w:tcPr>
            <w:tcW w:w="8321" w:type="dxa"/>
            <w:shd w:val="clear" w:color="auto" w:fill="BFBFBF" w:themeFill="background1" w:themeFillShade="BF"/>
            <w:vAlign w:val="center"/>
          </w:tcPr>
          <w:p w14:paraId="7123FAEC" w14:textId="77777777" w:rsidR="00ED374E" w:rsidRPr="00500D2A" w:rsidRDefault="00ED374E" w:rsidP="00ED374E">
            <w:pPr>
              <w:rPr>
                <w:b/>
              </w:rPr>
            </w:pPr>
            <w:r w:rsidRPr="00500D2A">
              <w:rPr>
                <w:b/>
              </w:rPr>
              <w:t>Description</w:t>
            </w:r>
          </w:p>
        </w:tc>
      </w:tr>
      <w:tr w:rsidR="00ED374E" w:rsidRPr="00434BA0" w14:paraId="53A616F3" w14:textId="77777777" w:rsidTr="00ED374E">
        <w:trPr>
          <w:trHeight w:val="547"/>
        </w:trPr>
        <w:tc>
          <w:tcPr>
            <w:tcW w:w="1525" w:type="dxa"/>
            <w:vAlign w:val="center"/>
          </w:tcPr>
          <w:p w14:paraId="11933C45" w14:textId="77777777" w:rsidR="00ED374E" w:rsidRPr="00981526" w:rsidRDefault="00ED374E" w:rsidP="00ED374E">
            <w:r w:rsidRPr="00981526">
              <w:rPr>
                <w:b/>
              </w:rPr>
              <w:t>Identity</w:t>
            </w:r>
          </w:p>
        </w:tc>
        <w:tc>
          <w:tcPr>
            <w:tcW w:w="1890" w:type="dxa"/>
            <w:vAlign w:val="center"/>
          </w:tcPr>
          <w:p w14:paraId="587BD784"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2207C27D" w14:textId="77777777" w:rsidR="00ED374E" w:rsidRPr="00434BA0" w:rsidRDefault="00ED374E" w:rsidP="00ED374E">
            <w:pPr>
              <w:jc w:val="center"/>
              <w:rPr>
                <w:sz w:val="22"/>
              </w:rPr>
            </w:pPr>
            <w:r w:rsidRPr="00981526">
              <w:t>1</w:t>
            </w:r>
          </w:p>
        </w:tc>
        <w:tc>
          <w:tcPr>
            <w:tcW w:w="8321" w:type="dxa"/>
          </w:tcPr>
          <w:p w14:paraId="1EBCFF97" w14:textId="3C081ED0" w:rsidR="00ED374E" w:rsidRPr="00981526" w:rsidRDefault="00ED374E" w:rsidP="00F3583B">
            <w:pPr>
              <w:rPr>
                <w:szCs w:val="22"/>
              </w:rPr>
            </w:pPr>
            <w:r w:rsidRPr="00981526">
              <w:t xml:space="preserve">The </w:t>
            </w:r>
            <w:r w:rsidRPr="00981526">
              <w:rPr>
                <w:rFonts w:ascii="Courier New" w:hAnsi="Courier New" w:cs="Courier New"/>
              </w:rPr>
              <w:t>Identity</w:t>
            </w:r>
            <w:r w:rsidRPr="00981526">
              <w:t xml:space="preserve"> property characterizes the related identity.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w:t>
            </w:r>
            <w:hyperlink w:anchor="AdditionalArtifacts" w:history="1">
              <w:r w:rsidR="00F3583B" w:rsidRPr="00A8141F">
                <w:rPr>
                  <w:rStyle w:val="Hyperlink"/>
                  <w:i/>
                </w:rPr>
                <w:t>STIX Version 1.2.1 Part 1</w:t>
              </w:r>
              <w:r w:rsidR="00F3583B">
                <w:rPr>
                  <w:rStyle w:val="Hyperlink"/>
                  <w:i/>
                </w:rPr>
                <w:t xml:space="preserve">2: </w:t>
              </w:r>
              <w:r w:rsidR="0001019B">
                <w:rPr>
                  <w:rStyle w:val="Hyperlink"/>
                  <w:i/>
                </w:rPr>
                <w:t xml:space="preserve">Default </w:t>
              </w:r>
              <w:r w:rsidR="00F3583B">
                <w:rPr>
                  <w:rStyle w:val="Hyperlink"/>
                  <w:i/>
                </w:rPr>
                <w:t>Extensions</w:t>
              </w:r>
            </w:hyperlink>
            <w:r w:rsidRPr="00A91C3D">
              <w:rPr>
                <w:color w:val="000000"/>
                <w:szCs w:val="22"/>
              </w:rPr>
              <w:t xml:space="preserve">. </w:t>
            </w:r>
            <w:r w:rsidRPr="00981526">
              <w:rPr>
                <w:szCs w:val="22"/>
              </w:rPr>
              <w:t xml:space="preserve">Through the use of the </w:t>
            </w:r>
            <w:r w:rsidRPr="00981526">
              <w:rPr>
                <w:rFonts w:ascii="Courier New" w:hAnsi="Courier New" w:cs="Courier New"/>
                <w:szCs w:val="22"/>
              </w:rPr>
              <w:t>idref</w:t>
            </w:r>
            <w:r w:rsidRPr="00981526">
              <w:rPr>
                <w:szCs w:val="22"/>
              </w:rPr>
              <w:t xml:space="preserve"> property, a reference to an Identity defined elsewhere can be specified via the direct use of the </w:t>
            </w:r>
            <w:r w:rsidRPr="00981526">
              <w:rPr>
                <w:rFonts w:ascii="Courier New" w:hAnsi="Courier New" w:cs="Courier New"/>
                <w:szCs w:val="22"/>
              </w:rPr>
              <w:t>IdentityType</w:t>
            </w:r>
            <w:r w:rsidRPr="00434BA0">
              <w:rPr>
                <w:rFonts w:ascii="Segoe UI" w:hAnsi="Segoe UI" w:cs="Segoe UI"/>
                <w:sz w:val="22"/>
                <w:szCs w:val="22"/>
              </w:rPr>
              <w:t> </w:t>
            </w:r>
            <w:r w:rsidRPr="00981526">
              <w:rPr>
                <w:szCs w:val="22"/>
              </w:rPr>
              <w:t>class.</w:t>
            </w:r>
          </w:p>
        </w:tc>
      </w:tr>
    </w:tbl>
    <w:p w14:paraId="25CB52FA" w14:textId="77777777" w:rsidR="00ED374E" w:rsidRPr="00434BA0" w:rsidRDefault="00ED374E" w:rsidP="00E74C6F">
      <w:pPr>
        <w:pStyle w:val="Heading3"/>
      </w:pPr>
      <w:bookmarkStart w:id="130" w:name="_Toc425428436"/>
      <w:bookmarkStart w:id="131" w:name="_Toc429676601"/>
      <w:r w:rsidRPr="00434BA0">
        <w:t>RelatedIncidentType Class</w:t>
      </w:r>
      <w:bookmarkEnd w:id="130"/>
      <w:bookmarkEnd w:id="131"/>
    </w:p>
    <w:p w14:paraId="043B0D7A" w14:textId="77777777" w:rsidR="00ED374E" w:rsidRPr="00434BA0" w:rsidRDefault="00ED374E" w:rsidP="00ED374E">
      <w:pPr>
        <w:spacing w:after="240"/>
      </w:pPr>
      <w:r w:rsidRPr="00434BA0">
        <w:t xml:space="preserve">The </w:t>
      </w:r>
      <w:r w:rsidRPr="00434BA0">
        <w:rPr>
          <w:rFonts w:ascii="Courier New" w:hAnsi="Courier New" w:cs="Courier New"/>
        </w:rPr>
        <w:t>RelatedIncidentType</w:t>
      </w:r>
      <w:r w:rsidRPr="00434BA0">
        <w:t xml:space="preserve"> class characterizes a relationship to an Incident.  It extends the </w:t>
      </w:r>
      <w:r w:rsidRPr="00434BA0">
        <w:rPr>
          <w:rFonts w:ascii="Courier New" w:hAnsi="Courier New" w:cs="Courier New"/>
        </w:rPr>
        <w:t>GenericRelationshipType</w:t>
      </w:r>
      <w:r w:rsidRPr="00434BA0">
        <w:t xml:space="preserve"> superclass by specifying a related Incident.</w:t>
      </w:r>
    </w:p>
    <w:p w14:paraId="6880ADD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RelatedIncidentType</w:t>
      </w:r>
      <w:r w:rsidRPr="00434BA0">
        <w:rPr>
          <w:rFonts w:cs="Courier New"/>
        </w:rPr>
        <w:t xml:space="preserve"> class is shown </w:t>
      </w:r>
      <w:r w:rsidRPr="00434BA0">
        <w:rPr>
          <w:bCs/>
        </w:rPr>
        <w:t>in</w:t>
      </w:r>
      <w:r>
        <w:rPr>
          <w:bCs/>
        </w:rPr>
        <w:t xml:space="preserve"> </w:t>
      </w:r>
      <w:r w:rsidRPr="00B455A9">
        <w:rPr>
          <w:b/>
          <w:bCs/>
          <w:color w:val="0000EE"/>
        </w:rPr>
        <w:fldChar w:fldCharType="begin"/>
      </w:r>
      <w:r w:rsidRPr="00B455A9">
        <w:rPr>
          <w:b/>
          <w:bCs/>
          <w:color w:val="0000EE"/>
        </w:rPr>
        <w:instrText xml:space="preserve"> REF _Ref419295704 \h </w:instrText>
      </w:r>
      <w:r w:rsidR="00B455A9">
        <w:rPr>
          <w:b/>
          <w:bCs/>
          <w:color w:val="0000EE"/>
        </w:rPr>
        <w:instrText xml:space="preserve"> \* MERGEFORMAT </w:instrText>
      </w:r>
      <w:r w:rsidRPr="00B455A9">
        <w:rPr>
          <w:b/>
          <w:bCs/>
          <w:color w:val="0000EE"/>
        </w:rPr>
      </w:r>
      <w:r w:rsidRPr="00B455A9">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8</w:t>
      </w:r>
      <w:r w:rsidRPr="00B455A9">
        <w:rPr>
          <w:b/>
          <w:bCs/>
          <w:color w:val="0000EE"/>
        </w:rPr>
        <w:fldChar w:fldCharType="end"/>
      </w:r>
      <w:r w:rsidRPr="00434BA0">
        <w:t>.</w:t>
      </w:r>
    </w:p>
    <w:p w14:paraId="2B9973CF" w14:textId="77777777" w:rsidR="00ED374E" w:rsidRPr="00434BA0" w:rsidRDefault="00ED374E" w:rsidP="00ED374E">
      <w:pPr>
        <w:spacing w:after="120"/>
        <w:jc w:val="center"/>
      </w:pPr>
      <w:r>
        <w:rPr>
          <w:noProof/>
        </w:rPr>
        <w:lastRenderedPageBreak/>
        <w:drawing>
          <wp:inline distT="0" distB="0" distL="0" distR="0" wp14:anchorId="580CE120" wp14:editId="01257799">
            <wp:extent cx="6733333" cy="2657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IX_RelatedIncident_0_0.png"/>
                    <pic:cNvPicPr/>
                  </pic:nvPicPr>
                  <pic:blipFill>
                    <a:blip r:embed="rId41">
                      <a:extLst>
                        <a:ext uri="{28A0092B-C50C-407E-A947-70E740481C1C}">
                          <a14:useLocalDpi xmlns:a14="http://schemas.microsoft.com/office/drawing/2010/main" val="0"/>
                        </a:ext>
                      </a:extLst>
                    </a:blip>
                    <a:stretch>
                      <a:fillRect/>
                    </a:stretch>
                  </pic:blipFill>
                  <pic:spPr>
                    <a:xfrm>
                      <a:off x="0" y="0"/>
                      <a:ext cx="6733333" cy="2657143"/>
                    </a:xfrm>
                    <a:prstGeom prst="rect">
                      <a:avLst/>
                    </a:prstGeom>
                  </pic:spPr>
                </pic:pic>
              </a:graphicData>
            </a:graphic>
          </wp:inline>
        </w:drawing>
      </w:r>
    </w:p>
    <w:p w14:paraId="38FCA537" w14:textId="77777777" w:rsidR="00ED374E" w:rsidRPr="00434BA0" w:rsidRDefault="00ED374E" w:rsidP="00707B01">
      <w:pPr>
        <w:pStyle w:val="Caption"/>
        <w:rPr>
          <w:b/>
        </w:rPr>
      </w:pPr>
      <w:bookmarkStart w:id="132" w:name="_Ref419295704"/>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8</w:t>
      </w:r>
      <w:r w:rsidR="00CC675D">
        <w:rPr>
          <w:noProof/>
        </w:rPr>
        <w:fldChar w:fldCharType="end"/>
      </w:r>
      <w:bookmarkEnd w:id="132"/>
      <w:r w:rsidRPr="00434BA0">
        <w:t xml:space="preserve">. UML diagram of the </w:t>
      </w:r>
      <w:r w:rsidRPr="00434BA0">
        <w:rPr>
          <w:rFonts w:ascii="Courier New" w:hAnsi="Courier New" w:cs="Courier New"/>
        </w:rPr>
        <w:t>RelatedIncidentType</w:t>
      </w:r>
      <w:r w:rsidRPr="00434BA0">
        <w:t xml:space="preserve"> class</w:t>
      </w:r>
    </w:p>
    <w:p w14:paraId="4F5B00BA" w14:textId="77777777" w:rsidR="00ED374E" w:rsidRPr="00434BA0" w:rsidRDefault="00ED374E" w:rsidP="00DF11BB">
      <w:pPr>
        <w:pStyle w:val="Caption"/>
        <w:spacing w:before="240" w:after="240"/>
        <w:jc w:val="left"/>
        <w:rPr>
          <w:b/>
        </w:rPr>
      </w:pPr>
      <w:r w:rsidRPr="00434BA0">
        <w:t xml:space="preserve">The property table given </w:t>
      </w:r>
      <w:r w:rsidRPr="00A214E1">
        <w:t xml:space="preserve">in </w:t>
      </w:r>
      <w:r w:rsidRPr="00DF11BB">
        <w:rPr>
          <w:b/>
          <w:color w:val="0000EE"/>
        </w:rPr>
        <w:fldChar w:fldCharType="begin"/>
      </w:r>
      <w:r w:rsidRPr="00DF11BB">
        <w:rPr>
          <w:b/>
          <w:color w:val="0000EE"/>
        </w:rPr>
        <w:instrText xml:space="preserve"> REF _Ref419330487 \h  \* MERGEFORMAT </w:instrText>
      </w:r>
      <w:r w:rsidRPr="00DF11BB">
        <w:rPr>
          <w:b/>
          <w:color w:val="0000EE"/>
        </w:rPr>
      </w:r>
      <w:r w:rsidRPr="00DF11BB">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16</w:t>
      </w:r>
      <w:r w:rsidRPr="00DF11BB">
        <w:rPr>
          <w:b/>
          <w:color w:val="0000EE"/>
        </w:rPr>
        <w:fldChar w:fldCharType="end"/>
      </w:r>
      <w:r w:rsidRPr="00A214E1">
        <w:t xml:space="preserve"> corresponds</w:t>
      </w:r>
      <w:r w:rsidRPr="00434BA0">
        <w:t xml:space="preserve"> to the UML diagram </w:t>
      </w:r>
      <w:r w:rsidRPr="0025641C">
        <w:t xml:space="preserve">shown in </w:t>
      </w:r>
      <w:r w:rsidRPr="00DF11BB">
        <w:rPr>
          <w:b/>
          <w:color w:val="0000EE"/>
        </w:rPr>
        <w:fldChar w:fldCharType="begin"/>
      </w:r>
      <w:r w:rsidRPr="00DF11BB">
        <w:rPr>
          <w:b/>
          <w:color w:val="0000EE"/>
        </w:rPr>
        <w:instrText xml:space="preserve"> REF _Ref419295704 \h  \* MERGEFORMAT </w:instrText>
      </w:r>
      <w:r w:rsidRPr="00DF11BB">
        <w:rPr>
          <w:b/>
          <w:color w:val="0000EE"/>
        </w:rPr>
      </w:r>
      <w:r w:rsidRPr="00DF11BB">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8</w:t>
      </w:r>
      <w:r w:rsidRPr="00DF11BB">
        <w:rPr>
          <w:b/>
          <w:color w:val="0000EE"/>
        </w:rPr>
        <w:fldChar w:fldCharType="end"/>
      </w:r>
      <w:r w:rsidRPr="0025641C">
        <w:t>.</w:t>
      </w:r>
    </w:p>
    <w:p w14:paraId="7137BFED" w14:textId="77777777" w:rsidR="00ED374E" w:rsidRPr="00434BA0" w:rsidRDefault="00ED374E" w:rsidP="00707B01">
      <w:pPr>
        <w:pStyle w:val="Caption"/>
        <w:rPr>
          <w:b/>
        </w:rPr>
      </w:pPr>
      <w:bookmarkStart w:id="133" w:name="_Ref419330487"/>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16</w:t>
      </w:r>
      <w:r w:rsidR="00CC675D">
        <w:rPr>
          <w:noProof/>
        </w:rPr>
        <w:fldChar w:fldCharType="end"/>
      </w:r>
      <w:bookmarkEnd w:id="133"/>
      <w:r w:rsidRPr="00434BA0">
        <w:t xml:space="preserve">. Properties of the </w:t>
      </w:r>
      <w:r w:rsidRPr="00434BA0">
        <w:rPr>
          <w:rFonts w:ascii="Courier New" w:hAnsi="Courier New" w:cs="Courier New"/>
        </w:rPr>
        <w:t>RelatedIncidentType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520"/>
        <w:gridCol w:w="1440"/>
        <w:gridCol w:w="7421"/>
      </w:tblGrid>
      <w:tr w:rsidR="00ED374E" w:rsidRPr="00434BA0" w14:paraId="69F93CB8" w14:textId="77777777" w:rsidTr="00ED374E">
        <w:trPr>
          <w:trHeight w:val="547"/>
        </w:trPr>
        <w:tc>
          <w:tcPr>
            <w:tcW w:w="1795" w:type="dxa"/>
            <w:shd w:val="clear" w:color="auto" w:fill="BFBFBF" w:themeFill="background1" w:themeFillShade="BF"/>
            <w:vAlign w:val="center"/>
          </w:tcPr>
          <w:p w14:paraId="02CAD792" w14:textId="77777777" w:rsidR="00ED374E" w:rsidRPr="00500D2A" w:rsidRDefault="00ED374E" w:rsidP="00ED374E">
            <w:pPr>
              <w:rPr>
                <w:b/>
              </w:rPr>
            </w:pPr>
            <w:r w:rsidRPr="00500D2A">
              <w:rPr>
                <w:b/>
              </w:rPr>
              <w:t>Name</w:t>
            </w:r>
          </w:p>
        </w:tc>
        <w:tc>
          <w:tcPr>
            <w:tcW w:w="2520" w:type="dxa"/>
            <w:shd w:val="clear" w:color="auto" w:fill="BFBFBF" w:themeFill="background1" w:themeFillShade="BF"/>
            <w:vAlign w:val="center"/>
          </w:tcPr>
          <w:p w14:paraId="3ABCA1E1"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719B0429" w14:textId="77777777" w:rsidR="00ED374E" w:rsidRPr="00500D2A" w:rsidRDefault="00ED374E" w:rsidP="00ED374E">
            <w:pPr>
              <w:rPr>
                <w:b/>
              </w:rPr>
            </w:pPr>
            <w:r w:rsidRPr="00500D2A">
              <w:rPr>
                <w:b/>
              </w:rPr>
              <w:t>Multiplicity</w:t>
            </w:r>
          </w:p>
        </w:tc>
        <w:tc>
          <w:tcPr>
            <w:tcW w:w="7421" w:type="dxa"/>
            <w:shd w:val="clear" w:color="auto" w:fill="BFBFBF" w:themeFill="background1" w:themeFillShade="BF"/>
            <w:vAlign w:val="center"/>
          </w:tcPr>
          <w:p w14:paraId="62FB9E6A" w14:textId="77777777" w:rsidR="00ED374E" w:rsidRPr="00500D2A" w:rsidRDefault="00ED374E" w:rsidP="00ED374E">
            <w:pPr>
              <w:rPr>
                <w:b/>
              </w:rPr>
            </w:pPr>
            <w:r w:rsidRPr="00500D2A">
              <w:rPr>
                <w:b/>
              </w:rPr>
              <w:t>Description</w:t>
            </w:r>
          </w:p>
        </w:tc>
      </w:tr>
      <w:tr w:rsidR="00ED374E" w:rsidRPr="00434BA0" w14:paraId="6C541C77" w14:textId="77777777" w:rsidTr="00ED374E">
        <w:trPr>
          <w:trHeight w:val="547"/>
        </w:trPr>
        <w:tc>
          <w:tcPr>
            <w:tcW w:w="1795" w:type="dxa"/>
            <w:vAlign w:val="center"/>
          </w:tcPr>
          <w:p w14:paraId="199B547C" w14:textId="77777777" w:rsidR="00ED374E" w:rsidRPr="00981526" w:rsidRDefault="00ED374E" w:rsidP="00ED374E">
            <w:r w:rsidRPr="00981526">
              <w:rPr>
                <w:b/>
              </w:rPr>
              <w:t>Incident</w:t>
            </w:r>
          </w:p>
        </w:tc>
        <w:tc>
          <w:tcPr>
            <w:tcW w:w="2520" w:type="dxa"/>
            <w:vAlign w:val="center"/>
          </w:tcPr>
          <w:p w14:paraId="7704D343" w14:textId="77777777" w:rsidR="00ED374E" w:rsidRPr="00434BA0" w:rsidRDefault="00ED374E" w:rsidP="00ED374E">
            <w:pPr>
              <w:rPr>
                <w:rFonts w:ascii="Courier New" w:hAnsi="Courier New" w:cs="Courier New"/>
              </w:rPr>
            </w:pPr>
            <w:r w:rsidRPr="00434BA0">
              <w:rPr>
                <w:rFonts w:ascii="Courier New" w:hAnsi="Courier New" w:cs="Courier New"/>
              </w:rPr>
              <w:t>IncidentBaseType</w:t>
            </w:r>
          </w:p>
        </w:tc>
        <w:tc>
          <w:tcPr>
            <w:tcW w:w="1440" w:type="dxa"/>
            <w:vAlign w:val="center"/>
          </w:tcPr>
          <w:p w14:paraId="0F29B6B7" w14:textId="77777777" w:rsidR="00ED374E" w:rsidRPr="00434BA0" w:rsidRDefault="00ED374E" w:rsidP="00ED374E">
            <w:pPr>
              <w:jc w:val="center"/>
              <w:rPr>
                <w:sz w:val="22"/>
              </w:rPr>
            </w:pPr>
            <w:r w:rsidRPr="00981526">
              <w:t>1</w:t>
            </w:r>
          </w:p>
        </w:tc>
        <w:tc>
          <w:tcPr>
            <w:tcW w:w="7421" w:type="dxa"/>
            <w:vAlign w:val="center"/>
          </w:tcPr>
          <w:p w14:paraId="4E534A3E"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Incident</w:t>
            </w:r>
            <w:r w:rsidRPr="00981526">
              <w:rPr>
                <w:szCs w:val="22"/>
              </w:rPr>
              <w:t xml:space="preserve"> property characterizes a cyber threat Incident. The </w:t>
            </w:r>
            <w:r w:rsidRPr="00981526">
              <w:rPr>
                <w:rFonts w:ascii="Courier New" w:hAnsi="Courier New" w:cs="Courier New"/>
                <w:szCs w:val="22"/>
              </w:rPr>
              <w:t>IncidentBaseType</w:t>
            </w:r>
            <w:r w:rsidRPr="00981526">
              <w:rPr>
                <w:szCs w:val="22"/>
              </w:rPr>
              <w:t xml:space="preserve"> class is a minimal base class that is intended to be extended.  The default and strongly RECOMMENDED class to fully implement an Incident is the </w:t>
            </w:r>
            <w:r w:rsidRPr="00981526">
              <w:rPr>
                <w:rFonts w:ascii="Courier New" w:hAnsi="Courier New" w:cs="Courier New"/>
                <w:szCs w:val="22"/>
              </w:rPr>
              <w:t>incident:IncidentType</w:t>
            </w:r>
            <w:r w:rsidRPr="00981526">
              <w:rPr>
                <w:szCs w:val="22"/>
              </w:rPr>
              <w:t xml:space="preserve"> class defined in </w:t>
            </w:r>
            <w:hyperlink w:anchor="AdditionalArtifacts" w:history="1">
              <w:r w:rsidR="00F3583B" w:rsidRPr="00A8141F">
                <w:rPr>
                  <w:rStyle w:val="Hyperlink"/>
                  <w:i/>
                </w:rPr>
                <w:t xml:space="preserve">STIX Version 1.2.1 Part </w:t>
              </w:r>
              <w:r w:rsidR="00F3583B">
                <w:rPr>
                  <w:rStyle w:val="Hyperlink"/>
                  <w:i/>
                </w:rPr>
                <w:t>6: Incident</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Incident defined elsewhere can be specified via the direct use of the </w:t>
            </w:r>
            <w:r w:rsidRPr="00981526">
              <w:rPr>
                <w:rFonts w:ascii="Courier New" w:hAnsi="Courier New" w:cs="Courier New"/>
                <w:szCs w:val="22"/>
              </w:rPr>
              <w:t>IncidentBaseType</w:t>
            </w:r>
            <w:r w:rsidRPr="00981526">
              <w:rPr>
                <w:szCs w:val="22"/>
              </w:rPr>
              <w:t xml:space="preserve"> class.</w:t>
            </w:r>
          </w:p>
        </w:tc>
      </w:tr>
    </w:tbl>
    <w:p w14:paraId="71D4E94E" w14:textId="77777777" w:rsidR="00ED374E" w:rsidRPr="00434BA0" w:rsidRDefault="00ED374E" w:rsidP="00E74C6F">
      <w:pPr>
        <w:pStyle w:val="Heading3"/>
      </w:pPr>
      <w:bookmarkStart w:id="134" w:name="_Toc425428437"/>
      <w:bookmarkStart w:id="135" w:name="_Toc429676602"/>
      <w:r w:rsidRPr="00434BA0">
        <w:lastRenderedPageBreak/>
        <w:t>RelatedIndicatorType Class</w:t>
      </w:r>
      <w:bookmarkEnd w:id="134"/>
      <w:bookmarkEnd w:id="135"/>
    </w:p>
    <w:p w14:paraId="10073AB8" w14:textId="77777777" w:rsidR="00ED374E" w:rsidRPr="00434BA0" w:rsidRDefault="00ED374E" w:rsidP="00ED374E">
      <w:pPr>
        <w:spacing w:after="240"/>
      </w:pPr>
      <w:r w:rsidRPr="00434BA0">
        <w:t xml:space="preserve">The </w:t>
      </w:r>
      <w:r w:rsidRPr="00434BA0">
        <w:rPr>
          <w:rFonts w:ascii="Courier New" w:hAnsi="Courier New" w:cs="Courier New"/>
        </w:rPr>
        <w:t>RelatedIndicatorType</w:t>
      </w:r>
      <w:r w:rsidRPr="00434BA0">
        <w:t xml:space="preserve"> class characterizes a relationship to an Indicator.  It extends the </w:t>
      </w:r>
      <w:r w:rsidRPr="00434BA0">
        <w:rPr>
          <w:rFonts w:ascii="Courier New" w:hAnsi="Courier New" w:cs="Courier New"/>
        </w:rPr>
        <w:t>GenericRelationshipType</w:t>
      </w:r>
      <w:r w:rsidRPr="00434BA0">
        <w:t xml:space="preserve"> superclass by specifying a related Indicator. </w:t>
      </w:r>
    </w:p>
    <w:p w14:paraId="00644F2F"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RelatedIndicatorType</w:t>
      </w:r>
      <w:r w:rsidRPr="00434BA0">
        <w:rPr>
          <w:rFonts w:cs="Courier New"/>
        </w:rPr>
        <w:t xml:space="preserve"> class is shown </w:t>
      </w:r>
      <w:r w:rsidRPr="00434BA0">
        <w:rPr>
          <w:bCs/>
        </w:rPr>
        <w:t>in</w:t>
      </w:r>
      <w:r>
        <w:rPr>
          <w:bCs/>
        </w:rPr>
        <w:t xml:space="preserve"> </w:t>
      </w:r>
      <w:r w:rsidRPr="007A4DA8">
        <w:rPr>
          <w:b/>
          <w:bCs/>
          <w:color w:val="0000EE"/>
        </w:rPr>
        <w:fldChar w:fldCharType="begin"/>
      </w:r>
      <w:r w:rsidRPr="007A4DA8">
        <w:rPr>
          <w:b/>
          <w:bCs/>
          <w:color w:val="0000EE"/>
        </w:rPr>
        <w:instrText xml:space="preserve"> REF _Ref419295732 \h </w:instrText>
      </w:r>
      <w:r w:rsidR="007A4DA8">
        <w:rPr>
          <w:b/>
          <w:bCs/>
          <w:color w:val="0000EE"/>
        </w:rPr>
        <w:instrText xml:space="preserve"> \* MERGEFORMAT </w:instrText>
      </w:r>
      <w:r w:rsidRPr="007A4DA8">
        <w:rPr>
          <w:b/>
          <w:bCs/>
          <w:color w:val="0000EE"/>
        </w:rPr>
      </w:r>
      <w:r w:rsidRPr="007A4DA8">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9</w:t>
      </w:r>
      <w:r w:rsidRPr="007A4DA8">
        <w:rPr>
          <w:b/>
          <w:bCs/>
          <w:color w:val="0000EE"/>
        </w:rPr>
        <w:fldChar w:fldCharType="end"/>
      </w:r>
      <w:r w:rsidRPr="00434BA0">
        <w:t>.</w:t>
      </w:r>
    </w:p>
    <w:p w14:paraId="233E633E" w14:textId="77777777" w:rsidR="00ED374E" w:rsidRPr="00434BA0" w:rsidRDefault="00ED374E" w:rsidP="00ED374E">
      <w:pPr>
        <w:jc w:val="center"/>
      </w:pPr>
      <w:r>
        <w:rPr>
          <w:noProof/>
        </w:rPr>
        <w:drawing>
          <wp:inline distT="0" distB="0" distL="0" distR="0" wp14:anchorId="1569DC6F" wp14:editId="193A5C7A">
            <wp:extent cx="6914286" cy="2600000"/>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IX_RelatedIndicator_0_0.png"/>
                    <pic:cNvPicPr/>
                  </pic:nvPicPr>
                  <pic:blipFill>
                    <a:blip r:embed="rId42">
                      <a:extLst>
                        <a:ext uri="{28A0092B-C50C-407E-A947-70E740481C1C}">
                          <a14:useLocalDpi xmlns:a14="http://schemas.microsoft.com/office/drawing/2010/main" val="0"/>
                        </a:ext>
                      </a:extLst>
                    </a:blip>
                    <a:stretch>
                      <a:fillRect/>
                    </a:stretch>
                  </pic:blipFill>
                  <pic:spPr>
                    <a:xfrm>
                      <a:off x="0" y="0"/>
                      <a:ext cx="6914286" cy="2600000"/>
                    </a:xfrm>
                    <a:prstGeom prst="rect">
                      <a:avLst/>
                    </a:prstGeom>
                  </pic:spPr>
                </pic:pic>
              </a:graphicData>
            </a:graphic>
          </wp:inline>
        </w:drawing>
      </w:r>
    </w:p>
    <w:p w14:paraId="2B71F899" w14:textId="77777777" w:rsidR="00ED374E" w:rsidRPr="00434BA0" w:rsidRDefault="00ED374E" w:rsidP="00707B01">
      <w:pPr>
        <w:pStyle w:val="Caption"/>
        <w:rPr>
          <w:b/>
        </w:rPr>
      </w:pPr>
      <w:bookmarkStart w:id="136" w:name="_Ref419295732"/>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9</w:t>
      </w:r>
      <w:r w:rsidR="00CC675D">
        <w:rPr>
          <w:noProof/>
        </w:rPr>
        <w:fldChar w:fldCharType="end"/>
      </w:r>
      <w:bookmarkEnd w:id="136"/>
      <w:r w:rsidRPr="00434BA0">
        <w:t xml:space="preserve">. UML diagram of the </w:t>
      </w:r>
      <w:r w:rsidRPr="00434BA0">
        <w:rPr>
          <w:rFonts w:ascii="Courier New" w:hAnsi="Courier New" w:cs="Courier New"/>
        </w:rPr>
        <w:t>RelatedIndicatorType</w:t>
      </w:r>
      <w:r w:rsidRPr="00434BA0">
        <w:t xml:space="preserve"> class</w:t>
      </w:r>
    </w:p>
    <w:p w14:paraId="4E5ADADA" w14:textId="77777777" w:rsidR="00ED374E" w:rsidRPr="00434BA0" w:rsidRDefault="00ED374E" w:rsidP="007A4DA8">
      <w:pPr>
        <w:pStyle w:val="Caption"/>
        <w:spacing w:before="240" w:after="240"/>
        <w:jc w:val="left"/>
        <w:rPr>
          <w:b/>
        </w:rPr>
      </w:pPr>
      <w:r w:rsidRPr="00434BA0">
        <w:t>The property table give</w:t>
      </w:r>
      <w:r>
        <w:t>n i</w:t>
      </w:r>
      <w:r w:rsidRPr="00434BA0">
        <w:t xml:space="preserve">n </w:t>
      </w:r>
      <w:r w:rsidRPr="007A4DA8">
        <w:rPr>
          <w:b/>
          <w:color w:val="0000EE"/>
        </w:rPr>
        <w:fldChar w:fldCharType="begin"/>
      </w:r>
      <w:r w:rsidRPr="007A4DA8">
        <w:rPr>
          <w:b/>
          <w:color w:val="0000EE"/>
        </w:rPr>
        <w:instrText xml:space="preserve"> REF _Ref419330503 \h  \* MERGEFORMAT </w:instrText>
      </w:r>
      <w:r w:rsidRPr="007A4DA8">
        <w:rPr>
          <w:b/>
          <w:color w:val="0000EE"/>
        </w:rPr>
      </w:r>
      <w:r w:rsidRPr="007A4DA8">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17</w:t>
      </w:r>
      <w:r w:rsidRPr="007A4DA8">
        <w:rPr>
          <w:b/>
          <w:color w:val="0000EE"/>
        </w:rPr>
        <w:fldChar w:fldCharType="end"/>
      </w:r>
      <w:r w:rsidRPr="00A214E1">
        <w:t xml:space="preserve"> corresponds</w:t>
      </w:r>
      <w:r w:rsidRPr="00434BA0">
        <w:t xml:space="preserve"> to the UML diagram shown </w:t>
      </w:r>
      <w:r w:rsidRPr="0025641C">
        <w:t xml:space="preserve">in </w:t>
      </w:r>
      <w:r w:rsidRPr="007A4DA8">
        <w:rPr>
          <w:b/>
          <w:color w:val="0000EE"/>
        </w:rPr>
        <w:fldChar w:fldCharType="begin"/>
      </w:r>
      <w:r w:rsidRPr="007A4DA8">
        <w:rPr>
          <w:b/>
          <w:color w:val="0000EE"/>
        </w:rPr>
        <w:instrText xml:space="preserve"> REF _Ref419295732 \h  \* MERGEFORMAT </w:instrText>
      </w:r>
      <w:r w:rsidRPr="007A4DA8">
        <w:rPr>
          <w:b/>
          <w:color w:val="0000EE"/>
        </w:rPr>
      </w:r>
      <w:r w:rsidRPr="007A4DA8">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9</w:t>
      </w:r>
      <w:r w:rsidRPr="007A4DA8">
        <w:rPr>
          <w:b/>
          <w:color w:val="0000EE"/>
        </w:rPr>
        <w:fldChar w:fldCharType="end"/>
      </w:r>
      <w:r w:rsidRPr="0025641C">
        <w:t>.</w:t>
      </w:r>
    </w:p>
    <w:p w14:paraId="0E8AABCC" w14:textId="77777777" w:rsidR="00ED374E" w:rsidRPr="00434BA0" w:rsidRDefault="00ED374E" w:rsidP="007A4DA8">
      <w:pPr>
        <w:pStyle w:val="Caption"/>
        <w:keepNext/>
        <w:keepLines/>
        <w:rPr>
          <w:b/>
        </w:rPr>
      </w:pPr>
      <w:bookmarkStart w:id="137" w:name="_Ref419330503"/>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17</w:t>
      </w:r>
      <w:r w:rsidR="00CC675D">
        <w:rPr>
          <w:noProof/>
        </w:rPr>
        <w:fldChar w:fldCharType="end"/>
      </w:r>
      <w:bookmarkEnd w:id="137"/>
      <w:r w:rsidRPr="00434BA0">
        <w:t xml:space="preserve">. Properties of the </w:t>
      </w:r>
      <w:r w:rsidRPr="00434BA0">
        <w:rPr>
          <w:rFonts w:ascii="Courier New" w:hAnsi="Courier New" w:cs="Courier New"/>
        </w:rPr>
        <w:t>RelatedIndicatorType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2700"/>
        <w:gridCol w:w="1373"/>
        <w:gridCol w:w="6678"/>
      </w:tblGrid>
      <w:tr w:rsidR="00ED374E" w:rsidRPr="00434BA0" w14:paraId="65AB3A42" w14:textId="77777777" w:rsidTr="00ED374E">
        <w:trPr>
          <w:trHeight w:val="547"/>
        </w:trPr>
        <w:tc>
          <w:tcPr>
            <w:tcW w:w="2425" w:type="dxa"/>
            <w:shd w:val="clear" w:color="auto" w:fill="BFBFBF" w:themeFill="background1" w:themeFillShade="BF"/>
            <w:vAlign w:val="center"/>
          </w:tcPr>
          <w:p w14:paraId="78ED7956" w14:textId="77777777" w:rsidR="00ED374E" w:rsidRPr="00500D2A" w:rsidRDefault="00ED374E" w:rsidP="007A4DA8">
            <w:pPr>
              <w:keepNext/>
              <w:keepLines/>
              <w:rPr>
                <w:b/>
              </w:rPr>
            </w:pPr>
            <w:r w:rsidRPr="00500D2A">
              <w:rPr>
                <w:b/>
              </w:rPr>
              <w:t>Name</w:t>
            </w:r>
          </w:p>
        </w:tc>
        <w:tc>
          <w:tcPr>
            <w:tcW w:w="2700" w:type="dxa"/>
            <w:shd w:val="clear" w:color="auto" w:fill="BFBFBF" w:themeFill="background1" w:themeFillShade="BF"/>
            <w:vAlign w:val="center"/>
          </w:tcPr>
          <w:p w14:paraId="4954DC57" w14:textId="77777777" w:rsidR="00ED374E" w:rsidRPr="00500D2A" w:rsidRDefault="00ED374E" w:rsidP="007A4DA8">
            <w:pPr>
              <w:keepNext/>
              <w:keepLines/>
              <w:rPr>
                <w:b/>
              </w:rPr>
            </w:pPr>
            <w:r w:rsidRPr="00500D2A">
              <w:rPr>
                <w:b/>
              </w:rPr>
              <w:t>Type</w:t>
            </w:r>
          </w:p>
        </w:tc>
        <w:tc>
          <w:tcPr>
            <w:tcW w:w="1373" w:type="dxa"/>
            <w:shd w:val="clear" w:color="auto" w:fill="BFBFBF" w:themeFill="background1" w:themeFillShade="BF"/>
            <w:vAlign w:val="center"/>
          </w:tcPr>
          <w:p w14:paraId="5795D86F" w14:textId="77777777" w:rsidR="00ED374E" w:rsidRPr="00500D2A" w:rsidRDefault="00ED374E" w:rsidP="007A4DA8">
            <w:pPr>
              <w:keepNext/>
              <w:keepLines/>
              <w:rPr>
                <w:b/>
              </w:rPr>
            </w:pPr>
            <w:r w:rsidRPr="00500D2A">
              <w:rPr>
                <w:b/>
              </w:rPr>
              <w:t>Multiplicity</w:t>
            </w:r>
          </w:p>
        </w:tc>
        <w:tc>
          <w:tcPr>
            <w:tcW w:w="6678" w:type="dxa"/>
            <w:shd w:val="clear" w:color="auto" w:fill="BFBFBF" w:themeFill="background1" w:themeFillShade="BF"/>
            <w:vAlign w:val="center"/>
          </w:tcPr>
          <w:p w14:paraId="2A9D0A92" w14:textId="77777777" w:rsidR="00ED374E" w:rsidRPr="00500D2A" w:rsidRDefault="00ED374E" w:rsidP="007A4DA8">
            <w:pPr>
              <w:keepNext/>
              <w:keepLines/>
              <w:rPr>
                <w:b/>
              </w:rPr>
            </w:pPr>
            <w:r w:rsidRPr="00500D2A">
              <w:rPr>
                <w:b/>
              </w:rPr>
              <w:t>Description</w:t>
            </w:r>
          </w:p>
        </w:tc>
      </w:tr>
      <w:tr w:rsidR="00ED374E" w:rsidRPr="00434BA0" w14:paraId="5CDDD86B" w14:textId="77777777" w:rsidTr="00ED374E">
        <w:trPr>
          <w:trHeight w:val="547"/>
        </w:trPr>
        <w:tc>
          <w:tcPr>
            <w:tcW w:w="2425" w:type="dxa"/>
            <w:vAlign w:val="center"/>
          </w:tcPr>
          <w:p w14:paraId="74E6F128" w14:textId="77777777" w:rsidR="00ED374E" w:rsidRPr="00981526" w:rsidRDefault="00ED374E" w:rsidP="007A4DA8">
            <w:pPr>
              <w:keepNext/>
              <w:keepLines/>
            </w:pPr>
            <w:r w:rsidRPr="00981526">
              <w:rPr>
                <w:b/>
              </w:rPr>
              <w:t>Indicator</w:t>
            </w:r>
          </w:p>
        </w:tc>
        <w:tc>
          <w:tcPr>
            <w:tcW w:w="2700" w:type="dxa"/>
            <w:vAlign w:val="center"/>
          </w:tcPr>
          <w:p w14:paraId="5ABE7D0C" w14:textId="77777777" w:rsidR="00ED374E" w:rsidRPr="00434BA0" w:rsidRDefault="00ED374E" w:rsidP="007A4DA8">
            <w:pPr>
              <w:keepNext/>
              <w:keepLines/>
              <w:rPr>
                <w:rFonts w:ascii="Courier New" w:hAnsi="Courier New" w:cs="Courier New"/>
              </w:rPr>
            </w:pPr>
            <w:r w:rsidRPr="00434BA0">
              <w:rPr>
                <w:rFonts w:ascii="Courier New" w:hAnsi="Courier New" w:cs="Courier New"/>
              </w:rPr>
              <w:t>IndicatorBaseType</w:t>
            </w:r>
          </w:p>
        </w:tc>
        <w:tc>
          <w:tcPr>
            <w:tcW w:w="1373" w:type="dxa"/>
            <w:vAlign w:val="center"/>
          </w:tcPr>
          <w:p w14:paraId="58D01664" w14:textId="77777777" w:rsidR="00ED374E" w:rsidRPr="00434BA0" w:rsidRDefault="00ED374E" w:rsidP="007A4DA8">
            <w:pPr>
              <w:keepNext/>
              <w:keepLines/>
              <w:jc w:val="center"/>
              <w:rPr>
                <w:sz w:val="22"/>
              </w:rPr>
            </w:pPr>
            <w:r w:rsidRPr="00981526">
              <w:t>1</w:t>
            </w:r>
          </w:p>
        </w:tc>
        <w:tc>
          <w:tcPr>
            <w:tcW w:w="6678" w:type="dxa"/>
            <w:vAlign w:val="center"/>
          </w:tcPr>
          <w:p w14:paraId="41F7DCC9" w14:textId="77777777" w:rsidR="00ED374E" w:rsidRPr="00981526" w:rsidRDefault="00ED374E" w:rsidP="007A4DA8">
            <w:pPr>
              <w:keepNext/>
              <w:keepLines/>
              <w:rPr>
                <w:szCs w:val="22"/>
              </w:rPr>
            </w:pPr>
            <w:r w:rsidRPr="00981526">
              <w:rPr>
                <w:szCs w:val="22"/>
              </w:rPr>
              <w:t xml:space="preserve">The </w:t>
            </w:r>
            <w:r w:rsidRPr="00981526">
              <w:rPr>
                <w:rFonts w:ascii="Courier New" w:hAnsi="Courier New" w:cs="Courier New"/>
                <w:szCs w:val="22"/>
              </w:rPr>
              <w:t>Indicator</w:t>
            </w:r>
            <w:r w:rsidRPr="00981526">
              <w:rPr>
                <w:szCs w:val="22"/>
              </w:rPr>
              <w:t xml:space="preserve"> property characterizes a cyber threat Indicator. The </w:t>
            </w:r>
            <w:r w:rsidRPr="00981526">
              <w:rPr>
                <w:rFonts w:ascii="Courier New" w:hAnsi="Courier New" w:cs="Courier New"/>
                <w:szCs w:val="22"/>
              </w:rPr>
              <w:t>IndicatorBaseType</w:t>
            </w:r>
            <w:r w:rsidRPr="00981526">
              <w:rPr>
                <w:szCs w:val="22"/>
              </w:rPr>
              <w:t xml:space="preserve"> class is a minimal base class that is intended to be extended.  The default and strongly RECOMMENDED class to fully implement an Indicator is the </w:t>
            </w:r>
            <w:r w:rsidRPr="00981526">
              <w:rPr>
                <w:rFonts w:ascii="Courier New" w:hAnsi="Courier New" w:cs="Courier New"/>
                <w:szCs w:val="22"/>
              </w:rPr>
              <w:t>indicator:IndicatorType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4: Indicator</w:t>
              </w:r>
            </w:hyperlink>
            <w:r w:rsidRPr="00981526">
              <w:rPr>
                <w:szCs w:val="22"/>
              </w:rPr>
              <w:t>.</w:t>
            </w:r>
            <w:r w:rsidRPr="00981526">
              <w:rPr>
                <w:rFonts w:cs="Segoe UI"/>
                <w:szCs w:val="22"/>
              </w:rPr>
              <w:t>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Indicator defined elsewhere can be specified via the direct use of the </w:t>
            </w:r>
            <w:r w:rsidRPr="00981526">
              <w:rPr>
                <w:rFonts w:ascii="Courier New" w:hAnsi="Courier New" w:cs="Courier New"/>
                <w:szCs w:val="22"/>
              </w:rPr>
              <w:t>IndicatorBaseType</w:t>
            </w:r>
            <w:r w:rsidRPr="00981526">
              <w:rPr>
                <w:szCs w:val="22"/>
              </w:rPr>
              <w:t xml:space="preserve"> class.</w:t>
            </w:r>
          </w:p>
        </w:tc>
      </w:tr>
    </w:tbl>
    <w:p w14:paraId="45C47310" w14:textId="77777777" w:rsidR="00ED374E" w:rsidRPr="00434BA0" w:rsidRDefault="00ED374E" w:rsidP="00E74C6F">
      <w:pPr>
        <w:pStyle w:val="Heading3"/>
      </w:pPr>
      <w:bookmarkStart w:id="138" w:name="_Toc425428438"/>
      <w:bookmarkStart w:id="139" w:name="_Toc429676603"/>
      <w:r w:rsidRPr="00434BA0">
        <w:t>RelatedObservableType Class</w:t>
      </w:r>
      <w:bookmarkEnd w:id="138"/>
      <w:bookmarkEnd w:id="139"/>
    </w:p>
    <w:p w14:paraId="1C7EFFC3" w14:textId="77777777" w:rsidR="00ED374E" w:rsidRPr="00434BA0" w:rsidRDefault="00ED374E" w:rsidP="00ED374E">
      <w:pPr>
        <w:spacing w:after="240"/>
      </w:pPr>
      <w:r w:rsidRPr="00434BA0">
        <w:t xml:space="preserve">The </w:t>
      </w:r>
      <w:r w:rsidRPr="00434BA0">
        <w:rPr>
          <w:rFonts w:ascii="Courier New" w:hAnsi="Courier New" w:cs="Courier New"/>
        </w:rPr>
        <w:t>RelatedObservableType</w:t>
      </w:r>
      <w:r w:rsidRPr="00434BA0">
        <w:t xml:space="preserve"> class characterizes a relationship to a CybOX Observable.  It extends the </w:t>
      </w:r>
      <w:r w:rsidRPr="00434BA0">
        <w:rPr>
          <w:rFonts w:ascii="Courier New" w:hAnsi="Courier New" w:cs="Courier New"/>
        </w:rPr>
        <w:t>GenericRelationshipType</w:t>
      </w:r>
      <w:r w:rsidRPr="00434BA0">
        <w:t xml:space="preserve"> superclass by specifying a related Observable. </w:t>
      </w:r>
    </w:p>
    <w:p w14:paraId="4F26923D"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RelatedObservableType</w:t>
      </w:r>
      <w:r w:rsidRPr="00434BA0">
        <w:rPr>
          <w:rFonts w:cs="Courier New"/>
        </w:rPr>
        <w:t xml:space="preserve"> class is shown </w:t>
      </w:r>
      <w:r w:rsidRPr="00434BA0">
        <w:rPr>
          <w:bCs/>
        </w:rPr>
        <w:t>in</w:t>
      </w:r>
      <w:r>
        <w:rPr>
          <w:bCs/>
        </w:rPr>
        <w:t xml:space="preserve"> </w:t>
      </w:r>
      <w:r w:rsidRPr="008021FC">
        <w:rPr>
          <w:b/>
          <w:bCs/>
          <w:color w:val="0000EE"/>
        </w:rPr>
        <w:fldChar w:fldCharType="begin"/>
      </w:r>
      <w:r w:rsidRPr="008021FC">
        <w:rPr>
          <w:b/>
          <w:bCs/>
          <w:color w:val="0000EE"/>
        </w:rPr>
        <w:instrText xml:space="preserve"> REF _Ref419295776 \h </w:instrText>
      </w:r>
      <w:r w:rsidR="008021FC">
        <w:rPr>
          <w:b/>
          <w:bCs/>
          <w:color w:val="0000EE"/>
        </w:rPr>
        <w:instrText xml:space="preserve"> \* MERGEFORMAT </w:instrText>
      </w:r>
      <w:r w:rsidRPr="008021FC">
        <w:rPr>
          <w:b/>
          <w:bCs/>
          <w:color w:val="0000EE"/>
        </w:rPr>
      </w:r>
      <w:r w:rsidRPr="008021FC">
        <w:rPr>
          <w:b/>
          <w:bCs/>
          <w:color w:val="0000EE"/>
        </w:rPr>
        <w:fldChar w:fldCharType="separate"/>
      </w:r>
      <w:r w:rsidR="00A906F4" w:rsidRPr="00A906F4">
        <w:rPr>
          <w:b/>
          <w:color w:val="0000EE"/>
        </w:rPr>
        <w:t xml:space="preserve">Figure </w:t>
      </w:r>
      <w:r w:rsidR="00A906F4" w:rsidRPr="00A906F4">
        <w:rPr>
          <w:b/>
          <w:bCs/>
          <w:noProof/>
          <w:color w:val="0000EE"/>
        </w:rPr>
        <w:t>3</w:t>
      </w:r>
      <w:r w:rsidR="00A906F4" w:rsidRPr="00A906F4">
        <w:rPr>
          <w:b/>
          <w:bCs/>
          <w:noProof/>
          <w:color w:val="0000EE"/>
        </w:rPr>
        <w:noBreakHyphen/>
        <w:t>10</w:t>
      </w:r>
      <w:r w:rsidRPr="008021FC">
        <w:rPr>
          <w:b/>
          <w:bCs/>
          <w:color w:val="0000EE"/>
        </w:rPr>
        <w:fldChar w:fldCharType="end"/>
      </w:r>
      <w:r w:rsidRPr="00434BA0">
        <w:t>.</w:t>
      </w:r>
    </w:p>
    <w:p w14:paraId="15C5030F" w14:textId="77777777" w:rsidR="00ED374E" w:rsidRPr="00434BA0" w:rsidRDefault="00ED374E" w:rsidP="00ED374E">
      <w:pPr>
        <w:jc w:val="center"/>
      </w:pPr>
      <w:r>
        <w:rPr>
          <w:noProof/>
        </w:rPr>
        <w:drawing>
          <wp:inline distT="0" distB="0" distL="0" distR="0" wp14:anchorId="6EFA849A" wp14:editId="1BBE0D0F">
            <wp:extent cx="6266667" cy="1790476"/>
            <wp:effectExtent l="0" t="0" r="127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IX_RelatedObservable_0_0.png"/>
                    <pic:cNvPicPr/>
                  </pic:nvPicPr>
                  <pic:blipFill>
                    <a:blip r:embed="rId43">
                      <a:extLst>
                        <a:ext uri="{28A0092B-C50C-407E-A947-70E740481C1C}">
                          <a14:useLocalDpi xmlns:a14="http://schemas.microsoft.com/office/drawing/2010/main" val="0"/>
                        </a:ext>
                      </a:extLst>
                    </a:blip>
                    <a:stretch>
                      <a:fillRect/>
                    </a:stretch>
                  </pic:blipFill>
                  <pic:spPr>
                    <a:xfrm>
                      <a:off x="0" y="0"/>
                      <a:ext cx="6266667" cy="1790476"/>
                    </a:xfrm>
                    <a:prstGeom prst="rect">
                      <a:avLst/>
                    </a:prstGeom>
                  </pic:spPr>
                </pic:pic>
              </a:graphicData>
            </a:graphic>
          </wp:inline>
        </w:drawing>
      </w:r>
    </w:p>
    <w:p w14:paraId="42130235" w14:textId="77777777" w:rsidR="00ED374E" w:rsidRPr="00434BA0" w:rsidRDefault="00ED374E" w:rsidP="00707B01">
      <w:pPr>
        <w:pStyle w:val="Caption"/>
        <w:rPr>
          <w:b/>
        </w:rPr>
      </w:pPr>
      <w:bookmarkStart w:id="140" w:name="_Ref419295776"/>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10</w:t>
      </w:r>
      <w:r w:rsidR="00CC675D">
        <w:rPr>
          <w:noProof/>
        </w:rPr>
        <w:fldChar w:fldCharType="end"/>
      </w:r>
      <w:bookmarkEnd w:id="140"/>
      <w:r w:rsidRPr="00434BA0">
        <w:t xml:space="preserve">. UML diagram of the </w:t>
      </w:r>
      <w:r w:rsidRPr="00434BA0">
        <w:rPr>
          <w:rFonts w:ascii="Courier New" w:hAnsi="Courier New" w:cs="Courier New"/>
        </w:rPr>
        <w:t>RelatedObservableType</w:t>
      </w:r>
      <w:r w:rsidRPr="00434BA0">
        <w:t xml:space="preserve"> class</w:t>
      </w:r>
    </w:p>
    <w:p w14:paraId="6E488816"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_Ref419330520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18</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_Ref419295776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10</w:t>
      </w:r>
      <w:r w:rsidRPr="008021FC">
        <w:rPr>
          <w:b/>
          <w:color w:val="0000EE"/>
          <w:szCs w:val="24"/>
        </w:rPr>
        <w:fldChar w:fldCharType="end"/>
      </w:r>
      <w:r w:rsidRPr="00757228">
        <w:t>.</w:t>
      </w:r>
    </w:p>
    <w:p w14:paraId="6F99B637" w14:textId="77777777" w:rsidR="00ED374E" w:rsidRPr="00434BA0" w:rsidRDefault="00ED374E" w:rsidP="00D07256">
      <w:pPr>
        <w:pStyle w:val="Caption"/>
        <w:keepNext/>
        <w:keepLines/>
        <w:rPr>
          <w:b/>
        </w:rPr>
      </w:pPr>
      <w:bookmarkStart w:id="141" w:name="_Ref419330520"/>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18</w:t>
      </w:r>
      <w:r w:rsidR="00CC675D">
        <w:rPr>
          <w:noProof/>
        </w:rPr>
        <w:fldChar w:fldCharType="end"/>
      </w:r>
      <w:bookmarkEnd w:id="141"/>
      <w:r w:rsidRPr="00434BA0">
        <w:t xml:space="preserve">. Properties of the </w:t>
      </w:r>
      <w:r w:rsidRPr="00434BA0">
        <w:rPr>
          <w:rFonts w:ascii="Courier New" w:hAnsi="Courier New" w:cs="Courier New"/>
        </w:rPr>
        <w:t>RelatedObservableType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330"/>
        <w:gridCol w:w="1373"/>
        <w:gridCol w:w="6408"/>
      </w:tblGrid>
      <w:tr w:rsidR="00ED374E" w:rsidRPr="00434BA0" w14:paraId="5C98D678" w14:textId="77777777" w:rsidTr="00ED374E">
        <w:trPr>
          <w:trHeight w:val="547"/>
        </w:trPr>
        <w:tc>
          <w:tcPr>
            <w:tcW w:w="2065" w:type="dxa"/>
            <w:shd w:val="clear" w:color="auto" w:fill="BFBFBF" w:themeFill="background1" w:themeFillShade="BF"/>
            <w:vAlign w:val="center"/>
          </w:tcPr>
          <w:p w14:paraId="76F0507E" w14:textId="77777777" w:rsidR="00ED374E" w:rsidRPr="00500D2A" w:rsidRDefault="00ED374E" w:rsidP="00D07256">
            <w:pPr>
              <w:keepNext/>
              <w:keepLines/>
              <w:rPr>
                <w:b/>
              </w:rPr>
            </w:pPr>
            <w:r w:rsidRPr="00500D2A">
              <w:rPr>
                <w:b/>
              </w:rPr>
              <w:t>Name</w:t>
            </w:r>
          </w:p>
        </w:tc>
        <w:tc>
          <w:tcPr>
            <w:tcW w:w="3330" w:type="dxa"/>
            <w:shd w:val="clear" w:color="auto" w:fill="BFBFBF" w:themeFill="background1" w:themeFillShade="BF"/>
            <w:vAlign w:val="center"/>
          </w:tcPr>
          <w:p w14:paraId="7C4CDCFE" w14:textId="77777777" w:rsidR="00ED374E" w:rsidRPr="00500D2A" w:rsidRDefault="00ED374E" w:rsidP="00D07256">
            <w:pPr>
              <w:keepNext/>
              <w:keepLines/>
              <w:rPr>
                <w:b/>
              </w:rPr>
            </w:pPr>
            <w:r w:rsidRPr="00500D2A">
              <w:rPr>
                <w:b/>
              </w:rPr>
              <w:t>Type</w:t>
            </w:r>
          </w:p>
        </w:tc>
        <w:tc>
          <w:tcPr>
            <w:tcW w:w="1373" w:type="dxa"/>
            <w:shd w:val="clear" w:color="auto" w:fill="BFBFBF" w:themeFill="background1" w:themeFillShade="BF"/>
            <w:vAlign w:val="center"/>
          </w:tcPr>
          <w:p w14:paraId="2BC6F9C8" w14:textId="77777777" w:rsidR="00ED374E" w:rsidRPr="00500D2A" w:rsidRDefault="00ED374E" w:rsidP="00D07256">
            <w:pPr>
              <w:keepNext/>
              <w:keepLines/>
              <w:rPr>
                <w:b/>
              </w:rPr>
            </w:pPr>
            <w:r w:rsidRPr="00500D2A">
              <w:rPr>
                <w:b/>
              </w:rPr>
              <w:t>Multiplicity</w:t>
            </w:r>
          </w:p>
        </w:tc>
        <w:tc>
          <w:tcPr>
            <w:tcW w:w="6408" w:type="dxa"/>
            <w:shd w:val="clear" w:color="auto" w:fill="BFBFBF" w:themeFill="background1" w:themeFillShade="BF"/>
            <w:vAlign w:val="center"/>
          </w:tcPr>
          <w:p w14:paraId="0B692ABA" w14:textId="77777777" w:rsidR="00ED374E" w:rsidRPr="00500D2A" w:rsidRDefault="00ED374E" w:rsidP="00D07256">
            <w:pPr>
              <w:keepNext/>
              <w:keepLines/>
              <w:rPr>
                <w:b/>
              </w:rPr>
            </w:pPr>
            <w:r w:rsidRPr="00500D2A">
              <w:rPr>
                <w:b/>
              </w:rPr>
              <w:t>Description</w:t>
            </w:r>
          </w:p>
        </w:tc>
      </w:tr>
      <w:tr w:rsidR="00ED374E" w:rsidRPr="00434BA0" w14:paraId="0D0CF87D" w14:textId="77777777" w:rsidTr="00ED374E">
        <w:trPr>
          <w:trHeight w:val="547"/>
        </w:trPr>
        <w:tc>
          <w:tcPr>
            <w:tcW w:w="2065" w:type="dxa"/>
            <w:vAlign w:val="center"/>
          </w:tcPr>
          <w:p w14:paraId="6E689C92" w14:textId="77777777" w:rsidR="00ED374E" w:rsidRPr="00981526" w:rsidRDefault="00ED374E" w:rsidP="00D07256">
            <w:pPr>
              <w:keepNext/>
              <w:keepLines/>
            </w:pPr>
            <w:r w:rsidRPr="00981526">
              <w:rPr>
                <w:b/>
              </w:rPr>
              <w:t>Observable</w:t>
            </w:r>
          </w:p>
        </w:tc>
        <w:tc>
          <w:tcPr>
            <w:tcW w:w="3330" w:type="dxa"/>
            <w:vAlign w:val="center"/>
          </w:tcPr>
          <w:p w14:paraId="3E4B8B38" w14:textId="77777777" w:rsidR="00ED374E" w:rsidRPr="00434BA0" w:rsidRDefault="00ED374E" w:rsidP="00D07256">
            <w:pPr>
              <w:keepNext/>
              <w:keepLines/>
              <w:rPr>
                <w:rFonts w:ascii="Courier New" w:hAnsi="Courier New" w:cs="Courier New"/>
              </w:rPr>
            </w:pPr>
            <w:r w:rsidRPr="00434BA0">
              <w:rPr>
                <w:rFonts w:ascii="Courier New" w:hAnsi="Courier New" w:cs="Courier New"/>
              </w:rPr>
              <w:t>cybox_core:ObservableType</w:t>
            </w:r>
          </w:p>
        </w:tc>
        <w:tc>
          <w:tcPr>
            <w:tcW w:w="1373" w:type="dxa"/>
            <w:vAlign w:val="center"/>
          </w:tcPr>
          <w:p w14:paraId="7328B8AF" w14:textId="77777777" w:rsidR="00ED374E" w:rsidRPr="00981526" w:rsidRDefault="00ED374E" w:rsidP="00D07256">
            <w:pPr>
              <w:keepNext/>
              <w:keepLines/>
              <w:jc w:val="center"/>
            </w:pPr>
            <w:r w:rsidRPr="00981526">
              <w:t>1</w:t>
            </w:r>
          </w:p>
        </w:tc>
        <w:tc>
          <w:tcPr>
            <w:tcW w:w="6408" w:type="dxa"/>
          </w:tcPr>
          <w:p w14:paraId="7C420D81" w14:textId="77777777" w:rsidR="00ED374E" w:rsidRPr="00A91C3D" w:rsidRDefault="00ED374E" w:rsidP="00D07256">
            <w:pPr>
              <w:keepNext/>
              <w:keepLines/>
              <w:rPr>
                <w:rFonts w:cs="Arial"/>
                <w:szCs w:val="22"/>
              </w:rPr>
            </w:pPr>
            <w:r w:rsidRPr="00A91C3D">
              <w:rPr>
                <w:rFonts w:cs="Arial"/>
                <w:szCs w:val="22"/>
              </w:rPr>
              <w:t xml:space="preserve">The </w:t>
            </w:r>
            <w:r w:rsidRPr="00981526">
              <w:rPr>
                <w:rFonts w:ascii="Courier New" w:hAnsi="Courier New" w:cs="Courier New"/>
                <w:color w:val="000000"/>
                <w:szCs w:val="22"/>
              </w:rPr>
              <w:t>Observable</w:t>
            </w:r>
            <w:r w:rsidRPr="00A91C3D">
              <w:rPr>
                <w:rFonts w:cs="Arial"/>
                <w:color w:val="000000"/>
                <w:szCs w:val="22"/>
              </w:rPr>
              <w:t xml:space="preserve"> property characterizes the related cyber observable.</w:t>
            </w:r>
          </w:p>
        </w:tc>
      </w:tr>
    </w:tbl>
    <w:p w14:paraId="45A5992B" w14:textId="77777777" w:rsidR="00ED374E" w:rsidRPr="00434BA0" w:rsidRDefault="00ED374E" w:rsidP="00E74C6F">
      <w:pPr>
        <w:pStyle w:val="Heading3"/>
      </w:pPr>
      <w:bookmarkStart w:id="142" w:name="_Toc425428439"/>
      <w:bookmarkStart w:id="143" w:name="_Toc429676604"/>
      <w:r w:rsidRPr="00434BA0">
        <w:t>RelatedPackageRefType Class</w:t>
      </w:r>
      <w:bookmarkEnd w:id="142"/>
      <w:bookmarkEnd w:id="143"/>
    </w:p>
    <w:p w14:paraId="7CF1E494"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RelatedPackageRefType</w:t>
      </w:r>
      <w:r w:rsidRPr="00A91C3D">
        <w:rPr>
          <w:rFonts w:cs="Arial"/>
        </w:rPr>
        <w:t xml:space="preserve"> class characterizes a relationship to a STIX Package.  It extends the </w:t>
      </w:r>
      <w:r w:rsidRPr="00434BA0">
        <w:rPr>
          <w:rFonts w:ascii="Courier New" w:hAnsi="Courier New" w:cs="Courier New"/>
        </w:rPr>
        <w:t>GenericRelationshipType</w:t>
      </w:r>
      <w:r w:rsidRPr="00A91C3D">
        <w:rPr>
          <w:rFonts w:cs="Arial"/>
        </w:rPr>
        <w:t xml:space="preserve"> superclass by specifying the Package.</w:t>
      </w:r>
    </w:p>
    <w:p w14:paraId="66DAF96D" w14:textId="77777777" w:rsidR="00ED374E" w:rsidRPr="00434BA0" w:rsidRDefault="00ED374E" w:rsidP="00ED374E">
      <w:pPr>
        <w:spacing w:before="240" w:after="120"/>
        <w:rPr>
          <w:b/>
        </w:rPr>
      </w:pPr>
      <w:r w:rsidRPr="00434BA0">
        <w:t xml:space="preserve">Because it would not make sense to define a totally new STIX package in the context of any single STIX component, all relationships between a STIX Package and a component are reference type relationships using the </w:t>
      </w:r>
      <w:r w:rsidRPr="00434BA0">
        <w:rPr>
          <w:rFonts w:ascii="Courier New" w:hAnsi="Courier New" w:cs="Courier New"/>
        </w:rPr>
        <w:t>RelatedPackageRefType</w:t>
      </w:r>
      <w:r w:rsidRPr="00434BA0">
        <w:t xml:space="preserve"> class (i.e., a </w:t>
      </w:r>
      <w:r w:rsidRPr="00434BA0">
        <w:rPr>
          <w:rFonts w:ascii="Courier New" w:hAnsi="Courier New" w:cs="Courier New"/>
        </w:rPr>
        <w:t>RelatedPackageType</w:t>
      </w:r>
      <w:r w:rsidRPr="00434BA0">
        <w:t xml:space="preserve"> class is not defined).</w:t>
      </w:r>
    </w:p>
    <w:p w14:paraId="799FA795" w14:textId="77777777" w:rsidR="00ED374E" w:rsidRPr="00434BA0" w:rsidRDefault="00ED374E" w:rsidP="00ED374E">
      <w:pPr>
        <w:spacing w:after="240"/>
      </w:pPr>
      <w:r w:rsidRPr="00434BA0">
        <w:t xml:space="preserve">The UML diagram associated with the </w:t>
      </w:r>
      <w:r w:rsidRPr="00434BA0">
        <w:rPr>
          <w:rFonts w:ascii="Courier New" w:hAnsi="Courier New" w:cs="Courier New"/>
        </w:rPr>
        <w:t>RelatedPackageRefType</w:t>
      </w:r>
      <w:r w:rsidRPr="00A91C3D">
        <w:rPr>
          <w:rFonts w:cs="Arial"/>
        </w:rPr>
        <w:t xml:space="preserve"> class </w:t>
      </w:r>
      <w:r w:rsidRPr="00434BA0">
        <w:t>is shown in</w:t>
      </w:r>
      <w:r>
        <w:t xml:space="preserve"> </w:t>
      </w:r>
      <w:r w:rsidRPr="008021FC">
        <w:rPr>
          <w:b/>
          <w:color w:val="0000EE"/>
        </w:rPr>
        <w:fldChar w:fldCharType="begin"/>
      </w:r>
      <w:r w:rsidRPr="008021FC">
        <w:rPr>
          <w:b/>
          <w:color w:val="0000EE"/>
        </w:rPr>
        <w:instrText xml:space="preserve"> REF _Ref419295810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11</w:t>
      </w:r>
      <w:r w:rsidRPr="008021FC">
        <w:rPr>
          <w:b/>
          <w:color w:val="0000EE"/>
        </w:rPr>
        <w:fldChar w:fldCharType="end"/>
      </w:r>
      <w:r w:rsidRPr="00434BA0">
        <w:t>.</w:t>
      </w:r>
    </w:p>
    <w:p w14:paraId="7CECE8ED" w14:textId="77777777" w:rsidR="00ED374E" w:rsidRPr="00434BA0" w:rsidRDefault="00ED374E" w:rsidP="00ED374E">
      <w:pPr>
        <w:spacing w:after="120"/>
        <w:jc w:val="center"/>
      </w:pPr>
      <w:r>
        <w:rPr>
          <w:noProof/>
        </w:rPr>
        <w:drawing>
          <wp:inline distT="0" distB="0" distL="0" distR="0" wp14:anchorId="6507B31E" wp14:editId="736F685A">
            <wp:extent cx="3609524" cy="19142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IX_RelatedPackageRef_0_0.png"/>
                    <pic:cNvPicPr/>
                  </pic:nvPicPr>
                  <pic:blipFill>
                    <a:blip r:embed="rId44">
                      <a:extLst>
                        <a:ext uri="{28A0092B-C50C-407E-A947-70E740481C1C}">
                          <a14:useLocalDpi xmlns:a14="http://schemas.microsoft.com/office/drawing/2010/main" val="0"/>
                        </a:ext>
                      </a:extLst>
                    </a:blip>
                    <a:stretch>
                      <a:fillRect/>
                    </a:stretch>
                  </pic:blipFill>
                  <pic:spPr>
                    <a:xfrm>
                      <a:off x="0" y="0"/>
                      <a:ext cx="3609524" cy="1914286"/>
                    </a:xfrm>
                    <a:prstGeom prst="rect">
                      <a:avLst/>
                    </a:prstGeom>
                  </pic:spPr>
                </pic:pic>
              </a:graphicData>
            </a:graphic>
          </wp:inline>
        </w:drawing>
      </w:r>
    </w:p>
    <w:p w14:paraId="27B0B839" w14:textId="77777777" w:rsidR="00ED374E" w:rsidRPr="00434BA0" w:rsidRDefault="00ED374E" w:rsidP="00707B01">
      <w:pPr>
        <w:pStyle w:val="Caption"/>
        <w:rPr>
          <w:b/>
        </w:rPr>
      </w:pPr>
      <w:bookmarkStart w:id="144" w:name="_Ref419295810"/>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11</w:t>
      </w:r>
      <w:r w:rsidR="00CC675D">
        <w:rPr>
          <w:noProof/>
        </w:rPr>
        <w:fldChar w:fldCharType="end"/>
      </w:r>
      <w:bookmarkEnd w:id="144"/>
      <w:r w:rsidRPr="00434BA0">
        <w:t xml:space="preserve">. UML diagram of the </w:t>
      </w:r>
      <w:r w:rsidRPr="00434BA0">
        <w:rPr>
          <w:rFonts w:ascii="Courier New" w:hAnsi="Courier New" w:cs="Courier New"/>
        </w:rPr>
        <w:t>RelatedPackageRefType</w:t>
      </w:r>
      <w:r w:rsidRPr="00434BA0">
        <w:t xml:space="preserve"> class</w:t>
      </w:r>
    </w:p>
    <w:p w14:paraId="41981A61" w14:textId="77777777" w:rsidR="00ED374E" w:rsidRPr="00213F33" w:rsidRDefault="00ED374E" w:rsidP="00213F33">
      <w:pPr>
        <w:pStyle w:val="Caption"/>
        <w:spacing w:before="240" w:after="240"/>
        <w:jc w:val="left"/>
      </w:pPr>
      <w:r w:rsidRPr="00434BA0">
        <w:t xml:space="preserve">The property table given in </w:t>
      </w:r>
      <w:r w:rsidRPr="008021FC">
        <w:rPr>
          <w:b/>
          <w:color w:val="0000EE"/>
          <w:szCs w:val="24"/>
        </w:rPr>
        <w:fldChar w:fldCharType="begin"/>
      </w:r>
      <w:r w:rsidRPr="008021FC">
        <w:rPr>
          <w:b/>
          <w:color w:val="0000EE"/>
          <w:szCs w:val="24"/>
        </w:rPr>
        <w:instrText xml:space="preserve"> REF _Ref419330537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19</w:t>
      </w:r>
      <w:r w:rsidRPr="008021FC">
        <w:rPr>
          <w:b/>
          <w:color w:val="0000EE"/>
          <w:szCs w:val="24"/>
        </w:rPr>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_Ref419295810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11</w:t>
      </w:r>
      <w:r w:rsidRPr="008021FC">
        <w:rPr>
          <w:b/>
          <w:color w:val="0000EE"/>
          <w:szCs w:val="24"/>
        </w:rPr>
        <w:fldChar w:fldCharType="end"/>
      </w:r>
      <w:r w:rsidRPr="00757228">
        <w:t>.</w:t>
      </w:r>
    </w:p>
    <w:p w14:paraId="0338D382" w14:textId="77777777" w:rsidR="00ED374E" w:rsidRPr="00434BA0" w:rsidRDefault="00ED374E" w:rsidP="00082644">
      <w:pPr>
        <w:pStyle w:val="Caption"/>
        <w:keepNext/>
        <w:keepLines/>
        <w:rPr>
          <w:b/>
        </w:rPr>
      </w:pPr>
      <w:bookmarkStart w:id="145" w:name="_Ref419330537"/>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19</w:t>
      </w:r>
      <w:r w:rsidR="00CC675D">
        <w:rPr>
          <w:noProof/>
        </w:rPr>
        <w:fldChar w:fldCharType="end"/>
      </w:r>
      <w:bookmarkEnd w:id="145"/>
      <w:r w:rsidRPr="00434BA0">
        <w:t xml:space="preserve">. Properties of the </w:t>
      </w:r>
      <w:r w:rsidRPr="00434BA0">
        <w:rPr>
          <w:rFonts w:ascii="Courier New" w:hAnsi="Courier New" w:cs="Courier New"/>
        </w:rPr>
        <w:t>RelatedPackageRefType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150"/>
        <w:gridCol w:w="1373"/>
        <w:gridCol w:w="6228"/>
      </w:tblGrid>
      <w:tr w:rsidR="00ED374E" w:rsidRPr="00434BA0" w14:paraId="4B1967EB" w14:textId="77777777" w:rsidTr="00ED374E">
        <w:trPr>
          <w:trHeight w:val="547"/>
        </w:trPr>
        <w:tc>
          <w:tcPr>
            <w:tcW w:w="2425" w:type="dxa"/>
            <w:shd w:val="clear" w:color="auto" w:fill="BFBFBF" w:themeFill="background1" w:themeFillShade="BF"/>
            <w:vAlign w:val="center"/>
          </w:tcPr>
          <w:p w14:paraId="3616D4A7" w14:textId="77777777" w:rsidR="00ED374E" w:rsidRPr="00500D2A" w:rsidRDefault="00ED374E" w:rsidP="00082644">
            <w:pPr>
              <w:keepNext/>
              <w:keepLines/>
              <w:rPr>
                <w:b/>
              </w:rPr>
            </w:pPr>
            <w:r w:rsidRPr="00500D2A">
              <w:rPr>
                <w:b/>
              </w:rPr>
              <w:t>Name</w:t>
            </w:r>
          </w:p>
        </w:tc>
        <w:tc>
          <w:tcPr>
            <w:tcW w:w="3150" w:type="dxa"/>
            <w:shd w:val="clear" w:color="auto" w:fill="BFBFBF" w:themeFill="background1" w:themeFillShade="BF"/>
            <w:vAlign w:val="center"/>
          </w:tcPr>
          <w:p w14:paraId="24E8ED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16FA87BD" w14:textId="77777777" w:rsidR="00ED374E" w:rsidRPr="00500D2A" w:rsidRDefault="00ED374E" w:rsidP="00082644">
            <w:pPr>
              <w:keepNext/>
              <w:keepLines/>
              <w:rPr>
                <w:b/>
              </w:rPr>
            </w:pPr>
            <w:r w:rsidRPr="00500D2A">
              <w:rPr>
                <w:b/>
              </w:rPr>
              <w:t>Multiplicity</w:t>
            </w:r>
          </w:p>
        </w:tc>
        <w:tc>
          <w:tcPr>
            <w:tcW w:w="6228" w:type="dxa"/>
            <w:shd w:val="clear" w:color="auto" w:fill="BFBFBF" w:themeFill="background1" w:themeFillShade="BF"/>
            <w:vAlign w:val="center"/>
          </w:tcPr>
          <w:p w14:paraId="24361D93" w14:textId="77777777" w:rsidR="00ED374E" w:rsidRPr="00500D2A" w:rsidRDefault="00ED374E" w:rsidP="00082644">
            <w:pPr>
              <w:keepNext/>
              <w:keepLines/>
              <w:rPr>
                <w:b/>
              </w:rPr>
            </w:pPr>
            <w:r w:rsidRPr="00500D2A">
              <w:rPr>
                <w:b/>
              </w:rPr>
              <w:t>Description</w:t>
            </w:r>
          </w:p>
        </w:tc>
      </w:tr>
      <w:tr w:rsidR="00ED374E" w:rsidRPr="00434BA0" w14:paraId="5A538383" w14:textId="77777777" w:rsidTr="00ED374E">
        <w:trPr>
          <w:trHeight w:val="547"/>
        </w:trPr>
        <w:tc>
          <w:tcPr>
            <w:tcW w:w="2425" w:type="dxa"/>
            <w:vAlign w:val="center"/>
          </w:tcPr>
          <w:p w14:paraId="28B48235" w14:textId="77777777" w:rsidR="00ED374E" w:rsidRPr="00981526" w:rsidRDefault="00ED374E" w:rsidP="00082644">
            <w:pPr>
              <w:keepNext/>
              <w:keepLines/>
            </w:pPr>
            <w:r w:rsidRPr="00981526">
              <w:rPr>
                <w:b/>
              </w:rPr>
              <w:t>idref</w:t>
            </w:r>
          </w:p>
        </w:tc>
        <w:tc>
          <w:tcPr>
            <w:tcW w:w="3150" w:type="dxa"/>
            <w:vAlign w:val="center"/>
          </w:tcPr>
          <w:p w14:paraId="2FF3EAF2" w14:textId="77777777" w:rsidR="00ED374E" w:rsidRPr="00434BA0" w:rsidRDefault="00ED374E" w:rsidP="00082644">
            <w:pPr>
              <w:keepNext/>
              <w:keepLines/>
              <w:rPr>
                <w:rFonts w:ascii="Courier New" w:hAnsi="Courier New" w:cs="Courier New"/>
              </w:rPr>
            </w:pPr>
            <w:r w:rsidRPr="00434BA0">
              <w:rPr>
                <w:rFonts w:ascii="Courier New" w:hAnsi="Courier New" w:cs="Courier New"/>
              </w:rPr>
              <w:t>basicDataTypes:</w:t>
            </w:r>
          </w:p>
          <w:p w14:paraId="3B890887" w14:textId="77777777" w:rsidR="00ED374E" w:rsidRPr="00434BA0" w:rsidRDefault="00ED374E" w:rsidP="00082644">
            <w:pPr>
              <w:keepNext/>
              <w:keepLines/>
              <w:rPr>
                <w:rFonts w:ascii="Courier New" w:hAnsi="Courier New" w:cs="Courier New"/>
              </w:rPr>
            </w:pPr>
            <w:r w:rsidRPr="00434BA0">
              <w:rPr>
                <w:rFonts w:ascii="Courier New" w:hAnsi="Courier New" w:cs="Courier New"/>
              </w:rPr>
              <w:t>QualifiedName</w:t>
            </w:r>
          </w:p>
        </w:tc>
        <w:tc>
          <w:tcPr>
            <w:tcW w:w="1373" w:type="dxa"/>
            <w:vAlign w:val="center"/>
          </w:tcPr>
          <w:p w14:paraId="1318E8E1" w14:textId="77777777" w:rsidR="00ED374E" w:rsidRPr="00434BA0" w:rsidRDefault="00ED374E" w:rsidP="00082644">
            <w:pPr>
              <w:keepNext/>
              <w:keepLines/>
              <w:jc w:val="center"/>
              <w:rPr>
                <w:sz w:val="22"/>
              </w:rPr>
            </w:pPr>
            <w:r w:rsidRPr="00981526">
              <w:t>0..1</w:t>
            </w:r>
          </w:p>
        </w:tc>
        <w:tc>
          <w:tcPr>
            <w:tcW w:w="6228" w:type="dxa"/>
          </w:tcPr>
          <w:p w14:paraId="3DAABE4E" w14:textId="77777777" w:rsidR="00ED374E" w:rsidRPr="00981526" w:rsidRDefault="00ED374E" w:rsidP="00082644">
            <w:pPr>
              <w:keepNext/>
              <w:keepLines/>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of a STIX Package specified elsewhere.</w:t>
            </w:r>
          </w:p>
        </w:tc>
      </w:tr>
      <w:tr w:rsidR="00ED374E" w:rsidRPr="00434BA0" w14:paraId="7AAD4F79" w14:textId="77777777" w:rsidTr="00ED374E">
        <w:trPr>
          <w:trHeight w:val="547"/>
        </w:trPr>
        <w:tc>
          <w:tcPr>
            <w:tcW w:w="2425" w:type="dxa"/>
            <w:vAlign w:val="center"/>
          </w:tcPr>
          <w:p w14:paraId="50E915E0" w14:textId="77777777" w:rsidR="00ED374E" w:rsidRPr="00981526" w:rsidRDefault="00ED374E" w:rsidP="00ED374E">
            <w:pPr>
              <w:rPr>
                <w:b/>
              </w:rPr>
            </w:pPr>
            <w:r w:rsidRPr="00981526">
              <w:rPr>
                <w:b/>
              </w:rPr>
              <w:t>timestamp</w:t>
            </w:r>
          </w:p>
        </w:tc>
        <w:tc>
          <w:tcPr>
            <w:tcW w:w="3150" w:type="dxa"/>
            <w:vAlign w:val="center"/>
          </w:tcPr>
          <w:p w14:paraId="18F911B0"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373" w:type="dxa"/>
            <w:vAlign w:val="center"/>
          </w:tcPr>
          <w:p w14:paraId="26284237" w14:textId="77777777" w:rsidR="00ED374E" w:rsidRPr="00981526" w:rsidRDefault="00ED374E" w:rsidP="00ED374E">
            <w:pPr>
              <w:jc w:val="center"/>
            </w:pPr>
            <w:r w:rsidRPr="00981526">
              <w:t>0..1</w:t>
            </w:r>
          </w:p>
        </w:tc>
        <w:tc>
          <w:tcPr>
            <w:tcW w:w="6228" w:type="dxa"/>
          </w:tcPr>
          <w:p w14:paraId="7180F113"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used in combination with the </w:t>
            </w:r>
            <w:r w:rsidRPr="00981526">
              <w:rPr>
                <w:rFonts w:ascii="Courier New" w:hAnsi="Courier New" w:cs="Courier New"/>
                <w:color w:val="000000"/>
                <w:szCs w:val="22"/>
              </w:rPr>
              <w:t>idref</w:t>
            </w:r>
            <w:r w:rsidRPr="00A91C3D">
              <w:rPr>
                <w:color w:val="000000"/>
                <w:szCs w:val="22"/>
              </w:rPr>
              <w:t xml:space="preserve"> property, specifies a specific version of a Package defined elsewhere.  To avoid ambiguity, all timestamps SHOULD include a specification of the time zone.</w:t>
            </w:r>
          </w:p>
        </w:tc>
      </w:tr>
    </w:tbl>
    <w:p w14:paraId="65CED29C" w14:textId="77777777" w:rsidR="00ED374E" w:rsidRDefault="00ED374E" w:rsidP="00E74C6F">
      <w:pPr>
        <w:pStyle w:val="Heading3"/>
      </w:pPr>
      <w:bookmarkStart w:id="146" w:name="_Toc425428440"/>
      <w:bookmarkStart w:id="147" w:name="_Toc429676605"/>
      <w:r>
        <w:t>RelatedReportType Class</w:t>
      </w:r>
      <w:bookmarkEnd w:id="146"/>
      <w:bookmarkEnd w:id="147"/>
    </w:p>
    <w:p w14:paraId="4A729C0A" w14:textId="77777777" w:rsidR="00ED374E" w:rsidRPr="00434BA0" w:rsidRDefault="00ED374E" w:rsidP="00ED374E">
      <w:pPr>
        <w:spacing w:after="240"/>
      </w:pPr>
      <w:r w:rsidRPr="00434BA0">
        <w:t xml:space="preserve">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 characterizes a relationship to a </w:t>
      </w:r>
      <w:r>
        <w:t>Report</w:t>
      </w:r>
      <w:r w:rsidRPr="00434BA0">
        <w:t xml:space="preserve">.  It extends the </w:t>
      </w:r>
      <w:r w:rsidRPr="00434BA0">
        <w:rPr>
          <w:rFonts w:ascii="Courier New" w:hAnsi="Courier New" w:cs="Courier New"/>
        </w:rPr>
        <w:t>GenericRelationshipType</w:t>
      </w:r>
      <w:r w:rsidRPr="00434BA0">
        <w:t xml:space="preserve"> superclass by specifying a related </w:t>
      </w:r>
      <w:r>
        <w:t>Report</w:t>
      </w:r>
      <w:r w:rsidRPr="00434BA0">
        <w:t xml:space="preserve">. </w:t>
      </w:r>
    </w:p>
    <w:p w14:paraId="29D8FE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_Ref422907679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12</w:t>
      </w:r>
      <w:r w:rsidRPr="008021FC">
        <w:rPr>
          <w:b/>
          <w:color w:val="0000EE"/>
        </w:rPr>
        <w:fldChar w:fldCharType="end"/>
      </w:r>
      <w:r w:rsidRPr="00434BA0">
        <w:t>.</w:t>
      </w:r>
    </w:p>
    <w:p w14:paraId="04AE3067" w14:textId="77777777" w:rsidR="00ED374E" w:rsidRPr="00434BA0" w:rsidRDefault="00ED374E" w:rsidP="00082644">
      <w:pPr>
        <w:keepNext/>
        <w:keepLines/>
        <w:jc w:val="center"/>
      </w:pPr>
      <w:r>
        <w:rPr>
          <w:noProof/>
        </w:rPr>
        <w:lastRenderedPageBreak/>
        <w:drawing>
          <wp:inline distT="0" distB="0" distL="0" distR="0" wp14:anchorId="14033876" wp14:editId="5A99D2C5">
            <wp:extent cx="6819048" cy="28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latedReports.png"/>
                    <pic:cNvPicPr/>
                  </pic:nvPicPr>
                  <pic:blipFill>
                    <a:blip r:embed="rId45">
                      <a:extLst>
                        <a:ext uri="{28A0092B-C50C-407E-A947-70E740481C1C}">
                          <a14:useLocalDpi xmlns:a14="http://schemas.microsoft.com/office/drawing/2010/main" val="0"/>
                        </a:ext>
                      </a:extLst>
                    </a:blip>
                    <a:stretch>
                      <a:fillRect/>
                    </a:stretch>
                  </pic:blipFill>
                  <pic:spPr>
                    <a:xfrm>
                      <a:off x="0" y="0"/>
                      <a:ext cx="6819048" cy="2847619"/>
                    </a:xfrm>
                    <a:prstGeom prst="rect">
                      <a:avLst/>
                    </a:prstGeom>
                  </pic:spPr>
                </pic:pic>
              </a:graphicData>
            </a:graphic>
          </wp:inline>
        </w:drawing>
      </w:r>
    </w:p>
    <w:p w14:paraId="298389D4" w14:textId="77777777" w:rsidR="00ED374E" w:rsidRPr="00434BA0" w:rsidRDefault="00ED374E" w:rsidP="00082644">
      <w:pPr>
        <w:pStyle w:val="Caption"/>
        <w:keepNext/>
        <w:keepLines/>
        <w:rPr>
          <w:b/>
        </w:rPr>
      </w:pPr>
      <w:bookmarkStart w:id="148" w:name="_Ref422907679"/>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12</w:t>
      </w:r>
      <w:r w:rsidR="00CC675D">
        <w:rPr>
          <w:noProof/>
        </w:rPr>
        <w:fldChar w:fldCharType="end"/>
      </w:r>
      <w:bookmarkEnd w:id="148"/>
      <w:r w:rsidRPr="00434BA0">
        <w:t xml:space="preserve">. UML diagram of the </w:t>
      </w:r>
      <w:r w:rsidRPr="00434BA0">
        <w:rPr>
          <w:rFonts w:ascii="Courier New" w:hAnsi="Courier New" w:cs="Courier New"/>
        </w:rPr>
        <w:t>Related</w:t>
      </w:r>
      <w:r>
        <w:rPr>
          <w:rFonts w:ascii="Courier New" w:hAnsi="Courier New" w:cs="Courier New"/>
        </w:rPr>
        <w:t>Report</w:t>
      </w:r>
      <w:r w:rsidRPr="00434BA0">
        <w:rPr>
          <w:rFonts w:ascii="Courier New" w:hAnsi="Courier New" w:cs="Courier New"/>
        </w:rPr>
        <w:t>Type</w:t>
      </w:r>
      <w:r w:rsidRPr="00434BA0">
        <w:t xml:space="preserve"> class</w:t>
      </w:r>
    </w:p>
    <w:p w14:paraId="364B5C83" w14:textId="77777777" w:rsidR="00ED374E" w:rsidRPr="00213F33" w:rsidRDefault="00ED374E" w:rsidP="00213F33">
      <w:pPr>
        <w:pStyle w:val="Caption"/>
        <w:spacing w:before="240" w:after="240"/>
        <w:jc w:val="left"/>
      </w:pPr>
      <w:r w:rsidRPr="00434BA0">
        <w:t xml:space="preserve">The property table given </w:t>
      </w:r>
      <w:r w:rsidRPr="00DC2009">
        <w:t xml:space="preserve">in </w:t>
      </w:r>
      <w:r w:rsidRPr="008021FC">
        <w:rPr>
          <w:b/>
          <w:color w:val="0000EE"/>
          <w:szCs w:val="24"/>
        </w:rPr>
        <w:fldChar w:fldCharType="begin"/>
      </w:r>
      <w:r w:rsidRPr="008021FC">
        <w:rPr>
          <w:b/>
          <w:color w:val="0000EE"/>
          <w:szCs w:val="24"/>
        </w:rPr>
        <w:instrText xml:space="preserve"> REF _Ref422907680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20</w:t>
      </w:r>
      <w:r w:rsidRPr="008021FC">
        <w:rPr>
          <w:b/>
          <w:color w:val="0000EE"/>
          <w:szCs w:val="24"/>
        </w:rPr>
        <w:fldChar w:fldCharType="end"/>
      </w:r>
      <w:r w:rsidRPr="00DC2009">
        <w:t xml:space="preserve"> corresponds to the UML diagram shown in </w:t>
      </w:r>
      <w:r w:rsidRPr="008021FC">
        <w:rPr>
          <w:b/>
          <w:color w:val="0000EE"/>
          <w:szCs w:val="24"/>
        </w:rPr>
        <w:fldChar w:fldCharType="begin"/>
      </w:r>
      <w:r w:rsidRPr="008021FC">
        <w:rPr>
          <w:b/>
          <w:color w:val="0000EE"/>
          <w:szCs w:val="24"/>
        </w:rPr>
        <w:instrText xml:space="preserve"> REF _Ref422907679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12</w:t>
      </w:r>
      <w:r w:rsidRPr="008021FC">
        <w:rPr>
          <w:b/>
          <w:color w:val="0000EE"/>
          <w:szCs w:val="24"/>
        </w:rPr>
        <w:fldChar w:fldCharType="end"/>
      </w:r>
      <w:r w:rsidRPr="00DC2009">
        <w:t>.</w:t>
      </w:r>
    </w:p>
    <w:p w14:paraId="0428E6E9" w14:textId="77777777" w:rsidR="00ED374E" w:rsidRPr="00434BA0" w:rsidRDefault="00ED374E" w:rsidP="00707B01">
      <w:pPr>
        <w:pStyle w:val="Caption"/>
        <w:rPr>
          <w:b/>
        </w:rPr>
      </w:pPr>
      <w:bookmarkStart w:id="149" w:name="_Ref422907680"/>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w:instrText>
      </w:r>
      <w:r w:rsidR="00CC675D">
        <w:instrText xml:space="preserve"> Table \* ARABIC \s 1 </w:instrText>
      </w:r>
      <w:r w:rsidR="00CC675D">
        <w:fldChar w:fldCharType="separate"/>
      </w:r>
      <w:r w:rsidR="00A906F4">
        <w:rPr>
          <w:noProof/>
        </w:rPr>
        <w:t>20</w:t>
      </w:r>
      <w:r w:rsidR="00CC675D">
        <w:rPr>
          <w:noProof/>
        </w:rPr>
        <w:fldChar w:fldCharType="end"/>
      </w:r>
      <w:bookmarkEnd w:id="149"/>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01272980" w14:textId="77777777" w:rsidTr="00ED374E">
        <w:trPr>
          <w:trHeight w:val="547"/>
        </w:trPr>
        <w:tc>
          <w:tcPr>
            <w:tcW w:w="2155" w:type="dxa"/>
            <w:shd w:val="clear" w:color="auto" w:fill="BFBFBF" w:themeFill="background1" w:themeFillShade="BF"/>
            <w:vAlign w:val="center"/>
          </w:tcPr>
          <w:p w14:paraId="302F198A"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19F39302"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305B7F55"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41309DEB" w14:textId="77777777" w:rsidR="00ED374E" w:rsidRPr="00500D2A" w:rsidRDefault="00ED374E" w:rsidP="00ED374E">
            <w:pPr>
              <w:rPr>
                <w:b/>
              </w:rPr>
            </w:pPr>
            <w:r w:rsidRPr="00500D2A">
              <w:rPr>
                <w:b/>
              </w:rPr>
              <w:t>Description</w:t>
            </w:r>
          </w:p>
        </w:tc>
      </w:tr>
      <w:tr w:rsidR="00ED374E" w:rsidRPr="00434BA0" w14:paraId="46157B2F" w14:textId="77777777" w:rsidTr="00ED374E">
        <w:trPr>
          <w:trHeight w:val="547"/>
        </w:trPr>
        <w:tc>
          <w:tcPr>
            <w:tcW w:w="2155" w:type="dxa"/>
            <w:vAlign w:val="center"/>
          </w:tcPr>
          <w:p w14:paraId="566FC0E8" w14:textId="77777777" w:rsidR="00ED374E" w:rsidRPr="00981526" w:rsidRDefault="00ED374E" w:rsidP="00ED374E">
            <w:r w:rsidRPr="00981526">
              <w:rPr>
                <w:b/>
              </w:rPr>
              <w:t>Report</w:t>
            </w:r>
          </w:p>
        </w:tc>
        <w:tc>
          <w:tcPr>
            <w:tcW w:w="2880" w:type="dxa"/>
            <w:vAlign w:val="center"/>
          </w:tcPr>
          <w:p w14:paraId="184860F9" w14:textId="77777777" w:rsidR="00ED374E" w:rsidRPr="00434BA0" w:rsidRDefault="00ED374E" w:rsidP="00ED374E">
            <w:pPr>
              <w:rPr>
                <w:rFonts w:ascii="Courier New" w:hAnsi="Courier New" w:cs="Courier New"/>
              </w:rPr>
            </w:pPr>
            <w:r>
              <w:rPr>
                <w:rFonts w:ascii="Courier New" w:hAnsi="Courier New" w:cs="Courier New"/>
              </w:rPr>
              <w:t>Report</w:t>
            </w:r>
            <w:r w:rsidRPr="00434BA0">
              <w:rPr>
                <w:rFonts w:ascii="Courier New" w:hAnsi="Courier New" w:cs="Courier New"/>
              </w:rPr>
              <w:t>BaseType</w:t>
            </w:r>
          </w:p>
        </w:tc>
        <w:tc>
          <w:tcPr>
            <w:tcW w:w="1463" w:type="dxa"/>
            <w:vAlign w:val="center"/>
          </w:tcPr>
          <w:p w14:paraId="2BBCE37C" w14:textId="77777777" w:rsidR="00ED374E" w:rsidRPr="00434BA0" w:rsidRDefault="00ED374E" w:rsidP="00ED374E">
            <w:pPr>
              <w:jc w:val="center"/>
              <w:rPr>
                <w:sz w:val="22"/>
              </w:rPr>
            </w:pPr>
            <w:r w:rsidRPr="00981526">
              <w:t>1</w:t>
            </w:r>
          </w:p>
        </w:tc>
        <w:tc>
          <w:tcPr>
            <w:tcW w:w="6750" w:type="dxa"/>
          </w:tcPr>
          <w:p w14:paraId="086FDA47"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Report</w:t>
            </w:r>
            <w:r w:rsidRPr="00981526">
              <w:rPr>
                <w:szCs w:val="22"/>
              </w:rPr>
              <w:t xml:space="preserve"> property characterizes a STIX Report. The </w:t>
            </w:r>
            <w:r w:rsidRPr="00981526">
              <w:rPr>
                <w:rFonts w:ascii="Courier New" w:hAnsi="Courier New" w:cs="Courier New"/>
                <w:szCs w:val="22"/>
              </w:rPr>
              <w:t>ReportBaseType</w:t>
            </w:r>
            <w:r w:rsidRPr="00981526">
              <w:rPr>
                <w:szCs w:val="22"/>
              </w:rPr>
              <w:t xml:space="preserve"> class is a minimal base class that is intended to be extended.  The default and strongly RECOMMENDED class to fully implement a Report is the </w:t>
            </w:r>
            <w:r w:rsidRPr="00981526">
              <w:rPr>
                <w:rFonts w:ascii="Courier New" w:hAnsi="Courier New" w:cs="Courier New"/>
                <w:szCs w:val="22"/>
              </w:rPr>
              <w:t>report:ReportType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1: Report</w:t>
              </w:r>
            </w:hyperlink>
            <w:r w:rsidRPr="00981526">
              <w:rPr>
                <w:szCs w:val="22"/>
              </w:rPr>
              <w:t xml:space="preserve">. 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Report defined elsewhere can be specified via the direct use of the </w:t>
            </w:r>
            <w:r w:rsidRPr="00981526">
              <w:rPr>
                <w:rFonts w:ascii="Courier New" w:hAnsi="Courier New" w:cs="Courier New"/>
                <w:szCs w:val="22"/>
              </w:rPr>
              <w:t>ReportBaseType</w:t>
            </w:r>
            <w:r w:rsidRPr="00981526">
              <w:rPr>
                <w:szCs w:val="22"/>
              </w:rPr>
              <w:t xml:space="preserve"> class.</w:t>
            </w:r>
          </w:p>
        </w:tc>
      </w:tr>
    </w:tbl>
    <w:p w14:paraId="4123860D" w14:textId="77777777" w:rsidR="00ED374E" w:rsidRPr="00DC2009" w:rsidRDefault="00ED374E" w:rsidP="00ED374E"/>
    <w:p w14:paraId="0ADA819C" w14:textId="77777777" w:rsidR="00ED374E" w:rsidRPr="00434BA0" w:rsidRDefault="00ED374E" w:rsidP="00E74C6F">
      <w:pPr>
        <w:pStyle w:val="Heading3"/>
      </w:pPr>
      <w:bookmarkStart w:id="150" w:name="_Toc425428441"/>
      <w:bookmarkStart w:id="151" w:name="_Toc429676606"/>
      <w:r w:rsidRPr="00434BA0">
        <w:lastRenderedPageBreak/>
        <w:t>RelatedThreatActorType Class</w:t>
      </w:r>
      <w:bookmarkEnd w:id="150"/>
      <w:bookmarkEnd w:id="151"/>
    </w:p>
    <w:p w14:paraId="7BAAEBD3" w14:textId="77777777" w:rsidR="00ED374E" w:rsidRPr="00434BA0" w:rsidRDefault="00ED374E" w:rsidP="00ED374E">
      <w:pPr>
        <w:spacing w:after="240"/>
      </w:pPr>
      <w:r w:rsidRPr="00434BA0">
        <w:t xml:space="preserve">The </w:t>
      </w:r>
      <w:r w:rsidRPr="00434BA0">
        <w:rPr>
          <w:rFonts w:ascii="Courier New" w:hAnsi="Courier New" w:cs="Courier New"/>
        </w:rPr>
        <w:t>RelatedThreatActorType</w:t>
      </w:r>
      <w:r w:rsidRPr="00434BA0">
        <w:t xml:space="preserve"> class characterizes a relationship to a Threat Actor.  It extends the </w:t>
      </w:r>
      <w:r w:rsidRPr="00434BA0">
        <w:rPr>
          <w:rFonts w:ascii="Courier New" w:hAnsi="Courier New" w:cs="Courier New"/>
        </w:rPr>
        <w:t>GenericRelationshipType</w:t>
      </w:r>
      <w:r w:rsidRPr="00434BA0">
        <w:t xml:space="preserve"> superclass by specifying a related Threat Actor. </w:t>
      </w:r>
    </w:p>
    <w:p w14:paraId="6725F9A8" w14:textId="77777777" w:rsidR="00ED374E" w:rsidRPr="00434BA0" w:rsidRDefault="00ED374E" w:rsidP="00ED374E">
      <w:pPr>
        <w:spacing w:after="240"/>
      </w:pPr>
      <w:r w:rsidRPr="00434BA0">
        <w:t>The</w:t>
      </w:r>
      <w:r w:rsidRPr="00434BA0">
        <w:rPr>
          <w:rFonts w:cs="Courier New"/>
        </w:rPr>
        <w:t xml:space="preserve"> UML diagram corresponding to the </w:t>
      </w:r>
      <w:r w:rsidRPr="00434BA0">
        <w:rPr>
          <w:rFonts w:ascii="Courier New" w:hAnsi="Courier New" w:cs="Courier New"/>
        </w:rPr>
        <w:t>RelatedThreatActorType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_Ref419295842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13</w:t>
      </w:r>
      <w:r w:rsidRPr="008021FC">
        <w:rPr>
          <w:b/>
          <w:color w:val="0000EE"/>
        </w:rPr>
        <w:fldChar w:fldCharType="end"/>
      </w:r>
      <w:r w:rsidRPr="00434BA0">
        <w:t>.</w:t>
      </w:r>
    </w:p>
    <w:p w14:paraId="36E7938C" w14:textId="77777777" w:rsidR="00ED374E" w:rsidRPr="00434BA0" w:rsidRDefault="00ED374E" w:rsidP="00ED374E">
      <w:pPr>
        <w:jc w:val="center"/>
      </w:pPr>
      <w:r>
        <w:rPr>
          <w:noProof/>
        </w:rPr>
        <w:drawing>
          <wp:inline distT="0" distB="0" distL="0" distR="0" wp14:anchorId="5A37A97B" wp14:editId="246DAC53">
            <wp:extent cx="6990476" cy="2714286"/>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IX_RelatedThreatActor_0_0.png"/>
                    <pic:cNvPicPr/>
                  </pic:nvPicPr>
                  <pic:blipFill>
                    <a:blip r:embed="rId46">
                      <a:extLst>
                        <a:ext uri="{28A0092B-C50C-407E-A947-70E740481C1C}">
                          <a14:useLocalDpi xmlns:a14="http://schemas.microsoft.com/office/drawing/2010/main" val="0"/>
                        </a:ext>
                      </a:extLst>
                    </a:blip>
                    <a:stretch>
                      <a:fillRect/>
                    </a:stretch>
                  </pic:blipFill>
                  <pic:spPr>
                    <a:xfrm>
                      <a:off x="0" y="0"/>
                      <a:ext cx="6990476" cy="2714286"/>
                    </a:xfrm>
                    <a:prstGeom prst="rect">
                      <a:avLst/>
                    </a:prstGeom>
                  </pic:spPr>
                </pic:pic>
              </a:graphicData>
            </a:graphic>
          </wp:inline>
        </w:drawing>
      </w:r>
    </w:p>
    <w:p w14:paraId="6D1442D0" w14:textId="77777777" w:rsidR="00ED374E" w:rsidRPr="00434BA0" w:rsidRDefault="00ED374E" w:rsidP="00707B01">
      <w:pPr>
        <w:pStyle w:val="Caption"/>
        <w:rPr>
          <w:b/>
        </w:rPr>
      </w:pPr>
      <w:bookmarkStart w:id="152" w:name="_Ref419295842"/>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13</w:t>
      </w:r>
      <w:r w:rsidR="00CC675D">
        <w:rPr>
          <w:noProof/>
        </w:rPr>
        <w:fldChar w:fldCharType="end"/>
      </w:r>
      <w:bookmarkEnd w:id="152"/>
      <w:r w:rsidRPr="00434BA0">
        <w:t xml:space="preserve">. UML diagram of the </w:t>
      </w:r>
      <w:r w:rsidRPr="00434BA0">
        <w:rPr>
          <w:rFonts w:ascii="Courier New" w:hAnsi="Courier New" w:cs="Courier New"/>
        </w:rPr>
        <w:t>RelatedThreatActorType</w:t>
      </w:r>
      <w:r w:rsidRPr="00434BA0">
        <w:t xml:space="preserve"> class</w:t>
      </w:r>
    </w:p>
    <w:p w14:paraId="3D54276A" w14:textId="77777777" w:rsidR="00ED374E" w:rsidRPr="00213F33" w:rsidRDefault="00ED374E" w:rsidP="00213F33">
      <w:pPr>
        <w:pStyle w:val="Caption"/>
        <w:spacing w:before="240" w:after="240"/>
        <w:jc w:val="left"/>
      </w:pPr>
      <w:r w:rsidRPr="00434BA0">
        <w:t xml:space="preserve">The property table given </w:t>
      </w:r>
      <w:r w:rsidRPr="00A214E1">
        <w:t xml:space="preserve">in </w:t>
      </w:r>
      <w:r w:rsidRPr="00213F33">
        <w:fldChar w:fldCharType="begin"/>
      </w:r>
      <w:r w:rsidRPr="00A214E1">
        <w:instrText xml:space="preserve"> REF _Ref419330552 \h  \* MERGEFORMAT </w:instrText>
      </w:r>
      <w:r w:rsidRPr="00213F33">
        <w:fldChar w:fldCharType="separate"/>
      </w:r>
      <w:r w:rsidR="00A906F4" w:rsidRPr="00A906F4">
        <w:rPr>
          <w:b/>
          <w:color w:val="0000EE"/>
          <w:szCs w:val="24"/>
        </w:rPr>
        <w:t>Table 3</w:t>
      </w:r>
      <w:r w:rsidR="00A906F4" w:rsidRPr="00A906F4">
        <w:rPr>
          <w:b/>
          <w:color w:val="0000EE"/>
          <w:szCs w:val="24"/>
        </w:rPr>
        <w:noBreakHyphen/>
        <w:t>21</w:t>
      </w:r>
      <w:r w:rsidRPr="00213F33">
        <w:fldChar w:fldCharType="end"/>
      </w:r>
      <w:r w:rsidRPr="00A214E1">
        <w:t xml:space="preserve"> corresponds</w:t>
      </w:r>
      <w:r w:rsidRPr="00434BA0">
        <w:t xml:space="preserve"> to the UML diagram </w:t>
      </w:r>
      <w:r w:rsidRPr="00757228">
        <w:t xml:space="preserve">shown in </w:t>
      </w:r>
      <w:r w:rsidRPr="008021FC">
        <w:rPr>
          <w:b/>
          <w:color w:val="0000EE"/>
          <w:szCs w:val="24"/>
        </w:rPr>
        <w:fldChar w:fldCharType="begin"/>
      </w:r>
      <w:r w:rsidRPr="008021FC">
        <w:rPr>
          <w:b/>
          <w:color w:val="0000EE"/>
          <w:szCs w:val="24"/>
        </w:rPr>
        <w:instrText xml:space="preserve"> REF _Ref419295842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13</w:t>
      </w:r>
      <w:r w:rsidRPr="008021FC">
        <w:rPr>
          <w:b/>
          <w:color w:val="0000EE"/>
          <w:szCs w:val="24"/>
        </w:rPr>
        <w:fldChar w:fldCharType="end"/>
      </w:r>
      <w:r w:rsidRPr="00757228">
        <w:t>.</w:t>
      </w:r>
    </w:p>
    <w:p w14:paraId="6078DF1A" w14:textId="77777777" w:rsidR="00ED374E" w:rsidRPr="00434BA0" w:rsidRDefault="00ED374E" w:rsidP="00707B01">
      <w:pPr>
        <w:pStyle w:val="Caption"/>
        <w:rPr>
          <w:b/>
        </w:rPr>
      </w:pPr>
      <w:bookmarkStart w:id="153" w:name="_Ref419330552"/>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21</w:t>
      </w:r>
      <w:r w:rsidR="00CC675D">
        <w:rPr>
          <w:noProof/>
        </w:rPr>
        <w:fldChar w:fldCharType="end"/>
      </w:r>
      <w:bookmarkEnd w:id="153"/>
      <w:r w:rsidRPr="00434BA0">
        <w:t xml:space="preserve">. Properties of the </w:t>
      </w:r>
      <w:r w:rsidRPr="00434BA0">
        <w:rPr>
          <w:rFonts w:ascii="Courier New" w:hAnsi="Courier New" w:cs="Courier New"/>
        </w:rPr>
        <w:t>RelatedThreatActorType</w:t>
      </w:r>
      <w:r w:rsidRPr="00434BA0">
        <w:t xml:space="preserve"> 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2880"/>
        <w:gridCol w:w="1463"/>
        <w:gridCol w:w="6750"/>
      </w:tblGrid>
      <w:tr w:rsidR="00ED374E" w:rsidRPr="00434BA0" w14:paraId="32BCBEB1" w14:textId="77777777" w:rsidTr="00ED374E">
        <w:trPr>
          <w:trHeight w:val="547"/>
        </w:trPr>
        <w:tc>
          <w:tcPr>
            <w:tcW w:w="2155" w:type="dxa"/>
            <w:shd w:val="clear" w:color="auto" w:fill="BFBFBF" w:themeFill="background1" w:themeFillShade="BF"/>
            <w:vAlign w:val="center"/>
          </w:tcPr>
          <w:p w14:paraId="1813E13C" w14:textId="77777777" w:rsidR="00ED374E" w:rsidRPr="00500D2A" w:rsidRDefault="00ED374E" w:rsidP="00ED374E">
            <w:pPr>
              <w:rPr>
                <w:b/>
              </w:rPr>
            </w:pPr>
            <w:r w:rsidRPr="00500D2A">
              <w:rPr>
                <w:b/>
              </w:rPr>
              <w:t>Name</w:t>
            </w:r>
          </w:p>
        </w:tc>
        <w:tc>
          <w:tcPr>
            <w:tcW w:w="2880" w:type="dxa"/>
            <w:shd w:val="clear" w:color="auto" w:fill="BFBFBF" w:themeFill="background1" w:themeFillShade="BF"/>
            <w:vAlign w:val="center"/>
          </w:tcPr>
          <w:p w14:paraId="4DB466C7" w14:textId="77777777" w:rsidR="00ED374E" w:rsidRPr="00500D2A" w:rsidRDefault="00ED374E" w:rsidP="00ED374E">
            <w:pPr>
              <w:rPr>
                <w:b/>
              </w:rPr>
            </w:pPr>
            <w:r w:rsidRPr="00500D2A">
              <w:rPr>
                <w:b/>
              </w:rPr>
              <w:t>Type</w:t>
            </w:r>
          </w:p>
        </w:tc>
        <w:tc>
          <w:tcPr>
            <w:tcW w:w="1463" w:type="dxa"/>
            <w:shd w:val="clear" w:color="auto" w:fill="BFBFBF" w:themeFill="background1" w:themeFillShade="BF"/>
            <w:vAlign w:val="center"/>
          </w:tcPr>
          <w:p w14:paraId="1CD7D209" w14:textId="77777777" w:rsidR="00ED374E" w:rsidRPr="00500D2A" w:rsidRDefault="00ED374E" w:rsidP="00ED374E">
            <w:pPr>
              <w:rPr>
                <w:b/>
              </w:rPr>
            </w:pPr>
            <w:r w:rsidRPr="00500D2A">
              <w:rPr>
                <w:b/>
              </w:rPr>
              <w:t>Multiplicity</w:t>
            </w:r>
          </w:p>
        </w:tc>
        <w:tc>
          <w:tcPr>
            <w:tcW w:w="6750" w:type="dxa"/>
            <w:shd w:val="clear" w:color="auto" w:fill="BFBFBF" w:themeFill="background1" w:themeFillShade="BF"/>
            <w:vAlign w:val="center"/>
          </w:tcPr>
          <w:p w14:paraId="1EA172C5" w14:textId="77777777" w:rsidR="00ED374E" w:rsidRPr="00500D2A" w:rsidRDefault="00ED374E" w:rsidP="00ED374E">
            <w:pPr>
              <w:rPr>
                <w:b/>
              </w:rPr>
            </w:pPr>
            <w:r w:rsidRPr="00500D2A">
              <w:rPr>
                <w:b/>
              </w:rPr>
              <w:t>Description</w:t>
            </w:r>
          </w:p>
        </w:tc>
      </w:tr>
      <w:tr w:rsidR="00ED374E" w:rsidRPr="00434BA0" w14:paraId="559B6AAA" w14:textId="77777777" w:rsidTr="00ED374E">
        <w:trPr>
          <w:trHeight w:val="547"/>
        </w:trPr>
        <w:tc>
          <w:tcPr>
            <w:tcW w:w="2155" w:type="dxa"/>
            <w:vAlign w:val="center"/>
          </w:tcPr>
          <w:p w14:paraId="0DEC5EF3" w14:textId="77777777" w:rsidR="00ED374E" w:rsidRPr="00981526" w:rsidRDefault="00ED374E" w:rsidP="00ED374E">
            <w:r w:rsidRPr="00981526">
              <w:rPr>
                <w:b/>
              </w:rPr>
              <w:t>Threat_Actor</w:t>
            </w:r>
          </w:p>
        </w:tc>
        <w:tc>
          <w:tcPr>
            <w:tcW w:w="2880" w:type="dxa"/>
            <w:vAlign w:val="center"/>
          </w:tcPr>
          <w:p w14:paraId="4003512A" w14:textId="77777777" w:rsidR="00ED374E" w:rsidRPr="00434BA0" w:rsidRDefault="00ED374E" w:rsidP="00ED374E">
            <w:pPr>
              <w:rPr>
                <w:rFonts w:ascii="Courier New" w:hAnsi="Courier New" w:cs="Courier New"/>
              </w:rPr>
            </w:pPr>
            <w:r w:rsidRPr="00434BA0">
              <w:rPr>
                <w:rFonts w:ascii="Courier New" w:hAnsi="Courier New" w:cs="Courier New"/>
              </w:rPr>
              <w:t>ThreatActorBaseType</w:t>
            </w:r>
          </w:p>
        </w:tc>
        <w:tc>
          <w:tcPr>
            <w:tcW w:w="1463" w:type="dxa"/>
            <w:vAlign w:val="center"/>
          </w:tcPr>
          <w:p w14:paraId="5A4D9DA2" w14:textId="77777777" w:rsidR="00ED374E" w:rsidRPr="00434BA0" w:rsidRDefault="00ED374E" w:rsidP="00ED374E">
            <w:pPr>
              <w:jc w:val="center"/>
              <w:rPr>
                <w:sz w:val="22"/>
              </w:rPr>
            </w:pPr>
            <w:r w:rsidRPr="00981526">
              <w:t>1</w:t>
            </w:r>
          </w:p>
        </w:tc>
        <w:tc>
          <w:tcPr>
            <w:tcW w:w="6750" w:type="dxa"/>
          </w:tcPr>
          <w:p w14:paraId="6EA546D6" w14:textId="77777777" w:rsidR="00ED374E" w:rsidRPr="00981526" w:rsidRDefault="00ED374E" w:rsidP="00F3583B">
            <w:pPr>
              <w:rPr>
                <w:szCs w:val="22"/>
              </w:rPr>
            </w:pPr>
            <w:r w:rsidRPr="00981526">
              <w:rPr>
                <w:szCs w:val="22"/>
              </w:rPr>
              <w:t xml:space="preserve">The </w:t>
            </w:r>
            <w:r w:rsidRPr="00981526">
              <w:rPr>
                <w:rFonts w:ascii="Courier New" w:hAnsi="Courier New" w:cs="Courier New"/>
                <w:szCs w:val="22"/>
              </w:rPr>
              <w:t>ThreatActor</w:t>
            </w:r>
            <w:r w:rsidRPr="00981526">
              <w:rPr>
                <w:szCs w:val="22"/>
              </w:rPr>
              <w:t xml:space="preserve"> property characterizes a cyber Threat Actor. The </w:t>
            </w:r>
            <w:r w:rsidRPr="00981526">
              <w:rPr>
                <w:rFonts w:ascii="Courier New" w:hAnsi="Courier New" w:cs="Courier New"/>
                <w:szCs w:val="22"/>
              </w:rPr>
              <w:t>ThreatActorBaseType</w:t>
            </w:r>
            <w:r w:rsidRPr="00981526">
              <w:rPr>
                <w:szCs w:val="22"/>
              </w:rPr>
              <w:t xml:space="preserve"> class is a minimal base class that is intended to be extended.  The default and strongly RECOMMENDED class to fully implement an ThreatActor is the </w:t>
            </w:r>
            <w:r w:rsidRPr="00981526">
              <w:rPr>
                <w:rFonts w:ascii="Courier New" w:hAnsi="Courier New" w:cs="Courier New"/>
                <w:szCs w:val="22"/>
              </w:rPr>
              <w:t>ta:ThreatActorType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7: Threat Actor</w:t>
              </w:r>
            </w:hyperlink>
            <w:r w:rsidRPr="00981526">
              <w:rPr>
                <w:szCs w:val="22"/>
              </w:rPr>
              <w:t xml:space="preserve">. Base classes are used to </w:t>
            </w:r>
            <w:r w:rsidRPr="00981526">
              <w:rPr>
                <w:szCs w:val="22"/>
              </w:rPr>
              <w:lastRenderedPageBreak/>
              <w:t xml:space="preserve">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Threat Actor defined elsewhere can be specified via the direct use of the </w:t>
            </w:r>
            <w:r w:rsidRPr="00981526">
              <w:rPr>
                <w:rFonts w:ascii="Courier New" w:hAnsi="Courier New" w:cs="Courier New"/>
                <w:szCs w:val="22"/>
              </w:rPr>
              <w:t>ThreatActorBaseType</w:t>
            </w:r>
            <w:r w:rsidRPr="00981526">
              <w:rPr>
                <w:szCs w:val="22"/>
              </w:rPr>
              <w:t xml:space="preserve"> class.</w:t>
            </w:r>
          </w:p>
        </w:tc>
      </w:tr>
    </w:tbl>
    <w:p w14:paraId="4657DD64" w14:textId="77777777" w:rsidR="00ED374E" w:rsidRPr="00434BA0" w:rsidRDefault="00ED374E" w:rsidP="00E74C6F">
      <w:pPr>
        <w:pStyle w:val="Heading3"/>
      </w:pPr>
      <w:bookmarkStart w:id="154" w:name="_Toc425428442"/>
      <w:bookmarkStart w:id="155" w:name="_Toc429676607"/>
      <w:r w:rsidRPr="00434BA0">
        <w:lastRenderedPageBreak/>
        <w:t>RelatedTTPType Class</w:t>
      </w:r>
      <w:bookmarkEnd w:id="154"/>
      <w:bookmarkEnd w:id="155"/>
    </w:p>
    <w:p w14:paraId="33D512CE" w14:textId="77777777" w:rsidR="00ED374E" w:rsidRPr="00434BA0" w:rsidRDefault="00ED374E" w:rsidP="00ED374E">
      <w:pPr>
        <w:spacing w:after="240"/>
      </w:pPr>
      <w:r w:rsidRPr="00434BA0">
        <w:t xml:space="preserve">The </w:t>
      </w:r>
      <w:r w:rsidRPr="00434BA0">
        <w:rPr>
          <w:rFonts w:ascii="Courier New" w:hAnsi="Courier New" w:cs="Courier New"/>
        </w:rPr>
        <w:t>RelatedTTPType</w:t>
      </w:r>
      <w:r w:rsidRPr="00434BA0">
        <w:t xml:space="preserve"> class characterizes a relationship to a TTP.  It extends the </w:t>
      </w:r>
      <w:r w:rsidRPr="00434BA0">
        <w:rPr>
          <w:rFonts w:ascii="Courier New" w:hAnsi="Courier New" w:cs="Courier New"/>
        </w:rPr>
        <w:t>GenericRelationshipType</w:t>
      </w:r>
      <w:r w:rsidRPr="00434BA0">
        <w:t xml:space="preserve"> superclass by specifying a related TTP. </w:t>
      </w:r>
    </w:p>
    <w:p w14:paraId="103F3BA3"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Related</w:t>
      </w:r>
      <w:r>
        <w:rPr>
          <w:rFonts w:ascii="Courier New" w:hAnsi="Courier New" w:cs="Courier New"/>
        </w:rPr>
        <w:t>TTP</w:t>
      </w:r>
      <w:r w:rsidRPr="00434BA0">
        <w:rPr>
          <w:rFonts w:ascii="Courier New" w:hAnsi="Courier New" w:cs="Courier New"/>
        </w:rPr>
        <w:t>Type</w:t>
      </w:r>
      <w:r w:rsidRPr="00434BA0">
        <w:rPr>
          <w:rFonts w:cs="Courier New"/>
        </w:rPr>
        <w:t xml:space="preserve"> class is shown </w:t>
      </w:r>
      <w:r w:rsidRPr="00434BA0">
        <w:rPr>
          <w:bCs/>
        </w:rPr>
        <w:t>in</w:t>
      </w:r>
      <w:r>
        <w:rPr>
          <w:bCs/>
        </w:rPr>
        <w:t xml:space="preserve"> </w:t>
      </w:r>
      <w:r w:rsidRPr="008021FC">
        <w:rPr>
          <w:b/>
          <w:color w:val="0000EE"/>
        </w:rPr>
        <w:fldChar w:fldCharType="begin"/>
      </w:r>
      <w:r w:rsidRPr="008021FC">
        <w:rPr>
          <w:b/>
          <w:color w:val="0000EE"/>
        </w:rPr>
        <w:instrText xml:space="preserve"> REF _Ref419295867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14</w:t>
      </w:r>
      <w:r w:rsidRPr="008021FC">
        <w:rPr>
          <w:b/>
          <w:color w:val="0000EE"/>
        </w:rPr>
        <w:fldChar w:fldCharType="end"/>
      </w:r>
      <w:r w:rsidRPr="00434BA0">
        <w:t>.</w:t>
      </w:r>
    </w:p>
    <w:p w14:paraId="64DF84AD" w14:textId="77777777" w:rsidR="00ED374E" w:rsidRPr="00434BA0" w:rsidRDefault="00ED374E" w:rsidP="00ED374E">
      <w:pPr>
        <w:jc w:val="center"/>
      </w:pPr>
      <w:r>
        <w:rPr>
          <w:noProof/>
        </w:rPr>
        <w:drawing>
          <wp:inline distT="0" distB="0" distL="0" distR="0" wp14:anchorId="1E78C16C" wp14:editId="19A11AD6">
            <wp:extent cx="6704762" cy="2742857"/>
            <wp:effectExtent l="0" t="0" r="127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IX_RelatedTTP_plain_0_0.png"/>
                    <pic:cNvPicPr/>
                  </pic:nvPicPr>
                  <pic:blipFill>
                    <a:blip r:embed="rId47">
                      <a:extLst>
                        <a:ext uri="{28A0092B-C50C-407E-A947-70E740481C1C}">
                          <a14:useLocalDpi xmlns:a14="http://schemas.microsoft.com/office/drawing/2010/main" val="0"/>
                        </a:ext>
                      </a:extLst>
                    </a:blip>
                    <a:stretch>
                      <a:fillRect/>
                    </a:stretch>
                  </pic:blipFill>
                  <pic:spPr>
                    <a:xfrm>
                      <a:off x="0" y="0"/>
                      <a:ext cx="6704762" cy="2742857"/>
                    </a:xfrm>
                    <a:prstGeom prst="rect">
                      <a:avLst/>
                    </a:prstGeom>
                  </pic:spPr>
                </pic:pic>
              </a:graphicData>
            </a:graphic>
          </wp:inline>
        </w:drawing>
      </w:r>
    </w:p>
    <w:p w14:paraId="6DF1BDFB" w14:textId="77777777" w:rsidR="00ED374E" w:rsidRPr="00434BA0" w:rsidRDefault="00ED374E" w:rsidP="00707B01">
      <w:pPr>
        <w:pStyle w:val="Caption"/>
      </w:pPr>
      <w:bookmarkStart w:id="156" w:name="_Ref419295867"/>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14</w:t>
      </w:r>
      <w:r w:rsidR="00CC675D">
        <w:rPr>
          <w:noProof/>
        </w:rPr>
        <w:fldChar w:fldCharType="end"/>
      </w:r>
      <w:bookmarkEnd w:id="156"/>
      <w:r w:rsidRPr="00434BA0">
        <w:t xml:space="preserve">. UML diagram of the </w:t>
      </w:r>
      <w:r w:rsidRPr="00434BA0">
        <w:rPr>
          <w:rFonts w:ascii="Courier New" w:hAnsi="Courier New" w:cs="Courier New"/>
        </w:rPr>
        <w:t>RelatedTTPType</w:t>
      </w:r>
      <w:r w:rsidRPr="00434BA0">
        <w:t xml:space="preserve"> class</w:t>
      </w:r>
    </w:p>
    <w:p w14:paraId="6E123DEB" w14:textId="77777777" w:rsidR="00ED374E" w:rsidRPr="00213F33" w:rsidRDefault="00ED374E" w:rsidP="00213F33">
      <w:pPr>
        <w:pStyle w:val="Caption"/>
        <w:spacing w:before="240" w:after="240"/>
        <w:jc w:val="left"/>
      </w:pPr>
      <w:r w:rsidRPr="00213F33">
        <w:t xml:space="preserve">The property table given in </w:t>
      </w:r>
      <w:r w:rsidRPr="008021FC">
        <w:rPr>
          <w:b/>
          <w:color w:val="0000EE"/>
          <w:szCs w:val="24"/>
        </w:rPr>
        <w:fldChar w:fldCharType="begin"/>
      </w:r>
      <w:r w:rsidRPr="008021FC">
        <w:rPr>
          <w:b/>
          <w:color w:val="0000EE"/>
          <w:szCs w:val="24"/>
        </w:rPr>
        <w:instrText xml:space="preserve"> REF _Ref419330572 \h  \* MERGEFORMAT </w:instrText>
      </w:r>
      <w:r w:rsidRPr="008021FC">
        <w:rPr>
          <w:b/>
          <w:color w:val="0000EE"/>
          <w:szCs w:val="24"/>
        </w:rPr>
      </w:r>
      <w:r w:rsidRPr="008021FC">
        <w:rPr>
          <w:b/>
          <w:color w:val="0000EE"/>
          <w:szCs w:val="24"/>
        </w:rPr>
        <w:fldChar w:fldCharType="separate"/>
      </w:r>
      <w:r w:rsidR="00A906F4" w:rsidRPr="00A906F4">
        <w:rPr>
          <w:b/>
          <w:color w:val="0000EE"/>
          <w:szCs w:val="24"/>
        </w:rPr>
        <w:t>Table 3</w:t>
      </w:r>
      <w:r w:rsidR="00A906F4" w:rsidRPr="00A906F4">
        <w:rPr>
          <w:b/>
          <w:color w:val="0000EE"/>
          <w:szCs w:val="24"/>
        </w:rPr>
        <w:noBreakHyphen/>
        <w:t>22</w:t>
      </w:r>
      <w:r w:rsidRPr="008021FC">
        <w:rPr>
          <w:b/>
          <w:color w:val="0000EE"/>
          <w:szCs w:val="24"/>
        </w:rPr>
        <w:fldChar w:fldCharType="end"/>
      </w:r>
      <w:r w:rsidRPr="00213F33">
        <w:t xml:space="preserve"> corresponds to the UML diagram shown in </w:t>
      </w:r>
      <w:r w:rsidRPr="008021FC">
        <w:rPr>
          <w:b/>
          <w:color w:val="0000EE"/>
          <w:szCs w:val="24"/>
        </w:rPr>
        <w:fldChar w:fldCharType="begin"/>
      </w:r>
      <w:r w:rsidRPr="008021FC">
        <w:rPr>
          <w:b/>
          <w:color w:val="0000EE"/>
          <w:szCs w:val="24"/>
        </w:rPr>
        <w:instrText xml:space="preserve"> REF _Ref419295867 \h  \* MERGEFORMAT </w:instrText>
      </w:r>
      <w:r w:rsidRPr="008021FC">
        <w:rPr>
          <w:b/>
          <w:color w:val="0000EE"/>
          <w:szCs w:val="24"/>
        </w:rPr>
      </w:r>
      <w:r w:rsidRPr="008021FC">
        <w:rPr>
          <w:b/>
          <w:color w:val="0000EE"/>
          <w:szCs w:val="24"/>
        </w:rPr>
        <w:fldChar w:fldCharType="separate"/>
      </w:r>
      <w:r w:rsidR="00A906F4" w:rsidRPr="00A906F4">
        <w:rPr>
          <w:b/>
          <w:color w:val="0000EE"/>
          <w:szCs w:val="24"/>
        </w:rPr>
        <w:t>Figure 3</w:t>
      </w:r>
      <w:r w:rsidR="00A906F4" w:rsidRPr="00A906F4">
        <w:rPr>
          <w:b/>
          <w:color w:val="0000EE"/>
          <w:szCs w:val="24"/>
        </w:rPr>
        <w:noBreakHyphen/>
        <w:t>14</w:t>
      </w:r>
      <w:r w:rsidRPr="008021FC">
        <w:rPr>
          <w:b/>
          <w:color w:val="0000EE"/>
          <w:szCs w:val="24"/>
        </w:rPr>
        <w:fldChar w:fldCharType="end"/>
      </w:r>
      <w:r w:rsidRPr="00213F33">
        <w:t>.</w:t>
      </w:r>
    </w:p>
    <w:p w14:paraId="4CDE4466" w14:textId="77777777" w:rsidR="00ED374E" w:rsidRPr="00434BA0" w:rsidRDefault="00ED374E" w:rsidP="00082644">
      <w:pPr>
        <w:pStyle w:val="Caption"/>
        <w:keepNext/>
        <w:keepLines/>
        <w:rPr>
          <w:b/>
        </w:rPr>
      </w:pPr>
      <w:bookmarkStart w:id="157" w:name="_Ref419330572"/>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22</w:t>
      </w:r>
      <w:r w:rsidR="00CC675D">
        <w:rPr>
          <w:noProof/>
        </w:rPr>
        <w:fldChar w:fldCharType="end"/>
      </w:r>
      <w:bookmarkEnd w:id="157"/>
      <w:r w:rsidRPr="00434BA0">
        <w:t xml:space="preserve">. Properties of the </w:t>
      </w:r>
      <w:r w:rsidRPr="00434BA0">
        <w:rPr>
          <w:rFonts w:ascii="Courier New" w:hAnsi="Courier New" w:cs="Courier New"/>
        </w:rPr>
        <w:t>RelatedTTPType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340"/>
        <w:gridCol w:w="1373"/>
        <w:gridCol w:w="7938"/>
      </w:tblGrid>
      <w:tr w:rsidR="00ED374E" w:rsidRPr="00434BA0" w14:paraId="7D7FE3A3" w14:textId="77777777" w:rsidTr="00ED374E">
        <w:trPr>
          <w:trHeight w:val="547"/>
        </w:trPr>
        <w:tc>
          <w:tcPr>
            <w:tcW w:w="1525" w:type="dxa"/>
            <w:shd w:val="clear" w:color="auto" w:fill="BFBFBF" w:themeFill="background1" w:themeFillShade="BF"/>
            <w:vAlign w:val="center"/>
          </w:tcPr>
          <w:p w14:paraId="05F2E9C8" w14:textId="77777777" w:rsidR="00ED374E" w:rsidRPr="00500D2A" w:rsidRDefault="00ED374E" w:rsidP="00082644">
            <w:pPr>
              <w:keepNext/>
              <w:keepLines/>
              <w:rPr>
                <w:b/>
              </w:rPr>
            </w:pPr>
            <w:r w:rsidRPr="00500D2A">
              <w:rPr>
                <w:b/>
              </w:rPr>
              <w:t>Name</w:t>
            </w:r>
          </w:p>
        </w:tc>
        <w:tc>
          <w:tcPr>
            <w:tcW w:w="2340" w:type="dxa"/>
            <w:shd w:val="clear" w:color="auto" w:fill="BFBFBF" w:themeFill="background1" w:themeFillShade="BF"/>
            <w:vAlign w:val="center"/>
          </w:tcPr>
          <w:p w14:paraId="52FF4046"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25519420" w14:textId="77777777" w:rsidR="00ED374E" w:rsidRPr="00500D2A" w:rsidRDefault="00ED374E" w:rsidP="00082644">
            <w:pPr>
              <w:keepNext/>
              <w:keepLines/>
              <w:rPr>
                <w:b/>
              </w:rPr>
            </w:pPr>
            <w:r w:rsidRPr="00500D2A">
              <w:rPr>
                <w:b/>
              </w:rPr>
              <w:t>Multiplicity</w:t>
            </w:r>
          </w:p>
        </w:tc>
        <w:tc>
          <w:tcPr>
            <w:tcW w:w="7938" w:type="dxa"/>
            <w:shd w:val="clear" w:color="auto" w:fill="BFBFBF" w:themeFill="background1" w:themeFillShade="BF"/>
            <w:vAlign w:val="center"/>
          </w:tcPr>
          <w:p w14:paraId="45AC492B" w14:textId="77777777" w:rsidR="00ED374E" w:rsidRPr="00500D2A" w:rsidRDefault="00ED374E" w:rsidP="00082644">
            <w:pPr>
              <w:keepNext/>
              <w:keepLines/>
              <w:rPr>
                <w:b/>
              </w:rPr>
            </w:pPr>
            <w:r w:rsidRPr="00500D2A">
              <w:rPr>
                <w:b/>
              </w:rPr>
              <w:t>Description</w:t>
            </w:r>
          </w:p>
        </w:tc>
      </w:tr>
      <w:tr w:rsidR="00ED374E" w:rsidRPr="00434BA0" w14:paraId="7CD622B3" w14:textId="77777777" w:rsidTr="00ED374E">
        <w:trPr>
          <w:trHeight w:val="547"/>
        </w:trPr>
        <w:tc>
          <w:tcPr>
            <w:tcW w:w="1525" w:type="dxa"/>
            <w:vAlign w:val="center"/>
          </w:tcPr>
          <w:p w14:paraId="2E4CEF6F" w14:textId="77777777" w:rsidR="00ED374E" w:rsidRPr="00981526" w:rsidRDefault="00ED374E" w:rsidP="00082644">
            <w:pPr>
              <w:keepNext/>
              <w:keepLines/>
            </w:pPr>
            <w:r w:rsidRPr="00981526">
              <w:rPr>
                <w:b/>
              </w:rPr>
              <w:t>TTP</w:t>
            </w:r>
          </w:p>
        </w:tc>
        <w:tc>
          <w:tcPr>
            <w:tcW w:w="2340" w:type="dxa"/>
            <w:vAlign w:val="center"/>
          </w:tcPr>
          <w:p w14:paraId="588A3B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TTPBaseType</w:t>
            </w:r>
          </w:p>
        </w:tc>
        <w:tc>
          <w:tcPr>
            <w:tcW w:w="1373" w:type="dxa"/>
            <w:vAlign w:val="center"/>
          </w:tcPr>
          <w:p w14:paraId="4A20718E" w14:textId="77777777" w:rsidR="00ED374E" w:rsidRPr="00434BA0" w:rsidRDefault="00ED374E" w:rsidP="00082644">
            <w:pPr>
              <w:keepNext/>
              <w:keepLines/>
              <w:jc w:val="center"/>
              <w:rPr>
                <w:sz w:val="22"/>
              </w:rPr>
            </w:pPr>
            <w:r w:rsidRPr="00981526">
              <w:t>1</w:t>
            </w:r>
          </w:p>
        </w:tc>
        <w:tc>
          <w:tcPr>
            <w:tcW w:w="7938" w:type="dxa"/>
            <w:vAlign w:val="center"/>
          </w:tcPr>
          <w:p w14:paraId="59B12B47" w14:textId="77777777" w:rsidR="00ED374E" w:rsidRPr="00981526" w:rsidRDefault="00ED374E" w:rsidP="00082644">
            <w:pPr>
              <w:keepNext/>
              <w:keepLines/>
              <w:rPr>
                <w:szCs w:val="22"/>
              </w:rPr>
            </w:pPr>
            <w:r w:rsidRPr="00981526">
              <w:rPr>
                <w:szCs w:val="22"/>
              </w:rPr>
              <w:t xml:space="preserve">The TTP property characterizes a cyber threat adversary Tactic, Technique or Procedure (TTP). The </w:t>
            </w:r>
            <w:r w:rsidRPr="00981526">
              <w:rPr>
                <w:rFonts w:ascii="Courier New" w:hAnsi="Courier New" w:cs="Courier New"/>
                <w:szCs w:val="22"/>
              </w:rPr>
              <w:t>TTPBaseType</w:t>
            </w:r>
            <w:r w:rsidRPr="00981526">
              <w:rPr>
                <w:szCs w:val="22"/>
              </w:rPr>
              <w:t xml:space="preserve"> class is a minimal base class that is intended to be extended.  The default and strongly RECOMMENDED class to fully implement a TTP is the </w:t>
            </w:r>
            <w:r w:rsidRPr="00981526">
              <w:rPr>
                <w:rFonts w:ascii="Courier New" w:hAnsi="Courier New" w:cs="Courier New"/>
                <w:szCs w:val="22"/>
              </w:rPr>
              <w:t>ttp:TTPType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 xml:space="preserve">STIX Version 1.2.1 Part </w:t>
              </w:r>
              <w:r w:rsidR="00F3583B">
                <w:rPr>
                  <w:rStyle w:val="Hyperlink"/>
                  <w:i/>
                </w:rPr>
                <w:t>5: TTP</w:t>
              </w:r>
            </w:hyperlink>
            <w:r w:rsidRPr="00981526">
              <w:rPr>
                <w:szCs w:val="22"/>
              </w:rPr>
              <w:t>.</w:t>
            </w:r>
            <w:r w:rsidRPr="00434BA0">
              <w:rPr>
                <w:rFonts w:ascii="Segoe UI" w:hAnsi="Segoe UI" w:cs="Segoe UI"/>
                <w:sz w:val="22"/>
                <w:szCs w:val="22"/>
              </w:rPr>
              <w:t xml:space="preserve"> </w:t>
            </w:r>
            <w:r w:rsidRPr="00981526">
              <w:rPr>
                <w:szCs w:val="22"/>
              </w:rPr>
              <w:t xml:space="preserve">Base classes are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 TTP defined elsewhere can be specified via the direct use of the </w:t>
            </w:r>
            <w:r w:rsidRPr="00981526">
              <w:rPr>
                <w:rFonts w:ascii="Courier New" w:hAnsi="Courier New" w:cs="Courier New"/>
                <w:szCs w:val="22"/>
              </w:rPr>
              <w:t>TTPBaseType</w:t>
            </w:r>
            <w:r w:rsidRPr="00981526">
              <w:rPr>
                <w:szCs w:val="22"/>
              </w:rPr>
              <w:t xml:space="preserve"> class.</w:t>
            </w:r>
          </w:p>
        </w:tc>
      </w:tr>
    </w:tbl>
    <w:p w14:paraId="3DFE1A0C" w14:textId="77777777" w:rsidR="00ED374E" w:rsidRPr="00434BA0" w:rsidRDefault="00ED374E" w:rsidP="00E74C6F">
      <w:pPr>
        <w:pStyle w:val="Heading2"/>
      </w:pPr>
      <w:bookmarkStart w:id="158" w:name="_Ref399154184"/>
      <w:bookmarkStart w:id="159" w:name="_Toc425428443"/>
      <w:bookmarkStart w:id="160" w:name="_Toc429676608"/>
      <w:r w:rsidRPr="00434BA0">
        <w:t>Content Aggregation Classes</w:t>
      </w:r>
      <w:bookmarkEnd w:id="158"/>
      <w:bookmarkEnd w:id="159"/>
      <w:bookmarkEnd w:id="160"/>
    </w:p>
    <w:p w14:paraId="583A2349" w14:textId="77777777" w:rsidR="00ED374E" w:rsidRPr="00434BA0" w:rsidRDefault="00ED374E" w:rsidP="00ED374E">
      <w:r w:rsidRPr="00434BA0">
        <w:t xml:space="preserve">A content aggregation class captures a collection of one (or zero, in some cases) or more STIX objects. Some content aggregation classes are very straightforward and simply capture a set of objects. However, others such as the </w:t>
      </w:r>
      <w:r w:rsidRPr="00434BA0">
        <w:rPr>
          <w:rFonts w:ascii="Courier New" w:hAnsi="Courier New" w:cs="Courier New"/>
        </w:rPr>
        <w:t>GenericRelationshipListType</w:t>
      </w:r>
      <w:r w:rsidRPr="00434BA0">
        <w:t xml:space="preserve"> ab</w:t>
      </w:r>
      <w:r>
        <w:t>s</w:t>
      </w:r>
      <w:r w:rsidRPr="00434BA0">
        <w:t xml:space="preserve">tract class are intended to be extended (see Section </w:t>
      </w:r>
      <w:r w:rsidRPr="008021FC">
        <w:rPr>
          <w:b/>
          <w:color w:val="0000EE"/>
        </w:rPr>
        <w:fldChar w:fldCharType="begin"/>
      </w:r>
      <w:r w:rsidRPr="008021FC">
        <w:rPr>
          <w:b/>
          <w:color w:val="0000EE"/>
        </w:rPr>
        <w:instrText xml:space="preserve"> REF _Ref417046902 \r \h  \* MERGEFORMAT </w:instrText>
      </w:r>
      <w:r w:rsidRPr="008021FC">
        <w:rPr>
          <w:b/>
          <w:color w:val="0000EE"/>
        </w:rPr>
      </w:r>
      <w:r w:rsidRPr="008021FC">
        <w:rPr>
          <w:b/>
          <w:color w:val="0000EE"/>
        </w:rPr>
        <w:fldChar w:fldCharType="separate"/>
      </w:r>
      <w:r w:rsidR="00A906F4">
        <w:rPr>
          <w:b/>
          <w:color w:val="0000EE"/>
        </w:rPr>
        <w:t>3.3.1</w:t>
      </w:r>
      <w:r w:rsidRPr="008021FC">
        <w:rPr>
          <w:b/>
          <w:color w:val="0000EE"/>
        </w:rPr>
        <w:fldChar w:fldCharType="end"/>
      </w:r>
      <w:r w:rsidRPr="00434BA0">
        <w:t>).</w:t>
      </w:r>
    </w:p>
    <w:p w14:paraId="49689B0F" w14:textId="77777777" w:rsidR="00ED374E" w:rsidRPr="00434BA0" w:rsidRDefault="00ED374E" w:rsidP="00E74C6F">
      <w:pPr>
        <w:pStyle w:val="Heading3"/>
      </w:pPr>
      <w:bookmarkStart w:id="161" w:name="_Ref417046902"/>
      <w:bookmarkStart w:id="162" w:name="_Toc425428444"/>
      <w:bookmarkStart w:id="163" w:name="_Toc429676609"/>
      <w:r w:rsidRPr="00434BA0">
        <w:t>GenericRelationshipListType</w:t>
      </w:r>
      <w:bookmarkEnd w:id="161"/>
      <w:bookmarkEnd w:id="162"/>
      <w:bookmarkEnd w:id="163"/>
    </w:p>
    <w:p w14:paraId="4D116BBC" w14:textId="77777777" w:rsidR="00ED374E" w:rsidRPr="00A91C3D" w:rsidRDefault="00ED374E" w:rsidP="00ED374E">
      <w:pPr>
        <w:spacing w:after="240"/>
        <w:rPr>
          <w:rFonts w:cs="Arial"/>
        </w:rPr>
      </w:pPr>
      <w:r w:rsidRPr="00A91C3D">
        <w:rPr>
          <w:rFonts w:cs="Arial"/>
        </w:rPr>
        <w:t xml:space="preserve">The </w:t>
      </w:r>
      <w:r w:rsidRPr="00434BA0">
        <w:rPr>
          <w:rFonts w:ascii="Courier New" w:hAnsi="Courier New" w:cs="Courier New"/>
        </w:rPr>
        <w:t>GenericRelationshipListType</w:t>
      </w:r>
      <w:r w:rsidRPr="00A91C3D">
        <w:rPr>
          <w:rFonts w:cs="Arial"/>
        </w:rPr>
        <w:t xml:space="preserve"> class specifies how the relationships between a subject STIX construct and a set of one or more other STIX constructs should be interpreted.  It is an abstract class, and it MUST be extended via a subclass to characterize the actual set of related constructs. </w:t>
      </w:r>
    </w:p>
    <w:p w14:paraId="305EEA9B" w14:textId="77777777" w:rsidR="00ED374E" w:rsidRPr="00434BA0" w:rsidRDefault="00ED374E" w:rsidP="00ED374E">
      <w:pPr>
        <w:spacing w:after="240"/>
      </w:pPr>
      <w:r w:rsidRPr="00434BA0">
        <w:t xml:space="preserve">Classes that extend the </w:t>
      </w:r>
      <w:r w:rsidRPr="00434BA0">
        <w:rPr>
          <w:rFonts w:ascii="Courier New" w:hAnsi="Courier New" w:cs="Courier New"/>
        </w:rPr>
        <w:t>GenericRelationshipListType</w:t>
      </w:r>
      <w:r w:rsidRPr="00434BA0">
        <w:t xml:space="preserve"> class are used to </w:t>
      </w:r>
      <w:r w:rsidRPr="00434BA0">
        <w:rPr>
          <w:i/>
        </w:rPr>
        <w:t>explicitly</w:t>
      </w:r>
      <w:r w:rsidRPr="00434BA0">
        <w:t xml:space="preserve"> represent the </w:t>
      </w:r>
      <w:r w:rsidR="008021FC">
        <w:t>one</w:t>
      </w:r>
      <w:r w:rsidRPr="00434BA0">
        <w:t xml:space="preserve">-to-many relationship between </w:t>
      </w:r>
      <w:r>
        <w:t>constructs</w:t>
      </w:r>
      <w:r w:rsidRPr="00434BA0">
        <w:t xml:space="preserve">. In this way, the model enables the ability to express a property of the set itself. Currently, the only property defined is the </w:t>
      </w:r>
      <w:r w:rsidRPr="00434BA0">
        <w:rPr>
          <w:i/>
        </w:rPr>
        <w:t>scope</w:t>
      </w:r>
      <w:r w:rsidRPr="00434BA0">
        <w:t xml:space="preserve"> of the relationship – whether the elements of the set are related individually or as a group. </w:t>
      </w:r>
    </w:p>
    <w:p w14:paraId="445B17F2" w14:textId="77777777" w:rsidR="00ED374E" w:rsidRPr="00434BA0" w:rsidRDefault="00ED374E" w:rsidP="00ED374E">
      <w:pPr>
        <w:spacing w:after="240"/>
      </w:pPr>
      <w:r w:rsidRPr="00434BA0">
        <w:t xml:space="preserve">Examples of STIX classes that extend the </w:t>
      </w:r>
      <w:r w:rsidRPr="00434BA0">
        <w:rPr>
          <w:rFonts w:ascii="Courier New" w:hAnsi="Courier New" w:cs="Courier New"/>
        </w:rPr>
        <w:t>GenericRelationshipListType</w:t>
      </w:r>
      <w:r w:rsidRPr="00A91C3D">
        <w:rPr>
          <w:rFonts w:cs="Arial"/>
        </w:rPr>
        <w:t xml:space="preserve"> class </w:t>
      </w:r>
      <w:r w:rsidRPr="00434BA0">
        <w:t xml:space="preserve">include the </w:t>
      </w:r>
      <w:r w:rsidRPr="00434BA0">
        <w:rPr>
          <w:rFonts w:ascii="Courier New" w:hAnsi="Courier New" w:cs="Courier New"/>
        </w:rPr>
        <w:t>AttributeType</w:t>
      </w:r>
      <w:r w:rsidRPr="00434BA0">
        <w:t xml:space="preserve"> class </w:t>
      </w:r>
      <w:r w:rsidRPr="00434BA0">
        <w:rPr>
          <w:rFonts w:ascii="Courier New" w:hAnsi="Courier New" w:cs="Courier New"/>
        </w:rPr>
        <w:t>d</w:t>
      </w:r>
      <w:r w:rsidRPr="00434BA0">
        <w:t xml:space="preserve">efined in the Campaign data model, the </w:t>
      </w:r>
      <w:r w:rsidRPr="00434BA0">
        <w:rPr>
          <w:rFonts w:ascii="Courier New" w:hAnsi="Courier New" w:cs="Courier New"/>
        </w:rPr>
        <w:t>Related</w:t>
      </w:r>
      <w:r>
        <w:rPr>
          <w:rFonts w:ascii="Courier New" w:hAnsi="Courier New" w:cs="Courier New"/>
        </w:rPr>
        <w:t>Indicators</w:t>
      </w:r>
      <w:r w:rsidRPr="00434BA0">
        <w:rPr>
          <w:rFonts w:ascii="Courier New" w:hAnsi="Courier New" w:cs="Courier New"/>
        </w:rPr>
        <w:t>Type</w:t>
      </w:r>
      <w:r w:rsidRPr="00434BA0">
        <w:t xml:space="preserve"> class in the </w:t>
      </w:r>
      <w:r>
        <w:t>Incident</w:t>
      </w:r>
      <w:r w:rsidRPr="00434BA0">
        <w:t xml:space="preserve"> data model, and the </w:t>
      </w:r>
      <w:r w:rsidRPr="00434BA0">
        <w:rPr>
          <w:rFonts w:ascii="Courier New" w:hAnsi="Courier New" w:cs="Courier New"/>
        </w:rPr>
        <w:t>ExploitTargetsType</w:t>
      </w:r>
      <w:r w:rsidRPr="00434BA0">
        <w:t xml:space="preserve"> class defined in the TTP data model (to name just a few). An explicit example is given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 xml:space="preserve">, which illustrates how the </w:t>
      </w:r>
      <w:r w:rsidRPr="00434BA0">
        <w:rPr>
          <w:rFonts w:ascii="Courier New" w:hAnsi="Courier New" w:cs="Courier New"/>
        </w:rPr>
        <w:t>GenericRelationshipListType</w:t>
      </w:r>
      <w:r w:rsidRPr="00434BA0">
        <w:t xml:space="preserve"> class can be extended by the </w:t>
      </w:r>
      <w:r w:rsidRPr="00434BA0">
        <w:rPr>
          <w:rFonts w:ascii="Courier New" w:hAnsi="Courier New" w:cs="Courier New"/>
        </w:rPr>
        <w:t>RelatedIndicatorsType</w:t>
      </w:r>
      <w:r w:rsidRPr="00434BA0">
        <w:t xml:space="preserve"> class to associate a set of Indicators to an Incident.</w:t>
      </w:r>
    </w:p>
    <w:p w14:paraId="75B27E5F" w14:textId="77777777" w:rsidR="00ED374E" w:rsidRPr="00434BA0" w:rsidRDefault="00ED374E" w:rsidP="00ED374E">
      <w:pPr>
        <w:spacing w:after="120"/>
        <w:jc w:val="center"/>
      </w:pPr>
      <w:r>
        <w:rPr>
          <w:noProof/>
        </w:rPr>
        <w:lastRenderedPageBreak/>
        <w:drawing>
          <wp:inline distT="0" distB="0" distL="0" distR="0" wp14:anchorId="548F4BF9" wp14:editId="18626D32">
            <wp:extent cx="8229600" cy="18611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enericRelnListTypeEx_1_0_0.png"/>
                    <pic:cNvPicPr/>
                  </pic:nvPicPr>
                  <pic:blipFill>
                    <a:blip r:embed="rId48">
                      <a:extLst>
                        <a:ext uri="{28A0092B-C50C-407E-A947-70E740481C1C}">
                          <a14:useLocalDpi xmlns:a14="http://schemas.microsoft.com/office/drawing/2010/main" val="0"/>
                        </a:ext>
                      </a:extLst>
                    </a:blip>
                    <a:stretch>
                      <a:fillRect/>
                    </a:stretch>
                  </pic:blipFill>
                  <pic:spPr>
                    <a:xfrm>
                      <a:off x="0" y="0"/>
                      <a:ext cx="8229600" cy="1861185"/>
                    </a:xfrm>
                    <a:prstGeom prst="rect">
                      <a:avLst/>
                    </a:prstGeom>
                  </pic:spPr>
                </pic:pic>
              </a:graphicData>
            </a:graphic>
          </wp:inline>
        </w:drawing>
      </w:r>
    </w:p>
    <w:p w14:paraId="5BA6EC16" w14:textId="77777777" w:rsidR="00ED374E" w:rsidRPr="00434BA0" w:rsidRDefault="00ED374E" w:rsidP="00707B01">
      <w:pPr>
        <w:pStyle w:val="Caption"/>
        <w:rPr>
          <w:b/>
        </w:rPr>
      </w:pPr>
      <w:bookmarkStart w:id="164" w:name="_Ref419295921"/>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15</w:t>
      </w:r>
      <w:r w:rsidR="00CC675D">
        <w:rPr>
          <w:noProof/>
        </w:rPr>
        <w:fldChar w:fldCharType="end"/>
      </w:r>
      <w:bookmarkEnd w:id="164"/>
      <w:r w:rsidRPr="00434BA0">
        <w:t xml:space="preserve">. Example extension of the </w:t>
      </w:r>
      <w:r w:rsidRPr="00434BA0">
        <w:rPr>
          <w:rFonts w:ascii="Courier New" w:hAnsi="Courier New" w:cs="Courier New"/>
        </w:rPr>
        <w:t>GenericRelationshipListType</w:t>
      </w:r>
      <w:r w:rsidRPr="00434BA0">
        <w:t xml:space="preserve"> class</w:t>
      </w:r>
    </w:p>
    <w:p w14:paraId="2DBBDF49" w14:textId="77777777" w:rsidR="00ED374E" w:rsidRPr="00434BA0" w:rsidRDefault="00ED374E" w:rsidP="00082644">
      <w:pPr>
        <w:spacing w:before="240" w:after="240"/>
      </w:pPr>
      <w:r w:rsidRPr="00A214E1">
        <w:rPr>
          <w:bCs/>
        </w:rPr>
        <w:t xml:space="preserve">The property table given in </w:t>
      </w:r>
      <w:r w:rsidRPr="008021FC">
        <w:rPr>
          <w:b/>
          <w:color w:val="0000EE"/>
        </w:rPr>
        <w:fldChar w:fldCharType="begin"/>
      </w:r>
      <w:r w:rsidRPr="008021FC">
        <w:rPr>
          <w:b/>
          <w:color w:val="0000EE"/>
        </w:rPr>
        <w:instrText xml:space="preserve"> REF _Ref419330683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Table 3</w:t>
      </w:r>
      <w:r w:rsidR="00A906F4" w:rsidRPr="00A906F4">
        <w:rPr>
          <w:b/>
          <w:color w:val="0000EE"/>
        </w:rPr>
        <w:noBreakHyphen/>
        <w:t>23</w:t>
      </w:r>
      <w:r w:rsidRPr="008021FC">
        <w:rPr>
          <w:b/>
          <w:color w:val="0000EE"/>
        </w:rPr>
        <w:fldChar w:fldCharType="end"/>
      </w:r>
      <w:r>
        <w:rPr>
          <w:bCs/>
        </w:rPr>
        <w:t xml:space="preserve"> </w:t>
      </w:r>
      <w:r w:rsidRPr="00A214E1">
        <w:rPr>
          <w:bCs/>
        </w:rPr>
        <w:t>corresponds to the UML diagram shown</w:t>
      </w:r>
      <w:r w:rsidRPr="00434BA0">
        <w:t xml:space="preserve"> in</w:t>
      </w:r>
      <w:r>
        <w:t xml:space="preserve"> </w:t>
      </w:r>
      <w:r w:rsidRPr="008021FC">
        <w:rPr>
          <w:b/>
          <w:color w:val="0000EE"/>
        </w:rPr>
        <w:fldChar w:fldCharType="begin"/>
      </w:r>
      <w:r w:rsidRPr="008021FC">
        <w:rPr>
          <w:b/>
          <w:color w:val="0000EE"/>
        </w:rPr>
        <w:instrText xml:space="preserve"> REF _Ref419295921 \h </w:instrText>
      </w:r>
      <w:r w:rsidR="008021FC">
        <w:rPr>
          <w:b/>
          <w:color w:val="0000EE"/>
        </w:rPr>
        <w:instrText xml:space="preserve"> \* MERGEFORMAT </w:instrText>
      </w:r>
      <w:r w:rsidRPr="008021FC">
        <w:rPr>
          <w:b/>
          <w:color w:val="0000EE"/>
        </w:rPr>
      </w:r>
      <w:r w:rsidRPr="008021FC">
        <w:rPr>
          <w:b/>
          <w:color w:val="0000EE"/>
        </w:rPr>
        <w:fldChar w:fldCharType="separate"/>
      </w:r>
      <w:r w:rsidR="00A906F4" w:rsidRPr="00A906F4">
        <w:rPr>
          <w:b/>
          <w:color w:val="0000EE"/>
        </w:rPr>
        <w:t>Figure 3</w:t>
      </w:r>
      <w:r w:rsidR="00A906F4" w:rsidRPr="00A906F4">
        <w:rPr>
          <w:b/>
          <w:color w:val="0000EE"/>
        </w:rPr>
        <w:noBreakHyphen/>
        <w:t>15</w:t>
      </w:r>
      <w:r w:rsidRPr="008021FC">
        <w:rPr>
          <w:b/>
          <w:color w:val="0000EE"/>
        </w:rPr>
        <w:fldChar w:fldCharType="end"/>
      </w:r>
      <w:r w:rsidRPr="00434BA0">
        <w:t>.</w:t>
      </w:r>
    </w:p>
    <w:p w14:paraId="1B71BE73" w14:textId="77777777" w:rsidR="00ED374E" w:rsidRPr="00434BA0" w:rsidRDefault="00ED374E" w:rsidP="00707B01">
      <w:pPr>
        <w:pStyle w:val="Caption"/>
        <w:rPr>
          <w:b/>
        </w:rPr>
      </w:pPr>
      <w:bookmarkStart w:id="165" w:name="_Ref419330683"/>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23</w:t>
      </w:r>
      <w:r w:rsidR="00CC675D">
        <w:rPr>
          <w:noProof/>
        </w:rPr>
        <w:fldChar w:fldCharType="end"/>
      </w:r>
      <w:bookmarkEnd w:id="165"/>
      <w:r w:rsidRPr="00434BA0">
        <w:t xml:space="preserve">. Properties of the </w:t>
      </w:r>
      <w:r w:rsidRPr="00434BA0">
        <w:rPr>
          <w:rFonts w:ascii="Courier New" w:hAnsi="Courier New" w:cs="Courier New"/>
        </w:rPr>
        <w:t>GenericRelationshipListType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2970"/>
        <w:gridCol w:w="1440"/>
        <w:gridCol w:w="7331"/>
      </w:tblGrid>
      <w:tr w:rsidR="00ED374E" w:rsidRPr="00434BA0" w14:paraId="5E1D7493" w14:textId="77777777" w:rsidTr="00ED374E">
        <w:trPr>
          <w:trHeight w:val="547"/>
        </w:trPr>
        <w:tc>
          <w:tcPr>
            <w:tcW w:w="1435" w:type="dxa"/>
            <w:shd w:val="clear" w:color="auto" w:fill="BFBFBF" w:themeFill="background1" w:themeFillShade="BF"/>
            <w:vAlign w:val="center"/>
          </w:tcPr>
          <w:p w14:paraId="75A40DD4" w14:textId="77777777" w:rsidR="00ED374E" w:rsidRPr="00500D2A" w:rsidRDefault="00ED374E" w:rsidP="00ED374E">
            <w:pPr>
              <w:rPr>
                <w:b/>
              </w:rPr>
            </w:pPr>
            <w:r w:rsidRPr="00500D2A">
              <w:rPr>
                <w:b/>
              </w:rPr>
              <w:t>Name</w:t>
            </w:r>
          </w:p>
        </w:tc>
        <w:tc>
          <w:tcPr>
            <w:tcW w:w="2970" w:type="dxa"/>
            <w:shd w:val="clear" w:color="auto" w:fill="BFBFBF" w:themeFill="background1" w:themeFillShade="BF"/>
            <w:vAlign w:val="center"/>
          </w:tcPr>
          <w:p w14:paraId="31B365DE"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4A57C632" w14:textId="77777777" w:rsidR="00ED374E" w:rsidRPr="00500D2A" w:rsidRDefault="00ED374E" w:rsidP="00ED374E">
            <w:pPr>
              <w:rPr>
                <w:b/>
              </w:rPr>
            </w:pPr>
            <w:r w:rsidRPr="00500D2A">
              <w:rPr>
                <w:b/>
              </w:rPr>
              <w:t>Multiplicity</w:t>
            </w:r>
          </w:p>
        </w:tc>
        <w:tc>
          <w:tcPr>
            <w:tcW w:w="7331" w:type="dxa"/>
            <w:shd w:val="clear" w:color="auto" w:fill="BFBFBF" w:themeFill="background1" w:themeFillShade="BF"/>
            <w:vAlign w:val="center"/>
          </w:tcPr>
          <w:p w14:paraId="245B501F" w14:textId="77777777" w:rsidR="00ED374E" w:rsidRPr="00500D2A" w:rsidRDefault="00ED374E" w:rsidP="00ED374E">
            <w:pPr>
              <w:rPr>
                <w:b/>
              </w:rPr>
            </w:pPr>
            <w:r w:rsidRPr="00500D2A">
              <w:rPr>
                <w:b/>
              </w:rPr>
              <w:t>Description</w:t>
            </w:r>
          </w:p>
        </w:tc>
      </w:tr>
      <w:tr w:rsidR="00ED374E" w:rsidRPr="00434BA0" w14:paraId="74140331" w14:textId="77777777" w:rsidTr="00ED374E">
        <w:trPr>
          <w:trHeight w:val="547"/>
        </w:trPr>
        <w:tc>
          <w:tcPr>
            <w:tcW w:w="1435" w:type="dxa"/>
            <w:vAlign w:val="center"/>
          </w:tcPr>
          <w:p w14:paraId="2B0E17E6" w14:textId="77777777" w:rsidR="00ED374E" w:rsidRPr="00981526" w:rsidRDefault="00ED374E" w:rsidP="00ED374E">
            <w:r w:rsidRPr="00981526">
              <w:rPr>
                <w:b/>
              </w:rPr>
              <w:t>scope</w:t>
            </w:r>
          </w:p>
        </w:tc>
        <w:tc>
          <w:tcPr>
            <w:tcW w:w="2970" w:type="dxa"/>
            <w:vAlign w:val="center"/>
          </w:tcPr>
          <w:p w14:paraId="56B7ACFE" w14:textId="77777777" w:rsidR="00ED374E" w:rsidRPr="00434BA0" w:rsidRDefault="00ED374E" w:rsidP="00ED374E">
            <w:pPr>
              <w:rPr>
                <w:rFonts w:ascii="Courier New" w:hAnsi="Courier New" w:cs="Courier New"/>
              </w:rPr>
            </w:pPr>
            <w:r w:rsidRPr="00434BA0">
              <w:rPr>
                <w:rFonts w:ascii="Courier New" w:hAnsi="Courier New" w:cs="Courier New"/>
              </w:rPr>
              <w:t>RelationshipScopeEnum</w:t>
            </w:r>
          </w:p>
        </w:tc>
        <w:tc>
          <w:tcPr>
            <w:tcW w:w="1440" w:type="dxa"/>
            <w:vAlign w:val="center"/>
          </w:tcPr>
          <w:p w14:paraId="5F746F54" w14:textId="77777777" w:rsidR="00ED374E" w:rsidRPr="00981526" w:rsidRDefault="00ED374E" w:rsidP="00ED374E">
            <w:pPr>
              <w:jc w:val="center"/>
            </w:pPr>
            <w:r w:rsidRPr="00981526">
              <w:t>0..1</w:t>
            </w:r>
          </w:p>
        </w:tc>
        <w:tc>
          <w:tcPr>
            <w:tcW w:w="7331" w:type="dxa"/>
          </w:tcPr>
          <w:p w14:paraId="10DFC84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scope</w:t>
            </w:r>
            <w:r w:rsidRPr="00A91C3D">
              <w:rPr>
                <w:rFonts w:cs="Arial"/>
                <w:szCs w:val="22"/>
              </w:rPr>
              <w:t xml:space="preserve"> property specifies how the set of relationships should be interpreted.  Potential values are specified by the </w:t>
            </w:r>
            <w:r w:rsidRPr="00981526">
              <w:rPr>
                <w:rFonts w:ascii="Courier New" w:hAnsi="Courier New" w:cs="Courier New"/>
                <w:szCs w:val="22"/>
              </w:rPr>
              <w:t>ScopeEnum</w:t>
            </w:r>
            <w:r w:rsidRPr="00A91C3D">
              <w:rPr>
                <w:rFonts w:cs="Arial"/>
                <w:szCs w:val="22"/>
              </w:rPr>
              <w:t xml:space="preserve"> enumeration.  If '</w:t>
            </w:r>
            <w:r w:rsidRPr="00A91C3D">
              <w:rPr>
                <w:rFonts w:cs="Arial"/>
                <w:i/>
                <w:iCs/>
                <w:szCs w:val="22"/>
              </w:rPr>
              <w:t>inclusive</w:t>
            </w:r>
            <w:r w:rsidRPr="00A91C3D">
              <w:rPr>
                <w:rFonts w:cs="Arial"/>
                <w:szCs w:val="22"/>
              </w:rPr>
              <w:t>' is specified, then a single conceptual relationship is being defined between the subject construct and the combined collection of related constructs.  If '</w:t>
            </w:r>
            <w:r w:rsidRPr="00A91C3D">
              <w:rPr>
                <w:rFonts w:cs="Arial"/>
                <w:i/>
                <w:iCs/>
                <w:szCs w:val="22"/>
              </w:rPr>
              <w:t>exclusive</w:t>
            </w:r>
            <w:r w:rsidRPr="00A91C3D">
              <w:rPr>
                <w:rFonts w:cs="Arial"/>
                <w:szCs w:val="22"/>
              </w:rPr>
              <w:t xml:space="preserve">' is specified (the default), then multiple relationships are being defined beween the subject construct and each individual related construct.  </w:t>
            </w:r>
          </w:p>
        </w:tc>
      </w:tr>
    </w:tbl>
    <w:p w14:paraId="3ECB6B1B" w14:textId="77777777" w:rsidR="00ED374E" w:rsidRPr="00434BA0" w:rsidRDefault="00ED374E" w:rsidP="00E74C6F">
      <w:pPr>
        <w:pStyle w:val="Heading3"/>
      </w:pPr>
      <w:bookmarkStart w:id="166" w:name="_Toc425428445"/>
      <w:bookmarkStart w:id="167" w:name="_Toc429676610"/>
      <w:r w:rsidRPr="00434BA0">
        <w:t>ConfidenceAssertionChainType Class</w:t>
      </w:r>
      <w:bookmarkEnd w:id="166"/>
      <w:bookmarkEnd w:id="167"/>
    </w:p>
    <w:p w14:paraId="1CD8D1D6" w14:textId="77777777" w:rsidR="00ED374E" w:rsidRPr="00434BA0" w:rsidRDefault="00ED374E" w:rsidP="00ED374E">
      <w:pPr>
        <w:spacing w:after="240"/>
      </w:pPr>
      <w:r w:rsidRPr="00434BA0">
        <w:t xml:space="preserve">The </w:t>
      </w:r>
      <w:r w:rsidRPr="00434BA0">
        <w:rPr>
          <w:rFonts w:ascii="Courier New" w:hAnsi="Courier New" w:cs="Courier New"/>
        </w:rPr>
        <w:t>ConfidenceAssertionChainType</w:t>
      </w:r>
      <w:r w:rsidRPr="00434BA0">
        <w:t xml:space="preserve"> class specifies a set of one or more related confidence levels in an assertion.</w:t>
      </w:r>
    </w:p>
    <w:p w14:paraId="44F6CF37"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ConfidenceAssertionChainType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_Ref419330594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24</w:t>
      </w:r>
      <w:r w:rsidRPr="0081306A">
        <w:rPr>
          <w:b/>
          <w:color w:val="0000EE"/>
        </w:rPr>
        <w:fldChar w:fldCharType="end"/>
      </w:r>
      <w:r w:rsidRPr="00434BA0">
        <w:t xml:space="preserve">. </w:t>
      </w:r>
    </w:p>
    <w:p w14:paraId="4B784DF7" w14:textId="77777777" w:rsidR="00ED374E" w:rsidRPr="00500D2A" w:rsidRDefault="00ED374E" w:rsidP="00082644">
      <w:pPr>
        <w:pStyle w:val="Caption"/>
        <w:keepNext/>
        <w:keepLines/>
        <w:rPr>
          <w:b/>
        </w:rPr>
      </w:pPr>
      <w:bookmarkStart w:id="168" w:name="_Ref419330594"/>
      <w:r w:rsidRPr="00500D2A">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500D2A">
        <w:noBreakHyphen/>
      </w:r>
      <w:r w:rsidR="00CC675D">
        <w:fldChar w:fldCharType="begin"/>
      </w:r>
      <w:r w:rsidR="00CC675D">
        <w:instrText xml:space="preserve"> SEQ Table \* ARABIC \s 1 </w:instrText>
      </w:r>
      <w:r w:rsidR="00CC675D">
        <w:fldChar w:fldCharType="separate"/>
      </w:r>
      <w:r w:rsidR="00A906F4">
        <w:rPr>
          <w:noProof/>
        </w:rPr>
        <w:t>24</w:t>
      </w:r>
      <w:r w:rsidR="00CC675D">
        <w:rPr>
          <w:noProof/>
        </w:rPr>
        <w:fldChar w:fldCharType="end"/>
      </w:r>
      <w:bookmarkEnd w:id="168"/>
      <w:r w:rsidRPr="00500D2A">
        <w:t xml:space="preserve">. Properties of the </w:t>
      </w:r>
      <w:r w:rsidRPr="00500D2A">
        <w:rPr>
          <w:rFonts w:ascii="Courier New" w:hAnsi="Courier New" w:cs="Courier New"/>
        </w:rPr>
        <w:t>ConfidenceAssertionChainType</w:t>
      </w:r>
      <w:r w:rsidRPr="00500D2A">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2610"/>
        <w:gridCol w:w="1373"/>
        <w:gridCol w:w="6948"/>
      </w:tblGrid>
      <w:tr w:rsidR="00ED374E" w:rsidRPr="00500D2A" w14:paraId="202E6B7E" w14:textId="77777777" w:rsidTr="00ED374E">
        <w:trPr>
          <w:trHeight w:val="547"/>
        </w:trPr>
        <w:tc>
          <w:tcPr>
            <w:tcW w:w="2245" w:type="dxa"/>
            <w:shd w:val="clear" w:color="auto" w:fill="BFBFBF" w:themeFill="background1" w:themeFillShade="BF"/>
            <w:vAlign w:val="center"/>
          </w:tcPr>
          <w:p w14:paraId="6153E687" w14:textId="77777777" w:rsidR="00ED374E" w:rsidRPr="00500D2A" w:rsidRDefault="00ED374E" w:rsidP="00082644">
            <w:pPr>
              <w:keepNext/>
              <w:keepLines/>
              <w:rPr>
                <w:b/>
              </w:rPr>
            </w:pPr>
            <w:r w:rsidRPr="00500D2A">
              <w:rPr>
                <w:b/>
              </w:rPr>
              <w:t>Name</w:t>
            </w:r>
          </w:p>
        </w:tc>
        <w:tc>
          <w:tcPr>
            <w:tcW w:w="2610" w:type="dxa"/>
            <w:shd w:val="clear" w:color="auto" w:fill="BFBFBF" w:themeFill="background1" w:themeFillShade="BF"/>
            <w:vAlign w:val="center"/>
          </w:tcPr>
          <w:p w14:paraId="6ABFB52A"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5795EA37"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2D4737A4" w14:textId="77777777" w:rsidR="00ED374E" w:rsidRPr="00500D2A" w:rsidRDefault="00ED374E" w:rsidP="00082644">
            <w:pPr>
              <w:keepNext/>
              <w:keepLines/>
              <w:rPr>
                <w:b/>
              </w:rPr>
            </w:pPr>
            <w:r w:rsidRPr="00500D2A">
              <w:rPr>
                <w:b/>
              </w:rPr>
              <w:t>Description</w:t>
            </w:r>
          </w:p>
        </w:tc>
      </w:tr>
      <w:tr w:rsidR="00ED374E" w:rsidRPr="00434BA0" w14:paraId="791BEB39" w14:textId="77777777" w:rsidTr="00ED374E">
        <w:trPr>
          <w:trHeight w:val="547"/>
        </w:trPr>
        <w:tc>
          <w:tcPr>
            <w:tcW w:w="2245" w:type="dxa"/>
            <w:vAlign w:val="center"/>
          </w:tcPr>
          <w:p w14:paraId="2FDE7D3E" w14:textId="77777777" w:rsidR="00ED374E" w:rsidRPr="00981526" w:rsidRDefault="00ED374E" w:rsidP="00082644">
            <w:pPr>
              <w:keepNext/>
              <w:keepLines/>
            </w:pPr>
            <w:r w:rsidRPr="00981526">
              <w:rPr>
                <w:b/>
              </w:rPr>
              <w:t>Confidence_Assertion</w:t>
            </w:r>
          </w:p>
        </w:tc>
        <w:tc>
          <w:tcPr>
            <w:tcW w:w="2610" w:type="dxa"/>
            <w:vAlign w:val="center"/>
          </w:tcPr>
          <w:p w14:paraId="05777D68" w14:textId="77777777" w:rsidR="00ED374E" w:rsidRPr="00434BA0" w:rsidRDefault="00ED374E" w:rsidP="00082644">
            <w:pPr>
              <w:keepNext/>
              <w:keepLines/>
              <w:rPr>
                <w:rFonts w:ascii="Courier New" w:hAnsi="Courier New" w:cs="Courier New"/>
              </w:rPr>
            </w:pPr>
            <w:r w:rsidRPr="00434BA0">
              <w:rPr>
                <w:rFonts w:ascii="Courier New" w:hAnsi="Courier New" w:cs="Courier New"/>
              </w:rPr>
              <w:t>ConfidenceType</w:t>
            </w:r>
          </w:p>
        </w:tc>
        <w:tc>
          <w:tcPr>
            <w:tcW w:w="1373" w:type="dxa"/>
            <w:vAlign w:val="center"/>
          </w:tcPr>
          <w:p w14:paraId="5412B601" w14:textId="77777777" w:rsidR="00ED374E" w:rsidRPr="00981526" w:rsidRDefault="00ED374E" w:rsidP="00082644">
            <w:pPr>
              <w:keepNext/>
              <w:keepLines/>
              <w:jc w:val="center"/>
            </w:pPr>
            <w:r w:rsidRPr="00981526">
              <w:t>1..*</w:t>
            </w:r>
          </w:p>
        </w:tc>
        <w:tc>
          <w:tcPr>
            <w:tcW w:w="6948" w:type="dxa"/>
          </w:tcPr>
          <w:p w14:paraId="6CDD192E" w14:textId="77777777" w:rsidR="00ED374E" w:rsidRPr="00A91C3D" w:rsidRDefault="00ED374E" w:rsidP="00082644">
            <w:pPr>
              <w:keepNext/>
              <w:keepLines/>
              <w:rPr>
                <w:rFonts w:cs="Arial"/>
                <w:szCs w:val="22"/>
              </w:rPr>
            </w:pPr>
            <w:r w:rsidRPr="00A91C3D">
              <w:rPr>
                <w:rFonts w:cs="Arial"/>
                <w:szCs w:val="22"/>
              </w:rPr>
              <w:t xml:space="preserve">The </w:t>
            </w:r>
            <w:r w:rsidRPr="00981526">
              <w:rPr>
                <w:rFonts w:ascii="Courier New" w:hAnsi="Courier New" w:cs="Courier New"/>
                <w:szCs w:val="22"/>
              </w:rPr>
              <w:t>Confidence_Assertion</w:t>
            </w:r>
            <w:r w:rsidRPr="00A91C3D">
              <w:rPr>
                <w:rFonts w:cs="Arial"/>
                <w:szCs w:val="22"/>
              </w:rPr>
              <w:t xml:space="preserve"> property characterizes confidence in an assertion.</w:t>
            </w:r>
          </w:p>
        </w:tc>
      </w:tr>
    </w:tbl>
    <w:p w14:paraId="3F1BF11A" w14:textId="77777777" w:rsidR="00ED374E" w:rsidRPr="00434BA0" w:rsidRDefault="00ED374E" w:rsidP="00E74C6F">
      <w:pPr>
        <w:pStyle w:val="Heading3"/>
      </w:pPr>
      <w:bookmarkStart w:id="169" w:name="_Toc425428446"/>
      <w:bookmarkStart w:id="170" w:name="_Toc429676611"/>
      <w:r w:rsidRPr="00434BA0">
        <w:t>ContributingSourcesType Class</w:t>
      </w:r>
      <w:bookmarkEnd w:id="169"/>
      <w:bookmarkEnd w:id="170"/>
    </w:p>
    <w:p w14:paraId="2DFD54FA" w14:textId="77777777" w:rsidR="00ED374E" w:rsidRPr="00434BA0" w:rsidRDefault="00ED374E" w:rsidP="00ED374E">
      <w:pPr>
        <w:spacing w:after="240"/>
      </w:pPr>
      <w:r w:rsidRPr="00434BA0">
        <w:t xml:space="preserve">The </w:t>
      </w:r>
      <w:r w:rsidRPr="00434BA0">
        <w:rPr>
          <w:rFonts w:ascii="Courier New" w:hAnsi="Courier New" w:cs="Courier New"/>
        </w:rPr>
        <w:t>ContributingSourcesType</w:t>
      </w:r>
      <w:r w:rsidRPr="00434BA0">
        <w:t xml:space="preserve"> class specifies a set of one or more information sources contributing to the data entry.</w:t>
      </w:r>
    </w:p>
    <w:p w14:paraId="6AB1CF30" w14:textId="77777777" w:rsidR="00ED374E" w:rsidRPr="00434BA0" w:rsidRDefault="00ED374E" w:rsidP="00ED374E">
      <w:pPr>
        <w:spacing w:after="240"/>
      </w:pPr>
      <w:r w:rsidRPr="00434BA0">
        <w:t>T</w:t>
      </w:r>
      <w:r w:rsidRPr="00434BA0">
        <w:rPr>
          <w:rFonts w:cs="Courier New"/>
        </w:rPr>
        <w:t xml:space="preserve">he UML diagram corresponding to the </w:t>
      </w:r>
      <w:r w:rsidRPr="00434BA0">
        <w:rPr>
          <w:rFonts w:ascii="Courier New" w:hAnsi="Courier New" w:cs="Courier New"/>
        </w:rPr>
        <w:t>ContributingSou</w:t>
      </w:r>
      <w:r>
        <w:rPr>
          <w:rFonts w:ascii="Courier New" w:hAnsi="Courier New" w:cs="Courier New"/>
        </w:rPr>
        <w:t>r</w:t>
      </w:r>
      <w:r w:rsidRPr="00434BA0">
        <w:rPr>
          <w:rFonts w:ascii="Courier New" w:hAnsi="Courier New" w:cs="Courier New"/>
        </w:rPr>
        <w:t>cesType</w:t>
      </w:r>
      <w:r w:rsidRPr="00434BA0">
        <w:rPr>
          <w:rFonts w:cs="Courier New"/>
        </w:rPr>
        <w:t xml:space="preserve"> class is shown </w:t>
      </w:r>
      <w:r w:rsidRPr="00434BA0">
        <w:rPr>
          <w:bCs/>
        </w:rPr>
        <w:t>in</w:t>
      </w:r>
      <w:r>
        <w:rPr>
          <w:bCs/>
        </w:rP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w:t>
      </w:r>
    </w:p>
    <w:p w14:paraId="42665282" w14:textId="77777777" w:rsidR="00ED374E" w:rsidRPr="00434BA0" w:rsidRDefault="00ED374E" w:rsidP="00ED374E">
      <w:pPr>
        <w:jc w:val="center"/>
      </w:pPr>
      <w:r w:rsidRPr="00434BA0">
        <w:rPr>
          <w:noProof/>
        </w:rPr>
        <w:drawing>
          <wp:inline distT="0" distB="0" distL="0" distR="0" wp14:anchorId="1303D38F" wp14:editId="14D7D7DD">
            <wp:extent cx="6885714" cy="17428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ributingSources_0_0.png"/>
                    <pic:cNvPicPr/>
                  </pic:nvPicPr>
                  <pic:blipFill>
                    <a:blip r:embed="rId49">
                      <a:extLst>
                        <a:ext uri="{28A0092B-C50C-407E-A947-70E740481C1C}">
                          <a14:useLocalDpi xmlns:a14="http://schemas.microsoft.com/office/drawing/2010/main" val="0"/>
                        </a:ext>
                      </a:extLst>
                    </a:blip>
                    <a:stretch>
                      <a:fillRect/>
                    </a:stretch>
                  </pic:blipFill>
                  <pic:spPr>
                    <a:xfrm>
                      <a:off x="0" y="0"/>
                      <a:ext cx="6885714" cy="1742857"/>
                    </a:xfrm>
                    <a:prstGeom prst="rect">
                      <a:avLst/>
                    </a:prstGeom>
                  </pic:spPr>
                </pic:pic>
              </a:graphicData>
            </a:graphic>
          </wp:inline>
        </w:drawing>
      </w:r>
    </w:p>
    <w:p w14:paraId="6A78188B" w14:textId="77777777" w:rsidR="00ED374E" w:rsidRPr="00434BA0" w:rsidRDefault="00ED374E" w:rsidP="00707B01">
      <w:pPr>
        <w:pStyle w:val="Caption"/>
        <w:rPr>
          <w:b/>
        </w:rPr>
      </w:pPr>
      <w:bookmarkStart w:id="171" w:name="_Ref419295947"/>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16</w:t>
      </w:r>
      <w:r w:rsidR="00CC675D">
        <w:rPr>
          <w:noProof/>
        </w:rPr>
        <w:fldChar w:fldCharType="end"/>
      </w:r>
      <w:bookmarkEnd w:id="171"/>
      <w:r w:rsidRPr="00434BA0">
        <w:t xml:space="preserve">. UML diagram of the </w:t>
      </w:r>
      <w:r w:rsidRPr="00434BA0">
        <w:rPr>
          <w:rFonts w:ascii="Courier New" w:hAnsi="Courier New" w:cs="Courier New"/>
        </w:rPr>
        <w:t>ContributingSourcesType</w:t>
      </w:r>
      <w:r w:rsidRPr="00434BA0">
        <w:t xml:space="preserve"> class</w:t>
      </w:r>
    </w:p>
    <w:p w14:paraId="1C528C1A" w14:textId="77777777" w:rsidR="00ED374E" w:rsidRPr="00434BA0" w:rsidRDefault="00ED374E" w:rsidP="00ED374E">
      <w:pPr>
        <w:spacing w:after="240"/>
      </w:pPr>
      <w:r w:rsidRPr="00434BA0">
        <w:t>As illustrated in</w:t>
      </w:r>
      <w:r>
        <w:t xml:space="preserve"> </w:t>
      </w:r>
      <w:r w:rsidRPr="0081306A">
        <w:rPr>
          <w:b/>
          <w:color w:val="0000EE"/>
        </w:rPr>
        <w:fldChar w:fldCharType="begin"/>
      </w:r>
      <w:r w:rsidRPr="0081306A">
        <w:rPr>
          <w:b/>
          <w:color w:val="0000EE"/>
        </w:rPr>
        <w:instrText xml:space="preserve"> REF _Ref419295947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the </w:t>
      </w:r>
      <w:r w:rsidRPr="00434BA0">
        <w:rPr>
          <w:rFonts w:ascii="Courier New" w:hAnsi="Courier New" w:cs="Courier New"/>
        </w:rPr>
        <w:t>ContributingSourcesType</w:t>
      </w:r>
      <w:r w:rsidRPr="00434BA0">
        <w:t xml:space="preserve"> class exhibits a recursive, tree-like relationship between contributing sources (it is not simply a </w:t>
      </w:r>
      <w:r w:rsidRPr="005D5F91">
        <w:t xml:space="preserve">flat relationship): a contributing source instance captures its own contributing sources, along with other content such as a description and the role of the information source. Also, the </w:t>
      </w:r>
      <w:r w:rsidRPr="005D5F91">
        <w:rPr>
          <w:rFonts w:ascii="Courier New" w:hAnsi="Courier New" w:cs="Courier New"/>
        </w:rPr>
        <w:t>Role</w:t>
      </w:r>
      <w:r w:rsidRPr="005D5F91">
        <w:t xml:space="preserve"> property of the </w:t>
      </w:r>
      <w:r w:rsidRPr="005D5F91">
        <w:rPr>
          <w:rFonts w:ascii="Courier New" w:hAnsi="Courier New" w:cs="Courier New"/>
        </w:rPr>
        <w:t>InformationSourceType</w:t>
      </w:r>
      <w:r w:rsidRPr="005D5F91">
        <w:t xml:space="preserve"> class has increased relevance when characterizing a contributing source by </w:t>
      </w:r>
      <w:r>
        <w:t>capturing the details</w:t>
      </w:r>
      <w:r w:rsidRPr="005D5F91">
        <w:t xml:space="preserve"> of how the source contributed</w:t>
      </w:r>
      <w:r>
        <w:t xml:space="preserve"> to its parent source</w:t>
      </w:r>
      <w:r w:rsidRPr="005D5F91">
        <w:t>.</w:t>
      </w:r>
    </w:p>
    <w:p w14:paraId="25D581BC" w14:textId="77777777" w:rsidR="00ED374E" w:rsidRPr="00434BA0" w:rsidRDefault="00ED374E" w:rsidP="00ED374E">
      <w:pPr>
        <w:spacing w:after="240"/>
      </w:pPr>
      <w:r w:rsidRPr="00A214E1">
        <w:rPr>
          <w:bCs/>
        </w:rPr>
        <w:t xml:space="preserve">The property table given in </w:t>
      </w:r>
      <w:r w:rsidRPr="0081306A">
        <w:rPr>
          <w:b/>
          <w:color w:val="0000EE"/>
        </w:rPr>
        <w:fldChar w:fldCharType="begin"/>
      </w:r>
      <w:r w:rsidRPr="0081306A">
        <w:rPr>
          <w:b/>
          <w:color w:val="0000EE"/>
        </w:rPr>
        <w:instrText xml:space="preserve"> REF _Ref419330739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25</w:t>
      </w:r>
      <w:r w:rsidRPr="0081306A">
        <w:rPr>
          <w:b/>
          <w:color w:val="0000EE"/>
        </w:rPr>
        <w:fldChar w:fldCharType="end"/>
      </w:r>
      <w:r w:rsidRPr="00A214E1">
        <w:rPr>
          <w:bCs/>
        </w:rPr>
        <w:t xml:space="preserve"> corresponds to the UML diagram shown </w:t>
      </w:r>
      <w:r w:rsidRPr="00A214E1">
        <w:t xml:space="preserve">in </w:t>
      </w:r>
      <w:r w:rsidRPr="0081306A">
        <w:rPr>
          <w:b/>
          <w:color w:val="0000EE"/>
        </w:rPr>
        <w:fldChar w:fldCharType="begin"/>
      </w:r>
      <w:r w:rsidRPr="0081306A">
        <w:rPr>
          <w:b/>
          <w:color w:val="0000EE"/>
        </w:rPr>
        <w:instrText xml:space="preserve"> REF _Ref419295947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16</w:t>
      </w:r>
      <w:r w:rsidRPr="0081306A">
        <w:rPr>
          <w:b/>
          <w:color w:val="0000EE"/>
        </w:rPr>
        <w:fldChar w:fldCharType="end"/>
      </w:r>
      <w:r w:rsidRPr="00434BA0">
        <w:t xml:space="preserve">. </w:t>
      </w:r>
    </w:p>
    <w:p w14:paraId="0ADEDD4C" w14:textId="77777777" w:rsidR="00ED374E" w:rsidRPr="00434BA0" w:rsidRDefault="00ED374E" w:rsidP="00082644">
      <w:pPr>
        <w:pStyle w:val="Caption"/>
        <w:keepNext/>
        <w:keepLines/>
        <w:rPr>
          <w:b/>
        </w:rPr>
      </w:pPr>
      <w:bookmarkStart w:id="172" w:name="_Ref419330739"/>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25</w:t>
      </w:r>
      <w:r w:rsidR="00CC675D">
        <w:rPr>
          <w:noProof/>
        </w:rPr>
        <w:fldChar w:fldCharType="end"/>
      </w:r>
      <w:bookmarkEnd w:id="172"/>
      <w:r w:rsidRPr="00434BA0">
        <w:t xml:space="preserve">. Properties of the </w:t>
      </w:r>
      <w:r w:rsidRPr="00434BA0">
        <w:rPr>
          <w:rFonts w:ascii="Courier New" w:hAnsi="Courier New" w:cs="Courier New"/>
        </w:rPr>
        <w:t>ContributingSourcesType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790"/>
        <w:gridCol w:w="1373"/>
        <w:gridCol w:w="6948"/>
      </w:tblGrid>
      <w:tr w:rsidR="00ED374E" w:rsidRPr="00434BA0" w14:paraId="52294D72" w14:textId="77777777" w:rsidTr="00ED374E">
        <w:trPr>
          <w:trHeight w:val="547"/>
        </w:trPr>
        <w:tc>
          <w:tcPr>
            <w:tcW w:w="2065" w:type="dxa"/>
            <w:shd w:val="clear" w:color="auto" w:fill="BFBFBF" w:themeFill="background1" w:themeFillShade="BF"/>
            <w:vAlign w:val="center"/>
          </w:tcPr>
          <w:p w14:paraId="22DC517A" w14:textId="77777777" w:rsidR="00ED374E" w:rsidRPr="00500D2A" w:rsidRDefault="00ED374E" w:rsidP="00082644">
            <w:pPr>
              <w:keepNext/>
              <w:keepLines/>
              <w:rPr>
                <w:b/>
              </w:rPr>
            </w:pPr>
            <w:r w:rsidRPr="00500D2A">
              <w:rPr>
                <w:b/>
              </w:rPr>
              <w:t>Name</w:t>
            </w:r>
          </w:p>
        </w:tc>
        <w:tc>
          <w:tcPr>
            <w:tcW w:w="2790" w:type="dxa"/>
            <w:shd w:val="clear" w:color="auto" w:fill="BFBFBF" w:themeFill="background1" w:themeFillShade="BF"/>
            <w:vAlign w:val="center"/>
          </w:tcPr>
          <w:p w14:paraId="792E76E1" w14:textId="77777777" w:rsidR="00ED374E" w:rsidRPr="00500D2A" w:rsidRDefault="00ED374E" w:rsidP="00082644">
            <w:pPr>
              <w:keepNext/>
              <w:keepLines/>
              <w:rPr>
                <w:b/>
              </w:rPr>
            </w:pPr>
            <w:r w:rsidRPr="00500D2A">
              <w:rPr>
                <w:b/>
              </w:rPr>
              <w:t>Type</w:t>
            </w:r>
          </w:p>
        </w:tc>
        <w:tc>
          <w:tcPr>
            <w:tcW w:w="1373" w:type="dxa"/>
            <w:shd w:val="clear" w:color="auto" w:fill="BFBFBF" w:themeFill="background1" w:themeFillShade="BF"/>
            <w:vAlign w:val="center"/>
          </w:tcPr>
          <w:p w14:paraId="06939379" w14:textId="77777777" w:rsidR="00ED374E" w:rsidRPr="00500D2A" w:rsidRDefault="00ED374E" w:rsidP="00082644">
            <w:pPr>
              <w:keepNext/>
              <w:keepLines/>
              <w:rPr>
                <w:b/>
              </w:rPr>
            </w:pPr>
            <w:r w:rsidRPr="00500D2A">
              <w:rPr>
                <w:b/>
              </w:rPr>
              <w:t>Multiplicity</w:t>
            </w:r>
          </w:p>
        </w:tc>
        <w:tc>
          <w:tcPr>
            <w:tcW w:w="6948" w:type="dxa"/>
            <w:shd w:val="clear" w:color="auto" w:fill="BFBFBF" w:themeFill="background1" w:themeFillShade="BF"/>
            <w:vAlign w:val="center"/>
          </w:tcPr>
          <w:p w14:paraId="668D34A3" w14:textId="77777777" w:rsidR="00ED374E" w:rsidRPr="00500D2A" w:rsidRDefault="00ED374E" w:rsidP="00082644">
            <w:pPr>
              <w:keepNext/>
              <w:keepLines/>
              <w:rPr>
                <w:b/>
              </w:rPr>
            </w:pPr>
            <w:r w:rsidRPr="00500D2A">
              <w:rPr>
                <w:b/>
              </w:rPr>
              <w:t>Description</w:t>
            </w:r>
          </w:p>
        </w:tc>
      </w:tr>
      <w:tr w:rsidR="00ED374E" w:rsidRPr="00434BA0" w14:paraId="49F50F06" w14:textId="77777777" w:rsidTr="00ED374E">
        <w:trPr>
          <w:trHeight w:val="547"/>
        </w:trPr>
        <w:tc>
          <w:tcPr>
            <w:tcW w:w="2065" w:type="dxa"/>
            <w:vAlign w:val="center"/>
          </w:tcPr>
          <w:p w14:paraId="158CEE66" w14:textId="77777777" w:rsidR="00ED374E" w:rsidRPr="00981526" w:rsidRDefault="00ED374E" w:rsidP="00082644">
            <w:pPr>
              <w:keepNext/>
              <w:keepLines/>
            </w:pPr>
            <w:r w:rsidRPr="00981526">
              <w:rPr>
                <w:b/>
              </w:rPr>
              <w:t>Source</w:t>
            </w:r>
          </w:p>
        </w:tc>
        <w:tc>
          <w:tcPr>
            <w:tcW w:w="2790" w:type="dxa"/>
            <w:vAlign w:val="center"/>
          </w:tcPr>
          <w:p w14:paraId="5AA28CAE" w14:textId="77777777" w:rsidR="00ED374E" w:rsidRPr="00434BA0" w:rsidRDefault="00ED374E" w:rsidP="00082644">
            <w:pPr>
              <w:keepNext/>
              <w:keepLines/>
              <w:rPr>
                <w:rFonts w:ascii="Courier New" w:hAnsi="Courier New" w:cs="Courier New"/>
              </w:rPr>
            </w:pPr>
            <w:r w:rsidRPr="00434BA0">
              <w:rPr>
                <w:rFonts w:ascii="Courier New" w:hAnsi="Courier New" w:cs="Courier New"/>
              </w:rPr>
              <w:t>InformationSourceType</w:t>
            </w:r>
          </w:p>
        </w:tc>
        <w:tc>
          <w:tcPr>
            <w:tcW w:w="1373" w:type="dxa"/>
            <w:vAlign w:val="center"/>
          </w:tcPr>
          <w:p w14:paraId="28FBCFF2" w14:textId="77777777" w:rsidR="00ED374E" w:rsidRPr="00981526" w:rsidRDefault="00ED374E" w:rsidP="00082644">
            <w:pPr>
              <w:keepNext/>
              <w:keepLines/>
              <w:jc w:val="center"/>
            </w:pPr>
            <w:r w:rsidRPr="00981526">
              <w:t>0..*</w:t>
            </w:r>
          </w:p>
        </w:tc>
        <w:tc>
          <w:tcPr>
            <w:tcW w:w="6948" w:type="dxa"/>
          </w:tcPr>
          <w:p w14:paraId="5F653D7F" w14:textId="77777777" w:rsidR="00ED374E" w:rsidRPr="00981526" w:rsidRDefault="00ED374E" w:rsidP="00082644">
            <w:pPr>
              <w:keepNext/>
              <w:keepLines/>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contributing source. Examples of details captured include identitifying characteristics, time-related attributes, and a list of the tools used to collect the information.</w:t>
            </w:r>
          </w:p>
        </w:tc>
      </w:tr>
    </w:tbl>
    <w:p w14:paraId="594E2382" w14:textId="77777777" w:rsidR="00ED374E" w:rsidRPr="00434BA0" w:rsidRDefault="00ED374E" w:rsidP="00E74C6F">
      <w:pPr>
        <w:pStyle w:val="Heading3"/>
      </w:pPr>
      <w:bookmarkStart w:id="173" w:name="_Toc425428447"/>
      <w:bookmarkStart w:id="174" w:name="_Toc429676612"/>
      <w:r w:rsidRPr="00434BA0">
        <w:t>ExploitTargetsType Class</w:t>
      </w:r>
      <w:bookmarkEnd w:id="173"/>
      <w:bookmarkEnd w:id="174"/>
      <w:r w:rsidRPr="00434BA0">
        <w:t xml:space="preserve"> </w:t>
      </w:r>
    </w:p>
    <w:p w14:paraId="25B51343" w14:textId="77777777" w:rsidR="00ED374E" w:rsidRPr="00434BA0" w:rsidRDefault="00ED374E" w:rsidP="00ED374E">
      <w:pPr>
        <w:spacing w:after="240"/>
      </w:pPr>
      <w:r w:rsidRPr="00434BA0">
        <w:t xml:space="preserve">The </w:t>
      </w:r>
      <w:r w:rsidRPr="00434BA0">
        <w:rPr>
          <w:rFonts w:ascii="Courier New" w:hAnsi="Courier New" w:cs="Courier New"/>
        </w:rPr>
        <w:t>ExploitTargetsType</w:t>
      </w:r>
      <w:r w:rsidRPr="00434BA0">
        <w:rPr>
          <w:rFonts w:cs="Courier New"/>
        </w:rPr>
        <w:t xml:space="preserve"> </w:t>
      </w:r>
      <w:r w:rsidRPr="00434BA0">
        <w:t>class specifies a set of zero or more Exploit Targets</w:t>
      </w:r>
      <w:r w:rsidR="00082644">
        <w:rPr>
          <w:rStyle w:val="EndnoteReference"/>
        </w:rPr>
        <w:endnoteReference w:id="4"/>
      </w:r>
      <w:r w:rsidRPr="00434BA0">
        <w:t xml:space="preserve">.  </w:t>
      </w:r>
    </w:p>
    <w:p w14:paraId="2EB0AD6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ExploitTargetsType</w:t>
      </w:r>
      <w:r w:rsidRPr="00434BA0">
        <w:rPr>
          <w:rFonts w:cs="Courier New"/>
        </w:rPr>
        <w:t xml:space="preserve"> </w:t>
      </w:r>
      <w:r>
        <w:t>class is given</w:t>
      </w:r>
      <w:r w:rsidRPr="00434BA0">
        <w:t xml:space="preserve"> in</w:t>
      </w:r>
      <w:r>
        <w:t xml:space="preserve"> </w:t>
      </w:r>
      <w:r>
        <w:fldChar w:fldCharType="begin"/>
      </w:r>
      <w:r>
        <w:instrText xml:space="preserve"> REF _Ref419330797 \h </w:instrText>
      </w:r>
      <w:r w:rsidR="0081306A">
        <w:instrText xml:space="preserve"> \* MERGEFORMAT </w:instrText>
      </w:r>
      <w:r>
        <w:fldChar w:fldCharType="separate"/>
      </w:r>
      <w:r w:rsidR="00A906F4" w:rsidRPr="00A906F4">
        <w:rPr>
          <w:b/>
          <w:color w:val="0000EE"/>
        </w:rPr>
        <w:t>Table 3</w:t>
      </w:r>
      <w:r w:rsidR="00A906F4" w:rsidRPr="00A906F4">
        <w:rPr>
          <w:b/>
          <w:color w:val="0000EE"/>
        </w:rPr>
        <w:noBreakHyphen/>
        <w:t>26</w:t>
      </w:r>
      <w:r>
        <w:fldChar w:fldCharType="end"/>
      </w:r>
      <w:r>
        <w:t>.</w:t>
      </w:r>
    </w:p>
    <w:p w14:paraId="4AFA48BA" w14:textId="77777777" w:rsidR="00ED374E" w:rsidRPr="00434BA0" w:rsidRDefault="00ED374E" w:rsidP="00707B01">
      <w:pPr>
        <w:pStyle w:val="Caption"/>
        <w:rPr>
          <w:b/>
        </w:rPr>
      </w:pPr>
      <w:bookmarkStart w:id="175" w:name="_Ref419330797"/>
      <w:bookmarkStart w:id="176" w:name="_Ref399435641"/>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26</w:t>
      </w:r>
      <w:r w:rsidR="00CC675D">
        <w:rPr>
          <w:noProof/>
        </w:rPr>
        <w:fldChar w:fldCharType="end"/>
      </w:r>
      <w:bookmarkEnd w:id="175"/>
      <w:r w:rsidRPr="00434BA0">
        <w:t xml:space="preserve">. Properties of the </w:t>
      </w:r>
      <w:r w:rsidRPr="00434BA0">
        <w:rPr>
          <w:rFonts w:ascii="Courier New" w:hAnsi="Courier New" w:cs="Courier New"/>
        </w:rPr>
        <w:t>ExploitTargetsType</w:t>
      </w:r>
      <w:r w:rsidRPr="00434BA0">
        <w:t xml:space="preserve"> class</w:t>
      </w:r>
      <w:bookmarkEnd w:id="176"/>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2790"/>
        <w:gridCol w:w="1373"/>
        <w:gridCol w:w="7308"/>
      </w:tblGrid>
      <w:tr w:rsidR="00ED374E" w:rsidRPr="00434BA0" w14:paraId="262AAC50" w14:textId="77777777" w:rsidTr="00ED374E">
        <w:trPr>
          <w:trHeight w:val="547"/>
        </w:trPr>
        <w:tc>
          <w:tcPr>
            <w:tcW w:w="1705" w:type="dxa"/>
            <w:shd w:val="clear" w:color="auto" w:fill="BFBFBF" w:themeFill="background1" w:themeFillShade="BF"/>
            <w:vAlign w:val="center"/>
          </w:tcPr>
          <w:p w14:paraId="7EC4D365" w14:textId="77777777" w:rsidR="00ED374E" w:rsidRPr="00500D2A" w:rsidRDefault="00ED374E" w:rsidP="00ED374E">
            <w:pPr>
              <w:rPr>
                <w:b/>
              </w:rPr>
            </w:pPr>
            <w:r w:rsidRPr="00500D2A">
              <w:rPr>
                <w:b/>
              </w:rPr>
              <w:t>Name</w:t>
            </w:r>
          </w:p>
        </w:tc>
        <w:tc>
          <w:tcPr>
            <w:tcW w:w="2790" w:type="dxa"/>
            <w:shd w:val="clear" w:color="auto" w:fill="BFBFBF" w:themeFill="background1" w:themeFillShade="BF"/>
            <w:vAlign w:val="center"/>
          </w:tcPr>
          <w:p w14:paraId="5FEEC300"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5BBB3D6" w14:textId="77777777" w:rsidR="00ED374E" w:rsidRPr="00500D2A" w:rsidRDefault="00ED374E" w:rsidP="00ED374E">
            <w:pPr>
              <w:rPr>
                <w:b/>
              </w:rPr>
            </w:pPr>
            <w:r w:rsidRPr="00500D2A">
              <w:rPr>
                <w:b/>
              </w:rPr>
              <w:t>Multiplicity</w:t>
            </w:r>
          </w:p>
        </w:tc>
        <w:tc>
          <w:tcPr>
            <w:tcW w:w="7308" w:type="dxa"/>
            <w:shd w:val="clear" w:color="auto" w:fill="BFBFBF" w:themeFill="background1" w:themeFillShade="BF"/>
            <w:vAlign w:val="center"/>
          </w:tcPr>
          <w:p w14:paraId="6CEEF49A" w14:textId="77777777" w:rsidR="00ED374E" w:rsidRPr="00500D2A" w:rsidRDefault="00ED374E" w:rsidP="00ED374E">
            <w:pPr>
              <w:rPr>
                <w:b/>
              </w:rPr>
            </w:pPr>
            <w:r w:rsidRPr="00500D2A">
              <w:rPr>
                <w:b/>
              </w:rPr>
              <w:t>Description</w:t>
            </w:r>
          </w:p>
        </w:tc>
      </w:tr>
      <w:tr w:rsidR="00ED374E" w:rsidRPr="00434BA0" w14:paraId="397BE456" w14:textId="77777777" w:rsidTr="00ED374E">
        <w:trPr>
          <w:trHeight w:val="547"/>
        </w:trPr>
        <w:tc>
          <w:tcPr>
            <w:tcW w:w="1705" w:type="dxa"/>
            <w:vAlign w:val="center"/>
          </w:tcPr>
          <w:p w14:paraId="4E212FFC" w14:textId="77777777" w:rsidR="00ED374E" w:rsidRPr="00981526" w:rsidRDefault="00ED374E" w:rsidP="00ED374E">
            <w:r w:rsidRPr="00981526">
              <w:rPr>
                <w:b/>
              </w:rPr>
              <w:t>Exploit_Target</w:t>
            </w:r>
          </w:p>
        </w:tc>
        <w:tc>
          <w:tcPr>
            <w:tcW w:w="2790" w:type="dxa"/>
            <w:vAlign w:val="center"/>
          </w:tcPr>
          <w:p w14:paraId="6A3AB5DA" w14:textId="77777777" w:rsidR="00ED374E" w:rsidRPr="00434BA0" w:rsidRDefault="00ED374E" w:rsidP="00ED374E">
            <w:pPr>
              <w:rPr>
                <w:rFonts w:ascii="Courier New" w:hAnsi="Courier New" w:cs="Courier New"/>
              </w:rPr>
            </w:pPr>
            <w:r w:rsidRPr="00434BA0">
              <w:rPr>
                <w:rFonts w:ascii="Courier New" w:hAnsi="Courier New" w:cs="Courier New"/>
              </w:rPr>
              <w:t>ExploitTargetBaseType</w:t>
            </w:r>
          </w:p>
        </w:tc>
        <w:tc>
          <w:tcPr>
            <w:tcW w:w="1373" w:type="dxa"/>
            <w:vAlign w:val="center"/>
          </w:tcPr>
          <w:p w14:paraId="695F6E32" w14:textId="77777777" w:rsidR="00ED374E" w:rsidRPr="00434BA0" w:rsidRDefault="00ED374E" w:rsidP="00ED374E">
            <w:pPr>
              <w:jc w:val="center"/>
              <w:rPr>
                <w:sz w:val="22"/>
              </w:rPr>
            </w:pPr>
            <w:r w:rsidRPr="00981526">
              <w:t>0..*</w:t>
            </w:r>
          </w:p>
        </w:tc>
        <w:tc>
          <w:tcPr>
            <w:tcW w:w="7308" w:type="dxa"/>
          </w:tcPr>
          <w:p w14:paraId="0D1353A0" w14:textId="77777777" w:rsidR="00ED374E" w:rsidRPr="00A91C3D" w:rsidRDefault="00ED374E" w:rsidP="00F3583B">
            <w:pPr>
              <w:rPr>
                <w:rFonts w:cs="Arial"/>
              </w:rPr>
            </w:pPr>
            <w:r w:rsidRPr="00981526">
              <w:rPr>
                <w:szCs w:val="22"/>
              </w:rPr>
              <w:t xml:space="preserve">The </w:t>
            </w:r>
            <w:r w:rsidRPr="00981526">
              <w:rPr>
                <w:rFonts w:ascii="Courier New" w:hAnsi="Courier New" w:cs="Courier New"/>
                <w:szCs w:val="22"/>
              </w:rPr>
              <w:t>Exploit_Target</w:t>
            </w:r>
            <w:r w:rsidRPr="00981526">
              <w:rPr>
                <w:szCs w:val="22"/>
              </w:rPr>
              <w:t xml:space="preserve"> property characterizes </w:t>
            </w:r>
            <w:r w:rsidRPr="00A91C3D">
              <w:rPr>
                <w:rFonts w:cs="Arial"/>
                <w:color w:val="000000"/>
                <w:szCs w:val="22"/>
              </w:rPr>
              <w:t>an Exploit Target to be considered with respect to one or more cyber threats</w:t>
            </w:r>
            <w:r w:rsidRPr="00981526">
              <w:rPr>
                <w:szCs w:val="22"/>
              </w:rPr>
              <w:t xml:space="preserve">. The </w:t>
            </w:r>
            <w:r w:rsidRPr="00981526">
              <w:rPr>
                <w:rFonts w:ascii="Courier New" w:hAnsi="Courier New" w:cs="Courier New"/>
                <w:szCs w:val="22"/>
              </w:rPr>
              <w:t>ExploitTargetBaseType</w:t>
            </w:r>
            <w:r w:rsidRPr="00981526">
              <w:rPr>
                <w:szCs w:val="22"/>
              </w:rPr>
              <w:t xml:space="preserve"> class is a minimal base class that is intended to be extended.  The default and strongly RECOMMENDED class to fully implement an Exploit Target is the </w:t>
            </w:r>
            <w:r w:rsidRPr="00981526">
              <w:rPr>
                <w:rFonts w:ascii="Courier New" w:hAnsi="Courier New" w:cs="Courier New"/>
                <w:szCs w:val="22"/>
              </w:rPr>
              <w:t>et:ExploitTargetType</w:t>
            </w:r>
            <w:r w:rsidRPr="00981526">
              <w:rPr>
                <w:szCs w:val="22"/>
              </w:rPr>
              <w:t xml:space="preserve"> class defined in</w:t>
            </w:r>
            <w:r w:rsidR="00F3583B" w:rsidRPr="00981526">
              <w:rPr>
                <w:szCs w:val="22"/>
              </w:rPr>
              <w:t xml:space="preserve"> </w:t>
            </w:r>
            <w:hyperlink w:anchor="AdditionalArtifacts" w:history="1">
              <w:r w:rsidR="00F3583B" w:rsidRPr="00A8141F">
                <w:rPr>
                  <w:rStyle w:val="Hyperlink"/>
                  <w:i/>
                </w:rPr>
                <w:t>STIX Version 1.2.1 Part 1</w:t>
              </w:r>
              <w:r w:rsidR="00F3583B">
                <w:rPr>
                  <w:rStyle w:val="Hyperlink"/>
                  <w:i/>
                </w:rPr>
                <w:t>0: Exploit Target</w:t>
              </w:r>
            </w:hyperlink>
            <w:r w:rsidRPr="00981526">
              <w:rPr>
                <w:szCs w:val="22"/>
              </w:rPr>
              <w:t>.</w:t>
            </w:r>
            <w:r w:rsidRPr="00981526">
              <w:rPr>
                <w:rFonts w:cs="Segoe UI"/>
                <w:szCs w:val="22"/>
              </w:rPr>
              <w:t> Like the b</w:t>
            </w:r>
            <w:r w:rsidRPr="00981526">
              <w:rPr>
                <w:szCs w:val="22"/>
              </w:rPr>
              <w:t xml:space="preserve">ase classes defined in STIX Core data model, this class is used to minimize interdependence between STIX components, not to enable or encourage conflicting syntactic variation. Through the use of the </w:t>
            </w:r>
            <w:r w:rsidRPr="00981526">
              <w:rPr>
                <w:rFonts w:ascii="Courier New" w:hAnsi="Courier New" w:cs="Courier New"/>
                <w:szCs w:val="22"/>
              </w:rPr>
              <w:t>idref</w:t>
            </w:r>
            <w:r w:rsidRPr="00981526">
              <w:rPr>
                <w:szCs w:val="22"/>
              </w:rPr>
              <w:t xml:space="preserve"> property, a reference to an Exploit Target defined elsewhere can be specified via the direct use of the </w:t>
            </w:r>
            <w:r w:rsidRPr="00981526">
              <w:rPr>
                <w:rFonts w:ascii="Courier New" w:hAnsi="Courier New" w:cs="Courier New"/>
                <w:szCs w:val="22"/>
              </w:rPr>
              <w:t>ExploitTargetBaseType</w:t>
            </w:r>
            <w:r w:rsidRPr="00434BA0">
              <w:rPr>
                <w:rFonts w:ascii="Segoe UI" w:hAnsi="Segoe UI" w:cs="Segoe UI"/>
                <w:sz w:val="22"/>
                <w:szCs w:val="22"/>
              </w:rPr>
              <w:t> </w:t>
            </w:r>
            <w:r w:rsidRPr="00981526">
              <w:rPr>
                <w:szCs w:val="22"/>
              </w:rPr>
              <w:t>class.</w:t>
            </w:r>
          </w:p>
        </w:tc>
      </w:tr>
    </w:tbl>
    <w:p w14:paraId="60F38E75" w14:textId="77777777" w:rsidR="00ED374E" w:rsidRPr="00434BA0" w:rsidRDefault="00ED374E" w:rsidP="00E74C6F">
      <w:pPr>
        <w:pStyle w:val="Heading3"/>
      </w:pPr>
      <w:bookmarkStart w:id="177" w:name="_Toc425428448"/>
      <w:bookmarkStart w:id="178" w:name="_Toc429676613"/>
      <w:r w:rsidRPr="00434BA0">
        <w:t>NamesType Class</w:t>
      </w:r>
      <w:bookmarkEnd w:id="177"/>
      <w:bookmarkEnd w:id="178"/>
    </w:p>
    <w:p w14:paraId="7AAD08D3" w14:textId="77777777" w:rsidR="00ED374E" w:rsidRPr="00434BA0" w:rsidRDefault="00ED374E" w:rsidP="00ED374E">
      <w:pPr>
        <w:spacing w:after="240"/>
      </w:pPr>
      <w:r w:rsidRPr="00434BA0">
        <w:t xml:space="preserve">The </w:t>
      </w:r>
      <w:r w:rsidRPr="00434BA0">
        <w:rPr>
          <w:rFonts w:ascii="Courier New" w:hAnsi="Courier New" w:cs="Courier New"/>
        </w:rPr>
        <w:t>NamesType</w:t>
      </w:r>
      <w:r w:rsidRPr="00434BA0">
        <w:t xml:space="preserve"> class specifies a set of one or more names</w:t>
      </w:r>
      <w:r>
        <w:t xml:space="preserve">. </w:t>
      </w:r>
      <w:r w:rsidRPr="00434BA0">
        <w:t>Note that a similar class is defined in the Campaign data model (</w:t>
      </w:r>
      <w:r w:rsidRPr="00434BA0">
        <w:rPr>
          <w:rFonts w:ascii="Courier New" w:hAnsi="Courier New" w:cs="Courier New"/>
        </w:rPr>
        <w:t>campaign:NamesType</w:t>
      </w:r>
      <w:r w:rsidRPr="00434BA0">
        <w:t xml:space="preserve">), which will likely be removed in the next major version of STIX; Campaign names will be then defined exclusively via this STIX Common </w:t>
      </w:r>
      <w:r w:rsidRPr="00434BA0">
        <w:rPr>
          <w:rFonts w:ascii="Courier New" w:hAnsi="Courier New" w:cs="Courier New"/>
        </w:rPr>
        <w:t>NamesType</w:t>
      </w:r>
      <w:r w:rsidRPr="00434BA0">
        <w:t xml:space="preserve"> class. For details on the use of the </w:t>
      </w:r>
      <w:r w:rsidRPr="00434BA0">
        <w:rPr>
          <w:rFonts w:ascii="Courier New" w:hAnsi="Courier New" w:cs="Courier New"/>
        </w:rPr>
        <w:t>NamesType</w:t>
      </w:r>
      <w:r w:rsidRPr="00434BA0">
        <w:t xml:space="preserve"> class, see Section </w:t>
      </w:r>
      <w:r w:rsidRPr="0081306A">
        <w:rPr>
          <w:b/>
          <w:color w:val="0000EE"/>
        </w:rPr>
        <w:fldChar w:fldCharType="begin"/>
      </w:r>
      <w:r w:rsidRPr="0081306A">
        <w:rPr>
          <w:b/>
          <w:color w:val="0000EE"/>
        </w:rPr>
        <w:instrText xml:space="preserve"> REF _Ref398477513 \r \h  \* MERGEFORMAT </w:instrText>
      </w:r>
      <w:r w:rsidRPr="0081306A">
        <w:rPr>
          <w:b/>
          <w:color w:val="0000EE"/>
        </w:rPr>
      </w:r>
      <w:r w:rsidRPr="0081306A">
        <w:rPr>
          <w:b/>
          <w:color w:val="0000EE"/>
        </w:rPr>
        <w:fldChar w:fldCharType="separate"/>
      </w:r>
      <w:r w:rsidR="00A906F4">
        <w:rPr>
          <w:b/>
          <w:color w:val="0000EE"/>
        </w:rPr>
        <w:t>3.2.3.1</w:t>
      </w:r>
      <w:r w:rsidRPr="0081306A">
        <w:rPr>
          <w:b/>
          <w:color w:val="0000EE"/>
        </w:rPr>
        <w:fldChar w:fldCharType="end"/>
      </w:r>
      <w:r w:rsidRPr="00434BA0">
        <w:t xml:space="preserve">.  </w:t>
      </w:r>
    </w:p>
    <w:p w14:paraId="5B387D30" w14:textId="77777777" w:rsidR="00ED374E" w:rsidRPr="00434BA0" w:rsidRDefault="00ED374E" w:rsidP="00ED374E">
      <w:pPr>
        <w:spacing w:after="240"/>
      </w:pPr>
      <w:r w:rsidRPr="00434BA0">
        <w:t xml:space="preserve">The property table of the </w:t>
      </w:r>
      <w:r w:rsidRPr="00434BA0">
        <w:rPr>
          <w:rFonts w:ascii="Courier New" w:hAnsi="Courier New" w:cs="Courier New"/>
        </w:rPr>
        <w:t>NamesType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_Ref419330818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27</w:t>
      </w:r>
      <w:r w:rsidRPr="0081306A">
        <w:rPr>
          <w:b/>
          <w:color w:val="0000EE"/>
        </w:rPr>
        <w:fldChar w:fldCharType="end"/>
      </w:r>
      <w:r w:rsidRPr="00434BA0">
        <w:t xml:space="preserve">. </w:t>
      </w:r>
    </w:p>
    <w:p w14:paraId="21278211" w14:textId="77777777" w:rsidR="00ED374E" w:rsidRPr="00434BA0" w:rsidRDefault="00ED374E" w:rsidP="00707B01">
      <w:pPr>
        <w:pStyle w:val="Caption"/>
      </w:pPr>
      <w:bookmarkStart w:id="179" w:name="_Ref419330818"/>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27</w:t>
      </w:r>
      <w:r w:rsidR="00CC675D">
        <w:rPr>
          <w:noProof/>
        </w:rPr>
        <w:fldChar w:fldCharType="end"/>
      </w:r>
      <w:bookmarkEnd w:id="179"/>
      <w:r w:rsidRPr="00434BA0">
        <w:t xml:space="preserve">. Properties of the </w:t>
      </w:r>
      <w:r w:rsidRPr="00434BA0">
        <w:rPr>
          <w:rFonts w:ascii="Courier New" w:hAnsi="Courier New" w:cs="Courier New"/>
        </w:rPr>
        <w:t>NamesType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2880"/>
        <w:gridCol w:w="1440"/>
        <w:gridCol w:w="7331"/>
      </w:tblGrid>
      <w:tr w:rsidR="00ED374E" w:rsidRPr="00434BA0" w14:paraId="2108D586" w14:textId="77777777" w:rsidTr="00ED374E">
        <w:trPr>
          <w:trHeight w:val="547"/>
        </w:trPr>
        <w:tc>
          <w:tcPr>
            <w:tcW w:w="1525" w:type="dxa"/>
            <w:shd w:val="clear" w:color="auto" w:fill="BFBFBF" w:themeFill="background1" w:themeFillShade="BF"/>
            <w:vAlign w:val="center"/>
          </w:tcPr>
          <w:p w14:paraId="03B581AC" w14:textId="77777777" w:rsidR="00ED374E" w:rsidRPr="00434BA0" w:rsidRDefault="00ED374E" w:rsidP="00ED374E">
            <w:pPr>
              <w:rPr>
                <w:b/>
              </w:rPr>
            </w:pPr>
            <w:r w:rsidRPr="00434BA0">
              <w:rPr>
                <w:b/>
              </w:rPr>
              <w:t>Name</w:t>
            </w:r>
          </w:p>
        </w:tc>
        <w:tc>
          <w:tcPr>
            <w:tcW w:w="2880" w:type="dxa"/>
            <w:shd w:val="clear" w:color="auto" w:fill="BFBFBF" w:themeFill="background1" w:themeFillShade="BF"/>
            <w:vAlign w:val="center"/>
          </w:tcPr>
          <w:p w14:paraId="653C5F8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8289E4B" w14:textId="77777777" w:rsidR="00ED374E" w:rsidRPr="00434BA0" w:rsidRDefault="00ED374E" w:rsidP="00ED374E">
            <w:pPr>
              <w:rPr>
                <w:b/>
              </w:rPr>
            </w:pPr>
            <w:r w:rsidRPr="00434BA0">
              <w:rPr>
                <w:b/>
              </w:rPr>
              <w:t>Multiplicity</w:t>
            </w:r>
          </w:p>
        </w:tc>
        <w:tc>
          <w:tcPr>
            <w:tcW w:w="7331" w:type="dxa"/>
            <w:shd w:val="clear" w:color="auto" w:fill="BFBFBF" w:themeFill="background1" w:themeFillShade="BF"/>
            <w:vAlign w:val="center"/>
          </w:tcPr>
          <w:p w14:paraId="294D998F" w14:textId="77777777" w:rsidR="00ED374E" w:rsidRPr="00434BA0" w:rsidRDefault="00ED374E" w:rsidP="00ED374E">
            <w:pPr>
              <w:rPr>
                <w:b/>
              </w:rPr>
            </w:pPr>
            <w:r w:rsidRPr="00434BA0">
              <w:rPr>
                <w:b/>
              </w:rPr>
              <w:t>Description</w:t>
            </w:r>
          </w:p>
        </w:tc>
      </w:tr>
      <w:tr w:rsidR="00ED374E" w:rsidRPr="00434BA0" w14:paraId="61415A16" w14:textId="77777777" w:rsidTr="00ED374E">
        <w:trPr>
          <w:trHeight w:val="547"/>
        </w:trPr>
        <w:tc>
          <w:tcPr>
            <w:tcW w:w="1525" w:type="dxa"/>
            <w:vAlign w:val="center"/>
          </w:tcPr>
          <w:p w14:paraId="6AF42F99" w14:textId="77777777" w:rsidR="00ED374E" w:rsidRPr="00981526" w:rsidRDefault="00ED374E" w:rsidP="00ED374E">
            <w:pPr>
              <w:rPr>
                <w:b/>
              </w:rPr>
            </w:pPr>
            <w:r w:rsidRPr="00981526">
              <w:rPr>
                <w:b/>
              </w:rPr>
              <w:t>Name</w:t>
            </w:r>
          </w:p>
        </w:tc>
        <w:tc>
          <w:tcPr>
            <w:tcW w:w="2880" w:type="dxa"/>
            <w:vAlign w:val="center"/>
          </w:tcPr>
          <w:p w14:paraId="34D2EA15"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1A6AF7E1" w14:textId="77777777" w:rsidR="00ED374E" w:rsidRPr="00981526" w:rsidRDefault="00ED374E" w:rsidP="00ED374E">
            <w:pPr>
              <w:jc w:val="center"/>
            </w:pPr>
            <w:r w:rsidRPr="00981526">
              <w:t>1..*</w:t>
            </w:r>
          </w:p>
        </w:tc>
        <w:tc>
          <w:tcPr>
            <w:tcW w:w="7331" w:type="dxa"/>
            <w:vAlign w:val="center"/>
          </w:tcPr>
          <w:p w14:paraId="14B43AD3"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Name</w:t>
            </w:r>
            <w:r w:rsidRPr="00A91C3D">
              <w:rPr>
                <w:rFonts w:cs="Arial"/>
                <w:szCs w:val="22"/>
              </w:rPr>
              <w:t xml:space="preserve"> property specifies a name used to identify a construct, such as an alias name.  </w:t>
            </w:r>
            <w:r w:rsidRPr="00A91C3D">
              <w:rPr>
                <w:szCs w:val="22"/>
              </w:rPr>
              <w:t xml:space="preserve">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xml:space="preserve">. No </w:t>
            </w:r>
            <w:r w:rsidRPr="00A91C3D">
              <w:rPr>
                <w:rFonts w:cs="Arial"/>
                <w:szCs w:val="22"/>
              </w:rPr>
              <w:t>default vocabulary is defined in STIX v1.2</w:t>
            </w:r>
            <w:r w:rsidR="002F3684">
              <w:rPr>
                <w:rFonts w:cs="Arial"/>
                <w:szCs w:val="22"/>
              </w:rPr>
              <w:t>.1</w:t>
            </w:r>
            <w:r w:rsidRPr="00A91C3D">
              <w:rPr>
                <w:rFonts w:cs="Arial"/>
                <w:szCs w:val="22"/>
              </w:rPr>
              <w:t xml:space="preserve">. </w:t>
            </w:r>
          </w:p>
        </w:tc>
      </w:tr>
    </w:tbl>
    <w:p w14:paraId="2329E8FE" w14:textId="77777777" w:rsidR="00ED374E" w:rsidRPr="00434BA0" w:rsidRDefault="00ED374E" w:rsidP="00E74C6F">
      <w:pPr>
        <w:pStyle w:val="Heading3"/>
      </w:pPr>
      <w:bookmarkStart w:id="180" w:name="_Toc425428449"/>
      <w:bookmarkStart w:id="181" w:name="_Toc429676614"/>
      <w:r w:rsidRPr="00434BA0">
        <w:t>ProfilesType Class</w:t>
      </w:r>
      <w:bookmarkEnd w:id="180"/>
      <w:bookmarkEnd w:id="181"/>
    </w:p>
    <w:p w14:paraId="19DC1A70" w14:textId="77777777" w:rsidR="00ED374E" w:rsidRPr="00434BA0" w:rsidRDefault="00ED374E" w:rsidP="00ED374E">
      <w:pPr>
        <w:spacing w:after="240"/>
      </w:pPr>
      <w:r w:rsidRPr="00434BA0">
        <w:t xml:space="preserve">The </w:t>
      </w:r>
      <w:r w:rsidRPr="00434BA0">
        <w:rPr>
          <w:rFonts w:ascii="Courier New" w:hAnsi="Courier New" w:cs="Courier New"/>
        </w:rPr>
        <w:t>ProfilesType</w:t>
      </w:r>
      <w:r w:rsidRPr="00434BA0">
        <w:t xml:space="preserve"> class specifies a list of one or more STIX Profiles (</w:t>
      </w:r>
      <w:r>
        <w:t>a STIX Profiles document will be available in the future</w:t>
      </w:r>
      <w:r w:rsidRPr="00434BA0">
        <w:t xml:space="preserve">).  </w:t>
      </w:r>
    </w:p>
    <w:p w14:paraId="2BEEFD13"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ProfilesType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28</w:t>
      </w:r>
      <w:r w:rsidRPr="0081306A">
        <w:rPr>
          <w:b/>
          <w:color w:val="0000EE"/>
        </w:rPr>
        <w:fldChar w:fldCharType="end"/>
      </w:r>
      <w:r w:rsidRPr="00434BA0">
        <w:t xml:space="preserve">. </w:t>
      </w:r>
    </w:p>
    <w:p w14:paraId="0A6F9933" w14:textId="77777777" w:rsidR="00ED374E" w:rsidRPr="00434BA0" w:rsidRDefault="00ED374E" w:rsidP="00707B01">
      <w:pPr>
        <w:pStyle w:val="Caption"/>
      </w:pPr>
      <w:bookmarkStart w:id="182" w:name="_Ref419306156"/>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28</w:t>
      </w:r>
      <w:r w:rsidR="00CC675D">
        <w:rPr>
          <w:noProof/>
        </w:rPr>
        <w:fldChar w:fldCharType="end"/>
      </w:r>
      <w:bookmarkEnd w:id="182"/>
      <w:r w:rsidRPr="00434BA0">
        <w:t xml:space="preserve">. Properties of the </w:t>
      </w:r>
      <w:r w:rsidRPr="00434BA0">
        <w:rPr>
          <w:rFonts w:ascii="Courier New" w:hAnsi="Courier New" w:cs="Courier New"/>
        </w:rPr>
        <w:t>ProfilesType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66E432F9" w14:textId="77777777" w:rsidTr="00ED374E">
        <w:trPr>
          <w:trHeight w:val="547"/>
        </w:trPr>
        <w:tc>
          <w:tcPr>
            <w:tcW w:w="2065" w:type="dxa"/>
            <w:shd w:val="clear" w:color="auto" w:fill="BFBFBF" w:themeFill="background1" w:themeFillShade="BF"/>
            <w:vAlign w:val="center"/>
          </w:tcPr>
          <w:p w14:paraId="7654DE17" w14:textId="77777777" w:rsidR="00ED374E" w:rsidRPr="00434BA0" w:rsidRDefault="00ED374E" w:rsidP="00ED374E">
            <w:pPr>
              <w:keepNext/>
              <w:keepLines/>
              <w:rPr>
                <w:b/>
              </w:rPr>
            </w:pPr>
            <w:r w:rsidRPr="00434BA0">
              <w:rPr>
                <w:b/>
              </w:rPr>
              <w:t>Name</w:t>
            </w:r>
          </w:p>
        </w:tc>
        <w:tc>
          <w:tcPr>
            <w:tcW w:w="3060" w:type="dxa"/>
            <w:shd w:val="clear" w:color="auto" w:fill="BFBFBF" w:themeFill="background1" w:themeFillShade="BF"/>
            <w:vAlign w:val="center"/>
          </w:tcPr>
          <w:p w14:paraId="30D90AC6"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117F0F7F" w14:textId="77777777" w:rsidR="00ED374E" w:rsidRPr="00434BA0" w:rsidRDefault="00ED374E" w:rsidP="00ED374E">
            <w:pPr>
              <w:keepNext/>
              <w:keepLines/>
              <w:rPr>
                <w:b/>
              </w:rPr>
            </w:pPr>
            <w:r w:rsidRPr="00434BA0">
              <w:rPr>
                <w:b/>
              </w:rPr>
              <w:t>Multiplicity</w:t>
            </w:r>
          </w:p>
        </w:tc>
        <w:tc>
          <w:tcPr>
            <w:tcW w:w="6611" w:type="dxa"/>
            <w:shd w:val="clear" w:color="auto" w:fill="BFBFBF" w:themeFill="background1" w:themeFillShade="BF"/>
            <w:vAlign w:val="center"/>
          </w:tcPr>
          <w:p w14:paraId="52822C24" w14:textId="77777777" w:rsidR="00ED374E" w:rsidRPr="00434BA0" w:rsidRDefault="00ED374E" w:rsidP="00ED374E">
            <w:pPr>
              <w:keepNext/>
              <w:keepLines/>
              <w:rPr>
                <w:b/>
              </w:rPr>
            </w:pPr>
            <w:r w:rsidRPr="00434BA0">
              <w:rPr>
                <w:b/>
              </w:rPr>
              <w:t>Description</w:t>
            </w:r>
          </w:p>
        </w:tc>
      </w:tr>
      <w:tr w:rsidR="00ED374E" w:rsidRPr="00434BA0" w14:paraId="764D777B" w14:textId="77777777" w:rsidTr="00ED374E">
        <w:trPr>
          <w:trHeight w:val="547"/>
        </w:trPr>
        <w:tc>
          <w:tcPr>
            <w:tcW w:w="2065" w:type="dxa"/>
            <w:vAlign w:val="center"/>
          </w:tcPr>
          <w:p w14:paraId="5B8468C0" w14:textId="77777777" w:rsidR="00ED374E" w:rsidRPr="00981526" w:rsidRDefault="00ED374E" w:rsidP="00ED374E">
            <w:pPr>
              <w:keepNext/>
              <w:keepLines/>
              <w:rPr>
                <w:b/>
              </w:rPr>
            </w:pPr>
            <w:r w:rsidRPr="00981526">
              <w:rPr>
                <w:b/>
              </w:rPr>
              <w:t>Profile</w:t>
            </w:r>
          </w:p>
        </w:tc>
        <w:tc>
          <w:tcPr>
            <w:tcW w:w="3060" w:type="dxa"/>
            <w:vAlign w:val="center"/>
          </w:tcPr>
          <w:p w14:paraId="01B375FB" w14:textId="77777777" w:rsidR="00ED374E" w:rsidRPr="00434BA0" w:rsidRDefault="00ED374E" w:rsidP="00ED374E">
            <w:pPr>
              <w:keepNext/>
              <w:keepLines/>
              <w:rPr>
                <w:rFonts w:ascii="Courier New" w:hAnsi="Courier New" w:cs="Courier New"/>
              </w:rPr>
            </w:pPr>
            <w:r w:rsidRPr="00434BA0">
              <w:rPr>
                <w:rFonts w:ascii="Courier New" w:hAnsi="Courier New" w:cs="Courier New"/>
              </w:rPr>
              <w:t>basicDataTypes:URI</w:t>
            </w:r>
          </w:p>
        </w:tc>
        <w:tc>
          <w:tcPr>
            <w:tcW w:w="1440" w:type="dxa"/>
            <w:vAlign w:val="center"/>
          </w:tcPr>
          <w:p w14:paraId="5CC1C4B2" w14:textId="77777777" w:rsidR="00ED374E" w:rsidRPr="00981526" w:rsidRDefault="00ED374E" w:rsidP="00ED374E">
            <w:pPr>
              <w:keepNext/>
              <w:keepLines/>
              <w:jc w:val="center"/>
            </w:pPr>
            <w:r w:rsidRPr="00981526">
              <w:t>1..*</w:t>
            </w:r>
          </w:p>
        </w:tc>
        <w:tc>
          <w:tcPr>
            <w:tcW w:w="6611" w:type="dxa"/>
            <w:vAlign w:val="center"/>
          </w:tcPr>
          <w:p w14:paraId="10A3C872" w14:textId="77777777" w:rsidR="00ED374E" w:rsidRPr="00A91C3D" w:rsidRDefault="00ED374E" w:rsidP="00ED374E">
            <w:pPr>
              <w:keepNext/>
              <w:keepLines/>
              <w:rPr>
                <w:rFonts w:cs="Arial"/>
                <w:szCs w:val="22"/>
              </w:rPr>
            </w:pPr>
            <w:r w:rsidRPr="00A91C3D">
              <w:rPr>
                <w:rFonts w:cs="Arial"/>
                <w:szCs w:val="22"/>
              </w:rPr>
              <w:t xml:space="preserve">The </w:t>
            </w:r>
            <w:r w:rsidRPr="00981526">
              <w:rPr>
                <w:rFonts w:ascii="Courier New" w:hAnsi="Courier New" w:cs="Courier New"/>
                <w:szCs w:val="22"/>
              </w:rPr>
              <w:t>Profile</w:t>
            </w:r>
            <w:r w:rsidRPr="00A91C3D">
              <w:rPr>
                <w:rFonts w:cs="Arial"/>
                <w:szCs w:val="22"/>
              </w:rPr>
              <w:t xml:space="preserve"> property specifies a reference to one STIX profile using a Uniform Resource Identifier (URI).</w:t>
            </w:r>
          </w:p>
        </w:tc>
      </w:tr>
    </w:tbl>
    <w:p w14:paraId="14EDA11F" w14:textId="77777777" w:rsidR="00ED374E" w:rsidRPr="00434BA0" w:rsidRDefault="00ED374E" w:rsidP="00E74C6F">
      <w:pPr>
        <w:pStyle w:val="Heading3"/>
      </w:pPr>
      <w:bookmarkStart w:id="183" w:name="_Toc425428450"/>
      <w:bookmarkStart w:id="184" w:name="_Toc429676615"/>
      <w:r w:rsidRPr="00434BA0">
        <w:t>ReferencesType Class</w:t>
      </w:r>
      <w:bookmarkEnd w:id="183"/>
      <w:bookmarkEnd w:id="184"/>
    </w:p>
    <w:p w14:paraId="7B4AEA6A" w14:textId="77777777" w:rsidR="00ED374E" w:rsidRPr="00434BA0" w:rsidRDefault="00ED374E" w:rsidP="00ED374E">
      <w:pPr>
        <w:spacing w:after="240"/>
      </w:pPr>
      <w:r w:rsidRPr="00434BA0">
        <w:t xml:space="preserve">The </w:t>
      </w:r>
      <w:r w:rsidRPr="00434BA0">
        <w:rPr>
          <w:rFonts w:ascii="Courier New" w:hAnsi="Courier New" w:cs="Courier New"/>
        </w:rPr>
        <w:t>ReferencesType</w:t>
      </w:r>
      <w:r w:rsidRPr="00434BA0">
        <w:t xml:space="preserve"> class specifies a set of one or more references.</w:t>
      </w:r>
    </w:p>
    <w:p w14:paraId="040FE1A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ReferencesType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_Ref419306300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29</w:t>
      </w:r>
      <w:r w:rsidRPr="0081306A">
        <w:rPr>
          <w:b/>
          <w:color w:val="0000EE"/>
        </w:rPr>
        <w:fldChar w:fldCharType="end"/>
      </w:r>
      <w:r w:rsidRPr="00434BA0">
        <w:t xml:space="preserve">. </w:t>
      </w:r>
    </w:p>
    <w:p w14:paraId="7050113D" w14:textId="77777777" w:rsidR="00ED374E" w:rsidRPr="00434BA0" w:rsidRDefault="00ED374E" w:rsidP="00707B01">
      <w:pPr>
        <w:pStyle w:val="Caption"/>
      </w:pPr>
      <w:bookmarkStart w:id="185" w:name="_Ref419306300"/>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29</w:t>
      </w:r>
      <w:r w:rsidR="00CC675D">
        <w:rPr>
          <w:noProof/>
        </w:rPr>
        <w:fldChar w:fldCharType="end"/>
      </w:r>
      <w:bookmarkEnd w:id="185"/>
      <w:r w:rsidRPr="00434BA0">
        <w:t xml:space="preserve">. Properties of the </w:t>
      </w:r>
      <w:r w:rsidRPr="00434BA0">
        <w:rPr>
          <w:rFonts w:ascii="Courier New" w:hAnsi="Courier New" w:cs="Courier New"/>
        </w:rPr>
        <w:t>ReferencesType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36D49DE8" w14:textId="77777777" w:rsidTr="00ED374E">
        <w:trPr>
          <w:trHeight w:val="547"/>
        </w:trPr>
        <w:tc>
          <w:tcPr>
            <w:tcW w:w="2065" w:type="dxa"/>
            <w:shd w:val="clear" w:color="auto" w:fill="BFBFBF" w:themeFill="background1" w:themeFillShade="BF"/>
            <w:vAlign w:val="center"/>
          </w:tcPr>
          <w:p w14:paraId="4AB247FF"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3480DEC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4EEF234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472A24DA" w14:textId="77777777" w:rsidR="00ED374E" w:rsidRPr="00434BA0" w:rsidRDefault="00ED374E" w:rsidP="00ED374E">
            <w:pPr>
              <w:rPr>
                <w:b/>
              </w:rPr>
            </w:pPr>
            <w:r w:rsidRPr="00434BA0">
              <w:rPr>
                <w:b/>
              </w:rPr>
              <w:t>Description</w:t>
            </w:r>
          </w:p>
        </w:tc>
      </w:tr>
      <w:tr w:rsidR="00ED374E" w:rsidRPr="00434BA0" w14:paraId="6FA53B41" w14:textId="77777777" w:rsidTr="00ED374E">
        <w:trPr>
          <w:trHeight w:val="547"/>
        </w:trPr>
        <w:tc>
          <w:tcPr>
            <w:tcW w:w="2065" w:type="dxa"/>
            <w:vAlign w:val="center"/>
          </w:tcPr>
          <w:p w14:paraId="15BA978A" w14:textId="77777777" w:rsidR="00ED374E" w:rsidRPr="00981526" w:rsidRDefault="00ED374E" w:rsidP="00ED374E">
            <w:pPr>
              <w:rPr>
                <w:b/>
              </w:rPr>
            </w:pPr>
            <w:r w:rsidRPr="00981526">
              <w:rPr>
                <w:b/>
              </w:rPr>
              <w:t>Reference</w:t>
            </w:r>
          </w:p>
        </w:tc>
        <w:tc>
          <w:tcPr>
            <w:tcW w:w="3060" w:type="dxa"/>
            <w:vAlign w:val="center"/>
          </w:tcPr>
          <w:p w14:paraId="32543C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64AE9DF4" w14:textId="77777777" w:rsidR="00ED374E" w:rsidRPr="00981526" w:rsidRDefault="00ED374E" w:rsidP="00ED374E">
            <w:pPr>
              <w:jc w:val="center"/>
            </w:pPr>
            <w:r w:rsidRPr="00981526">
              <w:t>1..*</w:t>
            </w:r>
          </w:p>
        </w:tc>
        <w:tc>
          <w:tcPr>
            <w:tcW w:w="6611" w:type="dxa"/>
            <w:vAlign w:val="center"/>
          </w:tcPr>
          <w:p w14:paraId="19EE8D08"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data entry using a Uniform Resource Identifier (URI).</w:t>
            </w:r>
          </w:p>
        </w:tc>
      </w:tr>
    </w:tbl>
    <w:p w14:paraId="30DF142A" w14:textId="77777777" w:rsidR="00ED374E" w:rsidRPr="00434BA0" w:rsidRDefault="00ED374E" w:rsidP="00E74C6F">
      <w:pPr>
        <w:pStyle w:val="Heading3"/>
      </w:pPr>
      <w:bookmarkStart w:id="186" w:name="_Toc425428451"/>
      <w:bookmarkStart w:id="187" w:name="_Toc429676616"/>
      <w:r w:rsidRPr="00434BA0">
        <w:lastRenderedPageBreak/>
        <w:t>RelatedIdentitiesType Class</w:t>
      </w:r>
      <w:bookmarkEnd w:id="186"/>
      <w:bookmarkEnd w:id="187"/>
    </w:p>
    <w:p w14:paraId="79156A4B" w14:textId="77777777" w:rsidR="00ED374E" w:rsidRPr="00434BA0" w:rsidRDefault="00ED374E" w:rsidP="00ED374E">
      <w:pPr>
        <w:spacing w:after="240"/>
      </w:pPr>
      <w:r w:rsidRPr="00434BA0">
        <w:t xml:space="preserve">The </w:t>
      </w:r>
      <w:r w:rsidRPr="00434BA0">
        <w:rPr>
          <w:rFonts w:ascii="Courier New" w:hAnsi="Courier New" w:cs="Courier New"/>
        </w:rPr>
        <w:t>RelatedIdentitiesType</w:t>
      </w:r>
      <w:r w:rsidRPr="00434BA0">
        <w:t xml:space="preserve"> class specifies a set of one or more identities.</w:t>
      </w:r>
    </w:p>
    <w:p w14:paraId="459BB3AF"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RelatedIdentitiesType</w:t>
      </w:r>
      <w:r w:rsidRPr="00434BA0">
        <w:t xml:space="preserve"> </w:t>
      </w:r>
      <w:r>
        <w:t xml:space="preserve">class is given </w:t>
      </w:r>
      <w:r w:rsidRPr="0081306A">
        <w:rPr>
          <w:b/>
          <w:color w:val="0000EE"/>
        </w:rPr>
        <w:fldChar w:fldCharType="begin"/>
      </w:r>
      <w:r w:rsidRPr="0081306A">
        <w:rPr>
          <w:b/>
          <w:color w:val="0000EE"/>
        </w:rPr>
        <w:instrText xml:space="preserve"> REF _Ref419330831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30</w:t>
      </w:r>
      <w:r w:rsidRPr="0081306A">
        <w:rPr>
          <w:b/>
          <w:color w:val="0000EE"/>
        </w:rPr>
        <w:fldChar w:fldCharType="end"/>
      </w:r>
      <w:r w:rsidRPr="00434BA0">
        <w:t xml:space="preserve">. </w:t>
      </w:r>
    </w:p>
    <w:p w14:paraId="014924E8" w14:textId="77777777" w:rsidR="00ED374E" w:rsidRPr="00434BA0" w:rsidRDefault="00ED374E" w:rsidP="00707B01">
      <w:pPr>
        <w:pStyle w:val="Caption"/>
      </w:pPr>
      <w:bookmarkStart w:id="188" w:name="_Ref419330831"/>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30</w:t>
      </w:r>
      <w:r w:rsidR="00CC675D">
        <w:rPr>
          <w:noProof/>
        </w:rPr>
        <w:fldChar w:fldCharType="end"/>
      </w:r>
      <w:bookmarkEnd w:id="188"/>
      <w:r w:rsidRPr="00434BA0">
        <w:t xml:space="preserve">. Properties of the </w:t>
      </w:r>
      <w:r w:rsidRPr="00434BA0">
        <w:rPr>
          <w:rFonts w:ascii="Courier New" w:hAnsi="Courier New" w:cs="Courier New"/>
        </w:rPr>
        <w:t>RelatedIdentitiesType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7809F517" w14:textId="77777777" w:rsidTr="00ED374E">
        <w:trPr>
          <w:trHeight w:val="547"/>
        </w:trPr>
        <w:tc>
          <w:tcPr>
            <w:tcW w:w="2065" w:type="dxa"/>
            <w:shd w:val="clear" w:color="auto" w:fill="BFBFBF" w:themeFill="background1" w:themeFillShade="BF"/>
            <w:vAlign w:val="center"/>
          </w:tcPr>
          <w:p w14:paraId="6E199412"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665274C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45777AD"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2A96D8DA" w14:textId="77777777" w:rsidR="00ED374E" w:rsidRPr="00434BA0" w:rsidRDefault="00ED374E" w:rsidP="00ED374E">
            <w:pPr>
              <w:rPr>
                <w:b/>
              </w:rPr>
            </w:pPr>
            <w:r w:rsidRPr="00434BA0">
              <w:rPr>
                <w:b/>
              </w:rPr>
              <w:t>Description</w:t>
            </w:r>
          </w:p>
        </w:tc>
      </w:tr>
      <w:tr w:rsidR="00ED374E" w:rsidRPr="00434BA0" w14:paraId="1F341E42" w14:textId="77777777" w:rsidTr="00ED374E">
        <w:trPr>
          <w:trHeight w:val="547"/>
        </w:trPr>
        <w:tc>
          <w:tcPr>
            <w:tcW w:w="2065" w:type="dxa"/>
            <w:vAlign w:val="center"/>
          </w:tcPr>
          <w:p w14:paraId="310C61A7" w14:textId="77777777" w:rsidR="00ED374E" w:rsidRPr="00981526" w:rsidRDefault="00ED374E" w:rsidP="00ED374E">
            <w:pPr>
              <w:rPr>
                <w:b/>
              </w:rPr>
            </w:pPr>
            <w:r w:rsidRPr="00981526">
              <w:rPr>
                <w:b/>
              </w:rPr>
              <w:t>Related_Identity</w:t>
            </w:r>
          </w:p>
        </w:tc>
        <w:tc>
          <w:tcPr>
            <w:tcW w:w="3060" w:type="dxa"/>
            <w:vAlign w:val="center"/>
          </w:tcPr>
          <w:p w14:paraId="430B0588" w14:textId="77777777" w:rsidR="00ED374E" w:rsidRPr="00434BA0" w:rsidRDefault="00ED374E" w:rsidP="00ED374E">
            <w:pPr>
              <w:rPr>
                <w:rFonts w:ascii="Courier New" w:hAnsi="Courier New" w:cs="Courier New"/>
              </w:rPr>
            </w:pPr>
            <w:r>
              <w:rPr>
                <w:rFonts w:ascii="Courier New" w:hAnsi="Courier New" w:cs="Courier New"/>
              </w:rPr>
              <w:t>RelatedIdentityType</w:t>
            </w:r>
          </w:p>
        </w:tc>
        <w:tc>
          <w:tcPr>
            <w:tcW w:w="1440" w:type="dxa"/>
            <w:vAlign w:val="center"/>
          </w:tcPr>
          <w:p w14:paraId="18DFFF49" w14:textId="77777777" w:rsidR="00ED374E" w:rsidRPr="00981526" w:rsidRDefault="00ED374E" w:rsidP="00ED374E">
            <w:pPr>
              <w:jc w:val="center"/>
            </w:pPr>
            <w:r w:rsidRPr="00981526">
              <w:t>1..*</w:t>
            </w:r>
          </w:p>
        </w:tc>
        <w:tc>
          <w:tcPr>
            <w:tcW w:w="6611" w:type="dxa"/>
            <w:vAlign w:val="center"/>
          </w:tcPr>
          <w:p w14:paraId="645154EE" w14:textId="77777777" w:rsidR="00ED374E" w:rsidRPr="00981526" w:rsidRDefault="00ED374E" w:rsidP="00ED374E">
            <w:r w:rsidRPr="00A91C3D">
              <w:rPr>
                <w:rFonts w:cs="Arial"/>
                <w:szCs w:val="22"/>
              </w:rPr>
              <w:t xml:space="preserve">The </w:t>
            </w:r>
            <w:r w:rsidRPr="00981526">
              <w:rPr>
                <w:rFonts w:ascii="Courier New" w:hAnsi="Courier New" w:cs="Courier New"/>
                <w:szCs w:val="22"/>
              </w:rPr>
              <w:t>Related_Identity</w:t>
            </w:r>
            <w:r w:rsidRPr="00A91C3D">
              <w:rPr>
                <w:rFonts w:cs="Arial"/>
                <w:szCs w:val="22"/>
              </w:rPr>
              <w:t xml:space="preserve"> property specifies a related identity associated with the data entry using a Uniform Resource Identifier (URI).</w:t>
            </w:r>
          </w:p>
        </w:tc>
      </w:tr>
    </w:tbl>
    <w:p w14:paraId="2D797DC1" w14:textId="77777777" w:rsidR="00ED374E" w:rsidRPr="00434BA0" w:rsidRDefault="00ED374E" w:rsidP="00E74C6F">
      <w:pPr>
        <w:pStyle w:val="Heading3"/>
      </w:pPr>
      <w:bookmarkStart w:id="189" w:name="_Toc425428452"/>
      <w:bookmarkStart w:id="190" w:name="_Toc429676617"/>
      <w:r w:rsidRPr="00434BA0">
        <w:t>RelatedPackageRefsType Class</w:t>
      </w:r>
      <w:bookmarkEnd w:id="189"/>
      <w:bookmarkEnd w:id="190"/>
    </w:p>
    <w:p w14:paraId="28DA1C4C" w14:textId="77777777" w:rsidR="00ED374E" w:rsidRPr="00434BA0" w:rsidRDefault="00ED374E" w:rsidP="00ED374E">
      <w:pPr>
        <w:spacing w:after="240"/>
      </w:pPr>
      <w:r w:rsidRPr="00434BA0">
        <w:t xml:space="preserve">The </w:t>
      </w:r>
      <w:r w:rsidRPr="00434BA0">
        <w:rPr>
          <w:rFonts w:ascii="Courier New" w:hAnsi="Courier New" w:cs="Courier New"/>
        </w:rPr>
        <w:t>RelatedPackageRefsType</w:t>
      </w:r>
      <w:r w:rsidRPr="00434BA0">
        <w:t xml:space="preserve"> class specifies a set of zero or more references to a related STIX Package.  </w:t>
      </w:r>
    </w:p>
    <w:p w14:paraId="527C5884"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RelatedPackageRefsType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_Ref419330848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31</w:t>
      </w:r>
      <w:r w:rsidRPr="0081306A">
        <w:rPr>
          <w:b/>
          <w:color w:val="0000EE"/>
        </w:rPr>
        <w:fldChar w:fldCharType="end"/>
      </w:r>
      <w:r w:rsidRPr="00434BA0">
        <w:t xml:space="preserve">. </w:t>
      </w:r>
    </w:p>
    <w:p w14:paraId="075C8FAE" w14:textId="77777777" w:rsidR="00ED374E" w:rsidRPr="00434BA0" w:rsidRDefault="00ED374E" w:rsidP="00707B01">
      <w:pPr>
        <w:pStyle w:val="Caption"/>
      </w:pPr>
      <w:bookmarkStart w:id="191" w:name="_Ref419330848"/>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31</w:t>
      </w:r>
      <w:r w:rsidR="00CC675D">
        <w:rPr>
          <w:noProof/>
        </w:rPr>
        <w:fldChar w:fldCharType="end"/>
      </w:r>
      <w:bookmarkEnd w:id="191"/>
      <w:r w:rsidRPr="00434BA0">
        <w:t xml:space="preserve">. Properties of the </w:t>
      </w:r>
      <w:r w:rsidRPr="00434BA0">
        <w:rPr>
          <w:rFonts w:ascii="Courier New" w:hAnsi="Courier New" w:cs="Courier New"/>
        </w:rPr>
        <w:t>RelatedPackageRefsType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060"/>
        <w:gridCol w:w="1440"/>
        <w:gridCol w:w="6611"/>
      </w:tblGrid>
      <w:tr w:rsidR="00ED374E" w:rsidRPr="00434BA0" w14:paraId="14142192" w14:textId="77777777" w:rsidTr="00ED374E">
        <w:trPr>
          <w:trHeight w:val="547"/>
        </w:trPr>
        <w:tc>
          <w:tcPr>
            <w:tcW w:w="2065" w:type="dxa"/>
            <w:shd w:val="clear" w:color="auto" w:fill="BFBFBF" w:themeFill="background1" w:themeFillShade="BF"/>
            <w:vAlign w:val="center"/>
          </w:tcPr>
          <w:p w14:paraId="0500C3E1" w14:textId="77777777" w:rsidR="00ED374E" w:rsidRPr="00434BA0" w:rsidRDefault="00ED374E" w:rsidP="00ED374E">
            <w:pPr>
              <w:rPr>
                <w:b/>
              </w:rPr>
            </w:pPr>
            <w:r w:rsidRPr="00434BA0">
              <w:rPr>
                <w:b/>
              </w:rPr>
              <w:t>Name</w:t>
            </w:r>
          </w:p>
        </w:tc>
        <w:tc>
          <w:tcPr>
            <w:tcW w:w="3060" w:type="dxa"/>
            <w:shd w:val="clear" w:color="auto" w:fill="BFBFBF" w:themeFill="background1" w:themeFillShade="BF"/>
            <w:vAlign w:val="center"/>
          </w:tcPr>
          <w:p w14:paraId="09675506"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5C358931" w14:textId="77777777" w:rsidR="00ED374E" w:rsidRPr="00434BA0" w:rsidRDefault="00ED374E" w:rsidP="00ED374E">
            <w:pPr>
              <w:rPr>
                <w:b/>
              </w:rPr>
            </w:pPr>
            <w:r w:rsidRPr="00434BA0">
              <w:rPr>
                <w:b/>
              </w:rPr>
              <w:t>Multiplicity</w:t>
            </w:r>
          </w:p>
        </w:tc>
        <w:tc>
          <w:tcPr>
            <w:tcW w:w="6611" w:type="dxa"/>
            <w:shd w:val="clear" w:color="auto" w:fill="BFBFBF" w:themeFill="background1" w:themeFillShade="BF"/>
            <w:vAlign w:val="center"/>
          </w:tcPr>
          <w:p w14:paraId="0CDCF79E" w14:textId="77777777" w:rsidR="00ED374E" w:rsidRPr="00434BA0" w:rsidRDefault="00ED374E" w:rsidP="00ED374E">
            <w:pPr>
              <w:rPr>
                <w:b/>
              </w:rPr>
            </w:pPr>
            <w:r w:rsidRPr="00434BA0">
              <w:rPr>
                <w:b/>
              </w:rPr>
              <w:t>Description</w:t>
            </w:r>
          </w:p>
        </w:tc>
      </w:tr>
      <w:tr w:rsidR="00ED374E" w:rsidRPr="00434BA0" w14:paraId="090E2046" w14:textId="77777777" w:rsidTr="00ED374E">
        <w:trPr>
          <w:trHeight w:val="547"/>
        </w:trPr>
        <w:tc>
          <w:tcPr>
            <w:tcW w:w="2065" w:type="dxa"/>
            <w:vAlign w:val="center"/>
          </w:tcPr>
          <w:p w14:paraId="6358A837" w14:textId="77777777" w:rsidR="00ED374E" w:rsidRPr="00981526" w:rsidRDefault="00ED374E" w:rsidP="00ED374E">
            <w:pPr>
              <w:rPr>
                <w:b/>
              </w:rPr>
            </w:pPr>
            <w:r w:rsidRPr="00981526">
              <w:rPr>
                <w:b/>
              </w:rPr>
              <w:t>Package_Reference</w:t>
            </w:r>
          </w:p>
        </w:tc>
        <w:tc>
          <w:tcPr>
            <w:tcW w:w="3060" w:type="dxa"/>
            <w:vAlign w:val="center"/>
          </w:tcPr>
          <w:p w14:paraId="5B3A3F70" w14:textId="77777777" w:rsidR="00ED374E" w:rsidRPr="00434BA0" w:rsidRDefault="00ED374E" w:rsidP="00ED374E">
            <w:pPr>
              <w:rPr>
                <w:rFonts w:ascii="Courier New" w:hAnsi="Courier New" w:cs="Courier New"/>
              </w:rPr>
            </w:pPr>
            <w:r w:rsidRPr="00434BA0">
              <w:rPr>
                <w:rFonts w:ascii="Courier New" w:hAnsi="Courier New" w:cs="Courier New"/>
              </w:rPr>
              <w:t>RelatedPackageRefType</w:t>
            </w:r>
          </w:p>
        </w:tc>
        <w:tc>
          <w:tcPr>
            <w:tcW w:w="1440" w:type="dxa"/>
            <w:vAlign w:val="center"/>
          </w:tcPr>
          <w:p w14:paraId="64A09662" w14:textId="77777777" w:rsidR="00ED374E" w:rsidRPr="00434BA0" w:rsidRDefault="00ED374E" w:rsidP="00ED374E">
            <w:pPr>
              <w:jc w:val="center"/>
              <w:rPr>
                <w:sz w:val="22"/>
              </w:rPr>
            </w:pPr>
            <w:r w:rsidRPr="00981526">
              <w:t>0..*</w:t>
            </w:r>
          </w:p>
        </w:tc>
        <w:tc>
          <w:tcPr>
            <w:tcW w:w="6611" w:type="dxa"/>
            <w:vAlign w:val="center"/>
          </w:tcPr>
          <w:p w14:paraId="7FB6209D" w14:textId="77777777" w:rsidR="00ED374E" w:rsidRPr="00981526" w:rsidRDefault="00ED374E" w:rsidP="00ED374E">
            <w:r w:rsidRPr="00981526">
              <w:t xml:space="preserve">The </w:t>
            </w:r>
            <w:r w:rsidRPr="00981526">
              <w:rPr>
                <w:rFonts w:ascii="Courier New" w:hAnsi="Courier New" w:cs="Courier New"/>
              </w:rPr>
              <w:t>Package_Reference</w:t>
            </w:r>
            <w:r w:rsidRPr="00981526">
              <w:t xml:space="preserve"> property characterizes a relationship to a related STIX Package defined elsewhere.</w:t>
            </w:r>
          </w:p>
        </w:tc>
      </w:tr>
    </w:tbl>
    <w:p w14:paraId="7DF8CD01" w14:textId="77777777" w:rsidR="00ED374E" w:rsidRDefault="00ED374E" w:rsidP="00E74C6F">
      <w:pPr>
        <w:pStyle w:val="Heading2"/>
      </w:pPr>
      <w:bookmarkStart w:id="192" w:name="_Ref419331163"/>
      <w:bookmarkStart w:id="193" w:name="_Toc425428453"/>
      <w:bookmarkStart w:id="194" w:name="_Toc429676618"/>
      <w:bookmarkStart w:id="195" w:name="_Ref399154195"/>
      <w:r>
        <w:t>Kill Chains</w:t>
      </w:r>
      <w:bookmarkEnd w:id="192"/>
      <w:bookmarkEnd w:id="193"/>
      <w:bookmarkEnd w:id="194"/>
    </w:p>
    <w:p w14:paraId="4CDDACAD" w14:textId="77777777" w:rsidR="00ED374E" w:rsidRPr="00EE3E91" w:rsidRDefault="00ED374E" w:rsidP="00ED374E">
      <w:r w:rsidRPr="00A91C3D">
        <w:rPr>
          <w:rFonts w:cs="Arial"/>
          <w:szCs w:val="22"/>
        </w:rPr>
        <w:t>A cyber kill chain is a phase-based model to describe the stages of an attack.  Kill chain-related classes are defined below.</w:t>
      </w:r>
    </w:p>
    <w:p w14:paraId="6F3658DD" w14:textId="77777777" w:rsidR="00ED374E" w:rsidRPr="00434BA0" w:rsidRDefault="00ED374E" w:rsidP="00E74C6F">
      <w:pPr>
        <w:pStyle w:val="Heading3"/>
      </w:pPr>
      <w:bookmarkStart w:id="196" w:name="_Toc425428454"/>
      <w:bookmarkStart w:id="197" w:name="_Toc429676619"/>
      <w:bookmarkStart w:id="198" w:name="_Ref396999734"/>
      <w:r w:rsidRPr="00434BA0">
        <w:t>KillChainsType Class</w:t>
      </w:r>
      <w:bookmarkEnd w:id="196"/>
      <w:bookmarkEnd w:id="197"/>
    </w:p>
    <w:p w14:paraId="12FC0555" w14:textId="77777777" w:rsidR="00ED374E" w:rsidRPr="00434BA0" w:rsidRDefault="00ED374E" w:rsidP="00ED374E">
      <w:pPr>
        <w:spacing w:after="240"/>
      </w:pPr>
      <w:r w:rsidRPr="00434BA0">
        <w:t xml:space="preserve">The </w:t>
      </w:r>
      <w:r w:rsidRPr="00434BA0">
        <w:rPr>
          <w:rFonts w:ascii="Courier New" w:hAnsi="Courier New" w:cs="Courier New"/>
        </w:rPr>
        <w:t>KillChainsType</w:t>
      </w:r>
      <w:r w:rsidRPr="00434BA0">
        <w:t xml:space="preserve"> class specifies a set of one or more specific kill chain definitions.  </w:t>
      </w:r>
    </w:p>
    <w:p w14:paraId="696548D8" w14:textId="77777777" w:rsidR="00ED374E" w:rsidRPr="00434BA0" w:rsidRDefault="00ED374E" w:rsidP="00ED374E">
      <w:pPr>
        <w:spacing w:after="240"/>
      </w:pPr>
      <w:r w:rsidRPr="00434BA0">
        <w:t>The property table</w:t>
      </w:r>
      <w:r>
        <w:t xml:space="preserve"> of the </w:t>
      </w:r>
      <w:r w:rsidRPr="00434BA0">
        <w:rPr>
          <w:rFonts w:ascii="Courier New" w:hAnsi="Courier New" w:cs="Courier New"/>
        </w:rPr>
        <w:t>KillChainsType</w:t>
      </w:r>
      <w:r w:rsidRPr="00434BA0">
        <w:t xml:space="preserve"> class</w:t>
      </w:r>
      <w:r>
        <w:t xml:space="preserve"> is given</w:t>
      </w:r>
      <w:r w:rsidRPr="00434BA0">
        <w:t xml:space="preserve"> in</w:t>
      </w:r>
      <w:r>
        <w:t xml:space="preserve"> </w:t>
      </w:r>
      <w:r w:rsidRPr="0081306A">
        <w:rPr>
          <w:b/>
          <w:color w:val="0000EE"/>
        </w:rPr>
        <w:fldChar w:fldCharType="begin"/>
      </w:r>
      <w:r w:rsidRPr="0081306A">
        <w:rPr>
          <w:b/>
          <w:color w:val="0000EE"/>
        </w:rPr>
        <w:instrText xml:space="preserve"> REF _Ref419307879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32</w:t>
      </w:r>
      <w:r w:rsidRPr="0081306A">
        <w:rPr>
          <w:b/>
          <w:color w:val="0000EE"/>
        </w:rPr>
        <w:fldChar w:fldCharType="end"/>
      </w:r>
      <w:r w:rsidRPr="00434BA0">
        <w:t>.</w:t>
      </w:r>
    </w:p>
    <w:p w14:paraId="6DA884CC" w14:textId="77777777" w:rsidR="00ED374E" w:rsidRPr="00434BA0" w:rsidRDefault="00ED374E" w:rsidP="00735E34">
      <w:pPr>
        <w:pStyle w:val="Caption"/>
        <w:keepNext/>
        <w:keepLines/>
      </w:pPr>
      <w:bookmarkStart w:id="199" w:name="_Ref419307879"/>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32</w:t>
      </w:r>
      <w:r w:rsidR="00CC675D">
        <w:rPr>
          <w:noProof/>
        </w:rPr>
        <w:fldChar w:fldCharType="end"/>
      </w:r>
      <w:bookmarkEnd w:id="199"/>
      <w:r w:rsidRPr="00434BA0">
        <w:t xml:space="preserve">. Properties of the </w:t>
      </w:r>
      <w:r w:rsidRPr="00434BA0">
        <w:rPr>
          <w:rFonts w:ascii="Courier New" w:hAnsi="Courier New" w:cs="Courier New"/>
        </w:rPr>
        <w:t>KillChainsType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C8038B" w14:textId="77777777" w:rsidTr="00ED374E">
        <w:trPr>
          <w:trHeight w:val="547"/>
        </w:trPr>
        <w:tc>
          <w:tcPr>
            <w:tcW w:w="2065" w:type="dxa"/>
            <w:shd w:val="clear" w:color="auto" w:fill="BFBFBF" w:themeFill="background1" w:themeFillShade="BF"/>
            <w:vAlign w:val="center"/>
          </w:tcPr>
          <w:p w14:paraId="74FB6963"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6C06EEBA"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610147D6"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092DB6BC" w14:textId="77777777" w:rsidR="00ED374E" w:rsidRPr="00434BA0" w:rsidRDefault="00ED374E" w:rsidP="00735E34">
            <w:pPr>
              <w:keepNext/>
              <w:keepLines/>
              <w:rPr>
                <w:b/>
              </w:rPr>
            </w:pPr>
            <w:r w:rsidRPr="00434BA0">
              <w:rPr>
                <w:b/>
              </w:rPr>
              <w:t>Description</w:t>
            </w:r>
          </w:p>
        </w:tc>
      </w:tr>
      <w:tr w:rsidR="00ED374E" w:rsidRPr="00434BA0" w14:paraId="43356D1B" w14:textId="77777777" w:rsidTr="00ED374E">
        <w:trPr>
          <w:trHeight w:val="547"/>
        </w:trPr>
        <w:tc>
          <w:tcPr>
            <w:tcW w:w="2065" w:type="dxa"/>
            <w:vAlign w:val="center"/>
          </w:tcPr>
          <w:p w14:paraId="493CBCA5" w14:textId="77777777" w:rsidR="00ED374E" w:rsidRPr="00981526" w:rsidRDefault="00ED374E" w:rsidP="00735E34">
            <w:pPr>
              <w:keepNext/>
              <w:keepLines/>
              <w:rPr>
                <w:b/>
              </w:rPr>
            </w:pPr>
            <w:r w:rsidRPr="00981526">
              <w:rPr>
                <w:b/>
              </w:rPr>
              <w:t>Kill_Chain</w:t>
            </w:r>
          </w:p>
        </w:tc>
        <w:tc>
          <w:tcPr>
            <w:tcW w:w="4163" w:type="dxa"/>
            <w:vAlign w:val="center"/>
          </w:tcPr>
          <w:p w14:paraId="3A1DD4EB"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KillChainType</w:t>
            </w:r>
          </w:p>
        </w:tc>
        <w:tc>
          <w:tcPr>
            <w:tcW w:w="1440" w:type="dxa"/>
            <w:vAlign w:val="center"/>
          </w:tcPr>
          <w:p w14:paraId="257E0015" w14:textId="77777777" w:rsidR="00ED374E" w:rsidRPr="00981526" w:rsidRDefault="00ED374E" w:rsidP="00735E34">
            <w:pPr>
              <w:keepNext/>
              <w:keepLines/>
              <w:jc w:val="center"/>
            </w:pPr>
            <w:r w:rsidRPr="00981526">
              <w:t>1..*</w:t>
            </w:r>
          </w:p>
        </w:tc>
        <w:tc>
          <w:tcPr>
            <w:tcW w:w="5508" w:type="dxa"/>
            <w:vAlign w:val="center"/>
          </w:tcPr>
          <w:p w14:paraId="6DD5EEC2" w14:textId="77777777" w:rsidR="00ED374E" w:rsidRPr="00A91C3D" w:rsidRDefault="00ED374E" w:rsidP="00735E34">
            <w:pPr>
              <w:keepNext/>
              <w:keepLines/>
              <w:rPr>
                <w:rFonts w:cs="Arial"/>
                <w:szCs w:val="22"/>
              </w:rPr>
            </w:pPr>
            <w:r w:rsidRPr="00A91C3D">
              <w:rPr>
                <w:rFonts w:cs="Arial"/>
                <w:szCs w:val="22"/>
              </w:rPr>
              <w:t xml:space="preserve">A cyber kill chain is a phase-based model to describe the stages of an attack.  The </w:t>
            </w:r>
            <w:r w:rsidRPr="00981526">
              <w:rPr>
                <w:rFonts w:ascii="Courier New" w:hAnsi="Courier New" w:cs="Courier New"/>
                <w:szCs w:val="22"/>
              </w:rPr>
              <w:t>Kill_Chain</w:t>
            </w:r>
            <w:r w:rsidRPr="00A91C3D">
              <w:rPr>
                <w:rFonts w:cs="Arial"/>
                <w:szCs w:val="22"/>
              </w:rPr>
              <w:t xml:space="preserve"> property characterizes a single kill chain that may be referenced elsewhere; for example, from within a TTP or an Indicator component.</w:t>
            </w:r>
          </w:p>
        </w:tc>
      </w:tr>
    </w:tbl>
    <w:p w14:paraId="73A77C8C" w14:textId="77777777" w:rsidR="00ED374E" w:rsidRPr="00434BA0" w:rsidRDefault="00ED374E" w:rsidP="00E74C6F">
      <w:pPr>
        <w:pStyle w:val="Heading4"/>
      </w:pPr>
      <w:bookmarkStart w:id="200" w:name="_Toc425428455"/>
      <w:bookmarkStart w:id="201" w:name="_Toc429676620"/>
      <w:r w:rsidRPr="00434BA0">
        <w:t>KillChainType Class</w:t>
      </w:r>
      <w:bookmarkEnd w:id="200"/>
      <w:bookmarkEnd w:id="201"/>
    </w:p>
    <w:p w14:paraId="7B61FB98" w14:textId="77777777" w:rsidR="00ED374E" w:rsidRPr="00434BA0" w:rsidRDefault="00ED374E" w:rsidP="00ED374E">
      <w:pPr>
        <w:spacing w:after="240"/>
      </w:pPr>
      <w:r w:rsidRPr="00434BA0">
        <w:t xml:space="preserve">A cyber kill chain is a phase-based model to describe the stages of an attack.  The </w:t>
      </w:r>
      <w:r w:rsidRPr="00434BA0">
        <w:rPr>
          <w:rFonts w:ascii="Courier New" w:hAnsi="Courier New" w:cs="Courier New"/>
        </w:rPr>
        <w:t>KillChainType</w:t>
      </w:r>
      <w:r w:rsidRPr="00434BA0">
        <w:t xml:space="preserve"> class characterizes a kill chain </w:t>
      </w:r>
      <w:r>
        <w:t xml:space="preserve">definition </w:t>
      </w:r>
      <w:r w:rsidRPr="00434BA0">
        <w:t xml:space="preserve">that may be referenced elsewhere; for example, from within a TTP or an Indicator component.  Information captured includes a set of one or more kill chain phases that compose the kill chain. </w:t>
      </w:r>
    </w:p>
    <w:p w14:paraId="78FDF66B" w14:textId="77777777" w:rsidR="00ED374E" w:rsidRPr="00434BA0" w:rsidRDefault="00ED374E" w:rsidP="00ED374E">
      <w:pPr>
        <w:spacing w:after="240"/>
      </w:pPr>
      <w:r w:rsidRPr="00434BA0">
        <w:t>The propert</w:t>
      </w:r>
      <w:r>
        <w:t xml:space="preserve">y table of the </w:t>
      </w:r>
      <w:r w:rsidRPr="00434BA0">
        <w:rPr>
          <w:rFonts w:ascii="Courier New" w:hAnsi="Courier New" w:cs="Courier New"/>
        </w:rPr>
        <w:t>KillChainType</w:t>
      </w:r>
      <w:r>
        <w:t xml:space="preserve"> class is given </w:t>
      </w:r>
      <w:r w:rsidRPr="00434BA0">
        <w:t>in</w:t>
      </w:r>
      <w:r>
        <w:t xml:space="preserve"> </w:t>
      </w:r>
      <w:r w:rsidRPr="0081306A">
        <w:rPr>
          <w:b/>
          <w:color w:val="0000EE"/>
        </w:rPr>
        <w:fldChar w:fldCharType="begin"/>
      </w:r>
      <w:r w:rsidRPr="0081306A">
        <w:rPr>
          <w:b/>
          <w:color w:val="0000EE"/>
        </w:rPr>
        <w:instrText xml:space="preserve"> REF _Ref419330881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33</w:t>
      </w:r>
      <w:r w:rsidRPr="0081306A">
        <w:rPr>
          <w:b/>
          <w:color w:val="0000EE"/>
        </w:rPr>
        <w:fldChar w:fldCharType="end"/>
      </w:r>
      <w:r w:rsidRPr="00434BA0">
        <w:t>.</w:t>
      </w:r>
    </w:p>
    <w:p w14:paraId="41E35EFB" w14:textId="77777777" w:rsidR="00ED374E" w:rsidRPr="00434BA0" w:rsidRDefault="00ED374E" w:rsidP="00707B01">
      <w:pPr>
        <w:pStyle w:val="Caption"/>
      </w:pPr>
      <w:bookmarkStart w:id="202" w:name="_Ref419330881"/>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33</w:t>
      </w:r>
      <w:r w:rsidR="00CC675D">
        <w:rPr>
          <w:noProof/>
        </w:rPr>
        <w:fldChar w:fldCharType="end"/>
      </w:r>
      <w:bookmarkEnd w:id="202"/>
      <w:r w:rsidRPr="00434BA0">
        <w:t xml:space="preserve">. Properties of the </w:t>
      </w:r>
      <w:r w:rsidRPr="00434BA0">
        <w:rPr>
          <w:rFonts w:ascii="Courier New" w:hAnsi="Courier New" w:cs="Courier New"/>
        </w:rPr>
        <w:t>KillChainType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39FAF312" w14:textId="77777777" w:rsidTr="00ED374E">
        <w:trPr>
          <w:trHeight w:val="547"/>
        </w:trPr>
        <w:tc>
          <w:tcPr>
            <w:tcW w:w="2065" w:type="dxa"/>
            <w:shd w:val="clear" w:color="auto" w:fill="BFBFBF" w:themeFill="background1" w:themeFillShade="BF"/>
            <w:vAlign w:val="center"/>
          </w:tcPr>
          <w:p w14:paraId="4ABFA39E" w14:textId="77777777" w:rsidR="00ED374E" w:rsidRPr="00434BA0" w:rsidRDefault="00ED374E" w:rsidP="00ED374E">
            <w:pPr>
              <w:rPr>
                <w:b/>
              </w:rPr>
            </w:pPr>
            <w:r w:rsidRPr="00434BA0">
              <w:rPr>
                <w:b/>
              </w:rPr>
              <w:t>Name</w:t>
            </w:r>
          </w:p>
        </w:tc>
        <w:tc>
          <w:tcPr>
            <w:tcW w:w="4163" w:type="dxa"/>
            <w:shd w:val="clear" w:color="auto" w:fill="BFBFBF" w:themeFill="background1" w:themeFillShade="BF"/>
            <w:vAlign w:val="center"/>
          </w:tcPr>
          <w:p w14:paraId="34F4B579"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AE2AAF7" w14:textId="77777777" w:rsidR="00ED374E" w:rsidRPr="00434BA0" w:rsidRDefault="00ED374E" w:rsidP="00ED374E">
            <w:pPr>
              <w:rPr>
                <w:b/>
              </w:rPr>
            </w:pPr>
            <w:r w:rsidRPr="00434BA0">
              <w:rPr>
                <w:b/>
              </w:rPr>
              <w:t>Multiplicity</w:t>
            </w:r>
          </w:p>
        </w:tc>
        <w:tc>
          <w:tcPr>
            <w:tcW w:w="5508" w:type="dxa"/>
            <w:shd w:val="clear" w:color="auto" w:fill="BFBFBF" w:themeFill="background1" w:themeFillShade="BF"/>
            <w:vAlign w:val="center"/>
          </w:tcPr>
          <w:p w14:paraId="54C58E8F" w14:textId="77777777" w:rsidR="00ED374E" w:rsidRPr="00434BA0" w:rsidRDefault="00ED374E" w:rsidP="00ED374E">
            <w:pPr>
              <w:rPr>
                <w:b/>
              </w:rPr>
            </w:pPr>
            <w:r w:rsidRPr="00434BA0">
              <w:rPr>
                <w:b/>
              </w:rPr>
              <w:t>Description</w:t>
            </w:r>
          </w:p>
        </w:tc>
      </w:tr>
      <w:tr w:rsidR="00ED374E" w:rsidRPr="00434BA0" w14:paraId="0E804456" w14:textId="77777777" w:rsidTr="00ED374E">
        <w:trPr>
          <w:trHeight w:val="547"/>
        </w:trPr>
        <w:tc>
          <w:tcPr>
            <w:tcW w:w="2065" w:type="dxa"/>
            <w:vAlign w:val="center"/>
          </w:tcPr>
          <w:p w14:paraId="6B4BBB53" w14:textId="77777777" w:rsidR="00ED374E" w:rsidRPr="00981526" w:rsidRDefault="00ED374E" w:rsidP="00ED374E">
            <w:pPr>
              <w:rPr>
                <w:b/>
              </w:rPr>
            </w:pPr>
            <w:r w:rsidRPr="00981526">
              <w:rPr>
                <w:b/>
              </w:rPr>
              <w:t>id</w:t>
            </w:r>
          </w:p>
        </w:tc>
        <w:tc>
          <w:tcPr>
            <w:tcW w:w="4163" w:type="dxa"/>
            <w:vAlign w:val="center"/>
          </w:tcPr>
          <w:p w14:paraId="535E4B6C"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63805A34" w14:textId="77777777" w:rsidR="00ED374E" w:rsidRPr="00434BA0" w:rsidRDefault="00ED374E" w:rsidP="00ED374E">
            <w:pPr>
              <w:jc w:val="center"/>
              <w:rPr>
                <w:sz w:val="22"/>
              </w:rPr>
            </w:pPr>
            <w:r w:rsidRPr="00981526">
              <w:t>0..1</w:t>
            </w:r>
          </w:p>
        </w:tc>
        <w:tc>
          <w:tcPr>
            <w:tcW w:w="5508" w:type="dxa"/>
            <w:vAlign w:val="center"/>
          </w:tcPr>
          <w:p w14:paraId="4E117347" w14:textId="77777777" w:rsidR="00ED374E" w:rsidRPr="00981526" w:rsidRDefault="00ED374E" w:rsidP="00ED374E">
            <w:r w:rsidRPr="00981526">
              <w:t xml:space="preserve">The </w:t>
            </w:r>
            <w:r w:rsidRPr="00981526">
              <w:rPr>
                <w:rFonts w:ascii="Courier New" w:hAnsi="Courier New" w:cs="Courier New"/>
              </w:rPr>
              <w:t>id</w:t>
            </w:r>
            <w:r w:rsidRPr="00981526">
              <w:t xml:space="preserve"> property specifies a globally unique identifier for the kill chain definition. </w:t>
            </w:r>
          </w:p>
        </w:tc>
      </w:tr>
      <w:tr w:rsidR="00ED374E" w:rsidRPr="00434BA0" w14:paraId="21F73B52" w14:textId="77777777" w:rsidTr="00ED374E">
        <w:trPr>
          <w:trHeight w:val="547"/>
        </w:trPr>
        <w:tc>
          <w:tcPr>
            <w:tcW w:w="2065" w:type="dxa"/>
            <w:vAlign w:val="center"/>
          </w:tcPr>
          <w:p w14:paraId="69CA4D0A" w14:textId="77777777" w:rsidR="00ED374E" w:rsidRPr="00981526" w:rsidRDefault="00ED374E" w:rsidP="00ED374E">
            <w:pPr>
              <w:rPr>
                <w:b/>
              </w:rPr>
            </w:pPr>
            <w:r w:rsidRPr="00981526">
              <w:rPr>
                <w:b/>
              </w:rPr>
              <w:t>name</w:t>
            </w:r>
          </w:p>
        </w:tc>
        <w:tc>
          <w:tcPr>
            <w:tcW w:w="4163" w:type="dxa"/>
            <w:vAlign w:val="center"/>
          </w:tcPr>
          <w:p w14:paraId="10FA628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70A1E1F3"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0D66277C" w14:textId="77777777" w:rsidR="00ED374E" w:rsidRPr="00434BA0" w:rsidRDefault="00ED374E" w:rsidP="00ED374E">
            <w:pPr>
              <w:jc w:val="center"/>
              <w:rPr>
                <w:sz w:val="22"/>
              </w:rPr>
            </w:pPr>
            <w:r w:rsidRPr="00981526">
              <w:t>0..1</w:t>
            </w:r>
          </w:p>
        </w:tc>
        <w:tc>
          <w:tcPr>
            <w:tcW w:w="5508" w:type="dxa"/>
            <w:vAlign w:val="center"/>
          </w:tcPr>
          <w:p w14:paraId="23056B6F" w14:textId="77777777" w:rsidR="00ED374E" w:rsidRPr="00981526" w:rsidRDefault="00ED374E" w:rsidP="00ED374E">
            <w:r w:rsidRPr="00981526">
              <w:t xml:space="preserve">The </w:t>
            </w:r>
            <w:r w:rsidRPr="00981526">
              <w:rPr>
                <w:rFonts w:ascii="Courier New" w:hAnsi="Courier New" w:cs="Courier New"/>
              </w:rPr>
              <w:t>name</w:t>
            </w:r>
            <w:r w:rsidRPr="00981526">
              <w:t xml:space="preserve"> property captures a simple name for the kill chain definition.</w:t>
            </w:r>
          </w:p>
        </w:tc>
      </w:tr>
      <w:tr w:rsidR="00ED374E" w:rsidRPr="00434BA0" w14:paraId="766C0DB3" w14:textId="77777777" w:rsidTr="00ED374E">
        <w:trPr>
          <w:trHeight w:val="547"/>
        </w:trPr>
        <w:tc>
          <w:tcPr>
            <w:tcW w:w="2065" w:type="dxa"/>
            <w:vAlign w:val="center"/>
          </w:tcPr>
          <w:p w14:paraId="24AB82E5" w14:textId="77777777" w:rsidR="00ED374E" w:rsidRPr="00981526" w:rsidRDefault="00ED374E" w:rsidP="00ED374E">
            <w:pPr>
              <w:rPr>
                <w:b/>
              </w:rPr>
            </w:pPr>
            <w:r w:rsidRPr="00981526">
              <w:rPr>
                <w:b/>
              </w:rPr>
              <w:t>definer</w:t>
            </w:r>
          </w:p>
        </w:tc>
        <w:tc>
          <w:tcPr>
            <w:tcW w:w="4163" w:type="dxa"/>
            <w:vAlign w:val="center"/>
          </w:tcPr>
          <w:p w14:paraId="62C95751"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127AD3E"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4A2E162A" w14:textId="77777777" w:rsidR="00ED374E" w:rsidRPr="00981526" w:rsidRDefault="00ED374E" w:rsidP="00ED374E">
            <w:pPr>
              <w:jc w:val="center"/>
            </w:pPr>
            <w:r w:rsidRPr="00981526">
              <w:t>0..1</w:t>
            </w:r>
          </w:p>
        </w:tc>
        <w:tc>
          <w:tcPr>
            <w:tcW w:w="5508" w:type="dxa"/>
            <w:vAlign w:val="center"/>
          </w:tcPr>
          <w:p w14:paraId="65151FA6"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definer</w:t>
            </w:r>
            <w:r w:rsidRPr="00A91C3D">
              <w:rPr>
                <w:rFonts w:cs="Arial"/>
                <w:szCs w:val="22"/>
              </w:rPr>
              <w:t xml:space="preserve"> property specifies the organization or individual responsible for the kill chain definition.</w:t>
            </w:r>
          </w:p>
        </w:tc>
      </w:tr>
      <w:tr w:rsidR="00ED374E" w:rsidRPr="00434BA0" w14:paraId="44F68EC9" w14:textId="77777777" w:rsidTr="00ED374E">
        <w:trPr>
          <w:trHeight w:val="547"/>
        </w:trPr>
        <w:tc>
          <w:tcPr>
            <w:tcW w:w="2065" w:type="dxa"/>
            <w:vAlign w:val="center"/>
          </w:tcPr>
          <w:p w14:paraId="2A568989" w14:textId="77777777" w:rsidR="00ED374E" w:rsidRPr="00981526" w:rsidRDefault="00ED374E" w:rsidP="00ED374E">
            <w:pPr>
              <w:rPr>
                <w:b/>
              </w:rPr>
            </w:pPr>
            <w:r w:rsidRPr="00981526">
              <w:rPr>
                <w:b/>
              </w:rPr>
              <w:t>reference</w:t>
            </w:r>
          </w:p>
        </w:tc>
        <w:tc>
          <w:tcPr>
            <w:tcW w:w="4163" w:type="dxa"/>
            <w:vAlign w:val="center"/>
          </w:tcPr>
          <w:p w14:paraId="54E709D6"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440" w:type="dxa"/>
            <w:vAlign w:val="center"/>
          </w:tcPr>
          <w:p w14:paraId="3E713201" w14:textId="77777777" w:rsidR="00ED374E" w:rsidRPr="00981526" w:rsidRDefault="00ED374E" w:rsidP="00ED374E">
            <w:pPr>
              <w:jc w:val="center"/>
            </w:pPr>
            <w:r w:rsidRPr="00981526">
              <w:t>0..1</w:t>
            </w:r>
          </w:p>
        </w:tc>
        <w:tc>
          <w:tcPr>
            <w:tcW w:w="5508" w:type="dxa"/>
            <w:vAlign w:val="center"/>
          </w:tcPr>
          <w:p w14:paraId="17983359"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w:t>
            </w:r>
            <w:r w:rsidRPr="00A91C3D">
              <w:rPr>
                <w:rFonts w:cs="Arial"/>
                <w:szCs w:val="22"/>
              </w:rPr>
              <w:t xml:space="preserve"> property specifies a reference associated with the kill chain using a Uniform Resource Identifier (URI).</w:t>
            </w:r>
          </w:p>
        </w:tc>
      </w:tr>
      <w:tr w:rsidR="00ED374E" w:rsidRPr="00434BA0" w14:paraId="20E3DA0A" w14:textId="77777777" w:rsidTr="00ED374E">
        <w:trPr>
          <w:trHeight w:val="547"/>
        </w:trPr>
        <w:tc>
          <w:tcPr>
            <w:tcW w:w="2065" w:type="dxa"/>
            <w:vAlign w:val="center"/>
          </w:tcPr>
          <w:p w14:paraId="41D08A5D" w14:textId="77777777" w:rsidR="00ED374E" w:rsidRPr="00981526" w:rsidRDefault="00ED374E" w:rsidP="00ED374E">
            <w:pPr>
              <w:rPr>
                <w:b/>
              </w:rPr>
            </w:pPr>
            <w:r w:rsidRPr="00981526">
              <w:rPr>
                <w:b/>
              </w:rPr>
              <w:t>number_of_phases</w:t>
            </w:r>
          </w:p>
        </w:tc>
        <w:tc>
          <w:tcPr>
            <w:tcW w:w="4163" w:type="dxa"/>
            <w:vAlign w:val="center"/>
          </w:tcPr>
          <w:p w14:paraId="7858E75A" w14:textId="77777777" w:rsidR="00ED374E" w:rsidRPr="00434BA0" w:rsidRDefault="00ED374E" w:rsidP="00ED374E">
            <w:pPr>
              <w:rPr>
                <w:rFonts w:ascii="Courier New" w:hAnsi="Courier New" w:cs="Courier New"/>
              </w:rPr>
            </w:pPr>
            <w:r w:rsidRPr="00434BA0">
              <w:rPr>
                <w:rFonts w:ascii="Courier New" w:hAnsi="Courier New" w:cs="Courier New"/>
              </w:rPr>
              <w:t>basicDataTypes:Integer</w:t>
            </w:r>
          </w:p>
        </w:tc>
        <w:tc>
          <w:tcPr>
            <w:tcW w:w="1440" w:type="dxa"/>
            <w:vAlign w:val="center"/>
          </w:tcPr>
          <w:p w14:paraId="05B0522C" w14:textId="77777777" w:rsidR="00ED374E" w:rsidRPr="00981526" w:rsidRDefault="00ED374E" w:rsidP="00ED374E">
            <w:pPr>
              <w:jc w:val="center"/>
            </w:pPr>
            <w:r w:rsidRPr="00981526">
              <w:t>0..1</w:t>
            </w:r>
          </w:p>
        </w:tc>
        <w:tc>
          <w:tcPr>
            <w:tcW w:w="5508" w:type="dxa"/>
            <w:vAlign w:val="center"/>
          </w:tcPr>
          <w:p w14:paraId="584D19CE"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number_of_phases</w:t>
            </w:r>
            <w:r w:rsidRPr="00A91C3D">
              <w:rPr>
                <w:rFonts w:cs="Arial"/>
                <w:szCs w:val="22"/>
              </w:rPr>
              <w:t xml:space="preserve"> property specifies the number of phases in the kill chain.</w:t>
            </w:r>
          </w:p>
        </w:tc>
      </w:tr>
      <w:tr w:rsidR="00ED374E" w:rsidRPr="00434BA0" w14:paraId="7DCB89B9" w14:textId="77777777" w:rsidTr="00ED374E">
        <w:trPr>
          <w:trHeight w:val="547"/>
        </w:trPr>
        <w:tc>
          <w:tcPr>
            <w:tcW w:w="2065" w:type="dxa"/>
            <w:vAlign w:val="center"/>
          </w:tcPr>
          <w:p w14:paraId="6030822E" w14:textId="77777777" w:rsidR="00ED374E" w:rsidRPr="00981526" w:rsidRDefault="00ED374E" w:rsidP="00ED374E">
            <w:pPr>
              <w:rPr>
                <w:b/>
              </w:rPr>
            </w:pPr>
            <w:r w:rsidRPr="00981526">
              <w:rPr>
                <w:b/>
              </w:rPr>
              <w:t>Kill_Chain_Phase</w:t>
            </w:r>
          </w:p>
        </w:tc>
        <w:tc>
          <w:tcPr>
            <w:tcW w:w="4163" w:type="dxa"/>
            <w:vAlign w:val="center"/>
          </w:tcPr>
          <w:p w14:paraId="3FFF02AA" w14:textId="77777777" w:rsidR="00ED374E" w:rsidRPr="00434BA0" w:rsidRDefault="00ED374E" w:rsidP="00ED374E">
            <w:pPr>
              <w:rPr>
                <w:rFonts w:ascii="Courier New" w:hAnsi="Courier New" w:cs="Courier New"/>
              </w:rPr>
            </w:pPr>
            <w:r w:rsidRPr="00434BA0">
              <w:rPr>
                <w:rFonts w:ascii="Courier New" w:hAnsi="Courier New" w:cs="Courier New"/>
              </w:rPr>
              <w:t>KillChainPhaseType</w:t>
            </w:r>
          </w:p>
        </w:tc>
        <w:tc>
          <w:tcPr>
            <w:tcW w:w="1440" w:type="dxa"/>
            <w:vAlign w:val="center"/>
          </w:tcPr>
          <w:p w14:paraId="35161970" w14:textId="77777777" w:rsidR="00ED374E" w:rsidRPr="00981526" w:rsidRDefault="00ED374E" w:rsidP="00ED374E">
            <w:pPr>
              <w:jc w:val="center"/>
            </w:pPr>
            <w:r w:rsidRPr="00981526">
              <w:t>1..*</w:t>
            </w:r>
          </w:p>
        </w:tc>
        <w:tc>
          <w:tcPr>
            <w:tcW w:w="5508" w:type="dxa"/>
            <w:vAlign w:val="center"/>
          </w:tcPr>
          <w:p w14:paraId="2BDAA3D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Kill_Chain_Phase</w:t>
            </w:r>
            <w:r w:rsidRPr="00A91C3D">
              <w:rPr>
                <w:rFonts w:cs="Arial"/>
                <w:szCs w:val="22"/>
              </w:rPr>
              <w:t xml:space="preserve"> property characterizes an individual phase within the kill chain.</w:t>
            </w:r>
          </w:p>
        </w:tc>
      </w:tr>
    </w:tbl>
    <w:p w14:paraId="046F87A1" w14:textId="77777777" w:rsidR="00ED374E" w:rsidRPr="001642C9" w:rsidRDefault="00ED374E" w:rsidP="00E74C6F">
      <w:pPr>
        <w:pStyle w:val="Heading5"/>
        <w:rPr>
          <w:b w:val="0"/>
        </w:rPr>
      </w:pPr>
      <w:bookmarkStart w:id="203" w:name="_Ref396989640"/>
      <w:r w:rsidRPr="001642C9">
        <w:lastRenderedPageBreak/>
        <w:t>KillChainPhaseType Class</w:t>
      </w:r>
      <w:bookmarkEnd w:id="203"/>
    </w:p>
    <w:p w14:paraId="45B2E40F"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Kill_Chain_Phase</w:t>
      </w:r>
      <w:r w:rsidRPr="00434BA0">
        <w:t xml:space="preserve"> property characterizes an individual phase within a kill chain.</w:t>
      </w:r>
    </w:p>
    <w:p w14:paraId="7AE3F29B" w14:textId="77777777" w:rsidR="00ED374E" w:rsidRPr="00434BA0" w:rsidRDefault="00ED374E" w:rsidP="00ED374E">
      <w:pPr>
        <w:spacing w:after="240"/>
      </w:pPr>
      <w:r w:rsidRPr="00434BA0">
        <w:t>The propert</w:t>
      </w:r>
      <w:r>
        <w:t xml:space="preserve">y table of </w:t>
      </w:r>
      <w:r w:rsidRPr="00434BA0">
        <w:t xml:space="preserve">the </w:t>
      </w:r>
      <w:r w:rsidRPr="00434BA0">
        <w:rPr>
          <w:rFonts w:ascii="Courier New" w:hAnsi="Courier New" w:cs="Courier New"/>
        </w:rPr>
        <w:t>KillChainPhaseType</w:t>
      </w:r>
      <w:r w:rsidRPr="00434BA0">
        <w:t xml:space="preserve"> </w:t>
      </w:r>
      <w:r>
        <w:t>class is given</w:t>
      </w:r>
      <w:r w:rsidRPr="00434BA0">
        <w:t xml:space="preserve"> in</w:t>
      </w:r>
      <w:r>
        <w:t xml:space="preserve"> </w:t>
      </w:r>
      <w:r w:rsidRPr="0081306A">
        <w:rPr>
          <w:b/>
          <w:color w:val="0000EE"/>
        </w:rPr>
        <w:fldChar w:fldCharType="begin"/>
      </w:r>
      <w:r w:rsidRPr="0081306A">
        <w:rPr>
          <w:b/>
          <w:color w:val="0000EE"/>
        </w:rPr>
        <w:instrText xml:space="preserve"> REF _Ref419307965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34</w:t>
      </w:r>
      <w:r w:rsidRPr="0081306A">
        <w:rPr>
          <w:b/>
          <w:color w:val="0000EE"/>
        </w:rPr>
        <w:fldChar w:fldCharType="end"/>
      </w:r>
      <w:r w:rsidRPr="00434BA0">
        <w:t>.</w:t>
      </w:r>
    </w:p>
    <w:p w14:paraId="15DF1860" w14:textId="77777777" w:rsidR="00ED374E" w:rsidRPr="00434BA0" w:rsidRDefault="00ED374E" w:rsidP="00707B01">
      <w:pPr>
        <w:pStyle w:val="Caption"/>
      </w:pPr>
      <w:bookmarkStart w:id="204" w:name="_Ref419307965"/>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34</w:t>
      </w:r>
      <w:r w:rsidR="00CC675D">
        <w:rPr>
          <w:noProof/>
        </w:rPr>
        <w:fldChar w:fldCharType="end"/>
      </w:r>
      <w:bookmarkEnd w:id="204"/>
      <w:r w:rsidRPr="00434BA0">
        <w:t xml:space="preserve">. Properties of the </w:t>
      </w:r>
      <w:r w:rsidRPr="00434BA0">
        <w:rPr>
          <w:rFonts w:ascii="Courier New" w:hAnsi="Courier New" w:cs="Courier New"/>
        </w:rPr>
        <w:t>KillChainPhaseType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2790"/>
        <w:gridCol w:w="1440"/>
        <w:gridCol w:w="7691"/>
      </w:tblGrid>
      <w:tr w:rsidR="00ED374E" w:rsidRPr="00434BA0" w14:paraId="45B576CF" w14:textId="77777777" w:rsidTr="00ED374E">
        <w:trPr>
          <w:trHeight w:val="547"/>
        </w:trPr>
        <w:tc>
          <w:tcPr>
            <w:tcW w:w="1255" w:type="dxa"/>
            <w:shd w:val="clear" w:color="auto" w:fill="BFBFBF" w:themeFill="background1" w:themeFillShade="BF"/>
            <w:vAlign w:val="center"/>
          </w:tcPr>
          <w:p w14:paraId="2AB6DC4A" w14:textId="77777777" w:rsidR="00ED374E" w:rsidRPr="00434BA0" w:rsidRDefault="00ED374E" w:rsidP="00ED374E">
            <w:pPr>
              <w:rPr>
                <w:b/>
              </w:rPr>
            </w:pPr>
            <w:r w:rsidRPr="00434BA0">
              <w:rPr>
                <w:b/>
              </w:rPr>
              <w:t>Name</w:t>
            </w:r>
          </w:p>
        </w:tc>
        <w:tc>
          <w:tcPr>
            <w:tcW w:w="2790" w:type="dxa"/>
            <w:shd w:val="clear" w:color="auto" w:fill="BFBFBF" w:themeFill="background1" w:themeFillShade="BF"/>
            <w:vAlign w:val="center"/>
          </w:tcPr>
          <w:p w14:paraId="442DCC50"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2C03F334" w14:textId="77777777" w:rsidR="00ED374E" w:rsidRPr="00434BA0" w:rsidRDefault="00ED374E" w:rsidP="00ED374E">
            <w:pPr>
              <w:rPr>
                <w:b/>
              </w:rPr>
            </w:pPr>
            <w:r w:rsidRPr="00434BA0">
              <w:rPr>
                <w:b/>
              </w:rPr>
              <w:t>Multiplicity</w:t>
            </w:r>
          </w:p>
        </w:tc>
        <w:tc>
          <w:tcPr>
            <w:tcW w:w="7691" w:type="dxa"/>
            <w:shd w:val="clear" w:color="auto" w:fill="BFBFBF" w:themeFill="background1" w:themeFillShade="BF"/>
            <w:vAlign w:val="center"/>
          </w:tcPr>
          <w:p w14:paraId="2E95D913" w14:textId="77777777" w:rsidR="00ED374E" w:rsidRPr="00434BA0" w:rsidRDefault="00ED374E" w:rsidP="00ED374E">
            <w:pPr>
              <w:rPr>
                <w:b/>
              </w:rPr>
            </w:pPr>
            <w:r w:rsidRPr="00434BA0">
              <w:rPr>
                <w:b/>
              </w:rPr>
              <w:t>Description</w:t>
            </w:r>
          </w:p>
        </w:tc>
      </w:tr>
      <w:tr w:rsidR="00ED374E" w:rsidRPr="00434BA0" w14:paraId="3E3C06E5" w14:textId="77777777" w:rsidTr="00ED374E">
        <w:trPr>
          <w:trHeight w:val="547"/>
        </w:trPr>
        <w:tc>
          <w:tcPr>
            <w:tcW w:w="1255" w:type="dxa"/>
            <w:vAlign w:val="center"/>
          </w:tcPr>
          <w:p w14:paraId="5D9BB2EC" w14:textId="77777777" w:rsidR="00ED374E" w:rsidRPr="00981526" w:rsidRDefault="00ED374E" w:rsidP="00ED374E">
            <w:pPr>
              <w:rPr>
                <w:b/>
              </w:rPr>
            </w:pPr>
            <w:r w:rsidRPr="00981526">
              <w:rPr>
                <w:b/>
              </w:rPr>
              <w:t>phase_id</w:t>
            </w:r>
          </w:p>
        </w:tc>
        <w:tc>
          <w:tcPr>
            <w:tcW w:w="2790" w:type="dxa"/>
            <w:vAlign w:val="center"/>
          </w:tcPr>
          <w:p w14:paraId="392BEBC4"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500847C"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5FE7716C" w14:textId="77777777" w:rsidR="00ED374E" w:rsidRPr="00981526" w:rsidRDefault="00ED374E" w:rsidP="00ED374E">
            <w:pPr>
              <w:jc w:val="center"/>
            </w:pPr>
            <w:r w:rsidRPr="00981526">
              <w:t>0..1</w:t>
            </w:r>
          </w:p>
        </w:tc>
        <w:tc>
          <w:tcPr>
            <w:tcW w:w="7691" w:type="dxa"/>
            <w:vAlign w:val="center"/>
          </w:tcPr>
          <w:p w14:paraId="4CF7170C"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phase_id</w:t>
            </w:r>
            <w:r w:rsidRPr="00A91C3D">
              <w:rPr>
                <w:rFonts w:cs="Arial"/>
                <w:szCs w:val="22"/>
              </w:rPr>
              <w:t xml:space="preserve"> property specifies a globally unique identifier for the kill chain phase.  When used within a kill chain definition (defined by the </w:t>
            </w:r>
            <w:r w:rsidRPr="00981526">
              <w:rPr>
                <w:rFonts w:ascii="Courier New" w:hAnsi="Courier New" w:cs="Courier New"/>
                <w:szCs w:val="22"/>
              </w:rPr>
              <w:t>KillChainType</w:t>
            </w:r>
            <w:r w:rsidRPr="00A91C3D">
              <w:rPr>
                <w:rFonts w:cs="Arial"/>
                <w:szCs w:val="22"/>
              </w:rPr>
              <w:t xml:space="preserve"> class), it identifies the kill chain phase being defined.  When used within a kill chain reference (defined by the </w:t>
            </w:r>
            <w:r w:rsidRPr="00981526">
              <w:rPr>
                <w:rFonts w:ascii="Courier New" w:hAnsi="Courier New" w:cs="Courier New"/>
                <w:szCs w:val="22"/>
              </w:rPr>
              <w:t>KillChainPhaseReferenceType</w:t>
            </w:r>
            <w:r w:rsidRPr="00A91C3D">
              <w:rPr>
                <w:rFonts w:cs="Arial"/>
                <w:szCs w:val="22"/>
              </w:rPr>
              <w:t xml:space="preserve"> class), it must reference an existing kill chain </w:t>
            </w:r>
            <w:r w:rsidRPr="00981526">
              <w:rPr>
                <w:rFonts w:ascii="Courier New" w:hAnsi="Courier New" w:cs="Courier New"/>
                <w:szCs w:val="22"/>
              </w:rPr>
              <w:t>phase_id</w:t>
            </w:r>
            <w:r w:rsidRPr="00A91C3D">
              <w:rPr>
                <w:rFonts w:cs="Arial"/>
                <w:szCs w:val="22"/>
              </w:rPr>
              <w:t xml:space="preserve"> property (note that this use is similar to the use of the </w:t>
            </w:r>
            <w:r w:rsidRPr="00981526">
              <w:rPr>
                <w:rFonts w:ascii="Courier New" w:hAnsi="Courier New" w:cs="Courier New"/>
                <w:szCs w:val="22"/>
              </w:rPr>
              <w:t>idref</w:t>
            </w:r>
            <w:r w:rsidRPr="00A91C3D">
              <w:rPr>
                <w:rFonts w:cs="Arial"/>
                <w:szCs w:val="22"/>
              </w:rPr>
              <w:t xml:space="preserve"> property elsewhere in STIX.)</w:t>
            </w:r>
          </w:p>
        </w:tc>
      </w:tr>
      <w:tr w:rsidR="00ED374E" w:rsidRPr="00434BA0" w14:paraId="4E50A1F7" w14:textId="77777777" w:rsidTr="00ED374E">
        <w:trPr>
          <w:trHeight w:val="547"/>
        </w:trPr>
        <w:tc>
          <w:tcPr>
            <w:tcW w:w="1255" w:type="dxa"/>
            <w:vAlign w:val="center"/>
          </w:tcPr>
          <w:p w14:paraId="1FE1495F" w14:textId="77777777" w:rsidR="00ED374E" w:rsidRPr="00981526" w:rsidRDefault="00ED374E" w:rsidP="00ED374E">
            <w:pPr>
              <w:rPr>
                <w:b/>
              </w:rPr>
            </w:pPr>
            <w:r w:rsidRPr="00981526">
              <w:rPr>
                <w:b/>
              </w:rPr>
              <w:t>name</w:t>
            </w:r>
          </w:p>
        </w:tc>
        <w:tc>
          <w:tcPr>
            <w:tcW w:w="2790" w:type="dxa"/>
            <w:vAlign w:val="center"/>
          </w:tcPr>
          <w:p w14:paraId="20C8949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9F9E902"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440" w:type="dxa"/>
            <w:vAlign w:val="center"/>
          </w:tcPr>
          <w:p w14:paraId="136CBE62" w14:textId="77777777" w:rsidR="00ED374E" w:rsidRPr="00981526" w:rsidRDefault="00ED374E" w:rsidP="00ED374E">
            <w:pPr>
              <w:jc w:val="center"/>
            </w:pPr>
            <w:r w:rsidRPr="00981526">
              <w:t>0..1</w:t>
            </w:r>
          </w:p>
        </w:tc>
        <w:tc>
          <w:tcPr>
            <w:tcW w:w="7691" w:type="dxa"/>
            <w:vAlign w:val="center"/>
          </w:tcPr>
          <w:p w14:paraId="4DD0621C"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name</w:t>
            </w:r>
            <w:r w:rsidRPr="00A91C3D">
              <w:rPr>
                <w:color w:val="000000"/>
                <w:szCs w:val="22"/>
              </w:rPr>
              <w:t xml:space="preserve"> property captures a descriptive name of the kill chain phase.  If the </w:t>
            </w:r>
            <w:r w:rsidRPr="00981526">
              <w:rPr>
                <w:rFonts w:ascii="Courier New" w:hAnsi="Courier New" w:cs="Courier New"/>
                <w:color w:val="000000"/>
                <w:szCs w:val="22"/>
              </w:rPr>
              <w:t>KillChainPhaseType</w:t>
            </w:r>
            <w:r w:rsidRPr="00A91C3D">
              <w:rPr>
                <w:color w:val="000000"/>
                <w:szCs w:val="22"/>
              </w:rPr>
              <w:t xml:space="preserve"> class is extended by the </w:t>
            </w:r>
            <w:r w:rsidRPr="00981526">
              <w:rPr>
                <w:rFonts w:ascii="Courier New" w:hAnsi="Courier New" w:cs="Courier New"/>
                <w:color w:val="000000"/>
                <w:szCs w:val="22"/>
              </w:rPr>
              <w:t>KillChainPhaseReferenceType</w:t>
            </w:r>
            <w:r w:rsidRPr="00A91C3D">
              <w:rPr>
                <w:color w:val="000000"/>
                <w:szCs w:val="22"/>
              </w:rPr>
              <w:t xml:space="preserve"> class, this attribute SHOULD be omitted, or if it is present, it MUST match the kill chain phase name used in the referenced kill chain.</w:t>
            </w:r>
          </w:p>
        </w:tc>
      </w:tr>
      <w:tr w:rsidR="00ED374E" w:rsidRPr="00434BA0" w14:paraId="05C42634" w14:textId="77777777" w:rsidTr="00ED374E">
        <w:trPr>
          <w:trHeight w:val="547"/>
        </w:trPr>
        <w:tc>
          <w:tcPr>
            <w:tcW w:w="1255" w:type="dxa"/>
            <w:vAlign w:val="center"/>
          </w:tcPr>
          <w:p w14:paraId="066259C0" w14:textId="77777777" w:rsidR="00ED374E" w:rsidRPr="00981526" w:rsidRDefault="00ED374E" w:rsidP="00ED374E">
            <w:pPr>
              <w:rPr>
                <w:b/>
              </w:rPr>
            </w:pPr>
            <w:r w:rsidRPr="00981526">
              <w:rPr>
                <w:b/>
              </w:rPr>
              <w:t>ordinality</w:t>
            </w:r>
          </w:p>
        </w:tc>
        <w:tc>
          <w:tcPr>
            <w:tcW w:w="2790" w:type="dxa"/>
            <w:vAlign w:val="center"/>
          </w:tcPr>
          <w:p w14:paraId="0619C623"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25D2E6B6" w14:textId="77777777" w:rsidR="00ED374E" w:rsidRPr="00434BA0" w:rsidRDefault="00ED374E" w:rsidP="00ED374E">
            <w:pPr>
              <w:rPr>
                <w:rFonts w:ascii="Courier New" w:hAnsi="Courier New" w:cs="Courier New"/>
              </w:rPr>
            </w:pPr>
            <w:r w:rsidRPr="00434BA0">
              <w:rPr>
                <w:rFonts w:ascii="Courier New" w:hAnsi="Courier New" w:cs="Courier New"/>
              </w:rPr>
              <w:t>Integer</w:t>
            </w:r>
          </w:p>
        </w:tc>
        <w:tc>
          <w:tcPr>
            <w:tcW w:w="1440" w:type="dxa"/>
            <w:vAlign w:val="center"/>
          </w:tcPr>
          <w:p w14:paraId="26E99E39" w14:textId="77777777" w:rsidR="00ED374E" w:rsidRPr="00981526" w:rsidRDefault="00ED374E" w:rsidP="00ED374E">
            <w:pPr>
              <w:jc w:val="center"/>
            </w:pPr>
            <w:r w:rsidRPr="00981526">
              <w:t>0..1</w:t>
            </w:r>
          </w:p>
        </w:tc>
        <w:tc>
          <w:tcPr>
            <w:tcW w:w="7691" w:type="dxa"/>
            <w:vAlign w:val="center"/>
          </w:tcPr>
          <w:p w14:paraId="6B67BCD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ordinality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phase within the kill chain definition. It should be omitted when the associated kill chain is being referenced (defined by the </w:t>
            </w:r>
            <w:r w:rsidRPr="00981526">
              <w:rPr>
                <w:rFonts w:ascii="Courier New" w:hAnsi="Courier New" w:cs="Courier New"/>
                <w:szCs w:val="22"/>
              </w:rPr>
              <w:t>KillChainPhaseReferenceType</w:t>
            </w:r>
            <w:r w:rsidRPr="00A91C3D">
              <w:rPr>
                <w:rFonts w:cs="Arial"/>
                <w:szCs w:val="22"/>
              </w:rPr>
              <w:t xml:space="preserve"> class), but if the property is present, it MUST match the ordinality of the corresponding phase in the kill chain that is referenced.</w:t>
            </w:r>
          </w:p>
        </w:tc>
      </w:tr>
    </w:tbl>
    <w:p w14:paraId="50FA3EE1" w14:textId="77777777" w:rsidR="00ED374E" w:rsidRPr="00434BA0" w:rsidRDefault="00ED374E" w:rsidP="00E74C6F">
      <w:pPr>
        <w:pStyle w:val="Heading3"/>
      </w:pPr>
      <w:bookmarkStart w:id="205" w:name="_Toc425428456"/>
      <w:bookmarkStart w:id="206" w:name="_Toc429676621"/>
      <w:r w:rsidRPr="00434BA0">
        <w:t>KillChainPhasesReferenceType Class</w:t>
      </w:r>
      <w:bookmarkEnd w:id="198"/>
      <w:bookmarkEnd w:id="205"/>
      <w:bookmarkEnd w:id="206"/>
    </w:p>
    <w:p w14:paraId="2B4B1B1A" w14:textId="77777777" w:rsidR="00ED374E" w:rsidRPr="00434BA0" w:rsidRDefault="00ED374E" w:rsidP="00ED374E">
      <w:pPr>
        <w:spacing w:after="240"/>
      </w:pPr>
      <w:r w:rsidRPr="00434BA0">
        <w:t xml:space="preserve">A cyber kill chain is a phase-based model to describe the stages of an attack, and a cyber kill chain phase is an individual phase within a kill chain definition. The </w:t>
      </w:r>
      <w:r w:rsidRPr="00434BA0">
        <w:rPr>
          <w:rFonts w:ascii="Courier New" w:hAnsi="Courier New" w:cs="Courier New"/>
        </w:rPr>
        <w:t>KillChainPhasesReferenceType</w:t>
      </w:r>
      <w:r w:rsidRPr="00434BA0">
        <w:t xml:space="preserve"> class specifies a set of one or more kill chain phases.  </w:t>
      </w:r>
    </w:p>
    <w:p w14:paraId="7B5B745B" w14:textId="77777777" w:rsidR="00ED374E" w:rsidRPr="00434BA0" w:rsidRDefault="00ED374E" w:rsidP="00ED374E">
      <w:pPr>
        <w:spacing w:after="240"/>
      </w:pPr>
      <w:r w:rsidRPr="00434BA0">
        <w:t xml:space="preserve">The property table </w:t>
      </w:r>
      <w:r>
        <w:t xml:space="preserve">of the </w:t>
      </w:r>
      <w:r w:rsidRPr="00434BA0">
        <w:rPr>
          <w:rFonts w:ascii="Courier New" w:hAnsi="Courier New" w:cs="Courier New"/>
        </w:rPr>
        <w:t>KillChainPhasesReferenceType</w:t>
      </w:r>
      <w:r w:rsidRPr="00434BA0">
        <w:t xml:space="preserve"> class is </w:t>
      </w:r>
      <w:r>
        <w:t>given</w:t>
      </w:r>
      <w:r w:rsidRPr="00434BA0">
        <w:t xml:space="preserve"> in</w:t>
      </w:r>
      <w:r>
        <w:t xml:space="preserve"> </w:t>
      </w:r>
      <w:r w:rsidRPr="0081306A">
        <w:rPr>
          <w:b/>
          <w:color w:val="0000EE"/>
        </w:rPr>
        <w:fldChar w:fldCharType="begin"/>
      </w:r>
      <w:r w:rsidRPr="0081306A">
        <w:rPr>
          <w:b/>
          <w:color w:val="0000EE"/>
        </w:rPr>
        <w:instrText xml:space="preserve"> REF _Ref419307966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35</w:t>
      </w:r>
      <w:r w:rsidRPr="0081306A">
        <w:rPr>
          <w:b/>
          <w:color w:val="0000EE"/>
        </w:rPr>
        <w:fldChar w:fldCharType="end"/>
      </w:r>
      <w:r w:rsidRPr="00434BA0">
        <w:t xml:space="preserve">. </w:t>
      </w:r>
    </w:p>
    <w:p w14:paraId="7E8BC4EF" w14:textId="77777777" w:rsidR="00ED374E" w:rsidRPr="00434BA0" w:rsidRDefault="00ED374E" w:rsidP="00735E34">
      <w:pPr>
        <w:pStyle w:val="Caption"/>
        <w:keepNext/>
        <w:keepLines/>
      </w:pPr>
      <w:bookmarkStart w:id="207" w:name="_Ref419307966"/>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35</w:t>
      </w:r>
      <w:r w:rsidR="00CC675D">
        <w:rPr>
          <w:noProof/>
        </w:rPr>
        <w:fldChar w:fldCharType="end"/>
      </w:r>
      <w:bookmarkEnd w:id="207"/>
      <w:r w:rsidRPr="00434BA0">
        <w:t xml:space="preserve">. Properties of the </w:t>
      </w:r>
      <w:r w:rsidRPr="00434BA0">
        <w:rPr>
          <w:rFonts w:ascii="Courier New" w:hAnsi="Courier New" w:cs="Courier New"/>
        </w:rPr>
        <w:t>KillChainPhasesReferenceType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4163"/>
        <w:gridCol w:w="1440"/>
        <w:gridCol w:w="5508"/>
      </w:tblGrid>
      <w:tr w:rsidR="00ED374E" w:rsidRPr="00434BA0" w14:paraId="5C8CEF23" w14:textId="77777777" w:rsidTr="00ED374E">
        <w:trPr>
          <w:trHeight w:val="547"/>
        </w:trPr>
        <w:tc>
          <w:tcPr>
            <w:tcW w:w="2065" w:type="dxa"/>
            <w:shd w:val="clear" w:color="auto" w:fill="BFBFBF" w:themeFill="background1" w:themeFillShade="BF"/>
            <w:vAlign w:val="center"/>
          </w:tcPr>
          <w:p w14:paraId="530F0B05" w14:textId="77777777" w:rsidR="00ED374E" w:rsidRPr="00434BA0" w:rsidRDefault="00ED374E" w:rsidP="00735E34">
            <w:pPr>
              <w:keepNext/>
              <w:keepLines/>
              <w:rPr>
                <w:b/>
              </w:rPr>
            </w:pPr>
            <w:r w:rsidRPr="00434BA0">
              <w:rPr>
                <w:b/>
              </w:rPr>
              <w:t>Name</w:t>
            </w:r>
          </w:p>
        </w:tc>
        <w:tc>
          <w:tcPr>
            <w:tcW w:w="4163" w:type="dxa"/>
            <w:shd w:val="clear" w:color="auto" w:fill="BFBFBF" w:themeFill="background1" w:themeFillShade="BF"/>
            <w:vAlign w:val="center"/>
          </w:tcPr>
          <w:p w14:paraId="0326A4F3" w14:textId="77777777" w:rsidR="00ED374E" w:rsidRPr="00434BA0" w:rsidRDefault="00ED374E" w:rsidP="00735E34">
            <w:pPr>
              <w:keepNext/>
              <w:keepLines/>
              <w:rPr>
                <w:b/>
              </w:rPr>
            </w:pPr>
            <w:r w:rsidRPr="00434BA0">
              <w:rPr>
                <w:b/>
              </w:rPr>
              <w:t>Type</w:t>
            </w:r>
          </w:p>
        </w:tc>
        <w:tc>
          <w:tcPr>
            <w:tcW w:w="1440" w:type="dxa"/>
            <w:shd w:val="clear" w:color="auto" w:fill="BFBFBF" w:themeFill="background1" w:themeFillShade="BF"/>
            <w:vAlign w:val="center"/>
          </w:tcPr>
          <w:p w14:paraId="7C92A17E" w14:textId="77777777" w:rsidR="00ED374E" w:rsidRPr="00434BA0" w:rsidRDefault="00ED374E" w:rsidP="00735E34">
            <w:pPr>
              <w:keepNext/>
              <w:keepLines/>
              <w:rPr>
                <w:b/>
              </w:rPr>
            </w:pPr>
            <w:r w:rsidRPr="00434BA0">
              <w:rPr>
                <w:b/>
              </w:rPr>
              <w:t>Multiplicity</w:t>
            </w:r>
          </w:p>
        </w:tc>
        <w:tc>
          <w:tcPr>
            <w:tcW w:w="5508" w:type="dxa"/>
            <w:shd w:val="clear" w:color="auto" w:fill="BFBFBF" w:themeFill="background1" w:themeFillShade="BF"/>
            <w:vAlign w:val="center"/>
          </w:tcPr>
          <w:p w14:paraId="204A46DA" w14:textId="77777777" w:rsidR="00ED374E" w:rsidRPr="00434BA0" w:rsidRDefault="00ED374E" w:rsidP="00735E34">
            <w:pPr>
              <w:keepNext/>
              <w:keepLines/>
              <w:rPr>
                <w:b/>
              </w:rPr>
            </w:pPr>
            <w:r w:rsidRPr="00434BA0">
              <w:rPr>
                <w:b/>
              </w:rPr>
              <w:t>Description</w:t>
            </w:r>
          </w:p>
        </w:tc>
      </w:tr>
      <w:tr w:rsidR="00ED374E" w:rsidRPr="00434BA0" w14:paraId="52ABF933" w14:textId="77777777" w:rsidTr="00ED374E">
        <w:trPr>
          <w:trHeight w:val="547"/>
        </w:trPr>
        <w:tc>
          <w:tcPr>
            <w:tcW w:w="2065" w:type="dxa"/>
            <w:vAlign w:val="center"/>
          </w:tcPr>
          <w:p w14:paraId="25BEF8AB" w14:textId="77777777" w:rsidR="00ED374E" w:rsidRPr="00981526" w:rsidRDefault="00ED374E" w:rsidP="00735E34">
            <w:pPr>
              <w:keepNext/>
              <w:keepLines/>
              <w:rPr>
                <w:b/>
              </w:rPr>
            </w:pPr>
            <w:r w:rsidRPr="00981526">
              <w:rPr>
                <w:b/>
              </w:rPr>
              <w:t>Kill_Chain_Phase</w:t>
            </w:r>
          </w:p>
        </w:tc>
        <w:tc>
          <w:tcPr>
            <w:tcW w:w="4163" w:type="dxa"/>
            <w:vAlign w:val="center"/>
          </w:tcPr>
          <w:p w14:paraId="2A5681A1" w14:textId="77777777" w:rsidR="00ED374E" w:rsidRPr="00434BA0" w:rsidRDefault="00ED374E" w:rsidP="00735E34">
            <w:pPr>
              <w:keepNext/>
              <w:keepLines/>
              <w:rPr>
                <w:rFonts w:ascii="Courier New" w:hAnsi="Courier New" w:cs="Courier New"/>
              </w:rPr>
            </w:pPr>
            <w:r w:rsidRPr="00434BA0">
              <w:rPr>
                <w:rFonts w:ascii="Courier New" w:hAnsi="Courier New" w:cs="Courier New"/>
              </w:rPr>
              <w:t>KillChainPhaseReferenceType</w:t>
            </w:r>
          </w:p>
        </w:tc>
        <w:tc>
          <w:tcPr>
            <w:tcW w:w="1440" w:type="dxa"/>
            <w:vAlign w:val="center"/>
          </w:tcPr>
          <w:p w14:paraId="53B7B83B" w14:textId="77777777" w:rsidR="00ED374E" w:rsidRPr="00434BA0" w:rsidRDefault="00ED374E" w:rsidP="00735E34">
            <w:pPr>
              <w:keepNext/>
              <w:keepLines/>
              <w:jc w:val="center"/>
              <w:rPr>
                <w:sz w:val="22"/>
              </w:rPr>
            </w:pPr>
            <w:r w:rsidRPr="00981526">
              <w:t>1..*</w:t>
            </w:r>
          </w:p>
        </w:tc>
        <w:tc>
          <w:tcPr>
            <w:tcW w:w="5508" w:type="dxa"/>
            <w:vAlign w:val="center"/>
          </w:tcPr>
          <w:p w14:paraId="4A2398DB" w14:textId="77777777" w:rsidR="00ED374E" w:rsidRPr="00981526" w:rsidRDefault="00ED374E" w:rsidP="00735E34">
            <w:pPr>
              <w:keepNext/>
              <w:keepLines/>
            </w:pPr>
            <w:r w:rsidRPr="00981526">
              <w:t xml:space="preserve">The </w:t>
            </w:r>
            <w:r w:rsidRPr="00981526">
              <w:rPr>
                <w:rFonts w:ascii="Courier New" w:hAnsi="Courier New" w:cs="Courier New"/>
              </w:rPr>
              <w:t>Kill_Chain_Phase</w:t>
            </w:r>
            <w:r w:rsidRPr="00981526">
              <w:t xml:space="preserve"> property specifies a single kill chain phase associated with this item.</w:t>
            </w:r>
          </w:p>
        </w:tc>
      </w:tr>
    </w:tbl>
    <w:p w14:paraId="2A840C18" w14:textId="77777777" w:rsidR="00ED374E" w:rsidRPr="00434BA0" w:rsidRDefault="00ED374E" w:rsidP="00E74C6F">
      <w:pPr>
        <w:pStyle w:val="Heading4"/>
      </w:pPr>
      <w:bookmarkStart w:id="208" w:name="_Toc425428457"/>
      <w:bookmarkStart w:id="209" w:name="_Toc429676622"/>
      <w:r w:rsidRPr="00B87A0C">
        <w:t>KillChainPhaseReferenceType</w:t>
      </w:r>
      <w:r w:rsidRPr="00434BA0">
        <w:t xml:space="preserve"> Class</w:t>
      </w:r>
      <w:bookmarkEnd w:id="208"/>
      <w:bookmarkEnd w:id="209"/>
    </w:p>
    <w:p w14:paraId="26D0C425" w14:textId="77777777" w:rsidR="00ED374E" w:rsidRPr="00434BA0" w:rsidRDefault="00ED374E" w:rsidP="00ED374E">
      <w:pPr>
        <w:spacing w:after="240"/>
      </w:pPr>
      <w:r w:rsidRPr="00434BA0">
        <w:t xml:space="preserve">The </w:t>
      </w:r>
      <w:r w:rsidRPr="00434BA0">
        <w:rPr>
          <w:rFonts w:ascii="Courier New" w:hAnsi="Courier New" w:cs="Courier New"/>
        </w:rPr>
        <w:t>KillChainPhaseReferenceType</w:t>
      </w:r>
      <w:r w:rsidRPr="00434BA0">
        <w:t xml:space="preserve"> class specifies a phase within a kill chain by extending the </w:t>
      </w:r>
      <w:r w:rsidRPr="00434BA0">
        <w:rPr>
          <w:rFonts w:ascii="Courier New" w:hAnsi="Courier New" w:cs="Courier New"/>
        </w:rPr>
        <w:t>KillChainPhaseType</w:t>
      </w:r>
      <w:r w:rsidRPr="00434BA0">
        <w:t xml:space="preserve"> superclass.  A kill chain reference in an Indicator component indicates that the indicator detects malicious behavior at that phase of the kill chain. A kill chain reference in a TTP component indicates that the TTP is used (malware, infrastructure, etc.) at that phase of the kill chain.</w:t>
      </w:r>
    </w:p>
    <w:p w14:paraId="32018799" w14:textId="77777777" w:rsidR="00ED374E" w:rsidRPr="00434BA0" w:rsidRDefault="00ED374E" w:rsidP="00ED374E">
      <w:pPr>
        <w:spacing w:after="240"/>
      </w:pPr>
      <w:r w:rsidRPr="00434BA0">
        <w:t>The propert</w:t>
      </w:r>
      <w:r>
        <w:t>y table of</w:t>
      </w:r>
      <w:r w:rsidRPr="00434BA0">
        <w:t xml:space="preserve"> the </w:t>
      </w:r>
      <w:r w:rsidRPr="00434BA0">
        <w:rPr>
          <w:rFonts w:ascii="Courier New" w:hAnsi="Courier New" w:cs="Courier New"/>
        </w:rPr>
        <w:t>KillChainPhaseReferenceType</w:t>
      </w:r>
      <w:r>
        <w:t xml:space="preserve"> class is</w:t>
      </w:r>
      <w:r w:rsidRPr="00434BA0">
        <w:t xml:space="preserve"> </w:t>
      </w:r>
      <w:r>
        <w:t>given</w:t>
      </w:r>
      <w:r w:rsidRPr="00434BA0">
        <w:t xml:space="preserve"> in</w:t>
      </w:r>
      <w:r>
        <w:t xml:space="preserve"> </w:t>
      </w:r>
      <w:r w:rsidRPr="0081306A">
        <w:rPr>
          <w:b/>
          <w:color w:val="0000EE"/>
        </w:rPr>
        <w:fldChar w:fldCharType="begin"/>
      </w:r>
      <w:r w:rsidRPr="0081306A">
        <w:rPr>
          <w:b/>
          <w:color w:val="0000EE"/>
        </w:rPr>
        <w:instrText xml:space="preserve"> REF _Ref419307967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36</w:t>
      </w:r>
      <w:r w:rsidRPr="0081306A">
        <w:rPr>
          <w:b/>
          <w:color w:val="0000EE"/>
        </w:rPr>
        <w:fldChar w:fldCharType="end"/>
      </w:r>
      <w:r w:rsidRPr="00434BA0">
        <w:t xml:space="preserve">. </w:t>
      </w:r>
    </w:p>
    <w:p w14:paraId="7FBBCF58" w14:textId="77777777" w:rsidR="00ED374E" w:rsidRPr="00434BA0" w:rsidRDefault="00ED374E" w:rsidP="00707B01">
      <w:pPr>
        <w:pStyle w:val="Caption"/>
      </w:pPr>
      <w:bookmarkStart w:id="210" w:name="_Ref419307967"/>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w:instrText>
      </w:r>
      <w:r w:rsidR="00CC675D">
        <w:instrText xml:space="preserve">Q Table \* ARABIC \s 1 </w:instrText>
      </w:r>
      <w:r w:rsidR="00CC675D">
        <w:fldChar w:fldCharType="separate"/>
      </w:r>
      <w:r w:rsidR="00A906F4">
        <w:rPr>
          <w:noProof/>
        </w:rPr>
        <w:t>36</w:t>
      </w:r>
      <w:r w:rsidR="00CC675D">
        <w:rPr>
          <w:noProof/>
        </w:rPr>
        <w:fldChar w:fldCharType="end"/>
      </w:r>
      <w:bookmarkEnd w:id="210"/>
      <w:r w:rsidRPr="00434BA0">
        <w:t xml:space="preserve">. Properties of the </w:t>
      </w:r>
      <w:r w:rsidRPr="00434BA0">
        <w:rPr>
          <w:rFonts w:ascii="Courier New" w:hAnsi="Courier New" w:cs="Courier New"/>
        </w:rPr>
        <w:t>KillChainPhaseReferenceType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2970"/>
        <w:gridCol w:w="1440"/>
        <w:gridCol w:w="6791"/>
      </w:tblGrid>
      <w:tr w:rsidR="00ED374E" w:rsidRPr="00434BA0" w14:paraId="6918AC07" w14:textId="77777777" w:rsidTr="00ED374E">
        <w:trPr>
          <w:trHeight w:val="547"/>
        </w:trPr>
        <w:tc>
          <w:tcPr>
            <w:tcW w:w="1975" w:type="dxa"/>
            <w:shd w:val="clear" w:color="auto" w:fill="BFBFBF" w:themeFill="background1" w:themeFillShade="BF"/>
            <w:vAlign w:val="center"/>
          </w:tcPr>
          <w:p w14:paraId="630E7035" w14:textId="77777777" w:rsidR="00ED374E" w:rsidRPr="00434BA0" w:rsidRDefault="00ED374E" w:rsidP="00ED374E">
            <w:pPr>
              <w:rPr>
                <w:b/>
              </w:rPr>
            </w:pPr>
            <w:r w:rsidRPr="00434BA0">
              <w:rPr>
                <w:b/>
              </w:rPr>
              <w:t>Name</w:t>
            </w:r>
          </w:p>
        </w:tc>
        <w:tc>
          <w:tcPr>
            <w:tcW w:w="2970" w:type="dxa"/>
            <w:shd w:val="clear" w:color="auto" w:fill="BFBFBF" w:themeFill="background1" w:themeFillShade="BF"/>
            <w:vAlign w:val="center"/>
          </w:tcPr>
          <w:p w14:paraId="3BF38A3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090ABF45" w14:textId="77777777" w:rsidR="00ED374E" w:rsidRPr="00434BA0" w:rsidRDefault="00ED374E" w:rsidP="00ED374E">
            <w:pPr>
              <w:rPr>
                <w:b/>
              </w:rPr>
            </w:pPr>
            <w:r w:rsidRPr="00434BA0">
              <w:rPr>
                <w:b/>
              </w:rPr>
              <w:t>Multiplicity</w:t>
            </w:r>
          </w:p>
        </w:tc>
        <w:tc>
          <w:tcPr>
            <w:tcW w:w="6791" w:type="dxa"/>
            <w:shd w:val="clear" w:color="auto" w:fill="BFBFBF" w:themeFill="background1" w:themeFillShade="BF"/>
            <w:vAlign w:val="center"/>
          </w:tcPr>
          <w:p w14:paraId="7C5878A1" w14:textId="77777777" w:rsidR="00ED374E" w:rsidRPr="00434BA0" w:rsidRDefault="00ED374E" w:rsidP="00ED374E">
            <w:pPr>
              <w:rPr>
                <w:b/>
              </w:rPr>
            </w:pPr>
            <w:r w:rsidRPr="00434BA0">
              <w:rPr>
                <w:b/>
              </w:rPr>
              <w:t>Description</w:t>
            </w:r>
          </w:p>
        </w:tc>
      </w:tr>
      <w:tr w:rsidR="00ED374E" w:rsidRPr="00434BA0" w14:paraId="5BF42DA5" w14:textId="77777777" w:rsidTr="00ED374E">
        <w:trPr>
          <w:trHeight w:val="547"/>
        </w:trPr>
        <w:tc>
          <w:tcPr>
            <w:tcW w:w="1975" w:type="dxa"/>
            <w:vAlign w:val="center"/>
          </w:tcPr>
          <w:p w14:paraId="728C65FA" w14:textId="77777777" w:rsidR="00ED374E" w:rsidRPr="00981526" w:rsidRDefault="00ED374E" w:rsidP="00ED374E">
            <w:pPr>
              <w:rPr>
                <w:b/>
              </w:rPr>
            </w:pPr>
            <w:r w:rsidRPr="00981526">
              <w:rPr>
                <w:b/>
              </w:rPr>
              <w:t>kill_chain_id</w:t>
            </w:r>
          </w:p>
        </w:tc>
        <w:tc>
          <w:tcPr>
            <w:tcW w:w="2970" w:type="dxa"/>
            <w:vAlign w:val="center"/>
          </w:tcPr>
          <w:p w14:paraId="0F31151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690200B8" w14:textId="77777777" w:rsidR="00ED374E" w:rsidRPr="00434BA0" w:rsidRDefault="00ED374E" w:rsidP="00ED374E">
            <w:pPr>
              <w:rPr>
                <w:rFonts w:ascii="Courier New" w:hAnsi="Courier New" w:cs="Courier New"/>
              </w:rPr>
            </w:pPr>
            <w:r w:rsidRPr="00434BA0">
              <w:rPr>
                <w:rFonts w:ascii="Courier New" w:hAnsi="Courier New" w:cs="Courier New"/>
              </w:rPr>
              <w:t>QualifiedName</w:t>
            </w:r>
          </w:p>
        </w:tc>
        <w:tc>
          <w:tcPr>
            <w:tcW w:w="1440" w:type="dxa"/>
            <w:vAlign w:val="center"/>
          </w:tcPr>
          <w:p w14:paraId="0CE280FE" w14:textId="77777777" w:rsidR="00ED374E" w:rsidRPr="00981526" w:rsidRDefault="00ED374E" w:rsidP="00ED374E">
            <w:pPr>
              <w:jc w:val="center"/>
            </w:pPr>
            <w:r w:rsidRPr="00981526">
              <w:t>0..1</w:t>
            </w:r>
          </w:p>
        </w:tc>
        <w:tc>
          <w:tcPr>
            <w:tcW w:w="6791" w:type="dxa"/>
          </w:tcPr>
          <w:p w14:paraId="687B4432"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kill_chain_</w:t>
            </w:r>
            <w:r w:rsidRPr="00981526">
              <w:rPr>
                <w:rFonts w:ascii="Courier New" w:hAnsi="Courier New" w:cs="Courier New"/>
                <w:color w:val="000000"/>
                <w:szCs w:val="22"/>
              </w:rPr>
              <w:t>id</w:t>
            </w:r>
            <w:r w:rsidRPr="00A91C3D">
              <w:rPr>
                <w:rFonts w:cs="Arial"/>
                <w:color w:val="000000"/>
                <w:szCs w:val="22"/>
              </w:rPr>
              <w:t xml:space="preserve"> property specifies the globally unique identifier for the referenced kill chain instance.</w:t>
            </w:r>
          </w:p>
        </w:tc>
      </w:tr>
      <w:tr w:rsidR="00ED374E" w:rsidRPr="00434BA0" w14:paraId="585309B1" w14:textId="77777777" w:rsidTr="00ED374E">
        <w:trPr>
          <w:trHeight w:val="547"/>
        </w:trPr>
        <w:tc>
          <w:tcPr>
            <w:tcW w:w="1975" w:type="dxa"/>
            <w:vAlign w:val="center"/>
          </w:tcPr>
          <w:p w14:paraId="4187F9F8" w14:textId="77777777" w:rsidR="00ED374E" w:rsidRPr="00981526" w:rsidRDefault="00ED374E" w:rsidP="00ED374E">
            <w:pPr>
              <w:rPr>
                <w:b/>
              </w:rPr>
            </w:pPr>
            <w:r w:rsidRPr="00981526">
              <w:rPr>
                <w:b/>
              </w:rPr>
              <w:t>kill_chain_name</w:t>
            </w:r>
          </w:p>
        </w:tc>
        <w:tc>
          <w:tcPr>
            <w:tcW w:w="2970" w:type="dxa"/>
            <w:vAlign w:val="center"/>
          </w:tcPr>
          <w:p w14:paraId="188D6F92"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04FDEAAA" w14:textId="77777777" w:rsidR="00ED374E" w:rsidRPr="00434BA0" w:rsidRDefault="00ED374E" w:rsidP="00ED374E">
            <w:pPr>
              <w:rPr>
                <w:rFonts w:ascii="Courier New" w:hAnsi="Courier New" w:cs="Courier New"/>
              </w:rPr>
            </w:pPr>
            <w:r w:rsidRPr="00434BA0">
              <w:rPr>
                <w:rFonts w:ascii="Courier New" w:hAnsi="Courier New" w:cs="Courier New"/>
              </w:rPr>
              <w:t>NoEmbeddedQuotesString</w:t>
            </w:r>
          </w:p>
        </w:tc>
        <w:tc>
          <w:tcPr>
            <w:tcW w:w="1440" w:type="dxa"/>
            <w:vAlign w:val="center"/>
          </w:tcPr>
          <w:p w14:paraId="1C203F32" w14:textId="77777777" w:rsidR="00ED374E" w:rsidRPr="00981526" w:rsidRDefault="00ED374E" w:rsidP="00ED374E">
            <w:pPr>
              <w:jc w:val="center"/>
            </w:pPr>
            <w:r w:rsidRPr="00981526">
              <w:t>0..1</w:t>
            </w:r>
          </w:p>
        </w:tc>
        <w:tc>
          <w:tcPr>
            <w:tcW w:w="6791" w:type="dxa"/>
          </w:tcPr>
          <w:p w14:paraId="1C2526ED"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kill_chain_name</w:t>
            </w:r>
            <w:r w:rsidRPr="00A91C3D">
              <w:rPr>
                <w:color w:val="000000"/>
                <w:szCs w:val="22"/>
              </w:rPr>
              <w:t xml:space="preserve"> property captures a descriptive name of the kill chain.  If a kill chain is referenced by the </w:t>
            </w:r>
            <w:r w:rsidRPr="00981526">
              <w:rPr>
                <w:rFonts w:ascii="Courier New" w:hAnsi="Courier New" w:cs="Courier New"/>
                <w:color w:val="000000"/>
                <w:szCs w:val="22"/>
              </w:rPr>
              <w:t>kill_chain_id</w:t>
            </w:r>
            <w:r w:rsidRPr="00A91C3D">
              <w:rPr>
                <w:color w:val="000000"/>
                <w:szCs w:val="22"/>
              </w:rPr>
              <w:t xml:space="preserve"> property, this attribute SHOULD be omitted, or if it is present, it MUST match the </w:t>
            </w:r>
            <w:r w:rsidRPr="00981526">
              <w:rPr>
                <w:rFonts w:ascii="Courier New" w:hAnsi="Courier New" w:cs="Courier New"/>
                <w:color w:val="000000"/>
                <w:szCs w:val="22"/>
              </w:rPr>
              <w:t>name</w:t>
            </w:r>
            <w:r w:rsidRPr="00A91C3D">
              <w:rPr>
                <w:color w:val="000000"/>
                <w:szCs w:val="22"/>
              </w:rPr>
              <w:t xml:space="preserve"> property of the corresponding kill chain phase that is referenced.</w:t>
            </w:r>
          </w:p>
        </w:tc>
      </w:tr>
    </w:tbl>
    <w:p w14:paraId="04A7C2F7" w14:textId="77777777" w:rsidR="00ED374E" w:rsidRPr="00434BA0" w:rsidRDefault="00ED374E" w:rsidP="00E74C6F">
      <w:pPr>
        <w:pStyle w:val="Heading2"/>
      </w:pPr>
      <w:bookmarkStart w:id="211" w:name="_Ref419331263"/>
      <w:bookmarkStart w:id="212" w:name="_Toc425428458"/>
      <w:bookmarkStart w:id="213" w:name="_Toc429676623"/>
      <w:r>
        <w:t xml:space="preserve">General </w:t>
      </w:r>
      <w:r w:rsidRPr="00434BA0">
        <w:t>Shared Classes</w:t>
      </w:r>
      <w:bookmarkEnd w:id="195"/>
      <w:bookmarkEnd w:id="211"/>
      <w:bookmarkEnd w:id="212"/>
      <w:bookmarkEnd w:id="213"/>
    </w:p>
    <w:p w14:paraId="32EF3448" w14:textId="77777777" w:rsidR="00ED374E" w:rsidRPr="00434BA0" w:rsidRDefault="00ED374E" w:rsidP="00ED374E">
      <w:pPr>
        <w:spacing w:after="240"/>
      </w:pPr>
      <w:r w:rsidRPr="00434BA0">
        <w:t>Unlike the classes defined in the previous sections that shared similar roles, the following classes serve a variety of purposes and are shared by the collection of STIX data models.</w:t>
      </w:r>
    </w:p>
    <w:p w14:paraId="1DB56AA0" w14:textId="77777777" w:rsidR="00ED374E" w:rsidRPr="00434BA0" w:rsidRDefault="00ED374E" w:rsidP="00E74C6F">
      <w:pPr>
        <w:pStyle w:val="Heading3"/>
      </w:pPr>
      <w:bookmarkStart w:id="214" w:name="_Toc425428459"/>
      <w:bookmarkStart w:id="215" w:name="_Toc429676624"/>
      <w:r w:rsidRPr="00434BA0">
        <w:t>ActivityType Class</w:t>
      </w:r>
      <w:bookmarkEnd w:id="214"/>
      <w:bookmarkEnd w:id="215"/>
    </w:p>
    <w:p w14:paraId="53C84601" w14:textId="77777777" w:rsidR="00ED374E" w:rsidRPr="00A91C3D" w:rsidRDefault="00ED374E" w:rsidP="00ED374E">
      <w:pPr>
        <w:spacing w:after="240"/>
        <w:rPr>
          <w:color w:val="000000"/>
        </w:rPr>
      </w:pPr>
      <w:r w:rsidRPr="00A91C3D">
        <w:rPr>
          <w:color w:val="000000"/>
        </w:rPr>
        <w:t xml:space="preserve">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 xml:space="preserve">class characterizes basic information about an activity a defender might use. It is an abstract class, so it MUST be extended via a subclass to express additional activity information. STIX does not define a default subclass. Note that an activity defined by the </w:t>
      </w:r>
      <w:r w:rsidRPr="005B12AB">
        <w:rPr>
          <w:rFonts w:ascii="Courier New" w:hAnsi="Courier New" w:cs="Courier New"/>
          <w:color w:val="000000"/>
        </w:rPr>
        <w:t>ActivityType</w:t>
      </w:r>
      <w:r w:rsidRPr="00A91C3D">
        <w:rPr>
          <w:color w:val="000000"/>
        </w:rPr>
        <w:t xml:space="preserve"> class is fairly simple and includes only date/time information and a description. By contrast, a Course of Action construct contains detailed information such as the </w:t>
      </w:r>
      <w:r w:rsidRPr="00A91C3D">
        <w:rPr>
          <w:color w:val="000000"/>
        </w:rPr>
        <w:lastRenderedPageBreak/>
        <w:t>stage in the cyber threat management lifecycle to which the course of action is relevant, the impact and cost of applying the course of action, and efficacy of the course of action.</w:t>
      </w:r>
    </w:p>
    <w:p w14:paraId="453271F3" w14:textId="77777777" w:rsidR="00ED374E" w:rsidRPr="00434BA0" w:rsidRDefault="00ED374E" w:rsidP="00ED374E">
      <w:pPr>
        <w:spacing w:after="240"/>
      </w:pPr>
      <w:r w:rsidRPr="00434BA0">
        <w:t xml:space="preserve">The </w:t>
      </w:r>
      <w:r>
        <w:t>property table</w:t>
      </w:r>
      <w:r w:rsidRPr="00434BA0">
        <w:t xml:space="preserve"> for the </w:t>
      </w:r>
      <w:r w:rsidRPr="00434BA0">
        <w:rPr>
          <w:rFonts w:ascii="Courier New" w:hAnsi="Courier New" w:cs="Courier New"/>
          <w:color w:val="000000"/>
        </w:rPr>
        <w:t>ActivityType</w:t>
      </w:r>
      <w:r w:rsidRPr="00434BA0">
        <w:rPr>
          <w:rFonts w:ascii="Times New Roman" w:hAnsi="Times New Roman"/>
          <w:color w:val="000000"/>
        </w:rPr>
        <w:t xml:space="preserve"> </w:t>
      </w:r>
      <w:r w:rsidRPr="00A91C3D">
        <w:rPr>
          <w:color w:val="000000"/>
        </w:rPr>
        <w:t>class</w:t>
      </w:r>
      <w:r w:rsidRPr="00434BA0">
        <w:t xml:space="preserve"> is given in</w:t>
      </w:r>
      <w:r>
        <w:t xml:space="preserve"> </w:t>
      </w:r>
      <w:r w:rsidRPr="0081306A">
        <w:rPr>
          <w:b/>
          <w:color w:val="0000EE"/>
        </w:rPr>
        <w:fldChar w:fldCharType="begin"/>
      </w:r>
      <w:r w:rsidRPr="0081306A">
        <w:rPr>
          <w:b/>
          <w:color w:val="0000EE"/>
        </w:rPr>
        <w:instrText xml:space="preserve"> REF _Ref419307968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37</w:t>
      </w:r>
      <w:r w:rsidRPr="0081306A">
        <w:rPr>
          <w:b/>
          <w:color w:val="0000EE"/>
        </w:rPr>
        <w:fldChar w:fldCharType="end"/>
      </w:r>
      <w:r w:rsidRPr="00434BA0">
        <w:t>.</w:t>
      </w:r>
    </w:p>
    <w:p w14:paraId="3B4A4C19" w14:textId="77777777" w:rsidR="00ED374E" w:rsidRPr="00434BA0" w:rsidRDefault="00ED374E" w:rsidP="00707B01">
      <w:pPr>
        <w:pStyle w:val="Caption"/>
      </w:pPr>
      <w:bookmarkStart w:id="216" w:name="_Ref419307968"/>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37</w:t>
      </w:r>
      <w:r w:rsidR="00CC675D">
        <w:rPr>
          <w:noProof/>
        </w:rPr>
        <w:fldChar w:fldCharType="end"/>
      </w:r>
      <w:bookmarkEnd w:id="216"/>
      <w:r w:rsidRPr="00434BA0">
        <w:t xml:space="preserve">. Properties of the </w:t>
      </w:r>
      <w:r w:rsidRPr="00434BA0">
        <w:rPr>
          <w:rFonts w:ascii="Courier New" w:hAnsi="Courier New" w:cs="Courier New"/>
        </w:rPr>
        <w:t>ActivityType</w:t>
      </w:r>
      <w:r w:rsidRPr="00434BA0">
        <w:rPr>
          <w:bCs/>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ED374E" w:rsidRPr="00434BA0" w14:paraId="225BA0FC" w14:textId="77777777" w:rsidTr="00ED374E">
        <w:trPr>
          <w:trHeight w:val="547"/>
        </w:trPr>
        <w:tc>
          <w:tcPr>
            <w:tcW w:w="1435" w:type="dxa"/>
            <w:shd w:val="clear" w:color="auto" w:fill="BFBFBF" w:themeFill="background1" w:themeFillShade="BF"/>
            <w:vAlign w:val="center"/>
          </w:tcPr>
          <w:p w14:paraId="2C56263D" w14:textId="77777777" w:rsidR="00ED374E" w:rsidRPr="00434BA0" w:rsidRDefault="00ED374E" w:rsidP="00ED374E">
            <w:pPr>
              <w:rPr>
                <w:b/>
              </w:rPr>
            </w:pPr>
            <w:r w:rsidRPr="00434BA0">
              <w:rPr>
                <w:b/>
              </w:rPr>
              <w:t>Name</w:t>
            </w:r>
          </w:p>
        </w:tc>
        <w:tc>
          <w:tcPr>
            <w:tcW w:w="3240" w:type="dxa"/>
            <w:shd w:val="clear" w:color="auto" w:fill="BFBFBF" w:themeFill="background1" w:themeFillShade="BF"/>
            <w:vAlign w:val="center"/>
          </w:tcPr>
          <w:p w14:paraId="0005ACC2"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4C14399" w14:textId="77777777" w:rsidR="00ED374E" w:rsidRPr="00434BA0" w:rsidRDefault="00ED374E" w:rsidP="00ED374E">
            <w:pPr>
              <w:rPr>
                <w:b/>
              </w:rPr>
            </w:pPr>
            <w:r w:rsidRPr="00434BA0">
              <w:rPr>
                <w:b/>
              </w:rPr>
              <w:t>Multiplicity</w:t>
            </w:r>
          </w:p>
        </w:tc>
        <w:tc>
          <w:tcPr>
            <w:tcW w:w="7061" w:type="dxa"/>
            <w:shd w:val="clear" w:color="auto" w:fill="BFBFBF" w:themeFill="background1" w:themeFillShade="BF"/>
            <w:vAlign w:val="center"/>
          </w:tcPr>
          <w:p w14:paraId="354B3C78" w14:textId="77777777" w:rsidR="00ED374E" w:rsidRPr="00434BA0" w:rsidRDefault="00ED374E" w:rsidP="00ED374E">
            <w:pPr>
              <w:rPr>
                <w:b/>
              </w:rPr>
            </w:pPr>
            <w:r w:rsidRPr="00434BA0">
              <w:rPr>
                <w:b/>
              </w:rPr>
              <w:t>Description</w:t>
            </w:r>
          </w:p>
        </w:tc>
      </w:tr>
      <w:tr w:rsidR="00ED374E" w:rsidRPr="00434BA0" w14:paraId="2CD01B12" w14:textId="77777777" w:rsidTr="00ED374E">
        <w:trPr>
          <w:trHeight w:val="547"/>
        </w:trPr>
        <w:tc>
          <w:tcPr>
            <w:tcW w:w="1435" w:type="dxa"/>
            <w:vAlign w:val="center"/>
          </w:tcPr>
          <w:p w14:paraId="303BB1C6" w14:textId="77777777" w:rsidR="00ED374E" w:rsidRPr="00981526" w:rsidRDefault="00ED374E" w:rsidP="00ED374E">
            <w:pPr>
              <w:rPr>
                <w:b/>
              </w:rPr>
            </w:pPr>
            <w:r w:rsidRPr="00981526">
              <w:rPr>
                <w:b/>
              </w:rPr>
              <w:t>Date_Time</w:t>
            </w:r>
          </w:p>
        </w:tc>
        <w:tc>
          <w:tcPr>
            <w:tcW w:w="3240" w:type="dxa"/>
            <w:vAlign w:val="center"/>
          </w:tcPr>
          <w:p w14:paraId="7D1FC4AE" w14:textId="77777777" w:rsidR="00ED374E" w:rsidRPr="00434BA0" w:rsidRDefault="00ED374E" w:rsidP="00ED374E">
            <w:pPr>
              <w:rPr>
                <w:rFonts w:ascii="Courier New" w:hAnsi="Courier New" w:cs="Courier New"/>
              </w:rPr>
            </w:pPr>
            <w:r w:rsidRPr="00434BA0">
              <w:rPr>
                <w:rFonts w:ascii="Courier New" w:hAnsi="Courier New" w:cs="Courier New"/>
              </w:rPr>
              <w:t>DateTimeWithPrecisionType</w:t>
            </w:r>
          </w:p>
        </w:tc>
        <w:tc>
          <w:tcPr>
            <w:tcW w:w="1440" w:type="dxa"/>
            <w:vAlign w:val="center"/>
          </w:tcPr>
          <w:p w14:paraId="46C9398D" w14:textId="77777777" w:rsidR="00ED374E" w:rsidRPr="00981526" w:rsidRDefault="00ED374E" w:rsidP="00ED374E">
            <w:pPr>
              <w:jc w:val="center"/>
            </w:pPr>
            <w:r w:rsidRPr="00981526">
              <w:t>1</w:t>
            </w:r>
          </w:p>
        </w:tc>
        <w:tc>
          <w:tcPr>
            <w:tcW w:w="7061" w:type="dxa"/>
          </w:tcPr>
          <w:p w14:paraId="30B1B742"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Date_Time</w:t>
            </w:r>
            <w:r w:rsidRPr="00A91C3D">
              <w:rPr>
                <w:color w:val="000000"/>
                <w:szCs w:val="22"/>
              </w:rPr>
              <w:t xml:space="preserve"> property specifies the date and time at which the activity occurred.  To avoid ambiguity, all timestamps SHOULD include a specification of the time zone.  In addition to specifying a date and time, the </w:t>
            </w:r>
            <w:r w:rsidRPr="00981526">
              <w:rPr>
                <w:rFonts w:ascii="Courier New" w:hAnsi="Courier New" w:cs="Courier New"/>
                <w:color w:val="000000"/>
                <w:szCs w:val="22"/>
              </w:rPr>
              <w:t>Date_Time</w:t>
            </w:r>
            <w:r w:rsidRPr="00A91C3D">
              <w:rPr>
                <w:color w:val="000000"/>
                <w:szCs w:val="22"/>
              </w:rPr>
              <w:t xml:space="preserve"> property may also capture a </w:t>
            </w:r>
            <w:r w:rsidRPr="00981526">
              <w:rPr>
                <w:rFonts w:ascii="Courier New" w:hAnsi="Courier New" w:cs="Courier New"/>
                <w:color w:val="000000"/>
                <w:szCs w:val="22"/>
              </w:rPr>
              <w:t>precision</w:t>
            </w:r>
            <w:r w:rsidRPr="00A91C3D">
              <w:rPr>
                <w:color w:val="000000"/>
                <w:szCs w:val="22"/>
              </w:rPr>
              <w:t xml:space="preserve"> property to specify the granularity with which the time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Digits in a timestamp that are beyond the specified precision SHOULD be zeroed out.</w:t>
            </w:r>
          </w:p>
        </w:tc>
      </w:tr>
      <w:tr w:rsidR="00ED374E" w:rsidRPr="00434BA0" w14:paraId="2C5248A3" w14:textId="77777777" w:rsidTr="00ED374E">
        <w:trPr>
          <w:trHeight w:val="547"/>
        </w:trPr>
        <w:tc>
          <w:tcPr>
            <w:tcW w:w="1435" w:type="dxa"/>
            <w:vAlign w:val="center"/>
          </w:tcPr>
          <w:p w14:paraId="46AB4EF1" w14:textId="77777777" w:rsidR="00ED374E" w:rsidRPr="00981526" w:rsidRDefault="00ED374E" w:rsidP="00ED374E">
            <w:pPr>
              <w:rPr>
                <w:b/>
              </w:rPr>
            </w:pPr>
            <w:r w:rsidRPr="00981526">
              <w:rPr>
                <w:b/>
              </w:rPr>
              <w:t>Description</w:t>
            </w:r>
          </w:p>
        </w:tc>
        <w:tc>
          <w:tcPr>
            <w:tcW w:w="3240" w:type="dxa"/>
            <w:vAlign w:val="center"/>
          </w:tcPr>
          <w:p w14:paraId="35003F61"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658C3F2F" w14:textId="77777777" w:rsidR="00ED374E" w:rsidRPr="00981526" w:rsidRDefault="00ED374E" w:rsidP="00ED374E">
            <w:pPr>
              <w:jc w:val="center"/>
            </w:pPr>
            <w:r w:rsidRPr="00981526">
              <w:t>0..*</w:t>
            </w:r>
          </w:p>
        </w:tc>
        <w:tc>
          <w:tcPr>
            <w:tcW w:w="7061" w:type="dxa"/>
            <w:vAlign w:val="center"/>
          </w:tcPr>
          <w:p w14:paraId="5060CAD6" w14:textId="77777777" w:rsidR="00ED374E" w:rsidRPr="00A91C3D" w:rsidRDefault="00ED374E" w:rsidP="00ED374E">
            <w:pPr>
              <w:rPr>
                <w:szCs w:val="22"/>
              </w:rPr>
            </w:pPr>
            <w:r w:rsidRPr="00A91C3D">
              <w:rPr>
                <w:szCs w:val="22"/>
              </w:rPr>
              <w:t xml:space="preserve">The </w:t>
            </w:r>
            <w:r w:rsidRPr="00981526">
              <w:rPr>
                <w:rFonts w:ascii="Courier New" w:hAnsi="Courier New" w:cs="Courier New"/>
                <w:szCs w:val="22"/>
              </w:rPr>
              <w:t>Description</w:t>
            </w:r>
            <w:r w:rsidRPr="00A91C3D">
              <w:rPr>
                <w:szCs w:val="22"/>
              </w:rPr>
              <w:t xml:space="preserve"> property captures a textual description of the activity.  Any length is permitted.  Optional formatting is supported via the </w:t>
            </w:r>
            <w:r w:rsidRPr="00981526">
              <w:rPr>
                <w:rFonts w:ascii="Courier New" w:hAnsi="Courier New" w:cs="Courier New"/>
                <w:szCs w:val="22"/>
              </w:rPr>
              <w:t>structuring_format</w:t>
            </w:r>
            <w:r w:rsidRPr="00A91C3D">
              <w:rPr>
                <w:szCs w:val="22"/>
              </w:rPr>
              <w:t xml:space="preserve"> property of the </w:t>
            </w:r>
            <w:r w:rsidRPr="00981526">
              <w:rPr>
                <w:rFonts w:ascii="Courier New" w:hAnsi="Courier New" w:cs="Courier New"/>
                <w:szCs w:val="22"/>
              </w:rPr>
              <w:t>StructuredTextType</w:t>
            </w:r>
            <w:r w:rsidRPr="00A91C3D">
              <w:rPr>
                <w:szCs w:val="22"/>
              </w:rPr>
              <w:t xml:space="preserve"> class.</w:t>
            </w:r>
          </w:p>
        </w:tc>
      </w:tr>
    </w:tbl>
    <w:p w14:paraId="6BB96755" w14:textId="77777777" w:rsidR="00ED374E" w:rsidRPr="00434BA0" w:rsidRDefault="00ED374E" w:rsidP="00E74C6F">
      <w:pPr>
        <w:pStyle w:val="Heading3"/>
      </w:pPr>
      <w:bookmarkStart w:id="217" w:name="_Ref398201572"/>
      <w:bookmarkStart w:id="218" w:name="_Toc425428460"/>
      <w:bookmarkStart w:id="219" w:name="_Toc429676625"/>
      <w:r w:rsidRPr="00434BA0">
        <w:t>AddressAbstractType Class</w:t>
      </w:r>
      <w:bookmarkEnd w:id="217"/>
      <w:bookmarkEnd w:id="218"/>
      <w:bookmarkEnd w:id="219"/>
    </w:p>
    <w:p w14:paraId="42BE2B14" w14:textId="2BF01894"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characterizes geographic address information.  It is an abstract class, so it MUST be extended via a subclass to capture an address.  STIX v</w:t>
      </w:r>
      <w:r>
        <w:t>1.2</w:t>
      </w:r>
      <w:r w:rsidR="00FD0C9A">
        <w:t>.1</w:t>
      </w:r>
      <w:r w:rsidRPr="00434BA0">
        <w:t xml:space="preserve"> defines the </w:t>
      </w:r>
      <w:r w:rsidRPr="00434BA0">
        <w:rPr>
          <w:rFonts w:ascii="Courier New" w:hAnsi="Courier New" w:cs="Courier New"/>
        </w:rPr>
        <w:t>CIQAddress3.0InstanceType</w:t>
      </w:r>
      <w:r w:rsidRPr="00434BA0">
        <w:t xml:space="preserve"> subclass as a default extension to leverage the OASIS Customer Information Quality (CIQ) data model, which is a set of XML specifications for representing characteristic information about individuals and organizations.  Details are provided in</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14877A35" w14:textId="77777777" w:rsidR="00ED374E" w:rsidRPr="00434BA0" w:rsidRDefault="00ED374E" w:rsidP="00ED374E">
      <w:pPr>
        <w:spacing w:after="240"/>
      </w:pPr>
      <w:r w:rsidRPr="00434BA0">
        <w:t xml:space="preserve">The </w:t>
      </w:r>
      <w:r w:rsidRPr="00434BA0">
        <w:rPr>
          <w:rFonts w:ascii="Courier New" w:hAnsi="Courier New" w:cs="Courier New"/>
        </w:rPr>
        <w:t>AddressAbstractType</w:t>
      </w:r>
      <w:r w:rsidRPr="00434BA0">
        <w:t xml:space="preserve"> class has no properties of its own (so there is no associated property table). Its UML diagram is illustrated in</w:t>
      </w:r>
      <w:r>
        <w:t xml:space="preserve"> </w:t>
      </w:r>
      <w:r w:rsidRPr="0081306A">
        <w:rPr>
          <w:b/>
          <w:color w:val="0000EE"/>
        </w:rPr>
        <w:fldChar w:fldCharType="begin"/>
      </w:r>
      <w:r w:rsidRPr="0081306A">
        <w:rPr>
          <w:b/>
          <w:color w:val="0000EE"/>
        </w:rPr>
        <w:instrText xml:space="preserve"> REF _Ref419295989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17</w:t>
      </w:r>
      <w:r w:rsidRPr="0081306A">
        <w:rPr>
          <w:b/>
          <w:color w:val="0000EE"/>
        </w:rPr>
        <w:fldChar w:fldCharType="end"/>
      </w:r>
      <w:r w:rsidRPr="00434BA0">
        <w:t>.</w:t>
      </w:r>
    </w:p>
    <w:p w14:paraId="2C67F1DC" w14:textId="77777777" w:rsidR="00ED374E" w:rsidRPr="00434BA0" w:rsidRDefault="00ED374E" w:rsidP="00ED374E">
      <w:pPr>
        <w:jc w:val="center"/>
      </w:pPr>
      <w:r>
        <w:rPr>
          <w:noProof/>
        </w:rPr>
        <w:lastRenderedPageBreak/>
        <w:drawing>
          <wp:inline distT="0" distB="0" distL="0" distR="0" wp14:anchorId="3780F4A1" wp14:editId="693598EE">
            <wp:extent cx="4057143" cy="1419048"/>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ressAbstract.png"/>
                    <pic:cNvPicPr/>
                  </pic:nvPicPr>
                  <pic:blipFill>
                    <a:blip r:embed="rId50">
                      <a:extLst>
                        <a:ext uri="{28A0092B-C50C-407E-A947-70E740481C1C}">
                          <a14:useLocalDpi xmlns:a14="http://schemas.microsoft.com/office/drawing/2010/main" val="0"/>
                        </a:ext>
                      </a:extLst>
                    </a:blip>
                    <a:stretch>
                      <a:fillRect/>
                    </a:stretch>
                  </pic:blipFill>
                  <pic:spPr>
                    <a:xfrm>
                      <a:off x="0" y="0"/>
                      <a:ext cx="4057143" cy="1419048"/>
                    </a:xfrm>
                    <a:prstGeom prst="rect">
                      <a:avLst/>
                    </a:prstGeom>
                  </pic:spPr>
                </pic:pic>
              </a:graphicData>
            </a:graphic>
          </wp:inline>
        </w:drawing>
      </w:r>
    </w:p>
    <w:p w14:paraId="2AB65E03" w14:textId="77777777" w:rsidR="00ED374E" w:rsidRPr="00434BA0" w:rsidRDefault="00ED374E" w:rsidP="00707B01">
      <w:pPr>
        <w:pStyle w:val="Caption"/>
        <w:rPr>
          <w:b/>
        </w:rPr>
      </w:pPr>
      <w:bookmarkStart w:id="220" w:name="_Ref419295989"/>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17</w:t>
      </w:r>
      <w:r w:rsidR="00CC675D">
        <w:rPr>
          <w:noProof/>
        </w:rPr>
        <w:fldChar w:fldCharType="end"/>
      </w:r>
      <w:bookmarkEnd w:id="220"/>
      <w:r w:rsidRPr="00434BA0">
        <w:t xml:space="preserve">. UML diagram of the </w:t>
      </w:r>
      <w:r w:rsidRPr="00434BA0">
        <w:rPr>
          <w:rFonts w:ascii="Courier New" w:hAnsi="Courier New" w:cs="Courier New"/>
        </w:rPr>
        <w:t>AddressAbstractType</w:t>
      </w:r>
      <w:r w:rsidRPr="00434BA0">
        <w:t xml:space="preserve"> class</w:t>
      </w:r>
    </w:p>
    <w:p w14:paraId="314171CE" w14:textId="77777777" w:rsidR="00ED374E" w:rsidRPr="00434BA0" w:rsidRDefault="00ED374E" w:rsidP="00E74C6F">
      <w:pPr>
        <w:pStyle w:val="Heading3"/>
      </w:pPr>
      <w:bookmarkStart w:id="221" w:name="_Toc425428461"/>
      <w:bookmarkStart w:id="222" w:name="_Toc429676626"/>
      <w:bookmarkStart w:id="223" w:name="_Ref406666532"/>
      <w:bookmarkStart w:id="224" w:name="_Ref418503752"/>
      <w:r w:rsidRPr="00434BA0">
        <w:t>ConfidenceType Class</w:t>
      </w:r>
      <w:bookmarkEnd w:id="221"/>
      <w:bookmarkEnd w:id="222"/>
    </w:p>
    <w:p w14:paraId="36B7C813" w14:textId="77777777" w:rsidR="00ED374E" w:rsidRPr="00434BA0" w:rsidRDefault="00ED374E" w:rsidP="00ED374E">
      <w:pPr>
        <w:spacing w:after="240"/>
      </w:pPr>
      <w:r w:rsidRPr="00434BA0">
        <w:t xml:space="preserve">The </w:t>
      </w:r>
      <w:r w:rsidRPr="00434BA0">
        <w:rPr>
          <w:rFonts w:ascii="Courier New" w:hAnsi="Courier New" w:cs="Courier New"/>
        </w:rPr>
        <w:t>ConfidenceType</w:t>
      </w:r>
      <w:r w:rsidRPr="00434BA0">
        <w:t xml:space="preserve"> class characterizes confidence in an assertion.  </w:t>
      </w:r>
    </w:p>
    <w:p w14:paraId="43834B62"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ConfidenceType</w:t>
      </w:r>
      <w:r w:rsidRPr="00434BA0">
        <w:t xml:space="preserve"> class is given in</w:t>
      </w:r>
      <w:r>
        <w:t xml:space="preserve"> </w:t>
      </w:r>
      <w:r w:rsidRPr="0081306A">
        <w:rPr>
          <w:b/>
          <w:color w:val="0000EE"/>
        </w:rPr>
        <w:fldChar w:fldCharType="begin"/>
      </w:r>
      <w:r w:rsidRPr="0081306A">
        <w:rPr>
          <w:b/>
          <w:color w:val="0000EE"/>
        </w:rPr>
        <w:instrText xml:space="preserve"> REF _Ref419330937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38</w:t>
      </w:r>
      <w:r w:rsidRPr="0081306A">
        <w:rPr>
          <w:b/>
          <w:color w:val="0000EE"/>
        </w:rPr>
        <w:fldChar w:fldCharType="end"/>
      </w:r>
      <w:r w:rsidRPr="00434BA0">
        <w:t>.</w:t>
      </w:r>
    </w:p>
    <w:p w14:paraId="1EEFB736" w14:textId="77777777" w:rsidR="00ED374E" w:rsidRPr="00434BA0" w:rsidRDefault="00ED374E" w:rsidP="00707B01">
      <w:pPr>
        <w:pStyle w:val="Caption"/>
        <w:rPr>
          <w:b/>
        </w:rPr>
      </w:pPr>
      <w:bookmarkStart w:id="225" w:name="_Ref419330937"/>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38</w:t>
      </w:r>
      <w:r w:rsidR="00CC675D">
        <w:rPr>
          <w:noProof/>
        </w:rPr>
        <w:fldChar w:fldCharType="end"/>
      </w:r>
      <w:bookmarkEnd w:id="225"/>
      <w:r w:rsidRPr="00434BA0">
        <w:t xml:space="preserve">. Properties of the </w:t>
      </w:r>
      <w:r w:rsidRPr="00434BA0">
        <w:rPr>
          <w:rFonts w:ascii="Courier New" w:hAnsi="Courier New" w:cs="Courier New"/>
        </w:rPr>
        <w:t>ConfidenceType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5"/>
        <w:gridCol w:w="3600"/>
        <w:gridCol w:w="1373"/>
        <w:gridCol w:w="5328"/>
      </w:tblGrid>
      <w:tr w:rsidR="00ED374E" w:rsidRPr="00434BA0" w14:paraId="68BFCF06" w14:textId="77777777" w:rsidTr="00ED374E">
        <w:trPr>
          <w:trHeight w:val="547"/>
        </w:trPr>
        <w:tc>
          <w:tcPr>
            <w:tcW w:w="2875" w:type="dxa"/>
            <w:shd w:val="clear" w:color="auto" w:fill="BFBFBF" w:themeFill="background1" w:themeFillShade="BF"/>
            <w:vAlign w:val="center"/>
          </w:tcPr>
          <w:p w14:paraId="6D544677" w14:textId="77777777" w:rsidR="00ED374E" w:rsidRPr="00500D2A" w:rsidRDefault="00ED374E" w:rsidP="00ED374E">
            <w:pPr>
              <w:rPr>
                <w:b/>
              </w:rPr>
            </w:pPr>
            <w:r w:rsidRPr="00500D2A">
              <w:rPr>
                <w:b/>
              </w:rPr>
              <w:t>Name</w:t>
            </w:r>
          </w:p>
        </w:tc>
        <w:tc>
          <w:tcPr>
            <w:tcW w:w="3600" w:type="dxa"/>
            <w:shd w:val="clear" w:color="auto" w:fill="BFBFBF" w:themeFill="background1" w:themeFillShade="BF"/>
            <w:vAlign w:val="center"/>
          </w:tcPr>
          <w:p w14:paraId="552037BE"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50075F3F" w14:textId="77777777" w:rsidR="00ED374E" w:rsidRPr="00500D2A" w:rsidRDefault="00ED374E" w:rsidP="00ED374E">
            <w:pPr>
              <w:rPr>
                <w:b/>
              </w:rPr>
            </w:pPr>
            <w:r w:rsidRPr="00500D2A">
              <w:rPr>
                <w:b/>
              </w:rPr>
              <w:t>Multiplicity</w:t>
            </w:r>
          </w:p>
        </w:tc>
        <w:tc>
          <w:tcPr>
            <w:tcW w:w="5328" w:type="dxa"/>
            <w:shd w:val="clear" w:color="auto" w:fill="BFBFBF" w:themeFill="background1" w:themeFillShade="BF"/>
            <w:vAlign w:val="center"/>
          </w:tcPr>
          <w:p w14:paraId="45DDCAF4" w14:textId="77777777" w:rsidR="00ED374E" w:rsidRPr="00500D2A" w:rsidRDefault="00ED374E" w:rsidP="00ED374E">
            <w:pPr>
              <w:rPr>
                <w:b/>
              </w:rPr>
            </w:pPr>
            <w:r w:rsidRPr="00500D2A">
              <w:rPr>
                <w:b/>
              </w:rPr>
              <w:t>Description</w:t>
            </w:r>
          </w:p>
        </w:tc>
      </w:tr>
      <w:tr w:rsidR="00ED374E" w:rsidRPr="00434BA0" w14:paraId="054579C6" w14:textId="77777777" w:rsidTr="00ED374E">
        <w:trPr>
          <w:trHeight w:val="547"/>
        </w:trPr>
        <w:tc>
          <w:tcPr>
            <w:tcW w:w="2875" w:type="dxa"/>
            <w:vAlign w:val="center"/>
          </w:tcPr>
          <w:p w14:paraId="217617F6" w14:textId="77777777" w:rsidR="00ED374E" w:rsidRPr="00981526" w:rsidRDefault="00ED374E" w:rsidP="00ED374E">
            <w:r w:rsidRPr="00981526">
              <w:rPr>
                <w:b/>
              </w:rPr>
              <w:t>timestamp</w:t>
            </w:r>
          </w:p>
        </w:tc>
        <w:tc>
          <w:tcPr>
            <w:tcW w:w="3600" w:type="dxa"/>
            <w:vAlign w:val="center"/>
          </w:tcPr>
          <w:p w14:paraId="4A81F8BB"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p>
        </w:tc>
        <w:tc>
          <w:tcPr>
            <w:tcW w:w="1373" w:type="dxa"/>
            <w:vAlign w:val="center"/>
          </w:tcPr>
          <w:p w14:paraId="772FF8E5" w14:textId="77777777" w:rsidR="00ED374E" w:rsidRPr="00981526" w:rsidRDefault="00ED374E" w:rsidP="00ED374E">
            <w:pPr>
              <w:jc w:val="center"/>
            </w:pPr>
            <w:r w:rsidRPr="00981526">
              <w:t>0..1</w:t>
            </w:r>
          </w:p>
        </w:tc>
        <w:tc>
          <w:tcPr>
            <w:tcW w:w="5328" w:type="dxa"/>
            <w:vAlign w:val="center"/>
          </w:tcPr>
          <w:p w14:paraId="066C56AA"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confidence assertion.  To avoid ambiguity, all timestamps SHOULD include a specification of the time zone.</w:t>
            </w:r>
          </w:p>
        </w:tc>
      </w:tr>
      <w:tr w:rsidR="00ED374E" w:rsidRPr="00434BA0" w14:paraId="35ACBF25" w14:textId="77777777" w:rsidTr="00ED374E">
        <w:trPr>
          <w:trHeight w:val="547"/>
        </w:trPr>
        <w:tc>
          <w:tcPr>
            <w:tcW w:w="2875" w:type="dxa"/>
            <w:vAlign w:val="center"/>
          </w:tcPr>
          <w:p w14:paraId="555D5561" w14:textId="77777777" w:rsidR="00ED374E" w:rsidRPr="00981526" w:rsidRDefault="00ED374E" w:rsidP="00ED374E">
            <w:r w:rsidRPr="00981526">
              <w:rPr>
                <w:b/>
              </w:rPr>
              <w:t>timestamp_precision</w:t>
            </w:r>
          </w:p>
        </w:tc>
        <w:tc>
          <w:tcPr>
            <w:tcW w:w="3600" w:type="dxa"/>
            <w:vAlign w:val="center"/>
          </w:tcPr>
          <w:p w14:paraId="78A149C5"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373" w:type="dxa"/>
            <w:vAlign w:val="center"/>
          </w:tcPr>
          <w:p w14:paraId="5E97FB1B" w14:textId="77777777" w:rsidR="00ED374E" w:rsidRPr="00981526" w:rsidRDefault="00ED374E" w:rsidP="00ED374E">
            <w:pPr>
              <w:jc w:val="center"/>
            </w:pPr>
            <w:r w:rsidRPr="00981526">
              <w:t>0..1</w:t>
            </w:r>
          </w:p>
        </w:tc>
        <w:tc>
          <w:tcPr>
            <w:tcW w:w="5328" w:type="dxa"/>
            <w:vAlign w:val="center"/>
          </w:tcPr>
          <w:p w14:paraId="0789346C"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25992DF3" w14:textId="77777777" w:rsidTr="00ED374E">
        <w:trPr>
          <w:trHeight w:val="547"/>
        </w:trPr>
        <w:tc>
          <w:tcPr>
            <w:tcW w:w="2875" w:type="dxa"/>
            <w:vAlign w:val="center"/>
          </w:tcPr>
          <w:p w14:paraId="3F2DB2DA" w14:textId="77777777" w:rsidR="00ED374E" w:rsidRPr="00981526" w:rsidRDefault="00ED374E" w:rsidP="00ED374E">
            <w:r w:rsidRPr="00981526">
              <w:rPr>
                <w:b/>
              </w:rPr>
              <w:t>Value</w:t>
            </w:r>
          </w:p>
        </w:tc>
        <w:tc>
          <w:tcPr>
            <w:tcW w:w="3600" w:type="dxa"/>
            <w:vAlign w:val="center"/>
          </w:tcPr>
          <w:p w14:paraId="573328D0"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373" w:type="dxa"/>
            <w:vAlign w:val="center"/>
          </w:tcPr>
          <w:p w14:paraId="60B1A8AC" w14:textId="77777777" w:rsidR="00ED374E" w:rsidRPr="00981526" w:rsidRDefault="00ED374E" w:rsidP="00ED374E">
            <w:pPr>
              <w:jc w:val="center"/>
            </w:pPr>
            <w:r w:rsidRPr="00981526">
              <w:t>0..1</w:t>
            </w:r>
          </w:p>
        </w:tc>
        <w:tc>
          <w:tcPr>
            <w:tcW w:w="5328" w:type="dxa"/>
          </w:tcPr>
          <w:p w14:paraId="1AA0CB0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level of confidence held in this direct assertion.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w:t>
            </w:r>
            <w:r w:rsidRPr="00A91C3D">
              <w:rPr>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HighMediumLowVocab-1.0</w:t>
            </w:r>
            <w:r w:rsidRPr="00981526">
              <w:t>.’</w:t>
            </w:r>
          </w:p>
        </w:tc>
      </w:tr>
      <w:tr w:rsidR="00ED374E" w:rsidRPr="00434BA0" w14:paraId="01A81C07" w14:textId="77777777" w:rsidTr="00ED374E">
        <w:trPr>
          <w:trHeight w:val="547"/>
        </w:trPr>
        <w:tc>
          <w:tcPr>
            <w:tcW w:w="2875" w:type="dxa"/>
            <w:vAlign w:val="center"/>
          </w:tcPr>
          <w:p w14:paraId="0084806C" w14:textId="77777777" w:rsidR="00ED374E" w:rsidRPr="00981526" w:rsidRDefault="00ED374E" w:rsidP="00ED374E">
            <w:pPr>
              <w:rPr>
                <w:b/>
              </w:rPr>
            </w:pPr>
            <w:r w:rsidRPr="00981526">
              <w:rPr>
                <w:b/>
              </w:rPr>
              <w:lastRenderedPageBreak/>
              <w:t>Description</w:t>
            </w:r>
          </w:p>
        </w:tc>
        <w:tc>
          <w:tcPr>
            <w:tcW w:w="3600" w:type="dxa"/>
            <w:vAlign w:val="center"/>
          </w:tcPr>
          <w:p w14:paraId="763F6B19"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373" w:type="dxa"/>
            <w:vAlign w:val="center"/>
          </w:tcPr>
          <w:p w14:paraId="79FCA34D" w14:textId="77777777" w:rsidR="00ED374E" w:rsidRPr="00981526" w:rsidRDefault="00ED374E" w:rsidP="00ED374E">
            <w:pPr>
              <w:jc w:val="center"/>
            </w:pPr>
            <w:r w:rsidRPr="00981526">
              <w:t>0..*</w:t>
            </w:r>
          </w:p>
        </w:tc>
        <w:tc>
          <w:tcPr>
            <w:tcW w:w="5328" w:type="dxa"/>
          </w:tcPr>
          <w:p w14:paraId="6C11CB10"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confidence assertion.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43D89275" w14:textId="77777777" w:rsidTr="00ED374E">
        <w:trPr>
          <w:trHeight w:val="547"/>
        </w:trPr>
        <w:tc>
          <w:tcPr>
            <w:tcW w:w="2875" w:type="dxa"/>
            <w:vAlign w:val="center"/>
          </w:tcPr>
          <w:p w14:paraId="2947EBB9" w14:textId="77777777" w:rsidR="00ED374E" w:rsidRPr="00981526" w:rsidRDefault="00ED374E" w:rsidP="00ED374E">
            <w:pPr>
              <w:rPr>
                <w:b/>
              </w:rPr>
            </w:pPr>
            <w:r w:rsidRPr="00981526">
              <w:rPr>
                <w:b/>
              </w:rPr>
              <w:t>Source</w:t>
            </w:r>
          </w:p>
        </w:tc>
        <w:tc>
          <w:tcPr>
            <w:tcW w:w="3600" w:type="dxa"/>
            <w:vAlign w:val="center"/>
          </w:tcPr>
          <w:p w14:paraId="472ACE02"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373" w:type="dxa"/>
            <w:vAlign w:val="center"/>
          </w:tcPr>
          <w:p w14:paraId="502DF1BD" w14:textId="77777777" w:rsidR="00ED374E" w:rsidRPr="00981526" w:rsidRDefault="00ED374E" w:rsidP="00ED374E">
            <w:pPr>
              <w:jc w:val="center"/>
            </w:pPr>
            <w:r w:rsidRPr="00981526">
              <w:t>0..1</w:t>
            </w:r>
          </w:p>
        </w:tc>
        <w:tc>
          <w:tcPr>
            <w:tcW w:w="5328" w:type="dxa"/>
          </w:tcPr>
          <w:p w14:paraId="0D9FBB13" w14:textId="77777777" w:rsidR="00ED374E" w:rsidRPr="00A91C3D" w:rsidRDefault="00ED374E" w:rsidP="00ED374E">
            <w:pPr>
              <w:rPr>
                <w:color w:val="000000"/>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confidence assertion. Examples of details captured include identitifying characteristics, time-related attributes, and a list of the tools used to collect the information.</w:t>
            </w:r>
          </w:p>
        </w:tc>
      </w:tr>
      <w:tr w:rsidR="00ED374E" w:rsidRPr="00434BA0" w14:paraId="3F57E911" w14:textId="77777777" w:rsidTr="00ED374E">
        <w:trPr>
          <w:trHeight w:val="547"/>
        </w:trPr>
        <w:tc>
          <w:tcPr>
            <w:tcW w:w="2875" w:type="dxa"/>
            <w:vAlign w:val="center"/>
          </w:tcPr>
          <w:p w14:paraId="66776213" w14:textId="77777777" w:rsidR="00ED374E" w:rsidRPr="00981526" w:rsidRDefault="00ED374E" w:rsidP="00ED374E">
            <w:pPr>
              <w:rPr>
                <w:b/>
              </w:rPr>
            </w:pPr>
            <w:r w:rsidRPr="00981526">
              <w:rPr>
                <w:b/>
              </w:rPr>
              <w:t>Confidence_Assertion_Chain</w:t>
            </w:r>
          </w:p>
        </w:tc>
        <w:tc>
          <w:tcPr>
            <w:tcW w:w="3600" w:type="dxa"/>
            <w:vAlign w:val="center"/>
          </w:tcPr>
          <w:p w14:paraId="0CFA6F5D" w14:textId="77777777" w:rsidR="00ED374E" w:rsidRPr="00434BA0" w:rsidRDefault="00ED374E" w:rsidP="00ED374E">
            <w:pPr>
              <w:rPr>
                <w:rFonts w:ascii="Courier New" w:hAnsi="Courier New" w:cs="Courier New"/>
              </w:rPr>
            </w:pPr>
            <w:r w:rsidRPr="00434BA0">
              <w:rPr>
                <w:rFonts w:ascii="Courier New" w:hAnsi="Courier New" w:cs="Courier New"/>
              </w:rPr>
              <w:t>ConfidenceAssertionChainType</w:t>
            </w:r>
          </w:p>
        </w:tc>
        <w:tc>
          <w:tcPr>
            <w:tcW w:w="1373" w:type="dxa"/>
            <w:vAlign w:val="center"/>
          </w:tcPr>
          <w:p w14:paraId="7E8EEAF1" w14:textId="77777777" w:rsidR="00ED374E" w:rsidRPr="00981526" w:rsidRDefault="00ED374E" w:rsidP="00ED374E">
            <w:pPr>
              <w:jc w:val="center"/>
            </w:pPr>
            <w:r w:rsidRPr="00981526">
              <w:t>0..1</w:t>
            </w:r>
          </w:p>
        </w:tc>
        <w:tc>
          <w:tcPr>
            <w:tcW w:w="5328" w:type="dxa"/>
          </w:tcPr>
          <w:p w14:paraId="4BD82D8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Confidence_Assertion_Chain</w:t>
            </w:r>
            <w:r w:rsidRPr="00A91C3D">
              <w:rPr>
                <w:rFonts w:cs="Arial"/>
                <w:szCs w:val="22"/>
              </w:rPr>
              <w:t xml:space="preserve"> property specifies a set of one or more related confidence assertions.</w:t>
            </w:r>
          </w:p>
        </w:tc>
      </w:tr>
    </w:tbl>
    <w:p w14:paraId="2A94F42A" w14:textId="77777777" w:rsidR="00ED374E" w:rsidRPr="00434BA0" w:rsidRDefault="00ED374E" w:rsidP="00E74C6F">
      <w:pPr>
        <w:pStyle w:val="Heading3"/>
      </w:pPr>
      <w:bookmarkStart w:id="226" w:name="_Ref399423169"/>
      <w:bookmarkStart w:id="227" w:name="_Toc425428462"/>
      <w:bookmarkStart w:id="228" w:name="_Toc429676627"/>
      <w:bookmarkEnd w:id="223"/>
      <w:bookmarkEnd w:id="224"/>
      <w:r w:rsidRPr="00434BA0">
        <w:t>IdentityType Class</w:t>
      </w:r>
      <w:bookmarkEnd w:id="226"/>
      <w:bookmarkEnd w:id="227"/>
      <w:bookmarkEnd w:id="228"/>
    </w:p>
    <w:p w14:paraId="2F67B192" w14:textId="23DF6164" w:rsidR="00ED374E" w:rsidRPr="00434BA0" w:rsidRDefault="00ED374E" w:rsidP="00ED374E">
      <w:pPr>
        <w:spacing w:after="240"/>
      </w:pPr>
      <w:r w:rsidRPr="00434BA0">
        <w:t xml:space="preserve">The </w:t>
      </w:r>
      <w:r w:rsidRPr="00434BA0">
        <w:rPr>
          <w:rFonts w:ascii="Courier New" w:hAnsi="Courier New" w:cs="Courier New"/>
        </w:rPr>
        <w:t>IdentityType</w:t>
      </w:r>
      <w:r w:rsidRPr="00434BA0">
        <w:t xml:space="preserve"> class characterizes identity information for both individuals and organizations.  The </w:t>
      </w:r>
      <w:r w:rsidRPr="00434BA0">
        <w:rPr>
          <w:rFonts w:ascii="Courier New" w:hAnsi="Courier New" w:cs="Courier New"/>
        </w:rPr>
        <w:t>IdentityType</w:t>
      </w:r>
      <w:r w:rsidRPr="00434BA0">
        <w:t xml:space="preserve"> class is intended to be extended via a subclass to capture the structured descriptions of identity information for both individuals and organizations. STIX v</w:t>
      </w:r>
      <w:r>
        <w:t>1.2</w:t>
      </w:r>
      <w:r w:rsidR="00FD0C9A">
        <w:t>.1</w:t>
      </w:r>
      <w:r w:rsidRPr="00434BA0">
        <w:t xml:space="preserve"> defines a default extension to the </w:t>
      </w:r>
      <w:r w:rsidRPr="00434BA0">
        <w:rPr>
          <w:rFonts w:ascii="Courier New" w:hAnsi="Courier New" w:cs="Courier New"/>
        </w:rPr>
        <w:t>IdentityType</w:t>
      </w:r>
      <w:r w:rsidRPr="00434BA0">
        <w:t xml:space="preserve"> class to leverage the OASIS Customer Information Quality (CIQ) data model, which is a set of XML specifications for representing characteristic information about individuals and organizations (see</w:t>
      </w:r>
      <w:r w:rsidR="00F3583B">
        <w:t xml:space="preserv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434BA0">
        <w:t>).</w:t>
      </w:r>
    </w:p>
    <w:p w14:paraId="3813FE5D" w14:textId="77777777" w:rsidR="00ED374E" w:rsidRPr="00434BA0" w:rsidRDefault="00ED374E" w:rsidP="00ED374E">
      <w:pPr>
        <w:spacing w:after="240"/>
      </w:pPr>
      <w:r w:rsidRPr="00434BA0">
        <w:t xml:space="preserve">The property table </w:t>
      </w:r>
      <w:r>
        <w:t>of</w:t>
      </w:r>
      <w:r w:rsidRPr="00434BA0">
        <w:t xml:space="preserve"> the </w:t>
      </w:r>
      <w:r w:rsidRPr="00434BA0">
        <w:rPr>
          <w:rFonts w:ascii="Courier New" w:hAnsi="Courier New" w:cs="Courier New"/>
        </w:rPr>
        <w:t>IdentityType</w:t>
      </w:r>
      <w:r w:rsidRPr="00434BA0">
        <w:t xml:space="preserve"> class is given in</w:t>
      </w:r>
      <w:r>
        <w:t xml:space="preserve"> </w:t>
      </w:r>
      <w:r w:rsidRPr="0081306A">
        <w:rPr>
          <w:b/>
          <w:color w:val="0000EE"/>
        </w:rPr>
        <w:fldChar w:fldCharType="begin"/>
      </w:r>
      <w:r w:rsidRPr="0081306A">
        <w:rPr>
          <w:b/>
          <w:color w:val="0000EE"/>
        </w:rPr>
        <w:instrText xml:space="preserve"> REF _Ref419330951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39</w:t>
      </w:r>
      <w:r w:rsidRPr="0081306A">
        <w:rPr>
          <w:b/>
          <w:color w:val="0000EE"/>
        </w:rPr>
        <w:fldChar w:fldCharType="end"/>
      </w:r>
      <w:r w:rsidRPr="00434BA0">
        <w:t>.</w:t>
      </w:r>
    </w:p>
    <w:p w14:paraId="721204D5" w14:textId="77777777" w:rsidR="00ED374E" w:rsidRPr="00434BA0" w:rsidRDefault="00ED374E" w:rsidP="00735E34">
      <w:pPr>
        <w:pStyle w:val="Caption"/>
        <w:keepNext/>
        <w:keepLines/>
      </w:pPr>
      <w:bookmarkStart w:id="229" w:name="_Ref419330951"/>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39</w:t>
      </w:r>
      <w:r w:rsidR="00CC675D">
        <w:rPr>
          <w:noProof/>
        </w:rPr>
        <w:fldChar w:fldCharType="end"/>
      </w:r>
      <w:bookmarkEnd w:id="229"/>
      <w:r w:rsidRPr="00434BA0">
        <w:t xml:space="preserve">. Properties of the </w:t>
      </w:r>
      <w:r w:rsidRPr="00434BA0">
        <w:rPr>
          <w:rFonts w:ascii="Courier New" w:hAnsi="Courier New" w:cs="Courier New"/>
        </w:rPr>
        <w:t>IdentityType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440"/>
        <w:gridCol w:w="6071"/>
      </w:tblGrid>
      <w:tr w:rsidR="00ED374E" w:rsidRPr="00434BA0" w14:paraId="4766A9C0" w14:textId="77777777" w:rsidTr="00ED374E">
        <w:trPr>
          <w:trHeight w:val="547"/>
        </w:trPr>
        <w:tc>
          <w:tcPr>
            <w:tcW w:w="2065" w:type="dxa"/>
            <w:shd w:val="clear" w:color="auto" w:fill="BFBFBF" w:themeFill="background1" w:themeFillShade="BF"/>
            <w:vAlign w:val="center"/>
          </w:tcPr>
          <w:p w14:paraId="3850516C" w14:textId="77777777" w:rsidR="00ED374E" w:rsidRPr="00434BA0" w:rsidRDefault="00ED374E" w:rsidP="00735E34">
            <w:pPr>
              <w:keepNext/>
              <w:keepLines/>
              <w:jc w:val="center"/>
              <w:rPr>
                <w:b/>
              </w:rPr>
            </w:pPr>
            <w:r w:rsidRPr="00434BA0">
              <w:rPr>
                <w:b/>
              </w:rPr>
              <w:t>Name</w:t>
            </w:r>
          </w:p>
        </w:tc>
        <w:tc>
          <w:tcPr>
            <w:tcW w:w="3600" w:type="dxa"/>
            <w:shd w:val="clear" w:color="auto" w:fill="BFBFBF" w:themeFill="background1" w:themeFillShade="BF"/>
            <w:vAlign w:val="center"/>
          </w:tcPr>
          <w:p w14:paraId="7C506164" w14:textId="77777777" w:rsidR="00ED374E" w:rsidRPr="00434BA0" w:rsidRDefault="00ED374E" w:rsidP="00735E34">
            <w:pPr>
              <w:keepNext/>
              <w:keepLines/>
              <w:jc w:val="center"/>
              <w:rPr>
                <w:b/>
              </w:rPr>
            </w:pPr>
            <w:r w:rsidRPr="00434BA0">
              <w:rPr>
                <w:b/>
              </w:rPr>
              <w:t>Type</w:t>
            </w:r>
          </w:p>
        </w:tc>
        <w:tc>
          <w:tcPr>
            <w:tcW w:w="1440" w:type="dxa"/>
            <w:shd w:val="clear" w:color="auto" w:fill="BFBFBF" w:themeFill="background1" w:themeFillShade="BF"/>
            <w:vAlign w:val="center"/>
          </w:tcPr>
          <w:p w14:paraId="32B52C45" w14:textId="77777777" w:rsidR="00ED374E" w:rsidRPr="00434BA0" w:rsidRDefault="00ED374E" w:rsidP="00735E34">
            <w:pPr>
              <w:keepNext/>
              <w:keepLines/>
              <w:jc w:val="center"/>
              <w:rPr>
                <w:b/>
              </w:rPr>
            </w:pPr>
            <w:r w:rsidRPr="00434BA0">
              <w:rPr>
                <w:b/>
              </w:rPr>
              <w:t>Multiplicity</w:t>
            </w:r>
          </w:p>
        </w:tc>
        <w:tc>
          <w:tcPr>
            <w:tcW w:w="6071" w:type="dxa"/>
            <w:shd w:val="clear" w:color="auto" w:fill="BFBFBF" w:themeFill="background1" w:themeFillShade="BF"/>
            <w:vAlign w:val="center"/>
          </w:tcPr>
          <w:p w14:paraId="6B701F1E" w14:textId="77777777" w:rsidR="00ED374E" w:rsidRPr="00434BA0" w:rsidRDefault="00ED374E" w:rsidP="00735E34">
            <w:pPr>
              <w:keepNext/>
              <w:keepLines/>
              <w:jc w:val="center"/>
              <w:rPr>
                <w:b/>
              </w:rPr>
            </w:pPr>
            <w:r w:rsidRPr="00434BA0">
              <w:rPr>
                <w:b/>
              </w:rPr>
              <w:t>Description</w:t>
            </w:r>
          </w:p>
        </w:tc>
      </w:tr>
      <w:tr w:rsidR="00ED374E" w:rsidRPr="00434BA0" w14:paraId="19237D39" w14:textId="77777777" w:rsidTr="00ED374E">
        <w:trPr>
          <w:trHeight w:val="547"/>
        </w:trPr>
        <w:tc>
          <w:tcPr>
            <w:tcW w:w="2065" w:type="dxa"/>
            <w:vAlign w:val="center"/>
          </w:tcPr>
          <w:p w14:paraId="488AFB4C" w14:textId="77777777" w:rsidR="00ED374E" w:rsidRPr="00981526" w:rsidRDefault="00ED374E" w:rsidP="00735E34">
            <w:pPr>
              <w:keepNext/>
              <w:keepLines/>
              <w:jc w:val="center"/>
              <w:rPr>
                <w:b/>
              </w:rPr>
            </w:pPr>
            <w:r w:rsidRPr="00981526">
              <w:rPr>
                <w:b/>
              </w:rPr>
              <w:t>id</w:t>
            </w:r>
          </w:p>
        </w:tc>
        <w:tc>
          <w:tcPr>
            <w:tcW w:w="3600" w:type="dxa"/>
            <w:vAlign w:val="center"/>
          </w:tcPr>
          <w:p w14:paraId="16D77691" w14:textId="77777777" w:rsidR="00ED374E" w:rsidRPr="00434BA0" w:rsidRDefault="00ED374E" w:rsidP="00735E34">
            <w:pPr>
              <w:keepNext/>
              <w:keepLines/>
              <w:jc w:val="center"/>
              <w:rPr>
                <w:rFonts w:ascii="Courier New" w:hAnsi="Courier New" w:cs="Courier New"/>
              </w:rPr>
            </w:pPr>
            <w:r w:rsidRPr="00434BA0">
              <w:rPr>
                <w:rFonts w:ascii="Courier New" w:hAnsi="Courier New" w:cs="Courier New"/>
              </w:rPr>
              <w:t>basicDataTypes:QualifiedName</w:t>
            </w:r>
          </w:p>
        </w:tc>
        <w:tc>
          <w:tcPr>
            <w:tcW w:w="1440" w:type="dxa"/>
            <w:vAlign w:val="center"/>
          </w:tcPr>
          <w:p w14:paraId="62EC57FD" w14:textId="77777777" w:rsidR="00ED374E" w:rsidRPr="00434BA0" w:rsidRDefault="00ED374E" w:rsidP="00735E34">
            <w:pPr>
              <w:keepNext/>
              <w:keepLines/>
              <w:jc w:val="center"/>
              <w:rPr>
                <w:sz w:val="22"/>
              </w:rPr>
            </w:pPr>
            <w:r w:rsidRPr="00981526">
              <w:t>0..1</w:t>
            </w:r>
          </w:p>
        </w:tc>
        <w:tc>
          <w:tcPr>
            <w:tcW w:w="6071" w:type="dxa"/>
          </w:tcPr>
          <w:p w14:paraId="1FF87169" w14:textId="77777777" w:rsidR="00ED374E" w:rsidRPr="00981526" w:rsidRDefault="00ED374E" w:rsidP="00735E34">
            <w:pPr>
              <w:keepNext/>
              <w:keepLines/>
              <w:jc w:val="center"/>
              <w:rPr>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identity.</w:t>
            </w:r>
          </w:p>
        </w:tc>
      </w:tr>
      <w:tr w:rsidR="00ED374E" w:rsidRPr="00434BA0" w14:paraId="0AB6FBAC" w14:textId="77777777" w:rsidTr="00ED374E">
        <w:trPr>
          <w:trHeight w:val="547"/>
        </w:trPr>
        <w:tc>
          <w:tcPr>
            <w:tcW w:w="2065" w:type="dxa"/>
            <w:vAlign w:val="center"/>
          </w:tcPr>
          <w:p w14:paraId="0187B067" w14:textId="77777777" w:rsidR="00ED374E" w:rsidRPr="00981526" w:rsidRDefault="00ED374E" w:rsidP="00ED374E">
            <w:pPr>
              <w:rPr>
                <w:b/>
              </w:rPr>
            </w:pPr>
            <w:r w:rsidRPr="00981526">
              <w:rPr>
                <w:b/>
              </w:rPr>
              <w:t>idref</w:t>
            </w:r>
          </w:p>
        </w:tc>
        <w:tc>
          <w:tcPr>
            <w:tcW w:w="3600" w:type="dxa"/>
            <w:vAlign w:val="center"/>
          </w:tcPr>
          <w:p w14:paraId="4D8717D7" w14:textId="77777777" w:rsidR="00ED374E" w:rsidRPr="00434BA0" w:rsidRDefault="00ED374E" w:rsidP="00ED374E">
            <w:pPr>
              <w:rPr>
                <w:rFonts w:ascii="Courier New" w:hAnsi="Courier New" w:cs="Courier New"/>
              </w:rPr>
            </w:pPr>
            <w:r w:rsidRPr="00434BA0">
              <w:rPr>
                <w:rFonts w:ascii="Courier New" w:hAnsi="Courier New" w:cs="Courier New"/>
              </w:rPr>
              <w:t>basicDataTypes:QualifiedName</w:t>
            </w:r>
          </w:p>
        </w:tc>
        <w:tc>
          <w:tcPr>
            <w:tcW w:w="1440" w:type="dxa"/>
            <w:vAlign w:val="center"/>
          </w:tcPr>
          <w:p w14:paraId="52AA6454" w14:textId="77777777" w:rsidR="00ED374E" w:rsidRPr="00434BA0" w:rsidRDefault="00ED374E" w:rsidP="00ED374E">
            <w:pPr>
              <w:jc w:val="center"/>
              <w:rPr>
                <w:sz w:val="22"/>
              </w:rPr>
            </w:pPr>
            <w:r w:rsidRPr="00981526">
              <w:t>0..1</w:t>
            </w:r>
          </w:p>
        </w:tc>
        <w:tc>
          <w:tcPr>
            <w:tcW w:w="6071" w:type="dxa"/>
          </w:tcPr>
          <w:p w14:paraId="6DD7CBEC"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idref</w:t>
            </w:r>
            <w:r w:rsidRPr="00981526">
              <w:rPr>
                <w:szCs w:val="22"/>
              </w:rPr>
              <w:t xml:space="preserve"> property specifies a globally unique identifier for an identity specified elsewhere. When the </w:t>
            </w:r>
            <w:r w:rsidRPr="00981526">
              <w:rPr>
                <w:rFonts w:ascii="Courier New" w:hAnsi="Courier New" w:cs="Courier New"/>
                <w:szCs w:val="22"/>
              </w:rPr>
              <w:t>idref</w:t>
            </w:r>
            <w:r w:rsidRPr="00981526">
              <w:rPr>
                <w:szCs w:val="22"/>
              </w:rPr>
              <w:t xml:space="preserve"> property is used, the </w:t>
            </w:r>
            <w:r w:rsidRPr="00981526">
              <w:rPr>
                <w:rFonts w:ascii="Courier New" w:hAnsi="Courier New" w:cs="Courier New"/>
                <w:szCs w:val="22"/>
              </w:rPr>
              <w:t>id</w:t>
            </w:r>
            <w:r w:rsidRPr="00981526">
              <w:rPr>
                <w:szCs w:val="22"/>
              </w:rPr>
              <w:t xml:space="preserve"> property MUST NOT also be specified and the other properties of the </w:t>
            </w:r>
            <w:r w:rsidRPr="00981526">
              <w:rPr>
                <w:rFonts w:ascii="Courier New" w:hAnsi="Courier New" w:cs="Courier New"/>
                <w:szCs w:val="22"/>
              </w:rPr>
              <w:t>IdentityType</w:t>
            </w:r>
            <w:r w:rsidRPr="00981526">
              <w:rPr>
                <w:szCs w:val="22"/>
              </w:rPr>
              <w:t xml:space="preserve"> class SHOULD NOT hold any content.</w:t>
            </w:r>
          </w:p>
        </w:tc>
      </w:tr>
      <w:tr w:rsidR="00ED374E" w:rsidRPr="00434BA0" w14:paraId="5289ABF9" w14:textId="77777777" w:rsidTr="00ED374E">
        <w:trPr>
          <w:trHeight w:val="547"/>
        </w:trPr>
        <w:tc>
          <w:tcPr>
            <w:tcW w:w="2065" w:type="dxa"/>
            <w:vAlign w:val="center"/>
          </w:tcPr>
          <w:p w14:paraId="28E1AE5B" w14:textId="77777777" w:rsidR="00ED374E" w:rsidRPr="00981526" w:rsidRDefault="00ED374E" w:rsidP="00ED374E">
            <w:pPr>
              <w:rPr>
                <w:b/>
              </w:rPr>
            </w:pPr>
            <w:r w:rsidRPr="00981526">
              <w:rPr>
                <w:b/>
              </w:rPr>
              <w:t>Name</w:t>
            </w:r>
          </w:p>
        </w:tc>
        <w:tc>
          <w:tcPr>
            <w:tcW w:w="3600" w:type="dxa"/>
            <w:vAlign w:val="center"/>
          </w:tcPr>
          <w:p w14:paraId="74EAADBA"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6A179C26" w14:textId="77777777" w:rsidR="00ED374E" w:rsidRPr="00434BA0" w:rsidRDefault="00ED374E" w:rsidP="00ED374E">
            <w:pPr>
              <w:jc w:val="center"/>
              <w:rPr>
                <w:sz w:val="22"/>
              </w:rPr>
            </w:pPr>
            <w:r w:rsidRPr="00981526">
              <w:t>0..1</w:t>
            </w:r>
          </w:p>
        </w:tc>
        <w:tc>
          <w:tcPr>
            <w:tcW w:w="6071" w:type="dxa"/>
            <w:vAlign w:val="center"/>
          </w:tcPr>
          <w:p w14:paraId="26CE4715"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Name</w:t>
            </w:r>
            <w:r w:rsidRPr="00981526">
              <w:rPr>
                <w:szCs w:val="22"/>
              </w:rPr>
              <w:t xml:space="preserve"> property captures a simple name for the identity.</w:t>
            </w:r>
          </w:p>
        </w:tc>
      </w:tr>
      <w:tr w:rsidR="00ED374E" w:rsidRPr="00434BA0" w14:paraId="729B070B" w14:textId="77777777" w:rsidTr="00ED374E">
        <w:trPr>
          <w:trHeight w:val="547"/>
        </w:trPr>
        <w:tc>
          <w:tcPr>
            <w:tcW w:w="2065" w:type="dxa"/>
            <w:vAlign w:val="center"/>
          </w:tcPr>
          <w:p w14:paraId="069743E8" w14:textId="77777777" w:rsidR="00ED374E" w:rsidRPr="00981526" w:rsidRDefault="00ED374E" w:rsidP="00ED374E">
            <w:pPr>
              <w:rPr>
                <w:b/>
              </w:rPr>
            </w:pPr>
            <w:r w:rsidRPr="00981526">
              <w:rPr>
                <w:b/>
              </w:rPr>
              <w:t>Related_Identities</w:t>
            </w:r>
          </w:p>
        </w:tc>
        <w:tc>
          <w:tcPr>
            <w:tcW w:w="3600" w:type="dxa"/>
            <w:vAlign w:val="center"/>
          </w:tcPr>
          <w:p w14:paraId="7414C397" w14:textId="77777777" w:rsidR="00ED374E" w:rsidRPr="00434BA0" w:rsidRDefault="00ED374E" w:rsidP="00ED374E">
            <w:pPr>
              <w:rPr>
                <w:rFonts w:ascii="Courier New" w:hAnsi="Courier New" w:cs="Courier New"/>
              </w:rPr>
            </w:pPr>
            <w:r w:rsidRPr="00434BA0">
              <w:rPr>
                <w:rFonts w:ascii="Courier New" w:hAnsi="Courier New" w:cs="Courier New"/>
              </w:rPr>
              <w:t>RelatedIdentitiesType</w:t>
            </w:r>
          </w:p>
        </w:tc>
        <w:tc>
          <w:tcPr>
            <w:tcW w:w="1440" w:type="dxa"/>
            <w:vAlign w:val="center"/>
          </w:tcPr>
          <w:p w14:paraId="5BA06D6B" w14:textId="77777777" w:rsidR="00ED374E" w:rsidRPr="00981526" w:rsidRDefault="00ED374E" w:rsidP="00ED374E">
            <w:pPr>
              <w:jc w:val="center"/>
            </w:pPr>
            <w:r w:rsidRPr="00981526">
              <w:t>0..1</w:t>
            </w:r>
          </w:p>
        </w:tc>
        <w:tc>
          <w:tcPr>
            <w:tcW w:w="6071" w:type="dxa"/>
            <w:vAlign w:val="center"/>
          </w:tcPr>
          <w:p w14:paraId="34927B90"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Related_Identities</w:t>
            </w:r>
            <w:r w:rsidRPr="00A91C3D">
              <w:rPr>
                <w:rFonts w:cs="Arial"/>
                <w:szCs w:val="22"/>
              </w:rPr>
              <w:t xml:space="preserve"> property specifies a set of one or more identities related to this identify.</w:t>
            </w:r>
          </w:p>
        </w:tc>
      </w:tr>
    </w:tbl>
    <w:p w14:paraId="406A38FE" w14:textId="77777777" w:rsidR="00ED374E" w:rsidRPr="00434BA0" w:rsidRDefault="00ED374E" w:rsidP="00E74C6F">
      <w:pPr>
        <w:pStyle w:val="Heading3"/>
      </w:pPr>
      <w:bookmarkStart w:id="230" w:name="_Toc425428463"/>
      <w:bookmarkStart w:id="231" w:name="_Toc429676628"/>
      <w:r w:rsidRPr="00434BA0">
        <w:t>InformationSourceType Class</w:t>
      </w:r>
      <w:bookmarkEnd w:id="230"/>
      <w:bookmarkEnd w:id="231"/>
    </w:p>
    <w:p w14:paraId="461935D3" w14:textId="77777777" w:rsidR="00ED374E" w:rsidRPr="00434BA0" w:rsidRDefault="00ED374E" w:rsidP="00ED374E">
      <w:pPr>
        <w:spacing w:after="240"/>
      </w:pPr>
      <w:r w:rsidRPr="00434BA0">
        <w:t xml:space="preserve">The </w:t>
      </w:r>
      <w:r w:rsidRPr="00434BA0">
        <w:rPr>
          <w:rFonts w:ascii="Courier New" w:hAnsi="Courier New" w:cs="Courier New"/>
        </w:rPr>
        <w:t>InformationSourceType</w:t>
      </w:r>
      <w:r w:rsidRPr="00434BA0">
        <w:t xml:space="preserve"> class specifies source information for the given STIX content. </w:t>
      </w:r>
    </w:p>
    <w:p w14:paraId="5032B96A" w14:textId="77777777" w:rsidR="00ED374E" w:rsidRPr="00434BA0" w:rsidRDefault="00ED374E" w:rsidP="00ED374E">
      <w:pPr>
        <w:spacing w:after="240"/>
        <w:rPr>
          <w:bCs/>
        </w:rPr>
      </w:pPr>
      <w:r w:rsidRPr="00434BA0">
        <w:rPr>
          <w:bCs/>
        </w:rPr>
        <w:t xml:space="preserve">The property table </w:t>
      </w:r>
      <w:r>
        <w:rPr>
          <w:bCs/>
        </w:rPr>
        <w:t>of</w:t>
      </w:r>
      <w:r w:rsidRPr="00434BA0">
        <w:rPr>
          <w:bCs/>
        </w:rPr>
        <w:t xml:space="preserve"> the </w:t>
      </w:r>
      <w:r w:rsidRPr="00434BA0">
        <w:rPr>
          <w:rFonts w:ascii="Courier New" w:hAnsi="Courier New" w:cs="Courier New"/>
        </w:rPr>
        <w:t>InformationSourceType</w:t>
      </w:r>
      <w:r w:rsidRPr="00434BA0">
        <w:t xml:space="preserve"> class </w:t>
      </w:r>
      <w:r w:rsidRPr="00434BA0">
        <w:rPr>
          <w:bCs/>
        </w:rPr>
        <w:t>is given in</w:t>
      </w:r>
      <w:r>
        <w:rPr>
          <w:bCs/>
        </w:rPr>
        <w:t xml:space="preserve"> </w:t>
      </w:r>
      <w:r w:rsidRPr="0081306A">
        <w:rPr>
          <w:b/>
          <w:color w:val="0000EE"/>
        </w:rPr>
        <w:fldChar w:fldCharType="begin"/>
      </w:r>
      <w:r w:rsidRPr="0081306A">
        <w:rPr>
          <w:b/>
          <w:color w:val="0000EE"/>
        </w:rPr>
        <w:instrText xml:space="preserve"> REF _Ref419307259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40</w:t>
      </w:r>
      <w:r w:rsidRPr="0081306A">
        <w:rPr>
          <w:b/>
          <w:color w:val="0000EE"/>
        </w:rPr>
        <w:fldChar w:fldCharType="end"/>
      </w:r>
      <w:r w:rsidRPr="00434BA0">
        <w:rPr>
          <w:bCs/>
        </w:rPr>
        <w:t>.</w:t>
      </w:r>
    </w:p>
    <w:p w14:paraId="45000893" w14:textId="77777777" w:rsidR="00ED374E" w:rsidRPr="00434BA0" w:rsidRDefault="00ED374E" w:rsidP="00707B01">
      <w:pPr>
        <w:pStyle w:val="Caption"/>
      </w:pPr>
      <w:bookmarkStart w:id="232" w:name="_Ref419307259"/>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40</w:t>
      </w:r>
      <w:r w:rsidR="00CC675D">
        <w:rPr>
          <w:noProof/>
        </w:rPr>
        <w:fldChar w:fldCharType="end"/>
      </w:r>
      <w:bookmarkEnd w:id="232"/>
      <w:r w:rsidRPr="00434BA0">
        <w:t xml:space="preserve">. Properties of the </w:t>
      </w:r>
      <w:r w:rsidRPr="00434BA0">
        <w:rPr>
          <w:rFonts w:ascii="Courier New" w:hAnsi="Courier New" w:cs="Courier New"/>
        </w:rPr>
        <w:t>InformationSourceType</w:t>
      </w:r>
      <w:r w:rsidRPr="00434BA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150"/>
        <w:gridCol w:w="1440"/>
        <w:gridCol w:w="6341"/>
      </w:tblGrid>
      <w:tr w:rsidR="00ED374E" w:rsidRPr="00434BA0" w14:paraId="02DEC566" w14:textId="77777777" w:rsidTr="00ED374E">
        <w:trPr>
          <w:trHeight w:val="547"/>
        </w:trPr>
        <w:tc>
          <w:tcPr>
            <w:tcW w:w="2245" w:type="dxa"/>
            <w:shd w:val="clear" w:color="auto" w:fill="BFBFBF" w:themeFill="background1" w:themeFillShade="BF"/>
            <w:vAlign w:val="center"/>
          </w:tcPr>
          <w:p w14:paraId="2D55CCEA" w14:textId="77777777" w:rsidR="00ED374E" w:rsidRPr="00434BA0" w:rsidRDefault="00ED374E" w:rsidP="00ED374E">
            <w:pPr>
              <w:keepNext/>
              <w:keepLines/>
              <w:rPr>
                <w:b/>
              </w:rPr>
            </w:pPr>
            <w:r w:rsidRPr="00434BA0">
              <w:rPr>
                <w:b/>
              </w:rPr>
              <w:t>Name</w:t>
            </w:r>
          </w:p>
        </w:tc>
        <w:tc>
          <w:tcPr>
            <w:tcW w:w="3150" w:type="dxa"/>
            <w:shd w:val="clear" w:color="auto" w:fill="BFBFBF" w:themeFill="background1" w:themeFillShade="BF"/>
            <w:vAlign w:val="center"/>
          </w:tcPr>
          <w:p w14:paraId="4FA2FADC" w14:textId="77777777" w:rsidR="00ED374E" w:rsidRPr="00434BA0" w:rsidRDefault="00ED374E" w:rsidP="00ED374E">
            <w:pPr>
              <w:keepNext/>
              <w:keepLines/>
              <w:rPr>
                <w:b/>
              </w:rPr>
            </w:pPr>
            <w:r w:rsidRPr="00434BA0">
              <w:rPr>
                <w:b/>
              </w:rPr>
              <w:t>Type</w:t>
            </w:r>
          </w:p>
        </w:tc>
        <w:tc>
          <w:tcPr>
            <w:tcW w:w="1440" w:type="dxa"/>
            <w:shd w:val="clear" w:color="auto" w:fill="BFBFBF" w:themeFill="background1" w:themeFillShade="BF"/>
            <w:vAlign w:val="center"/>
          </w:tcPr>
          <w:p w14:paraId="3A7E9932" w14:textId="77777777" w:rsidR="00ED374E" w:rsidRPr="00434BA0" w:rsidRDefault="00ED374E" w:rsidP="00ED374E">
            <w:pPr>
              <w:keepNext/>
              <w:keepLines/>
              <w:rPr>
                <w:b/>
              </w:rPr>
            </w:pPr>
            <w:r w:rsidRPr="00434BA0">
              <w:rPr>
                <w:b/>
              </w:rPr>
              <w:t>Multiplicity</w:t>
            </w:r>
          </w:p>
        </w:tc>
        <w:tc>
          <w:tcPr>
            <w:tcW w:w="6341" w:type="dxa"/>
            <w:shd w:val="clear" w:color="auto" w:fill="BFBFBF" w:themeFill="background1" w:themeFillShade="BF"/>
            <w:vAlign w:val="center"/>
          </w:tcPr>
          <w:p w14:paraId="25C7F3C0" w14:textId="77777777" w:rsidR="00ED374E" w:rsidRPr="00434BA0" w:rsidRDefault="00ED374E" w:rsidP="00ED374E">
            <w:pPr>
              <w:keepNext/>
              <w:keepLines/>
              <w:rPr>
                <w:b/>
              </w:rPr>
            </w:pPr>
            <w:r w:rsidRPr="00434BA0">
              <w:rPr>
                <w:b/>
              </w:rPr>
              <w:t>Description</w:t>
            </w:r>
          </w:p>
        </w:tc>
      </w:tr>
      <w:tr w:rsidR="00ED374E" w:rsidRPr="00434BA0" w14:paraId="3E2B87C1" w14:textId="77777777" w:rsidTr="00ED374E">
        <w:trPr>
          <w:trHeight w:val="547"/>
        </w:trPr>
        <w:tc>
          <w:tcPr>
            <w:tcW w:w="2245" w:type="dxa"/>
            <w:vAlign w:val="center"/>
          </w:tcPr>
          <w:p w14:paraId="374799D2" w14:textId="77777777" w:rsidR="00ED374E" w:rsidRPr="00981526" w:rsidRDefault="00ED374E" w:rsidP="00ED374E">
            <w:pPr>
              <w:keepNext/>
              <w:keepLines/>
              <w:rPr>
                <w:b/>
              </w:rPr>
            </w:pPr>
            <w:r w:rsidRPr="00981526">
              <w:rPr>
                <w:b/>
              </w:rPr>
              <w:t>Description</w:t>
            </w:r>
          </w:p>
        </w:tc>
        <w:tc>
          <w:tcPr>
            <w:tcW w:w="3150" w:type="dxa"/>
            <w:vAlign w:val="center"/>
          </w:tcPr>
          <w:p w14:paraId="50E4D6DF" w14:textId="77777777" w:rsidR="00ED374E" w:rsidRPr="00434BA0" w:rsidRDefault="00ED374E" w:rsidP="00ED374E">
            <w:pPr>
              <w:keepNext/>
              <w:keepLines/>
              <w:rPr>
                <w:rFonts w:ascii="Courier New" w:hAnsi="Courier New" w:cs="Courier New"/>
              </w:rPr>
            </w:pPr>
            <w:r w:rsidRPr="00434BA0">
              <w:rPr>
                <w:rFonts w:ascii="Courier New" w:hAnsi="Courier New" w:cs="Courier New"/>
              </w:rPr>
              <w:t>StructuredTextType</w:t>
            </w:r>
          </w:p>
        </w:tc>
        <w:tc>
          <w:tcPr>
            <w:tcW w:w="1440" w:type="dxa"/>
            <w:vAlign w:val="center"/>
          </w:tcPr>
          <w:p w14:paraId="761401B9" w14:textId="77777777" w:rsidR="00ED374E" w:rsidRPr="00434BA0" w:rsidRDefault="00ED374E" w:rsidP="00ED374E">
            <w:pPr>
              <w:keepNext/>
              <w:keepLines/>
              <w:jc w:val="center"/>
              <w:rPr>
                <w:sz w:val="22"/>
              </w:rPr>
            </w:pPr>
            <w:r w:rsidRPr="00981526">
              <w:t>0..*</w:t>
            </w:r>
          </w:p>
        </w:tc>
        <w:tc>
          <w:tcPr>
            <w:tcW w:w="6341" w:type="dxa"/>
          </w:tcPr>
          <w:p w14:paraId="789318CE" w14:textId="77777777" w:rsidR="00ED374E" w:rsidRPr="00A91C3D" w:rsidRDefault="00ED374E" w:rsidP="00ED374E">
            <w:pPr>
              <w:keepNext/>
              <w:keepLines/>
              <w:rPr>
                <w:rFonts w:cs="Arial"/>
                <w:szCs w:val="20"/>
              </w:rPr>
            </w:pPr>
            <w:r w:rsidRPr="00981526">
              <w:t xml:space="preserve">The </w:t>
            </w:r>
            <w:r w:rsidRPr="00981526">
              <w:rPr>
                <w:rFonts w:ascii="Courier New" w:hAnsi="Courier New" w:cs="Courier New"/>
              </w:rPr>
              <w:t>Description</w:t>
            </w:r>
            <w:r w:rsidRPr="00981526">
              <w:t xml:space="preserve"> property captures a textual description of the information source. Any length is permitted.  Optional formatting is supported via the </w:t>
            </w:r>
            <w:r w:rsidRPr="00981526">
              <w:rPr>
                <w:rFonts w:ascii="Courier New" w:hAnsi="Courier New" w:cs="Courier New"/>
              </w:rPr>
              <w:t>structuring_format</w:t>
            </w:r>
            <w:r w:rsidRPr="00981526">
              <w:t xml:space="preserve"> property of the </w:t>
            </w:r>
            <w:r w:rsidRPr="00981526">
              <w:rPr>
                <w:rFonts w:ascii="Courier New" w:hAnsi="Courier New" w:cs="Courier New"/>
              </w:rPr>
              <w:t>StructuredTextType</w:t>
            </w:r>
            <w:r w:rsidRPr="00981526">
              <w:t xml:space="preserve"> class.</w:t>
            </w:r>
          </w:p>
        </w:tc>
      </w:tr>
      <w:tr w:rsidR="00ED374E" w:rsidRPr="00434BA0" w14:paraId="7691A7B7" w14:textId="77777777" w:rsidTr="00ED374E">
        <w:trPr>
          <w:trHeight w:val="547"/>
        </w:trPr>
        <w:tc>
          <w:tcPr>
            <w:tcW w:w="2245" w:type="dxa"/>
            <w:vAlign w:val="center"/>
          </w:tcPr>
          <w:p w14:paraId="2703C6C4" w14:textId="77777777" w:rsidR="00ED374E" w:rsidRPr="00981526" w:rsidRDefault="00ED374E" w:rsidP="00ED374E">
            <w:pPr>
              <w:rPr>
                <w:b/>
              </w:rPr>
            </w:pPr>
            <w:r w:rsidRPr="00981526">
              <w:rPr>
                <w:b/>
              </w:rPr>
              <w:t>Identity</w:t>
            </w:r>
          </w:p>
        </w:tc>
        <w:tc>
          <w:tcPr>
            <w:tcW w:w="3150" w:type="dxa"/>
            <w:vAlign w:val="center"/>
          </w:tcPr>
          <w:p w14:paraId="56ED03E6" w14:textId="77777777" w:rsidR="00ED374E" w:rsidRPr="00434BA0" w:rsidRDefault="00ED374E" w:rsidP="00ED374E">
            <w:pPr>
              <w:rPr>
                <w:rFonts w:ascii="Courier New" w:hAnsi="Courier New" w:cs="Courier New"/>
              </w:rPr>
            </w:pPr>
            <w:r w:rsidRPr="00434BA0">
              <w:rPr>
                <w:rFonts w:ascii="Courier New" w:hAnsi="Courier New" w:cs="Courier New"/>
              </w:rPr>
              <w:t>IdentityType</w:t>
            </w:r>
          </w:p>
        </w:tc>
        <w:tc>
          <w:tcPr>
            <w:tcW w:w="1440" w:type="dxa"/>
            <w:vAlign w:val="center"/>
          </w:tcPr>
          <w:p w14:paraId="5DBB7F52" w14:textId="77777777" w:rsidR="00ED374E" w:rsidRPr="00434BA0" w:rsidRDefault="00ED374E" w:rsidP="00ED374E">
            <w:pPr>
              <w:jc w:val="center"/>
              <w:rPr>
                <w:sz w:val="22"/>
              </w:rPr>
            </w:pPr>
            <w:r w:rsidRPr="00981526">
              <w:t>0..1</w:t>
            </w:r>
          </w:p>
        </w:tc>
        <w:tc>
          <w:tcPr>
            <w:tcW w:w="6341" w:type="dxa"/>
          </w:tcPr>
          <w:p w14:paraId="7D1054C9" w14:textId="0424E2A7" w:rsidR="00ED374E" w:rsidRPr="00981526" w:rsidRDefault="00ED374E" w:rsidP="00F3583B">
            <w:r w:rsidRPr="00981526">
              <w:t xml:space="preserve">The </w:t>
            </w:r>
            <w:r w:rsidRPr="00981526">
              <w:rPr>
                <w:rFonts w:ascii="Courier New" w:hAnsi="Courier New" w:cs="Courier New"/>
              </w:rPr>
              <w:t>Identity</w:t>
            </w:r>
            <w:r w:rsidRPr="00981526">
              <w:t xml:space="preserve"> property characterizes the identity of the information source. </w:t>
            </w:r>
            <w:r w:rsidRPr="00A91C3D">
              <w:rPr>
                <w:color w:val="000000"/>
                <w:szCs w:val="22"/>
              </w:rPr>
              <w:t xml:space="preserve">For situations calling for more than a simple name, the underlying class may be extended using a more complete structure such as the </w:t>
            </w:r>
            <w:r w:rsidRPr="00981526">
              <w:rPr>
                <w:rFonts w:ascii="Courier New" w:hAnsi="Courier New" w:cs="Courier New"/>
                <w:color w:val="000000"/>
                <w:szCs w:val="22"/>
              </w:rPr>
              <w:t>CIQIdentity3.0InstanceType</w:t>
            </w:r>
            <w:r w:rsidRPr="00A91C3D">
              <w:rPr>
                <w:color w:val="000000"/>
                <w:szCs w:val="22"/>
              </w:rPr>
              <w:t xml:space="preserve"> subclass as defined in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rsidRPr="00A91C3D">
              <w:rPr>
                <w:color w:val="000000"/>
                <w:szCs w:val="22"/>
              </w:rPr>
              <w:t>.</w:t>
            </w:r>
          </w:p>
        </w:tc>
      </w:tr>
      <w:tr w:rsidR="00ED374E" w:rsidRPr="00434BA0" w14:paraId="01B0C2BD" w14:textId="77777777" w:rsidTr="00ED374E">
        <w:trPr>
          <w:trHeight w:val="547"/>
        </w:trPr>
        <w:tc>
          <w:tcPr>
            <w:tcW w:w="2245" w:type="dxa"/>
            <w:vAlign w:val="center"/>
          </w:tcPr>
          <w:p w14:paraId="4CDC0BB2" w14:textId="77777777" w:rsidR="00ED374E" w:rsidRPr="00981526" w:rsidRDefault="00ED374E" w:rsidP="00ED374E">
            <w:pPr>
              <w:rPr>
                <w:b/>
              </w:rPr>
            </w:pPr>
            <w:r w:rsidRPr="00981526">
              <w:rPr>
                <w:b/>
              </w:rPr>
              <w:lastRenderedPageBreak/>
              <w:t>Role</w:t>
            </w:r>
          </w:p>
        </w:tc>
        <w:tc>
          <w:tcPr>
            <w:tcW w:w="3150" w:type="dxa"/>
            <w:vAlign w:val="center"/>
          </w:tcPr>
          <w:p w14:paraId="30B97B04"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6B109A4" w14:textId="77777777" w:rsidR="00ED374E" w:rsidRPr="00434BA0" w:rsidRDefault="00ED374E" w:rsidP="00ED374E">
            <w:pPr>
              <w:jc w:val="center"/>
              <w:rPr>
                <w:sz w:val="22"/>
              </w:rPr>
            </w:pPr>
            <w:r w:rsidRPr="00981526">
              <w:t>0..*</w:t>
            </w:r>
          </w:p>
        </w:tc>
        <w:tc>
          <w:tcPr>
            <w:tcW w:w="6341" w:type="dxa"/>
          </w:tcPr>
          <w:p w14:paraId="60CBB377" w14:textId="77777777" w:rsidR="00ED374E" w:rsidRPr="00981526" w:rsidRDefault="00ED374E" w:rsidP="00ED374E">
            <w:r w:rsidRPr="00981526">
              <w:t xml:space="preserve">The Role property specifies a role played by the information source.  Examples of potential roles include </w:t>
            </w:r>
            <w:r w:rsidRPr="00981526">
              <w:rPr>
                <w:i/>
              </w:rPr>
              <w:t>initial author, aggregator</w:t>
            </w:r>
            <w:r w:rsidRPr="00981526">
              <w:t xml:space="preserve">, and </w:t>
            </w:r>
            <w:r w:rsidRPr="00981526">
              <w:rPr>
                <w:i/>
              </w:rPr>
              <w:t xml:space="preserve">transformer/translator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981526">
              <w:rPr>
                <w:i/>
              </w:rPr>
              <w:t>InformationSourceRoleVocab-1.0</w:t>
            </w:r>
            <w:r w:rsidRPr="00981526">
              <w:t>.’</w:t>
            </w:r>
          </w:p>
        </w:tc>
      </w:tr>
      <w:tr w:rsidR="00ED374E" w:rsidRPr="00434BA0" w14:paraId="7E1F4D2E" w14:textId="77777777" w:rsidTr="00ED374E">
        <w:trPr>
          <w:trHeight w:val="547"/>
        </w:trPr>
        <w:tc>
          <w:tcPr>
            <w:tcW w:w="2245" w:type="dxa"/>
            <w:vAlign w:val="center"/>
          </w:tcPr>
          <w:p w14:paraId="752B6C5A" w14:textId="77777777" w:rsidR="00ED374E" w:rsidRPr="00981526" w:rsidRDefault="00ED374E" w:rsidP="00ED374E">
            <w:pPr>
              <w:rPr>
                <w:b/>
              </w:rPr>
            </w:pPr>
            <w:r w:rsidRPr="00981526">
              <w:rPr>
                <w:b/>
              </w:rPr>
              <w:t>Contributing_Sources</w:t>
            </w:r>
          </w:p>
        </w:tc>
        <w:tc>
          <w:tcPr>
            <w:tcW w:w="3150" w:type="dxa"/>
            <w:vAlign w:val="center"/>
          </w:tcPr>
          <w:p w14:paraId="1DE8B289" w14:textId="77777777" w:rsidR="00ED374E" w:rsidRPr="00434BA0" w:rsidRDefault="00ED374E" w:rsidP="00ED374E">
            <w:pPr>
              <w:rPr>
                <w:rFonts w:ascii="Courier New" w:hAnsi="Courier New" w:cs="Courier New"/>
              </w:rPr>
            </w:pPr>
            <w:r w:rsidRPr="00434BA0">
              <w:rPr>
                <w:rFonts w:ascii="Courier New" w:hAnsi="Courier New" w:cs="Courier New"/>
              </w:rPr>
              <w:t>ContributingSourcesType</w:t>
            </w:r>
          </w:p>
        </w:tc>
        <w:tc>
          <w:tcPr>
            <w:tcW w:w="1440" w:type="dxa"/>
            <w:vAlign w:val="center"/>
          </w:tcPr>
          <w:p w14:paraId="0315E34D" w14:textId="77777777" w:rsidR="00ED374E" w:rsidRPr="00981526" w:rsidRDefault="00ED374E" w:rsidP="00ED374E">
            <w:pPr>
              <w:jc w:val="center"/>
            </w:pPr>
            <w:r w:rsidRPr="00981526">
              <w:t>0..1</w:t>
            </w:r>
          </w:p>
        </w:tc>
        <w:tc>
          <w:tcPr>
            <w:tcW w:w="6341" w:type="dxa"/>
          </w:tcPr>
          <w:p w14:paraId="79BDB6EB"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Contributing_Sources</w:t>
            </w:r>
            <w:r w:rsidRPr="00A91C3D">
              <w:rPr>
                <w:rFonts w:cs="Arial"/>
                <w:szCs w:val="22"/>
              </w:rPr>
              <w:t xml:space="preserve"> property specifies a set of zero or more individual sources contributing to the STIX content. Note that this property captures </w:t>
            </w:r>
            <w:r w:rsidRPr="00A91C3D">
              <w:rPr>
                <w:rFonts w:cs="Arial"/>
                <w:i/>
                <w:szCs w:val="22"/>
              </w:rPr>
              <w:t>secondary</w:t>
            </w:r>
            <w:r w:rsidRPr="00A91C3D">
              <w:rPr>
                <w:rFonts w:cs="Arial"/>
                <w:szCs w:val="22"/>
              </w:rPr>
              <w:t xml:space="preserve"> sources of information.</w:t>
            </w:r>
          </w:p>
        </w:tc>
      </w:tr>
      <w:tr w:rsidR="00ED374E" w:rsidRPr="00434BA0" w14:paraId="6991730E" w14:textId="77777777" w:rsidTr="00ED374E">
        <w:trPr>
          <w:trHeight w:val="547"/>
        </w:trPr>
        <w:tc>
          <w:tcPr>
            <w:tcW w:w="2245" w:type="dxa"/>
            <w:vAlign w:val="center"/>
          </w:tcPr>
          <w:p w14:paraId="11E0DF91" w14:textId="77777777" w:rsidR="00ED374E" w:rsidRPr="00981526" w:rsidRDefault="00ED374E" w:rsidP="00ED374E">
            <w:pPr>
              <w:rPr>
                <w:b/>
              </w:rPr>
            </w:pPr>
            <w:r w:rsidRPr="00981526">
              <w:rPr>
                <w:b/>
              </w:rPr>
              <w:t>Time</w:t>
            </w:r>
          </w:p>
        </w:tc>
        <w:tc>
          <w:tcPr>
            <w:tcW w:w="3150" w:type="dxa"/>
            <w:vAlign w:val="center"/>
          </w:tcPr>
          <w:p w14:paraId="7AED68E8" w14:textId="77777777" w:rsidR="00ED374E" w:rsidRPr="00434BA0" w:rsidRDefault="00ED374E" w:rsidP="00ED374E">
            <w:pPr>
              <w:rPr>
                <w:rFonts w:ascii="Courier New" w:hAnsi="Courier New" w:cs="Courier New"/>
              </w:rPr>
            </w:pPr>
            <w:r w:rsidRPr="00434BA0">
              <w:rPr>
                <w:rFonts w:ascii="Courier New" w:hAnsi="Courier New" w:cs="Courier New"/>
              </w:rPr>
              <w:t>TimeType</w:t>
            </w:r>
          </w:p>
        </w:tc>
        <w:tc>
          <w:tcPr>
            <w:tcW w:w="1440" w:type="dxa"/>
            <w:vAlign w:val="center"/>
          </w:tcPr>
          <w:p w14:paraId="00DE8512" w14:textId="77777777" w:rsidR="00ED374E" w:rsidRPr="00981526" w:rsidRDefault="00ED374E" w:rsidP="00ED374E">
            <w:pPr>
              <w:jc w:val="center"/>
            </w:pPr>
            <w:r w:rsidRPr="00981526">
              <w:t>0..1</w:t>
            </w:r>
          </w:p>
        </w:tc>
        <w:tc>
          <w:tcPr>
            <w:tcW w:w="6341" w:type="dxa"/>
          </w:tcPr>
          <w:p w14:paraId="73A3AF8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Time</w:t>
            </w:r>
            <w:r w:rsidRPr="00A91C3D">
              <w:rPr>
                <w:rFonts w:cs="Arial"/>
                <w:szCs w:val="22"/>
              </w:rPr>
              <w:t xml:space="preserve"> property characterizes the time-related attributes of the STIX content.</w:t>
            </w:r>
          </w:p>
        </w:tc>
      </w:tr>
      <w:tr w:rsidR="00ED374E" w:rsidRPr="00434BA0" w14:paraId="3D3D2004" w14:textId="77777777" w:rsidTr="00ED374E">
        <w:trPr>
          <w:trHeight w:val="547"/>
        </w:trPr>
        <w:tc>
          <w:tcPr>
            <w:tcW w:w="2245" w:type="dxa"/>
            <w:vAlign w:val="center"/>
          </w:tcPr>
          <w:p w14:paraId="0BF7E17E" w14:textId="77777777" w:rsidR="00ED374E" w:rsidRPr="00981526" w:rsidRDefault="00ED374E" w:rsidP="00ED374E">
            <w:pPr>
              <w:rPr>
                <w:b/>
              </w:rPr>
            </w:pPr>
            <w:r w:rsidRPr="00981526">
              <w:rPr>
                <w:b/>
              </w:rPr>
              <w:t>Tools</w:t>
            </w:r>
          </w:p>
        </w:tc>
        <w:tc>
          <w:tcPr>
            <w:tcW w:w="3150" w:type="dxa"/>
            <w:vAlign w:val="center"/>
          </w:tcPr>
          <w:p w14:paraId="3F92467C" w14:textId="77777777" w:rsidR="00ED374E" w:rsidRDefault="00ED374E" w:rsidP="00ED374E">
            <w:pPr>
              <w:rPr>
                <w:rFonts w:ascii="Courier New" w:hAnsi="Courier New" w:cs="Courier New"/>
              </w:rPr>
            </w:pPr>
            <w:r>
              <w:rPr>
                <w:rFonts w:ascii="Courier New" w:hAnsi="Courier New" w:cs="Courier New"/>
              </w:rPr>
              <w:t>cybox:</w:t>
            </w:r>
          </w:p>
          <w:p w14:paraId="69A6E739" w14:textId="77777777" w:rsidR="00ED374E" w:rsidRPr="00434BA0" w:rsidRDefault="00ED374E" w:rsidP="00ED374E">
            <w:pPr>
              <w:rPr>
                <w:rFonts w:ascii="Courier New" w:hAnsi="Courier New" w:cs="Courier New"/>
              </w:rPr>
            </w:pPr>
            <w:r w:rsidRPr="00434BA0">
              <w:rPr>
                <w:rFonts w:ascii="Courier New" w:hAnsi="Courier New" w:cs="Courier New"/>
              </w:rPr>
              <w:t>ToolsInformationType</w:t>
            </w:r>
          </w:p>
        </w:tc>
        <w:tc>
          <w:tcPr>
            <w:tcW w:w="1440" w:type="dxa"/>
            <w:vAlign w:val="center"/>
          </w:tcPr>
          <w:p w14:paraId="4301704A" w14:textId="77777777" w:rsidR="00ED374E" w:rsidRPr="00981526" w:rsidRDefault="00ED374E" w:rsidP="00ED374E">
            <w:pPr>
              <w:jc w:val="center"/>
            </w:pPr>
            <w:r w:rsidRPr="00981526">
              <w:t>0..1</w:t>
            </w:r>
          </w:p>
        </w:tc>
        <w:tc>
          <w:tcPr>
            <w:tcW w:w="6341" w:type="dxa"/>
          </w:tcPr>
          <w:p w14:paraId="293DA704"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Tools</w:t>
            </w:r>
            <w:r w:rsidRPr="00A91C3D">
              <w:rPr>
                <w:rFonts w:cs="Arial"/>
                <w:szCs w:val="22"/>
              </w:rPr>
              <w:t xml:space="preserve"> property specifies a set of one or more tools contributing to the STIX content.</w:t>
            </w:r>
          </w:p>
        </w:tc>
      </w:tr>
      <w:tr w:rsidR="00ED374E" w:rsidRPr="00434BA0" w14:paraId="145A174A" w14:textId="77777777" w:rsidTr="00ED374E">
        <w:trPr>
          <w:trHeight w:val="547"/>
        </w:trPr>
        <w:tc>
          <w:tcPr>
            <w:tcW w:w="2245" w:type="dxa"/>
            <w:vAlign w:val="center"/>
          </w:tcPr>
          <w:p w14:paraId="6D0211F1" w14:textId="77777777" w:rsidR="00ED374E" w:rsidRPr="00981526" w:rsidRDefault="00ED374E" w:rsidP="00ED374E">
            <w:pPr>
              <w:rPr>
                <w:b/>
              </w:rPr>
            </w:pPr>
            <w:r w:rsidRPr="00981526">
              <w:rPr>
                <w:b/>
              </w:rPr>
              <w:t>References</w:t>
            </w:r>
          </w:p>
        </w:tc>
        <w:tc>
          <w:tcPr>
            <w:tcW w:w="3150" w:type="dxa"/>
            <w:vAlign w:val="center"/>
          </w:tcPr>
          <w:p w14:paraId="03773840" w14:textId="77777777" w:rsidR="00ED374E" w:rsidRPr="00434BA0" w:rsidRDefault="00ED374E" w:rsidP="00ED374E">
            <w:pPr>
              <w:rPr>
                <w:rFonts w:ascii="Courier New" w:hAnsi="Courier New" w:cs="Courier New"/>
              </w:rPr>
            </w:pPr>
            <w:r w:rsidRPr="00434BA0">
              <w:rPr>
                <w:rFonts w:ascii="Courier New" w:hAnsi="Courier New" w:cs="Courier New"/>
              </w:rPr>
              <w:t>ReferencesType</w:t>
            </w:r>
          </w:p>
        </w:tc>
        <w:tc>
          <w:tcPr>
            <w:tcW w:w="1440" w:type="dxa"/>
            <w:vAlign w:val="center"/>
          </w:tcPr>
          <w:p w14:paraId="0FB59FBB" w14:textId="77777777" w:rsidR="00ED374E" w:rsidRPr="00981526" w:rsidRDefault="00ED374E" w:rsidP="00ED374E">
            <w:pPr>
              <w:jc w:val="center"/>
            </w:pPr>
            <w:r w:rsidRPr="00981526">
              <w:t>0..1</w:t>
            </w:r>
          </w:p>
        </w:tc>
        <w:tc>
          <w:tcPr>
            <w:tcW w:w="6341" w:type="dxa"/>
          </w:tcPr>
          <w:p w14:paraId="45BD906A"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References</w:t>
            </w:r>
            <w:r w:rsidRPr="00A91C3D">
              <w:rPr>
                <w:rFonts w:cs="Arial"/>
                <w:szCs w:val="22"/>
              </w:rPr>
              <w:t xml:space="preserve"> property specifies a set of one or more references to information source material related to the STIX content.</w:t>
            </w:r>
          </w:p>
        </w:tc>
      </w:tr>
    </w:tbl>
    <w:p w14:paraId="5F3C311F" w14:textId="77777777" w:rsidR="00ED374E" w:rsidRPr="00434BA0" w:rsidRDefault="00ED374E" w:rsidP="00E74C6F">
      <w:pPr>
        <w:pStyle w:val="Heading3"/>
      </w:pPr>
      <w:bookmarkStart w:id="233" w:name="_Toc425428464"/>
      <w:bookmarkStart w:id="234" w:name="_Toc429676629"/>
      <w:r w:rsidRPr="00434BA0">
        <w:t>StatementType Class</w:t>
      </w:r>
      <w:bookmarkEnd w:id="233"/>
      <w:bookmarkEnd w:id="234"/>
    </w:p>
    <w:p w14:paraId="233557CB" w14:textId="77777777" w:rsidR="00ED374E" w:rsidRPr="00434BA0" w:rsidRDefault="00ED374E" w:rsidP="00ED374E">
      <w:pPr>
        <w:spacing w:after="240"/>
      </w:pPr>
      <w:r w:rsidRPr="00434BA0">
        <w:t xml:space="preserve">The </w:t>
      </w:r>
      <w:r w:rsidRPr="00434BA0">
        <w:rPr>
          <w:rFonts w:ascii="Courier New" w:hAnsi="Courier New" w:cs="Courier New"/>
        </w:rPr>
        <w:t>StatementType</w:t>
      </w:r>
      <w:r w:rsidRPr="00434BA0">
        <w:t xml:space="preserve"> class characterizes a statement</w:t>
      </w:r>
      <w:r>
        <w:t xml:space="preserve"> associated with STIX content</w:t>
      </w:r>
      <w:r w:rsidRPr="00434BA0">
        <w:t>.</w:t>
      </w:r>
    </w:p>
    <w:p w14:paraId="5075BEF1" w14:textId="77777777" w:rsidR="00ED374E" w:rsidRPr="00434BA0" w:rsidRDefault="00ED374E" w:rsidP="00ED374E">
      <w:pPr>
        <w:spacing w:after="240"/>
      </w:pPr>
      <w:r w:rsidRPr="00434BA0">
        <w:t xml:space="preserve">The UML diagram </w:t>
      </w:r>
      <w:r>
        <w:t>corresponding to</w:t>
      </w:r>
      <w:r w:rsidRPr="00434BA0">
        <w:t xml:space="preserve"> the StatementType class is </w:t>
      </w:r>
      <w:r>
        <w:t>shown</w:t>
      </w:r>
      <w:r w:rsidRPr="00434BA0">
        <w:t xml:space="preserve"> in</w:t>
      </w:r>
      <w:r>
        <w:t xml:space="preserve">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18</w:t>
      </w:r>
      <w:r w:rsidRPr="0081306A">
        <w:rPr>
          <w:b/>
          <w:color w:val="0000EE"/>
        </w:rPr>
        <w:fldChar w:fldCharType="end"/>
      </w:r>
      <w:r w:rsidRPr="00434BA0">
        <w:t>.</w:t>
      </w:r>
      <w:r>
        <w:t xml:space="preserve"> </w:t>
      </w:r>
    </w:p>
    <w:p w14:paraId="502B063B" w14:textId="77777777" w:rsidR="00ED374E" w:rsidRPr="00434BA0" w:rsidRDefault="00ED374E" w:rsidP="00ED374E">
      <w:pPr>
        <w:spacing w:after="240"/>
        <w:jc w:val="center"/>
      </w:pPr>
      <w:r w:rsidRPr="00434BA0">
        <w:rPr>
          <w:noProof/>
        </w:rPr>
        <w:lastRenderedPageBreak/>
        <w:drawing>
          <wp:inline distT="0" distB="0" distL="0" distR="0" wp14:anchorId="4838D780" wp14:editId="47B018B3">
            <wp:extent cx="7057143" cy="1409524"/>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Statement_0_0.png"/>
                    <pic:cNvPicPr/>
                  </pic:nvPicPr>
                  <pic:blipFill>
                    <a:blip r:embed="rId51">
                      <a:extLst>
                        <a:ext uri="{28A0092B-C50C-407E-A947-70E740481C1C}">
                          <a14:useLocalDpi xmlns:a14="http://schemas.microsoft.com/office/drawing/2010/main" val="0"/>
                        </a:ext>
                      </a:extLst>
                    </a:blip>
                    <a:stretch>
                      <a:fillRect/>
                    </a:stretch>
                  </pic:blipFill>
                  <pic:spPr>
                    <a:xfrm>
                      <a:off x="0" y="0"/>
                      <a:ext cx="7057143" cy="1409524"/>
                    </a:xfrm>
                    <a:prstGeom prst="rect">
                      <a:avLst/>
                    </a:prstGeom>
                  </pic:spPr>
                </pic:pic>
              </a:graphicData>
            </a:graphic>
          </wp:inline>
        </w:drawing>
      </w:r>
    </w:p>
    <w:p w14:paraId="1D9AE7BE" w14:textId="77777777" w:rsidR="00ED374E" w:rsidRPr="00434BA0" w:rsidRDefault="00ED374E" w:rsidP="00707B01">
      <w:pPr>
        <w:pStyle w:val="Caption"/>
        <w:rPr>
          <w:b/>
        </w:rPr>
      </w:pPr>
      <w:bookmarkStart w:id="235" w:name="_Ref419296029"/>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18</w:t>
      </w:r>
      <w:r w:rsidR="00CC675D">
        <w:rPr>
          <w:noProof/>
        </w:rPr>
        <w:fldChar w:fldCharType="end"/>
      </w:r>
      <w:bookmarkEnd w:id="235"/>
      <w:r w:rsidRPr="00434BA0">
        <w:t xml:space="preserve">. UML diagram of the </w:t>
      </w:r>
      <w:r w:rsidRPr="00434BA0">
        <w:rPr>
          <w:rFonts w:ascii="Courier New" w:hAnsi="Courier New" w:cs="Courier New"/>
        </w:rPr>
        <w:t>StatementType</w:t>
      </w:r>
      <w:r w:rsidRPr="00434BA0">
        <w:t xml:space="preserve"> class</w:t>
      </w:r>
    </w:p>
    <w:p w14:paraId="5AB9237D" w14:textId="77777777" w:rsidR="00ED374E" w:rsidRPr="00434BA0" w:rsidRDefault="00ED374E" w:rsidP="00ED374E">
      <w:pPr>
        <w:spacing w:after="240"/>
      </w:pPr>
      <w:r w:rsidRPr="00434BA0">
        <w:t xml:space="preserve">The property </w:t>
      </w:r>
      <w:r>
        <w:t xml:space="preserve">table </w:t>
      </w:r>
      <w:r w:rsidRPr="00434BA0">
        <w:t xml:space="preserve">given in </w:t>
      </w:r>
      <w:r w:rsidRPr="0081306A">
        <w:rPr>
          <w:b/>
          <w:color w:val="0000EE"/>
        </w:rPr>
        <w:fldChar w:fldCharType="begin"/>
      </w:r>
      <w:r w:rsidRPr="0081306A">
        <w:rPr>
          <w:b/>
          <w:color w:val="0000EE"/>
        </w:rPr>
        <w:instrText xml:space="preserve"> REF _Ref419307216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41</w:t>
      </w:r>
      <w:r w:rsidRPr="0081306A">
        <w:rPr>
          <w:b/>
          <w:color w:val="0000EE"/>
        </w:rPr>
        <w:fldChar w:fldCharType="end"/>
      </w:r>
      <w:r>
        <w:t xml:space="preserve"> corresponds to the UML diagram shown in </w:t>
      </w:r>
      <w:r w:rsidRPr="0081306A">
        <w:rPr>
          <w:b/>
          <w:color w:val="0000EE"/>
        </w:rPr>
        <w:fldChar w:fldCharType="begin"/>
      </w:r>
      <w:r w:rsidRPr="0081306A">
        <w:rPr>
          <w:b/>
          <w:color w:val="0000EE"/>
        </w:rPr>
        <w:instrText xml:space="preserve"> REF _Ref419296029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18</w:t>
      </w:r>
      <w:r w:rsidRPr="0081306A">
        <w:rPr>
          <w:b/>
          <w:color w:val="0000EE"/>
        </w:rPr>
        <w:fldChar w:fldCharType="end"/>
      </w:r>
      <w:r w:rsidRPr="00434BA0">
        <w:t>.</w:t>
      </w:r>
    </w:p>
    <w:p w14:paraId="0B93467C" w14:textId="77777777" w:rsidR="00ED374E" w:rsidRPr="00434BA0" w:rsidRDefault="00ED374E" w:rsidP="00707B01">
      <w:pPr>
        <w:pStyle w:val="Caption"/>
      </w:pPr>
      <w:bookmarkStart w:id="236" w:name="_Ref419307216"/>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41</w:t>
      </w:r>
      <w:r w:rsidR="00CC675D">
        <w:rPr>
          <w:noProof/>
        </w:rPr>
        <w:fldChar w:fldCharType="end"/>
      </w:r>
      <w:bookmarkEnd w:id="236"/>
      <w:r w:rsidRPr="00434BA0">
        <w:t xml:space="preserve">. Properties of the </w:t>
      </w:r>
      <w:r w:rsidRPr="00434BA0">
        <w:rPr>
          <w:rFonts w:ascii="Courier New" w:hAnsi="Courier New" w:cs="Courier New"/>
        </w:rPr>
        <w:t>StatementType</w:t>
      </w:r>
      <w:r w:rsidRPr="00434BA0">
        <w:t xml:space="preserve"> </w:t>
      </w:r>
      <w:r w:rsidRPr="00434BA0">
        <w:rPr>
          <w:rFonts w:cs="Courier New"/>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353"/>
        <w:gridCol w:w="1440"/>
        <w:gridCol w:w="6228"/>
      </w:tblGrid>
      <w:tr w:rsidR="00ED374E" w:rsidRPr="00434BA0" w14:paraId="0D766C9D" w14:textId="77777777" w:rsidTr="00ED374E">
        <w:trPr>
          <w:trHeight w:val="547"/>
        </w:trPr>
        <w:tc>
          <w:tcPr>
            <w:tcW w:w="2155" w:type="dxa"/>
            <w:shd w:val="clear" w:color="auto" w:fill="BFBFBF" w:themeFill="background1" w:themeFillShade="BF"/>
            <w:vAlign w:val="center"/>
          </w:tcPr>
          <w:p w14:paraId="2C03AEE2" w14:textId="77777777" w:rsidR="00ED374E" w:rsidRPr="00434BA0" w:rsidRDefault="00ED374E" w:rsidP="00ED374E">
            <w:pPr>
              <w:rPr>
                <w:b/>
              </w:rPr>
            </w:pPr>
            <w:r w:rsidRPr="00434BA0">
              <w:rPr>
                <w:b/>
              </w:rPr>
              <w:t>Name</w:t>
            </w:r>
          </w:p>
        </w:tc>
        <w:tc>
          <w:tcPr>
            <w:tcW w:w="3353" w:type="dxa"/>
            <w:shd w:val="clear" w:color="auto" w:fill="BFBFBF" w:themeFill="background1" w:themeFillShade="BF"/>
            <w:vAlign w:val="center"/>
          </w:tcPr>
          <w:p w14:paraId="2458D18B"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7E6B993C" w14:textId="77777777" w:rsidR="00ED374E" w:rsidRPr="00434BA0" w:rsidRDefault="00ED374E" w:rsidP="00ED374E">
            <w:pPr>
              <w:rPr>
                <w:b/>
              </w:rPr>
            </w:pPr>
            <w:r w:rsidRPr="00434BA0">
              <w:rPr>
                <w:b/>
              </w:rPr>
              <w:t>Multiplicity</w:t>
            </w:r>
          </w:p>
        </w:tc>
        <w:tc>
          <w:tcPr>
            <w:tcW w:w="6228" w:type="dxa"/>
            <w:shd w:val="clear" w:color="auto" w:fill="BFBFBF" w:themeFill="background1" w:themeFillShade="BF"/>
            <w:vAlign w:val="center"/>
          </w:tcPr>
          <w:p w14:paraId="00E2878A" w14:textId="77777777" w:rsidR="00ED374E" w:rsidRPr="00434BA0" w:rsidRDefault="00ED374E" w:rsidP="00ED374E">
            <w:pPr>
              <w:rPr>
                <w:b/>
              </w:rPr>
            </w:pPr>
            <w:r w:rsidRPr="00434BA0">
              <w:rPr>
                <w:b/>
              </w:rPr>
              <w:t>Description</w:t>
            </w:r>
          </w:p>
        </w:tc>
      </w:tr>
      <w:tr w:rsidR="00ED374E" w:rsidRPr="00434BA0" w14:paraId="7409B89D" w14:textId="77777777" w:rsidTr="00ED374E">
        <w:trPr>
          <w:trHeight w:val="547"/>
        </w:trPr>
        <w:tc>
          <w:tcPr>
            <w:tcW w:w="2155" w:type="dxa"/>
            <w:vAlign w:val="center"/>
          </w:tcPr>
          <w:p w14:paraId="13316E59" w14:textId="77777777" w:rsidR="00ED374E" w:rsidRPr="00981526" w:rsidRDefault="00ED374E" w:rsidP="00ED374E">
            <w:pPr>
              <w:rPr>
                <w:b/>
              </w:rPr>
            </w:pPr>
            <w:r w:rsidRPr="00981526">
              <w:rPr>
                <w:b/>
              </w:rPr>
              <w:t>timestamp</w:t>
            </w:r>
          </w:p>
        </w:tc>
        <w:tc>
          <w:tcPr>
            <w:tcW w:w="3353" w:type="dxa"/>
            <w:vAlign w:val="center"/>
          </w:tcPr>
          <w:p w14:paraId="6A630ADC" w14:textId="77777777" w:rsidR="00ED374E" w:rsidRPr="00434BA0" w:rsidRDefault="00ED374E" w:rsidP="00ED374E">
            <w:pPr>
              <w:rPr>
                <w:rFonts w:ascii="Courier New" w:hAnsi="Courier New" w:cs="Courier New"/>
              </w:rPr>
            </w:pPr>
            <w:r w:rsidRPr="00434BA0">
              <w:rPr>
                <w:rFonts w:ascii="Courier New" w:hAnsi="Courier New" w:cs="Courier New"/>
              </w:rPr>
              <w:t>basicDataTypes:</w:t>
            </w:r>
            <w:r>
              <w:rPr>
                <w:rFonts w:ascii="Courier New" w:hAnsi="Courier New" w:cs="Courier New"/>
              </w:rPr>
              <w:t>DateTime</w:t>
            </w:r>
          </w:p>
        </w:tc>
        <w:tc>
          <w:tcPr>
            <w:tcW w:w="1440" w:type="dxa"/>
            <w:vAlign w:val="center"/>
          </w:tcPr>
          <w:p w14:paraId="74A476CB" w14:textId="77777777" w:rsidR="00ED374E" w:rsidRPr="00981526" w:rsidRDefault="00ED374E" w:rsidP="00ED374E">
            <w:pPr>
              <w:jc w:val="center"/>
            </w:pPr>
            <w:r w:rsidRPr="00981526">
              <w:t>0..1</w:t>
            </w:r>
          </w:p>
        </w:tc>
        <w:tc>
          <w:tcPr>
            <w:tcW w:w="6228" w:type="dxa"/>
            <w:vAlign w:val="center"/>
          </w:tcPr>
          <w:p w14:paraId="646E3C3C" w14:textId="77777777" w:rsidR="00ED374E" w:rsidRPr="00981526" w:rsidRDefault="00ED374E" w:rsidP="00ED374E">
            <w:pPr>
              <w:rPr>
                <w:b/>
              </w:rPr>
            </w:pPr>
            <w:r w:rsidRPr="00A91C3D">
              <w:rPr>
                <w:color w:val="000000"/>
                <w:szCs w:val="22"/>
              </w:rPr>
              <w:t xml:space="preserve">The </w:t>
            </w:r>
            <w:r w:rsidRPr="00981526">
              <w:rPr>
                <w:rFonts w:ascii="Courier New" w:hAnsi="Courier New" w:cs="Courier New"/>
                <w:color w:val="000000"/>
                <w:szCs w:val="22"/>
              </w:rPr>
              <w:t>timestamp</w:t>
            </w:r>
            <w:r w:rsidRPr="00A91C3D">
              <w:rPr>
                <w:color w:val="000000"/>
                <w:szCs w:val="22"/>
              </w:rPr>
              <w:t xml:space="preserve"> property specifies the date and time of the statement.  To avoid ambiguity, all timestamps SHOULD include a specification of the time zone.</w:t>
            </w:r>
          </w:p>
        </w:tc>
      </w:tr>
      <w:tr w:rsidR="00ED374E" w:rsidRPr="00434BA0" w14:paraId="30B5B4DC" w14:textId="77777777" w:rsidTr="00ED374E">
        <w:trPr>
          <w:trHeight w:val="547"/>
        </w:trPr>
        <w:tc>
          <w:tcPr>
            <w:tcW w:w="2155" w:type="dxa"/>
            <w:vAlign w:val="center"/>
          </w:tcPr>
          <w:p w14:paraId="33FC51AD" w14:textId="77777777" w:rsidR="00ED374E" w:rsidRPr="00981526" w:rsidRDefault="00ED374E" w:rsidP="00ED374E">
            <w:pPr>
              <w:rPr>
                <w:b/>
              </w:rPr>
            </w:pPr>
            <w:r w:rsidRPr="00981526">
              <w:rPr>
                <w:b/>
              </w:rPr>
              <w:t>timestamp_precision</w:t>
            </w:r>
          </w:p>
        </w:tc>
        <w:tc>
          <w:tcPr>
            <w:tcW w:w="3353" w:type="dxa"/>
            <w:vAlign w:val="center"/>
          </w:tcPr>
          <w:p w14:paraId="71D63063"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410B3E4D" w14:textId="77777777" w:rsidR="00ED374E" w:rsidRPr="00981526" w:rsidRDefault="00ED374E" w:rsidP="00ED374E">
            <w:pPr>
              <w:jc w:val="center"/>
            </w:pPr>
            <w:r w:rsidRPr="00981526">
              <w:t>0..1</w:t>
            </w:r>
          </w:p>
        </w:tc>
        <w:tc>
          <w:tcPr>
            <w:tcW w:w="6228" w:type="dxa"/>
            <w:vAlign w:val="center"/>
          </w:tcPr>
          <w:p w14:paraId="6761DF05" w14:textId="77777777" w:rsidR="00ED374E" w:rsidRPr="00981526" w:rsidRDefault="00ED374E" w:rsidP="00ED374E">
            <w:r w:rsidRPr="00A91C3D">
              <w:rPr>
                <w:color w:val="000000"/>
                <w:szCs w:val="22"/>
              </w:rPr>
              <w:t xml:space="preserve">The </w:t>
            </w:r>
            <w:r w:rsidRPr="00981526">
              <w:rPr>
                <w:rFonts w:ascii="Courier New" w:hAnsi="Courier New" w:cs="Courier New"/>
                <w:color w:val="000000"/>
                <w:szCs w:val="22"/>
              </w:rPr>
              <w:t>timestamp_precision</w:t>
            </w:r>
            <w:r w:rsidRPr="00A91C3D">
              <w:rPr>
                <w:color w:val="000000"/>
                <w:szCs w:val="22"/>
              </w:rPr>
              <w:t xml:space="preserve"> property specifies the granularity with which the </w:t>
            </w:r>
            <w:r w:rsidRPr="00981526">
              <w:rPr>
                <w:rFonts w:ascii="Courier New" w:hAnsi="Courier New" w:cs="Courier New"/>
                <w:color w:val="000000"/>
                <w:szCs w:val="22"/>
              </w:rPr>
              <w:t>timestamp</w:t>
            </w:r>
            <w:r w:rsidRPr="00A91C3D">
              <w:rPr>
                <w:color w:val="000000"/>
                <w:szCs w:val="22"/>
              </w:rPr>
              <w:t xml:space="preserve"> property should be considered, as specified by the </w:t>
            </w:r>
            <w:r w:rsidRPr="00981526">
              <w:rPr>
                <w:rFonts w:ascii="Courier New" w:hAnsi="Courier New" w:cs="Courier New"/>
                <w:color w:val="000000"/>
                <w:szCs w:val="22"/>
              </w:rPr>
              <w:t>DateTimePrecisionEnum</w:t>
            </w:r>
            <w:r w:rsidRPr="00A91C3D">
              <w:rPr>
                <w:color w:val="000000"/>
                <w:szCs w:val="22"/>
              </w:rPr>
              <w:t xml:space="preserve"> enumeration (e.g., '</w:t>
            </w:r>
            <w:r w:rsidRPr="00A91C3D">
              <w:rPr>
                <w:i/>
                <w:iCs/>
                <w:color w:val="000000"/>
                <w:szCs w:val="22"/>
              </w:rPr>
              <w:t>hour</w:t>
            </w:r>
            <w:r w:rsidRPr="00A91C3D">
              <w:rPr>
                <w:color w:val="000000"/>
                <w:szCs w:val="22"/>
              </w:rPr>
              <w:t>,' '</w:t>
            </w:r>
            <w:r w:rsidRPr="00A91C3D">
              <w:rPr>
                <w:i/>
                <w:iCs/>
                <w:color w:val="000000"/>
                <w:szCs w:val="22"/>
              </w:rPr>
              <w:t>minute</w:t>
            </w:r>
            <w:r w:rsidRPr="00A91C3D">
              <w:rPr>
                <w:color w:val="000000"/>
                <w:szCs w:val="22"/>
              </w:rPr>
              <w:t>').  If omitted, the default precision is ‘</w:t>
            </w:r>
            <w:r w:rsidRPr="00A91C3D">
              <w:rPr>
                <w:i/>
                <w:iCs/>
                <w:color w:val="000000"/>
                <w:szCs w:val="22"/>
              </w:rPr>
              <w:t>second</w:t>
            </w:r>
            <w:r w:rsidRPr="00A91C3D">
              <w:rPr>
                <w:color w:val="000000"/>
                <w:szCs w:val="22"/>
              </w:rPr>
              <w:t xml:space="preserve">.’ Digits in a timestamp that are beyond the specified precision SHOULD be zeroed out.  </w:t>
            </w:r>
          </w:p>
        </w:tc>
      </w:tr>
      <w:tr w:rsidR="00ED374E" w:rsidRPr="00434BA0" w14:paraId="4FC2A730" w14:textId="77777777" w:rsidTr="00ED374E">
        <w:trPr>
          <w:trHeight w:val="547"/>
        </w:trPr>
        <w:tc>
          <w:tcPr>
            <w:tcW w:w="2155" w:type="dxa"/>
            <w:vAlign w:val="center"/>
          </w:tcPr>
          <w:p w14:paraId="45E820EE" w14:textId="77777777" w:rsidR="00ED374E" w:rsidRPr="00981526" w:rsidRDefault="00ED374E" w:rsidP="00ED374E">
            <w:pPr>
              <w:rPr>
                <w:b/>
              </w:rPr>
            </w:pPr>
            <w:r w:rsidRPr="00981526">
              <w:rPr>
                <w:b/>
              </w:rPr>
              <w:t>Value</w:t>
            </w:r>
          </w:p>
        </w:tc>
        <w:tc>
          <w:tcPr>
            <w:tcW w:w="3353" w:type="dxa"/>
            <w:vAlign w:val="center"/>
          </w:tcPr>
          <w:p w14:paraId="75442F76" w14:textId="77777777" w:rsidR="00ED374E" w:rsidRPr="00434BA0" w:rsidRDefault="00ED374E" w:rsidP="00ED374E">
            <w:pPr>
              <w:rPr>
                <w:rFonts w:ascii="Courier New" w:hAnsi="Courier New" w:cs="Courier New"/>
              </w:rPr>
            </w:pPr>
            <w:r w:rsidRPr="00434BA0">
              <w:rPr>
                <w:rFonts w:ascii="Courier New" w:hAnsi="Courier New" w:cs="Courier New"/>
              </w:rPr>
              <w:t>VocabularyStringType</w:t>
            </w:r>
          </w:p>
        </w:tc>
        <w:tc>
          <w:tcPr>
            <w:tcW w:w="1440" w:type="dxa"/>
            <w:vAlign w:val="center"/>
          </w:tcPr>
          <w:p w14:paraId="53DDBC60" w14:textId="77777777" w:rsidR="00ED374E" w:rsidRPr="00981526" w:rsidRDefault="00ED374E" w:rsidP="00ED374E">
            <w:pPr>
              <w:jc w:val="center"/>
            </w:pPr>
            <w:r w:rsidRPr="00981526">
              <w:t>0..1</w:t>
            </w:r>
          </w:p>
        </w:tc>
        <w:tc>
          <w:tcPr>
            <w:tcW w:w="6228" w:type="dxa"/>
          </w:tcPr>
          <w:p w14:paraId="7C90881C"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Value</w:t>
            </w:r>
            <w:r w:rsidRPr="00A91C3D">
              <w:rPr>
                <w:rFonts w:cs="Arial"/>
                <w:szCs w:val="22"/>
              </w:rPr>
              <w:t xml:space="preserve"> property specifies the statement’s level of importance. </w:t>
            </w:r>
            <w:r w:rsidRPr="00981526">
              <w:t xml:space="preserve">Examples of potential levels include </w:t>
            </w:r>
            <w:r w:rsidRPr="00981526">
              <w:rPr>
                <w:i/>
              </w:rPr>
              <w:t xml:space="preserve">high, medium, </w:t>
            </w:r>
            <w:r w:rsidRPr="00981526">
              <w:t xml:space="preserve">and </w:t>
            </w:r>
            <w:r w:rsidRPr="00981526">
              <w:rPr>
                <w:i/>
              </w:rPr>
              <w:t xml:space="preserve">low </w:t>
            </w:r>
            <w:r w:rsidRPr="00A91C3D">
              <w:rPr>
                <w:szCs w:val="22"/>
              </w:rPr>
              <w:t>(these specific values</w:t>
            </w:r>
            <w:r w:rsidRPr="00A91C3D">
              <w:rPr>
                <w:color w:val="000000"/>
                <w:szCs w:val="22"/>
              </w:rPr>
              <w:t xml:space="preserve"> are only provided to help explain the </w:t>
            </w:r>
            <w:r w:rsidRPr="00A91C3D">
              <w:rPr>
                <w:szCs w:val="22"/>
              </w:rPr>
              <w:t xml:space="preserve">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981526">
              <w:rPr>
                <w:rFonts w:ascii="Courier New" w:hAnsi="Courier New" w:cs="Courier New"/>
                <w:szCs w:val="22"/>
              </w:rPr>
              <w:t>ControlledVocabularyStringType</w:t>
            </w:r>
            <w:r w:rsidRPr="00A91C3D">
              <w:rPr>
                <w:szCs w:val="22"/>
              </w:rPr>
              <w:t xml:space="preserve"> class</w:t>
            </w:r>
            <w:r w:rsidRPr="00A91C3D">
              <w:rPr>
                <w:color w:val="000000"/>
                <w:szCs w:val="22"/>
              </w:rPr>
              <w:t>. The STIX default vocabulary class for use in the property is</w:t>
            </w:r>
            <w:r w:rsidRPr="00981526">
              <w:t xml:space="preserve"> ‘</w:t>
            </w:r>
            <w:r w:rsidRPr="00A91C3D">
              <w:rPr>
                <w:rFonts w:cs="Arial"/>
                <w:i/>
                <w:szCs w:val="22"/>
              </w:rPr>
              <w:t>HighMediumLowVocab-</w:t>
            </w:r>
            <w:r w:rsidRPr="00A91C3D">
              <w:rPr>
                <w:rFonts w:cs="Arial"/>
                <w:i/>
                <w:szCs w:val="22"/>
              </w:rPr>
              <w:lastRenderedPageBreak/>
              <w:t>1.0</w:t>
            </w:r>
            <w:r w:rsidRPr="00981526">
              <w:t xml:space="preserve">’; however, when the </w:t>
            </w:r>
            <w:r w:rsidRPr="00981526">
              <w:rPr>
                <w:rFonts w:ascii="Courier New" w:hAnsi="Courier New" w:cs="Courier New"/>
              </w:rPr>
              <w:t>StatementType</w:t>
            </w:r>
            <w:r w:rsidRPr="00981526">
              <w:t xml:space="preserve"> class is used, this default vocabulary is often overwritten by a different vocabulary more suitable to the context. </w:t>
            </w:r>
          </w:p>
        </w:tc>
      </w:tr>
      <w:tr w:rsidR="00ED374E" w:rsidRPr="00434BA0" w14:paraId="31409367" w14:textId="77777777" w:rsidTr="00ED374E">
        <w:trPr>
          <w:trHeight w:val="547"/>
        </w:trPr>
        <w:tc>
          <w:tcPr>
            <w:tcW w:w="2155" w:type="dxa"/>
            <w:vAlign w:val="center"/>
          </w:tcPr>
          <w:p w14:paraId="7994B094" w14:textId="77777777" w:rsidR="00ED374E" w:rsidRPr="00981526" w:rsidRDefault="00ED374E" w:rsidP="00ED374E">
            <w:pPr>
              <w:rPr>
                <w:b/>
              </w:rPr>
            </w:pPr>
            <w:r w:rsidRPr="00981526">
              <w:rPr>
                <w:b/>
              </w:rPr>
              <w:lastRenderedPageBreak/>
              <w:t>Description</w:t>
            </w:r>
          </w:p>
        </w:tc>
        <w:tc>
          <w:tcPr>
            <w:tcW w:w="3353" w:type="dxa"/>
            <w:vAlign w:val="center"/>
          </w:tcPr>
          <w:p w14:paraId="58471D4B"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3B3BA614" w14:textId="77777777" w:rsidR="00ED374E" w:rsidRPr="00981526" w:rsidRDefault="00ED374E" w:rsidP="00ED374E">
            <w:pPr>
              <w:jc w:val="center"/>
            </w:pPr>
            <w:r w:rsidRPr="00981526">
              <w:t>0..*</w:t>
            </w:r>
          </w:p>
        </w:tc>
        <w:tc>
          <w:tcPr>
            <w:tcW w:w="6228" w:type="dxa"/>
          </w:tcPr>
          <w:p w14:paraId="7A5F3351"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Description</w:t>
            </w:r>
            <w:r w:rsidRPr="00A91C3D">
              <w:rPr>
                <w:color w:val="000000"/>
                <w:szCs w:val="22"/>
              </w:rPr>
              <w:t xml:space="preserve"> property captures a textual description of the statement.  Any length is permitted.  Optional formatting is supported via the </w:t>
            </w:r>
            <w:r w:rsidRPr="00981526">
              <w:rPr>
                <w:rFonts w:ascii="Courier New" w:hAnsi="Courier New" w:cs="Courier New"/>
                <w:color w:val="000000"/>
                <w:szCs w:val="22"/>
              </w:rPr>
              <w:t>structuring_format</w:t>
            </w:r>
            <w:r w:rsidRPr="00A91C3D">
              <w:rPr>
                <w:color w:val="000000"/>
                <w:szCs w:val="22"/>
              </w:rPr>
              <w:t xml:space="preserve"> property of the </w:t>
            </w:r>
            <w:r w:rsidRPr="00981526">
              <w:rPr>
                <w:rFonts w:ascii="Courier New" w:hAnsi="Courier New" w:cs="Courier New"/>
                <w:color w:val="000000"/>
                <w:szCs w:val="22"/>
              </w:rPr>
              <w:t>StructuredTextType</w:t>
            </w:r>
            <w:r w:rsidRPr="00A91C3D">
              <w:rPr>
                <w:color w:val="000000"/>
                <w:szCs w:val="22"/>
              </w:rPr>
              <w:t xml:space="preserve"> class.</w:t>
            </w:r>
          </w:p>
        </w:tc>
      </w:tr>
      <w:tr w:rsidR="00ED374E" w:rsidRPr="00434BA0" w14:paraId="28C1FA94" w14:textId="77777777" w:rsidTr="00ED374E">
        <w:trPr>
          <w:trHeight w:val="547"/>
        </w:trPr>
        <w:tc>
          <w:tcPr>
            <w:tcW w:w="2155" w:type="dxa"/>
            <w:vAlign w:val="center"/>
          </w:tcPr>
          <w:p w14:paraId="15639C54" w14:textId="77777777" w:rsidR="00ED374E" w:rsidRPr="00981526" w:rsidRDefault="00ED374E" w:rsidP="00ED374E">
            <w:pPr>
              <w:rPr>
                <w:b/>
              </w:rPr>
            </w:pPr>
            <w:r w:rsidRPr="00981526">
              <w:rPr>
                <w:b/>
              </w:rPr>
              <w:t>Source</w:t>
            </w:r>
          </w:p>
        </w:tc>
        <w:tc>
          <w:tcPr>
            <w:tcW w:w="3353" w:type="dxa"/>
            <w:vAlign w:val="center"/>
          </w:tcPr>
          <w:p w14:paraId="2971080D" w14:textId="77777777" w:rsidR="00ED374E" w:rsidRPr="00434BA0" w:rsidRDefault="00ED374E" w:rsidP="00ED374E">
            <w:pPr>
              <w:rPr>
                <w:rFonts w:ascii="Courier New" w:hAnsi="Courier New" w:cs="Courier New"/>
              </w:rPr>
            </w:pPr>
            <w:r w:rsidRPr="00434BA0">
              <w:rPr>
                <w:rFonts w:ascii="Courier New" w:hAnsi="Courier New" w:cs="Courier New"/>
              </w:rPr>
              <w:t>InformationSourceType</w:t>
            </w:r>
          </w:p>
        </w:tc>
        <w:tc>
          <w:tcPr>
            <w:tcW w:w="1440" w:type="dxa"/>
            <w:vAlign w:val="center"/>
          </w:tcPr>
          <w:p w14:paraId="704EA3C6" w14:textId="77777777" w:rsidR="00ED374E" w:rsidRPr="00981526" w:rsidRDefault="00ED374E" w:rsidP="00ED374E">
            <w:pPr>
              <w:jc w:val="center"/>
            </w:pPr>
            <w:r w:rsidRPr="00981526">
              <w:t>0..1</w:t>
            </w:r>
          </w:p>
        </w:tc>
        <w:tc>
          <w:tcPr>
            <w:tcW w:w="6228" w:type="dxa"/>
          </w:tcPr>
          <w:p w14:paraId="13EDE6F5" w14:textId="77777777" w:rsidR="00ED374E" w:rsidRPr="00981526" w:rsidRDefault="00ED374E" w:rsidP="00ED374E">
            <w:pPr>
              <w:rPr>
                <w:szCs w:val="22"/>
              </w:rPr>
            </w:pPr>
            <w:r w:rsidRPr="00A91C3D">
              <w:rPr>
                <w:color w:val="000000"/>
                <w:szCs w:val="22"/>
              </w:rPr>
              <w:t xml:space="preserve">The </w:t>
            </w:r>
            <w:r w:rsidRPr="00981526">
              <w:rPr>
                <w:rFonts w:ascii="Courier New" w:hAnsi="Courier New" w:cs="Courier New"/>
                <w:color w:val="000000"/>
                <w:szCs w:val="22"/>
              </w:rPr>
              <w:t>Source</w:t>
            </w:r>
            <w:r w:rsidRPr="00A91C3D">
              <w:rPr>
                <w:color w:val="000000"/>
                <w:szCs w:val="22"/>
              </w:rPr>
              <w:t xml:space="preserve"> property characterizes the organization or tool that is the source of the statement. Examples of details captured include identitifying characteristics, time-related attributes, and a list of the tools used to collect the information.</w:t>
            </w:r>
          </w:p>
        </w:tc>
      </w:tr>
      <w:tr w:rsidR="00ED374E" w:rsidRPr="00434BA0" w14:paraId="1532A442" w14:textId="77777777" w:rsidTr="00ED374E">
        <w:trPr>
          <w:trHeight w:val="547"/>
        </w:trPr>
        <w:tc>
          <w:tcPr>
            <w:tcW w:w="2155" w:type="dxa"/>
            <w:vAlign w:val="center"/>
          </w:tcPr>
          <w:p w14:paraId="34B6D4BC" w14:textId="77777777" w:rsidR="00ED374E" w:rsidRPr="00981526" w:rsidRDefault="00ED374E" w:rsidP="00ED374E">
            <w:pPr>
              <w:rPr>
                <w:b/>
              </w:rPr>
            </w:pPr>
            <w:r w:rsidRPr="00981526">
              <w:rPr>
                <w:b/>
              </w:rPr>
              <w:t>Confidence</w:t>
            </w:r>
          </w:p>
        </w:tc>
        <w:tc>
          <w:tcPr>
            <w:tcW w:w="3353" w:type="dxa"/>
            <w:vAlign w:val="center"/>
          </w:tcPr>
          <w:p w14:paraId="650C0962" w14:textId="77777777" w:rsidR="00ED374E" w:rsidRPr="00434BA0" w:rsidRDefault="00ED374E" w:rsidP="00ED374E">
            <w:pPr>
              <w:rPr>
                <w:rFonts w:ascii="Courier New" w:hAnsi="Courier New" w:cs="Courier New"/>
              </w:rPr>
            </w:pPr>
            <w:r w:rsidRPr="00434BA0">
              <w:rPr>
                <w:rFonts w:ascii="Courier New" w:hAnsi="Courier New" w:cs="Courier New"/>
              </w:rPr>
              <w:t>ConfidenceType</w:t>
            </w:r>
          </w:p>
        </w:tc>
        <w:tc>
          <w:tcPr>
            <w:tcW w:w="1440" w:type="dxa"/>
            <w:vAlign w:val="center"/>
          </w:tcPr>
          <w:p w14:paraId="19D0F3AF" w14:textId="77777777" w:rsidR="00ED374E" w:rsidRPr="00981526" w:rsidRDefault="00ED374E" w:rsidP="00ED374E">
            <w:pPr>
              <w:jc w:val="center"/>
            </w:pPr>
            <w:r w:rsidRPr="00981526">
              <w:t>0..1</w:t>
            </w:r>
          </w:p>
        </w:tc>
        <w:tc>
          <w:tcPr>
            <w:tcW w:w="6228" w:type="dxa"/>
          </w:tcPr>
          <w:p w14:paraId="00213674" w14:textId="77777777" w:rsidR="00ED374E" w:rsidRPr="00981526" w:rsidRDefault="00ED374E" w:rsidP="00ED374E">
            <w:pPr>
              <w:rPr>
                <w:szCs w:val="22"/>
              </w:rPr>
            </w:pPr>
            <w:r w:rsidRPr="00A91C3D">
              <w:rPr>
                <w:rFonts w:cs="Arial"/>
                <w:szCs w:val="22"/>
              </w:rPr>
              <w:t xml:space="preserve">The </w:t>
            </w:r>
            <w:r w:rsidRPr="00981526">
              <w:rPr>
                <w:rFonts w:ascii="Courier New" w:hAnsi="Courier New" w:cs="Courier New"/>
                <w:szCs w:val="22"/>
              </w:rPr>
              <w:t>Confidence</w:t>
            </w:r>
            <w:r w:rsidRPr="00A91C3D">
              <w:rPr>
                <w:rFonts w:cs="Arial"/>
                <w:szCs w:val="22"/>
              </w:rPr>
              <w:t xml:space="preserve"> property characterizes the confidence in the statement.</w:t>
            </w:r>
          </w:p>
        </w:tc>
      </w:tr>
    </w:tbl>
    <w:p w14:paraId="52D44095" w14:textId="77777777" w:rsidR="00ED374E" w:rsidRPr="00434BA0" w:rsidRDefault="00ED374E" w:rsidP="00E74C6F">
      <w:pPr>
        <w:pStyle w:val="Heading3"/>
      </w:pPr>
      <w:bookmarkStart w:id="237" w:name="_Toc425428465"/>
      <w:bookmarkStart w:id="238" w:name="_Toc429676630"/>
      <w:r w:rsidRPr="00434BA0">
        <w:t>ToolInformationType Class</w:t>
      </w:r>
      <w:bookmarkEnd w:id="237"/>
      <w:bookmarkEnd w:id="238"/>
    </w:p>
    <w:p w14:paraId="33BE7CB6" w14:textId="77777777" w:rsidR="00ED374E" w:rsidRPr="00434BA0" w:rsidRDefault="00ED374E" w:rsidP="00ED374E">
      <w:pPr>
        <w:spacing w:after="240"/>
      </w:pPr>
      <w:r w:rsidRPr="00434BA0">
        <w:t xml:space="preserve">The </w:t>
      </w:r>
      <w:r w:rsidRPr="00434BA0">
        <w:rPr>
          <w:rFonts w:ascii="Courier New" w:hAnsi="Courier New" w:cs="Courier New"/>
        </w:rPr>
        <w:t>ToolInformationType</w:t>
      </w:r>
      <w:r w:rsidRPr="00434BA0">
        <w:t xml:space="preserve"> class characterizes information about a hardware or software tool by extending the CybOX </w:t>
      </w:r>
      <w:r w:rsidRPr="00434BA0">
        <w:rPr>
          <w:rFonts w:ascii="Courier New" w:hAnsi="Courier New" w:cs="Courier New"/>
        </w:rPr>
        <w:t>ToolInformationType</w:t>
      </w:r>
      <w:r w:rsidRPr="00434BA0">
        <w:t xml:space="preserve"> superclass</w:t>
      </w:r>
      <w:r>
        <w:t xml:space="preserve"> (note that both classes are named “ToolInformationType” but are in different UML packages)</w:t>
      </w:r>
      <w:r w:rsidRPr="00434BA0">
        <w:t xml:space="preserve">.    </w:t>
      </w:r>
    </w:p>
    <w:p w14:paraId="2DC32357" w14:textId="77777777" w:rsidR="00ED374E" w:rsidRPr="00434BA0" w:rsidRDefault="00ED374E" w:rsidP="00ED374E">
      <w:pPr>
        <w:spacing w:after="240"/>
      </w:pPr>
      <w:r w:rsidRPr="00434BA0">
        <w:rPr>
          <w:rFonts w:cs="Courier New"/>
        </w:rPr>
        <w:t xml:space="preserve">The UML diagram corresponding to the </w:t>
      </w:r>
      <w:r w:rsidRPr="00434BA0">
        <w:rPr>
          <w:rFonts w:ascii="Courier New" w:hAnsi="Courier New" w:cs="Courier New"/>
        </w:rPr>
        <w:t>ToolInformationType</w:t>
      </w:r>
      <w:r w:rsidRPr="00434BA0">
        <w:rPr>
          <w:rFonts w:cs="Courier New"/>
        </w:rPr>
        <w:t xml:space="preserve"> class is shown in</w:t>
      </w:r>
      <w:r>
        <w:rPr>
          <w:rFonts w:cs="Courier New"/>
        </w:rPr>
        <w:t xml:space="preserve"> </w:t>
      </w:r>
      <w:r w:rsidRPr="0081306A">
        <w:rPr>
          <w:rFonts w:cs="Courier New"/>
          <w:b/>
          <w:color w:val="0000EE"/>
        </w:rPr>
        <w:fldChar w:fldCharType="begin"/>
      </w:r>
      <w:r w:rsidRPr="0081306A">
        <w:rPr>
          <w:rFonts w:cs="Courier New"/>
          <w:b/>
          <w:color w:val="0000EE"/>
        </w:rPr>
        <w:instrText xml:space="preserve"> REF _Ref419296039 \h </w:instrText>
      </w:r>
      <w:r w:rsidR="0081306A">
        <w:rPr>
          <w:rFonts w:cs="Courier New"/>
          <w:b/>
          <w:color w:val="0000EE"/>
        </w:rPr>
        <w:instrText xml:space="preserve"> \* MERGEFORMAT </w:instrText>
      </w:r>
      <w:r w:rsidRPr="0081306A">
        <w:rPr>
          <w:rFonts w:cs="Courier New"/>
          <w:b/>
          <w:color w:val="0000EE"/>
        </w:rPr>
      </w:r>
      <w:r w:rsidRPr="0081306A">
        <w:rPr>
          <w:rFonts w:cs="Courier New"/>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19</w:t>
      </w:r>
      <w:r w:rsidRPr="0081306A">
        <w:rPr>
          <w:rFonts w:cs="Courier New"/>
          <w:b/>
          <w:color w:val="0000EE"/>
        </w:rPr>
        <w:fldChar w:fldCharType="end"/>
      </w:r>
      <w:r w:rsidRPr="00434BA0">
        <w:t xml:space="preserve">. </w:t>
      </w:r>
    </w:p>
    <w:p w14:paraId="322F968D" w14:textId="77777777" w:rsidR="00ED374E" w:rsidRPr="00434BA0" w:rsidRDefault="00ED374E" w:rsidP="00ED374E">
      <w:pPr>
        <w:spacing w:after="120"/>
        <w:jc w:val="center"/>
      </w:pPr>
      <w:r>
        <w:rPr>
          <w:noProof/>
        </w:rPr>
        <w:drawing>
          <wp:inline distT="0" distB="0" distL="0" distR="0" wp14:anchorId="49B064A4" wp14:editId="0F11CAB6">
            <wp:extent cx="3314286" cy="1352381"/>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olInfoType_2_0_0.png"/>
                    <pic:cNvPicPr/>
                  </pic:nvPicPr>
                  <pic:blipFill>
                    <a:blip r:embed="rId52">
                      <a:extLst>
                        <a:ext uri="{28A0092B-C50C-407E-A947-70E740481C1C}">
                          <a14:useLocalDpi xmlns:a14="http://schemas.microsoft.com/office/drawing/2010/main" val="0"/>
                        </a:ext>
                      </a:extLst>
                    </a:blip>
                    <a:stretch>
                      <a:fillRect/>
                    </a:stretch>
                  </pic:blipFill>
                  <pic:spPr>
                    <a:xfrm>
                      <a:off x="0" y="0"/>
                      <a:ext cx="3314286" cy="1352381"/>
                    </a:xfrm>
                    <a:prstGeom prst="rect">
                      <a:avLst/>
                    </a:prstGeom>
                  </pic:spPr>
                </pic:pic>
              </a:graphicData>
            </a:graphic>
          </wp:inline>
        </w:drawing>
      </w:r>
    </w:p>
    <w:p w14:paraId="66AF5FCF" w14:textId="77777777" w:rsidR="00ED374E" w:rsidRPr="00434BA0" w:rsidRDefault="00ED374E" w:rsidP="00707B01">
      <w:pPr>
        <w:pStyle w:val="Caption"/>
      </w:pPr>
      <w:bookmarkStart w:id="239" w:name="_Ref419296039"/>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19</w:t>
      </w:r>
      <w:r w:rsidR="00CC675D">
        <w:rPr>
          <w:noProof/>
        </w:rPr>
        <w:fldChar w:fldCharType="end"/>
      </w:r>
      <w:bookmarkEnd w:id="239"/>
      <w:r w:rsidRPr="00434BA0">
        <w:t xml:space="preserve">. UML diagram of the </w:t>
      </w:r>
      <w:r w:rsidRPr="00434BA0">
        <w:rPr>
          <w:rFonts w:ascii="Courier New" w:hAnsi="Courier New" w:cs="Courier New"/>
        </w:rPr>
        <w:t>ToolInformationType</w:t>
      </w:r>
      <w:r w:rsidRPr="00434BA0">
        <w:t xml:space="preserve"> class</w:t>
      </w:r>
    </w:p>
    <w:p w14:paraId="70FB7811" w14:textId="77777777" w:rsidR="00ED374E" w:rsidRPr="00213F33" w:rsidRDefault="00ED374E" w:rsidP="00213F33">
      <w:pPr>
        <w:pStyle w:val="Caption"/>
        <w:spacing w:before="240" w:after="240"/>
        <w:jc w:val="left"/>
      </w:pPr>
      <w:r w:rsidRPr="00434BA0">
        <w:t>The property tabl</w:t>
      </w:r>
      <w:r w:rsidRPr="00090E70">
        <w:t xml:space="preserve">e given in </w:t>
      </w:r>
      <w:r w:rsidRPr="0081306A">
        <w:rPr>
          <w:b/>
          <w:color w:val="0000EE"/>
        </w:rPr>
        <w:fldChar w:fldCharType="begin"/>
      </w:r>
      <w:r w:rsidRPr="0081306A">
        <w:rPr>
          <w:b/>
          <w:color w:val="0000EE"/>
        </w:rPr>
        <w:instrText xml:space="preserve"> REF _Ref419307198 \h  \* MERGEFORMAT </w:instrText>
      </w:r>
      <w:r w:rsidRPr="0081306A">
        <w:rPr>
          <w:b/>
          <w:color w:val="0000EE"/>
        </w:rPr>
      </w:r>
      <w:r w:rsidRPr="0081306A">
        <w:rPr>
          <w:b/>
          <w:color w:val="0000EE"/>
        </w:rPr>
        <w:fldChar w:fldCharType="separate"/>
      </w:r>
      <w:r w:rsidR="00A906F4" w:rsidRPr="00A906F4">
        <w:rPr>
          <w:b/>
          <w:color w:val="0000EE"/>
        </w:rPr>
        <w:t>Table 3</w:t>
      </w:r>
      <w:r w:rsidR="00A906F4" w:rsidRPr="00A906F4">
        <w:rPr>
          <w:b/>
          <w:color w:val="0000EE"/>
        </w:rPr>
        <w:noBreakHyphen/>
        <w:t>42</w:t>
      </w:r>
      <w:r w:rsidRPr="0081306A">
        <w:rPr>
          <w:b/>
          <w:color w:val="0000EE"/>
        </w:rPr>
        <w:fldChar w:fldCharType="end"/>
      </w:r>
      <w:r w:rsidRPr="00090E70">
        <w:t xml:space="preserve"> corresponds </w:t>
      </w:r>
      <w:r w:rsidRPr="00434BA0">
        <w:t xml:space="preserve">to the UML diagram </w:t>
      </w:r>
      <w:r w:rsidRPr="00786D48">
        <w:t xml:space="preserve">shown in </w:t>
      </w:r>
      <w:r w:rsidRPr="0081306A">
        <w:rPr>
          <w:b/>
          <w:color w:val="0000EE"/>
        </w:rPr>
        <w:fldChar w:fldCharType="begin"/>
      </w:r>
      <w:r w:rsidRPr="0081306A">
        <w:rPr>
          <w:b/>
          <w:color w:val="0000EE"/>
        </w:rPr>
        <w:instrText xml:space="preserve"> REF _Ref419296039 \h  \* MERGEFORMAT </w:instrText>
      </w:r>
      <w:r w:rsidRPr="0081306A">
        <w:rPr>
          <w:b/>
          <w:color w:val="0000EE"/>
        </w:rPr>
      </w:r>
      <w:r w:rsidRPr="0081306A">
        <w:rPr>
          <w:b/>
          <w:color w:val="0000EE"/>
        </w:rPr>
        <w:fldChar w:fldCharType="separate"/>
      </w:r>
      <w:r w:rsidR="00A906F4" w:rsidRPr="00A906F4">
        <w:rPr>
          <w:b/>
          <w:color w:val="0000EE"/>
        </w:rPr>
        <w:t>Figure 3</w:t>
      </w:r>
      <w:r w:rsidR="00A906F4" w:rsidRPr="00A906F4">
        <w:rPr>
          <w:b/>
          <w:color w:val="0000EE"/>
        </w:rPr>
        <w:noBreakHyphen/>
        <w:t>19</w:t>
      </w:r>
      <w:r w:rsidRPr="0081306A">
        <w:rPr>
          <w:b/>
          <w:color w:val="0000EE"/>
        </w:rPr>
        <w:fldChar w:fldCharType="end"/>
      </w:r>
      <w:r w:rsidRPr="00786D48">
        <w:t>.</w:t>
      </w:r>
    </w:p>
    <w:p w14:paraId="7A3A0548" w14:textId="77777777" w:rsidR="00ED374E" w:rsidRPr="00434BA0" w:rsidRDefault="00ED374E" w:rsidP="00735E34">
      <w:pPr>
        <w:pStyle w:val="Caption"/>
        <w:keepNext/>
        <w:keepLines/>
        <w:rPr>
          <w:b/>
        </w:rPr>
      </w:pPr>
      <w:bookmarkStart w:id="240" w:name="_Ref419307198"/>
      <w:r w:rsidRPr="00434BA0">
        <w:lastRenderedPageBreak/>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w:instrText>
      </w:r>
      <w:r w:rsidR="00CC675D">
        <w:instrText xml:space="preserve"> Table \* ARABIC \s 1 </w:instrText>
      </w:r>
      <w:r w:rsidR="00CC675D">
        <w:fldChar w:fldCharType="separate"/>
      </w:r>
      <w:r w:rsidR="00A906F4">
        <w:rPr>
          <w:noProof/>
        </w:rPr>
        <w:t>42</w:t>
      </w:r>
      <w:r w:rsidR="00CC675D">
        <w:rPr>
          <w:noProof/>
        </w:rPr>
        <w:fldChar w:fldCharType="end"/>
      </w:r>
      <w:bookmarkEnd w:id="240"/>
      <w:r w:rsidRPr="00434BA0">
        <w:t xml:space="preserve">. Properties of the </w:t>
      </w:r>
      <w:r w:rsidRPr="00434BA0">
        <w:rPr>
          <w:rFonts w:ascii="Courier New" w:hAnsi="Courier New" w:cs="Courier New"/>
        </w:rPr>
        <w:t>ToolInformationType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38607894" w14:textId="77777777" w:rsidTr="00ED374E">
        <w:trPr>
          <w:trHeight w:val="547"/>
        </w:trPr>
        <w:tc>
          <w:tcPr>
            <w:tcW w:w="2358" w:type="dxa"/>
            <w:shd w:val="clear" w:color="auto" w:fill="BFBFBF" w:themeFill="background1" w:themeFillShade="BF"/>
            <w:vAlign w:val="center"/>
          </w:tcPr>
          <w:p w14:paraId="1EE98495" w14:textId="77777777" w:rsidR="00ED374E" w:rsidRPr="00500D2A" w:rsidRDefault="00ED374E" w:rsidP="00735E34">
            <w:pPr>
              <w:keepNext/>
              <w:keepLines/>
              <w:rPr>
                <w:b/>
              </w:rPr>
            </w:pPr>
            <w:r w:rsidRPr="00500D2A">
              <w:rPr>
                <w:b/>
              </w:rPr>
              <w:t>Name</w:t>
            </w:r>
          </w:p>
        </w:tc>
        <w:tc>
          <w:tcPr>
            <w:tcW w:w="3577" w:type="dxa"/>
            <w:shd w:val="clear" w:color="auto" w:fill="BFBFBF" w:themeFill="background1" w:themeFillShade="BF"/>
            <w:vAlign w:val="center"/>
          </w:tcPr>
          <w:p w14:paraId="7F90117B" w14:textId="77777777" w:rsidR="00ED374E" w:rsidRPr="00500D2A" w:rsidRDefault="00ED374E" w:rsidP="00735E34">
            <w:pPr>
              <w:keepNext/>
              <w:keepLines/>
              <w:rPr>
                <w:b/>
              </w:rPr>
            </w:pPr>
            <w:r w:rsidRPr="00500D2A">
              <w:rPr>
                <w:b/>
              </w:rPr>
              <w:t>Type</w:t>
            </w:r>
          </w:p>
        </w:tc>
        <w:tc>
          <w:tcPr>
            <w:tcW w:w="1440" w:type="dxa"/>
            <w:shd w:val="clear" w:color="auto" w:fill="BFBFBF" w:themeFill="background1" w:themeFillShade="BF"/>
            <w:vAlign w:val="center"/>
          </w:tcPr>
          <w:p w14:paraId="54FB9537" w14:textId="77777777" w:rsidR="00ED374E" w:rsidRPr="00500D2A" w:rsidRDefault="00ED374E" w:rsidP="00735E34">
            <w:pPr>
              <w:keepNext/>
              <w:keepLines/>
              <w:rPr>
                <w:b/>
              </w:rPr>
            </w:pPr>
            <w:r w:rsidRPr="00500D2A">
              <w:rPr>
                <w:b/>
              </w:rPr>
              <w:t>Multiplicity</w:t>
            </w:r>
          </w:p>
        </w:tc>
        <w:tc>
          <w:tcPr>
            <w:tcW w:w="5801" w:type="dxa"/>
            <w:shd w:val="clear" w:color="auto" w:fill="BFBFBF" w:themeFill="background1" w:themeFillShade="BF"/>
            <w:vAlign w:val="center"/>
          </w:tcPr>
          <w:p w14:paraId="529850CC" w14:textId="77777777" w:rsidR="00ED374E" w:rsidRPr="00500D2A" w:rsidRDefault="00ED374E" w:rsidP="00735E34">
            <w:pPr>
              <w:keepNext/>
              <w:keepLines/>
              <w:rPr>
                <w:b/>
              </w:rPr>
            </w:pPr>
            <w:r w:rsidRPr="00500D2A">
              <w:rPr>
                <w:b/>
              </w:rPr>
              <w:t>Description</w:t>
            </w:r>
          </w:p>
        </w:tc>
      </w:tr>
      <w:tr w:rsidR="00ED374E" w:rsidRPr="00434BA0" w14:paraId="21E5662F" w14:textId="77777777" w:rsidTr="00ED374E">
        <w:trPr>
          <w:trHeight w:val="547"/>
        </w:trPr>
        <w:tc>
          <w:tcPr>
            <w:tcW w:w="2358" w:type="dxa"/>
            <w:vAlign w:val="center"/>
          </w:tcPr>
          <w:p w14:paraId="67FE90C4" w14:textId="77777777" w:rsidR="00ED374E" w:rsidRPr="00981526" w:rsidRDefault="00ED374E" w:rsidP="00735E34">
            <w:pPr>
              <w:keepNext/>
              <w:keepLines/>
            </w:pPr>
            <w:r w:rsidRPr="00981526">
              <w:rPr>
                <w:b/>
              </w:rPr>
              <w:t>Title</w:t>
            </w:r>
          </w:p>
        </w:tc>
        <w:tc>
          <w:tcPr>
            <w:tcW w:w="3577" w:type="dxa"/>
            <w:vAlign w:val="center"/>
          </w:tcPr>
          <w:p w14:paraId="2C04A897" w14:textId="77777777" w:rsidR="00ED374E" w:rsidRPr="00434BA0" w:rsidRDefault="00ED374E" w:rsidP="00735E34">
            <w:pPr>
              <w:keepNext/>
              <w:keepLines/>
              <w:rPr>
                <w:rFonts w:ascii="Courier New" w:hAnsi="Courier New" w:cs="Courier New"/>
                <w:i/>
              </w:rPr>
            </w:pPr>
            <w:r w:rsidRPr="00434BA0">
              <w:rPr>
                <w:rFonts w:ascii="Courier New" w:hAnsi="Courier New" w:cs="Courier New"/>
              </w:rPr>
              <w:t>basicDataTypes:BasicString</w:t>
            </w:r>
          </w:p>
        </w:tc>
        <w:tc>
          <w:tcPr>
            <w:tcW w:w="1440" w:type="dxa"/>
            <w:vAlign w:val="center"/>
          </w:tcPr>
          <w:p w14:paraId="49C46639" w14:textId="77777777" w:rsidR="00ED374E" w:rsidRPr="00981526" w:rsidRDefault="00ED374E" w:rsidP="00735E34">
            <w:pPr>
              <w:keepNext/>
              <w:keepLines/>
              <w:jc w:val="center"/>
            </w:pPr>
            <w:r w:rsidRPr="00981526">
              <w:t>0..1</w:t>
            </w:r>
          </w:p>
        </w:tc>
        <w:tc>
          <w:tcPr>
            <w:tcW w:w="5801" w:type="dxa"/>
          </w:tcPr>
          <w:p w14:paraId="0E92697C" w14:textId="77777777" w:rsidR="00ED374E" w:rsidRPr="00A91C3D" w:rsidRDefault="00ED374E" w:rsidP="00735E34">
            <w:pPr>
              <w:keepNext/>
              <w:keepLines/>
              <w:rPr>
                <w:color w:val="000000"/>
                <w:szCs w:val="22"/>
              </w:rPr>
            </w:pPr>
            <w:r w:rsidRPr="00A91C3D">
              <w:rPr>
                <w:color w:val="000000"/>
                <w:szCs w:val="22"/>
              </w:rPr>
              <w:t xml:space="preserve">The </w:t>
            </w:r>
            <w:r w:rsidRPr="00981526">
              <w:rPr>
                <w:rFonts w:ascii="Courier New" w:hAnsi="Courier New" w:cs="Courier New"/>
                <w:color w:val="000000"/>
                <w:szCs w:val="22"/>
              </w:rPr>
              <w:t>Title</w:t>
            </w:r>
            <w:r w:rsidRPr="00A91C3D">
              <w:rPr>
                <w:color w:val="000000"/>
                <w:szCs w:val="22"/>
              </w:rPr>
              <w:t xml:space="preserve"> property provides a simple title for the tool and reflects what the producer thinks the tool as a whole should be called.  Titles are typically used by humans to reference a particular tool; however, titles are not meant to be used for correlation.</w:t>
            </w:r>
          </w:p>
        </w:tc>
      </w:tr>
      <w:tr w:rsidR="00ED374E" w:rsidRPr="00434BA0" w14:paraId="69686EFD" w14:textId="77777777" w:rsidTr="00ED374E">
        <w:trPr>
          <w:trHeight w:val="547"/>
        </w:trPr>
        <w:tc>
          <w:tcPr>
            <w:tcW w:w="2358" w:type="dxa"/>
            <w:vAlign w:val="center"/>
          </w:tcPr>
          <w:p w14:paraId="788DCC06" w14:textId="77777777" w:rsidR="00ED374E" w:rsidRPr="00981526" w:rsidRDefault="00ED374E" w:rsidP="00ED374E">
            <w:r w:rsidRPr="00981526">
              <w:rPr>
                <w:b/>
              </w:rPr>
              <w:t>Short_Description</w:t>
            </w:r>
          </w:p>
        </w:tc>
        <w:tc>
          <w:tcPr>
            <w:tcW w:w="3577" w:type="dxa"/>
            <w:vAlign w:val="center"/>
          </w:tcPr>
          <w:p w14:paraId="72D8EFCC" w14:textId="77777777" w:rsidR="00ED374E" w:rsidRPr="00434BA0" w:rsidRDefault="00ED374E" w:rsidP="00ED374E">
            <w:pPr>
              <w:rPr>
                <w:rFonts w:ascii="Courier New" w:hAnsi="Courier New" w:cs="Courier New"/>
              </w:rPr>
            </w:pPr>
            <w:r w:rsidRPr="00434BA0">
              <w:rPr>
                <w:rFonts w:ascii="Courier New" w:hAnsi="Courier New" w:cs="Courier New"/>
              </w:rPr>
              <w:t>StructuredTextType</w:t>
            </w:r>
          </w:p>
        </w:tc>
        <w:tc>
          <w:tcPr>
            <w:tcW w:w="1440" w:type="dxa"/>
            <w:vAlign w:val="center"/>
          </w:tcPr>
          <w:p w14:paraId="07745B6D" w14:textId="77777777" w:rsidR="00ED374E" w:rsidRPr="00981526" w:rsidRDefault="00ED374E" w:rsidP="00ED374E">
            <w:pPr>
              <w:jc w:val="center"/>
            </w:pPr>
            <w:r w:rsidRPr="00981526">
              <w:t>0..*</w:t>
            </w:r>
          </w:p>
        </w:tc>
        <w:tc>
          <w:tcPr>
            <w:tcW w:w="5801" w:type="dxa"/>
          </w:tcPr>
          <w:p w14:paraId="15E410E2" w14:textId="77777777" w:rsidR="00ED374E" w:rsidRPr="00A91C3D" w:rsidRDefault="00ED374E" w:rsidP="00ED374E">
            <w:pPr>
              <w:rPr>
                <w:szCs w:val="22"/>
              </w:rPr>
            </w:pPr>
            <w:r w:rsidRPr="00A91C3D">
              <w:rPr>
                <w:szCs w:val="22"/>
              </w:rPr>
              <w:t xml:space="preserve">The </w:t>
            </w:r>
            <w:r w:rsidRPr="00981526">
              <w:rPr>
                <w:rFonts w:ascii="Courier New" w:hAnsi="Courier New" w:cs="Courier New"/>
                <w:color w:val="000000"/>
                <w:szCs w:val="22"/>
              </w:rPr>
              <w:t>Short_Description</w:t>
            </w:r>
            <w:r w:rsidRPr="00A91C3D">
              <w:rPr>
                <w:color w:val="000000"/>
                <w:szCs w:val="22"/>
              </w:rPr>
              <w:t xml:space="preserve"> property captures a short textual description of the tool.</w:t>
            </w:r>
          </w:p>
        </w:tc>
      </w:tr>
    </w:tbl>
    <w:p w14:paraId="6676C549" w14:textId="77777777" w:rsidR="00ED374E" w:rsidRPr="00434BA0" w:rsidRDefault="00ED374E" w:rsidP="00E74C6F">
      <w:pPr>
        <w:pStyle w:val="Heading2"/>
      </w:pPr>
      <w:bookmarkStart w:id="241" w:name="_Ref419060071"/>
      <w:bookmarkStart w:id="242" w:name="_Ref419060164"/>
      <w:bookmarkStart w:id="243" w:name="_Toc425428466"/>
      <w:bookmarkStart w:id="244" w:name="_Toc429676631"/>
      <w:bookmarkStart w:id="245" w:name="_Ref399154204"/>
      <w:r>
        <w:t xml:space="preserve">General </w:t>
      </w:r>
      <w:r w:rsidRPr="00434BA0">
        <w:t>Data Types</w:t>
      </w:r>
      <w:bookmarkEnd w:id="241"/>
      <w:bookmarkEnd w:id="242"/>
      <w:bookmarkEnd w:id="243"/>
      <w:bookmarkEnd w:id="244"/>
    </w:p>
    <w:p w14:paraId="757B7881" w14:textId="77777777" w:rsidR="00ED374E" w:rsidRPr="00434BA0" w:rsidRDefault="00ED374E" w:rsidP="00E74C6F">
      <w:pPr>
        <w:pStyle w:val="Heading3"/>
      </w:pPr>
      <w:bookmarkStart w:id="246" w:name="_Toc425428467"/>
      <w:bookmarkStart w:id="247" w:name="_Toc429676632"/>
      <w:r w:rsidRPr="00434BA0">
        <w:t>DateTimeWithPrecisionType Data Type</w:t>
      </w:r>
      <w:bookmarkEnd w:id="246"/>
      <w:bookmarkEnd w:id="247"/>
    </w:p>
    <w:p w14:paraId="1CCAD7CA" w14:textId="77777777" w:rsidR="00ED374E" w:rsidRPr="00434BA0" w:rsidRDefault="00ED374E" w:rsidP="00ED374E">
      <w:pPr>
        <w:spacing w:after="240"/>
      </w:pPr>
      <w:r w:rsidRPr="00434BA0">
        <w:t xml:space="preserve">The </w:t>
      </w:r>
      <w:r w:rsidRPr="00434BA0">
        <w:rPr>
          <w:rFonts w:ascii="Courier New" w:hAnsi="Courier New" w:cs="Courier New"/>
        </w:rPr>
        <w:t>DateTimeWithPrecisionType</w:t>
      </w:r>
      <w:r w:rsidRPr="00434BA0">
        <w:t xml:space="preserve"> data type specializes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by capturing precision information.</w:t>
      </w:r>
    </w:p>
    <w:p w14:paraId="2CC51BA7" w14:textId="77777777" w:rsidR="00ED374E" w:rsidRPr="00434BA0" w:rsidRDefault="00ED374E" w:rsidP="00ED374E">
      <w:pPr>
        <w:spacing w:after="240"/>
      </w:pPr>
      <w:r w:rsidRPr="00434BA0">
        <w:t xml:space="preserve">The property table of the </w:t>
      </w:r>
      <w:r>
        <w:rPr>
          <w:rFonts w:ascii="Courier New" w:hAnsi="Courier New" w:cs="Courier New"/>
        </w:rPr>
        <w:t>DateTimeWithPrecisionType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_Ref419307187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43</w:t>
      </w:r>
      <w:r w:rsidRPr="0081306A">
        <w:rPr>
          <w:b/>
          <w:color w:val="0000EE"/>
        </w:rPr>
        <w:fldChar w:fldCharType="end"/>
      </w:r>
      <w:r w:rsidRPr="00434BA0">
        <w:t>.</w:t>
      </w:r>
    </w:p>
    <w:p w14:paraId="20C2A325" w14:textId="77777777" w:rsidR="00ED374E" w:rsidRPr="00434BA0" w:rsidRDefault="00ED374E" w:rsidP="00707B01">
      <w:pPr>
        <w:pStyle w:val="Caption"/>
        <w:rPr>
          <w:b/>
        </w:rPr>
      </w:pPr>
      <w:bookmarkStart w:id="248" w:name="_Ref419307187"/>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43</w:t>
      </w:r>
      <w:r w:rsidR="00CC675D">
        <w:rPr>
          <w:noProof/>
        </w:rPr>
        <w:fldChar w:fldCharType="end"/>
      </w:r>
      <w:bookmarkEnd w:id="248"/>
      <w:r w:rsidRPr="00434BA0">
        <w:t xml:space="preserve">. Properties of the </w:t>
      </w:r>
      <w:r w:rsidRPr="00434BA0">
        <w:rPr>
          <w:rFonts w:ascii="Courier New" w:hAnsi="Courier New" w:cs="Courier New"/>
        </w:rPr>
        <w:t>DateTimeWithPrecisionType</w:t>
      </w:r>
      <w:r w:rsidRPr="00434BA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gridCol w:w="1440"/>
        <w:gridCol w:w="5801"/>
      </w:tblGrid>
      <w:tr w:rsidR="00ED374E" w:rsidRPr="00434BA0" w14:paraId="4CEEC8CB" w14:textId="77777777" w:rsidTr="00ED374E">
        <w:trPr>
          <w:trHeight w:val="547"/>
        </w:trPr>
        <w:tc>
          <w:tcPr>
            <w:tcW w:w="2358" w:type="dxa"/>
            <w:shd w:val="clear" w:color="auto" w:fill="BFBFBF" w:themeFill="background1" w:themeFillShade="BF"/>
            <w:vAlign w:val="center"/>
          </w:tcPr>
          <w:p w14:paraId="65F9953C" w14:textId="77777777" w:rsidR="00ED374E" w:rsidRPr="00500D2A" w:rsidRDefault="00ED374E" w:rsidP="00ED374E">
            <w:pPr>
              <w:rPr>
                <w:b/>
              </w:rPr>
            </w:pPr>
            <w:r w:rsidRPr="00500D2A">
              <w:rPr>
                <w:b/>
              </w:rPr>
              <w:t>Name</w:t>
            </w:r>
          </w:p>
        </w:tc>
        <w:tc>
          <w:tcPr>
            <w:tcW w:w="3577" w:type="dxa"/>
            <w:shd w:val="clear" w:color="auto" w:fill="BFBFBF" w:themeFill="background1" w:themeFillShade="BF"/>
            <w:vAlign w:val="center"/>
          </w:tcPr>
          <w:p w14:paraId="32DF13FC" w14:textId="77777777" w:rsidR="00ED374E" w:rsidRPr="00500D2A" w:rsidRDefault="00ED374E" w:rsidP="00ED374E">
            <w:pPr>
              <w:rPr>
                <w:b/>
              </w:rPr>
            </w:pPr>
            <w:r w:rsidRPr="00500D2A">
              <w:rPr>
                <w:b/>
              </w:rPr>
              <w:t>Type</w:t>
            </w:r>
          </w:p>
        </w:tc>
        <w:tc>
          <w:tcPr>
            <w:tcW w:w="1440" w:type="dxa"/>
            <w:shd w:val="clear" w:color="auto" w:fill="BFBFBF" w:themeFill="background1" w:themeFillShade="BF"/>
            <w:vAlign w:val="center"/>
          </w:tcPr>
          <w:p w14:paraId="330E87AF" w14:textId="77777777" w:rsidR="00ED374E" w:rsidRPr="00500D2A" w:rsidRDefault="00ED374E" w:rsidP="00ED374E">
            <w:pPr>
              <w:rPr>
                <w:b/>
              </w:rPr>
            </w:pPr>
            <w:r w:rsidRPr="00500D2A">
              <w:rPr>
                <w:b/>
              </w:rPr>
              <w:t>Multiplicity</w:t>
            </w:r>
          </w:p>
        </w:tc>
        <w:tc>
          <w:tcPr>
            <w:tcW w:w="5801" w:type="dxa"/>
            <w:shd w:val="clear" w:color="auto" w:fill="BFBFBF" w:themeFill="background1" w:themeFillShade="BF"/>
            <w:vAlign w:val="center"/>
          </w:tcPr>
          <w:p w14:paraId="4F7815F2" w14:textId="77777777" w:rsidR="00ED374E" w:rsidRPr="00500D2A" w:rsidRDefault="00ED374E" w:rsidP="00ED374E">
            <w:pPr>
              <w:rPr>
                <w:b/>
              </w:rPr>
            </w:pPr>
            <w:r w:rsidRPr="00500D2A">
              <w:rPr>
                <w:b/>
              </w:rPr>
              <w:t>Description</w:t>
            </w:r>
          </w:p>
        </w:tc>
      </w:tr>
      <w:tr w:rsidR="00ED374E" w:rsidRPr="00434BA0" w14:paraId="6673B908" w14:textId="77777777" w:rsidTr="00ED374E">
        <w:trPr>
          <w:trHeight w:val="547"/>
        </w:trPr>
        <w:tc>
          <w:tcPr>
            <w:tcW w:w="2358" w:type="dxa"/>
            <w:vAlign w:val="center"/>
          </w:tcPr>
          <w:p w14:paraId="7F99F274" w14:textId="77777777" w:rsidR="00ED374E" w:rsidRPr="00981526" w:rsidRDefault="00ED374E" w:rsidP="00ED374E">
            <w:r w:rsidRPr="00981526">
              <w:rPr>
                <w:b/>
              </w:rPr>
              <w:t>precision</w:t>
            </w:r>
          </w:p>
        </w:tc>
        <w:tc>
          <w:tcPr>
            <w:tcW w:w="3577" w:type="dxa"/>
            <w:vAlign w:val="center"/>
          </w:tcPr>
          <w:p w14:paraId="4FF73CC2" w14:textId="77777777" w:rsidR="00ED374E" w:rsidRPr="00434BA0" w:rsidRDefault="00ED374E" w:rsidP="00ED374E">
            <w:pPr>
              <w:rPr>
                <w:rFonts w:ascii="Courier New" w:hAnsi="Courier New" w:cs="Courier New"/>
              </w:rPr>
            </w:pPr>
            <w:r w:rsidRPr="00434BA0">
              <w:rPr>
                <w:rFonts w:ascii="Courier New" w:hAnsi="Courier New" w:cs="Courier New"/>
              </w:rPr>
              <w:t>DateTimePrecisionEnum</w:t>
            </w:r>
          </w:p>
        </w:tc>
        <w:tc>
          <w:tcPr>
            <w:tcW w:w="1440" w:type="dxa"/>
            <w:vAlign w:val="center"/>
          </w:tcPr>
          <w:p w14:paraId="5AE2B89D" w14:textId="77777777" w:rsidR="00ED374E" w:rsidRPr="00981526" w:rsidRDefault="00ED374E" w:rsidP="00ED374E">
            <w:pPr>
              <w:jc w:val="center"/>
            </w:pPr>
            <w:r w:rsidRPr="00981526">
              <w:t>0..1</w:t>
            </w:r>
          </w:p>
        </w:tc>
        <w:tc>
          <w:tcPr>
            <w:tcW w:w="5801" w:type="dxa"/>
          </w:tcPr>
          <w:p w14:paraId="46D14C95"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precision</w:t>
            </w:r>
            <w:r w:rsidRPr="00A91C3D">
              <w:rPr>
                <w:rFonts w:cs="Arial"/>
                <w:szCs w:val="22"/>
              </w:rPr>
              <w:t xml:space="preserve"> property specifies the granularity with which a timestamp should be considered as specified by the </w:t>
            </w:r>
            <w:r w:rsidRPr="00981526">
              <w:rPr>
                <w:rFonts w:ascii="Courier New" w:hAnsi="Courier New" w:cs="Courier New"/>
                <w:color w:val="000000"/>
                <w:szCs w:val="22"/>
              </w:rPr>
              <w:t>DateTimePrecisionEnum</w:t>
            </w:r>
            <w:r w:rsidRPr="00A91C3D">
              <w:rPr>
                <w:rFonts w:cs="Arial"/>
                <w:szCs w:val="22"/>
              </w:rPr>
              <w:t xml:space="preserve"> enumeration (e.g., '</w:t>
            </w:r>
            <w:r w:rsidRPr="00A91C3D">
              <w:rPr>
                <w:rFonts w:cs="Arial"/>
                <w:i/>
                <w:iCs/>
                <w:color w:val="000000"/>
                <w:szCs w:val="22"/>
              </w:rPr>
              <w:t>hour</w:t>
            </w:r>
            <w:r w:rsidRPr="00A91C3D">
              <w:rPr>
                <w:rFonts w:cs="Arial"/>
                <w:szCs w:val="22"/>
              </w:rPr>
              <w:t>,' '</w:t>
            </w:r>
            <w:r w:rsidRPr="00A91C3D">
              <w:rPr>
                <w:rFonts w:cs="Arial"/>
                <w:i/>
                <w:iCs/>
                <w:color w:val="000000"/>
                <w:szCs w:val="22"/>
              </w:rPr>
              <w:t>minute</w:t>
            </w:r>
            <w:r w:rsidRPr="00A91C3D">
              <w:rPr>
                <w:rFonts w:cs="Arial"/>
                <w:szCs w:val="22"/>
              </w:rPr>
              <w:t>').  If omitted, the default precision is '</w:t>
            </w:r>
            <w:r w:rsidRPr="00A91C3D">
              <w:rPr>
                <w:rFonts w:cs="Arial"/>
                <w:i/>
                <w:iCs/>
                <w:szCs w:val="22"/>
              </w:rPr>
              <w:t>second</w:t>
            </w:r>
            <w:r w:rsidRPr="00A91C3D">
              <w:rPr>
                <w:rFonts w:cs="Arial"/>
                <w:szCs w:val="22"/>
              </w:rPr>
              <w:t xml:space="preserve">.' Digits in a timestamp that are beyond the specified precision SHOULD be zeroed out.  </w:t>
            </w:r>
          </w:p>
        </w:tc>
      </w:tr>
    </w:tbl>
    <w:p w14:paraId="008E5DFF" w14:textId="77777777" w:rsidR="00ED374E" w:rsidRPr="00434BA0" w:rsidRDefault="00ED374E" w:rsidP="00ED374E"/>
    <w:p w14:paraId="70B8BD4D" w14:textId="77777777" w:rsidR="00ED374E" w:rsidRPr="00434BA0" w:rsidRDefault="00ED374E" w:rsidP="00ED374E">
      <w:pPr>
        <w:spacing w:after="240"/>
      </w:pPr>
      <w:r w:rsidRPr="00434BA0">
        <w:t xml:space="preserve">Some classes, such as the </w:t>
      </w:r>
      <w:r w:rsidRPr="00434BA0">
        <w:rPr>
          <w:rFonts w:ascii="Courier New" w:hAnsi="Courier New" w:cs="Courier New"/>
        </w:rPr>
        <w:t>ConfidenceType</w:t>
      </w:r>
      <w:r w:rsidRPr="00434BA0">
        <w:t xml:space="preserve"> and </w:t>
      </w:r>
      <w:r w:rsidRPr="00434BA0">
        <w:rPr>
          <w:rFonts w:ascii="Courier New" w:hAnsi="Courier New" w:cs="Courier New"/>
        </w:rPr>
        <w:t>StatementType</w:t>
      </w:r>
      <w:r w:rsidRPr="00434BA0">
        <w:t xml:space="preserve"> classes, have both a “timestamp” property (defined by the </w:t>
      </w:r>
      <w:r w:rsidRPr="00434BA0">
        <w:rPr>
          <w:rFonts w:ascii="Courier New" w:hAnsi="Courier New" w:cs="Courier New"/>
        </w:rPr>
        <w:t>basicDataTypes:</w:t>
      </w:r>
      <w:r>
        <w:rPr>
          <w:rFonts w:ascii="Courier New" w:hAnsi="Courier New" w:cs="Courier New"/>
        </w:rPr>
        <w:t>D</w:t>
      </w:r>
      <w:r w:rsidRPr="00434BA0">
        <w:rPr>
          <w:rFonts w:ascii="Courier New" w:hAnsi="Courier New" w:cs="Courier New"/>
        </w:rPr>
        <w:t>ateTime</w:t>
      </w:r>
      <w:r w:rsidRPr="00434BA0">
        <w:t xml:space="preserve"> data type) and a “timestamp precision” property (defined by the </w:t>
      </w:r>
      <w:r w:rsidRPr="00434BA0">
        <w:rPr>
          <w:rFonts w:ascii="Courier New" w:hAnsi="Courier New" w:cs="Courier New"/>
        </w:rPr>
        <w:t>DateTimePrecisionEnum</w:t>
      </w:r>
      <w:r w:rsidRPr="00434BA0">
        <w:t xml:space="preserve"> enumeration).  This is due to the evolution of the STIX language; a future major release could include the replacement of these two properties with a single property defined by the </w:t>
      </w:r>
      <w:r w:rsidRPr="00434BA0">
        <w:rPr>
          <w:rFonts w:ascii="Courier New" w:hAnsi="Courier New" w:cs="Courier New"/>
        </w:rPr>
        <w:t>DateTimeWithPrecisionType</w:t>
      </w:r>
      <w:r w:rsidRPr="00434BA0">
        <w:t xml:space="preserve"> class.</w:t>
      </w:r>
    </w:p>
    <w:p w14:paraId="7A431F9E" w14:textId="77777777" w:rsidR="00ED374E" w:rsidRPr="00434BA0" w:rsidRDefault="00ED374E" w:rsidP="00E74C6F">
      <w:pPr>
        <w:pStyle w:val="Heading3"/>
      </w:pPr>
      <w:bookmarkStart w:id="249" w:name="_Toc425428468"/>
      <w:bookmarkStart w:id="250" w:name="_Toc429676633"/>
      <w:r>
        <w:lastRenderedPageBreak/>
        <w:t>NativeFormatString</w:t>
      </w:r>
      <w:r w:rsidRPr="00434BA0">
        <w:t>Type Data Type</w:t>
      </w:r>
      <w:bookmarkEnd w:id="249"/>
      <w:bookmarkEnd w:id="250"/>
    </w:p>
    <w:p w14:paraId="7C20E44F" w14:textId="1617D918" w:rsidR="00ED374E" w:rsidRPr="00434BA0" w:rsidRDefault="00ED374E" w:rsidP="00ED374E">
      <w:pPr>
        <w:spacing w:after="240"/>
      </w:pPr>
      <w:r w:rsidRPr="00434BA0">
        <w:t xml:space="preserve">The </w:t>
      </w:r>
      <w:r w:rsidRPr="006F4209">
        <w:rPr>
          <w:rFonts w:ascii="Courier New" w:hAnsi="Courier New" w:cs="Courier New"/>
        </w:rPr>
        <w:t>NativeFormatString</w:t>
      </w:r>
      <w:r w:rsidRPr="00434BA0">
        <w:rPr>
          <w:rFonts w:ascii="Courier New" w:hAnsi="Courier New" w:cs="Courier New"/>
        </w:rPr>
        <w:t>Type</w:t>
      </w:r>
      <w:r w:rsidRPr="00434BA0">
        <w:t xml:space="preserve"> data type specializes the </w:t>
      </w:r>
      <w:r w:rsidRPr="00434BA0">
        <w:rPr>
          <w:rFonts w:ascii="Courier New" w:hAnsi="Courier New" w:cs="Courier New"/>
        </w:rPr>
        <w:t>basicDataTypes:BasicString</w:t>
      </w:r>
      <w:r w:rsidRPr="00434BA0">
        <w:t xml:space="preserve"> data type in order to capture data </w:t>
      </w:r>
      <w:r>
        <w:t xml:space="preserve">in the native format of some external language (see </w:t>
      </w:r>
      <w:hyperlink w:anchor="AdditionalArtifacts" w:history="1">
        <w:r w:rsidR="00F3583B" w:rsidRPr="00A8141F">
          <w:rPr>
            <w:rStyle w:val="Hyperlink"/>
            <w:i/>
          </w:rPr>
          <w:t>STIX Version 1.2.1 Part 1</w:t>
        </w:r>
        <w:r w:rsidR="00F3583B">
          <w:rPr>
            <w:rStyle w:val="Hyperlink"/>
            <w:i/>
          </w:rPr>
          <w:t xml:space="preserve">2: </w:t>
        </w:r>
        <w:r w:rsidR="00000208">
          <w:rPr>
            <w:rStyle w:val="Hyperlink"/>
            <w:i/>
          </w:rPr>
          <w:t xml:space="preserve">Default </w:t>
        </w:r>
        <w:r w:rsidR="00F3583B">
          <w:rPr>
            <w:rStyle w:val="Hyperlink"/>
            <w:i/>
          </w:rPr>
          <w:t>Extensions</w:t>
        </w:r>
      </w:hyperlink>
      <w:r>
        <w:t>)</w:t>
      </w:r>
      <w:r w:rsidR="00735E34">
        <w:t xml:space="preserve">. </w:t>
      </w:r>
      <w:r>
        <w:t xml:space="preserve">The data </w:t>
      </w:r>
      <w:r w:rsidRPr="00434BA0">
        <w:t xml:space="preserve">may be encoded in Base64 per </w:t>
      </w:r>
      <w:hyperlink w:anchor="rfc4648" w:history="1">
        <w:r w:rsidRPr="00326ECE">
          <w:rPr>
            <w:rStyle w:val="Hyperlink"/>
            <w:b/>
          </w:rPr>
          <w:t>[RFC4648]</w:t>
        </w:r>
      </w:hyperlink>
      <w:r w:rsidRPr="00434BA0">
        <w:t xml:space="preserve">. Data encoded in Base64 must be denoted as such using the </w:t>
      </w:r>
      <w:r w:rsidRPr="00434BA0">
        <w:rPr>
          <w:rFonts w:ascii="Courier New" w:hAnsi="Courier New" w:cs="Courier New"/>
        </w:rPr>
        <w:t>encoded</w:t>
      </w:r>
      <w:r w:rsidRPr="00434BA0">
        <w:t xml:space="preserve"> property.</w:t>
      </w:r>
    </w:p>
    <w:p w14:paraId="14E3AAE8" w14:textId="77777777" w:rsidR="00ED374E" w:rsidRPr="00434BA0" w:rsidRDefault="00ED374E" w:rsidP="00ED374E">
      <w:pPr>
        <w:spacing w:after="240"/>
      </w:pPr>
      <w:r w:rsidRPr="00434BA0">
        <w:t xml:space="preserve">The property table of the </w:t>
      </w:r>
      <w:r w:rsidRPr="00A91AEF">
        <w:rPr>
          <w:rFonts w:ascii="Courier New" w:hAnsi="Courier New" w:cs="Courier New"/>
        </w:rPr>
        <w:t>NativeFormatString</w:t>
      </w:r>
      <w:r w:rsidRPr="00434BA0">
        <w:rPr>
          <w:rFonts w:ascii="Courier New" w:hAnsi="Courier New" w:cs="Courier New"/>
        </w:rPr>
        <w: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_Ref419307177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44</w:t>
      </w:r>
      <w:r w:rsidRPr="0081306A">
        <w:rPr>
          <w:b/>
          <w:color w:val="0000EE"/>
        </w:rPr>
        <w:fldChar w:fldCharType="end"/>
      </w:r>
      <w:r w:rsidRPr="00434BA0">
        <w:t>.</w:t>
      </w:r>
    </w:p>
    <w:p w14:paraId="7D2031A9" w14:textId="77777777" w:rsidR="00ED374E" w:rsidRPr="00434BA0" w:rsidRDefault="00ED374E" w:rsidP="00707B01">
      <w:pPr>
        <w:pStyle w:val="Caption"/>
      </w:pPr>
      <w:bookmarkStart w:id="251" w:name="_Ref419307177"/>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44</w:t>
      </w:r>
      <w:r w:rsidR="00CC675D">
        <w:rPr>
          <w:noProof/>
        </w:rPr>
        <w:fldChar w:fldCharType="end"/>
      </w:r>
      <w:bookmarkEnd w:id="251"/>
      <w:r w:rsidRPr="00434BA0">
        <w:t xml:space="preserve">. </w:t>
      </w:r>
      <w:r w:rsidRPr="006F4209">
        <w:t xml:space="preserve">Properties of the </w:t>
      </w:r>
      <w:r w:rsidRPr="006F4209">
        <w:rPr>
          <w:rFonts w:ascii="Courier New" w:hAnsi="Courier New" w:cs="Courier New"/>
        </w:rPr>
        <w:t>NativeFormatStringType</w:t>
      </w:r>
      <w:r w:rsidRPr="00434BA0">
        <w:rPr>
          <w:rFonts w:cs="Courier New"/>
        </w:rPr>
        <w:t xml:space="preserve"> class</w:t>
      </w:r>
    </w:p>
    <w:tbl>
      <w:tblPr>
        <w:tblW w:w="13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600"/>
        <w:gridCol w:w="1373"/>
        <w:gridCol w:w="6300"/>
      </w:tblGrid>
      <w:tr w:rsidR="00ED374E" w:rsidRPr="00434BA0" w14:paraId="5DEC4C1D" w14:textId="77777777" w:rsidTr="00ED374E">
        <w:trPr>
          <w:trHeight w:val="547"/>
        </w:trPr>
        <w:tc>
          <w:tcPr>
            <w:tcW w:w="2065" w:type="dxa"/>
            <w:shd w:val="clear" w:color="auto" w:fill="BFBFBF" w:themeFill="background1" w:themeFillShade="BF"/>
            <w:vAlign w:val="center"/>
          </w:tcPr>
          <w:p w14:paraId="571E271D" w14:textId="77777777" w:rsidR="00ED374E" w:rsidRPr="00434BA0" w:rsidRDefault="00ED374E" w:rsidP="00ED374E">
            <w:pPr>
              <w:rPr>
                <w:b/>
              </w:rPr>
            </w:pPr>
            <w:r w:rsidRPr="00434BA0">
              <w:rPr>
                <w:b/>
              </w:rPr>
              <w:t>Name</w:t>
            </w:r>
          </w:p>
        </w:tc>
        <w:tc>
          <w:tcPr>
            <w:tcW w:w="3600" w:type="dxa"/>
            <w:shd w:val="clear" w:color="auto" w:fill="BFBFBF" w:themeFill="background1" w:themeFillShade="BF"/>
            <w:vAlign w:val="center"/>
          </w:tcPr>
          <w:p w14:paraId="3ACF7427" w14:textId="77777777" w:rsidR="00ED374E" w:rsidRPr="00434BA0" w:rsidRDefault="00ED374E" w:rsidP="00ED374E">
            <w:pPr>
              <w:rPr>
                <w:b/>
              </w:rPr>
            </w:pPr>
            <w:r w:rsidRPr="00434BA0">
              <w:rPr>
                <w:b/>
              </w:rPr>
              <w:t>Type</w:t>
            </w:r>
          </w:p>
        </w:tc>
        <w:tc>
          <w:tcPr>
            <w:tcW w:w="1373" w:type="dxa"/>
            <w:shd w:val="clear" w:color="auto" w:fill="BFBFBF" w:themeFill="background1" w:themeFillShade="BF"/>
            <w:vAlign w:val="center"/>
          </w:tcPr>
          <w:p w14:paraId="43A7D63B" w14:textId="77777777" w:rsidR="00ED374E" w:rsidRPr="00434BA0" w:rsidRDefault="00ED374E" w:rsidP="00ED374E">
            <w:pPr>
              <w:rPr>
                <w:b/>
              </w:rPr>
            </w:pPr>
            <w:r w:rsidRPr="00434BA0">
              <w:rPr>
                <w:b/>
              </w:rPr>
              <w:t>Multiplicity</w:t>
            </w:r>
          </w:p>
        </w:tc>
        <w:tc>
          <w:tcPr>
            <w:tcW w:w="6300" w:type="dxa"/>
            <w:shd w:val="clear" w:color="auto" w:fill="BFBFBF" w:themeFill="background1" w:themeFillShade="BF"/>
            <w:vAlign w:val="center"/>
          </w:tcPr>
          <w:p w14:paraId="18D27C03" w14:textId="77777777" w:rsidR="00ED374E" w:rsidRPr="00434BA0" w:rsidRDefault="00ED374E" w:rsidP="00ED374E">
            <w:pPr>
              <w:rPr>
                <w:b/>
              </w:rPr>
            </w:pPr>
            <w:r w:rsidRPr="00434BA0">
              <w:rPr>
                <w:b/>
              </w:rPr>
              <w:t>Description</w:t>
            </w:r>
          </w:p>
        </w:tc>
      </w:tr>
      <w:tr w:rsidR="00ED374E" w:rsidRPr="00434BA0" w14:paraId="65EE6056" w14:textId="77777777" w:rsidTr="00ED374E">
        <w:trPr>
          <w:trHeight w:val="547"/>
        </w:trPr>
        <w:tc>
          <w:tcPr>
            <w:tcW w:w="2065" w:type="dxa"/>
            <w:vAlign w:val="center"/>
          </w:tcPr>
          <w:p w14:paraId="4D30EA3F" w14:textId="77777777" w:rsidR="00ED374E" w:rsidRPr="00981526" w:rsidRDefault="00ED374E" w:rsidP="00ED374E">
            <w:pPr>
              <w:rPr>
                <w:b/>
              </w:rPr>
            </w:pPr>
            <w:r w:rsidRPr="00981526">
              <w:rPr>
                <w:b/>
              </w:rPr>
              <w:t>encoded</w:t>
            </w:r>
          </w:p>
        </w:tc>
        <w:tc>
          <w:tcPr>
            <w:tcW w:w="3600" w:type="dxa"/>
            <w:vAlign w:val="center"/>
          </w:tcPr>
          <w:p w14:paraId="68975A6F" w14:textId="77777777" w:rsidR="00ED374E" w:rsidRPr="00434BA0" w:rsidRDefault="00ED374E" w:rsidP="00ED374E">
            <w:pPr>
              <w:rPr>
                <w:rFonts w:ascii="Courier New" w:hAnsi="Courier New" w:cs="Courier New"/>
              </w:rPr>
            </w:pPr>
            <w:r w:rsidRPr="00434BA0">
              <w:rPr>
                <w:rFonts w:ascii="Courier New" w:hAnsi="Courier New" w:cs="Courier New"/>
              </w:rPr>
              <w:t>basicDataTypes:Boolean</w:t>
            </w:r>
          </w:p>
        </w:tc>
        <w:tc>
          <w:tcPr>
            <w:tcW w:w="1373" w:type="dxa"/>
            <w:vAlign w:val="center"/>
          </w:tcPr>
          <w:p w14:paraId="11755594" w14:textId="77777777" w:rsidR="00ED374E" w:rsidRPr="00434BA0" w:rsidRDefault="00ED374E" w:rsidP="00ED374E">
            <w:pPr>
              <w:jc w:val="center"/>
              <w:rPr>
                <w:sz w:val="22"/>
              </w:rPr>
            </w:pPr>
            <w:r w:rsidRPr="00981526">
              <w:t>0..1</w:t>
            </w:r>
          </w:p>
        </w:tc>
        <w:tc>
          <w:tcPr>
            <w:tcW w:w="6300" w:type="dxa"/>
            <w:vAlign w:val="center"/>
          </w:tcPr>
          <w:p w14:paraId="5D60CEE7"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encoded</w:t>
            </w:r>
            <w:r w:rsidRPr="00981526">
              <w:rPr>
                <w:szCs w:val="22"/>
              </w:rPr>
              <w:t xml:space="preserve"> property specifies whether the data is Base64 encoded ('</w:t>
            </w:r>
            <w:r w:rsidRPr="00981526">
              <w:rPr>
                <w:i/>
                <w:szCs w:val="22"/>
              </w:rPr>
              <w:t>true</w:t>
            </w:r>
            <w:r w:rsidRPr="00981526">
              <w:rPr>
                <w:szCs w:val="22"/>
              </w:rPr>
              <w:t>') or not encoded ('</w:t>
            </w:r>
            <w:r w:rsidRPr="00981526">
              <w:rPr>
                <w:i/>
                <w:szCs w:val="22"/>
              </w:rPr>
              <w:t>false</w:t>
            </w:r>
            <w:r w:rsidRPr="00981526">
              <w:rPr>
                <w:szCs w:val="22"/>
              </w:rPr>
              <w:t>').  The default value is '</w:t>
            </w:r>
            <w:r w:rsidRPr="00981526">
              <w:rPr>
                <w:i/>
                <w:szCs w:val="22"/>
              </w:rPr>
              <w:t>false</w:t>
            </w:r>
            <w:r w:rsidRPr="00981526">
              <w:rPr>
                <w:szCs w:val="22"/>
              </w:rPr>
              <w:t>.'</w:t>
            </w:r>
          </w:p>
        </w:tc>
      </w:tr>
    </w:tbl>
    <w:p w14:paraId="04F2BD14" w14:textId="77777777" w:rsidR="00ED374E" w:rsidRPr="00434BA0" w:rsidRDefault="00ED374E" w:rsidP="00E74C6F">
      <w:pPr>
        <w:pStyle w:val="Heading3"/>
      </w:pPr>
      <w:bookmarkStart w:id="252" w:name="_Toc425428469"/>
      <w:bookmarkStart w:id="253" w:name="_Toc429676634"/>
      <w:r w:rsidRPr="00434BA0">
        <w:t>StructuredTextType Data Type</w:t>
      </w:r>
      <w:bookmarkEnd w:id="252"/>
      <w:bookmarkEnd w:id="253"/>
    </w:p>
    <w:p w14:paraId="6F4C6913" w14:textId="77777777" w:rsidR="00ED374E" w:rsidRPr="00434BA0" w:rsidRDefault="00ED374E" w:rsidP="00ED374E">
      <w:pPr>
        <w:spacing w:after="240"/>
      </w:pPr>
      <w:r w:rsidRPr="00434BA0">
        <w:t xml:space="preserve">The </w:t>
      </w:r>
      <w:r w:rsidRPr="00434BA0">
        <w:rPr>
          <w:rFonts w:ascii="Courier New" w:hAnsi="Courier New" w:cs="Courier New"/>
        </w:rPr>
        <w:t>StructuredTextType</w:t>
      </w:r>
      <w:r w:rsidRPr="00434BA0">
        <w:t xml:space="preserve"> data type specializes the </w:t>
      </w:r>
      <w:r w:rsidRPr="00434BA0">
        <w:rPr>
          <w:rFonts w:ascii="Courier New" w:hAnsi="Courier New" w:cs="Courier New"/>
        </w:rPr>
        <w:t>basicDataTypes:BasicString</w:t>
      </w:r>
      <w:r w:rsidRPr="00434BA0">
        <w:t xml:space="preserve"> data type by capturing structuring format information.</w:t>
      </w:r>
      <w:r>
        <w:t xml:space="preserve"> </w:t>
      </w:r>
      <w:r w:rsidRPr="006510FB">
        <w:t xml:space="preserve">An identifier is captured </w:t>
      </w:r>
      <w:r>
        <w:t>to</w:t>
      </w:r>
      <w:r w:rsidRPr="006510FB">
        <w:t xml:space="preserve"> allow for differential data marking of </w:t>
      </w:r>
      <w:r>
        <w:t>distinct</w:t>
      </w:r>
      <w:r w:rsidRPr="006510FB">
        <w:t xml:space="preserve"> construct instances, and an ordinality property indicates the order of the instances if more than one is specified</w:t>
      </w:r>
      <w:r>
        <w:t xml:space="preserve">.  </w:t>
      </w:r>
    </w:p>
    <w:p w14:paraId="616802AC" w14:textId="77777777" w:rsidR="00ED374E" w:rsidRPr="00434BA0" w:rsidRDefault="00ED374E" w:rsidP="00ED374E">
      <w:pPr>
        <w:spacing w:after="240"/>
      </w:pPr>
      <w:r w:rsidRPr="00434BA0">
        <w:t xml:space="preserve">The property table of the </w:t>
      </w:r>
      <w:r w:rsidRPr="00434BA0">
        <w:rPr>
          <w:rFonts w:ascii="Courier New" w:hAnsi="Courier New" w:cs="Courier New"/>
        </w:rPr>
        <w:t>StructuredTextType</w:t>
      </w:r>
      <w:r w:rsidRPr="00434BA0">
        <w:t xml:space="preserve"> data type is provided in</w:t>
      </w:r>
      <w:r>
        <w:t xml:space="preserve"> </w:t>
      </w:r>
      <w:r w:rsidRPr="0081306A">
        <w:rPr>
          <w:b/>
          <w:color w:val="0000EE"/>
        </w:rPr>
        <w:fldChar w:fldCharType="begin"/>
      </w:r>
      <w:r w:rsidRPr="0081306A">
        <w:rPr>
          <w:b/>
          <w:color w:val="0000EE"/>
        </w:rPr>
        <w:instrText xml:space="preserve"> REF _Ref419307156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45</w:t>
      </w:r>
      <w:r w:rsidRPr="0081306A">
        <w:rPr>
          <w:b/>
          <w:color w:val="0000EE"/>
        </w:rPr>
        <w:fldChar w:fldCharType="end"/>
      </w:r>
      <w:r w:rsidRPr="00434BA0">
        <w:t>.</w:t>
      </w:r>
    </w:p>
    <w:p w14:paraId="6E3B7B97" w14:textId="77777777" w:rsidR="00ED374E" w:rsidRPr="00434BA0" w:rsidRDefault="00ED374E" w:rsidP="00707B01">
      <w:pPr>
        <w:pStyle w:val="Caption"/>
      </w:pPr>
      <w:bookmarkStart w:id="254" w:name="_Ref419307156"/>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45</w:t>
      </w:r>
      <w:r w:rsidR="00CC675D">
        <w:rPr>
          <w:noProof/>
        </w:rPr>
        <w:fldChar w:fldCharType="end"/>
      </w:r>
      <w:bookmarkEnd w:id="254"/>
      <w:r w:rsidRPr="00434BA0">
        <w:t xml:space="preserve">. Properties of the </w:t>
      </w:r>
      <w:r w:rsidRPr="00434BA0">
        <w:rPr>
          <w:rFonts w:ascii="Courier New" w:hAnsi="Courier New" w:cs="Courier New"/>
        </w:rPr>
        <w:t>StructuredTextType</w:t>
      </w:r>
      <w:r w:rsidRPr="00434BA0">
        <w:t xml:space="preserve"> </w:t>
      </w:r>
      <w:r w:rsidRPr="00434BA0">
        <w:rPr>
          <w:rFonts w:cs="Courier New"/>
        </w:rP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5"/>
        <w:gridCol w:w="3870"/>
        <w:gridCol w:w="1440"/>
        <w:gridCol w:w="5711"/>
      </w:tblGrid>
      <w:tr w:rsidR="00ED374E" w:rsidRPr="00434BA0" w14:paraId="7E4B7C78" w14:textId="77777777" w:rsidTr="00ED374E">
        <w:trPr>
          <w:trHeight w:val="547"/>
        </w:trPr>
        <w:tc>
          <w:tcPr>
            <w:tcW w:w="2155" w:type="dxa"/>
            <w:shd w:val="clear" w:color="auto" w:fill="BFBFBF" w:themeFill="background1" w:themeFillShade="BF"/>
            <w:vAlign w:val="center"/>
          </w:tcPr>
          <w:p w14:paraId="7B013A66" w14:textId="77777777" w:rsidR="00ED374E" w:rsidRPr="00434BA0" w:rsidRDefault="00ED374E" w:rsidP="00ED374E">
            <w:pPr>
              <w:rPr>
                <w:b/>
              </w:rPr>
            </w:pPr>
            <w:r w:rsidRPr="00434BA0">
              <w:rPr>
                <w:b/>
              </w:rPr>
              <w:t>Name</w:t>
            </w:r>
          </w:p>
        </w:tc>
        <w:tc>
          <w:tcPr>
            <w:tcW w:w="3870" w:type="dxa"/>
            <w:shd w:val="clear" w:color="auto" w:fill="BFBFBF" w:themeFill="background1" w:themeFillShade="BF"/>
            <w:vAlign w:val="center"/>
          </w:tcPr>
          <w:p w14:paraId="792A66A5" w14:textId="77777777" w:rsidR="00ED374E" w:rsidRPr="00434BA0" w:rsidRDefault="00ED374E" w:rsidP="00ED374E">
            <w:pPr>
              <w:rPr>
                <w:b/>
              </w:rPr>
            </w:pPr>
            <w:r w:rsidRPr="00434BA0">
              <w:rPr>
                <w:b/>
              </w:rPr>
              <w:t>Type</w:t>
            </w:r>
          </w:p>
        </w:tc>
        <w:tc>
          <w:tcPr>
            <w:tcW w:w="1440" w:type="dxa"/>
            <w:shd w:val="clear" w:color="auto" w:fill="BFBFBF" w:themeFill="background1" w:themeFillShade="BF"/>
            <w:vAlign w:val="center"/>
          </w:tcPr>
          <w:p w14:paraId="6AB0B110" w14:textId="77777777" w:rsidR="00ED374E" w:rsidRPr="00434BA0" w:rsidRDefault="00ED374E" w:rsidP="00ED374E">
            <w:pPr>
              <w:rPr>
                <w:b/>
              </w:rPr>
            </w:pPr>
            <w:r w:rsidRPr="00434BA0">
              <w:rPr>
                <w:b/>
              </w:rPr>
              <w:t>Multiplicity</w:t>
            </w:r>
          </w:p>
        </w:tc>
        <w:tc>
          <w:tcPr>
            <w:tcW w:w="5711" w:type="dxa"/>
            <w:shd w:val="clear" w:color="auto" w:fill="BFBFBF" w:themeFill="background1" w:themeFillShade="BF"/>
            <w:vAlign w:val="center"/>
          </w:tcPr>
          <w:p w14:paraId="1785AD06" w14:textId="77777777" w:rsidR="00ED374E" w:rsidRPr="00434BA0" w:rsidRDefault="00ED374E" w:rsidP="00ED374E">
            <w:pPr>
              <w:rPr>
                <w:b/>
              </w:rPr>
            </w:pPr>
            <w:r w:rsidRPr="00434BA0">
              <w:rPr>
                <w:b/>
              </w:rPr>
              <w:t>Description</w:t>
            </w:r>
          </w:p>
        </w:tc>
      </w:tr>
      <w:tr w:rsidR="00ED374E" w:rsidRPr="00434BA0" w14:paraId="5739077B" w14:textId="77777777" w:rsidTr="00ED374E">
        <w:trPr>
          <w:trHeight w:val="547"/>
        </w:trPr>
        <w:tc>
          <w:tcPr>
            <w:tcW w:w="2155" w:type="dxa"/>
            <w:vAlign w:val="center"/>
          </w:tcPr>
          <w:p w14:paraId="30F2F7C3" w14:textId="77777777" w:rsidR="00ED374E" w:rsidRPr="00981526" w:rsidRDefault="00ED374E" w:rsidP="00ED374E">
            <w:pPr>
              <w:rPr>
                <w:b/>
              </w:rPr>
            </w:pPr>
            <w:r w:rsidRPr="00981526">
              <w:rPr>
                <w:b/>
              </w:rPr>
              <w:t>id</w:t>
            </w:r>
          </w:p>
        </w:tc>
        <w:tc>
          <w:tcPr>
            <w:tcW w:w="3870" w:type="dxa"/>
            <w:vAlign w:val="center"/>
          </w:tcPr>
          <w:p w14:paraId="7417CA87" w14:textId="77777777" w:rsidR="00ED374E" w:rsidRPr="00434BA0" w:rsidRDefault="00ED374E" w:rsidP="00ED374E">
            <w:pPr>
              <w:rPr>
                <w:rFonts w:ascii="Courier New" w:hAnsi="Courier New" w:cs="Courier New"/>
              </w:rPr>
            </w:pPr>
            <w:r>
              <w:rPr>
                <w:rFonts w:ascii="Courier New" w:hAnsi="Courier New" w:cs="Courier New"/>
              </w:rPr>
              <w:t>basicDataTypes:QualifiedName</w:t>
            </w:r>
          </w:p>
        </w:tc>
        <w:tc>
          <w:tcPr>
            <w:tcW w:w="1440" w:type="dxa"/>
            <w:vAlign w:val="center"/>
          </w:tcPr>
          <w:p w14:paraId="4FC1A350" w14:textId="77777777" w:rsidR="00ED374E" w:rsidRPr="00434BA0" w:rsidRDefault="00ED374E" w:rsidP="00ED374E">
            <w:pPr>
              <w:jc w:val="center"/>
              <w:rPr>
                <w:sz w:val="22"/>
              </w:rPr>
            </w:pPr>
            <w:r w:rsidRPr="00981526">
              <w:t>0..1</w:t>
            </w:r>
          </w:p>
        </w:tc>
        <w:tc>
          <w:tcPr>
            <w:tcW w:w="5711" w:type="dxa"/>
          </w:tcPr>
          <w:p w14:paraId="52A32115" w14:textId="77777777" w:rsidR="00ED374E" w:rsidRPr="00A91C3D" w:rsidRDefault="00ED374E" w:rsidP="00ED374E">
            <w:pPr>
              <w:rPr>
                <w:rFonts w:cs="Arial"/>
                <w:szCs w:val="22"/>
              </w:rPr>
            </w:pPr>
            <w:r w:rsidRPr="00981526">
              <w:rPr>
                <w:szCs w:val="22"/>
              </w:rPr>
              <w:t xml:space="preserve">The </w:t>
            </w:r>
            <w:r w:rsidRPr="00981526">
              <w:rPr>
                <w:rFonts w:ascii="Courier New" w:hAnsi="Courier New" w:cs="Courier New"/>
                <w:szCs w:val="22"/>
              </w:rPr>
              <w:t>id</w:t>
            </w:r>
            <w:r w:rsidRPr="00981526">
              <w:rPr>
                <w:szCs w:val="22"/>
              </w:rPr>
              <w:t xml:space="preserve"> property specifies a globally unique identifier for the construct instance.</w:t>
            </w:r>
          </w:p>
        </w:tc>
      </w:tr>
      <w:tr w:rsidR="00ED374E" w:rsidRPr="00434BA0" w14:paraId="1AD11B38" w14:textId="77777777" w:rsidTr="00ED374E">
        <w:trPr>
          <w:trHeight w:val="547"/>
        </w:trPr>
        <w:tc>
          <w:tcPr>
            <w:tcW w:w="2155" w:type="dxa"/>
            <w:vAlign w:val="center"/>
          </w:tcPr>
          <w:p w14:paraId="41E0E641" w14:textId="77777777" w:rsidR="00ED374E" w:rsidRPr="00981526" w:rsidRDefault="00ED374E" w:rsidP="00ED374E">
            <w:pPr>
              <w:rPr>
                <w:b/>
              </w:rPr>
            </w:pPr>
            <w:r w:rsidRPr="00981526">
              <w:rPr>
                <w:b/>
              </w:rPr>
              <w:t>ordinality</w:t>
            </w:r>
          </w:p>
        </w:tc>
        <w:tc>
          <w:tcPr>
            <w:tcW w:w="3870" w:type="dxa"/>
            <w:vAlign w:val="center"/>
          </w:tcPr>
          <w:p w14:paraId="6BEE2D05" w14:textId="77777777" w:rsidR="00ED374E" w:rsidRPr="00434BA0" w:rsidRDefault="00ED374E" w:rsidP="00ED374E">
            <w:pPr>
              <w:rPr>
                <w:rFonts w:ascii="Courier New" w:hAnsi="Courier New" w:cs="Courier New"/>
              </w:rPr>
            </w:pPr>
            <w:r>
              <w:rPr>
                <w:rFonts w:ascii="Courier New" w:hAnsi="Courier New" w:cs="Courier New"/>
              </w:rPr>
              <w:t>basicDataTypes:PositiveInteger</w:t>
            </w:r>
          </w:p>
        </w:tc>
        <w:tc>
          <w:tcPr>
            <w:tcW w:w="1440" w:type="dxa"/>
            <w:vAlign w:val="center"/>
          </w:tcPr>
          <w:p w14:paraId="2B41F7C1" w14:textId="77777777" w:rsidR="00ED374E" w:rsidRPr="00981526" w:rsidRDefault="00ED374E" w:rsidP="00ED374E">
            <w:pPr>
              <w:jc w:val="center"/>
            </w:pPr>
            <w:r w:rsidRPr="00981526">
              <w:t>0..1</w:t>
            </w:r>
          </w:p>
        </w:tc>
        <w:tc>
          <w:tcPr>
            <w:tcW w:w="5711" w:type="dxa"/>
          </w:tcPr>
          <w:p w14:paraId="1CCA5FFD"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szCs w:val="22"/>
              </w:rPr>
              <w:t>ordinality</w:t>
            </w:r>
            <w:r w:rsidRPr="00A91C3D">
              <w:rPr>
                <w:rFonts w:cs="Arial"/>
                <w:szCs w:val="22"/>
              </w:rPr>
              <w:t xml:space="preserve"> property specifies the order (e.g., ‘</w:t>
            </w:r>
            <w:r w:rsidRPr="00A91C3D">
              <w:rPr>
                <w:rFonts w:cs="Arial"/>
                <w:i/>
                <w:iCs/>
                <w:szCs w:val="22"/>
              </w:rPr>
              <w:t>1’</w:t>
            </w:r>
            <w:r w:rsidRPr="00A91C3D">
              <w:rPr>
                <w:rFonts w:cs="Arial"/>
                <w:szCs w:val="22"/>
              </w:rPr>
              <w:t>, ‘</w:t>
            </w:r>
            <w:r w:rsidRPr="00A91C3D">
              <w:rPr>
                <w:rFonts w:cs="Arial"/>
                <w:i/>
                <w:iCs/>
                <w:szCs w:val="22"/>
              </w:rPr>
              <w:t>2’</w:t>
            </w:r>
            <w:r w:rsidRPr="00A91C3D">
              <w:rPr>
                <w:rFonts w:cs="Arial"/>
                <w:szCs w:val="22"/>
              </w:rPr>
              <w:t>, or ‘</w:t>
            </w:r>
            <w:r w:rsidRPr="00A91C3D">
              <w:rPr>
                <w:rFonts w:cs="Arial"/>
                <w:i/>
                <w:iCs/>
                <w:szCs w:val="22"/>
              </w:rPr>
              <w:t>3’</w:t>
            </w:r>
            <w:r w:rsidRPr="00A91C3D">
              <w:rPr>
                <w:rFonts w:cs="Arial"/>
                <w:szCs w:val="22"/>
              </w:rPr>
              <w:t xml:space="preserve">) of this construct instance (e.g., Description) within a potential set of multiple peer construct instances. If only a single construct instance is present, its ordinality can be assumed to be 1. If multiple construct instances are present, the </w:t>
            </w:r>
            <w:r w:rsidRPr="00981526">
              <w:rPr>
                <w:rFonts w:ascii="Courier New" w:hAnsi="Courier New" w:cs="Courier New"/>
                <w:szCs w:val="22"/>
              </w:rPr>
              <w:t>ordinality</w:t>
            </w:r>
            <w:r w:rsidRPr="00A91C3D">
              <w:rPr>
                <w:rFonts w:cs="Arial"/>
                <w:szCs w:val="22"/>
              </w:rPr>
              <w:t xml:space="preserve"> property SHOULD be specified with unique values for each instance.</w:t>
            </w:r>
          </w:p>
        </w:tc>
      </w:tr>
      <w:tr w:rsidR="00ED374E" w:rsidRPr="00434BA0" w14:paraId="67799C1C" w14:textId="77777777" w:rsidTr="00ED374E">
        <w:trPr>
          <w:trHeight w:val="547"/>
        </w:trPr>
        <w:tc>
          <w:tcPr>
            <w:tcW w:w="2155" w:type="dxa"/>
            <w:vAlign w:val="center"/>
          </w:tcPr>
          <w:p w14:paraId="630DF08F" w14:textId="77777777" w:rsidR="00ED374E" w:rsidRPr="00981526" w:rsidRDefault="00ED374E" w:rsidP="00ED374E">
            <w:pPr>
              <w:rPr>
                <w:b/>
              </w:rPr>
            </w:pPr>
            <w:r w:rsidRPr="00981526">
              <w:rPr>
                <w:b/>
              </w:rPr>
              <w:lastRenderedPageBreak/>
              <w:t>structuring_format</w:t>
            </w:r>
          </w:p>
        </w:tc>
        <w:tc>
          <w:tcPr>
            <w:tcW w:w="3870" w:type="dxa"/>
            <w:vAlign w:val="center"/>
          </w:tcPr>
          <w:p w14:paraId="28D28726" w14:textId="77777777" w:rsidR="00ED374E" w:rsidRPr="00434BA0" w:rsidRDefault="00ED374E" w:rsidP="00ED374E">
            <w:pPr>
              <w:rPr>
                <w:rFonts w:ascii="Courier New" w:hAnsi="Courier New" w:cs="Courier New"/>
              </w:rPr>
            </w:pPr>
            <w:r w:rsidRPr="00434BA0">
              <w:rPr>
                <w:rFonts w:ascii="Courier New" w:hAnsi="Courier New" w:cs="Courier New"/>
              </w:rPr>
              <w:t>basicDataTypes:BasicString</w:t>
            </w:r>
          </w:p>
        </w:tc>
        <w:tc>
          <w:tcPr>
            <w:tcW w:w="1440" w:type="dxa"/>
            <w:vAlign w:val="center"/>
          </w:tcPr>
          <w:p w14:paraId="2F97978B" w14:textId="77777777" w:rsidR="00ED374E" w:rsidRPr="00981526" w:rsidRDefault="00ED374E" w:rsidP="00ED374E">
            <w:pPr>
              <w:jc w:val="center"/>
            </w:pPr>
            <w:r w:rsidRPr="00981526">
              <w:t>0..1</w:t>
            </w:r>
          </w:p>
        </w:tc>
        <w:tc>
          <w:tcPr>
            <w:tcW w:w="5711" w:type="dxa"/>
          </w:tcPr>
          <w:p w14:paraId="659D880F" w14:textId="77777777" w:rsidR="00ED374E" w:rsidRPr="00A91C3D" w:rsidRDefault="00ED374E" w:rsidP="00ED374E">
            <w:pPr>
              <w:rPr>
                <w:rFonts w:cs="Arial"/>
                <w:szCs w:val="22"/>
              </w:rPr>
            </w:pPr>
            <w:r w:rsidRPr="00A91C3D">
              <w:rPr>
                <w:rFonts w:cs="Arial"/>
                <w:szCs w:val="22"/>
              </w:rPr>
              <w:t xml:space="preserve">The </w:t>
            </w:r>
            <w:r w:rsidRPr="00981526">
              <w:rPr>
                <w:rFonts w:ascii="Courier New" w:hAnsi="Courier New" w:cs="Courier New"/>
                <w:color w:val="000000"/>
                <w:szCs w:val="22"/>
              </w:rPr>
              <w:t>structuring_format</w:t>
            </w:r>
            <w:r w:rsidRPr="00A91C3D">
              <w:rPr>
                <w:rFonts w:cs="Arial"/>
                <w:szCs w:val="22"/>
              </w:rPr>
              <w:t xml:space="preserve"> property specifies the structuring format used within an instance of the </w:t>
            </w:r>
            <w:r w:rsidRPr="00981526">
              <w:rPr>
                <w:rFonts w:ascii="Courier New" w:hAnsi="Courier New" w:cs="Courier New"/>
                <w:szCs w:val="22"/>
              </w:rPr>
              <w:t>StructuredTextType</w:t>
            </w:r>
            <w:r w:rsidRPr="00A91C3D">
              <w:rPr>
                <w:rFonts w:cs="Arial"/>
                <w:szCs w:val="22"/>
              </w:rPr>
              <w:t xml:space="preserve"> class. If this property is absent, then markup MUST NOT be used.</w:t>
            </w:r>
          </w:p>
        </w:tc>
      </w:tr>
    </w:tbl>
    <w:p w14:paraId="3F66D742" w14:textId="77777777" w:rsidR="00ED374E" w:rsidRPr="00434BA0" w:rsidRDefault="00ED374E" w:rsidP="00E74C6F">
      <w:pPr>
        <w:pStyle w:val="Heading2"/>
      </w:pPr>
      <w:bookmarkStart w:id="255" w:name="_Ref419331157"/>
      <w:bookmarkStart w:id="256" w:name="_Toc425428470"/>
      <w:bookmarkStart w:id="257" w:name="_Toc429676635"/>
      <w:bookmarkStart w:id="258" w:name="_Ref419060080"/>
      <w:bookmarkStart w:id="259" w:name="_Ref419060171"/>
      <w:r w:rsidRPr="00434BA0">
        <w:t xml:space="preserve">Vocabulary </w:t>
      </w:r>
      <w:bookmarkEnd w:id="255"/>
      <w:r>
        <w:t>Data Types</w:t>
      </w:r>
      <w:bookmarkEnd w:id="256"/>
      <w:bookmarkEnd w:id="257"/>
    </w:p>
    <w:p w14:paraId="675CC6D5" w14:textId="77777777" w:rsidR="00ED374E" w:rsidRPr="00434BA0" w:rsidRDefault="00ED374E" w:rsidP="00ED374E">
      <w:pPr>
        <w:spacing w:after="240"/>
      </w:pPr>
      <w:r w:rsidRPr="00434BA0">
        <w:t xml:space="preserve">There are three vocabulary-related </w:t>
      </w:r>
      <w:r>
        <w:t>UML data types</w:t>
      </w:r>
      <w:r w:rsidRPr="00434BA0">
        <w:t xml:space="preserve"> defined in the Common data model, and together they provide a content creator with </w:t>
      </w:r>
      <w:r>
        <w:t>four</w:t>
      </w:r>
      <w:r w:rsidRPr="00434BA0">
        <w:t xml:space="preserve"> choices for defining content</w:t>
      </w:r>
      <w:r>
        <w:t>,</w:t>
      </w:r>
      <w:r>
        <w:rPr>
          <w:rStyle w:val="FootnoteReference"/>
        </w:rPr>
        <w:footnoteReference w:id="1"/>
      </w:r>
      <w:r>
        <w:t xml:space="preserve"> listed below in order of formality. </w:t>
      </w:r>
      <w:r w:rsidRPr="00561A2C">
        <w:t xml:space="preserve">Please see </w:t>
      </w:r>
      <w:hyperlink w:anchor="AdditionalArtifacts" w:history="1">
        <w:r w:rsidR="009D3F2A" w:rsidRPr="00A8141F">
          <w:rPr>
            <w:rStyle w:val="Hyperlink"/>
            <w:i/>
          </w:rPr>
          <w:t>STIX Version 1.2.1 Part 1</w:t>
        </w:r>
        <w:r w:rsidR="009D3F2A">
          <w:rPr>
            <w:rStyle w:val="Hyperlink"/>
            <w:i/>
          </w:rPr>
          <w:t>4: Vocabularies</w:t>
        </w:r>
      </w:hyperlink>
      <w:r w:rsidR="009D3F2A" w:rsidRPr="00561A2C">
        <w:t xml:space="preserve"> </w:t>
      </w:r>
      <w:r w:rsidRPr="00561A2C">
        <w:t xml:space="preserve">for </w:t>
      </w:r>
      <w:r>
        <w:t>further</w:t>
      </w:r>
      <w:r w:rsidRPr="00561A2C">
        <w:t xml:space="preserve"> information </w:t>
      </w:r>
      <w:r>
        <w:t>on STIX v</w:t>
      </w:r>
      <w:r w:rsidRPr="00561A2C">
        <w:t>ocabularies.</w:t>
      </w:r>
      <w:r w:rsidRPr="00434BA0">
        <w:t xml:space="preserve"> </w:t>
      </w:r>
    </w:p>
    <w:p w14:paraId="6D44BAA2"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Leverage a default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STIX v1.2</w:t>
      </w:r>
      <w:r w:rsidR="00FD0C9A" w:rsidRPr="009941EC">
        <w:rPr>
          <w:rFonts w:ascii="Arial" w:hAnsi="Arial"/>
          <w:sz w:val="20"/>
        </w:rPr>
        <w:t>.1</w:t>
      </w:r>
      <w:r w:rsidRPr="009941EC">
        <w:rPr>
          <w:rFonts w:ascii="Arial" w:hAnsi="Arial"/>
          <w:sz w:val="20"/>
        </w:rPr>
        <w:t xml:space="preserve"> defines a collection of default vocabularies and associated enumerations that are based on input from the STIX community (see </w:t>
      </w:r>
      <w:hyperlink w:anchor="AdditionalArtifacts" w:history="1">
        <w:r w:rsidR="009D3F2A" w:rsidRPr="009941EC">
          <w:rPr>
            <w:rStyle w:val="Hyperlink"/>
            <w:rFonts w:ascii="Arial" w:hAnsi="Arial"/>
            <w:i/>
            <w:sz w:val="20"/>
          </w:rPr>
          <w:t>STIX Version 1.2.1 Part 14: Vocabularies</w:t>
        </w:r>
      </w:hyperlink>
      <w:r w:rsidRPr="009941EC">
        <w:rPr>
          <w:rFonts w:ascii="Arial" w:hAnsi="Arial"/>
          <w:sz w:val="20"/>
        </w:rPr>
        <w:t>); however, not all vocabulary properties have an assigned default vocabulary.</w:t>
      </w:r>
    </w:p>
    <w:p w14:paraId="00B8D037"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Formally define a custom vocabulary</w:t>
      </w:r>
      <w:r w:rsidRPr="009941EC">
        <w:rPr>
          <w:rFonts w:ascii="Arial" w:hAnsi="Arial"/>
          <w:sz w:val="20"/>
        </w:rPr>
        <w:t xml:space="preserve"> using the </w:t>
      </w:r>
      <w:r w:rsidRPr="00434BA0">
        <w:rPr>
          <w:rFonts w:ascii="Courier New" w:hAnsi="Courier New" w:cs="Courier New"/>
        </w:rPr>
        <w:t>ControlledVocabularyStringType</w:t>
      </w:r>
      <w:r w:rsidRPr="009941EC">
        <w:rPr>
          <w:rFonts w:ascii="Arial" w:hAnsi="Arial"/>
          <w:sz w:val="20"/>
        </w:rPr>
        <w:t xml:space="preserve"> data type. To achieve value enforcement, a custom vocabulary must be formally added to the STIX Vocabulary data model.  Because this is an extension of the STIX Vocabulary data model, producers and consumers MUST be aware of the addition to the data model for successful sharing of STIX documents.</w:t>
      </w:r>
    </w:p>
    <w:p w14:paraId="4D188F18" w14:textId="77777777" w:rsidR="00ED374E" w:rsidRPr="009941EC" w:rsidRDefault="00ED374E" w:rsidP="009E31CA">
      <w:pPr>
        <w:pStyle w:val="ListParagraph"/>
        <w:numPr>
          <w:ilvl w:val="0"/>
          <w:numId w:val="6"/>
        </w:numPr>
        <w:spacing w:after="120"/>
        <w:ind w:left="720"/>
        <w:contextualSpacing w:val="0"/>
        <w:rPr>
          <w:rFonts w:ascii="Arial" w:hAnsi="Arial"/>
          <w:sz w:val="20"/>
        </w:rPr>
      </w:pPr>
      <w:r w:rsidRPr="009941EC">
        <w:rPr>
          <w:rFonts w:ascii="Arial" w:hAnsi="Arial"/>
          <w:sz w:val="20"/>
          <w:u w:val="single"/>
        </w:rPr>
        <w:t>Reference an externally-defined, custom vocabulary</w:t>
      </w:r>
      <w:r w:rsidRPr="009941EC">
        <w:rPr>
          <w:rFonts w:ascii="Arial" w:hAnsi="Arial"/>
          <w:sz w:val="20"/>
        </w:rPr>
        <w:t xml:space="preserve"> using the </w:t>
      </w:r>
      <w:r w:rsidRPr="00434BA0">
        <w:rPr>
          <w:rFonts w:ascii="Courier New" w:hAnsi="Courier New" w:cs="Courier New"/>
        </w:rPr>
        <w:t>UnenforcedVocabularyStringType</w:t>
      </w:r>
      <w:r w:rsidRPr="009941EC">
        <w:rPr>
          <w:rFonts w:ascii="Arial" w:hAnsi="Arial"/>
          <w:sz w:val="20"/>
        </w:rPr>
        <w:t xml:space="preserve"> data type to constrain the set of values. Externally-defined vocabularies are publically defined, but have not been included as formally specified vocabularies within the STIX Vocabulary data model using the </w:t>
      </w:r>
      <w:r w:rsidRPr="00434BA0">
        <w:rPr>
          <w:rFonts w:ascii="Courier New" w:hAnsi="Courier New" w:cs="Courier New"/>
        </w:rPr>
        <w:t>ControlledVocabularyStringType</w:t>
      </w:r>
      <w:r w:rsidRPr="009941EC">
        <w:rPr>
          <w:rFonts w:ascii="Arial" w:hAnsi="Arial"/>
          <w:sz w:val="20"/>
        </w:rPr>
        <w:t xml:space="preserve"> data type.  In this case, it is sufficient to specify the name of the vocabulary and a URL that defines that vocabulary.</w:t>
      </w:r>
    </w:p>
    <w:p w14:paraId="42365FA4" w14:textId="77777777" w:rsidR="00ED374E" w:rsidRPr="009941EC" w:rsidRDefault="00ED374E" w:rsidP="009E31CA">
      <w:pPr>
        <w:pStyle w:val="ListParagraph"/>
        <w:numPr>
          <w:ilvl w:val="0"/>
          <w:numId w:val="6"/>
        </w:numPr>
        <w:spacing w:after="240"/>
        <w:ind w:left="720"/>
        <w:contextualSpacing w:val="0"/>
        <w:rPr>
          <w:rFonts w:ascii="Arial" w:hAnsi="Arial"/>
          <w:sz w:val="20"/>
        </w:rPr>
      </w:pPr>
      <w:r w:rsidRPr="009941EC">
        <w:rPr>
          <w:rFonts w:ascii="Arial" w:hAnsi="Arial"/>
          <w:sz w:val="20"/>
          <w:u w:val="single"/>
        </w:rPr>
        <w:t>Choose an arbitrary and unconstrained value</w:t>
      </w:r>
      <w:r w:rsidRPr="009941EC">
        <w:rPr>
          <w:rFonts w:ascii="Arial" w:hAnsi="Arial"/>
          <w:sz w:val="20"/>
        </w:rPr>
        <w:t xml:space="preserve"> using the </w:t>
      </w:r>
      <w:r w:rsidRPr="00434BA0">
        <w:rPr>
          <w:rFonts w:ascii="Courier New" w:hAnsi="Courier New" w:cs="Courier New"/>
        </w:rPr>
        <w:t>VocabularyStringType</w:t>
      </w:r>
      <w:r w:rsidRPr="009941EC">
        <w:rPr>
          <w:rFonts w:ascii="Arial" w:hAnsi="Arial"/>
          <w:sz w:val="20"/>
        </w:rPr>
        <w:t xml:space="preserve"> data type.</w:t>
      </w:r>
    </w:p>
    <w:p w14:paraId="3AFFE64D" w14:textId="77777777" w:rsidR="00ED374E" w:rsidRDefault="00ED374E" w:rsidP="00ED374E">
      <w:pPr>
        <w:spacing w:after="240"/>
      </w:pPr>
      <w:r>
        <w:t>While not required by the general STIX language, d</w:t>
      </w:r>
      <w:r w:rsidRPr="00434BA0">
        <w:t xml:space="preserve">efault vocabularies should be used whenever possible to ensure the greatest level of compatibility between STIX users.  </w:t>
      </w:r>
      <w:r>
        <w:t xml:space="preserve">If an appropriate default vocabulary is not available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please see</w:t>
      </w:r>
      <w:r w:rsidR="009D3F2A">
        <w:t xml:space="preserve"> </w:t>
      </w:r>
      <w:hyperlink w:anchor="AdditionalArtifacts" w:history="1">
        <w:r w:rsidR="009D3F2A" w:rsidRPr="00A8141F">
          <w:rPr>
            <w:rStyle w:val="Hyperlink"/>
            <w:i/>
          </w:rPr>
          <w:t>STIX Version 1.2.1 Part 1</w:t>
        </w:r>
        <w:r w:rsidR="009D3F2A">
          <w:rPr>
            <w:rStyle w:val="Hyperlink"/>
            <w:i/>
          </w:rPr>
          <w:t>4: Vocabularies</w:t>
        </w:r>
      </w:hyperlink>
      <w:r>
        <w:t xml:space="preserve"> for the associated policy.  </w:t>
      </w:r>
    </w:p>
    <w:p w14:paraId="0632FC01" w14:textId="77777777" w:rsidR="00ED374E" w:rsidRDefault="00ED374E" w:rsidP="00ED374E">
      <w:pPr>
        <w:spacing w:after="240"/>
      </w:pPr>
      <w:r>
        <w:t xml:space="preserve">If </w:t>
      </w:r>
      <w:r w:rsidRPr="00434BA0">
        <w:t xml:space="preserve">a </w:t>
      </w:r>
      <w:r>
        <w:t>formally defined</w:t>
      </w:r>
      <w:r w:rsidRPr="00434BA0">
        <w:t xml:space="preserve"> vocabulary is not sufficient for a content producer’s purposes, the STIX Vocabulary 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arbitrary string values, which dispense with enumerated vocabularies altogether</w:t>
      </w:r>
      <w:r>
        <w:t>.  If a custom vocabulary is not formally added to the Vocabulary data model then no enforcement policy of appropriate values is specified.</w:t>
      </w:r>
    </w:p>
    <w:p w14:paraId="6CFA78A5" w14:textId="77777777" w:rsidR="00ED374E" w:rsidRPr="00434BA0" w:rsidRDefault="00ED374E" w:rsidP="00ED374E">
      <w:pPr>
        <w:spacing w:after="240"/>
      </w:pPr>
      <w:r w:rsidRPr="00434BA0">
        <w:lastRenderedPageBreak/>
        <w:t xml:space="preserve">The UML diagram shown in </w:t>
      </w:r>
      <w:r w:rsidRPr="00B67820">
        <w:rPr>
          <w:b/>
          <w:color w:val="0000EE"/>
        </w:rPr>
        <w:fldChar w:fldCharType="begin"/>
      </w:r>
      <w:r w:rsidRPr="00B67820">
        <w:rPr>
          <w:b/>
          <w:color w:val="0000EE"/>
        </w:rPr>
        <w:instrText xml:space="preserve"> REF _Ref419296006 \h </w:instrText>
      </w:r>
      <w:r w:rsidR="00B67820">
        <w:rPr>
          <w:b/>
          <w:color w:val="0000EE"/>
        </w:rPr>
        <w:instrText xml:space="preserve"> \* MERGEFORMAT </w:instrText>
      </w:r>
      <w:r w:rsidRPr="00B67820">
        <w:rPr>
          <w:b/>
          <w:color w:val="0000EE"/>
        </w:rPr>
      </w:r>
      <w:r w:rsidRPr="00B67820">
        <w:rPr>
          <w:b/>
          <w:color w:val="0000EE"/>
        </w:rPr>
        <w:fldChar w:fldCharType="separate"/>
      </w:r>
      <w:r w:rsidR="00A906F4" w:rsidRPr="00A906F4">
        <w:rPr>
          <w:b/>
          <w:color w:val="0000EE"/>
        </w:rPr>
        <w:t xml:space="preserve">Figure </w:t>
      </w:r>
      <w:r w:rsidR="00A906F4" w:rsidRPr="00A906F4">
        <w:rPr>
          <w:b/>
          <w:noProof/>
          <w:color w:val="0000EE"/>
        </w:rPr>
        <w:t>3</w:t>
      </w:r>
      <w:r w:rsidR="00A906F4" w:rsidRPr="00A906F4">
        <w:rPr>
          <w:b/>
          <w:noProof/>
          <w:color w:val="0000EE"/>
        </w:rPr>
        <w:noBreakHyphen/>
        <w:t>20</w:t>
      </w:r>
      <w:r w:rsidRPr="00B67820">
        <w:rPr>
          <w:b/>
          <w:color w:val="0000EE"/>
        </w:rPr>
        <w:fldChar w:fldCharType="end"/>
      </w:r>
      <w:r>
        <w:t xml:space="preserve"> </w:t>
      </w:r>
      <w:r w:rsidRPr="00434BA0">
        <w:t xml:space="preserve">illustrates the relationships between the three vocabulary </w:t>
      </w:r>
      <w:r>
        <w:t>data types 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Vocabulary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5FF33A51" w14:textId="77777777" w:rsidR="00ED374E" w:rsidRPr="00434BA0" w:rsidRDefault="00ED374E" w:rsidP="00ED374E">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Pr="00434BA0">
        <w:rPr>
          <w:rFonts w:ascii="Courier New" w:hAnsi="Courier New"/>
        </w:rPr>
        <w:t>ControlledVocabularyStringType</w:t>
      </w:r>
      <w:r w:rsidRPr="00434BA0">
        <w:t xml:space="preserve"> </w:t>
      </w:r>
      <w:r>
        <w:t>data type</w:t>
      </w:r>
      <w:r w:rsidRPr="00434BA0">
        <w:t xml:space="preserve">, and therefore it is also a specialization of the </w:t>
      </w:r>
      <w:r w:rsidRPr="00434BA0">
        <w:rPr>
          <w:rFonts w:ascii="Courier New" w:hAnsi="Courier New" w:cs="Courier New"/>
        </w:rPr>
        <w:t>VocabularyStringType</w:t>
      </w:r>
      <w:r w:rsidRPr="00434BA0">
        <w:t xml:space="preserve"> </w:t>
      </w:r>
      <w:r>
        <w:t xml:space="preserve">data type. </w:t>
      </w:r>
    </w:p>
    <w:p w14:paraId="11111051" w14:textId="77777777" w:rsidR="00ED374E" w:rsidRPr="00434BA0" w:rsidRDefault="00ED374E" w:rsidP="00ED374E">
      <w:pPr>
        <w:spacing w:after="240"/>
      </w:pPr>
      <w:r w:rsidRPr="00434BA0">
        <w:t xml:space="preserve">Further details of each vocabulary class are provided in Subsections </w:t>
      </w:r>
      <w:r w:rsidRPr="0081306A">
        <w:rPr>
          <w:b/>
          <w:color w:val="0000EE"/>
        </w:rPr>
        <w:fldChar w:fldCharType="begin"/>
      </w:r>
      <w:r w:rsidRPr="0081306A">
        <w:rPr>
          <w:b/>
          <w:color w:val="0000EE"/>
        </w:rPr>
        <w:instrText xml:space="preserve"> REF _Ref418766010 \r \h  \* MERGEFORMAT </w:instrText>
      </w:r>
      <w:r w:rsidRPr="0081306A">
        <w:rPr>
          <w:b/>
          <w:color w:val="0000EE"/>
        </w:rPr>
      </w:r>
      <w:r w:rsidRPr="0081306A">
        <w:rPr>
          <w:b/>
          <w:color w:val="0000EE"/>
        </w:rPr>
        <w:fldChar w:fldCharType="separate"/>
      </w:r>
      <w:r w:rsidR="00A906F4">
        <w:rPr>
          <w:b/>
          <w:color w:val="0000EE"/>
        </w:rPr>
        <w:t>3.7.1</w:t>
      </w:r>
      <w:r w:rsidRPr="0081306A">
        <w:rPr>
          <w:b/>
          <w:color w:val="0000EE"/>
        </w:rPr>
        <w:fldChar w:fldCharType="end"/>
      </w:r>
      <w:r w:rsidRPr="00434BA0">
        <w:t xml:space="preserve"> through </w:t>
      </w:r>
      <w:r w:rsidRPr="0081306A">
        <w:rPr>
          <w:b/>
          <w:color w:val="0000EE"/>
        </w:rPr>
        <w:fldChar w:fldCharType="begin"/>
      </w:r>
      <w:r w:rsidRPr="0081306A">
        <w:rPr>
          <w:b/>
          <w:color w:val="0000EE"/>
        </w:rPr>
        <w:instrText xml:space="preserve"> REF _Ref420936722 \r \h </w:instrText>
      </w:r>
      <w:r w:rsidR="0081306A">
        <w:rPr>
          <w:b/>
          <w:color w:val="0000EE"/>
        </w:rPr>
        <w:instrText xml:space="preserve"> \* MERGEFORMAT </w:instrText>
      </w:r>
      <w:r w:rsidRPr="0081306A">
        <w:rPr>
          <w:b/>
          <w:color w:val="0000EE"/>
        </w:rPr>
      </w:r>
      <w:r w:rsidRPr="0081306A">
        <w:rPr>
          <w:b/>
          <w:color w:val="0000EE"/>
        </w:rPr>
        <w:fldChar w:fldCharType="separate"/>
      </w:r>
      <w:r w:rsidR="00A906F4">
        <w:rPr>
          <w:b/>
          <w:color w:val="0000EE"/>
        </w:rPr>
        <w:t>3.7.3</w:t>
      </w:r>
      <w:r w:rsidRPr="0081306A">
        <w:rPr>
          <w:b/>
          <w:color w:val="0000EE"/>
        </w:rPr>
        <w:fldChar w:fldCharType="end"/>
      </w:r>
      <w:r w:rsidRPr="00434BA0">
        <w:t>.</w:t>
      </w:r>
    </w:p>
    <w:p w14:paraId="56ABB390" w14:textId="77777777" w:rsidR="00ED374E" w:rsidRPr="00434BA0" w:rsidRDefault="00ED374E" w:rsidP="00ED374E">
      <w:pPr>
        <w:spacing w:after="120"/>
        <w:jc w:val="center"/>
      </w:pPr>
      <w:r>
        <w:rPr>
          <w:noProof/>
        </w:rPr>
        <w:lastRenderedPageBreak/>
        <w:drawing>
          <wp:inline distT="0" distB="0" distL="0" distR="0" wp14:anchorId="389A6782" wp14:editId="1681B355">
            <wp:extent cx="6629400" cy="465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53">
                      <a:extLst>
                        <a:ext uri="{28A0092B-C50C-407E-A947-70E740481C1C}">
                          <a14:useLocalDpi xmlns:a14="http://schemas.microsoft.com/office/drawing/2010/main" val="0"/>
                        </a:ext>
                      </a:extLst>
                    </a:blip>
                    <a:stretch>
                      <a:fillRect/>
                    </a:stretch>
                  </pic:blipFill>
                  <pic:spPr>
                    <a:xfrm>
                      <a:off x="0" y="0"/>
                      <a:ext cx="6629400" cy="4657725"/>
                    </a:xfrm>
                    <a:prstGeom prst="rect">
                      <a:avLst/>
                    </a:prstGeom>
                  </pic:spPr>
                </pic:pic>
              </a:graphicData>
            </a:graphic>
          </wp:inline>
        </w:drawing>
      </w:r>
    </w:p>
    <w:p w14:paraId="141487BD" w14:textId="77777777" w:rsidR="00ED374E" w:rsidRPr="00434BA0" w:rsidRDefault="00ED374E" w:rsidP="00707B01">
      <w:pPr>
        <w:pStyle w:val="Caption"/>
        <w:rPr>
          <w:b/>
        </w:rPr>
      </w:pPr>
      <w:bookmarkStart w:id="260" w:name="_Ref419296006"/>
      <w:bookmarkStart w:id="261" w:name="_Ref406675178"/>
      <w:r w:rsidRPr="00434BA0">
        <w:t xml:space="preserve">Figure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Figure \* ARABIC \s 1 </w:instrText>
      </w:r>
      <w:r w:rsidR="00CC675D">
        <w:fldChar w:fldCharType="separate"/>
      </w:r>
      <w:r w:rsidR="00A906F4">
        <w:rPr>
          <w:noProof/>
        </w:rPr>
        <w:t>20</w:t>
      </w:r>
      <w:r w:rsidR="00CC675D">
        <w:rPr>
          <w:noProof/>
        </w:rPr>
        <w:fldChar w:fldCharType="end"/>
      </w:r>
      <w:bookmarkEnd w:id="260"/>
      <w:r w:rsidRPr="00434BA0">
        <w:t xml:space="preserve">. UML diagram of the STIX </w:t>
      </w:r>
      <w:r w:rsidRPr="00434BA0">
        <w:rPr>
          <w:rFonts w:cs="Courier New"/>
        </w:rPr>
        <w:t>Vocabulary data model</w:t>
      </w:r>
      <w:bookmarkEnd w:id="261"/>
    </w:p>
    <w:p w14:paraId="72A80AC4" w14:textId="77777777" w:rsidR="00ED374E" w:rsidRPr="00434BA0" w:rsidRDefault="00ED374E" w:rsidP="00E74C6F">
      <w:pPr>
        <w:pStyle w:val="Heading3"/>
      </w:pPr>
      <w:bookmarkStart w:id="262" w:name="_Ref418766010"/>
      <w:bookmarkStart w:id="263" w:name="_Toc425428471"/>
      <w:bookmarkStart w:id="264" w:name="_Toc429676636"/>
      <w:r w:rsidRPr="00434BA0">
        <w:t xml:space="preserve">VocabularyStringType </w:t>
      </w:r>
      <w:bookmarkEnd w:id="262"/>
      <w:r>
        <w:t>Data Type</w:t>
      </w:r>
      <w:bookmarkEnd w:id="263"/>
      <w:bookmarkEnd w:id="264"/>
    </w:p>
    <w:p w14:paraId="33B1E861" w14:textId="77777777" w:rsidR="00ED374E" w:rsidRPr="00434BA0" w:rsidRDefault="00ED374E" w:rsidP="00ED374E">
      <w:pPr>
        <w:spacing w:after="240"/>
      </w:pPr>
      <w:r w:rsidRPr="00434BA0">
        <w:t xml:space="preserve">The </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Vocabulary data model must be defined to use the </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specialization of the </w:t>
      </w:r>
      <w:r w:rsidRPr="006F09AA">
        <w:rPr>
          <w:rFonts w:ascii="Courier New" w:hAnsi="Courier New" w:cs="Courier New"/>
        </w:rPr>
        <w:t>basicDataTypes:BasicString</w:t>
      </w:r>
      <w:r>
        <w:t xml:space="preserve"> data type, it can be used to support the arbitrary string option for vocabularies.</w:t>
      </w:r>
    </w:p>
    <w:p w14:paraId="4B2CAFB9" w14:textId="77777777" w:rsidR="00ED374E" w:rsidRPr="00434BA0" w:rsidRDefault="00ED374E" w:rsidP="00E74C6F">
      <w:pPr>
        <w:pStyle w:val="Heading3"/>
      </w:pPr>
      <w:bookmarkStart w:id="265" w:name="_Ref418766030"/>
      <w:bookmarkStart w:id="266" w:name="_Toc425428472"/>
      <w:bookmarkStart w:id="267" w:name="_Toc429676637"/>
      <w:r w:rsidRPr="00434BA0">
        <w:lastRenderedPageBreak/>
        <w:t xml:space="preserve">UnenforcedVocabularyStringType </w:t>
      </w:r>
      <w:bookmarkEnd w:id="265"/>
      <w:r>
        <w:t>Data Type</w:t>
      </w:r>
      <w:bookmarkEnd w:id="266"/>
      <w:bookmarkEnd w:id="267"/>
    </w:p>
    <w:p w14:paraId="0C5E27EC" w14:textId="77777777" w:rsidR="00ED374E" w:rsidRPr="009941EC" w:rsidRDefault="00ED374E" w:rsidP="00ED374E">
      <w:pPr>
        <w:pStyle w:val="NoSpacing"/>
        <w:spacing w:after="240"/>
        <w:rPr>
          <w:rFonts w:ascii="Arial" w:hAnsi="Arial" w:cs="Courier New"/>
          <w:sz w:val="20"/>
        </w:rPr>
      </w:pPr>
      <w:r w:rsidRPr="009941EC">
        <w:rPr>
          <w:rFonts w:ascii="Arial" w:hAnsi="Arial"/>
          <w:sz w:val="20"/>
        </w:rPr>
        <w:t xml:space="preserve">The </w:t>
      </w:r>
      <w:r w:rsidRPr="00434BA0">
        <w:rPr>
          <w:rFonts w:ascii="Courier New" w:hAnsi="Courier New" w:cs="Courier New"/>
        </w:rPr>
        <w:t>UnenforcedVocabularyStringType</w:t>
      </w:r>
      <w:r w:rsidRPr="009941EC">
        <w:rPr>
          <w:rFonts w:ascii="Arial" w:hAnsi="Arial" w:cs="Courier New"/>
          <w:sz w:val="20"/>
        </w:rPr>
        <w:t xml:space="preserve"> data type specifies custom vocabulary values via an enumeration defined outside of the STIX Vocabulary data model.  It extends the </w:t>
      </w:r>
      <w:r w:rsidRPr="00434BA0">
        <w:rPr>
          <w:rFonts w:ascii="Courier New" w:hAnsi="Courier New" w:cs="Courier New"/>
        </w:rPr>
        <w:t>VocabularyStringType</w:t>
      </w:r>
      <w:r w:rsidRPr="009941EC">
        <w:rPr>
          <w:rFonts w:ascii="Arial" w:hAnsi="Arial"/>
          <w:sz w:val="20"/>
        </w:rPr>
        <w:t xml:space="preserve"> data type. Note that the STIX vocabulary data model does not define any enforcement policy for this data type. </w:t>
      </w:r>
    </w:p>
    <w:p w14:paraId="132E48CD" w14:textId="77777777" w:rsidR="00ED374E" w:rsidRPr="009941EC" w:rsidRDefault="00ED374E" w:rsidP="00ED374E">
      <w:pPr>
        <w:pStyle w:val="NoSpacing"/>
        <w:spacing w:after="240"/>
        <w:rPr>
          <w:rFonts w:ascii="Arial" w:hAnsi="Arial"/>
          <w:sz w:val="20"/>
        </w:rPr>
      </w:pPr>
      <w:r w:rsidRPr="009941EC">
        <w:rPr>
          <w:rFonts w:ascii="Arial" w:hAnsi="Arial"/>
          <w:sz w:val="20"/>
        </w:rPr>
        <w:t xml:space="preserve">The property table of the </w:t>
      </w:r>
      <w:r w:rsidRPr="00434BA0">
        <w:rPr>
          <w:rFonts w:ascii="Courier New" w:hAnsi="Courier New" w:cs="Courier New"/>
        </w:rPr>
        <w:t>UnenforcedVocabularyStringType</w:t>
      </w:r>
      <w:r w:rsidRPr="009941EC">
        <w:rPr>
          <w:rFonts w:ascii="Arial" w:hAnsi="Arial"/>
          <w:sz w:val="20"/>
        </w:rPr>
        <w:t xml:space="preserve"> data type is </w:t>
      </w:r>
      <w:r w:rsidRPr="0081306A">
        <w:rPr>
          <w:rFonts w:ascii="Arial" w:hAnsi="Arial" w:cs="Arial"/>
          <w:sz w:val="20"/>
          <w:szCs w:val="20"/>
        </w:rPr>
        <w:t xml:space="preserve">given in </w:t>
      </w:r>
      <w:r w:rsidRPr="0081306A">
        <w:rPr>
          <w:rFonts w:ascii="Arial" w:hAnsi="Arial" w:cs="Arial"/>
          <w:b/>
          <w:color w:val="0000EE"/>
          <w:sz w:val="20"/>
          <w:szCs w:val="20"/>
        </w:rPr>
        <w:fldChar w:fldCharType="begin"/>
      </w:r>
      <w:r w:rsidRPr="0081306A">
        <w:rPr>
          <w:rFonts w:ascii="Arial" w:hAnsi="Arial" w:cs="Arial"/>
          <w:b/>
          <w:color w:val="0000EE"/>
          <w:sz w:val="20"/>
          <w:szCs w:val="20"/>
        </w:rPr>
        <w:instrText xml:space="preserve"> REF _Ref419330869 \h </w:instrText>
      </w:r>
      <w:r w:rsidR="0081306A" w:rsidRPr="0081306A">
        <w:rPr>
          <w:rFonts w:ascii="Arial" w:hAnsi="Arial" w:cs="Arial"/>
          <w:b/>
          <w:color w:val="0000EE"/>
          <w:sz w:val="20"/>
          <w:szCs w:val="20"/>
        </w:rPr>
        <w:instrText xml:space="preserve"> \* MERGEFORMAT </w:instrText>
      </w:r>
      <w:r w:rsidRPr="0081306A">
        <w:rPr>
          <w:rFonts w:ascii="Arial" w:hAnsi="Arial" w:cs="Arial"/>
          <w:b/>
          <w:color w:val="0000EE"/>
          <w:sz w:val="20"/>
          <w:szCs w:val="20"/>
        </w:rPr>
      </w:r>
      <w:r w:rsidRPr="0081306A">
        <w:rPr>
          <w:rFonts w:ascii="Arial" w:hAnsi="Arial" w:cs="Arial"/>
          <w:b/>
          <w:color w:val="0000EE"/>
          <w:sz w:val="20"/>
          <w:szCs w:val="20"/>
        </w:rPr>
        <w:fldChar w:fldCharType="separate"/>
      </w:r>
      <w:r w:rsidR="00A906F4" w:rsidRPr="00A906F4">
        <w:rPr>
          <w:rFonts w:ascii="Arial" w:hAnsi="Arial" w:cs="Arial"/>
          <w:b/>
          <w:color w:val="0000EE"/>
          <w:sz w:val="20"/>
          <w:szCs w:val="20"/>
        </w:rPr>
        <w:t xml:space="preserve">Table </w:t>
      </w:r>
      <w:r w:rsidR="00A906F4" w:rsidRPr="00A906F4">
        <w:rPr>
          <w:rFonts w:ascii="Arial" w:hAnsi="Arial" w:cs="Arial"/>
          <w:b/>
          <w:noProof/>
          <w:color w:val="0000EE"/>
          <w:sz w:val="20"/>
          <w:szCs w:val="20"/>
        </w:rPr>
        <w:t>3</w:t>
      </w:r>
      <w:r w:rsidR="00A906F4" w:rsidRPr="00A906F4">
        <w:rPr>
          <w:rFonts w:ascii="Arial" w:hAnsi="Arial" w:cs="Arial"/>
          <w:b/>
          <w:noProof/>
          <w:color w:val="0000EE"/>
          <w:sz w:val="20"/>
          <w:szCs w:val="20"/>
        </w:rPr>
        <w:noBreakHyphen/>
        <w:t>46</w:t>
      </w:r>
      <w:r w:rsidRPr="0081306A">
        <w:rPr>
          <w:rFonts w:ascii="Arial" w:hAnsi="Arial" w:cs="Arial"/>
          <w:b/>
          <w:color w:val="0000EE"/>
          <w:sz w:val="20"/>
          <w:szCs w:val="20"/>
        </w:rPr>
        <w:fldChar w:fldCharType="end"/>
      </w:r>
      <w:r w:rsidRPr="009941EC">
        <w:rPr>
          <w:rFonts w:ascii="Arial" w:hAnsi="Arial"/>
          <w:sz w:val="20"/>
        </w:rPr>
        <w:t>.</w:t>
      </w:r>
    </w:p>
    <w:p w14:paraId="71AB9F8F" w14:textId="77777777" w:rsidR="00ED374E" w:rsidRPr="00434BA0" w:rsidRDefault="00ED374E" w:rsidP="00707B01">
      <w:pPr>
        <w:pStyle w:val="Caption"/>
        <w:rPr>
          <w:b/>
        </w:rPr>
      </w:pPr>
      <w:bookmarkStart w:id="268" w:name="_Ref419330869"/>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46</w:t>
      </w:r>
      <w:r w:rsidR="00CC675D">
        <w:rPr>
          <w:noProof/>
        </w:rPr>
        <w:fldChar w:fldCharType="end"/>
      </w:r>
      <w:bookmarkEnd w:id="268"/>
      <w:r w:rsidRPr="00434BA0">
        <w:t xml:space="preserve">. Properties of the </w:t>
      </w:r>
      <w:r w:rsidRPr="00434BA0">
        <w:rPr>
          <w:rFonts w:ascii="Courier New" w:hAnsi="Courier New" w:cs="Courier New"/>
        </w:rPr>
        <w:t>UnenforcedVocabularyStringType</w:t>
      </w:r>
      <w:r w:rsidRPr="00434BA0">
        <w:t xml:space="preserve"> </w:t>
      </w:r>
      <w:r>
        <w:t>data type</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4050"/>
        <w:gridCol w:w="1373"/>
        <w:gridCol w:w="5958"/>
      </w:tblGrid>
      <w:tr w:rsidR="00ED374E" w:rsidRPr="00434BA0" w14:paraId="353B33BF" w14:textId="77777777" w:rsidTr="00ED374E">
        <w:trPr>
          <w:trHeight w:val="547"/>
        </w:trPr>
        <w:tc>
          <w:tcPr>
            <w:tcW w:w="1795" w:type="dxa"/>
            <w:shd w:val="clear" w:color="auto" w:fill="BFBFBF" w:themeFill="background1" w:themeFillShade="BF"/>
            <w:vAlign w:val="center"/>
          </w:tcPr>
          <w:p w14:paraId="60152EE7" w14:textId="77777777" w:rsidR="00ED374E" w:rsidRPr="00500D2A" w:rsidRDefault="00ED374E" w:rsidP="00ED374E">
            <w:pPr>
              <w:rPr>
                <w:b/>
              </w:rPr>
            </w:pPr>
            <w:r w:rsidRPr="00500D2A">
              <w:rPr>
                <w:b/>
              </w:rPr>
              <w:t>Name</w:t>
            </w:r>
          </w:p>
        </w:tc>
        <w:tc>
          <w:tcPr>
            <w:tcW w:w="4050" w:type="dxa"/>
            <w:shd w:val="clear" w:color="auto" w:fill="BFBFBF" w:themeFill="background1" w:themeFillShade="BF"/>
            <w:vAlign w:val="center"/>
          </w:tcPr>
          <w:p w14:paraId="27B53ACC" w14:textId="77777777" w:rsidR="00ED374E" w:rsidRPr="00500D2A" w:rsidRDefault="00ED374E" w:rsidP="00ED374E">
            <w:pPr>
              <w:rPr>
                <w:b/>
              </w:rPr>
            </w:pPr>
            <w:r w:rsidRPr="00500D2A">
              <w:rPr>
                <w:b/>
              </w:rPr>
              <w:t>Type</w:t>
            </w:r>
          </w:p>
        </w:tc>
        <w:tc>
          <w:tcPr>
            <w:tcW w:w="1373" w:type="dxa"/>
            <w:shd w:val="clear" w:color="auto" w:fill="BFBFBF" w:themeFill="background1" w:themeFillShade="BF"/>
            <w:vAlign w:val="center"/>
          </w:tcPr>
          <w:p w14:paraId="6E9D66A5" w14:textId="77777777" w:rsidR="00ED374E" w:rsidRPr="00500D2A" w:rsidRDefault="00ED374E" w:rsidP="00ED374E">
            <w:pPr>
              <w:rPr>
                <w:b/>
              </w:rPr>
            </w:pPr>
            <w:r w:rsidRPr="00500D2A">
              <w:rPr>
                <w:b/>
              </w:rPr>
              <w:t>Multiplicity</w:t>
            </w:r>
          </w:p>
        </w:tc>
        <w:tc>
          <w:tcPr>
            <w:tcW w:w="5958" w:type="dxa"/>
            <w:shd w:val="clear" w:color="auto" w:fill="BFBFBF" w:themeFill="background1" w:themeFillShade="BF"/>
            <w:vAlign w:val="center"/>
          </w:tcPr>
          <w:p w14:paraId="2777AD2C" w14:textId="77777777" w:rsidR="00ED374E" w:rsidRPr="00500D2A" w:rsidRDefault="00ED374E" w:rsidP="00ED374E">
            <w:pPr>
              <w:rPr>
                <w:b/>
              </w:rPr>
            </w:pPr>
            <w:r w:rsidRPr="00500D2A">
              <w:rPr>
                <w:b/>
              </w:rPr>
              <w:t>Description</w:t>
            </w:r>
          </w:p>
        </w:tc>
      </w:tr>
      <w:tr w:rsidR="00ED374E" w:rsidRPr="00434BA0" w14:paraId="7A109747" w14:textId="77777777" w:rsidTr="00ED374E">
        <w:trPr>
          <w:trHeight w:val="547"/>
        </w:trPr>
        <w:tc>
          <w:tcPr>
            <w:tcW w:w="1795" w:type="dxa"/>
            <w:vAlign w:val="center"/>
          </w:tcPr>
          <w:p w14:paraId="3B3CFA28" w14:textId="77777777" w:rsidR="00ED374E" w:rsidRPr="00981526" w:rsidRDefault="00ED374E" w:rsidP="00ED374E">
            <w:r w:rsidRPr="00981526">
              <w:rPr>
                <w:b/>
              </w:rPr>
              <w:t>vocab_name</w:t>
            </w:r>
          </w:p>
        </w:tc>
        <w:tc>
          <w:tcPr>
            <w:tcW w:w="4050" w:type="dxa"/>
            <w:vAlign w:val="center"/>
          </w:tcPr>
          <w:p w14:paraId="2D55AD38" w14:textId="77777777" w:rsidR="00ED374E" w:rsidRPr="00434BA0" w:rsidRDefault="00ED374E" w:rsidP="00ED374E">
            <w:pPr>
              <w:rPr>
                <w:rFonts w:ascii="Courier New" w:hAnsi="Courier New" w:cs="Courier New"/>
              </w:rPr>
            </w:pPr>
            <w:r w:rsidRPr="00434BA0">
              <w:rPr>
                <w:rFonts w:ascii="Courier New" w:hAnsi="Courier New" w:cs="Courier New"/>
              </w:rPr>
              <w:t>basicDataTypes:</w:t>
            </w:r>
          </w:p>
          <w:p w14:paraId="4AE30B45" w14:textId="77777777" w:rsidR="00ED374E" w:rsidRPr="00434BA0" w:rsidRDefault="00ED374E" w:rsidP="00ED374E">
            <w:pPr>
              <w:rPr>
                <w:rFonts w:ascii="Courier New" w:hAnsi="Courier New" w:cs="Courier New"/>
              </w:rPr>
            </w:pPr>
            <w:r w:rsidRPr="00434BA0">
              <w:rPr>
                <w:rFonts w:ascii="Courier New" w:hAnsi="Courier New" w:cs="Courier New"/>
              </w:rPr>
              <w:t>NoEmbeddedQuoteString</w:t>
            </w:r>
          </w:p>
        </w:tc>
        <w:tc>
          <w:tcPr>
            <w:tcW w:w="1373" w:type="dxa"/>
            <w:vAlign w:val="center"/>
          </w:tcPr>
          <w:p w14:paraId="03342C50" w14:textId="77777777" w:rsidR="00ED374E" w:rsidRPr="00434BA0" w:rsidRDefault="00ED374E" w:rsidP="00ED374E">
            <w:pPr>
              <w:jc w:val="center"/>
              <w:rPr>
                <w:sz w:val="22"/>
              </w:rPr>
            </w:pPr>
            <w:r w:rsidRPr="00981526">
              <w:t>0..1</w:t>
            </w:r>
          </w:p>
        </w:tc>
        <w:tc>
          <w:tcPr>
            <w:tcW w:w="5958" w:type="dxa"/>
          </w:tcPr>
          <w:p w14:paraId="0394AF2A"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vocab_name</w:t>
            </w:r>
            <w:r w:rsidRPr="00981526">
              <w:rPr>
                <w:szCs w:val="22"/>
              </w:rPr>
              <w:t xml:space="preserve"> property specifies the name of the externally defined vocabulary.</w:t>
            </w:r>
          </w:p>
        </w:tc>
      </w:tr>
      <w:tr w:rsidR="00ED374E" w:rsidRPr="00434BA0" w14:paraId="652E249D" w14:textId="77777777" w:rsidTr="00ED374E">
        <w:trPr>
          <w:trHeight w:val="547"/>
        </w:trPr>
        <w:tc>
          <w:tcPr>
            <w:tcW w:w="1795" w:type="dxa"/>
            <w:vAlign w:val="center"/>
          </w:tcPr>
          <w:p w14:paraId="69887864" w14:textId="77777777" w:rsidR="00ED374E" w:rsidRPr="00981526" w:rsidRDefault="00ED374E" w:rsidP="00ED374E">
            <w:r w:rsidRPr="00981526">
              <w:rPr>
                <w:b/>
              </w:rPr>
              <w:t>vocab_reference</w:t>
            </w:r>
          </w:p>
        </w:tc>
        <w:tc>
          <w:tcPr>
            <w:tcW w:w="4050" w:type="dxa"/>
            <w:vAlign w:val="center"/>
          </w:tcPr>
          <w:p w14:paraId="337F7DC1" w14:textId="77777777" w:rsidR="00ED374E" w:rsidRPr="00434BA0" w:rsidRDefault="00ED374E" w:rsidP="00ED374E">
            <w:pPr>
              <w:rPr>
                <w:rFonts w:ascii="Courier New" w:hAnsi="Courier New" w:cs="Courier New"/>
              </w:rPr>
            </w:pPr>
            <w:r w:rsidRPr="00434BA0">
              <w:rPr>
                <w:rFonts w:ascii="Courier New" w:hAnsi="Courier New" w:cs="Courier New"/>
              </w:rPr>
              <w:t>basicDataTypes:URI</w:t>
            </w:r>
          </w:p>
        </w:tc>
        <w:tc>
          <w:tcPr>
            <w:tcW w:w="1373" w:type="dxa"/>
            <w:vAlign w:val="center"/>
          </w:tcPr>
          <w:p w14:paraId="3D081E65" w14:textId="77777777" w:rsidR="00ED374E" w:rsidRPr="00434BA0" w:rsidRDefault="00ED374E" w:rsidP="00ED374E">
            <w:pPr>
              <w:jc w:val="center"/>
              <w:rPr>
                <w:sz w:val="22"/>
              </w:rPr>
            </w:pPr>
            <w:r w:rsidRPr="00981526">
              <w:t>0..1</w:t>
            </w:r>
          </w:p>
        </w:tc>
        <w:tc>
          <w:tcPr>
            <w:tcW w:w="5958" w:type="dxa"/>
          </w:tcPr>
          <w:p w14:paraId="7B82D4E4" w14:textId="77777777" w:rsidR="00ED374E" w:rsidRPr="00981526" w:rsidRDefault="00ED374E" w:rsidP="00ED374E">
            <w:pPr>
              <w:rPr>
                <w:szCs w:val="22"/>
              </w:rPr>
            </w:pPr>
            <w:r w:rsidRPr="00981526">
              <w:rPr>
                <w:szCs w:val="22"/>
              </w:rPr>
              <w:t xml:space="preserve">The </w:t>
            </w:r>
            <w:r w:rsidRPr="00981526">
              <w:rPr>
                <w:rFonts w:ascii="Courier New" w:hAnsi="Courier New" w:cs="Courier New"/>
                <w:szCs w:val="22"/>
              </w:rPr>
              <w:t>vocab_reference</w:t>
            </w:r>
            <w:r w:rsidRPr="00981526">
              <w:rPr>
                <w:rFonts w:cs="Courier New"/>
                <w:szCs w:val="22"/>
              </w:rPr>
              <w:t xml:space="preserve"> </w:t>
            </w:r>
            <w:r w:rsidRPr="00981526">
              <w:rPr>
                <w:szCs w:val="22"/>
              </w:rPr>
              <w:t xml:space="preserve">property specifies the location of the externally defined vocabulary </w:t>
            </w:r>
            <w:r w:rsidRPr="00A91C3D">
              <w:rPr>
                <w:rFonts w:cs="Arial"/>
                <w:szCs w:val="22"/>
              </w:rPr>
              <w:t>using a Uniform Resource Identifier (URI).</w:t>
            </w:r>
          </w:p>
        </w:tc>
      </w:tr>
    </w:tbl>
    <w:p w14:paraId="363F898E" w14:textId="77777777" w:rsidR="00ED374E" w:rsidRPr="00434BA0" w:rsidRDefault="00ED374E" w:rsidP="00E74C6F">
      <w:pPr>
        <w:pStyle w:val="Heading3"/>
      </w:pPr>
      <w:bookmarkStart w:id="269" w:name="_Ref420936722"/>
      <w:bookmarkStart w:id="270" w:name="_Toc425428473"/>
      <w:bookmarkStart w:id="271" w:name="_Toc429676638"/>
      <w:bookmarkStart w:id="272" w:name="_Ref420603697"/>
      <w:r w:rsidRPr="00434BA0">
        <w:t xml:space="preserve">ControlledVocabularyStringType </w:t>
      </w:r>
      <w:r>
        <w:t>Data Type</w:t>
      </w:r>
      <w:bookmarkEnd w:id="269"/>
      <w:bookmarkEnd w:id="270"/>
      <w:bookmarkEnd w:id="271"/>
    </w:p>
    <w:p w14:paraId="3E8CE35A" w14:textId="77777777" w:rsidR="00ED374E" w:rsidRPr="00434BA0" w:rsidRDefault="00ED374E" w:rsidP="00ED374E">
      <w:pPr>
        <w:spacing w:after="240"/>
      </w:pPr>
      <w:r w:rsidRPr="00434BA0">
        <w:t xml:space="preserve">The </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2"/>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from the STIX Vocabulary data model (</w:t>
      </w:r>
      <w:r w:rsidRPr="00434BA0">
        <w:t>descriptions of all default vocabularies defined within the STIX</w:t>
      </w:r>
      <w:r>
        <w:t xml:space="preserve"> Vocabulary</w:t>
      </w:r>
      <w:r w:rsidRPr="00434BA0">
        <w:t xml:space="preserve"> data model are found in </w:t>
      </w:r>
      <w:hyperlink w:anchor="AdditionalArtifacts" w:history="1">
        <w:r w:rsidR="009D3F2A" w:rsidRPr="00A8141F">
          <w:rPr>
            <w:rStyle w:val="Hyperlink"/>
            <w:i/>
          </w:rPr>
          <w:t>STIX Version 1.2.1 Part 1</w:t>
        </w:r>
        <w:r w:rsidR="009D3F2A">
          <w:rPr>
            <w:rStyle w:val="Hyperlink"/>
            <w:i/>
          </w:rPr>
          <w:t>4: Vocabularies</w:t>
        </w:r>
      </w:hyperlink>
      <w:r w:rsidRPr="00434BA0">
        <w:rPr>
          <w:rStyle w:val="FootnoteReference"/>
        </w:rPr>
        <w:footnoteReference w:id="3"/>
      </w:r>
      <w:r w:rsidRPr="00434BA0">
        <w:t>).</w:t>
      </w:r>
      <w:r w:rsidRPr="00434BA0">
        <w:rPr>
          <w:rFonts w:cs="Courier New"/>
        </w:rPr>
        <w:t xml:space="preserve"> </w:t>
      </w:r>
      <w:r>
        <w:rPr>
          <w:rFonts w:cs="Courier New"/>
        </w:rPr>
        <w:t>Any custom vocabulary must be defined via an enumeration added to the STIX Vocabulary data model, if appropriate enumeration values are to be enforced.</w:t>
      </w:r>
    </w:p>
    <w:p w14:paraId="3DFADA93" w14:textId="77777777" w:rsidR="00ED374E" w:rsidRPr="00434BA0" w:rsidRDefault="00ED374E" w:rsidP="00ED374E">
      <w:pPr>
        <w:spacing w:after="240"/>
        <w:rPr>
          <w:rFonts w:cs="Courier New"/>
        </w:rPr>
      </w:pPr>
      <w:r w:rsidRPr="00434BA0">
        <w:t xml:space="preserve">The </w:t>
      </w:r>
      <w:r w:rsidRPr="00434BA0">
        <w:rPr>
          <w:rFonts w:ascii="Courier New" w:hAnsi="Courier New" w:cs="Courier New"/>
        </w:rPr>
        <w:t>ControlledVocabularyStringType</w:t>
      </w:r>
      <w:r w:rsidRPr="00434BA0">
        <w:t xml:space="preserve"> class has no properties of its own, so there is no associated property table.</w:t>
      </w:r>
    </w:p>
    <w:p w14:paraId="5B9FFBF0" w14:textId="77777777" w:rsidR="00ED374E" w:rsidRPr="00434BA0" w:rsidRDefault="00ED374E" w:rsidP="00E74C6F">
      <w:pPr>
        <w:pStyle w:val="Heading2"/>
      </w:pPr>
      <w:bookmarkStart w:id="273" w:name="_Ref421702523"/>
      <w:bookmarkStart w:id="274" w:name="_Toc425428474"/>
      <w:bookmarkStart w:id="275" w:name="_Toc429676639"/>
      <w:r w:rsidRPr="00434BA0">
        <w:lastRenderedPageBreak/>
        <w:t>Enumerations</w:t>
      </w:r>
      <w:bookmarkEnd w:id="245"/>
      <w:bookmarkEnd w:id="258"/>
      <w:bookmarkEnd w:id="259"/>
      <w:bookmarkEnd w:id="272"/>
      <w:bookmarkEnd w:id="273"/>
      <w:bookmarkEnd w:id="274"/>
      <w:bookmarkEnd w:id="275"/>
    </w:p>
    <w:p w14:paraId="23910B6B" w14:textId="77777777" w:rsidR="00ED374E" w:rsidRPr="00434BA0" w:rsidRDefault="00ED374E" w:rsidP="00E74C6F">
      <w:pPr>
        <w:pStyle w:val="Heading3"/>
      </w:pPr>
      <w:bookmarkStart w:id="276" w:name="_Toc425428475"/>
      <w:bookmarkStart w:id="277" w:name="_Toc429676640"/>
      <w:r w:rsidRPr="00434BA0">
        <w:t>DateTimePrecisionEnum Enumeration</w:t>
      </w:r>
      <w:bookmarkEnd w:id="276"/>
      <w:bookmarkEnd w:id="277"/>
    </w:p>
    <w:p w14:paraId="0E6FCA90" w14:textId="77777777" w:rsidR="00ED374E" w:rsidRPr="00434BA0" w:rsidRDefault="00ED374E" w:rsidP="00ED374E">
      <w:pPr>
        <w:spacing w:after="240"/>
      </w:pPr>
      <w:r w:rsidRPr="00434BA0">
        <w:t xml:space="preserve">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ascii="Times New Roman" w:hAnsi="Times New Roman"/>
        </w:rPr>
        <w:t xml:space="preserve"> </w:t>
      </w:r>
      <w:r w:rsidRPr="00434BA0">
        <w:t>enumeration is an inventory of values for representing time precision.  The enumeration literals are given in</w:t>
      </w:r>
      <w:r>
        <w:t xml:space="preserve"> </w:t>
      </w:r>
      <w:r w:rsidRPr="0081306A">
        <w:rPr>
          <w:b/>
          <w:color w:val="0000EE"/>
        </w:rPr>
        <w:fldChar w:fldCharType="begin"/>
      </w:r>
      <w:r w:rsidRPr="0081306A">
        <w:rPr>
          <w:b/>
          <w:color w:val="0000EE"/>
        </w:rPr>
        <w:instrText xml:space="preserve"> REF _Ref419307143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47</w:t>
      </w:r>
      <w:r w:rsidRPr="0081306A">
        <w:rPr>
          <w:b/>
          <w:color w:val="0000EE"/>
        </w:rPr>
        <w:fldChar w:fldCharType="end"/>
      </w:r>
      <w:r w:rsidRPr="00434BA0">
        <w:t>.</w:t>
      </w:r>
    </w:p>
    <w:p w14:paraId="71BA9CBF" w14:textId="77777777" w:rsidR="00ED374E" w:rsidRPr="00434BA0" w:rsidRDefault="00ED374E" w:rsidP="00707B01">
      <w:pPr>
        <w:pStyle w:val="Caption"/>
      </w:pPr>
      <w:bookmarkStart w:id="278" w:name="_Ref419307143"/>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47</w:t>
      </w:r>
      <w:r w:rsidR="00CC675D">
        <w:rPr>
          <w:noProof/>
        </w:rPr>
        <w:fldChar w:fldCharType="end"/>
      </w:r>
      <w:bookmarkEnd w:id="278"/>
      <w:r w:rsidRPr="00434BA0">
        <w:t xml:space="preserve">. Literals of the </w:t>
      </w:r>
      <w:r w:rsidRPr="00434BA0">
        <w:rPr>
          <w:rFonts w:ascii="Courier New" w:hAnsi="Courier New" w:cs="Courier New"/>
        </w:rPr>
        <w:t>DateT</w:t>
      </w:r>
      <w:r>
        <w:rPr>
          <w:rFonts w:ascii="Courier New" w:hAnsi="Courier New" w:cs="Courier New"/>
        </w:rPr>
        <w:t>ime</w:t>
      </w:r>
      <w:r w:rsidRPr="00434BA0">
        <w:rPr>
          <w:rFonts w:ascii="Courier New" w:hAnsi="Courier New" w:cs="Courier New"/>
        </w:rPr>
        <w:t>PrecisionEnum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377"/>
      </w:tblGrid>
      <w:tr w:rsidR="00ED374E" w:rsidRPr="00434BA0" w14:paraId="0F17D944" w14:textId="77777777" w:rsidTr="00ED374E">
        <w:trPr>
          <w:trHeight w:val="547"/>
          <w:jc w:val="center"/>
        </w:trPr>
        <w:tc>
          <w:tcPr>
            <w:tcW w:w="2358" w:type="dxa"/>
            <w:shd w:val="clear" w:color="auto" w:fill="BFBFBF" w:themeFill="background1" w:themeFillShade="BF"/>
            <w:vAlign w:val="center"/>
          </w:tcPr>
          <w:p w14:paraId="1F1C528F" w14:textId="77777777" w:rsidR="00ED374E" w:rsidRPr="00434BA0" w:rsidRDefault="00ED374E" w:rsidP="00ED374E">
            <w:pPr>
              <w:rPr>
                <w:b/>
              </w:rPr>
            </w:pPr>
            <w:r w:rsidRPr="00434BA0">
              <w:rPr>
                <w:b/>
              </w:rPr>
              <w:t>Enumeration Literals</w:t>
            </w:r>
          </w:p>
        </w:tc>
        <w:tc>
          <w:tcPr>
            <w:tcW w:w="5377" w:type="dxa"/>
            <w:shd w:val="clear" w:color="auto" w:fill="BFBFBF" w:themeFill="background1" w:themeFillShade="BF"/>
            <w:vAlign w:val="center"/>
          </w:tcPr>
          <w:p w14:paraId="1C980581" w14:textId="77777777" w:rsidR="00ED374E" w:rsidRPr="00434BA0" w:rsidRDefault="00ED374E" w:rsidP="00ED374E">
            <w:pPr>
              <w:rPr>
                <w:b/>
              </w:rPr>
            </w:pPr>
            <w:r w:rsidRPr="00434BA0">
              <w:rPr>
                <w:b/>
              </w:rPr>
              <w:t>Description</w:t>
            </w:r>
          </w:p>
        </w:tc>
      </w:tr>
      <w:tr w:rsidR="00ED374E" w:rsidRPr="00434BA0" w14:paraId="76D92218" w14:textId="77777777" w:rsidTr="00ED374E">
        <w:trPr>
          <w:trHeight w:val="547"/>
          <w:jc w:val="center"/>
        </w:trPr>
        <w:tc>
          <w:tcPr>
            <w:tcW w:w="2358" w:type="dxa"/>
            <w:vAlign w:val="center"/>
          </w:tcPr>
          <w:p w14:paraId="20F6D069" w14:textId="77777777" w:rsidR="00ED374E" w:rsidRPr="00981526" w:rsidRDefault="00ED374E" w:rsidP="00ED374E">
            <w:pPr>
              <w:rPr>
                <w:b/>
              </w:rPr>
            </w:pPr>
            <w:r w:rsidRPr="00981526">
              <w:rPr>
                <w:b/>
              </w:rPr>
              <w:t>year</w:t>
            </w:r>
          </w:p>
        </w:tc>
        <w:tc>
          <w:tcPr>
            <w:tcW w:w="5377" w:type="dxa"/>
            <w:vAlign w:val="center"/>
          </w:tcPr>
          <w:p w14:paraId="37A6034B" w14:textId="77777777" w:rsidR="00ED374E" w:rsidRPr="00A91C3D" w:rsidRDefault="00ED374E" w:rsidP="00ED374E">
            <w:pPr>
              <w:rPr>
                <w:rFonts w:cs="Arial"/>
                <w:szCs w:val="22"/>
              </w:rPr>
            </w:pPr>
            <w:r w:rsidRPr="00A91C3D">
              <w:rPr>
                <w:rFonts w:cs="Arial"/>
                <w:szCs w:val="22"/>
              </w:rPr>
              <w:t>The given date/time is precise to the given year.</w:t>
            </w:r>
          </w:p>
        </w:tc>
      </w:tr>
      <w:tr w:rsidR="00ED374E" w:rsidRPr="00434BA0" w14:paraId="48E1F155" w14:textId="77777777" w:rsidTr="00ED374E">
        <w:trPr>
          <w:trHeight w:val="547"/>
          <w:jc w:val="center"/>
        </w:trPr>
        <w:tc>
          <w:tcPr>
            <w:tcW w:w="2358" w:type="dxa"/>
            <w:vAlign w:val="center"/>
          </w:tcPr>
          <w:p w14:paraId="02FDE85C" w14:textId="77777777" w:rsidR="00ED374E" w:rsidRPr="00981526" w:rsidRDefault="00ED374E" w:rsidP="00ED374E">
            <w:pPr>
              <w:rPr>
                <w:b/>
              </w:rPr>
            </w:pPr>
            <w:r w:rsidRPr="00981526">
              <w:rPr>
                <w:b/>
              </w:rPr>
              <w:t>month</w:t>
            </w:r>
          </w:p>
        </w:tc>
        <w:tc>
          <w:tcPr>
            <w:tcW w:w="5377" w:type="dxa"/>
            <w:vAlign w:val="center"/>
          </w:tcPr>
          <w:p w14:paraId="61C7CBCA" w14:textId="77777777" w:rsidR="00ED374E" w:rsidRPr="00A91C3D" w:rsidRDefault="00ED374E" w:rsidP="00ED374E">
            <w:pPr>
              <w:rPr>
                <w:rFonts w:cs="Arial"/>
                <w:szCs w:val="22"/>
              </w:rPr>
            </w:pPr>
            <w:r w:rsidRPr="00A91C3D">
              <w:rPr>
                <w:rFonts w:cs="Arial"/>
                <w:szCs w:val="22"/>
              </w:rPr>
              <w:t>The given date/time is precise to the given month.</w:t>
            </w:r>
          </w:p>
        </w:tc>
      </w:tr>
      <w:tr w:rsidR="00ED374E" w:rsidRPr="00434BA0" w14:paraId="14A2FADB" w14:textId="77777777" w:rsidTr="00ED374E">
        <w:trPr>
          <w:trHeight w:val="547"/>
          <w:jc w:val="center"/>
        </w:trPr>
        <w:tc>
          <w:tcPr>
            <w:tcW w:w="2358" w:type="dxa"/>
            <w:vAlign w:val="center"/>
          </w:tcPr>
          <w:p w14:paraId="1EF41868" w14:textId="77777777" w:rsidR="00ED374E" w:rsidRPr="00981526" w:rsidRDefault="00ED374E" w:rsidP="00ED374E">
            <w:pPr>
              <w:rPr>
                <w:b/>
              </w:rPr>
            </w:pPr>
            <w:r w:rsidRPr="00981526">
              <w:rPr>
                <w:b/>
              </w:rPr>
              <w:t>day</w:t>
            </w:r>
          </w:p>
        </w:tc>
        <w:tc>
          <w:tcPr>
            <w:tcW w:w="5377" w:type="dxa"/>
            <w:vAlign w:val="center"/>
          </w:tcPr>
          <w:p w14:paraId="15590F0C" w14:textId="77777777" w:rsidR="00ED374E" w:rsidRPr="00A91C3D" w:rsidRDefault="00ED374E" w:rsidP="00ED374E">
            <w:pPr>
              <w:rPr>
                <w:rFonts w:cs="Arial"/>
                <w:szCs w:val="22"/>
              </w:rPr>
            </w:pPr>
            <w:r w:rsidRPr="00A91C3D">
              <w:rPr>
                <w:rFonts w:cs="Arial"/>
                <w:szCs w:val="22"/>
              </w:rPr>
              <w:t>The given date/time is precise to the given day.</w:t>
            </w:r>
          </w:p>
        </w:tc>
      </w:tr>
      <w:tr w:rsidR="00ED374E" w:rsidRPr="00434BA0" w14:paraId="1A5AAF7A" w14:textId="77777777" w:rsidTr="00ED374E">
        <w:trPr>
          <w:trHeight w:val="547"/>
          <w:jc w:val="center"/>
        </w:trPr>
        <w:tc>
          <w:tcPr>
            <w:tcW w:w="2358" w:type="dxa"/>
            <w:vAlign w:val="center"/>
          </w:tcPr>
          <w:p w14:paraId="4B7E5F93" w14:textId="77777777" w:rsidR="00ED374E" w:rsidRPr="00981526" w:rsidRDefault="00ED374E" w:rsidP="00ED374E">
            <w:pPr>
              <w:rPr>
                <w:b/>
              </w:rPr>
            </w:pPr>
            <w:r w:rsidRPr="00981526">
              <w:rPr>
                <w:b/>
              </w:rPr>
              <w:t>hour</w:t>
            </w:r>
          </w:p>
        </w:tc>
        <w:tc>
          <w:tcPr>
            <w:tcW w:w="5377" w:type="dxa"/>
            <w:vAlign w:val="center"/>
          </w:tcPr>
          <w:p w14:paraId="4A257733" w14:textId="77777777" w:rsidR="00ED374E" w:rsidRPr="00A91C3D" w:rsidRDefault="00ED374E" w:rsidP="00ED374E">
            <w:pPr>
              <w:rPr>
                <w:rFonts w:cs="Arial"/>
                <w:szCs w:val="22"/>
              </w:rPr>
            </w:pPr>
            <w:r w:rsidRPr="00A91C3D">
              <w:rPr>
                <w:rFonts w:cs="Arial"/>
                <w:szCs w:val="22"/>
              </w:rPr>
              <w:t>The given date/time is precise to the given hour.</w:t>
            </w:r>
          </w:p>
        </w:tc>
      </w:tr>
      <w:tr w:rsidR="00ED374E" w:rsidRPr="00434BA0" w14:paraId="37E4EFAC" w14:textId="77777777" w:rsidTr="00ED374E">
        <w:trPr>
          <w:trHeight w:val="547"/>
          <w:jc w:val="center"/>
        </w:trPr>
        <w:tc>
          <w:tcPr>
            <w:tcW w:w="2358" w:type="dxa"/>
            <w:vAlign w:val="center"/>
          </w:tcPr>
          <w:p w14:paraId="240AADE5" w14:textId="77777777" w:rsidR="00ED374E" w:rsidRPr="00981526" w:rsidRDefault="00ED374E" w:rsidP="00ED374E">
            <w:pPr>
              <w:rPr>
                <w:b/>
              </w:rPr>
            </w:pPr>
            <w:r w:rsidRPr="00981526">
              <w:rPr>
                <w:b/>
              </w:rPr>
              <w:t>minute</w:t>
            </w:r>
          </w:p>
        </w:tc>
        <w:tc>
          <w:tcPr>
            <w:tcW w:w="5377" w:type="dxa"/>
            <w:vAlign w:val="center"/>
          </w:tcPr>
          <w:p w14:paraId="48BDE41C" w14:textId="77777777" w:rsidR="00ED374E" w:rsidRPr="00A91C3D" w:rsidRDefault="00ED374E" w:rsidP="00ED374E">
            <w:pPr>
              <w:rPr>
                <w:rFonts w:cs="Arial"/>
                <w:szCs w:val="22"/>
              </w:rPr>
            </w:pPr>
            <w:r w:rsidRPr="00A91C3D">
              <w:rPr>
                <w:rFonts w:cs="Arial"/>
                <w:szCs w:val="22"/>
              </w:rPr>
              <w:t>The given date/time is precise to the given minute.</w:t>
            </w:r>
          </w:p>
        </w:tc>
      </w:tr>
      <w:tr w:rsidR="00ED374E" w:rsidRPr="00434BA0" w14:paraId="346E6E0A" w14:textId="77777777" w:rsidTr="00ED374E">
        <w:trPr>
          <w:trHeight w:val="547"/>
          <w:jc w:val="center"/>
        </w:trPr>
        <w:tc>
          <w:tcPr>
            <w:tcW w:w="2358" w:type="dxa"/>
            <w:vAlign w:val="center"/>
          </w:tcPr>
          <w:p w14:paraId="64CB69BB" w14:textId="77777777" w:rsidR="00ED374E" w:rsidRPr="00981526" w:rsidRDefault="00ED374E" w:rsidP="00ED374E">
            <w:pPr>
              <w:rPr>
                <w:b/>
              </w:rPr>
            </w:pPr>
            <w:r w:rsidRPr="00981526">
              <w:rPr>
                <w:b/>
              </w:rPr>
              <w:t>second</w:t>
            </w:r>
          </w:p>
        </w:tc>
        <w:tc>
          <w:tcPr>
            <w:tcW w:w="5377" w:type="dxa"/>
            <w:vAlign w:val="center"/>
          </w:tcPr>
          <w:p w14:paraId="6AA41960" w14:textId="77777777" w:rsidR="00ED374E" w:rsidRPr="00A91C3D" w:rsidRDefault="00ED374E" w:rsidP="00ED374E">
            <w:pPr>
              <w:rPr>
                <w:rFonts w:cs="Arial"/>
                <w:szCs w:val="22"/>
              </w:rPr>
            </w:pPr>
            <w:r w:rsidRPr="00A91C3D">
              <w:rPr>
                <w:rFonts w:cs="Arial"/>
                <w:szCs w:val="22"/>
              </w:rPr>
              <w:t>The given date/time is precise to the given second (including fractional seconds).</w:t>
            </w:r>
          </w:p>
        </w:tc>
      </w:tr>
    </w:tbl>
    <w:p w14:paraId="0B803A45" w14:textId="77777777" w:rsidR="00ED374E" w:rsidRPr="00434BA0" w:rsidRDefault="00ED374E" w:rsidP="00E74C6F">
      <w:pPr>
        <w:pStyle w:val="Heading3"/>
      </w:pPr>
      <w:bookmarkStart w:id="279" w:name="_Toc425428476"/>
      <w:bookmarkStart w:id="280" w:name="_Toc429676641"/>
      <w:r w:rsidRPr="00434BA0">
        <w:t>RelationshipScopeEnum</w:t>
      </w:r>
      <w:bookmarkEnd w:id="279"/>
      <w:bookmarkEnd w:id="280"/>
    </w:p>
    <w:p w14:paraId="51482B3A" w14:textId="77777777" w:rsidR="00ED374E" w:rsidRPr="00434BA0" w:rsidRDefault="00ED374E" w:rsidP="00ED374E">
      <w:pPr>
        <w:spacing w:after="240"/>
      </w:pPr>
      <w:r w:rsidRPr="00434BA0">
        <w:t xml:space="preserve">The </w:t>
      </w:r>
      <w:r w:rsidRPr="00434BA0">
        <w:rPr>
          <w:rFonts w:ascii="Courier New" w:hAnsi="Courier New" w:cs="Courier New"/>
        </w:rPr>
        <w:t>RelationshipScopeEnum</w:t>
      </w:r>
      <w:r w:rsidRPr="00434BA0">
        <w:rPr>
          <w:rFonts w:ascii="Times New Roman" w:hAnsi="Times New Roman"/>
        </w:rPr>
        <w:t xml:space="preserve"> </w:t>
      </w:r>
      <w:r w:rsidRPr="00434BA0">
        <w:t xml:space="preserve">enumeration is an inventory of </w:t>
      </w:r>
      <w:r>
        <w:t xml:space="preserve">types of relationship </w:t>
      </w:r>
      <w:r w:rsidRPr="00434BA0">
        <w:t>grouping</w:t>
      </w:r>
      <w:r>
        <w:t>s</w:t>
      </w:r>
      <w:r w:rsidRPr="00434BA0">
        <w:t xml:space="preserve"> between a subject and a collection of objects. The enumeration literals are given in</w:t>
      </w:r>
      <w:r>
        <w:t xml:space="preserve"> </w:t>
      </w:r>
      <w:r w:rsidRPr="0081306A">
        <w:rPr>
          <w:b/>
          <w:color w:val="0000EE"/>
        </w:rPr>
        <w:fldChar w:fldCharType="begin"/>
      </w:r>
      <w:r w:rsidRPr="0081306A">
        <w:rPr>
          <w:b/>
          <w:color w:val="0000EE"/>
        </w:rPr>
        <w:instrText xml:space="preserve"> REF _Ref419307132 \h </w:instrText>
      </w:r>
      <w:r w:rsidR="0081306A">
        <w:rPr>
          <w:b/>
          <w:color w:val="0000EE"/>
        </w:rPr>
        <w:instrText xml:space="preserve"> \* MERGEFORMAT </w:instrText>
      </w:r>
      <w:r w:rsidRPr="0081306A">
        <w:rPr>
          <w:b/>
          <w:color w:val="0000EE"/>
        </w:rPr>
      </w:r>
      <w:r w:rsidRPr="0081306A">
        <w:rPr>
          <w:b/>
          <w:color w:val="0000EE"/>
        </w:rPr>
        <w:fldChar w:fldCharType="separate"/>
      </w:r>
      <w:r w:rsidR="00A906F4" w:rsidRPr="00A906F4">
        <w:rPr>
          <w:b/>
          <w:color w:val="0000EE"/>
        </w:rPr>
        <w:t xml:space="preserve">Table </w:t>
      </w:r>
      <w:r w:rsidR="00A906F4" w:rsidRPr="00A906F4">
        <w:rPr>
          <w:b/>
          <w:noProof/>
          <w:color w:val="0000EE"/>
        </w:rPr>
        <w:t>3</w:t>
      </w:r>
      <w:r w:rsidR="00A906F4" w:rsidRPr="00A906F4">
        <w:rPr>
          <w:b/>
          <w:noProof/>
          <w:color w:val="0000EE"/>
        </w:rPr>
        <w:noBreakHyphen/>
        <w:t>48</w:t>
      </w:r>
      <w:r w:rsidRPr="0081306A">
        <w:rPr>
          <w:b/>
          <w:color w:val="0000EE"/>
        </w:rPr>
        <w:fldChar w:fldCharType="end"/>
      </w:r>
      <w:r w:rsidRPr="00434BA0">
        <w:t>.</w:t>
      </w:r>
    </w:p>
    <w:p w14:paraId="58AF38D2" w14:textId="77777777" w:rsidR="00ED374E" w:rsidRPr="00434BA0" w:rsidRDefault="00ED374E" w:rsidP="00707B01">
      <w:pPr>
        <w:pStyle w:val="Caption"/>
      </w:pPr>
      <w:bookmarkStart w:id="281" w:name="_Ref419307132"/>
      <w:r w:rsidRPr="00434BA0">
        <w:t xml:space="preserve">Table </w:t>
      </w:r>
      <w:r w:rsidR="00CC675D">
        <w:fldChar w:fldCharType="begin"/>
      </w:r>
      <w:r w:rsidR="00CC675D">
        <w:instrText xml:space="preserve"> STYLEREF 1 \s </w:instrText>
      </w:r>
      <w:r w:rsidR="00CC675D">
        <w:fldChar w:fldCharType="separate"/>
      </w:r>
      <w:r w:rsidR="00A906F4">
        <w:rPr>
          <w:noProof/>
        </w:rPr>
        <w:t>3</w:t>
      </w:r>
      <w:r w:rsidR="00CC675D">
        <w:rPr>
          <w:noProof/>
        </w:rPr>
        <w:fldChar w:fldCharType="end"/>
      </w:r>
      <w:r w:rsidRPr="00434BA0">
        <w:noBreakHyphen/>
      </w:r>
      <w:r w:rsidR="00CC675D">
        <w:fldChar w:fldCharType="begin"/>
      </w:r>
      <w:r w:rsidR="00CC675D">
        <w:instrText xml:space="preserve"> SEQ Table \* ARABIC \s 1 </w:instrText>
      </w:r>
      <w:r w:rsidR="00CC675D">
        <w:fldChar w:fldCharType="separate"/>
      </w:r>
      <w:r w:rsidR="00A906F4">
        <w:rPr>
          <w:noProof/>
        </w:rPr>
        <w:t>48</w:t>
      </w:r>
      <w:r w:rsidR="00CC675D">
        <w:rPr>
          <w:noProof/>
        </w:rPr>
        <w:fldChar w:fldCharType="end"/>
      </w:r>
      <w:bookmarkEnd w:id="281"/>
      <w:r w:rsidRPr="00434BA0">
        <w:t xml:space="preserve">. Literals of the </w:t>
      </w:r>
      <w:r w:rsidRPr="00434BA0">
        <w:rPr>
          <w:rFonts w:ascii="Courier New" w:hAnsi="Courier New" w:cs="Courier New"/>
        </w:rPr>
        <w:t>RelationshipScopeEnum</w:t>
      </w:r>
      <w:r w:rsidRPr="00434BA0">
        <w:rPr>
          <w:rFonts w:cs="Courier New"/>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5917"/>
      </w:tblGrid>
      <w:tr w:rsidR="00ED374E" w:rsidRPr="00434BA0" w14:paraId="71B46D80" w14:textId="77777777" w:rsidTr="00ED374E">
        <w:trPr>
          <w:trHeight w:val="547"/>
          <w:jc w:val="center"/>
        </w:trPr>
        <w:tc>
          <w:tcPr>
            <w:tcW w:w="2358" w:type="dxa"/>
            <w:shd w:val="clear" w:color="auto" w:fill="BFBFBF" w:themeFill="background1" w:themeFillShade="BF"/>
            <w:vAlign w:val="center"/>
          </w:tcPr>
          <w:p w14:paraId="5523A794" w14:textId="77777777" w:rsidR="00ED374E" w:rsidRPr="00434BA0" w:rsidRDefault="00ED374E" w:rsidP="00ED374E">
            <w:pPr>
              <w:rPr>
                <w:b/>
              </w:rPr>
            </w:pPr>
            <w:r w:rsidRPr="00434BA0">
              <w:rPr>
                <w:b/>
              </w:rPr>
              <w:t>Enumeration Literals</w:t>
            </w:r>
          </w:p>
        </w:tc>
        <w:tc>
          <w:tcPr>
            <w:tcW w:w="5917" w:type="dxa"/>
            <w:shd w:val="clear" w:color="auto" w:fill="BFBFBF" w:themeFill="background1" w:themeFillShade="BF"/>
            <w:vAlign w:val="center"/>
          </w:tcPr>
          <w:p w14:paraId="53E0CA0E" w14:textId="77777777" w:rsidR="00ED374E" w:rsidRPr="00434BA0" w:rsidRDefault="00ED374E" w:rsidP="00ED374E">
            <w:pPr>
              <w:rPr>
                <w:b/>
              </w:rPr>
            </w:pPr>
            <w:r w:rsidRPr="00434BA0">
              <w:rPr>
                <w:b/>
              </w:rPr>
              <w:t>Description</w:t>
            </w:r>
          </w:p>
        </w:tc>
      </w:tr>
      <w:tr w:rsidR="00ED374E" w:rsidRPr="00434BA0" w14:paraId="462F8E7A" w14:textId="77777777" w:rsidTr="00ED374E">
        <w:trPr>
          <w:trHeight w:val="547"/>
          <w:jc w:val="center"/>
        </w:trPr>
        <w:tc>
          <w:tcPr>
            <w:tcW w:w="2358" w:type="dxa"/>
            <w:vAlign w:val="center"/>
          </w:tcPr>
          <w:p w14:paraId="31D9AF5A" w14:textId="77777777" w:rsidR="00ED374E" w:rsidRPr="00434BA0" w:rsidRDefault="00ED374E" w:rsidP="00ED374E">
            <w:pPr>
              <w:rPr>
                <w:b/>
                <w:sz w:val="22"/>
              </w:rPr>
            </w:pPr>
            <w:r w:rsidRPr="00981526">
              <w:rPr>
                <w:b/>
              </w:rPr>
              <w:t>inclusive</w:t>
            </w:r>
          </w:p>
        </w:tc>
        <w:tc>
          <w:tcPr>
            <w:tcW w:w="5917" w:type="dxa"/>
            <w:vAlign w:val="center"/>
          </w:tcPr>
          <w:p w14:paraId="0728E03F" w14:textId="77777777" w:rsidR="00ED374E" w:rsidRPr="00981526" w:rsidRDefault="00ED374E" w:rsidP="00ED374E">
            <w:r w:rsidRPr="00981526">
              <w:t>A single relationship is being defined between the subject and the collection of objects indicated by the related items.</w:t>
            </w:r>
          </w:p>
        </w:tc>
      </w:tr>
      <w:tr w:rsidR="00ED374E" w:rsidRPr="00434BA0" w14:paraId="0668C4CB" w14:textId="77777777" w:rsidTr="00ED374E">
        <w:trPr>
          <w:trHeight w:val="547"/>
          <w:jc w:val="center"/>
        </w:trPr>
        <w:tc>
          <w:tcPr>
            <w:tcW w:w="2358" w:type="dxa"/>
            <w:vAlign w:val="center"/>
          </w:tcPr>
          <w:p w14:paraId="2979C400" w14:textId="77777777" w:rsidR="00ED374E" w:rsidRPr="00434BA0" w:rsidRDefault="00ED374E" w:rsidP="00ED374E">
            <w:pPr>
              <w:rPr>
                <w:b/>
                <w:sz w:val="22"/>
              </w:rPr>
            </w:pPr>
            <w:r w:rsidRPr="00981526">
              <w:rPr>
                <w:b/>
              </w:rPr>
              <w:t>exclusive</w:t>
            </w:r>
          </w:p>
        </w:tc>
        <w:tc>
          <w:tcPr>
            <w:tcW w:w="5917" w:type="dxa"/>
            <w:vAlign w:val="center"/>
          </w:tcPr>
          <w:p w14:paraId="3F60FA22" w14:textId="77777777" w:rsidR="00ED374E" w:rsidRPr="00981526" w:rsidRDefault="00ED374E" w:rsidP="00ED374E">
            <w:r w:rsidRPr="00981526">
              <w:t xml:space="preserve">Multiple relationships are being defined between the subject and </w:t>
            </w:r>
            <w:r w:rsidRPr="00981526">
              <w:lastRenderedPageBreak/>
              <w:t>each object individually.</w:t>
            </w:r>
          </w:p>
        </w:tc>
      </w:tr>
    </w:tbl>
    <w:p w14:paraId="7C525C6F" w14:textId="77777777" w:rsidR="00ED374E" w:rsidRPr="00ED374E" w:rsidRDefault="00ED374E" w:rsidP="00ED374E"/>
    <w:p w14:paraId="7EB11378" w14:textId="77777777" w:rsidR="00ED374E" w:rsidRDefault="00ED374E" w:rsidP="00FD22AC">
      <w:pPr>
        <w:pStyle w:val="Heading1"/>
        <w:sectPr w:rsidR="00ED374E" w:rsidSect="00ED374E">
          <w:pgSz w:w="15840" w:h="12240" w:orient="landscape" w:code="1"/>
          <w:pgMar w:top="1440" w:right="1440" w:bottom="1440" w:left="720" w:header="720" w:footer="720" w:gutter="0"/>
          <w:cols w:space="720"/>
          <w:docGrid w:linePitch="360"/>
        </w:sectPr>
      </w:pPr>
    </w:p>
    <w:p w14:paraId="6A44DA41" w14:textId="7E5C8F06" w:rsidR="00AE0702" w:rsidRPr="00FD22AC" w:rsidRDefault="00AE0702" w:rsidP="00FD22AC">
      <w:pPr>
        <w:pStyle w:val="Heading1"/>
      </w:pPr>
      <w:bookmarkStart w:id="282" w:name="_Ref428610482"/>
      <w:bookmarkStart w:id="283" w:name="_Toc429676642"/>
      <w:r w:rsidRPr="00FD22AC">
        <w:lastRenderedPageBreak/>
        <w:t>Conformance</w:t>
      </w:r>
      <w:bookmarkEnd w:id="64"/>
      <w:bookmarkEnd w:id="282"/>
      <w:bookmarkEnd w:id="283"/>
    </w:p>
    <w:p w14:paraId="152D93B5" w14:textId="77777777" w:rsidR="00FF1710" w:rsidRDefault="00FF1710" w:rsidP="00FF1710">
      <w:r>
        <w:t>Implementations have discretion over which parts (components, properties, extensions, controlled vocabularies, etc.) of STIX they implement (e.g., Indicator/Suggested_COAs).</w:t>
      </w:r>
    </w:p>
    <w:p w14:paraId="10885189" w14:textId="77777777" w:rsidR="00FF1710" w:rsidRDefault="00FF1710" w:rsidP="00FF1710">
      <w:r>
        <w:t> </w:t>
      </w:r>
    </w:p>
    <w:p w14:paraId="58ACB2E2" w14:textId="77777777" w:rsidR="00FF1710" w:rsidRDefault="00FF1710" w:rsidP="00FF1710">
      <w:r>
        <w:t>[1] Conformant implementations must conform to all Normative Statements that apply to the portions of STIX they implement (e.g., Implementers of the entire TTP component must conform to all Normative Statements regarding the TTP component).</w:t>
      </w:r>
    </w:p>
    <w:p w14:paraId="74577831" w14:textId="77777777" w:rsidR="00FF1710" w:rsidRDefault="00FF1710" w:rsidP="00FF1710">
      <w:r>
        <w:t> </w:t>
      </w:r>
    </w:p>
    <w:p w14:paraId="5AAAE5D0" w14:textId="77777777" w:rsidR="00FF1710" w:rsidRDefault="00FF1710" w:rsidP="00FF1710">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693F39B2" w14:textId="77777777" w:rsidR="00FF1710" w:rsidRDefault="00FF1710" w:rsidP="00FF1710"/>
    <w:p w14:paraId="39955966" w14:textId="77777777" w:rsidR="00FF1710" w:rsidRPr="00AE0702" w:rsidRDefault="00FF1710" w:rsidP="00FF1710">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3836F362" w14:textId="77777777" w:rsidR="0052099F" w:rsidRDefault="00B80CDB" w:rsidP="00CE1F32">
      <w:pPr>
        <w:pStyle w:val="AppendixHeading1"/>
      </w:pPr>
      <w:bookmarkStart w:id="284" w:name="_Toc85472897"/>
      <w:bookmarkStart w:id="285" w:name="_Toc287332012"/>
      <w:bookmarkStart w:id="286" w:name="_Toc429676643"/>
      <w:r>
        <w:lastRenderedPageBreak/>
        <w:t>Acknowl</w:t>
      </w:r>
      <w:r w:rsidR="004D0E5E">
        <w:t>e</w:t>
      </w:r>
      <w:r w:rsidR="008F61FB">
        <w:t>dg</w:t>
      </w:r>
      <w:r w:rsidR="0052099F">
        <w:t>ments</w:t>
      </w:r>
      <w:bookmarkEnd w:id="284"/>
      <w:bookmarkEnd w:id="285"/>
      <w:bookmarkEnd w:id="286"/>
    </w:p>
    <w:p w14:paraId="2F23BC5C" w14:textId="77777777" w:rsidR="00C32606" w:rsidRDefault="00C32606" w:rsidP="00C32606">
      <w:r>
        <w:t>The following individuals have participated in the creation of this specification and are gratefully acknowledged:</w:t>
      </w:r>
    </w:p>
    <w:p w14:paraId="08FDF363" w14:textId="77777777" w:rsidR="00C32606" w:rsidRDefault="00C32606" w:rsidP="00C32606">
      <w:pPr>
        <w:pStyle w:val="Titlepageinfo"/>
      </w:pPr>
      <w:r>
        <w:t>Participants:</w:t>
      </w:r>
      <w:r>
        <w:fldChar w:fldCharType="begin"/>
      </w:r>
      <w:r>
        <w:instrText xml:space="preserve"> MACROBUTTON  </w:instrText>
      </w:r>
      <w:r>
        <w:fldChar w:fldCharType="end"/>
      </w:r>
    </w:p>
    <w:p w14:paraId="47CFD751" w14:textId="77777777" w:rsidR="00523E9A" w:rsidRDefault="00523E9A" w:rsidP="00523E9A">
      <w:pPr>
        <w:pStyle w:val="Contributor"/>
      </w:pPr>
      <w:r>
        <w:t>Dean Thompson, Australia and New Zealand Banking Group (ANZ Bank)</w:t>
      </w:r>
    </w:p>
    <w:p w14:paraId="0B840E9A" w14:textId="77777777" w:rsidR="00523E9A" w:rsidRDefault="00523E9A" w:rsidP="00523E9A">
      <w:pPr>
        <w:pStyle w:val="Contributor"/>
      </w:pPr>
      <w:r>
        <w:t>Bret Jordan, Blue Coat Systems, Inc.</w:t>
      </w:r>
    </w:p>
    <w:p w14:paraId="6430EB0E" w14:textId="77777777" w:rsidR="00523E9A" w:rsidRDefault="00523E9A" w:rsidP="00523E9A">
      <w:pPr>
        <w:pStyle w:val="Contributor"/>
      </w:pPr>
      <w:r>
        <w:t>Adnan Baykal, Center for Internet Security (CIS)</w:t>
      </w:r>
    </w:p>
    <w:p w14:paraId="43B6725E" w14:textId="77777777" w:rsidR="00523E9A" w:rsidRDefault="00523E9A" w:rsidP="00523E9A">
      <w:pPr>
        <w:pStyle w:val="Contributor"/>
      </w:pPr>
      <w:r>
        <w:t>Jyoti Verma, Cisco Systems</w:t>
      </w:r>
    </w:p>
    <w:p w14:paraId="494E6AC5" w14:textId="77777777" w:rsidR="00523E9A" w:rsidRDefault="00523E9A" w:rsidP="00523E9A">
      <w:pPr>
        <w:pStyle w:val="Contributor"/>
      </w:pPr>
      <w:r>
        <w:t>Liron Schiff, Comilion (mobile) Ltd.</w:t>
      </w:r>
    </w:p>
    <w:p w14:paraId="6062F39D" w14:textId="77777777" w:rsidR="00523E9A" w:rsidRDefault="00523E9A" w:rsidP="00523E9A">
      <w:pPr>
        <w:pStyle w:val="Contributor"/>
      </w:pPr>
      <w:r>
        <w:t>Jane Ginn, Cyber Threat Intelligence Network, Inc. (CTIN)</w:t>
      </w:r>
    </w:p>
    <w:p w14:paraId="4F28A507" w14:textId="77777777" w:rsidR="00523E9A" w:rsidRDefault="00523E9A" w:rsidP="00523E9A">
      <w:pPr>
        <w:pStyle w:val="Contributor"/>
      </w:pPr>
      <w:r>
        <w:t>Richard Struse, DHS Office of Cybersecurity and Communications (CS&amp;C)</w:t>
      </w:r>
    </w:p>
    <w:p w14:paraId="654FD2F6" w14:textId="77777777" w:rsidR="00523E9A" w:rsidRDefault="00523E9A" w:rsidP="00523E9A">
      <w:pPr>
        <w:pStyle w:val="Contributor"/>
      </w:pPr>
      <w:r>
        <w:t>Marlon Taylor, DHS Office of Cybersecurity and Communications (CS&amp;C)</w:t>
      </w:r>
    </w:p>
    <w:p w14:paraId="425D03E7" w14:textId="77777777" w:rsidR="00523E9A" w:rsidRDefault="00523E9A" w:rsidP="00523E9A">
      <w:pPr>
        <w:pStyle w:val="Contributor"/>
      </w:pPr>
      <w:r>
        <w:t>David Eilken, Financial Services Information Sharing and Analysis Center (FS-ISAC)</w:t>
      </w:r>
    </w:p>
    <w:p w14:paraId="056B9B46" w14:textId="77777777" w:rsidR="00523E9A" w:rsidRDefault="00523E9A" w:rsidP="00523E9A">
      <w:pPr>
        <w:pStyle w:val="Contributor"/>
      </w:pPr>
      <w:r>
        <w:t>Sarah Brown, Fox-IT</w:t>
      </w:r>
    </w:p>
    <w:p w14:paraId="0C30848E" w14:textId="77777777" w:rsidR="00523E9A" w:rsidRDefault="00523E9A" w:rsidP="00523E9A">
      <w:pPr>
        <w:pStyle w:val="Contributor"/>
      </w:pPr>
      <w:r>
        <w:t>Ryusuke Masuoka, Fujitsu Limited</w:t>
      </w:r>
    </w:p>
    <w:p w14:paraId="3C59F0EF" w14:textId="77777777" w:rsidR="00523E9A" w:rsidRDefault="00523E9A" w:rsidP="00523E9A">
      <w:pPr>
        <w:pStyle w:val="Contributor"/>
      </w:pPr>
      <w:r>
        <w:t>Eric Burger, Georgetown University</w:t>
      </w:r>
    </w:p>
    <w:p w14:paraId="617CE740" w14:textId="77777777" w:rsidR="00523E9A" w:rsidRDefault="00523E9A" w:rsidP="00523E9A">
      <w:pPr>
        <w:pStyle w:val="Contributor"/>
      </w:pPr>
      <w:r>
        <w:t>Jason Keirstead, IBM</w:t>
      </w:r>
    </w:p>
    <w:p w14:paraId="0FC067B5" w14:textId="77777777" w:rsidR="00523E9A" w:rsidRDefault="00523E9A" w:rsidP="00523E9A">
      <w:pPr>
        <w:pStyle w:val="Contributor"/>
      </w:pPr>
      <w:r>
        <w:t>Paul Martini, iboss, Inc.</w:t>
      </w:r>
    </w:p>
    <w:p w14:paraId="63573BFB" w14:textId="77777777" w:rsidR="00523E9A" w:rsidRDefault="00523E9A" w:rsidP="00523E9A">
      <w:pPr>
        <w:pStyle w:val="Contributor"/>
      </w:pPr>
      <w:r>
        <w:t>Jerome Athias, Individual</w:t>
      </w:r>
    </w:p>
    <w:p w14:paraId="24A4F2FD" w14:textId="77777777" w:rsidR="00523E9A" w:rsidRDefault="00523E9A" w:rsidP="00523E9A">
      <w:pPr>
        <w:pStyle w:val="Contributor"/>
      </w:pPr>
      <w:r>
        <w:t>Terry MacDonald, Individual</w:t>
      </w:r>
    </w:p>
    <w:p w14:paraId="670A8F7A" w14:textId="77777777" w:rsidR="00523E9A" w:rsidRDefault="00523E9A" w:rsidP="00523E9A">
      <w:pPr>
        <w:pStyle w:val="Contributor"/>
      </w:pPr>
      <w:r>
        <w:t>Alex Pinto, Individual</w:t>
      </w:r>
    </w:p>
    <w:p w14:paraId="1B2F24AC" w14:textId="77777777" w:rsidR="00523E9A" w:rsidRDefault="00523E9A" w:rsidP="00523E9A">
      <w:pPr>
        <w:pStyle w:val="Contributor"/>
      </w:pPr>
      <w:r>
        <w:t>Patrick Maroney, Integrated Networking Technologies, Inc.</w:t>
      </w:r>
    </w:p>
    <w:p w14:paraId="7A9E9CCB" w14:textId="77777777" w:rsidR="00523E9A" w:rsidRDefault="00523E9A" w:rsidP="00523E9A">
      <w:pPr>
        <w:pStyle w:val="Contributor"/>
      </w:pPr>
      <w:r>
        <w:t>Wouter Bolsterlee, Intelworks BV</w:t>
      </w:r>
    </w:p>
    <w:p w14:paraId="31F20E6F" w14:textId="77777777" w:rsidR="00523E9A" w:rsidRDefault="00523E9A" w:rsidP="00523E9A">
      <w:pPr>
        <w:pStyle w:val="Contributor"/>
      </w:pPr>
      <w:r>
        <w:t>Joep Gommers, Intelworks BV</w:t>
      </w:r>
    </w:p>
    <w:p w14:paraId="2E208760" w14:textId="77777777" w:rsidR="00523E9A" w:rsidRDefault="00523E9A" w:rsidP="00523E9A">
      <w:pPr>
        <w:pStyle w:val="Contributor"/>
      </w:pPr>
      <w:r>
        <w:t>Sergey Polzunov, Intelworks BV</w:t>
      </w:r>
    </w:p>
    <w:p w14:paraId="30F6398E" w14:textId="77777777" w:rsidR="00523E9A" w:rsidRDefault="00523E9A" w:rsidP="00523E9A">
      <w:pPr>
        <w:pStyle w:val="Contributor"/>
      </w:pPr>
      <w:r>
        <w:t>Rutger Prins, Intelworks BV</w:t>
      </w:r>
    </w:p>
    <w:p w14:paraId="710AC198" w14:textId="77777777" w:rsidR="00523E9A" w:rsidRDefault="00523E9A" w:rsidP="00523E9A">
      <w:pPr>
        <w:pStyle w:val="Contributor"/>
      </w:pPr>
      <w:r>
        <w:t>Andrei Sîrghi, Intelworks BV</w:t>
      </w:r>
    </w:p>
    <w:p w14:paraId="44B1C939" w14:textId="77777777" w:rsidR="00523E9A" w:rsidRDefault="00523E9A" w:rsidP="00523E9A">
      <w:pPr>
        <w:pStyle w:val="Contributor"/>
      </w:pPr>
      <w:r>
        <w:t>Raymon van der Velde, Intelworks BV</w:t>
      </w:r>
    </w:p>
    <w:p w14:paraId="738163D9" w14:textId="557DBB20" w:rsidR="00523E9A" w:rsidRDefault="00523E9A" w:rsidP="00523E9A">
      <w:pPr>
        <w:pStyle w:val="Contributor"/>
      </w:pPr>
      <w:r>
        <w:t xml:space="preserve">Jonathan Baker, </w:t>
      </w:r>
      <w:r w:rsidR="001E18D2">
        <w:t>MITRE</w:t>
      </w:r>
      <w:r>
        <w:t xml:space="preserve"> Corporation</w:t>
      </w:r>
    </w:p>
    <w:p w14:paraId="45E07B5C" w14:textId="06790EA8" w:rsidR="00523E9A" w:rsidRDefault="00523E9A" w:rsidP="00523E9A">
      <w:pPr>
        <w:pStyle w:val="Contributor"/>
      </w:pPr>
      <w:r>
        <w:t xml:space="preserve">Sean Barnum, </w:t>
      </w:r>
      <w:r w:rsidR="001E18D2">
        <w:t>MITRE</w:t>
      </w:r>
      <w:r>
        <w:t xml:space="preserve"> Corporation</w:t>
      </w:r>
    </w:p>
    <w:p w14:paraId="4FE95841" w14:textId="7E1D040A" w:rsidR="00523E9A" w:rsidRDefault="00523E9A" w:rsidP="00523E9A">
      <w:pPr>
        <w:pStyle w:val="Contributor"/>
      </w:pPr>
      <w:r>
        <w:t xml:space="preserve">Mark Davidson, </w:t>
      </w:r>
      <w:r w:rsidR="001E18D2">
        <w:t>MITRE</w:t>
      </w:r>
      <w:r>
        <w:t xml:space="preserve"> Corporation</w:t>
      </w:r>
    </w:p>
    <w:p w14:paraId="45EB9BAA" w14:textId="04BC16D6" w:rsidR="00523E9A" w:rsidRDefault="00523E9A" w:rsidP="00523E9A">
      <w:pPr>
        <w:pStyle w:val="Contributor"/>
      </w:pPr>
      <w:r>
        <w:t xml:space="preserve">Ivan Kirillov, </w:t>
      </w:r>
      <w:r w:rsidR="001E18D2">
        <w:t>MITRE</w:t>
      </w:r>
      <w:r>
        <w:t xml:space="preserve"> Corporation</w:t>
      </w:r>
    </w:p>
    <w:p w14:paraId="7ABFB1BB" w14:textId="1C99377E" w:rsidR="00523E9A" w:rsidRDefault="00523E9A" w:rsidP="00523E9A">
      <w:pPr>
        <w:pStyle w:val="Contributor"/>
      </w:pPr>
      <w:r>
        <w:t xml:space="preserve">Jon Salwen, </w:t>
      </w:r>
      <w:r w:rsidR="001E18D2">
        <w:t>MITRE</w:t>
      </w:r>
      <w:r>
        <w:t xml:space="preserve"> Corporation</w:t>
      </w:r>
    </w:p>
    <w:p w14:paraId="27123F22" w14:textId="448B6B45" w:rsidR="00523E9A" w:rsidRDefault="00523E9A" w:rsidP="00523E9A">
      <w:pPr>
        <w:pStyle w:val="Contributor"/>
      </w:pPr>
      <w:r>
        <w:t xml:space="preserve">John Wunder, </w:t>
      </w:r>
      <w:r w:rsidR="001E18D2">
        <w:t>MITRE</w:t>
      </w:r>
      <w:r>
        <w:t xml:space="preserve"> Corporation</w:t>
      </w:r>
    </w:p>
    <w:p w14:paraId="020CB9EC" w14:textId="77777777" w:rsidR="00523E9A" w:rsidRDefault="00523E9A" w:rsidP="00523E9A">
      <w:pPr>
        <w:pStyle w:val="Contributor"/>
      </w:pPr>
      <w:r>
        <w:t>Mike Boyle, National Security Agency</w:t>
      </w:r>
    </w:p>
    <w:p w14:paraId="3D45398C" w14:textId="77777777" w:rsidR="00523E9A" w:rsidRDefault="00523E9A" w:rsidP="00523E9A">
      <w:pPr>
        <w:pStyle w:val="Contributor"/>
      </w:pPr>
      <w:r>
        <w:t>Jessica Fitzgerald-McKay, National Security Agency</w:t>
      </w:r>
    </w:p>
    <w:p w14:paraId="23BD8D26" w14:textId="77777777" w:rsidR="00523E9A" w:rsidRDefault="00523E9A" w:rsidP="00523E9A">
      <w:pPr>
        <w:pStyle w:val="Contributor"/>
      </w:pPr>
      <w:r>
        <w:t>Takahiro Kakumaru, NEC Corporation</w:t>
      </w:r>
    </w:p>
    <w:p w14:paraId="39DCBAC1" w14:textId="77777777" w:rsidR="00523E9A" w:rsidRDefault="00523E9A" w:rsidP="00523E9A">
      <w:pPr>
        <w:pStyle w:val="Contributor"/>
      </w:pPr>
      <w:r>
        <w:t>John-Mark Gurney, New Context Services, Inc.</w:t>
      </w:r>
    </w:p>
    <w:p w14:paraId="63F550AF" w14:textId="77777777" w:rsidR="00523E9A" w:rsidRDefault="00523E9A" w:rsidP="00523E9A">
      <w:pPr>
        <w:pStyle w:val="Contributor"/>
      </w:pPr>
      <w:r>
        <w:t>Christian Hunt, New Context Services, Inc.</w:t>
      </w:r>
    </w:p>
    <w:p w14:paraId="552529DB" w14:textId="77777777" w:rsidR="00523E9A" w:rsidRDefault="00523E9A" w:rsidP="00523E9A">
      <w:pPr>
        <w:pStyle w:val="Contributor"/>
      </w:pPr>
      <w:r>
        <w:t>Daniel Riedel, New Context Services, Inc.</w:t>
      </w:r>
    </w:p>
    <w:p w14:paraId="0DC3A010" w14:textId="77777777" w:rsidR="00523E9A" w:rsidRDefault="00523E9A" w:rsidP="00523E9A">
      <w:pPr>
        <w:pStyle w:val="Contributor"/>
      </w:pPr>
      <w:r>
        <w:t>Andrew Storms, New Context Services, Inc.</w:t>
      </w:r>
    </w:p>
    <w:p w14:paraId="24E02FB3" w14:textId="77777777" w:rsidR="00523E9A" w:rsidRDefault="00523E9A" w:rsidP="00523E9A">
      <w:pPr>
        <w:pStyle w:val="Contributor"/>
      </w:pPr>
      <w:r>
        <w:t>John Tolbert, Queralt, Inc.</w:t>
      </w:r>
    </w:p>
    <w:p w14:paraId="4792AE1C" w14:textId="77777777" w:rsidR="00523E9A" w:rsidRDefault="00523E9A" w:rsidP="00523E9A">
      <w:pPr>
        <w:pStyle w:val="Contributor"/>
      </w:pPr>
      <w:r>
        <w:t>Igor Baikalov, Securonix</w:t>
      </w:r>
    </w:p>
    <w:p w14:paraId="612E37F8" w14:textId="77777777" w:rsidR="00523E9A" w:rsidRDefault="00523E9A" w:rsidP="00523E9A">
      <w:pPr>
        <w:pStyle w:val="Contributor"/>
      </w:pPr>
      <w:r>
        <w:t>Bernd Grobauer, Siemens AG</w:t>
      </w:r>
    </w:p>
    <w:p w14:paraId="45261017" w14:textId="77777777" w:rsidR="00523E9A" w:rsidRDefault="00523E9A" w:rsidP="00523E9A">
      <w:pPr>
        <w:pStyle w:val="Contributor"/>
      </w:pPr>
      <w:r>
        <w:t>Jonathan Bush, Soltra</w:t>
      </w:r>
    </w:p>
    <w:p w14:paraId="60442AE1" w14:textId="77777777" w:rsidR="00523E9A" w:rsidRDefault="00523E9A" w:rsidP="00523E9A">
      <w:pPr>
        <w:pStyle w:val="Contributor"/>
      </w:pPr>
      <w:r>
        <w:t>Aharon Chernin, Soltra</w:t>
      </w:r>
    </w:p>
    <w:p w14:paraId="322DE27D" w14:textId="77777777" w:rsidR="00523E9A" w:rsidRDefault="00523E9A" w:rsidP="00523E9A">
      <w:pPr>
        <w:pStyle w:val="Contributor"/>
      </w:pPr>
      <w:r>
        <w:t>Trey Darley, Soltra</w:t>
      </w:r>
    </w:p>
    <w:p w14:paraId="2556ACB4" w14:textId="77777777" w:rsidR="00523E9A" w:rsidRDefault="00523E9A" w:rsidP="00523E9A">
      <w:pPr>
        <w:pStyle w:val="Contributor"/>
      </w:pPr>
      <w:r>
        <w:t>Paul Dion, Soltra</w:t>
      </w:r>
    </w:p>
    <w:p w14:paraId="092C4053" w14:textId="77777777" w:rsidR="00523E9A" w:rsidRDefault="00523E9A" w:rsidP="00523E9A">
      <w:pPr>
        <w:pStyle w:val="Contributor"/>
      </w:pPr>
      <w:r>
        <w:t>Ali Khan, Soltra</w:t>
      </w:r>
    </w:p>
    <w:p w14:paraId="01AC55D8" w14:textId="77777777" w:rsidR="00523E9A" w:rsidRDefault="00523E9A" w:rsidP="00523E9A">
      <w:pPr>
        <w:pStyle w:val="Contributor"/>
      </w:pPr>
      <w:r>
        <w:t>Natalie Suarez, Soltra</w:t>
      </w:r>
    </w:p>
    <w:p w14:paraId="4B6600F5" w14:textId="77777777" w:rsidR="00523E9A" w:rsidRDefault="00523E9A" w:rsidP="00523E9A">
      <w:pPr>
        <w:pStyle w:val="Contributor"/>
      </w:pPr>
      <w:r>
        <w:t>Cedric LeRoux, Splunk Inc.</w:t>
      </w:r>
    </w:p>
    <w:p w14:paraId="233F8768" w14:textId="77777777" w:rsidR="00523E9A" w:rsidRDefault="00523E9A" w:rsidP="00523E9A">
      <w:pPr>
        <w:pStyle w:val="Contributor"/>
      </w:pPr>
      <w:r>
        <w:t>Brian Luger, Splunk Inc.</w:t>
      </w:r>
    </w:p>
    <w:p w14:paraId="573A6770" w14:textId="77777777" w:rsidR="00523E9A" w:rsidRDefault="00523E9A" w:rsidP="00523E9A">
      <w:pPr>
        <w:pStyle w:val="Contributor"/>
      </w:pPr>
      <w:r>
        <w:t>Crystal Hayes, The Boeing Company</w:t>
      </w:r>
    </w:p>
    <w:p w14:paraId="769F188A" w14:textId="77777777" w:rsidR="00523E9A" w:rsidRDefault="00523E9A" w:rsidP="00523E9A">
      <w:pPr>
        <w:pStyle w:val="Contributor"/>
      </w:pPr>
      <w:r>
        <w:lastRenderedPageBreak/>
        <w:t>Brad Butts, U.S. Bank</w:t>
      </w:r>
    </w:p>
    <w:p w14:paraId="507D52B4" w14:textId="77777777" w:rsidR="00523E9A" w:rsidRDefault="00523E9A" w:rsidP="00523E9A">
      <w:pPr>
        <w:pStyle w:val="Contributor"/>
      </w:pPr>
      <w:r>
        <w:t>Mona Magathan, U.S. Bank</w:t>
      </w:r>
    </w:p>
    <w:p w14:paraId="72DAA4DF" w14:textId="77777777" w:rsidR="00523E9A" w:rsidRDefault="00523E9A" w:rsidP="00523E9A">
      <w:pPr>
        <w:pStyle w:val="Contributor"/>
      </w:pPr>
      <w:r>
        <w:t>Adam Cooper, United Kingdom Cabinet Office</w:t>
      </w:r>
    </w:p>
    <w:p w14:paraId="48F3E4EA" w14:textId="77777777" w:rsidR="00523E9A" w:rsidRDefault="00523E9A" w:rsidP="00523E9A">
      <w:pPr>
        <w:pStyle w:val="Contributor"/>
      </w:pPr>
      <w:r>
        <w:t>Mike McLellan, United Kingdom Cabinet Office</w:t>
      </w:r>
    </w:p>
    <w:p w14:paraId="4FA1C00C" w14:textId="77777777" w:rsidR="00523E9A" w:rsidRDefault="00523E9A" w:rsidP="00523E9A">
      <w:pPr>
        <w:pStyle w:val="Contributor"/>
      </w:pPr>
      <w:r>
        <w:t>Chris O'Brien, United Kingdom Cabinet Office</w:t>
      </w:r>
    </w:p>
    <w:p w14:paraId="0B515A70" w14:textId="77777777" w:rsidR="00523E9A" w:rsidRDefault="00523E9A" w:rsidP="00523E9A">
      <w:pPr>
        <w:pStyle w:val="Contributor"/>
      </w:pPr>
      <w:r>
        <w:t>Julian White, United Kingdom Cabinet Office</w:t>
      </w:r>
    </w:p>
    <w:p w14:paraId="4B073881" w14:textId="77777777" w:rsidR="00523E9A" w:rsidRDefault="00523E9A" w:rsidP="00523E9A">
      <w:pPr>
        <w:pStyle w:val="Contributor"/>
      </w:pPr>
      <w:r>
        <w:t>Anthony Rutkowski, Yaana Technologies, LLC</w:t>
      </w:r>
    </w:p>
    <w:p w14:paraId="6F0F8115" w14:textId="77777777" w:rsidR="00523E9A" w:rsidRDefault="00523E9A" w:rsidP="00523E9A">
      <w:pPr>
        <w:pStyle w:val="Contributor"/>
      </w:pPr>
    </w:p>
    <w:p w14:paraId="61F79F77" w14:textId="40D7E2C3" w:rsidR="00C32606" w:rsidRDefault="00523E9A" w:rsidP="00523E9A">
      <w:pPr>
        <w:pStyle w:val="Contributor"/>
      </w:pPr>
      <w:r>
        <w:t>The authors would also like to thank the larger STIX Community for its input and help in reviewing this document.</w:t>
      </w:r>
    </w:p>
    <w:p w14:paraId="73AD7B0F" w14:textId="77777777" w:rsidR="00C76CAA" w:rsidRPr="00C76CAA" w:rsidRDefault="00C76CAA" w:rsidP="00C76CAA"/>
    <w:p w14:paraId="6156DEB1" w14:textId="77777777" w:rsidR="00A05FDF" w:rsidRDefault="00A05FDF" w:rsidP="00A05FDF">
      <w:pPr>
        <w:pStyle w:val="AppendixHeading1"/>
      </w:pPr>
      <w:bookmarkStart w:id="287" w:name="_Toc85472898"/>
      <w:bookmarkStart w:id="288" w:name="_Toc287332014"/>
      <w:bookmarkStart w:id="289" w:name="_Toc429676644"/>
      <w:r>
        <w:lastRenderedPageBreak/>
        <w:t>Revision History</w:t>
      </w:r>
      <w:bookmarkEnd w:id="287"/>
      <w:bookmarkEnd w:id="288"/>
      <w:bookmarkEnd w:id="2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EC7A448" w14:textId="77777777" w:rsidTr="00262F0E">
        <w:tc>
          <w:tcPr>
            <w:tcW w:w="1548" w:type="dxa"/>
          </w:tcPr>
          <w:p w14:paraId="5CAA0A09" w14:textId="77777777" w:rsidR="00A05FDF" w:rsidRPr="00C7321D" w:rsidRDefault="00A05FDF" w:rsidP="00C7321D">
            <w:pPr>
              <w:jc w:val="center"/>
              <w:rPr>
                <w:b/>
              </w:rPr>
            </w:pPr>
            <w:r w:rsidRPr="00C7321D">
              <w:rPr>
                <w:b/>
              </w:rPr>
              <w:t>Revision</w:t>
            </w:r>
          </w:p>
        </w:tc>
        <w:tc>
          <w:tcPr>
            <w:tcW w:w="1710" w:type="dxa"/>
          </w:tcPr>
          <w:p w14:paraId="024FDE07" w14:textId="77777777" w:rsidR="00A05FDF" w:rsidRPr="00C7321D" w:rsidRDefault="00A05FDF" w:rsidP="00C7321D">
            <w:pPr>
              <w:jc w:val="center"/>
              <w:rPr>
                <w:b/>
              </w:rPr>
            </w:pPr>
            <w:r w:rsidRPr="00C7321D">
              <w:rPr>
                <w:b/>
              </w:rPr>
              <w:t>Date</w:t>
            </w:r>
          </w:p>
        </w:tc>
        <w:tc>
          <w:tcPr>
            <w:tcW w:w="1890" w:type="dxa"/>
          </w:tcPr>
          <w:p w14:paraId="4D057574" w14:textId="77777777" w:rsidR="00A05FDF" w:rsidRPr="00C7321D" w:rsidRDefault="00A05FDF" w:rsidP="00C7321D">
            <w:pPr>
              <w:jc w:val="center"/>
              <w:rPr>
                <w:b/>
              </w:rPr>
            </w:pPr>
            <w:r w:rsidRPr="00C7321D">
              <w:rPr>
                <w:b/>
              </w:rPr>
              <w:t>Editor</w:t>
            </w:r>
          </w:p>
        </w:tc>
        <w:tc>
          <w:tcPr>
            <w:tcW w:w="4428" w:type="dxa"/>
          </w:tcPr>
          <w:p w14:paraId="6577C4D9" w14:textId="77777777" w:rsidR="00A05FDF" w:rsidRPr="00C7321D" w:rsidRDefault="00A05FDF" w:rsidP="00AC5012">
            <w:pPr>
              <w:rPr>
                <w:b/>
              </w:rPr>
            </w:pPr>
            <w:r w:rsidRPr="00C7321D">
              <w:rPr>
                <w:b/>
              </w:rPr>
              <w:t>Changes Made</w:t>
            </w:r>
          </w:p>
        </w:tc>
      </w:tr>
      <w:tr w:rsidR="00262F0E" w14:paraId="5E9F5932" w14:textId="77777777" w:rsidTr="00262F0E">
        <w:tc>
          <w:tcPr>
            <w:tcW w:w="1548" w:type="dxa"/>
          </w:tcPr>
          <w:p w14:paraId="0BF623C5" w14:textId="77777777" w:rsidR="00262F0E" w:rsidRDefault="00262F0E" w:rsidP="00262F0E">
            <w:r>
              <w:t>wd01</w:t>
            </w:r>
          </w:p>
        </w:tc>
        <w:tc>
          <w:tcPr>
            <w:tcW w:w="1710" w:type="dxa"/>
          </w:tcPr>
          <w:p w14:paraId="7CC6E639" w14:textId="77777777" w:rsidR="00262F0E" w:rsidRDefault="00262F0E" w:rsidP="00262F0E">
            <w:r>
              <w:t>21 August 2015</w:t>
            </w:r>
          </w:p>
        </w:tc>
        <w:tc>
          <w:tcPr>
            <w:tcW w:w="1890" w:type="dxa"/>
          </w:tcPr>
          <w:p w14:paraId="757B189B" w14:textId="77777777" w:rsidR="00262F0E" w:rsidRDefault="00262F0E" w:rsidP="00262F0E">
            <w:r>
              <w:t>Sean Barnum Desiree Beck Aharon Chernin Rich Piazza</w:t>
            </w:r>
          </w:p>
        </w:tc>
        <w:tc>
          <w:tcPr>
            <w:tcW w:w="4428" w:type="dxa"/>
          </w:tcPr>
          <w:p w14:paraId="0E6BF4E9" w14:textId="77777777" w:rsidR="00262F0E" w:rsidRDefault="00262F0E" w:rsidP="00262F0E">
            <w:r>
              <w:t>Initial transfer to OASIS template</w:t>
            </w:r>
          </w:p>
        </w:tc>
      </w:tr>
    </w:tbl>
    <w:p w14:paraId="222DC91A" w14:textId="77777777" w:rsidR="003129C6" w:rsidRPr="003129C6" w:rsidRDefault="003129C6" w:rsidP="003129C6"/>
    <w:sectPr w:rsidR="003129C6" w:rsidRPr="003129C6" w:rsidSect="00ED374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6649B" w14:textId="77777777" w:rsidR="00CC675D" w:rsidRDefault="00CC675D" w:rsidP="008C100C">
      <w:r>
        <w:separator/>
      </w:r>
    </w:p>
    <w:p w14:paraId="190E5CB0" w14:textId="77777777" w:rsidR="00CC675D" w:rsidRDefault="00CC675D" w:rsidP="008C100C"/>
    <w:p w14:paraId="57067F43" w14:textId="77777777" w:rsidR="00CC675D" w:rsidRDefault="00CC675D" w:rsidP="008C100C"/>
    <w:p w14:paraId="2F4D1771" w14:textId="77777777" w:rsidR="00CC675D" w:rsidRDefault="00CC675D" w:rsidP="008C100C"/>
    <w:p w14:paraId="3B890552" w14:textId="77777777" w:rsidR="00CC675D" w:rsidRDefault="00CC675D" w:rsidP="008C100C"/>
    <w:p w14:paraId="129DE845" w14:textId="77777777" w:rsidR="00CC675D" w:rsidRDefault="00CC675D" w:rsidP="008C100C"/>
    <w:p w14:paraId="4EE44B80" w14:textId="77777777" w:rsidR="00CC675D" w:rsidRDefault="00CC675D" w:rsidP="008C100C"/>
  </w:endnote>
  <w:endnote w:type="continuationSeparator" w:id="0">
    <w:p w14:paraId="26E4194A" w14:textId="77777777" w:rsidR="00CC675D" w:rsidRDefault="00CC675D" w:rsidP="008C100C">
      <w:r>
        <w:continuationSeparator/>
      </w:r>
    </w:p>
    <w:p w14:paraId="17AAFD42" w14:textId="77777777" w:rsidR="00CC675D" w:rsidRDefault="00CC675D" w:rsidP="008C100C"/>
    <w:p w14:paraId="15C28A7F" w14:textId="77777777" w:rsidR="00CC675D" w:rsidRDefault="00CC675D" w:rsidP="008C100C"/>
    <w:p w14:paraId="6347E27B" w14:textId="77777777" w:rsidR="00CC675D" w:rsidRDefault="00CC675D" w:rsidP="008C100C"/>
    <w:p w14:paraId="57C8794D" w14:textId="77777777" w:rsidR="00CC675D" w:rsidRDefault="00CC675D" w:rsidP="008C100C"/>
    <w:p w14:paraId="40E25909" w14:textId="77777777" w:rsidR="00CC675D" w:rsidRDefault="00CC675D" w:rsidP="008C100C"/>
    <w:p w14:paraId="467E94D9" w14:textId="77777777" w:rsidR="00CC675D" w:rsidRDefault="00CC675D" w:rsidP="008C100C"/>
  </w:endnote>
  <w:endnote w:id="1">
    <w:p w14:paraId="0679242E" w14:textId="77777777" w:rsidR="00A81F33" w:rsidRDefault="00A81F33">
      <w:pPr>
        <w:pStyle w:val="EndnoteText"/>
      </w:pPr>
      <w:r>
        <w:rPr>
          <w:rStyle w:val="EndnoteReference"/>
        </w:rPr>
        <w:endnoteRef/>
      </w:r>
      <w:r>
        <w:t xml:space="preserve"> </w:t>
      </w:r>
      <w:r w:rsidRPr="00F62E41">
        <w:t xml:space="preserve">The CybOX Observable data model is actually defined in the </w:t>
      </w:r>
      <w:hyperlink w:anchor="RelatedWork" w:history="1">
        <w:r w:rsidRPr="00E513CB">
          <w:rPr>
            <w:rStyle w:val="Hyperlink"/>
          </w:rPr>
          <w:t>CybOX Language</w:t>
        </w:r>
      </w:hyperlink>
      <w:r w:rsidRPr="00F62E41">
        <w:t>, not in STIX; but it is included in the list because it is referenced often from STIX.</w:t>
      </w:r>
    </w:p>
  </w:endnote>
  <w:endnote w:id="2">
    <w:p w14:paraId="706D9EB2" w14:textId="77777777" w:rsidR="00A81F33" w:rsidRDefault="00A81F33">
      <w:pPr>
        <w:pStyle w:val="EndnoteText"/>
      </w:pPr>
      <w:r>
        <w:rPr>
          <w:rStyle w:val="EndnoteReference"/>
        </w:rPr>
        <w:endnoteRef/>
      </w:r>
      <w:r>
        <w:t xml:space="preserve"> </w:t>
      </w:r>
      <w:r w:rsidRPr="00582F43">
        <w:t xml:space="preserve">There is currently no base class defined for the Observable component, which is defined in the </w:t>
      </w:r>
      <w:hyperlink w:anchor="RelatedWork" w:history="1">
        <w:r w:rsidRPr="009D3F2A">
          <w:rPr>
            <w:rStyle w:val="Hyperlink"/>
          </w:rPr>
          <w:t>CybOX Language</w:t>
        </w:r>
      </w:hyperlink>
      <w:r w:rsidRPr="00582F43">
        <w:t>.</w:t>
      </w:r>
    </w:p>
  </w:endnote>
  <w:endnote w:id="3">
    <w:p w14:paraId="386E1664" w14:textId="77777777" w:rsidR="00A81F33" w:rsidRDefault="00A81F33">
      <w:pPr>
        <w:pStyle w:val="EndnoteText"/>
      </w:pPr>
      <w:r>
        <w:rPr>
          <w:rStyle w:val="EndnoteReference"/>
        </w:rPr>
        <w:endnoteRef/>
      </w:r>
      <w:r>
        <w:t xml:space="preserve"> </w:t>
      </w:r>
      <w:r w:rsidRPr="00C93B4D">
        <w:t xml:space="preserve">There is currently no base class defined for the Observable component, which is </w:t>
      </w:r>
      <w:r>
        <w:t xml:space="preserve">defined in the </w:t>
      </w:r>
      <w:hyperlink w:anchor="RelatedWork" w:history="1">
        <w:r w:rsidRPr="00694EB3">
          <w:rPr>
            <w:rStyle w:val="Hyperlink"/>
          </w:rPr>
          <w:t>CybOX Language</w:t>
        </w:r>
      </w:hyperlink>
      <w:r w:rsidRPr="00C93B4D">
        <w:t>.</w:t>
      </w:r>
    </w:p>
  </w:endnote>
  <w:endnote w:id="4">
    <w:p w14:paraId="725DBA64" w14:textId="77777777" w:rsidR="00A81F33" w:rsidRDefault="00A81F33">
      <w:pPr>
        <w:pStyle w:val="EndnoteText"/>
      </w:pPr>
      <w:r>
        <w:rPr>
          <w:rStyle w:val="EndnoteReference"/>
        </w:rPr>
        <w:endnoteRef/>
      </w:r>
      <w:r>
        <w:t xml:space="preserve"> </w:t>
      </w:r>
      <w:r w:rsidRPr="00716B9F">
        <w:t xml:space="preserve">This class will eventually be moved to the STIX Core data model so that its location is consistent with similar classes (e.g., </w:t>
      </w:r>
      <w:r w:rsidRPr="00716B9F">
        <w:rPr>
          <w:rFonts w:ascii="Courier New" w:hAnsi="Courier New" w:cs="Courier New"/>
        </w:rPr>
        <w:t>IncidentsType</w:t>
      </w:r>
      <w:r w:rsidRPr="00716B9F">
        <w:t xml:space="preserve">, </w:t>
      </w:r>
      <w:r w:rsidRPr="00716B9F">
        <w:rPr>
          <w:rFonts w:ascii="Courier New" w:hAnsi="Courier New" w:cs="Courier New"/>
        </w:rPr>
        <w:t>CoursesOfActionType</w:t>
      </w:r>
      <w:r w:rsidRPr="0057773A">
        <w:t>). The move will require a major version change because while instance content will not change, STIX bindings and APIs will need to import the class from another namespace and therefore may break.</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878DA" w14:textId="77777777" w:rsidR="00A81F33" w:rsidRPr="00195F88" w:rsidRDefault="00A81F33" w:rsidP="008F61FB">
    <w:pPr>
      <w:pStyle w:val="Footer"/>
      <w:tabs>
        <w:tab w:val="clear" w:pos="4320"/>
        <w:tab w:val="clear" w:pos="8640"/>
        <w:tab w:val="center" w:pos="4680"/>
        <w:tab w:val="right" w:pos="9360"/>
      </w:tabs>
      <w:spacing w:after="0"/>
      <w:rPr>
        <w:sz w:val="16"/>
        <w:szCs w:val="16"/>
        <w:lang w:val="en-US"/>
      </w:rPr>
    </w:pPr>
    <w:r w:rsidRPr="00A01E27">
      <w:rPr>
        <w:sz w:val="16"/>
        <w:szCs w:val="16"/>
      </w:rPr>
      <w:t>stix-v1.2.1-wd01-part2-common</w:t>
    </w:r>
    <w:r>
      <w:rPr>
        <w:sz w:val="16"/>
        <w:szCs w:val="16"/>
      </w:rPr>
      <w:tab/>
      <w:t>Working Draft 01</w:t>
    </w:r>
    <w:r>
      <w:rPr>
        <w:sz w:val="16"/>
        <w:szCs w:val="16"/>
      </w:rPr>
      <w:tab/>
    </w:r>
    <w:r>
      <w:rPr>
        <w:sz w:val="16"/>
        <w:szCs w:val="16"/>
        <w:lang w:val="en-US"/>
      </w:rPr>
      <w:t>29 August</w:t>
    </w:r>
    <w:r>
      <w:rPr>
        <w:sz w:val="16"/>
        <w:szCs w:val="16"/>
      </w:rPr>
      <w:t xml:space="preserve"> </w:t>
    </w:r>
    <w:r>
      <w:rPr>
        <w:sz w:val="16"/>
        <w:szCs w:val="16"/>
        <w:lang w:val="en-US"/>
      </w:rPr>
      <w:t>2015</w:t>
    </w:r>
  </w:p>
  <w:p w14:paraId="2A512D72" w14:textId="77777777" w:rsidR="00A81F33" w:rsidRPr="00195F88" w:rsidRDefault="00A81F3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20807">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20807">
      <w:rPr>
        <w:rStyle w:val="PageNumber"/>
        <w:noProof/>
        <w:sz w:val="16"/>
        <w:szCs w:val="16"/>
      </w:rPr>
      <w:t>63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5004A" w14:textId="77777777" w:rsidR="00CC675D" w:rsidRDefault="00CC675D" w:rsidP="008C100C">
      <w:r>
        <w:separator/>
      </w:r>
    </w:p>
    <w:p w14:paraId="5208D2D3" w14:textId="77777777" w:rsidR="00CC675D" w:rsidRDefault="00CC675D" w:rsidP="008C100C"/>
  </w:footnote>
  <w:footnote w:type="continuationSeparator" w:id="0">
    <w:p w14:paraId="2FDA18C1" w14:textId="77777777" w:rsidR="00CC675D" w:rsidRDefault="00CC675D" w:rsidP="008C100C">
      <w:r>
        <w:continuationSeparator/>
      </w:r>
    </w:p>
    <w:p w14:paraId="5CF4764F" w14:textId="77777777" w:rsidR="00CC675D" w:rsidRDefault="00CC675D" w:rsidP="008C100C"/>
  </w:footnote>
  <w:footnote w:id="1">
    <w:p w14:paraId="3525712F" w14:textId="77777777" w:rsidR="00A81F33" w:rsidRPr="00582F43" w:rsidRDefault="00A81F33" w:rsidP="00ED374E">
      <w:pPr>
        <w:pStyle w:val="FootnoteText"/>
      </w:pPr>
      <w:r w:rsidRPr="00582F43">
        <w:rPr>
          <w:rStyle w:val="FootnoteReference"/>
        </w:rPr>
        <w:footnoteRef/>
      </w:r>
      <w:r w:rsidRPr="00582F43">
        <w:t xml:space="preserve"> The vocabulary-related data types defined here are different than those defined for vocabularies in the STIX </w:t>
      </w:r>
      <w:r>
        <w:t>1.2.1</w:t>
      </w:r>
      <w:r w:rsidRPr="00582F43">
        <w:t xml:space="preserve"> XSD implementation.</w:t>
      </w:r>
    </w:p>
  </w:footnote>
  <w:footnote w:id="2">
    <w:p w14:paraId="7873DFDA" w14:textId="77777777" w:rsidR="00A81F33" w:rsidRPr="00582F43" w:rsidRDefault="00A81F33" w:rsidP="00ED374E">
      <w:pPr>
        <w:pStyle w:val="FootnoteText"/>
      </w:pPr>
      <w:r w:rsidRPr="00582F43">
        <w:rPr>
          <w:rStyle w:val="FootnoteReference"/>
        </w:rPr>
        <w:footnoteRef/>
      </w:r>
      <w:r w:rsidRPr="00582F43">
        <w:t xml:space="preserve"> Note that in the XSD implementation, </w:t>
      </w:r>
      <w:r w:rsidRPr="00582F43">
        <w:rPr>
          <w:rFonts w:cs="Courier New"/>
        </w:rPr>
        <w:t>ControlledVocabularyStringType</w:t>
      </w:r>
      <w:r w:rsidRPr="00582F43">
        <w:t xml:space="preserve"> is not an abstract concept.</w:t>
      </w:r>
    </w:p>
  </w:footnote>
  <w:footnote w:id="3">
    <w:p w14:paraId="105FAEDA" w14:textId="77777777" w:rsidR="00A81F33" w:rsidRPr="00582F43" w:rsidRDefault="00A81F33" w:rsidP="00ED374E">
      <w:pPr>
        <w:pStyle w:val="FootnoteText"/>
      </w:pPr>
      <w:r w:rsidRPr="00582F43">
        <w:rPr>
          <w:rStyle w:val="FootnoteReference"/>
        </w:rPr>
        <w:footnoteRef/>
      </w:r>
      <w:r w:rsidRPr="00582F43">
        <w:t xml:space="preserve"> </w:t>
      </w:r>
      <w:r w:rsidRPr="00582F43">
        <w:rPr>
          <w:rFonts w:cs="Courier New"/>
        </w:rPr>
        <w:t>Note that all defined vocabulary enumerations have version numbers in their names to facilitate additions to the enumerations that are backward compatible.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BF3570F"/>
    <w:multiLevelType w:val="multilevel"/>
    <w:tmpl w:val="EED61C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74"/>
        </w:tabs>
        <w:ind w:left="963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B1D7817"/>
    <w:multiLevelType w:val="hybridMultilevel"/>
    <w:tmpl w:val="1100A8B2"/>
    <w:lvl w:ilvl="0" w:tplc="76F6406E">
      <w:start w:val="1"/>
      <w:numFmt w:val="decimal"/>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8"/>
  </w:num>
  <w:num w:numId="3">
    <w:abstractNumId w:val="0"/>
  </w:num>
  <w:num w:numId="4">
    <w:abstractNumId w:val="10"/>
  </w:num>
  <w:num w:numId="5">
    <w:abstractNumId w:val="5"/>
  </w:num>
  <w:num w:numId="6">
    <w:abstractNumId w:val="3"/>
  </w:num>
  <w:num w:numId="7">
    <w:abstractNumId w:val="9"/>
  </w:num>
  <w:num w:numId="8">
    <w:abstractNumId w:val="7"/>
  </w:num>
  <w:num w:numId="9">
    <w:abstractNumId w:val="2"/>
  </w:num>
  <w:num w:numId="10">
    <w:abstractNumId w:val="4"/>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208"/>
    <w:rsid w:val="00005F1F"/>
    <w:rsid w:val="00006B3A"/>
    <w:rsid w:val="0001019B"/>
    <w:rsid w:val="00024C43"/>
    <w:rsid w:val="00025117"/>
    <w:rsid w:val="0003132D"/>
    <w:rsid w:val="00035E41"/>
    <w:rsid w:val="00076EFC"/>
    <w:rsid w:val="00082644"/>
    <w:rsid w:val="00096E2D"/>
    <w:rsid w:val="000B071A"/>
    <w:rsid w:val="000C471B"/>
    <w:rsid w:val="000E28CA"/>
    <w:rsid w:val="000F36D1"/>
    <w:rsid w:val="000F3A82"/>
    <w:rsid w:val="00101FF7"/>
    <w:rsid w:val="001057D2"/>
    <w:rsid w:val="00120807"/>
    <w:rsid w:val="0012387E"/>
    <w:rsid w:val="00123F2F"/>
    <w:rsid w:val="00124C2D"/>
    <w:rsid w:val="00125EA7"/>
    <w:rsid w:val="00132E53"/>
    <w:rsid w:val="00132EB2"/>
    <w:rsid w:val="00147F63"/>
    <w:rsid w:val="00155251"/>
    <w:rsid w:val="00163EB3"/>
    <w:rsid w:val="00165F54"/>
    <w:rsid w:val="00176B0C"/>
    <w:rsid w:val="00177DED"/>
    <w:rsid w:val="001847BD"/>
    <w:rsid w:val="001945A5"/>
    <w:rsid w:val="00195F88"/>
    <w:rsid w:val="001A7143"/>
    <w:rsid w:val="001B103C"/>
    <w:rsid w:val="001D1D6C"/>
    <w:rsid w:val="001E18D2"/>
    <w:rsid w:val="001E392A"/>
    <w:rsid w:val="001E46CF"/>
    <w:rsid w:val="001F05E0"/>
    <w:rsid w:val="001F2095"/>
    <w:rsid w:val="00213F33"/>
    <w:rsid w:val="00225C3B"/>
    <w:rsid w:val="0023482D"/>
    <w:rsid w:val="00262F0E"/>
    <w:rsid w:val="00273E05"/>
    <w:rsid w:val="00274703"/>
    <w:rsid w:val="00275FD8"/>
    <w:rsid w:val="00285F85"/>
    <w:rsid w:val="00286EC7"/>
    <w:rsid w:val="00295C45"/>
    <w:rsid w:val="002A5CA9"/>
    <w:rsid w:val="002A75F9"/>
    <w:rsid w:val="002B197B"/>
    <w:rsid w:val="002B7E99"/>
    <w:rsid w:val="002C0868"/>
    <w:rsid w:val="002D0FAE"/>
    <w:rsid w:val="002F3684"/>
    <w:rsid w:val="002F5F8B"/>
    <w:rsid w:val="00310E8A"/>
    <w:rsid w:val="003129C6"/>
    <w:rsid w:val="00326ECE"/>
    <w:rsid w:val="003374BB"/>
    <w:rsid w:val="003423A1"/>
    <w:rsid w:val="003426DD"/>
    <w:rsid w:val="003476C1"/>
    <w:rsid w:val="00353EC5"/>
    <w:rsid w:val="003817AC"/>
    <w:rsid w:val="003852B9"/>
    <w:rsid w:val="003A433A"/>
    <w:rsid w:val="003B0E37"/>
    <w:rsid w:val="003B60FC"/>
    <w:rsid w:val="003C18EF"/>
    <w:rsid w:val="003C61EA"/>
    <w:rsid w:val="003D1945"/>
    <w:rsid w:val="003F487C"/>
    <w:rsid w:val="00412A4B"/>
    <w:rsid w:val="00417AFA"/>
    <w:rsid w:val="004226B7"/>
    <w:rsid w:val="004258D4"/>
    <w:rsid w:val="00463B76"/>
    <w:rsid w:val="004844CC"/>
    <w:rsid w:val="004848BA"/>
    <w:rsid w:val="0048683B"/>
    <w:rsid w:val="004925B5"/>
    <w:rsid w:val="004A1122"/>
    <w:rsid w:val="004B0764"/>
    <w:rsid w:val="004B203E"/>
    <w:rsid w:val="004C1F0A"/>
    <w:rsid w:val="004C4D7C"/>
    <w:rsid w:val="004C560B"/>
    <w:rsid w:val="004D0E5E"/>
    <w:rsid w:val="004F390D"/>
    <w:rsid w:val="00501AB2"/>
    <w:rsid w:val="005126F2"/>
    <w:rsid w:val="0051443F"/>
    <w:rsid w:val="00514964"/>
    <w:rsid w:val="0051640A"/>
    <w:rsid w:val="0052099F"/>
    <w:rsid w:val="00522E14"/>
    <w:rsid w:val="00523E9A"/>
    <w:rsid w:val="00542191"/>
    <w:rsid w:val="00544386"/>
    <w:rsid w:val="00547D8B"/>
    <w:rsid w:val="00576770"/>
    <w:rsid w:val="00582DE2"/>
    <w:rsid w:val="00590FE3"/>
    <w:rsid w:val="005A17A2"/>
    <w:rsid w:val="005A293B"/>
    <w:rsid w:val="005A5E41"/>
    <w:rsid w:val="005D2EE1"/>
    <w:rsid w:val="005E2FCB"/>
    <w:rsid w:val="005E587C"/>
    <w:rsid w:val="005E6DD7"/>
    <w:rsid w:val="006047D8"/>
    <w:rsid w:val="006107FC"/>
    <w:rsid w:val="00633D82"/>
    <w:rsid w:val="00643397"/>
    <w:rsid w:val="00655EA0"/>
    <w:rsid w:val="0068398A"/>
    <w:rsid w:val="00694EB3"/>
    <w:rsid w:val="006A0BE4"/>
    <w:rsid w:val="006A1B10"/>
    <w:rsid w:val="006A48F3"/>
    <w:rsid w:val="006A6A3A"/>
    <w:rsid w:val="006B65C7"/>
    <w:rsid w:val="006C787E"/>
    <w:rsid w:val="006D31DB"/>
    <w:rsid w:val="006E4329"/>
    <w:rsid w:val="006E54A7"/>
    <w:rsid w:val="006E6751"/>
    <w:rsid w:val="006F2371"/>
    <w:rsid w:val="007016D8"/>
    <w:rsid w:val="00707B01"/>
    <w:rsid w:val="0071217C"/>
    <w:rsid w:val="007165BD"/>
    <w:rsid w:val="00727F08"/>
    <w:rsid w:val="00735E34"/>
    <w:rsid w:val="00735E3A"/>
    <w:rsid w:val="0074463C"/>
    <w:rsid w:val="00745446"/>
    <w:rsid w:val="00754545"/>
    <w:rsid w:val="00755A38"/>
    <w:rsid w:val="0076113A"/>
    <w:rsid w:val="007611CD"/>
    <w:rsid w:val="00763DDF"/>
    <w:rsid w:val="0077347A"/>
    <w:rsid w:val="007816D7"/>
    <w:rsid w:val="007A4DA8"/>
    <w:rsid w:val="007B00D3"/>
    <w:rsid w:val="007C2C52"/>
    <w:rsid w:val="007D079E"/>
    <w:rsid w:val="007E3373"/>
    <w:rsid w:val="007E3A0F"/>
    <w:rsid w:val="007F5126"/>
    <w:rsid w:val="008021FC"/>
    <w:rsid w:val="00806D7D"/>
    <w:rsid w:val="0081306A"/>
    <w:rsid w:val="008341CC"/>
    <w:rsid w:val="008354A2"/>
    <w:rsid w:val="00844B2F"/>
    <w:rsid w:val="00851329"/>
    <w:rsid w:val="00852E10"/>
    <w:rsid w:val="008546B3"/>
    <w:rsid w:val="00860008"/>
    <w:rsid w:val="008677C6"/>
    <w:rsid w:val="00882FC4"/>
    <w:rsid w:val="00890065"/>
    <w:rsid w:val="008A6250"/>
    <w:rsid w:val="008B35FC"/>
    <w:rsid w:val="008C100C"/>
    <w:rsid w:val="008C7396"/>
    <w:rsid w:val="008D23C9"/>
    <w:rsid w:val="008D464F"/>
    <w:rsid w:val="008F3B9A"/>
    <w:rsid w:val="008F61FB"/>
    <w:rsid w:val="00903BE1"/>
    <w:rsid w:val="00933ED8"/>
    <w:rsid w:val="00951C02"/>
    <w:rsid w:val="009523EF"/>
    <w:rsid w:val="009608FD"/>
    <w:rsid w:val="00960D49"/>
    <w:rsid w:val="00981526"/>
    <w:rsid w:val="009941EC"/>
    <w:rsid w:val="00995224"/>
    <w:rsid w:val="009A1CFF"/>
    <w:rsid w:val="009A44D0"/>
    <w:rsid w:val="009A4C1B"/>
    <w:rsid w:val="009C02AB"/>
    <w:rsid w:val="009C7DCE"/>
    <w:rsid w:val="009D3F2A"/>
    <w:rsid w:val="009E31CA"/>
    <w:rsid w:val="009E5ACB"/>
    <w:rsid w:val="00A001B9"/>
    <w:rsid w:val="00A01E27"/>
    <w:rsid w:val="00A046ED"/>
    <w:rsid w:val="00A05FDF"/>
    <w:rsid w:val="00A36268"/>
    <w:rsid w:val="00A44E81"/>
    <w:rsid w:val="00A471E7"/>
    <w:rsid w:val="00A50716"/>
    <w:rsid w:val="00A710C8"/>
    <w:rsid w:val="00A770DB"/>
    <w:rsid w:val="00A8141F"/>
    <w:rsid w:val="00A81F33"/>
    <w:rsid w:val="00A83CAA"/>
    <w:rsid w:val="00A906F4"/>
    <w:rsid w:val="00A9135E"/>
    <w:rsid w:val="00A91C3D"/>
    <w:rsid w:val="00AA7BD8"/>
    <w:rsid w:val="00AC5012"/>
    <w:rsid w:val="00AD0665"/>
    <w:rsid w:val="00AD0F45"/>
    <w:rsid w:val="00AD6C00"/>
    <w:rsid w:val="00AE0702"/>
    <w:rsid w:val="00AF5EEC"/>
    <w:rsid w:val="00B07128"/>
    <w:rsid w:val="00B103B8"/>
    <w:rsid w:val="00B2415D"/>
    <w:rsid w:val="00B41F4A"/>
    <w:rsid w:val="00B455A9"/>
    <w:rsid w:val="00B53807"/>
    <w:rsid w:val="00B56878"/>
    <w:rsid w:val="00B569DB"/>
    <w:rsid w:val="00B62E2E"/>
    <w:rsid w:val="00B641A5"/>
    <w:rsid w:val="00B67820"/>
    <w:rsid w:val="00B80CDB"/>
    <w:rsid w:val="00B91941"/>
    <w:rsid w:val="00BA2083"/>
    <w:rsid w:val="00BC439B"/>
    <w:rsid w:val="00BD5C4F"/>
    <w:rsid w:val="00BD74E8"/>
    <w:rsid w:val="00BE0637"/>
    <w:rsid w:val="00BE1CE0"/>
    <w:rsid w:val="00C02DEC"/>
    <w:rsid w:val="00C20C97"/>
    <w:rsid w:val="00C23558"/>
    <w:rsid w:val="00C32606"/>
    <w:rsid w:val="00C326CA"/>
    <w:rsid w:val="00C45F5B"/>
    <w:rsid w:val="00C52EFC"/>
    <w:rsid w:val="00C6111F"/>
    <w:rsid w:val="00C71349"/>
    <w:rsid w:val="00C7242E"/>
    <w:rsid w:val="00C7321D"/>
    <w:rsid w:val="00C76CAA"/>
    <w:rsid w:val="00C77916"/>
    <w:rsid w:val="00C9139F"/>
    <w:rsid w:val="00CA025D"/>
    <w:rsid w:val="00CA2698"/>
    <w:rsid w:val="00CC00D4"/>
    <w:rsid w:val="00CC3674"/>
    <w:rsid w:val="00CC5EC1"/>
    <w:rsid w:val="00CC675D"/>
    <w:rsid w:val="00CE06CB"/>
    <w:rsid w:val="00CE1F32"/>
    <w:rsid w:val="00D06421"/>
    <w:rsid w:val="00D07256"/>
    <w:rsid w:val="00D142A8"/>
    <w:rsid w:val="00D17F06"/>
    <w:rsid w:val="00D31766"/>
    <w:rsid w:val="00D34E24"/>
    <w:rsid w:val="00D43CB9"/>
    <w:rsid w:val="00D5207A"/>
    <w:rsid w:val="00D54431"/>
    <w:rsid w:val="00D56563"/>
    <w:rsid w:val="00D57FAD"/>
    <w:rsid w:val="00D65F5F"/>
    <w:rsid w:val="00D74B69"/>
    <w:rsid w:val="00D8216B"/>
    <w:rsid w:val="00D852A1"/>
    <w:rsid w:val="00DA5475"/>
    <w:rsid w:val="00DB549A"/>
    <w:rsid w:val="00DB7C1F"/>
    <w:rsid w:val="00DD73AA"/>
    <w:rsid w:val="00DE46EE"/>
    <w:rsid w:val="00DE6F0E"/>
    <w:rsid w:val="00DF11BB"/>
    <w:rsid w:val="00DF1F29"/>
    <w:rsid w:val="00DF5EAF"/>
    <w:rsid w:val="00E0005A"/>
    <w:rsid w:val="00E01912"/>
    <w:rsid w:val="00E0354A"/>
    <w:rsid w:val="00E21636"/>
    <w:rsid w:val="00E230BA"/>
    <w:rsid w:val="00E2737B"/>
    <w:rsid w:val="00E313D7"/>
    <w:rsid w:val="00E31A55"/>
    <w:rsid w:val="00E36FE1"/>
    <w:rsid w:val="00E4299F"/>
    <w:rsid w:val="00E43C11"/>
    <w:rsid w:val="00E513CB"/>
    <w:rsid w:val="00E62DFD"/>
    <w:rsid w:val="00E74C6F"/>
    <w:rsid w:val="00E7674F"/>
    <w:rsid w:val="00E9034C"/>
    <w:rsid w:val="00E947B6"/>
    <w:rsid w:val="00EC1016"/>
    <w:rsid w:val="00EC4D9D"/>
    <w:rsid w:val="00EC66AB"/>
    <w:rsid w:val="00ED374E"/>
    <w:rsid w:val="00ED38BC"/>
    <w:rsid w:val="00EE32B1"/>
    <w:rsid w:val="00EE3C80"/>
    <w:rsid w:val="00EF5B8E"/>
    <w:rsid w:val="00F003C0"/>
    <w:rsid w:val="00F07E6A"/>
    <w:rsid w:val="00F10B93"/>
    <w:rsid w:val="00F3583B"/>
    <w:rsid w:val="00F4558C"/>
    <w:rsid w:val="00F5240A"/>
    <w:rsid w:val="00F53893"/>
    <w:rsid w:val="00F633FA"/>
    <w:rsid w:val="00F636FC"/>
    <w:rsid w:val="00F94051"/>
    <w:rsid w:val="00FA361D"/>
    <w:rsid w:val="00FB384A"/>
    <w:rsid w:val="00FB3A75"/>
    <w:rsid w:val="00FB67D0"/>
    <w:rsid w:val="00FB6DCA"/>
    <w:rsid w:val="00FC5615"/>
    <w:rsid w:val="00FD0C9A"/>
    <w:rsid w:val="00FD22AC"/>
    <w:rsid w:val="00FD445B"/>
    <w:rsid w:val="00FE5C13"/>
    <w:rsid w:val="00FF1710"/>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D3921E"/>
  <w15:docId w15:val="{0ED6B625-B529-4912-BA38-B5B2871C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7B01"/>
    <w:pPr>
      <w:spacing w:before="120" w:after="120"/>
      <w:jc w:val="center"/>
    </w:pPr>
    <w:rPr>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ED374E"/>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D374E"/>
    <w:pPr>
      <w:spacing w:before="0" w:after="0"/>
      <w:ind w:left="720"/>
      <w:contextualSpacing/>
    </w:pPr>
    <w:rPr>
      <w:rFonts w:asciiTheme="minorHAnsi" w:hAnsiTheme="minorHAnsi" w:cstheme="minorHAnsi"/>
      <w:sz w:val="24"/>
    </w:rPr>
  </w:style>
  <w:style w:type="character" w:customStyle="1" w:styleId="Heading1Char1">
    <w:name w:val="Heading 1 Char1"/>
    <w:aliases w:val="Heading 1 Char Char,Heading 1 Char1 Char Char,Heading 1 Char Char Char Char"/>
    <w:basedOn w:val="DefaultParagraphFont"/>
    <w:link w:val="Heading1"/>
    <w:rsid w:val="00ED374E"/>
    <w:rPr>
      <w:rFonts w:ascii="Arial" w:hAnsi="Arial" w:cs="Arial"/>
      <w:b/>
      <w:bCs/>
      <w:color w:val="3B006F"/>
      <w:kern w:val="32"/>
      <w:sz w:val="36"/>
      <w:szCs w:val="36"/>
    </w:rPr>
  </w:style>
  <w:style w:type="character" w:styleId="CommentReference">
    <w:name w:val="annotation reference"/>
    <w:basedOn w:val="DefaultParagraphFont"/>
    <w:uiPriority w:val="99"/>
    <w:semiHidden/>
    <w:rsid w:val="00ED374E"/>
    <w:rPr>
      <w:sz w:val="16"/>
      <w:szCs w:val="16"/>
    </w:rPr>
  </w:style>
  <w:style w:type="paragraph" w:styleId="CommentText">
    <w:name w:val="annotation text"/>
    <w:basedOn w:val="Normal"/>
    <w:link w:val="CommentTextChar"/>
    <w:semiHidden/>
    <w:rsid w:val="00ED374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ED374E"/>
    <w:rPr>
      <w:rFonts w:asciiTheme="minorHAnsi" w:hAnsiTheme="minorHAnsi" w:cstheme="minorHAnsi"/>
    </w:rPr>
  </w:style>
  <w:style w:type="paragraph" w:styleId="CommentSubject">
    <w:name w:val="annotation subject"/>
    <w:basedOn w:val="CommentText"/>
    <w:next w:val="CommentText"/>
    <w:link w:val="CommentSubjectChar"/>
    <w:semiHidden/>
    <w:rsid w:val="00ED374E"/>
    <w:rPr>
      <w:b/>
      <w:bCs/>
    </w:rPr>
  </w:style>
  <w:style w:type="character" w:customStyle="1" w:styleId="CommentSubjectChar">
    <w:name w:val="Comment Subject Char"/>
    <w:basedOn w:val="CommentTextChar"/>
    <w:link w:val="CommentSubject"/>
    <w:semiHidden/>
    <w:rsid w:val="00ED374E"/>
    <w:rPr>
      <w:rFonts w:asciiTheme="minorHAnsi" w:hAnsiTheme="minorHAnsi" w:cstheme="minorHAnsi"/>
      <w:b/>
      <w:bCs/>
    </w:rPr>
  </w:style>
  <w:style w:type="character" w:customStyle="1" w:styleId="HeaderChar">
    <w:name w:val="Header Char"/>
    <w:basedOn w:val="DefaultParagraphFont"/>
    <w:link w:val="Header"/>
    <w:uiPriority w:val="99"/>
    <w:rsid w:val="00ED374E"/>
    <w:rPr>
      <w:rFonts w:ascii="Arial" w:hAnsi="Arial"/>
      <w:szCs w:val="24"/>
    </w:rPr>
  </w:style>
  <w:style w:type="paragraph" w:customStyle="1" w:styleId="SummaryTableEntry">
    <w:name w:val="Summary Table Entry"/>
    <w:basedOn w:val="Normal"/>
    <w:rsid w:val="00ED374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ED374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ED374E"/>
    <w:rPr>
      <w:rFonts w:ascii="Tahoma" w:hAnsi="Tahoma" w:cs="Tahoma"/>
      <w:shd w:val="clear" w:color="auto" w:fill="000080"/>
    </w:rPr>
  </w:style>
  <w:style w:type="character" w:customStyle="1" w:styleId="headline1">
    <w:name w:val="headline1"/>
    <w:basedOn w:val="DefaultParagraphFont"/>
    <w:rsid w:val="00ED374E"/>
  </w:style>
  <w:style w:type="character" w:customStyle="1" w:styleId="headline2">
    <w:name w:val="headline2"/>
    <w:basedOn w:val="DefaultParagraphFont"/>
    <w:rsid w:val="00ED374E"/>
  </w:style>
  <w:style w:type="character" w:customStyle="1" w:styleId="redbold">
    <w:name w:val="redbold"/>
    <w:basedOn w:val="DefaultParagraphFont"/>
    <w:rsid w:val="00ED374E"/>
  </w:style>
  <w:style w:type="character" w:customStyle="1" w:styleId="HTMLPreformattedChar">
    <w:name w:val="HTML Preformatted Char"/>
    <w:basedOn w:val="DefaultParagraphFont"/>
    <w:link w:val="HTMLPreformatted"/>
    <w:uiPriority w:val="99"/>
    <w:rsid w:val="00ED374E"/>
    <w:rPr>
      <w:rFonts w:ascii="Arial Unicode MS" w:eastAsia="Arial Unicode MS" w:hAnsi="Arial Unicode MS" w:cs="Arial Unicode MS"/>
    </w:rPr>
  </w:style>
  <w:style w:type="character" w:styleId="Strong">
    <w:name w:val="Strong"/>
    <w:basedOn w:val="DefaultParagraphFont"/>
    <w:qFormat/>
    <w:rsid w:val="00ED374E"/>
    <w:rPr>
      <w:b/>
      <w:bCs/>
    </w:rPr>
  </w:style>
  <w:style w:type="paragraph" w:customStyle="1" w:styleId="TableHeader">
    <w:name w:val="Table Header"/>
    <w:basedOn w:val="Normal"/>
    <w:autoRedefine/>
    <w:rsid w:val="00ED374E"/>
    <w:pPr>
      <w:keepNext/>
      <w:keepLines/>
      <w:spacing w:before="120" w:after="120"/>
      <w:jc w:val="center"/>
    </w:pPr>
    <w:rPr>
      <w:rFonts w:asciiTheme="minorHAnsi" w:hAnsiTheme="minorHAnsi" w:cstheme="minorHAnsi"/>
      <w:b/>
      <w:sz w:val="24"/>
    </w:rPr>
  </w:style>
  <w:style w:type="paragraph" w:styleId="ListNumber2">
    <w:name w:val="List Number 2"/>
    <w:basedOn w:val="Normal"/>
    <w:rsid w:val="00ED374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ED374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ED374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Revision">
    <w:name w:val="Revision"/>
    <w:hidden/>
    <w:uiPriority w:val="99"/>
    <w:semiHidden/>
    <w:rsid w:val="00ED374E"/>
    <w:rPr>
      <w:sz w:val="24"/>
      <w:szCs w:val="24"/>
    </w:rPr>
  </w:style>
  <w:style w:type="table" w:styleId="TableList6">
    <w:name w:val="Table List 6"/>
    <w:basedOn w:val="TableNormal"/>
    <w:rsid w:val="00ED374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ED374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ED374E"/>
    <w:rPr>
      <w:rFonts w:ascii="Consolas" w:eastAsiaTheme="minorHAnsi" w:hAnsi="Consolas" w:cstheme="minorBidi"/>
      <w:sz w:val="21"/>
      <w:szCs w:val="21"/>
    </w:rPr>
  </w:style>
  <w:style w:type="character" w:styleId="PlaceholderText">
    <w:name w:val="Placeholder Text"/>
    <w:basedOn w:val="DefaultParagraphFont"/>
    <w:uiPriority w:val="99"/>
    <w:semiHidden/>
    <w:rsid w:val="00ED374E"/>
    <w:rPr>
      <w:color w:val="808080"/>
    </w:rPr>
  </w:style>
  <w:style w:type="character" w:styleId="BookTitle">
    <w:name w:val="Book Title"/>
    <w:basedOn w:val="DefaultParagraphFont"/>
    <w:uiPriority w:val="33"/>
    <w:qFormat/>
    <w:rsid w:val="00ED374E"/>
    <w:rPr>
      <w:b/>
      <w:bCs/>
      <w:smallCaps/>
      <w:spacing w:val="5"/>
    </w:rPr>
  </w:style>
  <w:style w:type="character" w:customStyle="1" w:styleId="TitleChar">
    <w:name w:val="Title Char"/>
    <w:basedOn w:val="DefaultParagraphFont"/>
    <w:link w:val="Title"/>
    <w:rsid w:val="00ED374E"/>
    <w:rPr>
      <w:rFonts w:ascii="Arial" w:hAnsi="Arial" w:cs="Arial"/>
      <w:b/>
      <w:bCs/>
      <w:color w:val="3B006F"/>
      <w:kern w:val="28"/>
      <w:sz w:val="48"/>
      <w:szCs w:val="48"/>
    </w:rPr>
  </w:style>
  <w:style w:type="character" w:customStyle="1" w:styleId="m1">
    <w:name w:val="m1"/>
    <w:basedOn w:val="DefaultParagraphFont"/>
    <w:rsid w:val="00ED374E"/>
    <w:rPr>
      <w:color w:val="0000FF"/>
    </w:rPr>
  </w:style>
  <w:style w:type="character" w:customStyle="1" w:styleId="t1">
    <w:name w:val="t1"/>
    <w:basedOn w:val="DefaultParagraphFont"/>
    <w:rsid w:val="00ED374E"/>
    <w:rPr>
      <w:color w:val="990000"/>
    </w:rPr>
  </w:style>
  <w:style w:type="character" w:customStyle="1" w:styleId="ns1">
    <w:name w:val="ns1"/>
    <w:basedOn w:val="DefaultParagraphFont"/>
    <w:rsid w:val="00ED374E"/>
    <w:rPr>
      <w:color w:val="FF0000"/>
    </w:rPr>
  </w:style>
  <w:style w:type="character" w:customStyle="1" w:styleId="b1">
    <w:name w:val="b1"/>
    <w:basedOn w:val="DefaultParagraphFont"/>
    <w:rsid w:val="00ED374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ED374E"/>
    <w:rPr>
      <w:b/>
      <w:bCs/>
    </w:rPr>
  </w:style>
  <w:style w:type="table" w:styleId="TableGrid8">
    <w:name w:val="Table Grid 8"/>
    <w:basedOn w:val="TableNormal"/>
    <w:rsid w:val="00ED374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ED374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ED374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D374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ED374E"/>
  </w:style>
  <w:style w:type="character" w:customStyle="1" w:styleId="c">
    <w:name w:val="c"/>
    <w:basedOn w:val="DefaultParagraphFont"/>
    <w:rsid w:val="00ED374E"/>
  </w:style>
  <w:style w:type="character" w:customStyle="1" w:styleId="nt">
    <w:name w:val="nt"/>
    <w:basedOn w:val="DefaultParagraphFont"/>
    <w:rsid w:val="00ED374E"/>
  </w:style>
  <w:style w:type="character" w:customStyle="1" w:styleId="na">
    <w:name w:val="na"/>
    <w:basedOn w:val="DefaultParagraphFont"/>
    <w:rsid w:val="00ED374E"/>
  </w:style>
  <w:style w:type="character" w:customStyle="1" w:styleId="s">
    <w:name w:val="s"/>
    <w:basedOn w:val="DefaultParagraphFont"/>
    <w:rsid w:val="00ED374E"/>
  </w:style>
  <w:style w:type="paragraph" w:customStyle="1" w:styleId="Appendix">
    <w:name w:val="Appendix"/>
    <w:basedOn w:val="Normal"/>
    <w:link w:val="AppendixChar"/>
    <w:qFormat/>
    <w:rsid w:val="00ED374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ED374E"/>
    <w:pPr>
      <w:ind w:left="360"/>
    </w:pPr>
  </w:style>
  <w:style w:type="character" w:customStyle="1" w:styleId="AppendixChar">
    <w:name w:val="Appendix Char"/>
    <w:basedOn w:val="DefaultParagraphFont"/>
    <w:link w:val="Appendix"/>
    <w:rsid w:val="00ED374E"/>
    <w:rPr>
      <w:rFonts w:asciiTheme="minorHAnsi" w:hAnsiTheme="minorHAnsi" w:cstheme="minorHAnsi"/>
      <w:b/>
      <w:sz w:val="28"/>
      <w:szCs w:val="24"/>
    </w:rPr>
  </w:style>
  <w:style w:type="character" w:customStyle="1" w:styleId="Appendix2Char">
    <w:name w:val="Appendix 2 Char"/>
    <w:basedOn w:val="AppendixChar"/>
    <w:link w:val="Appendix2"/>
    <w:rsid w:val="00ED374E"/>
    <w:rPr>
      <w:rFonts w:asciiTheme="minorHAnsi" w:hAnsiTheme="minorHAnsi" w:cstheme="minorHAnsi"/>
      <w:b/>
      <w:sz w:val="28"/>
      <w:szCs w:val="24"/>
    </w:rPr>
  </w:style>
  <w:style w:type="character" w:customStyle="1" w:styleId="tel">
    <w:name w:val="tel"/>
    <w:basedOn w:val="DefaultParagraphFont"/>
    <w:rsid w:val="00ED374E"/>
    <w:rPr>
      <w:color w:val="000096"/>
    </w:rPr>
  </w:style>
  <w:style w:type="character" w:customStyle="1" w:styleId="tan">
    <w:name w:val="tan"/>
    <w:basedOn w:val="DefaultParagraphFont"/>
    <w:rsid w:val="00ED374E"/>
    <w:rPr>
      <w:color w:val="F5844C"/>
    </w:rPr>
  </w:style>
  <w:style w:type="character" w:customStyle="1" w:styleId="tav">
    <w:name w:val="tav"/>
    <w:basedOn w:val="DefaultParagraphFont"/>
    <w:rsid w:val="00ED374E"/>
    <w:rPr>
      <w:color w:val="993300"/>
    </w:rPr>
  </w:style>
  <w:style w:type="character" w:customStyle="1" w:styleId="ti">
    <w:name w:val="ti"/>
    <w:basedOn w:val="DefaultParagraphFont"/>
    <w:rsid w:val="00ED374E"/>
    <w:rPr>
      <w:color w:val="000000"/>
    </w:rPr>
  </w:style>
  <w:style w:type="character" w:customStyle="1" w:styleId="tt">
    <w:name w:val="tt"/>
    <w:basedOn w:val="DefaultParagraphFont"/>
    <w:rsid w:val="00ED374E"/>
    <w:rPr>
      <w:color w:val="000000"/>
    </w:rPr>
  </w:style>
  <w:style w:type="character" w:customStyle="1" w:styleId="SingleSpaceNormalChar">
    <w:name w:val="SingleSpaceNormal Char"/>
    <w:basedOn w:val="DefaultParagraphFont"/>
    <w:link w:val="SingleSpaceNormal"/>
    <w:locked/>
    <w:rsid w:val="00ED374E"/>
  </w:style>
  <w:style w:type="paragraph" w:customStyle="1" w:styleId="SingleSpaceNormal">
    <w:name w:val="SingleSpaceNormal"/>
    <w:basedOn w:val="Normal"/>
    <w:link w:val="SingleSpaceNormalChar"/>
    <w:qFormat/>
    <w:rsid w:val="00ED374E"/>
    <w:pPr>
      <w:spacing w:before="0" w:after="0"/>
    </w:pPr>
    <w:rPr>
      <w:rFonts w:ascii="Times New Roman" w:hAnsi="Times New Roman"/>
      <w:szCs w:val="20"/>
    </w:rPr>
  </w:style>
  <w:style w:type="character" w:customStyle="1" w:styleId="apple-converted-space">
    <w:name w:val="apple-converted-space"/>
    <w:basedOn w:val="DefaultParagraphFont"/>
    <w:rsid w:val="00ED374E"/>
  </w:style>
  <w:style w:type="paragraph" w:styleId="NoSpacing">
    <w:name w:val="No Spacing"/>
    <w:uiPriority w:val="1"/>
    <w:qFormat/>
    <w:rsid w:val="00ED374E"/>
    <w:rPr>
      <w:rFonts w:asciiTheme="minorHAnsi" w:hAnsiTheme="minorHAnsi" w:cstheme="minorHAnsi"/>
      <w:sz w:val="24"/>
      <w:szCs w:val="24"/>
    </w:rPr>
  </w:style>
  <w:style w:type="paragraph" w:styleId="EndnoteText">
    <w:name w:val="endnote text"/>
    <w:basedOn w:val="Normal"/>
    <w:link w:val="EndnoteTextChar"/>
    <w:semiHidden/>
    <w:unhideWhenUsed/>
    <w:rsid w:val="00E513CB"/>
    <w:pPr>
      <w:spacing w:before="0" w:after="0"/>
    </w:pPr>
    <w:rPr>
      <w:szCs w:val="20"/>
    </w:rPr>
  </w:style>
  <w:style w:type="character" w:customStyle="1" w:styleId="EndnoteTextChar">
    <w:name w:val="Endnote Text Char"/>
    <w:basedOn w:val="DefaultParagraphFont"/>
    <w:link w:val="EndnoteText"/>
    <w:semiHidden/>
    <w:rsid w:val="00E513CB"/>
    <w:rPr>
      <w:rFonts w:ascii="Arial" w:hAnsi="Arial"/>
    </w:rPr>
  </w:style>
  <w:style w:type="character" w:styleId="EndnoteReference">
    <w:name w:val="endnote reference"/>
    <w:basedOn w:val="DefaultParagraphFont"/>
    <w:semiHidden/>
    <w:unhideWhenUsed/>
    <w:rsid w:val="00E513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963533335">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3216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4.png"/><Relationship Id="rId21" Type="http://schemas.openxmlformats.org/officeDocument/2006/relationships/hyperlink" Target="https://www.oasis-open.org/policies-guidelines/tc-process"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hyperlink" Target="https://tools.ietf.org/rfc/rfc4648.txt" TargetMode="External"/><Relationship Id="rId38" Type="http://schemas.openxmlformats.org/officeDocument/2006/relationships/image" Target="media/image13.png"/><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41" Type="http://schemas.openxmlformats.org/officeDocument/2006/relationships/image" Target="media/image1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1.png"/><Relationship Id="rId49" Type="http://schemas.openxmlformats.org/officeDocument/2006/relationships/image" Target="media/image24.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8" Type="http://schemas.openxmlformats.org/officeDocument/2006/relationships/hyperlink" Target="https://www.oasis-open.org/committees/cti/" TargetMode="External"/><Relationship Id="rId51" Type="http://schemas.openxmlformats.org/officeDocument/2006/relationships/image" Target="media/image2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FC93F-1B2B-4466-88C7-9F985EA9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132</TotalTime>
  <Pages>63</Pages>
  <Words>15900</Words>
  <Characters>90632</Characters>
  <Application>Microsoft Office Word</Application>
  <DocSecurity>0</DocSecurity>
  <Lines>755</Lines>
  <Paragraphs>212</Paragraphs>
  <ScaleCrop>false</ScaleCrop>
  <HeadingPairs>
    <vt:vector size="2" baseType="variant">
      <vt:variant>
        <vt:lpstr>Title</vt:lpstr>
      </vt:variant>
      <vt:variant>
        <vt:i4>1</vt:i4>
      </vt:variant>
    </vt:vector>
  </HeadingPairs>
  <TitlesOfParts>
    <vt:vector size="1" baseType="lpstr">
      <vt:lpstr>STIX Version 1.2.1 Part 2: Common</vt:lpstr>
    </vt:vector>
  </TitlesOfParts>
  <Company/>
  <LinksUpToDate>false</LinksUpToDate>
  <CharactersWithSpaces>106320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2: Common</dc:title>
  <dc:subject/>
  <dc:creator>OASIS Cyber Threat Intelligence (CTI) TC</dc:creator>
  <cp:keywords/>
  <dc:description>This document describes common components of STIX.</dc:description>
  <cp:lastModifiedBy>Beck, Desiree A.</cp:lastModifiedBy>
  <cp:revision>58</cp:revision>
  <cp:lastPrinted>2011-08-05T16:21:00Z</cp:lastPrinted>
  <dcterms:created xsi:type="dcterms:W3CDTF">2015-08-29T15:06:00Z</dcterms:created>
  <dcterms:modified xsi:type="dcterms:W3CDTF">2015-09-12T14:43:00Z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