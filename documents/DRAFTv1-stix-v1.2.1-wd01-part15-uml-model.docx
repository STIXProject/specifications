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A4CA9" w14:textId="77777777" w:rsidR="00C71349" w:rsidRPr="00CE06CB" w:rsidRDefault="00D1572C" w:rsidP="008C100C">
      <w:pPr>
        <w:pStyle w:val="Title"/>
        <w:rPr>
          <w:sz w:val="28"/>
          <w:szCs w:val="28"/>
        </w:rPr>
      </w:pPr>
      <w:r w:rsidRPr="00D1572C">
        <w:rPr>
          <w:sz w:val="28"/>
          <w:szCs w:val="28"/>
        </w:rPr>
        <w:t>STIX Version 1.2.1 Part 15: UML Model</w:t>
      </w:r>
    </w:p>
    <w:p w14:paraId="1FFBC437"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8A33D23" w14:textId="77777777" w:rsidR="00E01912" w:rsidRDefault="00A01E27" w:rsidP="00E01912">
      <w:pPr>
        <w:pStyle w:val="Subtitle"/>
        <w:rPr>
          <w:sz w:val="24"/>
          <w:szCs w:val="24"/>
        </w:rPr>
      </w:pPr>
      <w:bookmarkStart w:id="0" w:name="_Toc85472892"/>
      <w:r>
        <w:rPr>
          <w:sz w:val="24"/>
          <w:szCs w:val="24"/>
        </w:rPr>
        <w:t>03 August</w:t>
      </w:r>
      <w:r w:rsidR="007D079E">
        <w:rPr>
          <w:sz w:val="24"/>
          <w:szCs w:val="24"/>
        </w:rPr>
        <w:t xml:space="preserve"> 201</w:t>
      </w:r>
      <w:r w:rsidR="00960D49">
        <w:rPr>
          <w:sz w:val="24"/>
          <w:szCs w:val="24"/>
        </w:rPr>
        <w:t>5</w:t>
      </w:r>
    </w:p>
    <w:p w14:paraId="496D224F" w14:textId="77777777" w:rsidR="00D17F06" w:rsidRDefault="00D17F06" w:rsidP="00D17F06">
      <w:pPr>
        <w:pStyle w:val="Titlepageinfo"/>
      </w:pPr>
      <w:r>
        <w:t>Technical Committee:</w:t>
      </w:r>
    </w:p>
    <w:p w14:paraId="7ACA0C2F" w14:textId="77777777" w:rsidR="00D17F06" w:rsidRDefault="00010B81" w:rsidP="00D17F06">
      <w:pPr>
        <w:pStyle w:val="Titlepageinfodescription"/>
      </w:pPr>
      <w:hyperlink r:id="rId8" w:history="1">
        <w:r w:rsidR="009608FD">
          <w:rPr>
            <w:rStyle w:val="Hyperlink"/>
          </w:rPr>
          <w:t>OASIS Cyber Threat Intelligence (CTI) TC</w:t>
        </w:r>
      </w:hyperlink>
    </w:p>
    <w:p w14:paraId="34425EF6" w14:textId="77777777" w:rsidR="00D17F06" w:rsidRDefault="009608FD" w:rsidP="00D17F06">
      <w:pPr>
        <w:pStyle w:val="Titlepageinfo"/>
      </w:pPr>
      <w:r>
        <w:t>Chair</w:t>
      </w:r>
      <w:r w:rsidR="00D17F06">
        <w:t>:</w:t>
      </w:r>
    </w:p>
    <w:p w14:paraId="7141CED1"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04A824C3" w14:textId="77777777" w:rsidR="00D17F06" w:rsidRDefault="00D17F06" w:rsidP="00D17F06">
      <w:pPr>
        <w:pStyle w:val="Titlepageinfo"/>
      </w:pPr>
      <w:r>
        <w:t>Editors:</w:t>
      </w:r>
    </w:p>
    <w:p w14:paraId="4196F1A1" w14:textId="77777777" w:rsidR="00C7353C" w:rsidRDefault="00C7353C" w:rsidP="00C7353C">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6C08E72" w14:textId="77777777" w:rsidR="00C7353C" w:rsidRDefault="00C7353C" w:rsidP="00C7353C">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342586E7" w14:textId="77777777" w:rsidR="00C7353C" w:rsidRDefault="00C7353C" w:rsidP="00C7353C">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1EB51D71" w14:textId="77777777" w:rsidR="00C7353C" w:rsidRPr="003A1387" w:rsidRDefault="00C7353C" w:rsidP="00C7353C">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25374381" w14:textId="77777777" w:rsidR="006B65C7" w:rsidRDefault="006B65C7" w:rsidP="006B65C7">
      <w:pPr>
        <w:pStyle w:val="Titlepageinfo"/>
      </w:pPr>
      <w:bookmarkStart w:id="1" w:name="Additional_Artifacts"/>
      <w:r>
        <w:t>Additional artifacts</w:t>
      </w:r>
      <w:bookmarkEnd w:id="1"/>
      <w:r>
        <w:t>:</w:t>
      </w:r>
    </w:p>
    <w:p w14:paraId="54258254"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E05C1E2"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7DEBCE1E"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5A4F5EFD" w14:textId="77777777" w:rsidR="00755A38" w:rsidRDefault="00755A38" w:rsidP="00755A38">
      <w:pPr>
        <w:pStyle w:val="RelatedWork"/>
      </w:pPr>
      <w:r w:rsidRPr="00755A38">
        <w:rPr>
          <w:i/>
        </w:rPr>
        <w:t>STIX Version 1.2.1 Part 3: Core</w:t>
      </w:r>
      <w:r w:rsidR="00E62DFD">
        <w:t xml:space="preserve">. </w:t>
      </w:r>
      <w:r w:rsidR="00D20183">
        <w:t>[URI]</w:t>
      </w:r>
    </w:p>
    <w:p w14:paraId="31FC071F"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2CAA09BA" w14:textId="77777777" w:rsidR="00F94051" w:rsidRDefault="00F94051" w:rsidP="00F94051">
      <w:pPr>
        <w:pStyle w:val="RelatedWork"/>
      </w:pPr>
      <w:r w:rsidRPr="00F94051">
        <w:rPr>
          <w:i/>
        </w:rPr>
        <w:t>STIX Version 1.2.1 Part 5: TTP</w:t>
      </w:r>
      <w:r>
        <w:t xml:space="preserve">. </w:t>
      </w:r>
      <w:r w:rsidR="002813EC">
        <w:t>[URI]</w:t>
      </w:r>
    </w:p>
    <w:p w14:paraId="1243F9C4" w14:textId="77777777" w:rsidR="00F94051" w:rsidRDefault="00F94051" w:rsidP="00F94051">
      <w:pPr>
        <w:pStyle w:val="RelatedWork"/>
      </w:pPr>
      <w:r w:rsidRPr="00F94051">
        <w:rPr>
          <w:i/>
        </w:rPr>
        <w:t>STIX Version 1.2.1 Part 6: Incident</w:t>
      </w:r>
      <w:r>
        <w:t xml:space="preserve">. </w:t>
      </w:r>
      <w:r w:rsidR="00E35706">
        <w:t>[URI]</w:t>
      </w:r>
    </w:p>
    <w:p w14:paraId="54D19BD5" w14:textId="77777777" w:rsidR="00F94051" w:rsidRDefault="00F94051" w:rsidP="00F94051">
      <w:pPr>
        <w:pStyle w:val="RelatedWork"/>
      </w:pPr>
      <w:r w:rsidRPr="00F94051">
        <w:rPr>
          <w:i/>
        </w:rPr>
        <w:t>STIX Version 1.2.1 Part 7: Threat Actor</w:t>
      </w:r>
      <w:r>
        <w:t xml:space="preserve">. </w:t>
      </w:r>
      <w:r w:rsidR="00266B32">
        <w:t>[URI]</w:t>
      </w:r>
    </w:p>
    <w:p w14:paraId="08542D19" w14:textId="77777777" w:rsidR="00F94051" w:rsidRDefault="00F94051" w:rsidP="00F94051">
      <w:pPr>
        <w:pStyle w:val="RelatedWork"/>
      </w:pPr>
      <w:r w:rsidRPr="00F94051">
        <w:rPr>
          <w:i/>
        </w:rPr>
        <w:t>STIX Version 1.2.1 Part 8: Campaign</w:t>
      </w:r>
      <w:r>
        <w:t xml:space="preserve">. </w:t>
      </w:r>
      <w:r w:rsidR="00E10EA9">
        <w:t>[URI]</w:t>
      </w:r>
    </w:p>
    <w:p w14:paraId="2052CF15" w14:textId="77777777" w:rsidR="00F94051" w:rsidRDefault="00F94051" w:rsidP="00F94051">
      <w:pPr>
        <w:pStyle w:val="RelatedWork"/>
      </w:pPr>
      <w:r w:rsidRPr="00F94051">
        <w:rPr>
          <w:i/>
        </w:rPr>
        <w:t>STIX Version 1.2.1 Part 9: Course of Action</w:t>
      </w:r>
      <w:r>
        <w:t xml:space="preserve">. </w:t>
      </w:r>
      <w:r w:rsidR="00E07E12">
        <w:t>[URI]</w:t>
      </w:r>
    </w:p>
    <w:p w14:paraId="23DF188B" w14:textId="77777777" w:rsidR="00F94051" w:rsidRDefault="00F94051" w:rsidP="00F94051">
      <w:pPr>
        <w:pStyle w:val="RelatedWork"/>
      </w:pPr>
      <w:r w:rsidRPr="00F94051">
        <w:rPr>
          <w:i/>
        </w:rPr>
        <w:t>STIX Version 1.2.1 Part 10: Exploit Target</w:t>
      </w:r>
      <w:r>
        <w:t xml:space="preserve">. </w:t>
      </w:r>
      <w:r w:rsidR="00E83ACA">
        <w:t>[URI]</w:t>
      </w:r>
    </w:p>
    <w:p w14:paraId="40BD6403" w14:textId="77777777" w:rsidR="00F94051" w:rsidRDefault="00F94051" w:rsidP="00F94051">
      <w:pPr>
        <w:pStyle w:val="RelatedWork"/>
      </w:pPr>
      <w:r w:rsidRPr="00F94051">
        <w:rPr>
          <w:i/>
        </w:rPr>
        <w:t>STIX Version 1.2.1 Part 11: Report</w:t>
      </w:r>
      <w:r>
        <w:t xml:space="preserve">. </w:t>
      </w:r>
      <w:r w:rsidR="005A1689">
        <w:t>[URI]</w:t>
      </w:r>
    </w:p>
    <w:p w14:paraId="3CB2A6EC" w14:textId="169C97F1" w:rsidR="00F94051" w:rsidRDefault="00F94051" w:rsidP="00F94051">
      <w:pPr>
        <w:pStyle w:val="RelatedWork"/>
      </w:pPr>
      <w:r w:rsidRPr="00F94051">
        <w:rPr>
          <w:i/>
        </w:rPr>
        <w:t xml:space="preserve">STIX Version 1.2.1 Part 12: </w:t>
      </w:r>
      <w:r w:rsidR="002171F1">
        <w:rPr>
          <w:i/>
        </w:rPr>
        <w:t xml:space="preserve">Default </w:t>
      </w:r>
      <w:r w:rsidRPr="00F94051">
        <w:rPr>
          <w:i/>
        </w:rPr>
        <w:t>Extensions</w:t>
      </w:r>
      <w:r>
        <w:t xml:space="preserve">. </w:t>
      </w:r>
      <w:r w:rsidR="00D86D63">
        <w:t>[URI]</w:t>
      </w:r>
    </w:p>
    <w:p w14:paraId="2CBA91CA" w14:textId="77777777" w:rsidR="00F94051" w:rsidRDefault="00F94051" w:rsidP="00F94051">
      <w:pPr>
        <w:pStyle w:val="RelatedWork"/>
      </w:pPr>
      <w:r w:rsidRPr="00F94051">
        <w:rPr>
          <w:i/>
        </w:rPr>
        <w:t>STIX Version 1.2.1 Part 13: Data Marking</w:t>
      </w:r>
      <w:r>
        <w:t xml:space="preserve">. </w:t>
      </w:r>
      <w:r w:rsidR="00757BCA">
        <w:t>[URI]</w:t>
      </w:r>
    </w:p>
    <w:p w14:paraId="0C77B4FF" w14:textId="77777777" w:rsidR="00F94051" w:rsidRDefault="00F94051" w:rsidP="00F94051">
      <w:pPr>
        <w:pStyle w:val="RelatedWork"/>
      </w:pPr>
      <w:r w:rsidRPr="00F94051">
        <w:rPr>
          <w:i/>
        </w:rPr>
        <w:t>STIX Version 1.2.1 Part 14: Vocabularies</w:t>
      </w:r>
      <w:r>
        <w:t xml:space="preserve">. </w:t>
      </w:r>
      <w:r w:rsidR="00D1572C">
        <w:t>[URI]</w:t>
      </w:r>
    </w:p>
    <w:p w14:paraId="67676078" w14:textId="77777777" w:rsidR="00E62DFD" w:rsidRDefault="00F94051" w:rsidP="00F94051">
      <w:pPr>
        <w:pStyle w:val="RelatedWork"/>
      </w:pPr>
      <w:r w:rsidRPr="00F94051">
        <w:rPr>
          <w:i/>
        </w:rPr>
        <w:t>STIX Version 1.2.1 Part 15: UML Model</w:t>
      </w:r>
      <w:r>
        <w:t xml:space="preserve">. </w:t>
      </w:r>
      <w:r w:rsidR="00D1572C">
        <w:t>(this document)</w:t>
      </w:r>
    </w:p>
    <w:p w14:paraId="03ECC087" w14:textId="77777777" w:rsidR="00D17F06" w:rsidRDefault="00D17F06" w:rsidP="00D17F06">
      <w:pPr>
        <w:pStyle w:val="Titlepageinfo"/>
      </w:pPr>
      <w:bookmarkStart w:id="2" w:name="RelatedWork"/>
      <w:r>
        <w:t>Related work</w:t>
      </w:r>
      <w:bookmarkEnd w:id="2"/>
      <w:r>
        <w:t>:</w:t>
      </w:r>
    </w:p>
    <w:p w14:paraId="2CA2A1DB" w14:textId="77777777" w:rsidR="00D17F06" w:rsidRPr="004C4D7C" w:rsidRDefault="00D17F06" w:rsidP="00D17F06">
      <w:pPr>
        <w:pStyle w:val="Titlepageinfodescription"/>
      </w:pPr>
      <w:r>
        <w:t>This specification is related to:</w:t>
      </w:r>
    </w:p>
    <w:p w14:paraId="76282BD7" w14:textId="77777777" w:rsidR="00C7353C" w:rsidRPr="00F453A6" w:rsidRDefault="00C7353C" w:rsidP="00C7353C">
      <w:pPr>
        <w:pStyle w:val="RelatedWork"/>
        <w:rPr>
          <w:i/>
        </w:rPr>
      </w:pPr>
      <w:r w:rsidRPr="0020576E">
        <w:rPr>
          <w:i/>
        </w:rPr>
        <w:t>CybOX Version 2.1.1 (placeholder)</w:t>
      </w:r>
    </w:p>
    <w:p w14:paraId="7E26DCC6" w14:textId="77777777" w:rsidR="00735E3A" w:rsidRDefault="00735E3A" w:rsidP="00735E3A">
      <w:pPr>
        <w:pStyle w:val="Titlepageinfo"/>
      </w:pPr>
      <w:r>
        <w:t>Abstract:</w:t>
      </w:r>
    </w:p>
    <w:p w14:paraId="33F099EE" w14:textId="19FFA921" w:rsidR="00C7353C" w:rsidRDefault="00C7353C" w:rsidP="00C7353C">
      <w:pPr>
        <w:pStyle w:val="Abstract"/>
      </w:pPr>
      <w:r w:rsidRPr="00487E8E">
        <w:t>The S</w:t>
      </w:r>
      <w:r>
        <w:t>tructured Threat Information Ex</w:t>
      </w:r>
      <w:r w:rsidRPr="00487E8E">
        <w:t>pression (STIX</w:t>
      </w:r>
      <w:r>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 xml:space="preserve">The STIX framework comprises a collection of extensible component specifications along with an overarching core specification and supporting specifications. This document </w:t>
      </w:r>
      <w:r w:rsidR="00750BA3">
        <w:t>describes</w:t>
      </w:r>
      <w:r>
        <w:t xml:space="preserve"> the use of UML to create a data model for STIX.</w:t>
      </w:r>
    </w:p>
    <w:p w14:paraId="304E1EFF" w14:textId="77777777" w:rsidR="00544386" w:rsidRDefault="00544386" w:rsidP="00544386">
      <w:pPr>
        <w:pStyle w:val="Titlepageinfo"/>
      </w:pPr>
      <w:r>
        <w:t>Status:</w:t>
      </w:r>
    </w:p>
    <w:p w14:paraId="4007E6D1"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0A2EB306" w14:textId="77777777" w:rsidR="001057D2" w:rsidRDefault="001057D2" w:rsidP="001057D2">
      <w:pPr>
        <w:pStyle w:val="Titlepageinfo"/>
      </w:pPr>
      <w:r>
        <w:t>URI pattern</w:t>
      </w:r>
      <w:r w:rsidR="00CA025D">
        <w:t>s</w:t>
      </w:r>
      <w:r>
        <w:t>:</w:t>
      </w:r>
    </w:p>
    <w:p w14:paraId="3C96B184"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1572C" w:rsidRPr="00835415">
        <w:rPr>
          <w:rFonts w:cs="Arial"/>
          <w:color w:val="000000"/>
          <w:shd w:val="clear" w:color="auto" w:fill="FFFFFF"/>
        </w:rPr>
        <w:t>part15-uml-model</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1572C" w:rsidRPr="00835415">
        <w:rPr>
          <w:rFonts w:cs="Arial"/>
          <w:color w:val="000000"/>
          <w:shd w:val="clear" w:color="auto" w:fill="FFFFFF"/>
        </w:rPr>
        <w:t>part15-uml-model</w:t>
      </w:r>
      <w:r w:rsidR="00163EB3" w:rsidRPr="00163EB3">
        <w:rPr>
          <w:rStyle w:val="Hyperlink"/>
          <w:color w:val="auto"/>
        </w:rPr>
        <w:t>.docx</w:t>
      </w:r>
    </w:p>
    <w:p w14:paraId="7C24E19A"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1572C" w:rsidRPr="00835415">
        <w:rPr>
          <w:rFonts w:cs="Arial"/>
          <w:color w:val="000000"/>
          <w:shd w:val="clear" w:color="auto" w:fill="FFFFFF"/>
        </w:rPr>
        <w:t>part15-uml-model</w:t>
      </w:r>
      <w:r w:rsidR="00163EB3" w:rsidRPr="00163EB3">
        <w:rPr>
          <w:rStyle w:val="Hyperlink"/>
          <w:color w:val="auto"/>
        </w:rPr>
        <w:t>.docx</w:t>
      </w:r>
    </w:p>
    <w:p w14:paraId="2DEFCA2E" w14:textId="77777777" w:rsidR="00544386" w:rsidRDefault="001057D2" w:rsidP="001057D2">
      <w:pPr>
        <w:pStyle w:val="Abstract"/>
      </w:pPr>
      <w:r>
        <w:t>(Managed by OASIS TC Administration; please don’t modify.)</w:t>
      </w:r>
    </w:p>
    <w:p w14:paraId="632C1CA7" w14:textId="77777777" w:rsidR="006E4329" w:rsidRDefault="006E4329" w:rsidP="00544386">
      <w:pPr>
        <w:pStyle w:val="Abstract"/>
      </w:pPr>
    </w:p>
    <w:p w14:paraId="2E54199F" w14:textId="77777777" w:rsidR="001E392A" w:rsidRDefault="001E392A" w:rsidP="00544386">
      <w:pPr>
        <w:pStyle w:val="Abstract"/>
      </w:pPr>
    </w:p>
    <w:p w14:paraId="6B67B244" w14:textId="77777777" w:rsidR="006E4329" w:rsidRPr="00852E10" w:rsidRDefault="001847BD" w:rsidP="006E4329">
      <w:r>
        <w:t>Copyright © OASIS Open</w:t>
      </w:r>
      <w:r w:rsidR="00D142A8">
        <w:t xml:space="preserve"> 201</w:t>
      </w:r>
      <w:r w:rsidR="00960D49">
        <w:t>5</w:t>
      </w:r>
      <w:r w:rsidR="006E4329" w:rsidRPr="00852E10">
        <w:t>. All Rights Reserved.</w:t>
      </w:r>
    </w:p>
    <w:p w14:paraId="042EBBD0"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FE7DDA0"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D2E0C68" w14:textId="77777777" w:rsidR="006E4329" w:rsidRDefault="006E4329" w:rsidP="006E4329">
      <w:r w:rsidRPr="00852E10">
        <w:t>The limited permissions granted above are perpetual and will not be revoked by OASIS or its successors or assigns.</w:t>
      </w:r>
    </w:p>
    <w:p w14:paraId="7A9EBDFB"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6EB3BF9" w14:textId="77777777" w:rsidR="001847BD" w:rsidRPr="00852E10" w:rsidRDefault="001847BD" w:rsidP="001847BD">
      <w:pPr>
        <w:pStyle w:val="Notices"/>
      </w:pPr>
      <w:r>
        <w:lastRenderedPageBreak/>
        <w:t>Table of Contents</w:t>
      </w:r>
    </w:p>
    <w:p w14:paraId="052C4779" w14:textId="77777777" w:rsidR="002E3329"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0247264" w:history="1">
        <w:r w:rsidR="002E3329" w:rsidRPr="00A14C36">
          <w:rPr>
            <w:rStyle w:val="Hyperlink"/>
            <w:noProof/>
          </w:rPr>
          <w:t>1</w:t>
        </w:r>
        <w:r w:rsidR="002E3329">
          <w:rPr>
            <w:rFonts w:asciiTheme="minorHAnsi" w:eastAsiaTheme="minorEastAsia" w:hAnsiTheme="minorHAnsi" w:cstheme="minorBidi"/>
            <w:noProof/>
            <w:sz w:val="22"/>
            <w:szCs w:val="22"/>
          </w:rPr>
          <w:tab/>
        </w:r>
        <w:r w:rsidR="002E3329" w:rsidRPr="00A14C36">
          <w:rPr>
            <w:rStyle w:val="Hyperlink"/>
            <w:noProof/>
          </w:rPr>
          <w:t>Introduction</w:t>
        </w:r>
        <w:r w:rsidR="002E3329">
          <w:rPr>
            <w:noProof/>
            <w:webHidden/>
          </w:rPr>
          <w:tab/>
        </w:r>
        <w:r w:rsidR="002E3329">
          <w:rPr>
            <w:noProof/>
            <w:webHidden/>
          </w:rPr>
          <w:fldChar w:fldCharType="begin"/>
        </w:r>
        <w:r w:rsidR="002E3329">
          <w:rPr>
            <w:noProof/>
            <w:webHidden/>
          </w:rPr>
          <w:instrText xml:space="preserve"> PAGEREF _Toc430247264 \h </w:instrText>
        </w:r>
        <w:r w:rsidR="002E3329">
          <w:rPr>
            <w:noProof/>
            <w:webHidden/>
          </w:rPr>
        </w:r>
        <w:r w:rsidR="002E3329">
          <w:rPr>
            <w:noProof/>
            <w:webHidden/>
          </w:rPr>
          <w:fldChar w:fldCharType="separate"/>
        </w:r>
        <w:r w:rsidR="002E3329">
          <w:rPr>
            <w:noProof/>
            <w:webHidden/>
          </w:rPr>
          <w:t>4</w:t>
        </w:r>
        <w:r w:rsidR="002E3329">
          <w:rPr>
            <w:noProof/>
            <w:webHidden/>
          </w:rPr>
          <w:fldChar w:fldCharType="end"/>
        </w:r>
      </w:hyperlink>
    </w:p>
    <w:p w14:paraId="0EBE9892" w14:textId="77777777" w:rsidR="002E3329" w:rsidRDefault="00010B81">
      <w:pPr>
        <w:pStyle w:val="TOC2"/>
        <w:tabs>
          <w:tab w:val="right" w:leader="dot" w:pos="9350"/>
        </w:tabs>
        <w:rPr>
          <w:rFonts w:asciiTheme="minorHAnsi" w:eastAsiaTheme="minorEastAsia" w:hAnsiTheme="minorHAnsi" w:cstheme="minorBidi"/>
          <w:noProof/>
          <w:sz w:val="22"/>
          <w:szCs w:val="22"/>
        </w:rPr>
      </w:pPr>
      <w:hyperlink w:anchor="_Toc430247265" w:history="1">
        <w:r w:rsidR="002E3329" w:rsidRPr="00A14C36">
          <w:rPr>
            <w:rStyle w:val="Hyperlink"/>
            <w:noProof/>
          </w:rPr>
          <w:t>1.1 STIX Specification Documents</w:t>
        </w:r>
        <w:r w:rsidR="002E3329">
          <w:rPr>
            <w:noProof/>
            <w:webHidden/>
          </w:rPr>
          <w:tab/>
        </w:r>
        <w:r w:rsidR="002E3329">
          <w:rPr>
            <w:noProof/>
            <w:webHidden/>
          </w:rPr>
          <w:fldChar w:fldCharType="begin"/>
        </w:r>
        <w:r w:rsidR="002E3329">
          <w:rPr>
            <w:noProof/>
            <w:webHidden/>
          </w:rPr>
          <w:instrText xml:space="preserve"> PAGEREF _Toc430247265 \h </w:instrText>
        </w:r>
        <w:r w:rsidR="002E3329">
          <w:rPr>
            <w:noProof/>
            <w:webHidden/>
          </w:rPr>
        </w:r>
        <w:r w:rsidR="002E3329">
          <w:rPr>
            <w:noProof/>
            <w:webHidden/>
          </w:rPr>
          <w:fldChar w:fldCharType="separate"/>
        </w:r>
        <w:r w:rsidR="002E3329">
          <w:rPr>
            <w:noProof/>
            <w:webHidden/>
          </w:rPr>
          <w:t>4</w:t>
        </w:r>
        <w:r w:rsidR="002E3329">
          <w:rPr>
            <w:noProof/>
            <w:webHidden/>
          </w:rPr>
          <w:fldChar w:fldCharType="end"/>
        </w:r>
      </w:hyperlink>
    </w:p>
    <w:p w14:paraId="40EFC193" w14:textId="77777777" w:rsidR="002E3329" w:rsidRDefault="00010B81">
      <w:pPr>
        <w:pStyle w:val="TOC2"/>
        <w:tabs>
          <w:tab w:val="right" w:leader="dot" w:pos="9350"/>
        </w:tabs>
        <w:rPr>
          <w:rFonts w:asciiTheme="minorHAnsi" w:eastAsiaTheme="minorEastAsia" w:hAnsiTheme="minorHAnsi" w:cstheme="minorBidi"/>
          <w:noProof/>
          <w:sz w:val="22"/>
          <w:szCs w:val="22"/>
        </w:rPr>
      </w:pPr>
      <w:hyperlink w:anchor="_Toc430247266" w:history="1">
        <w:r w:rsidR="002E3329" w:rsidRPr="00A14C36">
          <w:rPr>
            <w:rStyle w:val="Hyperlink"/>
            <w:noProof/>
          </w:rPr>
          <w:t>1.2 Document Conventions</w:t>
        </w:r>
        <w:r w:rsidR="002E3329">
          <w:rPr>
            <w:noProof/>
            <w:webHidden/>
          </w:rPr>
          <w:tab/>
        </w:r>
        <w:r w:rsidR="002E3329">
          <w:rPr>
            <w:noProof/>
            <w:webHidden/>
          </w:rPr>
          <w:fldChar w:fldCharType="begin"/>
        </w:r>
        <w:r w:rsidR="002E3329">
          <w:rPr>
            <w:noProof/>
            <w:webHidden/>
          </w:rPr>
          <w:instrText xml:space="preserve"> PAGEREF _Toc430247266 \h </w:instrText>
        </w:r>
        <w:r w:rsidR="002E3329">
          <w:rPr>
            <w:noProof/>
            <w:webHidden/>
          </w:rPr>
        </w:r>
        <w:r w:rsidR="002E3329">
          <w:rPr>
            <w:noProof/>
            <w:webHidden/>
          </w:rPr>
          <w:fldChar w:fldCharType="separate"/>
        </w:r>
        <w:r w:rsidR="002E3329">
          <w:rPr>
            <w:noProof/>
            <w:webHidden/>
          </w:rPr>
          <w:t>5</w:t>
        </w:r>
        <w:r w:rsidR="002E3329">
          <w:rPr>
            <w:noProof/>
            <w:webHidden/>
          </w:rPr>
          <w:fldChar w:fldCharType="end"/>
        </w:r>
      </w:hyperlink>
    </w:p>
    <w:p w14:paraId="48E20882" w14:textId="77777777" w:rsidR="002E3329" w:rsidRDefault="00010B81">
      <w:pPr>
        <w:pStyle w:val="TOC3"/>
        <w:tabs>
          <w:tab w:val="right" w:leader="dot" w:pos="9350"/>
        </w:tabs>
        <w:rPr>
          <w:rFonts w:asciiTheme="minorHAnsi" w:eastAsiaTheme="minorEastAsia" w:hAnsiTheme="minorHAnsi" w:cstheme="minorBidi"/>
          <w:noProof/>
          <w:sz w:val="22"/>
          <w:szCs w:val="22"/>
        </w:rPr>
      </w:pPr>
      <w:hyperlink w:anchor="_Toc430247267" w:history="1">
        <w:r w:rsidR="002E3329" w:rsidRPr="00A14C36">
          <w:rPr>
            <w:rStyle w:val="Hyperlink"/>
            <w:noProof/>
          </w:rPr>
          <w:t>1.2.1 Fonts</w:t>
        </w:r>
        <w:r w:rsidR="002E3329">
          <w:rPr>
            <w:noProof/>
            <w:webHidden/>
          </w:rPr>
          <w:tab/>
        </w:r>
        <w:r w:rsidR="002E3329">
          <w:rPr>
            <w:noProof/>
            <w:webHidden/>
          </w:rPr>
          <w:fldChar w:fldCharType="begin"/>
        </w:r>
        <w:r w:rsidR="002E3329">
          <w:rPr>
            <w:noProof/>
            <w:webHidden/>
          </w:rPr>
          <w:instrText xml:space="preserve"> PAGEREF _Toc430247267 \h </w:instrText>
        </w:r>
        <w:r w:rsidR="002E3329">
          <w:rPr>
            <w:noProof/>
            <w:webHidden/>
          </w:rPr>
        </w:r>
        <w:r w:rsidR="002E3329">
          <w:rPr>
            <w:noProof/>
            <w:webHidden/>
          </w:rPr>
          <w:fldChar w:fldCharType="separate"/>
        </w:r>
        <w:r w:rsidR="002E3329">
          <w:rPr>
            <w:noProof/>
            <w:webHidden/>
          </w:rPr>
          <w:t>5</w:t>
        </w:r>
        <w:r w:rsidR="002E3329">
          <w:rPr>
            <w:noProof/>
            <w:webHidden/>
          </w:rPr>
          <w:fldChar w:fldCharType="end"/>
        </w:r>
      </w:hyperlink>
    </w:p>
    <w:p w14:paraId="226D307B" w14:textId="77777777" w:rsidR="002E3329" w:rsidRDefault="00010B81">
      <w:pPr>
        <w:pStyle w:val="TOC2"/>
        <w:tabs>
          <w:tab w:val="right" w:leader="dot" w:pos="9350"/>
        </w:tabs>
        <w:rPr>
          <w:rFonts w:asciiTheme="minorHAnsi" w:eastAsiaTheme="minorEastAsia" w:hAnsiTheme="minorHAnsi" w:cstheme="minorBidi"/>
          <w:noProof/>
          <w:sz w:val="22"/>
          <w:szCs w:val="22"/>
        </w:rPr>
      </w:pPr>
      <w:hyperlink w:anchor="_Toc430247268" w:history="1">
        <w:r w:rsidR="002E3329" w:rsidRPr="00A14C36">
          <w:rPr>
            <w:rStyle w:val="Hyperlink"/>
            <w:noProof/>
          </w:rPr>
          <w:t>1.3 Terminology</w:t>
        </w:r>
        <w:r w:rsidR="002E3329">
          <w:rPr>
            <w:noProof/>
            <w:webHidden/>
          </w:rPr>
          <w:tab/>
        </w:r>
        <w:r w:rsidR="002E3329">
          <w:rPr>
            <w:noProof/>
            <w:webHidden/>
          </w:rPr>
          <w:fldChar w:fldCharType="begin"/>
        </w:r>
        <w:r w:rsidR="002E3329">
          <w:rPr>
            <w:noProof/>
            <w:webHidden/>
          </w:rPr>
          <w:instrText xml:space="preserve"> PAGEREF _Toc430247268 \h </w:instrText>
        </w:r>
        <w:r w:rsidR="002E3329">
          <w:rPr>
            <w:noProof/>
            <w:webHidden/>
          </w:rPr>
        </w:r>
        <w:r w:rsidR="002E3329">
          <w:rPr>
            <w:noProof/>
            <w:webHidden/>
          </w:rPr>
          <w:fldChar w:fldCharType="separate"/>
        </w:r>
        <w:r w:rsidR="002E3329">
          <w:rPr>
            <w:noProof/>
            <w:webHidden/>
          </w:rPr>
          <w:t>5</w:t>
        </w:r>
        <w:r w:rsidR="002E3329">
          <w:rPr>
            <w:noProof/>
            <w:webHidden/>
          </w:rPr>
          <w:fldChar w:fldCharType="end"/>
        </w:r>
      </w:hyperlink>
    </w:p>
    <w:p w14:paraId="51E99C93" w14:textId="77777777" w:rsidR="002E3329" w:rsidRDefault="00010B81">
      <w:pPr>
        <w:pStyle w:val="TOC2"/>
        <w:tabs>
          <w:tab w:val="right" w:leader="dot" w:pos="9350"/>
        </w:tabs>
        <w:rPr>
          <w:rFonts w:asciiTheme="minorHAnsi" w:eastAsiaTheme="minorEastAsia" w:hAnsiTheme="minorHAnsi" w:cstheme="minorBidi"/>
          <w:noProof/>
          <w:sz w:val="22"/>
          <w:szCs w:val="22"/>
        </w:rPr>
      </w:pPr>
      <w:hyperlink w:anchor="_Toc430247269" w:history="1">
        <w:r w:rsidR="002E3329" w:rsidRPr="00A14C36">
          <w:rPr>
            <w:rStyle w:val="Hyperlink"/>
            <w:noProof/>
          </w:rPr>
          <w:t>1.4 Normative References</w:t>
        </w:r>
        <w:r w:rsidR="002E3329">
          <w:rPr>
            <w:noProof/>
            <w:webHidden/>
          </w:rPr>
          <w:tab/>
        </w:r>
        <w:r w:rsidR="002E3329">
          <w:rPr>
            <w:noProof/>
            <w:webHidden/>
          </w:rPr>
          <w:fldChar w:fldCharType="begin"/>
        </w:r>
        <w:r w:rsidR="002E3329">
          <w:rPr>
            <w:noProof/>
            <w:webHidden/>
          </w:rPr>
          <w:instrText xml:space="preserve"> PAGEREF _Toc430247269 \h </w:instrText>
        </w:r>
        <w:r w:rsidR="002E3329">
          <w:rPr>
            <w:noProof/>
            <w:webHidden/>
          </w:rPr>
        </w:r>
        <w:r w:rsidR="002E3329">
          <w:rPr>
            <w:noProof/>
            <w:webHidden/>
          </w:rPr>
          <w:fldChar w:fldCharType="separate"/>
        </w:r>
        <w:r w:rsidR="002E3329">
          <w:rPr>
            <w:noProof/>
            <w:webHidden/>
          </w:rPr>
          <w:t>5</w:t>
        </w:r>
        <w:r w:rsidR="002E3329">
          <w:rPr>
            <w:noProof/>
            <w:webHidden/>
          </w:rPr>
          <w:fldChar w:fldCharType="end"/>
        </w:r>
      </w:hyperlink>
    </w:p>
    <w:p w14:paraId="0A288E98" w14:textId="77777777" w:rsidR="002E3329" w:rsidRDefault="00010B81">
      <w:pPr>
        <w:pStyle w:val="TOC2"/>
        <w:tabs>
          <w:tab w:val="right" w:leader="dot" w:pos="9350"/>
        </w:tabs>
        <w:rPr>
          <w:rFonts w:asciiTheme="minorHAnsi" w:eastAsiaTheme="minorEastAsia" w:hAnsiTheme="minorHAnsi" w:cstheme="minorBidi"/>
          <w:noProof/>
          <w:sz w:val="22"/>
          <w:szCs w:val="22"/>
        </w:rPr>
      </w:pPr>
      <w:hyperlink w:anchor="_Toc430247270" w:history="1">
        <w:r w:rsidR="002E3329" w:rsidRPr="00A14C36">
          <w:rPr>
            <w:rStyle w:val="Hyperlink"/>
            <w:noProof/>
          </w:rPr>
          <w:t>1.5 Non-Normative References</w:t>
        </w:r>
        <w:r w:rsidR="002E3329">
          <w:rPr>
            <w:noProof/>
            <w:webHidden/>
          </w:rPr>
          <w:tab/>
        </w:r>
        <w:r w:rsidR="002E3329">
          <w:rPr>
            <w:noProof/>
            <w:webHidden/>
          </w:rPr>
          <w:fldChar w:fldCharType="begin"/>
        </w:r>
        <w:r w:rsidR="002E3329">
          <w:rPr>
            <w:noProof/>
            <w:webHidden/>
          </w:rPr>
          <w:instrText xml:space="preserve"> PAGEREF _Toc430247270 \h </w:instrText>
        </w:r>
        <w:r w:rsidR="002E3329">
          <w:rPr>
            <w:noProof/>
            <w:webHidden/>
          </w:rPr>
        </w:r>
        <w:r w:rsidR="002E3329">
          <w:rPr>
            <w:noProof/>
            <w:webHidden/>
          </w:rPr>
          <w:fldChar w:fldCharType="separate"/>
        </w:r>
        <w:r w:rsidR="002E3329">
          <w:rPr>
            <w:noProof/>
            <w:webHidden/>
          </w:rPr>
          <w:t>5</w:t>
        </w:r>
        <w:r w:rsidR="002E3329">
          <w:rPr>
            <w:noProof/>
            <w:webHidden/>
          </w:rPr>
          <w:fldChar w:fldCharType="end"/>
        </w:r>
      </w:hyperlink>
    </w:p>
    <w:p w14:paraId="50F312DE" w14:textId="77777777" w:rsidR="002E3329" w:rsidRDefault="00010B81">
      <w:pPr>
        <w:pStyle w:val="TOC1"/>
        <w:rPr>
          <w:rFonts w:asciiTheme="minorHAnsi" w:eastAsiaTheme="minorEastAsia" w:hAnsiTheme="minorHAnsi" w:cstheme="minorBidi"/>
          <w:noProof/>
          <w:sz w:val="22"/>
          <w:szCs w:val="22"/>
        </w:rPr>
      </w:pPr>
      <w:hyperlink w:anchor="_Toc430247271" w:history="1">
        <w:r w:rsidR="002E3329" w:rsidRPr="00A14C36">
          <w:rPr>
            <w:rStyle w:val="Hyperlink"/>
            <w:noProof/>
          </w:rPr>
          <w:t>2</w:t>
        </w:r>
        <w:r w:rsidR="002E3329">
          <w:rPr>
            <w:rFonts w:asciiTheme="minorHAnsi" w:eastAsiaTheme="minorEastAsia" w:hAnsiTheme="minorHAnsi" w:cstheme="minorBidi"/>
            <w:noProof/>
            <w:sz w:val="22"/>
            <w:szCs w:val="22"/>
          </w:rPr>
          <w:tab/>
        </w:r>
        <w:r w:rsidR="002E3329" w:rsidRPr="00A14C36">
          <w:rPr>
            <w:rStyle w:val="Hyperlink"/>
            <w:noProof/>
          </w:rPr>
          <w:t>UML Model Artifact</w:t>
        </w:r>
        <w:r w:rsidR="002E3329">
          <w:rPr>
            <w:noProof/>
            <w:webHidden/>
          </w:rPr>
          <w:tab/>
        </w:r>
        <w:r w:rsidR="002E3329">
          <w:rPr>
            <w:noProof/>
            <w:webHidden/>
          </w:rPr>
          <w:fldChar w:fldCharType="begin"/>
        </w:r>
        <w:r w:rsidR="002E3329">
          <w:rPr>
            <w:noProof/>
            <w:webHidden/>
          </w:rPr>
          <w:instrText xml:space="preserve"> PAGEREF _Toc430247271 \h </w:instrText>
        </w:r>
        <w:r w:rsidR="002E3329">
          <w:rPr>
            <w:noProof/>
            <w:webHidden/>
          </w:rPr>
        </w:r>
        <w:r w:rsidR="002E3329">
          <w:rPr>
            <w:noProof/>
            <w:webHidden/>
          </w:rPr>
          <w:fldChar w:fldCharType="separate"/>
        </w:r>
        <w:r w:rsidR="002E3329">
          <w:rPr>
            <w:noProof/>
            <w:webHidden/>
          </w:rPr>
          <w:t>6</w:t>
        </w:r>
        <w:r w:rsidR="002E3329">
          <w:rPr>
            <w:noProof/>
            <w:webHidden/>
          </w:rPr>
          <w:fldChar w:fldCharType="end"/>
        </w:r>
      </w:hyperlink>
    </w:p>
    <w:p w14:paraId="1827AA97" w14:textId="77777777" w:rsidR="002E3329" w:rsidRDefault="00010B81">
      <w:pPr>
        <w:pStyle w:val="TOC1"/>
        <w:rPr>
          <w:rFonts w:asciiTheme="minorHAnsi" w:eastAsiaTheme="minorEastAsia" w:hAnsiTheme="minorHAnsi" w:cstheme="minorBidi"/>
          <w:noProof/>
          <w:sz w:val="22"/>
          <w:szCs w:val="22"/>
        </w:rPr>
      </w:pPr>
      <w:hyperlink w:anchor="_Toc430247272" w:history="1">
        <w:r w:rsidR="002E3329" w:rsidRPr="00A14C36">
          <w:rPr>
            <w:rStyle w:val="Hyperlink"/>
            <w:noProof/>
          </w:rPr>
          <w:t>3</w:t>
        </w:r>
        <w:r w:rsidR="002E3329">
          <w:rPr>
            <w:rFonts w:asciiTheme="minorHAnsi" w:eastAsiaTheme="minorEastAsia" w:hAnsiTheme="minorHAnsi" w:cstheme="minorBidi"/>
            <w:noProof/>
            <w:sz w:val="22"/>
            <w:szCs w:val="22"/>
          </w:rPr>
          <w:tab/>
        </w:r>
        <w:r w:rsidR="002E3329" w:rsidRPr="00A14C36">
          <w:rPr>
            <w:rStyle w:val="Hyperlink"/>
            <w:noProof/>
          </w:rPr>
          <w:t>Data Model Conventions</w:t>
        </w:r>
        <w:r w:rsidR="002E3329">
          <w:rPr>
            <w:noProof/>
            <w:webHidden/>
          </w:rPr>
          <w:tab/>
        </w:r>
        <w:r w:rsidR="002E3329">
          <w:rPr>
            <w:noProof/>
            <w:webHidden/>
          </w:rPr>
          <w:fldChar w:fldCharType="begin"/>
        </w:r>
        <w:r w:rsidR="002E3329">
          <w:rPr>
            <w:noProof/>
            <w:webHidden/>
          </w:rPr>
          <w:instrText xml:space="preserve"> PAGEREF _Toc430247272 \h </w:instrText>
        </w:r>
        <w:r w:rsidR="002E3329">
          <w:rPr>
            <w:noProof/>
            <w:webHidden/>
          </w:rPr>
        </w:r>
        <w:r w:rsidR="002E3329">
          <w:rPr>
            <w:noProof/>
            <w:webHidden/>
          </w:rPr>
          <w:fldChar w:fldCharType="separate"/>
        </w:r>
        <w:r w:rsidR="002E3329">
          <w:rPr>
            <w:noProof/>
            <w:webHidden/>
          </w:rPr>
          <w:t>7</w:t>
        </w:r>
        <w:r w:rsidR="002E3329">
          <w:rPr>
            <w:noProof/>
            <w:webHidden/>
          </w:rPr>
          <w:fldChar w:fldCharType="end"/>
        </w:r>
      </w:hyperlink>
    </w:p>
    <w:p w14:paraId="44C81176" w14:textId="77777777" w:rsidR="002E3329" w:rsidRDefault="00010B81">
      <w:pPr>
        <w:pStyle w:val="TOC2"/>
        <w:tabs>
          <w:tab w:val="right" w:leader="dot" w:pos="9350"/>
        </w:tabs>
        <w:rPr>
          <w:rFonts w:asciiTheme="minorHAnsi" w:eastAsiaTheme="minorEastAsia" w:hAnsiTheme="minorHAnsi" w:cstheme="minorBidi"/>
          <w:noProof/>
          <w:sz w:val="22"/>
          <w:szCs w:val="22"/>
        </w:rPr>
      </w:pPr>
      <w:hyperlink w:anchor="_Toc430247273" w:history="1">
        <w:r w:rsidR="002E3329" w:rsidRPr="00A14C36">
          <w:rPr>
            <w:rStyle w:val="Hyperlink"/>
            <w:noProof/>
          </w:rPr>
          <w:t>3.1 UML Packages</w:t>
        </w:r>
        <w:r w:rsidR="002E3329">
          <w:rPr>
            <w:noProof/>
            <w:webHidden/>
          </w:rPr>
          <w:tab/>
        </w:r>
        <w:r w:rsidR="002E3329">
          <w:rPr>
            <w:noProof/>
            <w:webHidden/>
          </w:rPr>
          <w:fldChar w:fldCharType="begin"/>
        </w:r>
        <w:r w:rsidR="002E3329">
          <w:rPr>
            <w:noProof/>
            <w:webHidden/>
          </w:rPr>
          <w:instrText xml:space="preserve"> PAGEREF _Toc430247273 \h </w:instrText>
        </w:r>
        <w:r w:rsidR="002E3329">
          <w:rPr>
            <w:noProof/>
            <w:webHidden/>
          </w:rPr>
        </w:r>
        <w:r w:rsidR="002E3329">
          <w:rPr>
            <w:noProof/>
            <w:webHidden/>
          </w:rPr>
          <w:fldChar w:fldCharType="separate"/>
        </w:r>
        <w:r w:rsidR="002E3329">
          <w:rPr>
            <w:noProof/>
            <w:webHidden/>
          </w:rPr>
          <w:t>7</w:t>
        </w:r>
        <w:r w:rsidR="002E3329">
          <w:rPr>
            <w:noProof/>
            <w:webHidden/>
          </w:rPr>
          <w:fldChar w:fldCharType="end"/>
        </w:r>
      </w:hyperlink>
    </w:p>
    <w:p w14:paraId="4A52B4F5" w14:textId="77777777" w:rsidR="002E3329" w:rsidRDefault="00010B81">
      <w:pPr>
        <w:pStyle w:val="TOC2"/>
        <w:tabs>
          <w:tab w:val="right" w:leader="dot" w:pos="9350"/>
        </w:tabs>
        <w:rPr>
          <w:rFonts w:asciiTheme="minorHAnsi" w:eastAsiaTheme="minorEastAsia" w:hAnsiTheme="minorHAnsi" w:cstheme="minorBidi"/>
          <w:noProof/>
          <w:sz w:val="22"/>
          <w:szCs w:val="22"/>
        </w:rPr>
      </w:pPr>
      <w:hyperlink w:anchor="_Toc430247274" w:history="1">
        <w:r w:rsidR="002E3329" w:rsidRPr="00A14C36">
          <w:rPr>
            <w:rStyle w:val="Hyperlink"/>
            <w:noProof/>
          </w:rPr>
          <w:t>3.2 Naming Conventions</w:t>
        </w:r>
        <w:r w:rsidR="002E3329">
          <w:rPr>
            <w:noProof/>
            <w:webHidden/>
          </w:rPr>
          <w:tab/>
        </w:r>
        <w:r w:rsidR="002E3329">
          <w:rPr>
            <w:noProof/>
            <w:webHidden/>
          </w:rPr>
          <w:fldChar w:fldCharType="begin"/>
        </w:r>
        <w:r w:rsidR="002E3329">
          <w:rPr>
            <w:noProof/>
            <w:webHidden/>
          </w:rPr>
          <w:instrText xml:space="preserve"> PAGEREF _Toc430247274 \h </w:instrText>
        </w:r>
        <w:r w:rsidR="002E3329">
          <w:rPr>
            <w:noProof/>
            <w:webHidden/>
          </w:rPr>
        </w:r>
        <w:r w:rsidR="002E3329">
          <w:rPr>
            <w:noProof/>
            <w:webHidden/>
          </w:rPr>
          <w:fldChar w:fldCharType="separate"/>
        </w:r>
        <w:r w:rsidR="002E3329">
          <w:rPr>
            <w:noProof/>
            <w:webHidden/>
          </w:rPr>
          <w:t>10</w:t>
        </w:r>
        <w:r w:rsidR="002E3329">
          <w:rPr>
            <w:noProof/>
            <w:webHidden/>
          </w:rPr>
          <w:fldChar w:fldCharType="end"/>
        </w:r>
      </w:hyperlink>
    </w:p>
    <w:p w14:paraId="61F4F3B8" w14:textId="77777777" w:rsidR="002E3329" w:rsidRDefault="00010B81">
      <w:pPr>
        <w:pStyle w:val="TOC2"/>
        <w:tabs>
          <w:tab w:val="right" w:leader="dot" w:pos="9350"/>
        </w:tabs>
        <w:rPr>
          <w:rFonts w:asciiTheme="minorHAnsi" w:eastAsiaTheme="minorEastAsia" w:hAnsiTheme="minorHAnsi" w:cstheme="minorBidi"/>
          <w:noProof/>
          <w:sz w:val="22"/>
          <w:szCs w:val="22"/>
        </w:rPr>
      </w:pPr>
      <w:hyperlink w:anchor="_Toc430247275" w:history="1">
        <w:r w:rsidR="002E3329" w:rsidRPr="00A14C36">
          <w:rPr>
            <w:rStyle w:val="Hyperlink"/>
            <w:noProof/>
          </w:rPr>
          <w:t>3.3 UML Diagrams</w:t>
        </w:r>
        <w:r w:rsidR="002E3329">
          <w:rPr>
            <w:noProof/>
            <w:webHidden/>
          </w:rPr>
          <w:tab/>
        </w:r>
        <w:r w:rsidR="002E3329">
          <w:rPr>
            <w:noProof/>
            <w:webHidden/>
          </w:rPr>
          <w:fldChar w:fldCharType="begin"/>
        </w:r>
        <w:r w:rsidR="002E3329">
          <w:rPr>
            <w:noProof/>
            <w:webHidden/>
          </w:rPr>
          <w:instrText xml:space="preserve"> PAGEREF _Toc430247275 \h </w:instrText>
        </w:r>
        <w:r w:rsidR="002E3329">
          <w:rPr>
            <w:noProof/>
            <w:webHidden/>
          </w:rPr>
        </w:r>
        <w:r w:rsidR="002E3329">
          <w:rPr>
            <w:noProof/>
            <w:webHidden/>
          </w:rPr>
          <w:fldChar w:fldCharType="separate"/>
        </w:r>
        <w:r w:rsidR="002E3329">
          <w:rPr>
            <w:noProof/>
            <w:webHidden/>
          </w:rPr>
          <w:t>10</w:t>
        </w:r>
        <w:r w:rsidR="002E3329">
          <w:rPr>
            <w:noProof/>
            <w:webHidden/>
          </w:rPr>
          <w:fldChar w:fldCharType="end"/>
        </w:r>
      </w:hyperlink>
    </w:p>
    <w:p w14:paraId="0D36B615" w14:textId="77777777" w:rsidR="002E3329" w:rsidRDefault="00010B81">
      <w:pPr>
        <w:pStyle w:val="TOC3"/>
        <w:tabs>
          <w:tab w:val="right" w:leader="dot" w:pos="9350"/>
        </w:tabs>
        <w:rPr>
          <w:rFonts w:asciiTheme="minorHAnsi" w:eastAsiaTheme="minorEastAsia" w:hAnsiTheme="minorHAnsi" w:cstheme="minorBidi"/>
          <w:noProof/>
          <w:sz w:val="22"/>
          <w:szCs w:val="22"/>
        </w:rPr>
      </w:pPr>
      <w:hyperlink w:anchor="_Toc430247276" w:history="1">
        <w:r w:rsidR="002E3329" w:rsidRPr="00A14C36">
          <w:rPr>
            <w:rStyle w:val="Hyperlink"/>
            <w:noProof/>
          </w:rPr>
          <w:t>3.3.1 Class Properties</w:t>
        </w:r>
        <w:r w:rsidR="002E3329">
          <w:rPr>
            <w:noProof/>
            <w:webHidden/>
          </w:rPr>
          <w:tab/>
        </w:r>
        <w:r w:rsidR="002E3329">
          <w:rPr>
            <w:noProof/>
            <w:webHidden/>
          </w:rPr>
          <w:fldChar w:fldCharType="begin"/>
        </w:r>
        <w:r w:rsidR="002E3329">
          <w:rPr>
            <w:noProof/>
            <w:webHidden/>
          </w:rPr>
          <w:instrText xml:space="preserve"> PAGEREF _Toc430247276 \h </w:instrText>
        </w:r>
        <w:r w:rsidR="002E3329">
          <w:rPr>
            <w:noProof/>
            <w:webHidden/>
          </w:rPr>
        </w:r>
        <w:r w:rsidR="002E3329">
          <w:rPr>
            <w:noProof/>
            <w:webHidden/>
          </w:rPr>
          <w:fldChar w:fldCharType="separate"/>
        </w:r>
        <w:r w:rsidR="002E3329">
          <w:rPr>
            <w:noProof/>
            <w:webHidden/>
          </w:rPr>
          <w:t>11</w:t>
        </w:r>
        <w:r w:rsidR="002E3329">
          <w:rPr>
            <w:noProof/>
            <w:webHidden/>
          </w:rPr>
          <w:fldChar w:fldCharType="end"/>
        </w:r>
      </w:hyperlink>
    </w:p>
    <w:p w14:paraId="06F40E1D" w14:textId="77777777" w:rsidR="002E3329" w:rsidRDefault="00010B81">
      <w:pPr>
        <w:pStyle w:val="TOC3"/>
        <w:tabs>
          <w:tab w:val="right" w:leader="dot" w:pos="9350"/>
        </w:tabs>
        <w:rPr>
          <w:rFonts w:asciiTheme="minorHAnsi" w:eastAsiaTheme="minorEastAsia" w:hAnsiTheme="minorHAnsi" w:cstheme="minorBidi"/>
          <w:noProof/>
          <w:sz w:val="22"/>
          <w:szCs w:val="22"/>
        </w:rPr>
      </w:pPr>
      <w:hyperlink w:anchor="_Toc430247277" w:history="1">
        <w:r w:rsidR="002E3329" w:rsidRPr="00A14C36">
          <w:rPr>
            <w:rStyle w:val="Hyperlink"/>
            <w:noProof/>
          </w:rPr>
          <w:t>3.3.2 Diagram Icons and Arrow Types</w:t>
        </w:r>
        <w:r w:rsidR="002E3329">
          <w:rPr>
            <w:noProof/>
            <w:webHidden/>
          </w:rPr>
          <w:tab/>
        </w:r>
        <w:r w:rsidR="002E3329">
          <w:rPr>
            <w:noProof/>
            <w:webHidden/>
          </w:rPr>
          <w:fldChar w:fldCharType="begin"/>
        </w:r>
        <w:r w:rsidR="002E3329">
          <w:rPr>
            <w:noProof/>
            <w:webHidden/>
          </w:rPr>
          <w:instrText xml:space="preserve"> PAGEREF _Toc430247277 \h </w:instrText>
        </w:r>
        <w:r w:rsidR="002E3329">
          <w:rPr>
            <w:noProof/>
            <w:webHidden/>
          </w:rPr>
        </w:r>
        <w:r w:rsidR="002E3329">
          <w:rPr>
            <w:noProof/>
            <w:webHidden/>
          </w:rPr>
          <w:fldChar w:fldCharType="separate"/>
        </w:r>
        <w:r w:rsidR="002E3329">
          <w:rPr>
            <w:noProof/>
            <w:webHidden/>
          </w:rPr>
          <w:t>11</w:t>
        </w:r>
        <w:r w:rsidR="002E3329">
          <w:rPr>
            <w:noProof/>
            <w:webHidden/>
          </w:rPr>
          <w:fldChar w:fldCharType="end"/>
        </w:r>
      </w:hyperlink>
    </w:p>
    <w:p w14:paraId="5BCE10C7" w14:textId="77777777" w:rsidR="002E3329" w:rsidRDefault="00010B81">
      <w:pPr>
        <w:pStyle w:val="TOC3"/>
        <w:tabs>
          <w:tab w:val="right" w:leader="dot" w:pos="9350"/>
        </w:tabs>
        <w:rPr>
          <w:rFonts w:asciiTheme="minorHAnsi" w:eastAsiaTheme="minorEastAsia" w:hAnsiTheme="minorHAnsi" w:cstheme="minorBidi"/>
          <w:noProof/>
          <w:sz w:val="22"/>
          <w:szCs w:val="22"/>
        </w:rPr>
      </w:pPr>
      <w:hyperlink w:anchor="_Toc430247278" w:history="1">
        <w:r w:rsidR="002E3329" w:rsidRPr="00A14C36">
          <w:rPr>
            <w:rStyle w:val="Hyperlink"/>
            <w:noProof/>
          </w:rPr>
          <w:t>3.3.3 Color Coding</w:t>
        </w:r>
        <w:r w:rsidR="002E3329">
          <w:rPr>
            <w:noProof/>
            <w:webHidden/>
          </w:rPr>
          <w:tab/>
        </w:r>
        <w:r w:rsidR="002E3329">
          <w:rPr>
            <w:noProof/>
            <w:webHidden/>
          </w:rPr>
          <w:fldChar w:fldCharType="begin"/>
        </w:r>
        <w:r w:rsidR="002E3329">
          <w:rPr>
            <w:noProof/>
            <w:webHidden/>
          </w:rPr>
          <w:instrText xml:space="preserve"> PAGEREF _Toc430247278 \h </w:instrText>
        </w:r>
        <w:r w:rsidR="002E3329">
          <w:rPr>
            <w:noProof/>
            <w:webHidden/>
          </w:rPr>
        </w:r>
        <w:r w:rsidR="002E3329">
          <w:rPr>
            <w:noProof/>
            <w:webHidden/>
          </w:rPr>
          <w:fldChar w:fldCharType="separate"/>
        </w:r>
        <w:r w:rsidR="002E3329">
          <w:rPr>
            <w:noProof/>
            <w:webHidden/>
          </w:rPr>
          <w:t>12</w:t>
        </w:r>
        <w:r w:rsidR="002E3329">
          <w:rPr>
            <w:noProof/>
            <w:webHidden/>
          </w:rPr>
          <w:fldChar w:fldCharType="end"/>
        </w:r>
      </w:hyperlink>
    </w:p>
    <w:p w14:paraId="0B667C83" w14:textId="77777777" w:rsidR="002E3329" w:rsidRDefault="00010B81">
      <w:pPr>
        <w:pStyle w:val="TOC1"/>
        <w:rPr>
          <w:rFonts w:asciiTheme="minorHAnsi" w:eastAsiaTheme="minorEastAsia" w:hAnsiTheme="minorHAnsi" w:cstheme="minorBidi"/>
          <w:noProof/>
          <w:sz w:val="22"/>
          <w:szCs w:val="22"/>
        </w:rPr>
      </w:pPr>
      <w:hyperlink w:anchor="_Toc430247279" w:history="1">
        <w:r w:rsidR="002E3329" w:rsidRPr="00A14C36">
          <w:rPr>
            <w:rStyle w:val="Hyperlink"/>
            <w:noProof/>
          </w:rPr>
          <w:t>4</w:t>
        </w:r>
        <w:r w:rsidR="002E3329">
          <w:rPr>
            <w:rFonts w:asciiTheme="minorHAnsi" w:eastAsiaTheme="minorEastAsia" w:hAnsiTheme="minorHAnsi" w:cstheme="minorBidi"/>
            <w:noProof/>
            <w:sz w:val="22"/>
            <w:szCs w:val="22"/>
          </w:rPr>
          <w:tab/>
        </w:r>
        <w:r w:rsidR="002E3329" w:rsidRPr="00A14C36">
          <w:rPr>
            <w:rStyle w:val="Hyperlink"/>
            <w:noProof/>
          </w:rPr>
          <w:t>Conformance</w:t>
        </w:r>
        <w:r w:rsidR="002E3329">
          <w:rPr>
            <w:noProof/>
            <w:webHidden/>
          </w:rPr>
          <w:tab/>
        </w:r>
        <w:r w:rsidR="002E3329">
          <w:rPr>
            <w:noProof/>
            <w:webHidden/>
          </w:rPr>
          <w:fldChar w:fldCharType="begin"/>
        </w:r>
        <w:r w:rsidR="002E3329">
          <w:rPr>
            <w:noProof/>
            <w:webHidden/>
          </w:rPr>
          <w:instrText xml:space="preserve"> PAGEREF _Toc430247279 \h </w:instrText>
        </w:r>
        <w:r w:rsidR="002E3329">
          <w:rPr>
            <w:noProof/>
            <w:webHidden/>
          </w:rPr>
        </w:r>
        <w:r w:rsidR="002E3329">
          <w:rPr>
            <w:noProof/>
            <w:webHidden/>
          </w:rPr>
          <w:fldChar w:fldCharType="separate"/>
        </w:r>
        <w:r w:rsidR="002E3329">
          <w:rPr>
            <w:noProof/>
            <w:webHidden/>
          </w:rPr>
          <w:t>13</w:t>
        </w:r>
        <w:r w:rsidR="002E3329">
          <w:rPr>
            <w:noProof/>
            <w:webHidden/>
          </w:rPr>
          <w:fldChar w:fldCharType="end"/>
        </w:r>
      </w:hyperlink>
    </w:p>
    <w:p w14:paraId="75C35560" w14:textId="77777777" w:rsidR="002E3329" w:rsidRDefault="00010B81">
      <w:pPr>
        <w:pStyle w:val="TOC1"/>
        <w:rPr>
          <w:rFonts w:asciiTheme="minorHAnsi" w:eastAsiaTheme="minorEastAsia" w:hAnsiTheme="minorHAnsi" w:cstheme="minorBidi"/>
          <w:noProof/>
          <w:sz w:val="22"/>
          <w:szCs w:val="22"/>
        </w:rPr>
      </w:pPr>
      <w:hyperlink w:anchor="_Toc430247280" w:history="1">
        <w:r w:rsidR="002E3329" w:rsidRPr="00A14C36">
          <w:rPr>
            <w:rStyle w:val="Hyperlink"/>
            <w:noProof/>
          </w:rPr>
          <w:t>Appendix A. Acknowledgments</w:t>
        </w:r>
        <w:r w:rsidR="002E3329">
          <w:rPr>
            <w:noProof/>
            <w:webHidden/>
          </w:rPr>
          <w:tab/>
        </w:r>
        <w:r w:rsidR="002E3329">
          <w:rPr>
            <w:noProof/>
            <w:webHidden/>
          </w:rPr>
          <w:fldChar w:fldCharType="begin"/>
        </w:r>
        <w:r w:rsidR="002E3329">
          <w:rPr>
            <w:noProof/>
            <w:webHidden/>
          </w:rPr>
          <w:instrText xml:space="preserve"> PAGEREF _Toc430247280 \h </w:instrText>
        </w:r>
        <w:r w:rsidR="002E3329">
          <w:rPr>
            <w:noProof/>
            <w:webHidden/>
          </w:rPr>
        </w:r>
        <w:r w:rsidR="002E3329">
          <w:rPr>
            <w:noProof/>
            <w:webHidden/>
          </w:rPr>
          <w:fldChar w:fldCharType="separate"/>
        </w:r>
        <w:r w:rsidR="002E3329">
          <w:rPr>
            <w:noProof/>
            <w:webHidden/>
          </w:rPr>
          <w:t>14</w:t>
        </w:r>
        <w:r w:rsidR="002E3329">
          <w:rPr>
            <w:noProof/>
            <w:webHidden/>
          </w:rPr>
          <w:fldChar w:fldCharType="end"/>
        </w:r>
      </w:hyperlink>
    </w:p>
    <w:p w14:paraId="61AF2F05" w14:textId="77777777" w:rsidR="002E3329" w:rsidRDefault="00010B81">
      <w:pPr>
        <w:pStyle w:val="TOC1"/>
        <w:rPr>
          <w:rFonts w:asciiTheme="minorHAnsi" w:eastAsiaTheme="minorEastAsia" w:hAnsiTheme="minorHAnsi" w:cstheme="minorBidi"/>
          <w:noProof/>
          <w:sz w:val="22"/>
          <w:szCs w:val="22"/>
        </w:rPr>
      </w:pPr>
      <w:hyperlink w:anchor="_Toc430247281" w:history="1">
        <w:r w:rsidR="002E3329" w:rsidRPr="00A14C36">
          <w:rPr>
            <w:rStyle w:val="Hyperlink"/>
            <w:noProof/>
          </w:rPr>
          <w:t>Appendix B. Revision History</w:t>
        </w:r>
        <w:r w:rsidR="002E3329">
          <w:rPr>
            <w:noProof/>
            <w:webHidden/>
          </w:rPr>
          <w:tab/>
        </w:r>
        <w:r w:rsidR="002E3329">
          <w:rPr>
            <w:noProof/>
            <w:webHidden/>
          </w:rPr>
          <w:fldChar w:fldCharType="begin"/>
        </w:r>
        <w:r w:rsidR="002E3329">
          <w:rPr>
            <w:noProof/>
            <w:webHidden/>
          </w:rPr>
          <w:instrText xml:space="preserve"> PAGEREF _Toc430247281 \h </w:instrText>
        </w:r>
        <w:r w:rsidR="002E3329">
          <w:rPr>
            <w:noProof/>
            <w:webHidden/>
          </w:rPr>
        </w:r>
        <w:r w:rsidR="002E3329">
          <w:rPr>
            <w:noProof/>
            <w:webHidden/>
          </w:rPr>
          <w:fldChar w:fldCharType="separate"/>
        </w:r>
        <w:r w:rsidR="002E3329">
          <w:rPr>
            <w:noProof/>
            <w:webHidden/>
          </w:rPr>
          <w:t>16</w:t>
        </w:r>
        <w:r w:rsidR="002E3329">
          <w:rPr>
            <w:noProof/>
            <w:webHidden/>
          </w:rPr>
          <w:fldChar w:fldCharType="end"/>
        </w:r>
      </w:hyperlink>
    </w:p>
    <w:p w14:paraId="492704A9" w14:textId="77777777" w:rsidR="006E4329" w:rsidRDefault="0012387E" w:rsidP="00544386">
      <w:pPr>
        <w:pStyle w:val="Abstract"/>
      </w:pPr>
      <w:r>
        <w:rPr>
          <w:szCs w:val="24"/>
        </w:rPr>
        <w:fldChar w:fldCharType="end"/>
      </w:r>
    </w:p>
    <w:p w14:paraId="78EAA307"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5C7D495D" w14:textId="77777777" w:rsidR="00C71349" w:rsidRPr="00C52EFC" w:rsidRDefault="00177DED" w:rsidP="0076113A">
      <w:pPr>
        <w:pStyle w:val="Heading1"/>
      </w:pPr>
      <w:bookmarkStart w:id="4" w:name="_Toc430247264"/>
      <w:r>
        <w:lastRenderedPageBreak/>
        <w:t>Introduction</w:t>
      </w:r>
      <w:bookmarkEnd w:id="0"/>
      <w:bookmarkEnd w:id="3"/>
      <w:bookmarkEnd w:id="4"/>
    </w:p>
    <w:p w14:paraId="4D745E82" w14:textId="77777777" w:rsidR="0012387E" w:rsidRDefault="00EE3C80" w:rsidP="008C100C">
      <w:r w:rsidRPr="00EE3C80">
        <w:t>[All text is norm</w:t>
      </w:r>
      <w:r>
        <w:t>ative unless otherwise labeled]</w:t>
      </w:r>
    </w:p>
    <w:p w14:paraId="3A58E261" w14:textId="1C083D1B" w:rsidR="004F524F" w:rsidRDefault="004F524F" w:rsidP="004F524F">
      <w:pPr>
        <w:spacing w:after="240"/>
      </w:pPr>
      <w:r>
        <w:t xml:space="preserve">The objective of the </w:t>
      </w:r>
      <w:r w:rsidRPr="009D1C54">
        <w:t>Structured</w:t>
      </w:r>
      <w:r>
        <w:t xml:space="preserve"> Threat Information Expression (STIX) effort is to specify the structure and semantics of a language for capturing and characterizing cyber threat information.</w:t>
      </w:r>
      <w:r w:rsidR="00BD2E8F">
        <w:t xml:space="preserve"> The normative specification of the language structure is defined in the form of a formal UML model and a set of textual specification documents that explain the UML model. The set of textual specification documents also provide</w:t>
      </w:r>
      <w:r w:rsidR="00CE313F">
        <w:t>s</w:t>
      </w:r>
      <w:r w:rsidR="00BD2E8F">
        <w:t xml:space="preserve"> clarification of language semantics that the UML model is unable to convey.</w:t>
      </w:r>
    </w:p>
    <w:p w14:paraId="387577E1" w14:textId="4033F1D4" w:rsidR="00845439" w:rsidRPr="00BD2E8F" w:rsidRDefault="00845439" w:rsidP="004F524F">
      <w:pPr>
        <w:spacing w:after="240"/>
      </w:pPr>
      <w:r>
        <w:t xml:space="preserve">This specification document </w:t>
      </w:r>
      <w:r w:rsidR="00BD2E8F">
        <w:t xml:space="preserve">provides brief summary information on the form and use of the STIX </w:t>
      </w:r>
      <w:r w:rsidR="00CE313F">
        <w:t>L</w:t>
      </w:r>
      <w:r w:rsidR="00BD2E8F">
        <w:t>anguage UML model. In addition to this text</w:t>
      </w:r>
      <w:r w:rsidR="008C2D52">
        <w:t>ual specification document,</w:t>
      </w:r>
      <w:r w:rsidR="00BD2E8F">
        <w:t xml:space="preserve"> </w:t>
      </w:r>
      <w:hyperlink w:anchor="Additional_Artifacts" w:history="1">
        <w:r w:rsidR="00BD2E8F" w:rsidRPr="008C2D52">
          <w:rPr>
            <w:rStyle w:val="Hyperlink"/>
            <w:i/>
          </w:rPr>
          <w:t>STIX Version 1.2.1 Part 15: UML Model</w:t>
        </w:r>
      </w:hyperlink>
      <w:r w:rsidR="00BD2E8F">
        <w:t xml:space="preserve"> consists of an actual digital serialization of the UML model and a set of relevant UML diagrams extracted from the UML mode</w:t>
      </w:r>
      <w:r w:rsidR="00CE313F">
        <w:t>l and used throughout the STIX L</w:t>
      </w:r>
      <w:r w:rsidR="00BD2E8F">
        <w:t>anguage specification.</w:t>
      </w:r>
    </w:p>
    <w:p w14:paraId="135EF9E1" w14:textId="05913F4A" w:rsidR="00BD2E8F" w:rsidRDefault="00BD2E8F" w:rsidP="00BD2E8F">
      <w:pPr>
        <w:spacing w:after="240"/>
      </w:pPr>
      <w:r>
        <w:t xml:space="preserve">In Section </w:t>
      </w:r>
      <w:r w:rsidRPr="0095359B">
        <w:rPr>
          <w:b/>
          <w:color w:val="0000EE"/>
        </w:rPr>
        <w:fldChar w:fldCharType="begin"/>
      </w:r>
      <w:r w:rsidRPr="0095359B">
        <w:rPr>
          <w:b/>
          <w:color w:val="0000EE"/>
        </w:rPr>
        <w:instrText xml:space="preserve"> REF _Ref401136661 \r \h  \* MERGEFORMAT </w:instrText>
      </w:r>
      <w:r w:rsidRPr="0095359B">
        <w:rPr>
          <w:b/>
          <w:color w:val="0000EE"/>
        </w:rPr>
      </w:r>
      <w:r w:rsidRPr="0095359B">
        <w:rPr>
          <w:b/>
          <w:color w:val="0000EE"/>
        </w:rPr>
        <w:fldChar w:fldCharType="separate"/>
      </w:r>
      <w:r w:rsidR="00BE1461">
        <w:rPr>
          <w:b/>
          <w:color w:val="0000EE"/>
        </w:rPr>
        <w:t>1.1</w:t>
      </w:r>
      <w:r w:rsidRPr="0095359B">
        <w:rPr>
          <w:b/>
          <w:color w:val="0000EE"/>
        </w:rPr>
        <w:fldChar w:fldCharType="end"/>
      </w:r>
      <w:r>
        <w:t xml:space="preserve"> we discuss </w:t>
      </w:r>
      <w:r w:rsidR="008C2D52">
        <w:t xml:space="preserve">the </w:t>
      </w:r>
      <w:r>
        <w:t xml:space="preserve">additional specification documents, in Section </w:t>
      </w:r>
      <w:r w:rsidR="0095359B" w:rsidRPr="0095359B">
        <w:rPr>
          <w:b/>
          <w:color w:val="0000EE"/>
        </w:rPr>
        <w:fldChar w:fldCharType="begin"/>
      </w:r>
      <w:r w:rsidR="0095359B" w:rsidRPr="0095359B">
        <w:rPr>
          <w:b/>
          <w:color w:val="0000EE"/>
        </w:rPr>
        <w:instrText xml:space="preserve"> REF _Ref427251561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1.2</w:t>
      </w:r>
      <w:r w:rsidR="0095359B" w:rsidRPr="0095359B">
        <w:rPr>
          <w:b/>
          <w:color w:val="0000EE"/>
        </w:rPr>
        <w:fldChar w:fldCharType="end"/>
      </w:r>
      <w:r w:rsidR="0095359B">
        <w:t xml:space="preserve"> </w:t>
      </w:r>
      <w:r>
        <w:t>we provide document conventions</w:t>
      </w:r>
      <w:r w:rsidRPr="00AD7BF2">
        <w:t xml:space="preserve">, </w:t>
      </w:r>
      <w:r>
        <w:t>and i</w:t>
      </w:r>
      <w:r w:rsidRPr="00AD7BF2">
        <w:t xml:space="preserve">n Section </w:t>
      </w:r>
      <w:r w:rsidR="0005743C">
        <w:rPr>
          <w:b/>
          <w:color w:val="0000EE"/>
        </w:rPr>
        <w:fldChar w:fldCharType="begin"/>
      </w:r>
      <w:r w:rsidR="0005743C" w:rsidRPr="0095359B">
        <w:rPr>
          <w:b/>
          <w:color w:val="0000EE"/>
        </w:rPr>
        <w:instrText xml:space="preserve"> REF _Ref429752685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1.3</w:t>
      </w:r>
      <w:r w:rsidR="0005743C">
        <w:rPr>
          <w:b/>
          <w:color w:val="0000EE"/>
        </w:rPr>
        <w:fldChar w:fldCharType="end"/>
      </w:r>
      <w:r w:rsidRPr="0095359B">
        <w:rPr>
          <w:b/>
          <w:color w:val="0000EE"/>
        </w:rPr>
        <w:t xml:space="preserve"> </w:t>
      </w:r>
      <w:r>
        <w:t xml:space="preserve">we provide terminology. References are given </w:t>
      </w:r>
      <w:r w:rsidRPr="007D03B1">
        <w:t xml:space="preserve">in </w:t>
      </w:r>
      <w:r>
        <w:t xml:space="preserve">Sections </w:t>
      </w:r>
      <w:r w:rsidR="0005743C">
        <w:rPr>
          <w:b/>
          <w:color w:val="0000EE"/>
        </w:rPr>
        <w:fldChar w:fldCharType="begin"/>
      </w:r>
      <w:r w:rsidR="0005743C" w:rsidRPr="0095359B">
        <w:rPr>
          <w:b/>
          <w:color w:val="0000EE"/>
        </w:rPr>
        <w:instrText xml:space="preserve"> REF _Ref429752702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1.4</w:t>
      </w:r>
      <w:r w:rsidR="0005743C">
        <w:rPr>
          <w:b/>
          <w:color w:val="0000EE"/>
        </w:rPr>
        <w:fldChar w:fldCharType="end"/>
      </w:r>
      <w:r>
        <w:t xml:space="preserve"> and </w:t>
      </w:r>
      <w:r w:rsidR="0005743C">
        <w:rPr>
          <w:b/>
          <w:color w:val="0000EE"/>
        </w:rPr>
        <w:fldChar w:fldCharType="begin"/>
      </w:r>
      <w:r w:rsidR="0005743C" w:rsidRPr="0095359B">
        <w:rPr>
          <w:b/>
          <w:color w:val="0000EE"/>
        </w:rPr>
        <w:instrText xml:space="preserve"> REF _Ref429752721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1.5</w:t>
      </w:r>
      <w:r w:rsidR="0005743C">
        <w:rPr>
          <w:b/>
          <w:color w:val="0000EE"/>
        </w:rPr>
        <w:fldChar w:fldCharType="end"/>
      </w:r>
      <w:r>
        <w:t xml:space="preserve">.  In Section </w:t>
      </w:r>
      <w:r w:rsidR="0005743C">
        <w:rPr>
          <w:b/>
          <w:color w:val="0000EE"/>
        </w:rPr>
        <w:fldChar w:fldCharType="begin"/>
      </w:r>
      <w:r w:rsidR="0005743C" w:rsidRPr="0095359B">
        <w:rPr>
          <w:b/>
          <w:color w:val="0000EE"/>
        </w:rPr>
        <w:instrText xml:space="preserve"> REF _Ref429752764 \r \h </w:instrText>
      </w:r>
      <w:r w:rsidR="0095359B">
        <w:rPr>
          <w:b/>
          <w:color w:val="0000EE"/>
        </w:rPr>
        <w:instrText xml:space="preserve"> \* MERGEFORMAT </w:instrText>
      </w:r>
      <w:r w:rsidR="0005743C">
        <w:rPr>
          <w:b/>
          <w:color w:val="0000EE"/>
        </w:rPr>
      </w:r>
      <w:r w:rsidR="0005743C">
        <w:rPr>
          <w:b/>
          <w:color w:val="0000EE"/>
        </w:rPr>
        <w:fldChar w:fldCharType="separate"/>
      </w:r>
      <w:r w:rsidR="00BE1461">
        <w:rPr>
          <w:b/>
          <w:color w:val="0000EE"/>
        </w:rPr>
        <w:t>2</w:t>
      </w:r>
      <w:r w:rsidR="0005743C">
        <w:rPr>
          <w:b/>
          <w:color w:val="0000EE"/>
        </w:rPr>
        <w:fldChar w:fldCharType="end"/>
      </w:r>
      <w:r>
        <w:t xml:space="preserve">, </w:t>
      </w:r>
      <w:r w:rsidR="001D261E">
        <w:t>we give summary information on the form of the digitally serialized UML model artifact</w:t>
      </w:r>
      <w:r w:rsidR="007C6669">
        <w:t>,</w:t>
      </w:r>
      <w:r w:rsidR="001D261E">
        <w:t xml:space="preserve"> and in Section</w:t>
      </w:r>
      <w:r w:rsidR="0005743C">
        <w:t xml:space="preserve"> </w:t>
      </w:r>
      <w:r w:rsidR="0005743C" w:rsidRPr="0095359B">
        <w:rPr>
          <w:b/>
          <w:color w:val="0000EE"/>
        </w:rPr>
        <w:fldChar w:fldCharType="begin"/>
      </w:r>
      <w:r w:rsidR="0005743C" w:rsidRPr="0095359B">
        <w:rPr>
          <w:b/>
          <w:color w:val="0000EE"/>
        </w:rPr>
        <w:instrText xml:space="preserve"> REF _Ref427252917 \r \h </w:instrText>
      </w:r>
      <w:r w:rsidR="0095359B">
        <w:rPr>
          <w:b/>
          <w:color w:val="0000EE"/>
        </w:rPr>
        <w:instrText xml:space="preserve"> \* MERGEFORMAT </w:instrText>
      </w:r>
      <w:r w:rsidR="0005743C" w:rsidRPr="0095359B">
        <w:rPr>
          <w:b/>
          <w:color w:val="0000EE"/>
        </w:rPr>
      </w:r>
      <w:r w:rsidR="0005743C" w:rsidRPr="0095359B">
        <w:rPr>
          <w:b/>
          <w:color w:val="0000EE"/>
        </w:rPr>
        <w:fldChar w:fldCharType="separate"/>
      </w:r>
      <w:r w:rsidR="00BE1461">
        <w:rPr>
          <w:b/>
          <w:color w:val="0000EE"/>
        </w:rPr>
        <w:t>3</w:t>
      </w:r>
      <w:r w:rsidR="0005743C" w:rsidRPr="0095359B">
        <w:rPr>
          <w:b/>
          <w:color w:val="0000EE"/>
        </w:rPr>
        <w:fldChar w:fldCharType="end"/>
      </w:r>
      <w:r w:rsidR="0005743C">
        <w:rPr>
          <w:b/>
        </w:rPr>
        <w:t xml:space="preserve"> </w:t>
      </w:r>
      <w:r w:rsidR="001D261E">
        <w:t xml:space="preserve">we provide general information and </w:t>
      </w:r>
      <w:r w:rsidR="001D261E" w:rsidRPr="00210E1E">
        <w:t xml:space="preserve">conventions </w:t>
      </w:r>
      <w:r w:rsidR="001D261E">
        <w:t xml:space="preserve">for how the UML model is </w:t>
      </w:r>
      <w:r w:rsidR="001D261E" w:rsidRPr="00210E1E">
        <w:t xml:space="preserve">used </w:t>
      </w:r>
      <w:r w:rsidR="001D261E">
        <w:t>to define</w:t>
      </w:r>
      <w:r w:rsidR="001D261E" w:rsidRPr="00210E1E">
        <w:t xml:space="preserve"> </w:t>
      </w:r>
      <w:r w:rsidR="001D261E">
        <w:t>the</w:t>
      </w:r>
      <w:r w:rsidR="001D261E" w:rsidRPr="00210E1E">
        <w:t xml:space="preserve"> </w:t>
      </w:r>
      <w:r w:rsidR="001D261E">
        <w:t xml:space="preserve">individual </w:t>
      </w:r>
      <w:r w:rsidR="001D261E" w:rsidRPr="00210E1E">
        <w:t>data model</w:t>
      </w:r>
      <w:r w:rsidR="001D261E">
        <w:t xml:space="preserve">s. Conformance information is provided in </w:t>
      </w:r>
      <w:r w:rsidR="00055366">
        <w:t xml:space="preserve">Section </w:t>
      </w:r>
      <w:r w:rsidR="0095359B" w:rsidRPr="0095359B">
        <w:rPr>
          <w:b/>
          <w:color w:val="0000EE"/>
        </w:rPr>
        <w:fldChar w:fldCharType="begin"/>
      </w:r>
      <w:r w:rsidR="0095359B" w:rsidRPr="0095359B">
        <w:rPr>
          <w:b/>
          <w:color w:val="0000EE"/>
        </w:rPr>
        <w:instrText xml:space="preserve"> REF _Ref428179452 \r \h </w:instrText>
      </w:r>
      <w:r w:rsidR="0095359B">
        <w:rPr>
          <w:b/>
          <w:color w:val="0000EE"/>
        </w:rPr>
        <w:instrText xml:space="preserve"> \* MERGEFORMAT </w:instrText>
      </w:r>
      <w:r w:rsidR="0095359B" w:rsidRPr="0095359B">
        <w:rPr>
          <w:b/>
          <w:color w:val="0000EE"/>
        </w:rPr>
      </w:r>
      <w:r w:rsidR="0095359B" w:rsidRPr="0095359B">
        <w:rPr>
          <w:b/>
          <w:color w:val="0000EE"/>
        </w:rPr>
        <w:fldChar w:fldCharType="separate"/>
      </w:r>
      <w:r w:rsidR="00BE1461">
        <w:rPr>
          <w:b/>
          <w:color w:val="0000EE"/>
        </w:rPr>
        <w:t>4</w:t>
      </w:r>
      <w:r w:rsidR="0095359B" w:rsidRPr="0095359B">
        <w:rPr>
          <w:b/>
          <w:color w:val="0000EE"/>
        </w:rPr>
        <w:fldChar w:fldCharType="end"/>
      </w:r>
      <w:r w:rsidR="0095359B">
        <w:t>.</w:t>
      </w:r>
    </w:p>
    <w:p w14:paraId="3DA4D700" w14:textId="77777777" w:rsidR="00BD2E8F" w:rsidRDefault="00BD2E8F" w:rsidP="00BD2E8F">
      <w:pPr>
        <w:pStyle w:val="Heading2"/>
        <w:numPr>
          <w:ilvl w:val="1"/>
          <w:numId w:val="18"/>
        </w:numPr>
        <w:tabs>
          <w:tab w:val="num" w:pos="864"/>
        </w:tabs>
        <w:spacing w:before="360" w:after="60"/>
        <w:ind w:left="720" w:hanging="720"/>
      </w:pPr>
      <w:bookmarkStart w:id="5" w:name="_Ref401136661"/>
      <w:bookmarkStart w:id="6" w:name="_Toc416007458"/>
      <w:bookmarkStart w:id="7" w:name="_Toc416007793"/>
      <w:bookmarkStart w:id="8" w:name="_Toc420660190"/>
      <w:bookmarkStart w:id="9" w:name="_Toc429495643"/>
      <w:bookmarkStart w:id="10" w:name="_Toc430247265"/>
      <w:r>
        <w:t>STIX Specification Documents</w:t>
      </w:r>
      <w:bookmarkEnd w:id="5"/>
      <w:bookmarkEnd w:id="6"/>
      <w:bookmarkEnd w:id="7"/>
      <w:bookmarkEnd w:id="8"/>
      <w:bookmarkEnd w:id="9"/>
      <w:bookmarkEnd w:id="10"/>
    </w:p>
    <w:p w14:paraId="3FE5C17D" w14:textId="7AE834AD" w:rsidR="00845439" w:rsidRDefault="00E42ABE" w:rsidP="004F524F">
      <w:pPr>
        <w:spacing w:after="240"/>
      </w:pPr>
      <w:r>
        <w:t xml:space="preserve">Specification documents have been written for each of the key individual data models that compose the full STIX UML model.  </w:t>
      </w:r>
    </w:p>
    <w:p w14:paraId="27FBDFA1" w14:textId="08958E75" w:rsidR="00E42ABE" w:rsidRDefault="00E42ABE" w:rsidP="00E42ABE">
      <w:pPr>
        <w:autoSpaceDE w:val="0"/>
        <w:autoSpaceDN w:val="0"/>
        <w:adjustRightInd w:val="0"/>
        <w:spacing w:after="240"/>
      </w:pPr>
      <w:r>
        <w:t xml:space="preserve">The </w:t>
      </w:r>
      <w:hyperlink w:anchor="AdditionalArtifacts" w:history="1">
        <w:r w:rsidRPr="003904F9">
          <w:rPr>
            <w:rStyle w:val="Hyperlink"/>
            <w:i/>
          </w:rPr>
          <w:t>STIX Version 1.2.1 Part 1: Overview</w:t>
        </w:r>
      </w:hyperlink>
      <w:r>
        <w:t xml:space="preserve"> document provides a comprehensive overview of the full set of STIX data models, which in addition to the nine data models</w:t>
      </w:r>
      <w:del w:id="11" w:author="Piazza, Rich" w:date="2015-11-23T13:17:00Z">
        <w:r w:rsidDel="00010B81">
          <w:delText xml:space="preserve"> </w:delText>
        </w:r>
        <w:r w:rsidR="008C2D52" w:rsidDel="00010B81">
          <w:delText>models</w:delText>
        </w:r>
      </w:del>
      <w:r w:rsidR="008C2D52">
        <w:t xml:space="preserve"> (Observable</w:t>
      </w:r>
      <w:r w:rsidR="008C2D52">
        <w:rPr>
          <w:rStyle w:val="EndnoteReference"/>
        </w:rPr>
        <w:endnoteReference w:id="1"/>
      </w:r>
      <w:r w:rsidR="008C2D52">
        <w:t xml:space="preserve">, </w:t>
      </w:r>
      <w:r w:rsidR="008C2D52" w:rsidRPr="00FC6DFE">
        <w:t>Indicator, Incident, TTP, ExploitTarget, CourseOfAction, Campaign</w:t>
      </w:r>
      <w:r w:rsidR="008C2D52">
        <w:t>,</w:t>
      </w:r>
      <w:r w:rsidR="008C2D52" w:rsidRPr="00FC6DFE">
        <w:t xml:space="preserve"> ThreatActor</w:t>
      </w:r>
      <w:r w:rsidR="008C2D52">
        <w:t>, and Report)</w:t>
      </w:r>
      <w:r>
        <w:t xml:space="preserve">,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Pr="003904F9">
          <w:rPr>
            <w:rStyle w:val="Hyperlink"/>
            <w:i/>
          </w:rPr>
          <w:t>STIX Version 1.2.1 Part 1: Overview</w:t>
        </w:r>
      </w:hyperlink>
      <w:r>
        <w:t xml:space="preserve"> also summarizes the relationship of STIX to other languages and outlines general STIX data model conventions.</w:t>
      </w:r>
    </w:p>
    <w:p w14:paraId="10894341" w14:textId="45662DF7" w:rsidR="004F524F" w:rsidRDefault="0005743C" w:rsidP="007E5DCE">
      <w:pPr>
        <w:spacing w:after="240"/>
      </w:pPr>
      <w:r w:rsidRPr="0095359B">
        <w:rPr>
          <w:b/>
          <w:color w:val="0000EE"/>
        </w:rPr>
        <w:fldChar w:fldCharType="begin"/>
      </w:r>
      <w:r w:rsidRPr="0095359B">
        <w:rPr>
          <w:b/>
          <w:color w:val="0000EE"/>
        </w:rPr>
        <w:instrText xml:space="preserve"> REF _Ref427253214 \h </w:instrText>
      </w:r>
      <w:r w:rsidR="0095359B">
        <w:rPr>
          <w:b/>
          <w:color w:val="0000EE"/>
        </w:rPr>
        <w:instrText xml:space="preserve"> \* MERGEFORMAT </w:instrText>
      </w:r>
      <w:r w:rsidRPr="0095359B">
        <w:rPr>
          <w:b/>
          <w:color w:val="0000EE"/>
        </w:rPr>
      </w:r>
      <w:r w:rsidRPr="0095359B">
        <w:rPr>
          <w:b/>
          <w:color w:val="0000EE"/>
        </w:rPr>
        <w:fldChar w:fldCharType="separate"/>
      </w:r>
      <w:r w:rsidR="00BE1461" w:rsidRPr="00BE1461">
        <w:rPr>
          <w:b/>
          <w:color w:val="0000EE"/>
        </w:rPr>
        <w:t xml:space="preserve">Figure </w:t>
      </w:r>
      <w:r w:rsidR="00BE1461" w:rsidRPr="00BE1461">
        <w:rPr>
          <w:b/>
          <w:noProof/>
          <w:color w:val="0000EE"/>
        </w:rPr>
        <w:t>1</w:t>
      </w:r>
      <w:r w:rsidR="00BE1461" w:rsidRPr="00BE1461">
        <w:rPr>
          <w:b/>
          <w:noProof/>
          <w:color w:val="0000EE"/>
        </w:rPr>
        <w:noBreakHyphen/>
        <w:t>1</w:t>
      </w:r>
      <w:r w:rsidRPr="0095359B">
        <w:rPr>
          <w:b/>
          <w:color w:val="0000EE"/>
        </w:rPr>
        <w:fldChar w:fldCharType="end"/>
      </w:r>
      <w:r>
        <w:rPr>
          <w:color w:val="0000EE"/>
        </w:rPr>
        <w:t xml:space="preserve"> </w:t>
      </w:r>
      <w:r w:rsidR="00E42ABE">
        <w:t xml:space="preserve">illustrates the </w:t>
      </w:r>
      <w:hyperlink w:anchor="AdditionalArtifacts" w:history="1">
        <w:r w:rsidR="00E42ABE" w:rsidRPr="00F907ED">
          <w:rPr>
            <w:rStyle w:val="Hyperlink"/>
          </w:rPr>
          <w:t>set of specification documents</w:t>
        </w:r>
      </w:hyperlink>
      <w:r w:rsidR="007C6669">
        <w:t xml:space="preserve"> that are available. </w:t>
      </w:r>
      <w:r w:rsidR="00E42ABE">
        <w:t xml:space="preserve">The color black is used to indicate the specification overview document, altered shading differentiates the overarching Core and Common data models from the supporting data models (vocabularies, data marking, and </w:t>
      </w:r>
      <w:r w:rsidR="007C6669">
        <w:t xml:space="preserve">default </w:t>
      </w:r>
      <w:r w:rsidR="00E42ABE">
        <w:t xml:space="preserve">extensions), </w:t>
      </w:r>
      <w:r w:rsidR="00AF52C2">
        <w:t xml:space="preserve">and </w:t>
      </w:r>
      <w:r w:rsidR="00E42ABE">
        <w:t>the color white indicates the component data models</w:t>
      </w:r>
      <w:r w:rsidR="00AF52C2">
        <w:t>. This STIX Language UML Model</w:t>
      </w:r>
      <w:r w:rsidR="00AF52C2" w:rsidRPr="00AF52C2">
        <w:t xml:space="preserve"> specification document is </w:t>
      </w:r>
      <w:r w:rsidR="007C6669">
        <w:t>shown in</w:t>
      </w:r>
      <w:r w:rsidR="00AF52C2">
        <w:t xml:space="preserve"> yellow.</w:t>
      </w:r>
      <w:r w:rsidR="00AF52C2" w:rsidRPr="00AF52C2">
        <w:t xml:space="preserve"> </w:t>
      </w:r>
      <w:r w:rsidR="00E42ABE">
        <w:t xml:space="preserve">For a list of all STIX documents and related information sources, please see </w:t>
      </w:r>
      <w:hyperlink w:anchor="AdditionalArtifacts" w:history="1">
        <w:r w:rsidR="00E42ABE" w:rsidRPr="003904F9">
          <w:rPr>
            <w:rStyle w:val="Hyperlink"/>
            <w:i/>
          </w:rPr>
          <w:t>STIX Version 1.2.1 Part 1: Overview</w:t>
        </w:r>
      </w:hyperlink>
      <w:r w:rsidR="00E42ABE">
        <w:t>.</w:t>
      </w:r>
    </w:p>
    <w:p w14:paraId="7CE5BD98" w14:textId="0B80296F" w:rsidR="004F524F" w:rsidRPr="00CB4BF9" w:rsidRDefault="00845439" w:rsidP="004F524F">
      <w:pPr>
        <w:jc w:val="center"/>
      </w:pPr>
      <w:r>
        <w:rPr>
          <w:noProof/>
        </w:rPr>
        <w:drawing>
          <wp:inline distT="0" distB="0" distL="0" distR="0" wp14:anchorId="4EC23568" wp14:editId="6D03A535">
            <wp:extent cx="3886200" cy="190006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5.jpeg"/>
                    <pic:cNvPicPr/>
                  </pic:nvPicPr>
                  <pic:blipFill rotWithShape="1">
                    <a:blip r:embed="rId24">
                      <a:extLst>
                        <a:ext uri="{28A0092B-C50C-407E-A947-70E740481C1C}">
                          <a14:useLocalDpi xmlns:a14="http://schemas.microsoft.com/office/drawing/2010/main" val="0"/>
                        </a:ext>
                      </a:extLst>
                    </a:blip>
                    <a:srcRect l="8119" t="19753" r="8253" b="25730"/>
                    <a:stretch/>
                  </pic:blipFill>
                  <pic:spPr bwMode="auto">
                    <a:xfrm>
                      <a:off x="0" y="0"/>
                      <a:ext cx="3886200" cy="1900066"/>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4A77E23" w14:textId="00A3E5BE" w:rsidR="004F524F" w:rsidRDefault="004F524F" w:rsidP="004F524F">
      <w:pPr>
        <w:pStyle w:val="Caption"/>
        <w:rPr>
          <w:b/>
        </w:rPr>
      </w:pPr>
      <w:bookmarkStart w:id="12" w:name="_Ref427253214"/>
      <w:bookmarkStart w:id="13" w:name="_Ref390077491"/>
      <w:r w:rsidRPr="001A2638">
        <w:t xml:space="preserve">Figure </w:t>
      </w:r>
      <w:r w:rsidR="00010B81">
        <w:fldChar w:fldCharType="begin"/>
      </w:r>
      <w:r w:rsidR="00010B81">
        <w:instrText xml:space="preserve"> STYLEREF 1 \s </w:instrText>
      </w:r>
      <w:r w:rsidR="00010B81">
        <w:fldChar w:fldCharType="separate"/>
      </w:r>
      <w:r w:rsidR="00BE1461">
        <w:rPr>
          <w:noProof/>
        </w:rPr>
        <w:t>1</w:t>
      </w:r>
      <w:r w:rsidR="00010B81">
        <w:rPr>
          <w:noProof/>
        </w:rPr>
        <w:fldChar w:fldCharType="end"/>
      </w:r>
      <w:r w:rsidRPr="001A2638">
        <w:noBreakHyphen/>
      </w:r>
      <w:r w:rsidR="00010B81">
        <w:fldChar w:fldCharType="begin"/>
      </w:r>
      <w:r w:rsidR="00010B81">
        <w:instrText xml:space="preserve"> SEQ Figure \* ARABIC \s 1 </w:instrText>
      </w:r>
      <w:r w:rsidR="00010B81">
        <w:fldChar w:fldCharType="separate"/>
      </w:r>
      <w:r w:rsidR="00BE1461">
        <w:rPr>
          <w:noProof/>
        </w:rPr>
        <w:t>1</w:t>
      </w:r>
      <w:r w:rsidR="00010B81">
        <w:rPr>
          <w:noProof/>
        </w:rPr>
        <w:fldChar w:fldCharType="end"/>
      </w:r>
      <w:bookmarkEnd w:id="12"/>
      <w:r w:rsidRPr="001A2638">
        <w:t xml:space="preserve">.  </w:t>
      </w:r>
      <w:r>
        <w:t>STIX</w:t>
      </w:r>
      <w:r w:rsidRPr="000C4865">
        <w:t xml:space="preserve"> </w:t>
      </w:r>
      <w:r>
        <w:t xml:space="preserve">Language </w:t>
      </w:r>
      <w:r w:rsidRPr="000C4865">
        <w:t>v</w:t>
      </w:r>
      <w:r>
        <w:t>1.2.1</w:t>
      </w:r>
      <w:r w:rsidRPr="000C4865">
        <w:t xml:space="preserve"> </w:t>
      </w:r>
      <w:r w:rsidR="005D639E">
        <w:t xml:space="preserve">specification </w:t>
      </w:r>
      <w:r w:rsidRPr="000C4865">
        <w:t>documents</w:t>
      </w:r>
      <w:bookmarkEnd w:id="13"/>
    </w:p>
    <w:p w14:paraId="045A8662" w14:textId="77777777" w:rsidR="005D6758" w:rsidRDefault="005D6758" w:rsidP="005D6758">
      <w:pPr>
        <w:pStyle w:val="Heading2"/>
        <w:numPr>
          <w:ilvl w:val="1"/>
          <w:numId w:val="18"/>
        </w:numPr>
      </w:pPr>
      <w:bookmarkStart w:id="14" w:name="_Ref427251561"/>
      <w:bookmarkStart w:id="15" w:name="_Toc429300094"/>
      <w:bookmarkStart w:id="16" w:name="_Toc430247266"/>
      <w:r>
        <w:lastRenderedPageBreak/>
        <w:t>Document Conventions</w:t>
      </w:r>
      <w:bookmarkEnd w:id="14"/>
      <w:bookmarkEnd w:id="15"/>
      <w:bookmarkEnd w:id="16"/>
    </w:p>
    <w:p w14:paraId="1FE21952" w14:textId="77777777" w:rsidR="005D6758" w:rsidRDefault="005D6758" w:rsidP="005D6758">
      <w:r>
        <w:t>The following conventions are used in this document.</w:t>
      </w:r>
    </w:p>
    <w:p w14:paraId="3FF22FB6" w14:textId="77777777" w:rsidR="005D6758" w:rsidRDefault="005D6758" w:rsidP="005D6758">
      <w:pPr>
        <w:pStyle w:val="Heading3"/>
        <w:numPr>
          <w:ilvl w:val="2"/>
          <w:numId w:val="18"/>
        </w:numPr>
      </w:pPr>
      <w:bookmarkStart w:id="17" w:name="_Toc429300095"/>
      <w:bookmarkStart w:id="18" w:name="_Toc430247267"/>
      <w:r>
        <w:t>Fonts</w:t>
      </w:r>
      <w:bookmarkEnd w:id="17"/>
      <w:bookmarkEnd w:id="18"/>
    </w:p>
    <w:p w14:paraId="491D398D" w14:textId="77777777" w:rsidR="005D6758" w:rsidRPr="00490DDE" w:rsidRDefault="005D6758" w:rsidP="005D6758">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0135A74D" w14:textId="00081A5A"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w:t>
      </w:r>
    </w:p>
    <w:p w14:paraId="025FD69F" w14:textId="77777777" w:rsidR="005D6758" w:rsidRPr="00490DDE" w:rsidRDefault="005D6758" w:rsidP="005D6758">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31B9343B" w14:textId="77777777"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9158FB1" w14:textId="77777777" w:rsidR="005D6758" w:rsidRPr="00490DDE" w:rsidRDefault="005D6758" w:rsidP="005D6758">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stixCommon:StatementType</w:t>
      </w:r>
      <w:r w:rsidRPr="00490DDE">
        <w:rPr>
          <w:rFonts w:ascii="Arial" w:hAnsi="Arial" w:cs="Arial"/>
          <w:sz w:val="20"/>
          <w:szCs w:val="20"/>
        </w:rPr>
        <w:t xml:space="preserve"> </w:t>
      </w:r>
    </w:p>
    <w:p w14:paraId="3B3632BC" w14:textId="7FD031A4" w:rsidR="005D6758" w:rsidRPr="00490DDE" w:rsidRDefault="005D6758" w:rsidP="005D6758">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r w:rsidRPr="00490DDE">
        <w:rPr>
          <w:rFonts w:ascii="Courier New" w:hAnsi="Courier New" w:cs="Courier New"/>
          <w:sz w:val="20"/>
          <w:szCs w:val="20"/>
        </w:rPr>
        <w:t>CourseOfActionType</w:t>
      </w:r>
      <w:r w:rsidRPr="00490DDE">
        <w:rPr>
          <w:rFonts w:ascii="Arial" w:hAnsi="Arial" w:cs="Arial"/>
          <w:sz w:val="20"/>
          <w:szCs w:val="20"/>
        </w:rPr>
        <w:t>.</w:t>
      </w:r>
    </w:p>
    <w:p w14:paraId="294525AF" w14:textId="77777777"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5CC38264" w14:textId="77777777" w:rsidR="005D6758" w:rsidRDefault="005D6758" w:rsidP="005D6758">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536E0BAC" w14:textId="77777777" w:rsidR="005D6758" w:rsidRDefault="005D6758" w:rsidP="005D6758">
      <w:pPr>
        <w:pStyle w:val="Heading2"/>
      </w:pPr>
      <w:bookmarkStart w:id="19" w:name="_Toc85472893"/>
      <w:bookmarkStart w:id="20" w:name="_Toc287332007"/>
      <w:bookmarkStart w:id="21" w:name="_Ref429752685"/>
      <w:bookmarkStart w:id="22" w:name="_Toc430247268"/>
      <w:r>
        <w:t>Terminology</w:t>
      </w:r>
      <w:bookmarkEnd w:id="19"/>
      <w:bookmarkEnd w:id="20"/>
      <w:bookmarkEnd w:id="21"/>
      <w:bookmarkEnd w:id="22"/>
    </w:p>
    <w:p w14:paraId="3FC29B0E" w14:textId="0F1048C1" w:rsidR="005D6758" w:rsidRDefault="005D6758" w:rsidP="005D675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95359B">
        <w:rPr>
          <w:color w:val="0000EE"/>
        </w:rPr>
        <w:fldChar w:fldCharType="begin"/>
      </w:r>
      <w:r w:rsidRPr="0095359B">
        <w:rPr>
          <w:color w:val="0000EE"/>
        </w:rPr>
        <w:instrText xml:space="preserve"> REF rfc2119 \h </w:instrText>
      </w:r>
      <w:r w:rsidR="0095359B" w:rsidRPr="0095359B">
        <w:rPr>
          <w:color w:val="0000EE"/>
        </w:rPr>
        <w:instrText xml:space="preserve"> \* MERGEFORMAT </w:instrText>
      </w:r>
      <w:r w:rsidRPr="0095359B">
        <w:rPr>
          <w:color w:val="0000EE"/>
        </w:rPr>
      </w:r>
      <w:r w:rsidRPr="0095359B">
        <w:rPr>
          <w:color w:val="0000EE"/>
        </w:rPr>
        <w:fldChar w:fldCharType="separate"/>
      </w:r>
      <w:r w:rsidR="00BE1461" w:rsidRPr="00BE1461">
        <w:rPr>
          <w:rStyle w:val="Refterm"/>
          <w:color w:val="0000EE"/>
        </w:rPr>
        <w:t>[RFC2119]</w:t>
      </w:r>
      <w:r w:rsidRPr="0095359B">
        <w:rPr>
          <w:color w:val="0000EE"/>
        </w:rPr>
        <w:fldChar w:fldCharType="end"/>
      </w:r>
      <w:r>
        <w:t>.</w:t>
      </w:r>
    </w:p>
    <w:p w14:paraId="27C32C33" w14:textId="77777777" w:rsidR="005D6758" w:rsidRDefault="005D6758" w:rsidP="005D6758">
      <w:pPr>
        <w:pStyle w:val="Heading2"/>
      </w:pPr>
      <w:bookmarkStart w:id="23" w:name="_Ref7502892"/>
      <w:bookmarkStart w:id="24" w:name="_Toc12011611"/>
      <w:bookmarkStart w:id="25" w:name="_Toc85472894"/>
      <w:bookmarkStart w:id="26" w:name="_Toc287332008"/>
      <w:bookmarkStart w:id="27" w:name="_Ref429752702"/>
      <w:bookmarkStart w:id="28" w:name="_Toc430247269"/>
      <w:r>
        <w:t>Normative</w:t>
      </w:r>
      <w:bookmarkEnd w:id="23"/>
      <w:bookmarkEnd w:id="24"/>
      <w:r>
        <w:t xml:space="preserve"> References</w:t>
      </w:r>
      <w:bookmarkEnd w:id="25"/>
      <w:bookmarkEnd w:id="26"/>
      <w:bookmarkEnd w:id="27"/>
      <w:bookmarkEnd w:id="28"/>
    </w:p>
    <w:p w14:paraId="05835847" w14:textId="77777777" w:rsidR="005D6758" w:rsidRDefault="005D6758" w:rsidP="005D6758">
      <w:pPr>
        <w:pStyle w:val="Ref"/>
      </w:pPr>
      <w:bookmarkStart w:id="29" w:name="rfc2119"/>
      <w:r>
        <w:rPr>
          <w:rStyle w:val="Refterm"/>
        </w:rPr>
        <w:t>[RFC2119]</w:t>
      </w:r>
      <w:bookmarkEnd w:id="29"/>
      <w:r>
        <w:tab/>
        <w:t xml:space="preserve">Bradner, S., </w:t>
      </w:r>
      <w:r w:rsidRPr="00B641A5">
        <w:t>“Key words for use in RFCs to Indicate Requirement Levels”</w:t>
      </w:r>
      <w:r>
        <w:t xml:space="preserve">, BCP 14, RFC 2119, March 1997. </w:t>
      </w:r>
      <w:hyperlink r:id="rId25" w:history="1">
        <w:r>
          <w:rPr>
            <w:rStyle w:val="Hyperlink"/>
          </w:rPr>
          <w:t>http://www.ietf.org/rfc/rfc2119.txt</w:t>
        </w:r>
      </w:hyperlink>
      <w:r>
        <w:t>.</w:t>
      </w:r>
    </w:p>
    <w:p w14:paraId="5E62D26D" w14:textId="77777777" w:rsidR="005D6758" w:rsidRDefault="005D6758" w:rsidP="005D6758">
      <w:pPr>
        <w:pStyle w:val="Heading2"/>
      </w:pPr>
      <w:bookmarkStart w:id="30" w:name="_Toc85472895"/>
      <w:bookmarkStart w:id="31" w:name="_Toc287332009"/>
      <w:bookmarkStart w:id="32" w:name="_Ref429752721"/>
      <w:bookmarkStart w:id="33" w:name="_Toc430247270"/>
      <w:r>
        <w:t>Non-Normative References</w:t>
      </w:r>
      <w:bookmarkEnd w:id="30"/>
      <w:bookmarkEnd w:id="31"/>
      <w:bookmarkEnd w:id="32"/>
      <w:bookmarkEnd w:id="33"/>
    </w:p>
    <w:p w14:paraId="102F832E" w14:textId="77777777" w:rsidR="005D6758" w:rsidRDefault="005D6758" w:rsidP="005D6758">
      <w:pPr>
        <w:pStyle w:val="Ref"/>
      </w:pPr>
      <w:r>
        <w:rPr>
          <w:b/>
        </w:rPr>
        <w:t>[</w:t>
      </w:r>
      <w:bookmarkStart w:id="34" w:name="githubio"/>
      <w:r>
        <w:rPr>
          <w:b/>
        </w:rPr>
        <w:t>GitHub-IO</w:t>
      </w:r>
      <w:bookmarkEnd w:id="34"/>
      <w:r>
        <w:rPr>
          <w:b/>
        </w:rPr>
        <w:t>]</w:t>
      </w:r>
      <w:r>
        <w:rPr>
          <w:b/>
        </w:rPr>
        <w:tab/>
      </w:r>
      <w:r w:rsidRPr="00EF0C0B">
        <w:t xml:space="preserve">STIX – Structured Threat Information Expression | STIX Project Documentation. (n.d.). The MITRE Corporation. [Online]. Available: </w:t>
      </w:r>
      <w:hyperlink r:id="rId26" w:history="1">
        <w:r w:rsidRPr="00EF0C0B">
          <w:rPr>
            <w:rStyle w:val="Hyperlink"/>
          </w:rPr>
          <w:t>http://stixproject.github.io/</w:t>
        </w:r>
      </w:hyperlink>
      <w:r w:rsidRPr="00EF0C0B">
        <w:t>. Accessed Aug. 23, 2015.</w:t>
      </w:r>
      <w:r>
        <w:t xml:space="preserve"> </w:t>
      </w:r>
    </w:p>
    <w:p w14:paraId="09C83E8D" w14:textId="7EC3C8C9" w:rsidR="005D6758" w:rsidRDefault="005D6758" w:rsidP="005D6758">
      <w:pPr>
        <w:pStyle w:val="Ref"/>
        <w:rPr>
          <w:rStyle w:val="Hyperlink"/>
        </w:rPr>
      </w:pPr>
      <w:r>
        <w:rPr>
          <w:b/>
        </w:rPr>
        <w:t>[</w:t>
      </w:r>
      <w:bookmarkStart w:id="35" w:name="STIXW"/>
      <w:r w:rsidRPr="000F341C">
        <w:rPr>
          <w:b/>
        </w:rPr>
        <w:t>STIX-W</w:t>
      </w:r>
      <w:bookmarkEnd w:id="35"/>
      <w:r>
        <w:t>]</w:t>
      </w:r>
      <w:r>
        <w:tab/>
      </w:r>
      <w:r w:rsidRPr="003E0673">
        <w:t>Barnum, S., “Standardizing Cyber Threat Intelligence with the Structured Threat Information eXpression (STIX</w:t>
      </w:r>
      <w:r w:rsidRPr="003E0673">
        <w:rPr>
          <w:vertAlign w:val="superscript"/>
        </w:rPr>
        <w:t>TM</w:t>
      </w:r>
      <w:r w:rsidRPr="003E0673">
        <w:t>)</w:t>
      </w:r>
      <w:r>
        <w:t>,</w:t>
      </w:r>
      <w:r w:rsidRPr="003E0673">
        <w:t>”</w:t>
      </w:r>
      <w:r>
        <w:t xml:space="preserve"> The MITRE Corporation, Bedford MA, Feb. 20, 2014. [Online]. Available: </w:t>
      </w:r>
      <w:hyperlink r:id="rId27" w:history="1">
        <w:r w:rsidRPr="00F05D5B">
          <w:rPr>
            <w:rStyle w:val="Hyperlink"/>
          </w:rPr>
          <w:t>http://stixproject.github.io/getting-started/whitepaper/</w:t>
        </w:r>
      </w:hyperlink>
      <w:r>
        <w:t>.</w:t>
      </w:r>
      <w:r>
        <w:rPr>
          <w:rStyle w:val="CommentReference"/>
          <w:bCs w:val="0"/>
          <w:color w:val="auto"/>
        </w:rPr>
        <w:t xml:space="preserve"> </w:t>
      </w:r>
    </w:p>
    <w:p w14:paraId="62145B99" w14:textId="77777777" w:rsidR="005D6758" w:rsidRDefault="005D6758" w:rsidP="005D6758">
      <w:pPr>
        <w:pStyle w:val="Ref"/>
      </w:pPr>
      <w:r>
        <w:rPr>
          <w:b/>
        </w:rPr>
        <w:t>[</w:t>
      </w:r>
      <w:bookmarkStart w:id="36" w:name="UML241"/>
      <w:r w:rsidRPr="00581416">
        <w:rPr>
          <w:b/>
        </w:rPr>
        <w:t>UML-2.4.1</w:t>
      </w:r>
      <w:bookmarkEnd w:id="36"/>
      <w:r>
        <w:t>]</w:t>
      </w:r>
      <w:r>
        <w:tab/>
        <w:t xml:space="preserve">Documents associated with Unified Modeling Language (UML), V2.4.1. (Aug. 2011). The Object Management Group (OMG). [Online]. Available: </w:t>
      </w:r>
      <w:hyperlink r:id="rId28" w:history="1">
        <w:r w:rsidRPr="000E62CA">
          <w:rPr>
            <w:rStyle w:val="Hyperlink"/>
          </w:rPr>
          <w:t>http://www.omg.org/spec/UML/2.4.1/</w:t>
        </w:r>
      </w:hyperlink>
      <w:r w:rsidRPr="00451E41">
        <w:t>.</w:t>
      </w:r>
      <w:r>
        <w:t xml:space="preserve"> </w:t>
      </w:r>
    </w:p>
    <w:p w14:paraId="420AD526" w14:textId="26F964FE" w:rsidR="005D6758" w:rsidRPr="00B44BEB" w:rsidRDefault="00200F42" w:rsidP="00B44BEB">
      <w:pPr>
        <w:pStyle w:val="Ref"/>
      </w:pPr>
      <w:bookmarkStart w:id="37" w:name="XMI"/>
      <w:r>
        <w:rPr>
          <w:b/>
        </w:rPr>
        <w:t>[XMI</w:t>
      </w:r>
      <w:r>
        <w:t>]</w:t>
      </w:r>
      <w:bookmarkEnd w:id="37"/>
      <w:r>
        <w:tab/>
        <w:t xml:space="preserve">Documents associated with </w:t>
      </w:r>
      <w:r w:rsidR="00E922E3">
        <w:t>XMI</w:t>
      </w:r>
      <w:r>
        <w:t xml:space="preserve"> V</w:t>
      </w:r>
      <w:r w:rsidR="00E922E3">
        <w:t>ersion 2</w:t>
      </w:r>
      <w:r>
        <w:t>.1. (</w:t>
      </w:r>
      <w:r w:rsidR="00E922E3">
        <w:t>September 2005</w:t>
      </w:r>
      <w:r>
        <w:t xml:space="preserve">). The Object Management Group (OMG). [Online]. Available: </w:t>
      </w:r>
      <w:hyperlink r:id="rId29" w:history="1">
        <w:r w:rsidR="00E922E3" w:rsidRPr="00862732">
          <w:rPr>
            <w:rStyle w:val="Hyperlink"/>
          </w:rPr>
          <w:t>http://www.omg.org/spec/XMI/2.1/</w:t>
        </w:r>
      </w:hyperlink>
    </w:p>
    <w:p w14:paraId="6866AA9E" w14:textId="7BA49EBE" w:rsidR="0005743C" w:rsidRDefault="00DE6BB3" w:rsidP="0005743C">
      <w:pPr>
        <w:ind w:left="2160" w:hanging="1800"/>
        <w:rPr>
          <w:rFonts w:ascii="Calibri" w:hAnsi="Calibri"/>
          <w:sz w:val="22"/>
          <w:szCs w:val="22"/>
        </w:rPr>
      </w:pPr>
      <w:bookmarkStart w:id="38" w:name="PNG"/>
      <w:r w:rsidRPr="0005743C">
        <w:rPr>
          <w:rFonts w:cs="Arial"/>
          <w:b/>
          <w:szCs w:val="20"/>
        </w:rPr>
        <w:t xml:space="preserve"> </w:t>
      </w:r>
      <w:r w:rsidR="0005743C" w:rsidRPr="0005743C">
        <w:rPr>
          <w:rFonts w:cs="Arial"/>
          <w:b/>
          <w:szCs w:val="20"/>
        </w:rPr>
        <w:t>[PNG]</w:t>
      </w:r>
      <w:bookmarkEnd w:id="38"/>
      <w:r w:rsidR="0005743C">
        <w:rPr>
          <w:rFonts w:cs="Arial"/>
          <w:szCs w:val="20"/>
        </w:rPr>
        <w:t xml:space="preserve">         </w:t>
      </w:r>
      <w:r w:rsidR="0005743C">
        <w:rPr>
          <w:rFonts w:cs="Arial"/>
          <w:szCs w:val="20"/>
        </w:rPr>
        <w:tab/>
        <w:t xml:space="preserve">Portable Network Graphics (PNG) Specification (November 2003).  The World Wide Web Consortium (W3C). [Online]. Available: </w:t>
      </w:r>
      <w:hyperlink r:id="rId30" w:history="1">
        <w:r w:rsidR="0005743C">
          <w:rPr>
            <w:rStyle w:val="Hyperlink"/>
            <w:rFonts w:cs="Arial"/>
            <w:szCs w:val="20"/>
          </w:rPr>
          <w:t>http://www.w3.org/TR/PNG/</w:t>
        </w:r>
      </w:hyperlink>
    </w:p>
    <w:p w14:paraId="54193ED8" w14:textId="77777777" w:rsidR="0005743C" w:rsidRPr="00960D49" w:rsidRDefault="0005743C" w:rsidP="005D6758">
      <w:pPr>
        <w:pStyle w:val="Ref"/>
        <w:rPr>
          <w:rFonts w:cs="Arial"/>
          <w:szCs w:val="20"/>
        </w:rPr>
      </w:pPr>
    </w:p>
    <w:p w14:paraId="3E4E223C" w14:textId="2921D9E7" w:rsidR="004C6FFF" w:rsidRDefault="004C6FFF" w:rsidP="004C6FFF">
      <w:pPr>
        <w:pStyle w:val="Heading1"/>
      </w:pPr>
      <w:bookmarkStart w:id="39" w:name="_Ref429752764"/>
      <w:bookmarkStart w:id="40" w:name="_Toc430247271"/>
      <w:r>
        <w:lastRenderedPageBreak/>
        <w:t>UML Model Artifact</w:t>
      </w:r>
      <w:bookmarkEnd w:id="39"/>
      <w:bookmarkEnd w:id="40"/>
    </w:p>
    <w:p w14:paraId="1140801E" w14:textId="287885D3" w:rsidR="006A3734" w:rsidRDefault="00200F42" w:rsidP="00200F42">
      <w:r>
        <w:t xml:space="preserve">The STIX UML model is </w:t>
      </w:r>
      <w:r w:rsidR="006A3734">
        <w:t xml:space="preserve">formally </w:t>
      </w:r>
      <w:r>
        <w:t xml:space="preserve">represented </w:t>
      </w:r>
      <w:r w:rsidR="006A3734">
        <w:t xml:space="preserve">in the form of a digital serialization </w:t>
      </w:r>
      <w:r>
        <w:t>using the XML Metadata Interchange (XMI) language</w:t>
      </w:r>
      <w:r w:rsidR="005069ED">
        <w:t>.</w:t>
      </w:r>
      <w:r w:rsidR="0002018C">
        <w:t xml:space="preserve"> </w:t>
      </w:r>
      <w:r w:rsidR="006A3734">
        <w:t xml:space="preserve">The XMI language is intended to be an open standardized form supporting the expression of UML models in a non-proprietary manner. In reality, many UML modeling tools tend to include some proprietary elements in their XMI output. </w:t>
      </w:r>
      <w:r w:rsidR="0002018C">
        <w:t>The STIX UML model was produced using Rational Software Architect (RSA)</w:t>
      </w:r>
      <w:r w:rsidR="00750BA3">
        <w:t xml:space="preserve"> version 9.1</w:t>
      </w:r>
      <w:r w:rsidR="0002018C">
        <w:t>, a product of the IBM Corporation</w:t>
      </w:r>
      <w:r w:rsidR="006A3734">
        <w:t xml:space="preserve">. Effort has been made to </w:t>
      </w:r>
      <w:r w:rsidR="003A5851">
        <w:t>minimize the level of proprietary content (from the RSA tool) in the XMI serialization but it should be noted that some portion may still remain.</w:t>
      </w:r>
      <w:r w:rsidR="00A5453A">
        <w:t xml:space="preserve"> </w:t>
      </w:r>
    </w:p>
    <w:p w14:paraId="36739A4D" w14:textId="0AB8B433" w:rsidR="003A5851" w:rsidRDefault="00034F64" w:rsidP="00200F42">
      <w:r>
        <w:t xml:space="preserve">For </w:t>
      </w:r>
      <w:r w:rsidR="005069ED">
        <w:t>the broadest possible</w:t>
      </w:r>
      <w:r>
        <w:t xml:space="preserve"> interoperability between UML tools the </w:t>
      </w:r>
      <w:r w:rsidR="005069ED">
        <w:t>model is</w:t>
      </w:r>
      <w:r>
        <w:t xml:space="preserve"> provided as a</w:t>
      </w:r>
      <w:r w:rsidR="005069ED">
        <w:t>n XMI</w:t>
      </w:r>
      <w:r>
        <w:t xml:space="preserve"> serialization using UML2.2/XMI2.1 </w:t>
      </w:r>
      <w:hyperlink w:anchor="XMI" w:history="1">
        <w:r w:rsidR="005069ED" w:rsidRPr="0002018C">
          <w:rPr>
            <w:rStyle w:val="Hyperlink"/>
          </w:rPr>
          <w:t>[XMI]</w:t>
        </w:r>
      </w:hyperlink>
      <w:r w:rsidR="005069ED">
        <w:rPr>
          <w:rStyle w:val="Hyperlink"/>
        </w:rPr>
        <w:t xml:space="preserve"> </w:t>
      </w:r>
      <w:r>
        <w:t>containing only the model and not the diagrams. A</w:t>
      </w:r>
      <w:r w:rsidR="003A5851">
        <w:t xml:space="preserve"> set of relevant UML diagrams</w:t>
      </w:r>
      <w:r w:rsidR="003D2357">
        <w:t>,</w:t>
      </w:r>
      <w:r w:rsidR="003A5851">
        <w:t xml:space="preserve"> extracted from the UML model and</w:t>
      </w:r>
      <w:r w:rsidR="00CE313F">
        <w:t xml:space="preserve"> leveraged throughout the STIX L</w:t>
      </w:r>
      <w:r w:rsidR="003A5851">
        <w:t>anguage specification documents</w:t>
      </w:r>
      <w:r w:rsidR="003D2357">
        <w:t>,</w:t>
      </w:r>
      <w:r w:rsidR="003A5851">
        <w:t xml:space="preserve"> </w:t>
      </w:r>
      <w:r w:rsidR="003D2357">
        <w:t>is</w:t>
      </w:r>
      <w:r w:rsidR="003A5851">
        <w:t xml:space="preserve"> also provided</w:t>
      </w:r>
      <w:r w:rsidR="00DE6BB3">
        <w:t xml:space="preserve"> in a</w:t>
      </w:r>
      <w:r w:rsidR="00FE7561">
        <w:t xml:space="preserve"> rastered (portable network graphics </w:t>
      </w:r>
      <w:hyperlink w:anchor="PNG" w:history="1">
        <w:r w:rsidR="00FE7561" w:rsidRPr="0005743C">
          <w:rPr>
            <w:rStyle w:val="Hyperlink"/>
          </w:rPr>
          <w:t>[PNG]</w:t>
        </w:r>
      </w:hyperlink>
      <w:r w:rsidR="00DE6BB3">
        <w:t>) form</w:t>
      </w:r>
      <w:r w:rsidR="003A5851">
        <w:t>.</w:t>
      </w:r>
    </w:p>
    <w:p w14:paraId="561FC2FD" w14:textId="3CD33301" w:rsidR="005069ED" w:rsidRDefault="005069ED" w:rsidP="005069ED">
      <w:r>
        <w:t>In addition, for those with tools that can import the more complete RSA tool native .EMX format the model with embedded diagrams is also provided in this form.</w:t>
      </w:r>
    </w:p>
    <w:p w14:paraId="5653563A" w14:textId="77777777" w:rsidR="005069ED" w:rsidRDefault="005069ED" w:rsidP="00200F42"/>
    <w:p w14:paraId="3CA6D064" w14:textId="442DBA63" w:rsidR="009D3A86" w:rsidRPr="00200F42" w:rsidRDefault="009D3A86" w:rsidP="00200F42"/>
    <w:p w14:paraId="349FE11B" w14:textId="77777777" w:rsidR="005D6758" w:rsidRDefault="005D6758" w:rsidP="004C6FFF">
      <w:pPr>
        <w:rPr>
          <w:rFonts w:cs="Arial"/>
          <w:i/>
          <w:szCs w:val="20"/>
        </w:rPr>
      </w:pPr>
    </w:p>
    <w:p w14:paraId="748B9B87" w14:textId="77777777" w:rsidR="005D6758" w:rsidRDefault="005D6758" w:rsidP="005D6758">
      <w:pPr>
        <w:pStyle w:val="Heading1"/>
        <w:numPr>
          <w:ilvl w:val="0"/>
          <w:numId w:val="18"/>
        </w:numPr>
      </w:pPr>
      <w:bookmarkStart w:id="41" w:name="_Ref427252917"/>
      <w:bookmarkStart w:id="42" w:name="_Toc429300123"/>
      <w:bookmarkStart w:id="43" w:name="_Toc430247272"/>
      <w:bookmarkStart w:id="44" w:name="_Toc421724796"/>
      <w:bookmarkStart w:id="45" w:name="_Toc429300124"/>
      <w:bookmarkStart w:id="46" w:name="_Toc429300097"/>
      <w:r>
        <w:lastRenderedPageBreak/>
        <w:t>Data Model Conventions</w:t>
      </w:r>
      <w:bookmarkEnd w:id="41"/>
      <w:bookmarkEnd w:id="42"/>
      <w:bookmarkEnd w:id="43"/>
    </w:p>
    <w:p w14:paraId="2ADA7844" w14:textId="0C403777" w:rsidR="005D6758" w:rsidRDefault="005D6758" w:rsidP="005D6758">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rsidR="002171F1">
        <w:t>s in UML</w:t>
      </w:r>
      <w:r>
        <w:t>.</w:t>
      </w:r>
    </w:p>
    <w:p w14:paraId="1A4483AD" w14:textId="1AFCCCCA" w:rsidR="005D6758" w:rsidRDefault="005D6758" w:rsidP="005D6758">
      <w:pPr>
        <w:pStyle w:val="Heading2"/>
        <w:numPr>
          <w:ilvl w:val="1"/>
          <w:numId w:val="18"/>
        </w:numPr>
        <w:tabs>
          <w:tab w:val="num" w:pos="864"/>
        </w:tabs>
        <w:spacing w:before="360" w:after="60"/>
        <w:ind w:left="720" w:hanging="720"/>
      </w:pPr>
      <w:bookmarkStart w:id="47" w:name="_Toc430247273"/>
      <w:r>
        <w:t>UML Packages</w:t>
      </w:r>
      <w:bookmarkEnd w:id="44"/>
      <w:bookmarkEnd w:id="45"/>
      <w:bookmarkEnd w:id="47"/>
    </w:p>
    <w:p w14:paraId="517C3573" w14:textId="7F5FDF4C" w:rsidR="005D6758" w:rsidRPr="00236A31" w:rsidRDefault="005D6758" w:rsidP="005D6758">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BE1461" w:rsidRPr="00BE1461">
        <w:rPr>
          <w:b/>
          <w:color w:val="0000EE"/>
          <w:szCs w:val="20"/>
        </w:rPr>
        <w:t xml:space="preserve">Table </w:t>
      </w:r>
      <w:r w:rsidR="00BE1461" w:rsidRPr="00BE1461">
        <w:rPr>
          <w:b/>
          <w:noProof/>
          <w:color w:val="0000EE"/>
          <w:szCs w:val="20"/>
        </w:rPr>
        <w:t>3</w:t>
      </w:r>
      <w:r w:rsidR="00BE1461" w:rsidRPr="00BE1461">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w:t>
      </w:r>
    </w:p>
    <w:p w14:paraId="251B600F" w14:textId="77777777" w:rsidR="005D6758" w:rsidRDefault="005D6758" w:rsidP="00ED696F">
      <w:pPr>
        <w:pStyle w:val="Caption"/>
        <w:rPr>
          <w:b/>
        </w:rPr>
      </w:pPr>
      <w:bookmarkStart w:id="48" w:name="_Ref396992627"/>
      <w:r w:rsidRPr="00305518">
        <w:t xml:space="preserve">Table </w:t>
      </w:r>
      <w:r w:rsidR="00010B81">
        <w:fldChar w:fldCharType="begin"/>
      </w:r>
      <w:r w:rsidR="00010B81">
        <w:instrText xml:space="preserve"> STYLEREF 1 \s </w:instrText>
      </w:r>
      <w:r w:rsidR="00010B81">
        <w:fldChar w:fldCharType="separate"/>
      </w:r>
      <w:r w:rsidR="00BE1461">
        <w:rPr>
          <w:noProof/>
        </w:rPr>
        <w:t>3</w:t>
      </w:r>
      <w:r w:rsidR="00010B81">
        <w:rPr>
          <w:noProof/>
        </w:rPr>
        <w:fldChar w:fldCharType="end"/>
      </w:r>
      <w:r>
        <w:noBreakHyphen/>
      </w:r>
      <w:r w:rsidR="00010B81">
        <w:fldChar w:fldCharType="begin"/>
      </w:r>
      <w:r w:rsidR="00010B81">
        <w:instrText xml:space="preserve"> SEQ Table \* ARABIC \s 1 </w:instrText>
      </w:r>
      <w:r w:rsidR="00010B81">
        <w:fldChar w:fldCharType="separate"/>
      </w:r>
      <w:r w:rsidR="00BE1461">
        <w:rPr>
          <w:noProof/>
        </w:rPr>
        <w:t>1</w:t>
      </w:r>
      <w:r w:rsidR="00010B81">
        <w:rPr>
          <w:noProof/>
        </w:rPr>
        <w:fldChar w:fldCharType="end"/>
      </w:r>
      <w:bookmarkEnd w:id="48"/>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5D6758" w:rsidRPr="00DA6582" w14:paraId="572AD63C"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640ECC7"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3C85327" w14:textId="77777777" w:rsidR="005D6758" w:rsidRPr="00DA6582" w:rsidRDefault="005D6758" w:rsidP="00607230">
            <w:pPr>
              <w:rPr>
                <w:b/>
                <w:color w:val="FFFFFF" w:themeColor="background1"/>
              </w:rPr>
            </w:pPr>
            <w:r w:rsidRPr="00DA6582">
              <w:rPr>
                <w:color w:val="FFFFFF" w:themeColor="background1"/>
              </w:rPr>
              <w:t>STIX Co</w:t>
            </w:r>
            <w:r>
              <w:rPr>
                <w:color w:val="FFFFFF" w:themeColor="background1"/>
              </w:rPr>
              <w:t>re</w:t>
            </w:r>
          </w:p>
        </w:tc>
      </w:tr>
      <w:tr w:rsidR="005D6758" w14:paraId="7E2B7122"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21699830"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B001B7D" w14:textId="77777777" w:rsidR="005D6758" w:rsidRPr="00663949" w:rsidRDefault="005D6758" w:rsidP="00607230">
            <w:pPr>
              <w:rPr>
                <w:b/>
              </w:rPr>
            </w:pPr>
            <w:r w:rsidRPr="00663949">
              <w:rPr>
                <w:b/>
              </w:rPr>
              <w:t>stix</w:t>
            </w:r>
          </w:p>
        </w:tc>
      </w:tr>
      <w:tr w:rsidR="005D6758" w14:paraId="79A75D7C"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3A026C0"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1FB8844" w14:textId="77777777" w:rsidR="005D6758" w:rsidRDefault="005D6758" w:rsidP="00607230">
            <w:r>
              <w:t xml:space="preserve">The STIX Core data model </w:t>
            </w:r>
            <w:r w:rsidRPr="00FC6DFE">
              <w:t xml:space="preserve">defines </w:t>
            </w:r>
            <w:r>
              <w:t>a STIX Package that encompasses all other objects of STIX.</w:t>
            </w:r>
          </w:p>
        </w:tc>
      </w:tr>
      <w:tr w:rsidR="005D6758" w14:paraId="55BEE735"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4BA5483"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B48DFD0" w14:textId="77777777" w:rsidR="005D6758" w:rsidRDefault="005D6758" w:rsidP="00607230">
            <w:r>
              <w:rPr>
                <w:rFonts w:ascii="Courier New" w:hAnsi="Courier New" w:cs="Courier New"/>
                <w:sz w:val="22"/>
              </w:rPr>
              <w:t>stix:TTPsType</w:t>
            </w:r>
          </w:p>
        </w:tc>
      </w:tr>
      <w:tr w:rsidR="005D6758" w:rsidRPr="00417137" w14:paraId="2605F32F"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7B8C262" w14:textId="77777777" w:rsidR="005D6758" w:rsidRPr="00663949" w:rsidRDefault="005D6758" w:rsidP="00607230"/>
        </w:tc>
      </w:tr>
      <w:tr w:rsidR="005D6758" w:rsidRPr="005F6F58" w14:paraId="1D6E98CF" w14:textId="77777777" w:rsidTr="00607230">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4D4F13C9"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6DB6EB52" w14:textId="77777777" w:rsidR="005D6758" w:rsidRPr="00DA6582" w:rsidRDefault="005D6758" w:rsidP="00607230">
            <w:pPr>
              <w:rPr>
                <w:color w:val="FFFFFF" w:themeColor="background1"/>
              </w:rPr>
            </w:pPr>
            <w:r w:rsidRPr="00DA6582">
              <w:rPr>
                <w:color w:val="FFFFFF" w:themeColor="background1"/>
              </w:rPr>
              <w:t>STIX Common</w:t>
            </w:r>
          </w:p>
        </w:tc>
      </w:tr>
      <w:tr w:rsidR="005D6758" w:rsidRPr="005F6F58" w14:paraId="3499B6A8" w14:textId="77777777" w:rsidTr="00607230">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36E905F5" w14:textId="77777777" w:rsidR="005D6758" w:rsidRPr="00DA6582" w:rsidRDefault="005D6758" w:rsidP="00607230">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49649CB" w14:textId="77777777" w:rsidR="005D6758" w:rsidRPr="00DA6582" w:rsidRDefault="005D6758" w:rsidP="00607230">
            <w:pPr>
              <w:rPr>
                <w:color w:val="FFFFFF" w:themeColor="background1"/>
              </w:rPr>
            </w:pPr>
            <w:r w:rsidRPr="00663949">
              <w:rPr>
                <w:b/>
              </w:rPr>
              <w:t>stixCommon</w:t>
            </w:r>
          </w:p>
        </w:tc>
      </w:tr>
      <w:tr w:rsidR="005D6758" w:rsidRPr="005F6F58" w14:paraId="17CA0A9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08011092"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BE553BB" w14:textId="77777777" w:rsidR="005D6758" w:rsidRPr="00DA6582" w:rsidRDefault="005D6758" w:rsidP="00607230">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5D6758" w:rsidRPr="005F6F58" w14:paraId="27D007CF"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D054502"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3524C3" w14:textId="77777777" w:rsidR="005D6758" w:rsidRPr="00DA6582" w:rsidRDefault="005D6758" w:rsidP="00607230">
            <w:pPr>
              <w:rPr>
                <w:color w:val="FFFFFF" w:themeColor="background1"/>
              </w:rPr>
            </w:pPr>
            <w:r>
              <w:rPr>
                <w:rFonts w:ascii="Courier New" w:hAnsi="Courier New" w:cs="Courier New"/>
                <w:sz w:val="22"/>
              </w:rPr>
              <w:t>stixCommon:ConfidenceType</w:t>
            </w:r>
          </w:p>
        </w:tc>
      </w:tr>
      <w:tr w:rsidR="005D6758" w:rsidRPr="005F6F58" w14:paraId="760ED988"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2C8682A" w14:textId="77777777" w:rsidR="005D6758" w:rsidRPr="00DA6582"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D50F68B" w14:textId="77777777" w:rsidR="005D6758" w:rsidRPr="00DA6582" w:rsidRDefault="005D6758" w:rsidP="00607230">
            <w:pPr>
              <w:rPr>
                <w:color w:val="FFFFFF" w:themeColor="background1"/>
              </w:rPr>
            </w:pPr>
          </w:p>
        </w:tc>
      </w:tr>
      <w:tr w:rsidR="005D6758" w:rsidRPr="005F6F58" w14:paraId="5CE13FCE"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2BC2899"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76E4886" w14:textId="77777777" w:rsidR="005D6758" w:rsidRPr="00DA6582" w:rsidRDefault="005D6758" w:rsidP="00607230">
            <w:pPr>
              <w:rPr>
                <w:color w:val="FFFFFF" w:themeColor="background1"/>
              </w:rPr>
            </w:pPr>
            <w:r w:rsidRPr="00DA6582">
              <w:rPr>
                <w:color w:val="FFFFFF" w:themeColor="background1"/>
              </w:rPr>
              <w:t>STIX Data Marking</w:t>
            </w:r>
          </w:p>
        </w:tc>
      </w:tr>
      <w:tr w:rsidR="005D6758" w14:paraId="419707B4"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85996E1"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FFE15CC" w14:textId="77777777" w:rsidR="005D6758" w:rsidRPr="00663949" w:rsidRDefault="005D6758" w:rsidP="00607230">
            <w:pPr>
              <w:rPr>
                <w:rFonts w:ascii="Courier New" w:hAnsi="Courier New" w:cs="Courier New"/>
                <w:b/>
                <w:sz w:val="22"/>
              </w:rPr>
            </w:pPr>
            <w:r w:rsidRPr="00663949">
              <w:rPr>
                <w:b/>
              </w:rPr>
              <w:t>marking</w:t>
            </w:r>
          </w:p>
        </w:tc>
      </w:tr>
      <w:tr w:rsidR="005D6758" w14:paraId="49A96627" w14:textId="77777777" w:rsidTr="00607230">
        <w:trPr>
          <w:trHeight w:val="603"/>
          <w:jc w:val="center"/>
        </w:trPr>
        <w:tc>
          <w:tcPr>
            <w:tcW w:w="1982" w:type="dxa"/>
            <w:tcBorders>
              <w:top w:val="nil"/>
              <w:left w:val="single" w:sz="8" w:space="0" w:color="auto"/>
              <w:bottom w:val="nil"/>
            </w:tcBorders>
            <w:shd w:val="clear" w:color="auto" w:fill="DBE5F1" w:themeFill="accent1" w:themeFillTint="33"/>
            <w:vAlign w:val="center"/>
          </w:tcPr>
          <w:p w14:paraId="5A0F6100"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B092A53" w14:textId="77777777" w:rsidR="005D6758" w:rsidRDefault="005D6758" w:rsidP="00607230">
            <w:pPr>
              <w:rPr>
                <w:rFonts w:ascii="Courier New" w:hAnsi="Courier New" w:cs="Courier New"/>
                <w:sz w:val="22"/>
              </w:rPr>
            </w:pPr>
            <w:r>
              <w:t>The STIX Data Marking data model enables data markings to be used.</w:t>
            </w:r>
          </w:p>
        </w:tc>
      </w:tr>
      <w:tr w:rsidR="005D6758" w14:paraId="04AB312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2C0C242"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7E91A85" w14:textId="77777777" w:rsidR="005D6758" w:rsidRDefault="005D6758" w:rsidP="00607230">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5D6758" w:rsidRPr="00417137" w14:paraId="687D93B2"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68A08BA" w14:textId="77777777" w:rsidR="005D6758" w:rsidRPr="00663949" w:rsidRDefault="005D6758" w:rsidP="00607230"/>
        </w:tc>
      </w:tr>
      <w:tr w:rsidR="005D6758" w:rsidRPr="005F6F58" w14:paraId="20B9158C"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98027C"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6A41B53" w14:textId="77777777" w:rsidR="005D6758" w:rsidRPr="00DA6582" w:rsidRDefault="005D6758" w:rsidP="00607230">
            <w:pPr>
              <w:rPr>
                <w:b/>
                <w:color w:val="FFFFFF" w:themeColor="background1"/>
              </w:rPr>
            </w:pPr>
            <w:r>
              <w:rPr>
                <w:color w:val="FFFFFF" w:themeColor="background1"/>
              </w:rPr>
              <w:t>STIX Default Vocabularies</w:t>
            </w:r>
          </w:p>
        </w:tc>
      </w:tr>
      <w:tr w:rsidR="005D6758" w14:paraId="7EF4BF4E"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77C5FE4"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7977AB54" w14:textId="77777777" w:rsidR="005D6758" w:rsidRPr="00663949" w:rsidRDefault="005D6758" w:rsidP="00607230">
            <w:pPr>
              <w:rPr>
                <w:rFonts w:ascii="Courier New" w:hAnsi="Courier New" w:cs="Courier New"/>
                <w:b/>
                <w:sz w:val="22"/>
              </w:rPr>
            </w:pPr>
            <w:r w:rsidRPr="00663949">
              <w:rPr>
                <w:b/>
              </w:rPr>
              <w:t>stixVocabs</w:t>
            </w:r>
          </w:p>
        </w:tc>
      </w:tr>
      <w:tr w:rsidR="005D6758" w14:paraId="7A05EBE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0E5C150A"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D9FE44A" w14:textId="77777777" w:rsidR="005D6758" w:rsidRDefault="005D6758" w:rsidP="00607230">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5D6758" w14:paraId="23ED28EA"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0381B64" w14:textId="77777777" w:rsidR="005D6758" w:rsidRPr="00663949" w:rsidRDefault="005D6758" w:rsidP="00607230">
            <w:r w:rsidRPr="00663949">
              <w:t>Example</w:t>
            </w:r>
          </w:p>
        </w:tc>
        <w:tc>
          <w:tcPr>
            <w:tcW w:w="5670" w:type="dxa"/>
            <w:tcBorders>
              <w:top w:val="nil"/>
              <w:bottom w:val="nil"/>
              <w:right w:val="single" w:sz="8" w:space="0" w:color="auto"/>
            </w:tcBorders>
            <w:shd w:val="clear" w:color="auto" w:fill="DBE5F1" w:themeFill="accent1" w:themeFillTint="33"/>
            <w:vAlign w:val="center"/>
          </w:tcPr>
          <w:p w14:paraId="137FABC4" w14:textId="77777777" w:rsidR="005D6758" w:rsidRDefault="005D6758" w:rsidP="00607230">
            <w:pPr>
              <w:rPr>
                <w:rFonts w:ascii="Courier New" w:hAnsi="Courier New" w:cs="Courier New"/>
                <w:sz w:val="22"/>
              </w:rPr>
            </w:pPr>
            <w:r>
              <w:rPr>
                <w:rFonts w:ascii="Courier New" w:hAnsi="Courier New" w:cs="Courier New"/>
                <w:sz w:val="22"/>
              </w:rPr>
              <w:t>stixVocabs:MalwareTypeVocab</w:t>
            </w:r>
          </w:p>
        </w:tc>
      </w:tr>
      <w:tr w:rsidR="005D6758" w:rsidRPr="00663949" w14:paraId="39619F49" w14:textId="77777777" w:rsidTr="00607230">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5C476103" w14:textId="77777777" w:rsidR="005D6758" w:rsidRPr="00663949" w:rsidRDefault="005D6758" w:rsidP="00607230"/>
        </w:tc>
      </w:tr>
      <w:tr w:rsidR="005D6758" w14:paraId="2BF62730" w14:textId="77777777" w:rsidTr="00607230">
        <w:trPr>
          <w:cantSplit/>
          <w:jc w:val="center"/>
        </w:trPr>
        <w:tc>
          <w:tcPr>
            <w:tcW w:w="1982" w:type="dxa"/>
            <w:tcBorders>
              <w:top w:val="nil"/>
              <w:left w:val="single" w:sz="8" w:space="0" w:color="auto"/>
              <w:bottom w:val="nil"/>
            </w:tcBorders>
            <w:shd w:val="clear" w:color="auto" w:fill="365F91" w:themeFill="accent1" w:themeFillShade="BF"/>
            <w:vAlign w:val="center"/>
          </w:tcPr>
          <w:p w14:paraId="71287C46" w14:textId="77777777" w:rsidR="005D6758" w:rsidRPr="00DA6582" w:rsidRDefault="005D6758" w:rsidP="00607230">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39347195" w14:textId="77777777" w:rsidR="005D6758" w:rsidRPr="00DA6582" w:rsidRDefault="005D6758" w:rsidP="00607230">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5D6758" w14:paraId="63C36CE9" w14:textId="77777777" w:rsidTr="00607230">
        <w:trPr>
          <w:cantSplit/>
          <w:jc w:val="center"/>
        </w:trPr>
        <w:tc>
          <w:tcPr>
            <w:tcW w:w="1982" w:type="dxa"/>
            <w:tcBorders>
              <w:top w:val="nil"/>
              <w:left w:val="single" w:sz="8" w:space="0" w:color="auto"/>
              <w:bottom w:val="nil"/>
            </w:tcBorders>
            <w:shd w:val="clear" w:color="auto" w:fill="DBE5F1" w:themeFill="accent1" w:themeFillTint="33"/>
            <w:vAlign w:val="center"/>
          </w:tcPr>
          <w:p w14:paraId="1D4A2FE9" w14:textId="77777777" w:rsidR="005D6758" w:rsidRPr="00DA6582"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21CBE75" w14:textId="77777777" w:rsidR="005D6758" w:rsidRPr="00DA6582" w:rsidRDefault="005D6758" w:rsidP="00607230">
            <w:pPr>
              <w:rPr>
                <w:color w:val="FFFFFF" w:themeColor="background1"/>
              </w:rPr>
            </w:pPr>
            <w:r>
              <w:rPr>
                <w:b/>
              </w:rPr>
              <w:t>a (ciq address); capec; ciq; stix-ciqidentity; maec; tlpMarking; cvrf; ioc; oval-def; oval-var</w:t>
            </w:r>
          </w:p>
        </w:tc>
      </w:tr>
      <w:tr w:rsidR="005D6758" w14:paraId="5C3A21B0" w14:textId="77777777" w:rsidTr="00607230">
        <w:trPr>
          <w:cantSplit/>
          <w:jc w:val="center"/>
        </w:trPr>
        <w:tc>
          <w:tcPr>
            <w:tcW w:w="1982" w:type="dxa"/>
            <w:tcBorders>
              <w:top w:val="nil"/>
              <w:left w:val="single" w:sz="8" w:space="0" w:color="auto"/>
              <w:bottom w:val="nil"/>
            </w:tcBorders>
            <w:shd w:val="clear" w:color="auto" w:fill="DBE5F1" w:themeFill="accent1" w:themeFillTint="33"/>
            <w:vAlign w:val="center"/>
          </w:tcPr>
          <w:p w14:paraId="5B3621C0"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6B9AD4C" w14:textId="1B41A987" w:rsidR="005D6758" w:rsidRPr="00DA6582" w:rsidRDefault="005D6758" w:rsidP="002171F1">
            <w:pPr>
              <w:rPr>
                <w:color w:val="FFFFFF" w:themeColor="background1"/>
              </w:rPr>
            </w:pPr>
            <w:r>
              <w:t xml:space="preserve">Various packages are used by STIX </w:t>
            </w:r>
            <w:r w:rsidR="002171F1">
              <w:t>extensions</w:t>
            </w:r>
            <w:r>
              <w:t xml:space="preserve">. Details are given in </w:t>
            </w:r>
            <w:hyperlink w:anchor="Additional_Artifacts" w:history="1">
              <w:r w:rsidR="002171F1" w:rsidRPr="002171F1">
                <w:rPr>
                  <w:rStyle w:val="Hyperlink"/>
                  <w:i/>
                </w:rPr>
                <w:t>STIX Version 1.2.1 Part 12: Default Extensions</w:t>
              </w:r>
            </w:hyperlink>
            <w:r w:rsidR="002171F1">
              <w:t>.</w:t>
            </w:r>
          </w:p>
        </w:tc>
      </w:tr>
      <w:tr w:rsidR="005D6758" w14:paraId="58598243" w14:textId="77777777" w:rsidTr="00607230">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D2B380D" w14:textId="77777777" w:rsidR="005D6758" w:rsidRPr="00DA6582" w:rsidRDefault="005D6758" w:rsidP="00607230">
            <w:pPr>
              <w:rPr>
                <w:color w:val="FFFFFF" w:themeColor="background1"/>
              </w:rPr>
            </w:pPr>
            <w:r w:rsidRPr="00663949">
              <w:lastRenderedPageBreak/>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E121FC4" w14:textId="77777777" w:rsidR="005D6758" w:rsidRPr="00DA6582" w:rsidRDefault="005D6758" w:rsidP="00607230">
            <w:pPr>
              <w:rPr>
                <w:color w:val="FFFFFF" w:themeColor="background1"/>
              </w:rPr>
            </w:pPr>
            <w:r>
              <w:rPr>
                <w:rFonts w:ascii="Courier New" w:hAnsi="Courier New" w:cs="Courier New"/>
                <w:sz w:val="22"/>
              </w:rPr>
              <w:t>capec:Attack_PatternType</w:t>
            </w:r>
          </w:p>
        </w:tc>
      </w:tr>
      <w:tr w:rsidR="005D6758" w14:paraId="4BA440A5"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CE718EE"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8B4656F" w14:textId="77777777" w:rsidR="005D6758" w:rsidRPr="00DA6582" w:rsidRDefault="005D6758" w:rsidP="00607230">
            <w:pPr>
              <w:rPr>
                <w:color w:val="FFFFFF" w:themeColor="background1"/>
              </w:rPr>
            </w:pPr>
          </w:p>
        </w:tc>
      </w:tr>
      <w:tr w:rsidR="005D6758" w14:paraId="1ECA6238"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750D44D"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2ED906C"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Basic Data Types</w:t>
            </w:r>
          </w:p>
        </w:tc>
      </w:tr>
      <w:tr w:rsidR="005D6758" w14:paraId="5505739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526AFDF"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835DA53" w14:textId="77777777" w:rsidR="005D6758" w:rsidRDefault="005D6758" w:rsidP="00607230">
            <w:pPr>
              <w:rPr>
                <w:color w:val="FFFFFF" w:themeColor="background1"/>
              </w:rPr>
            </w:pPr>
            <w:r>
              <w:rPr>
                <w:b/>
              </w:rPr>
              <w:t>basicDataType</w:t>
            </w:r>
            <w:r w:rsidRPr="00663949">
              <w:rPr>
                <w:b/>
              </w:rPr>
              <w:t>s</w:t>
            </w:r>
          </w:p>
        </w:tc>
      </w:tr>
      <w:tr w:rsidR="005D6758" w14:paraId="711E00D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D309F6E"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D61198C" w14:textId="77777777" w:rsidR="005D6758" w:rsidRDefault="005D6758" w:rsidP="00607230">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5D6758" w14:paraId="67FF529F"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71381BD"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26501B5" w14:textId="77777777" w:rsidR="005D6758" w:rsidRDefault="005D6758" w:rsidP="00607230">
            <w:pPr>
              <w:rPr>
                <w:color w:val="FFFFFF" w:themeColor="background1"/>
              </w:rPr>
            </w:pPr>
            <w:r>
              <w:rPr>
                <w:rFonts w:ascii="Courier New" w:hAnsi="Courier New" w:cs="Courier New"/>
                <w:sz w:val="22"/>
              </w:rPr>
              <w:t>basicDataTypes:URI</w:t>
            </w:r>
          </w:p>
        </w:tc>
      </w:tr>
      <w:tr w:rsidR="005D6758" w14:paraId="2A4C11D3"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49117DBF"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F11D603" w14:textId="77777777" w:rsidR="005D6758" w:rsidRDefault="005D6758" w:rsidP="00607230">
            <w:pPr>
              <w:rPr>
                <w:color w:val="FFFFFF" w:themeColor="background1"/>
              </w:rPr>
            </w:pPr>
          </w:p>
        </w:tc>
      </w:tr>
      <w:tr w:rsidR="005D6758" w14:paraId="6BCA34E7"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354923C"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E7AE5A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Indicator</w:t>
            </w:r>
          </w:p>
        </w:tc>
      </w:tr>
      <w:tr w:rsidR="005D6758" w14:paraId="273F6792"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75C62F3"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E4CE6CF" w14:textId="77777777" w:rsidR="005D6758" w:rsidRDefault="005D6758" w:rsidP="00607230">
            <w:pPr>
              <w:rPr>
                <w:color w:val="FFFFFF" w:themeColor="background1"/>
              </w:rPr>
            </w:pPr>
            <w:r>
              <w:rPr>
                <w:b/>
              </w:rPr>
              <w:t>indicator</w:t>
            </w:r>
          </w:p>
        </w:tc>
      </w:tr>
      <w:tr w:rsidR="005D6758" w14:paraId="0E154DFF"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67513BF"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359B6" w14:textId="77777777" w:rsidR="005D6758" w:rsidRDefault="005D6758" w:rsidP="00607230">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5D6758" w14:paraId="0EE402F3"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25DEFEC"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8CA2B18" w14:textId="77777777" w:rsidR="005D6758" w:rsidRDefault="005D6758" w:rsidP="00607230">
            <w:pPr>
              <w:rPr>
                <w:color w:val="FFFFFF" w:themeColor="background1"/>
              </w:rPr>
            </w:pPr>
            <w:r>
              <w:rPr>
                <w:rFonts w:ascii="Courier New" w:hAnsi="Courier New" w:cs="Courier New"/>
                <w:sz w:val="22"/>
              </w:rPr>
              <w:t>indicator:TestMechanismType</w:t>
            </w:r>
          </w:p>
        </w:tc>
      </w:tr>
      <w:tr w:rsidR="005D6758" w14:paraId="781533DA"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C51E5D7"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CEB4079" w14:textId="77777777" w:rsidR="005D6758" w:rsidRDefault="005D6758" w:rsidP="00607230">
            <w:pPr>
              <w:rPr>
                <w:color w:val="FFFFFF" w:themeColor="background1"/>
              </w:rPr>
            </w:pPr>
          </w:p>
        </w:tc>
      </w:tr>
      <w:tr w:rsidR="005D6758" w14:paraId="40D99117"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073207D"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BB243A3"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Incident</w:t>
            </w:r>
          </w:p>
        </w:tc>
      </w:tr>
      <w:tr w:rsidR="005D6758" w14:paraId="50E00ECB"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5A00721"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73E6CC9" w14:textId="77777777" w:rsidR="005D6758" w:rsidRDefault="005D6758" w:rsidP="00607230">
            <w:pPr>
              <w:rPr>
                <w:color w:val="FFFFFF" w:themeColor="background1"/>
              </w:rPr>
            </w:pPr>
            <w:r>
              <w:rPr>
                <w:b/>
              </w:rPr>
              <w:t>incident</w:t>
            </w:r>
          </w:p>
        </w:tc>
      </w:tr>
      <w:tr w:rsidR="005D6758" w14:paraId="69BEFCE4"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3EA46F4B"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54E5927" w14:textId="77777777" w:rsidR="005D6758" w:rsidRDefault="005D6758" w:rsidP="00607230">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5D6758" w14:paraId="45C9A344"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EF89ADB"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259B035" w14:textId="77777777" w:rsidR="005D6758" w:rsidRDefault="005D6758" w:rsidP="00607230">
            <w:pPr>
              <w:rPr>
                <w:color w:val="FFFFFF" w:themeColor="background1"/>
              </w:rPr>
            </w:pPr>
            <w:r>
              <w:rPr>
                <w:rFonts w:ascii="Courier New" w:hAnsi="Courier New" w:cs="Courier New"/>
                <w:sz w:val="22"/>
              </w:rPr>
              <w:t>incident:AffectedAssetType</w:t>
            </w:r>
          </w:p>
        </w:tc>
      </w:tr>
      <w:tr w:rsidR="005D6758" w14:paraId="0CB77AE4"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3894284"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23C9B87E" w14:textId="77777777" w:rsidR="005D6758" w:rsidRDefault="005D6758" w:rsidP="00607230">
            <w:pPr>
              <w:rPr>
                <w:color w:val="FFFFFF" w:themeColor="background1"/>
              </w:rPr>
            </w:pPr>
          </w:p>
        </w:tc>
      </w:tr>
      <w:tr w:rsidR="005D6758" w14:paraId="471D62D4"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5F22A62"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650DC39"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TTP</w:t>
            </w:r>
          </w:p>
        </w:tc>
      </w:tr>
      <w:tr w:rsidR="005D6758" w14:paraId="38CD9FCF"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D653CFA"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FE1141E" w14:textId="77777777" w:rsidR="005D6758" w:rsidRDefault="005D6758" w:rsidP="00607230">
            <w:pPr>
              <w:rPr>
                <w:color w:val="FFFFFF" w:themeColor="background1"/>
              </w:rPr>
            </w:pPr>
            <w:r>
              <w:rPr>
                <w:b/>
              </w:rPr>
              <w:t>ttp</w:t>
            </w:r>
          </w:p>
        </w:tc>
      </w:tr>
      <w:tr w:rsidR="005D6758" w14:paraId="27A4CB9B"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378AB08"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7461BCA" w14:textId="77777777" w:rsidR="005D6758" w:rsidRDefault="005D6758" w:rsidP="00607230">
            <w:pPr>
              <w:rPr>
                <w:color w:val="FFFFFF" w:themeColor="background1"/>
              </w:rPr>
            </w:pPr>
            <w:r>
              <w:t xml:space="preserve">The STIX TTP data model </w:t>
            </w:r>
            <w:r w:rsidRPr="001A3974">
              <w:t>captures the behavior or modus operandi of cyber adversaries.</w:t>
            </w:r>
          </w:p>
        </w:tc>
      </w:tr>
      <w:tr w:rsidR="005D6758" w14:paraId="07C4AD1D"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823CE20"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0A79325" w14:textId="77777777" w:rsidR="005D6758" w:rsidRDefault="005D6758" w:rsidP="00607230">
            <w:pPr>
              <w:rPr>
                <w:color w:val="FFFFFF" w:themeColor="background1"/>
              </w:rPr>
            </w:pPr>
            <w:r>
              <w:rPr>
                <w:rFonts w:ascii="Courier New" w:hAnsi="Courier New" w:cs="Courier New"/>
                <w:sz w:val="22"/>
              </w:rPr>
              <w:t>ttp:AttackPatternType</w:t>
            </w:r>
          </w:p>
        </w:tc>
      </w:tr>
      <w:tr w:rsidR="005D6758" w14:paraId="1FF324A8"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F31EDA1"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597606E3" w14:textId="77777777" w:rsidR="005D6758" w:rsidRDefault="005D6758" w:rsidP="00607230">
            <w:pPr>
              <w:rPr>
                <w:color w:val="FFFFFF" w:themeColor="background1"/>
              </w:rPr>
            </w:pPr>
          </w:p>
        </w:tc>
      </w:tr>
      <w:tr w:rsidR="005D6758" w14:paraId="53B53B06"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DD213FA"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F553A96"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Campaign</w:t>
            </w:r>
          </w:p>
        </w:tc>
      </w:tr>
      <w:tr w:rsidR="005D6758" w14:paraId="126C8E10"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AA6274C"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33E91D0" w14:textId="77777777" w:rsidR="005D6758" w:rsidRDefault="005D6758" w:rsidP="00607230">
            <w:pPr>
              <w:rPr>
                <w:color w:val="FFFFFF" w:themeColor="background1"/>
              </w:rPr>
            </w:pPr>
            <w:r>
              <w:rPr>
                <w:b/>
              </w:rPr>
              <w:t>campaign</w:t>
            </w:r>
          </w:p>
        </w:tc>
      </w:tr>
      <w:tr w:rsidR="005D6758" w14:paraId="4070B591"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992C9D0"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F5524C7" w14:textId="77777777" w:rsidR="005D6758" w:rsidRDefault="005D6758" w:rsidP="00607230">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5D6758" w14:paraId="51795FA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EF25C42"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72CA2EFC" w14:textId="77777777" w:rsidR="005D6758" w:rsidRDefault="005D6758" w:rsidP="00607230">
            <w:pPr>
              <w:rPr>
                <w:color w:val="FFFFFF" w:themeColor="background1"/>
              </w:rPr>
            </w:pPr>
            <w:r>
              <w:rPr>
                <w:rFonts w:ascii="Courier New" w:hAnsi="Courier New" w:cs="Courier New"/>
                <w:sz w:val="22"/>
              </w:rPr>
              <w:t>campaign:AttributionType</w:t>
            </w:r>
          </w:p>
        </w:tc>
      </w:tr>
      <w:tr w:rsidR="005D6758" w14:paraId="2073FFAE" w14:textId="77777777" w:rsidTr="00607230">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38583981" w14:textId="77777777" w:rsidR="005D6758"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2BA2D28C" w14:textId="77777777" w:rsidR="005D6758" w:rsidRDefault="005D6758" w:rsidP="00607230">
            <w:pPr>
              <w:rPr>
                <w:color w:val="FFFFFF" w:themeColor="background1"/>
              </w:rPr>
            </w:pPr>
          </w:p>
        </w:tc>
      </w:tr>
      <w:tr w:rsidR="005D6758" w14:paraId="0C8CF928"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D24803E" w14:textId="77777777" w:rsidR="005D6758" w:rsidRDefault="005D6758" w:rsidP="00607230">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C588FA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Threat Actor</w:t>
            </w:r>
          </w:p>
        </w:tc>
      </w:tr>
      <w:tr w:rsidR="005D6758" w14:paraId="3B8BB7C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73F1913"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AB1A173" w14:textId="77777777" w:rsidR="005D6758" w:rsidRDefault="005D6758" w:rsidP="00607230">
            <w:pPr>
              <w:rPr>
                <w:color w:val="FFFFFF" w:themeColor="background1"/>
              </w:rPr>
            </w:pPr>
            <w:r>
              <w:rPr>
                <w:b/>
              </w:rPr>
              <w:t>ta</w:t>
            </w:r>
          </w:p>
        </w:tc>
      </w:tr>
      <w:tr w:rsidR="005D6758" w14:paraId="2E87ED56"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A1648EC"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3F87AB3" w14:textId="77777777" w:rsidR="005D6758" w:rsidRDefault="005D6758" w:rsidP="00607230">
            <w:pPr>
              <w:rPr>
                <w:color w:val="FFFFFF" w:themeColor="background1"/>
              </w:rPr>
            </w:pPr>
            <w:r>
              <w:t xml:space="preserve">The STIX Threat Actor data model </w:t>
            </w:r>
            <w:r w:rsidRPr="0018123F">
              <w:t xml:space="preserve">captures characterizations of malicious actors (or adversaries) representing a cyber attack threat including presumed intent and historically </w:t>
            </w:r>
            <w:r w:rsidRPr="0018123F">
              <w:lastRenderedPageBreak/>
              <w:t>observed behavior</w:t>
            </w:r>
            <w:r w:rsidRPr="000152AB">
              <w:t>.</w:t>
            </w:r>
          </w:p>
        </w:tc>
      </w:tr>
      <w:tr w:rsidR="005D6758" w14:paraId="732B567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FA8BA95" w14:textId="77777777" w:rsidR="005D6758" w:rsidRDefault="005D6758" w:rsidP="00607230">
            <w:pPr>
              <w:rPr>
                <w:color w:val="FFFFFF" w:themeColor="background1"/>
              </w:rPr>
            </w:pPr>
            <w:r w:rsidRPr="00663949">
              <w:lastRenderedPageBreak/>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770AC4C3" w14:textId="77777777" w:rsidR="005D6758" w:rsidRDefault="005D6758" w:rsidP="00607230">
            <w:pPr>
              <w:rPr>
                <w:color w:val="FFFFFF" w:themeColor="background1"/>
              </w:rPr>
            </w:pPr>
            <w:r>
              <w:rPr>
                <w:rFonts w:ascii="Courier New" w:hAnsi="Courier New" w:cs="Courier New"/>
                <w:sz w:val="22"/>
              </w:rPr>
              <w:t>ta:ObservedTTPsType</w:t>
            </w:r>
          </w:p>
        </w:tc>
      </w:tr>
      <w:tr w:rsidR="005D6758" w14:paraId="631D5B6F"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0A1D7BE"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DE883D" w14:textId="77777777" w:rsidR="005D6758" w:rsidRPr="00DA6582" w:rsidRDefault="005D6758" w:rsidP="00607230">
            <w:pPr>
              <w:rPr>
                <w:color w:val="FFFFFF" w:themeColor="background1"/>
              </w:rPr>
            </w:pPr>
          </w:p>
        </w:tc>
      </w:tr>
      <w:tr w:rsidR="005D6758" w14:paraId="7E680D02"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84991E7"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96F504B"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Exploit Target</w:t>
            </w:r>
          </w:p>
        </w:tc>
      </w:tr>
      <w:tr w:rsidR="005D6758" w14:paraId="7029E84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8C7F5AB"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A288959" w14:textId="77777777" w:rsidR="005D6758" w:rsidRDefault="005D6758" w:rsidP="00607230">
            <w:pPr>
              <w:rPr>
                <w:color w:val="FFFFFF" w:themeColor="background1"/>
              </w:rPr>
            </w:pPr>
            <w:r>
              <w:rPr>
                <w:b/>
              </w:rPr>
              <w:t>et</w:t>
            </w:r>
          </w:p>
        </w:tc>
      </w:tr>
      <w:tr w:rsidR="005D6758" w14:paraId="3A8D4253"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2C100E7"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14C6361" w14:textId="77777777" w:rsidR="005D6758" w:rsidRPr="00DA6582" w:rsidRDefault="005D6758" w:rsidP="00607230">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5D6758" w14:paraId="024C4DB8"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8364BEF"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60BEB3D" w14:textId="77777777" w:rsidR="005D6758" w:rsidRPr="00DA6582" w:rsidRDefault="005D6758" w:rsidP="00607230">
            <w:pPr>
              <w:rPr>
                <w:color w:val="FFFFFF" w:themeColor="background1"/>
              </w:rPr>
            </w:pPr>
            <w:r>
              <w:rPr>
                <w:rFonts w:ascii="Courier New" w:hAnsi="Courier New" w:cs="Courier New"/>
                <w:sz w:val="22"/>
              </w:rPr>
              <w:t>et:ConfigurationType</w:t>
            </w:r>
          </w:p>
        </w:tc>
      </w:tr>
      <w:tr w:rsidR="005D6758" w14:paraId="10833A3E" w14:textId="77777777" w:rsidTr="00607230">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444E350E" w14:textId="77777777" w:rsidR="005D6758" w:rsidRPr="00DA6582"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756302F" w14:textId="77777777" w:rsidR="005D6758" w:rsidRPr="00DA6582" w:rsidRDefault="005D6758" w:rsidP="00607230">
            <w:pPr>
              <w:rPr>
                <w:color w:val="FFFFFF" w:themeColor="background1"/>
              </w:rPr>
            </w:pPr>
          </w:p>
        </w:tc>
      </w:tr>
      <w:tr w:rsidR="005D6758" w14:paraId="21D32BFD"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55E14B9" w14:textId="77777777" w:rsidR="005D6758" w:rsidRPr="00663949" w:rsidRDefault="005D6758" w:rsidP="00607230">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54DB986" w14:textId="77777777" w:rsidR="005D6758" w:rsidRDefault="005D6758" w:rsidP="00607230">
            <w:pPr>
              <w:rPr>
                <w:rFonts w:ascii="Courier New" w:hAnsi="Courier New" w:cs="Courier New"/>
                <w:sz w:val="22"/>
              </w:rPr>
            </w:pPr>
            <w:r w:rsidRPr="00DA6582">
              <w:rPr>
                <w:color w:val="FFFFFF" w:themeColor="background1"/>
              </w:rPr>
              <w:t xml:space="preserve">STIX </w:t>
            </w:r>
            <w:r>
              <w:rPr>
                <w:color w:val="FFFFFF" w:themeColor="background1"/>
              </w:rPr>
              <w:t>Course of Action</w:t>
            </w:r>
          </w:p>
        </w:tc>
      </w:tr>
      <w:tr w:rsidR="005D6758" w14:paraId="6A5B3C1C"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3D4B4860" w14:textId="77777777" w:rsidR="005D6758" w:rsidRPr="00663949" w:rsidRDefault="005D6758" w:rsidP="00607230">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C245EF3" w14:textId="77777777" w:rsidR="005D6758" w:rsidRDefault="005D6758" w:rsidP="00607230">
            <w:pPr>
              <w:rPr>
                <w:rFonts w:ascii="Courier New" w:hAnsi="Courier New" w:cs="Courier New"/>
                <w:sz w:val="22"/>
              </w:rPr>
            </w:pPr>
            <w:r>
              <w:rPr>
                <w:b/>
              </w:rPr>
              <w:t>coa</w:t>
            </w:r>
          </w:p>
        </w:tc>
      </w:tr>
      <w:tr w:rsidR="005D6758" w14:paraId="4A8F61B0"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91DE1FA"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A730B90" w14:textId="77777777" w:rsidR="005D6758" w:rsidRDefault="005D6758" w:rsidP="00607230">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5D6758" w14:paraId="2AC9E657"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9A376A0" w14:textId="77777777" w:rsidR="005D6758" w:rsidRPr="00663949" w:rsidRDefault="005D6758" w:rsidP="00607230">
            <w:r w:rsidRPr="00663949">
              <w:t>Example</w:t>
            </w:r>
          </w:p>
        </w:tc>
        <w:tc>
          <w:tcPr>
            <w:tcW w:w="5670" w:type="dxa"/>
            <w:tcBorders>
              <w:top w:val="nil"/>
              <w:bottom w:val="nil"/>
              <w:right w:val="single" w:sz="8" w:space="0" w:color="auto"/>
            </w:tcBorders>
            <w:shd w:val="clear" w:color="auto" w:fill="DBE5F1" w:themeFill="accent1" w:themeFillTint="33"/>
            <w:vAlign w:val="center"/>
          </w:tcPr>
          <w:p w14:paraId="0F0AC23A" w14:textId="77777777" w:rsidR="005D6758" w:rsidRDefault="005D6758" w:rsidP="00607230">
            <w:pPr>
              <w:rPr>
                <w:rFonts w:ascii="Courier New" w:hAnsi="Courier New" w:cs="Courier New"/>
                <w:sz w:val="22"/>
              </w:rPr>
            </w:pPr>
            <w:r>
              <w:rPr>
                <w:rFonts w:ascii="Courier New" w:hAnsi="Courier New" w:cs="Courier New"/>
                <w:sz w:val="22"/>
              </w:rPr>
              <w:t>coa:StructuredCOAType</w:t>
            </w:r>
          </w:p>
        </w:tc>
      </w:tr>
      <w:tr w:rsidR="005D6758" w:rsidRPr="00417137" w14:paraId="0AB0A96E"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E966515" w14:textId="77777777" w:rsidR="005D6758" w:rsidRPr="00663949" w:rsidRDefault="005D6758" w:rsidP="00607230"/>
        </w:tc>
      </w:tr>
      <w:tr w:rsidR="005D6758" w:rsidRPr="00DA6582" w14:paraId="7260FAE2" w14:textId="77777777" w:rsidTr="00607230">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660896C"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3084D15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Report</w:t>
            </w:r>
          </w:p>
        </w:tc>
      </w:tr>
      <w:tr w:rsidR="005D6758" w:rsidRPr="00DA6582" w14:paraId="63321550" w14:textId="77777777" w:rsidTr="00607230">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D8593FC" w14:textId="77777777" w:rsidR="005D6758" w:rsidRPr="00DA6582" w:rsidRDefault="005D6758" w:rsidP="00607230">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88AE2F7" w14:textId="77777777" w:rsidR="005D6758" w:rsidRDefault="005D6758" w:rsidP="00607230">
            <w:pPr>
              <w:rPr>
                <w:color w:val="FFFFFF" w:themeColor="background1"/>
              </w:rPr>
            </w:pPr>
            <w:r>
              <w:rPr>
                <w:b/>
              </w:rPr>
              <w:t>report</w:t>
            </w:r>
          </w:p>
        </w:tc>
      </w:tr>
      <w:tr w:rsidR="005D6758" w:rsidRPr="00DA6582" w14:paraId="523F81F3"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3689A5F"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EF6EF1A" w14:textId="77777777" w:rsidR="005D6758" w:rsidRDefault="005D6758" w:rsidP="00607230">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5D6758" w:rsidRPr="00DA6582" w14:paraId="4AE2D2D3"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692862"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23F2108" w14:textId="77777777" w:rsidR="005D6758" w:rsidRDefault="005D6758" w:rsidP="00607230">
            <w:pPr>
              <w:rPr>
                <w:color w:val="FFFFFF" w:themeColor="background1"/>
              </w:rPr>
            </w:pPr>
            <w:r>
              <w:rPr>
                <w:rFonts w:ascii="Courier New" w:hAnsi="Courier New" w:cs="Courier New"/>
                <w:sz w:val="22"/>
              </w:rPr>
              <w:t>report:RelatedReportsType</w:t>
            </w:r>
          </w:p>
        </w:tc>
      </w:tr>
      <w:tr w:rsidR="005D6758" w:rsidRPr="00DA6582" w14:paraId="3A977813"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7ABEB4DA" w14:textId="77777777" w:rsidR="005D6758" w:rsidRPr="00DA6582"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012D1BFD" w14:textId="77777777" w:rsidR="005D6758" w:rsidRDefault="005D6758" w:rsidP="00607230">
            <w:pPr>
              <w:rPr>
                <w:color w:val="FFFFFF" w:themeColor="background1"/>
              </w:rPr>
            </w:pPr>
          </w:p>
        </w:tc>
      </w:tr>
      <w:tr w:rsidR="005D6758" w:rsidRPr="00DA6582" w14:paraId="45A15D61" w14:textId="77777777" w:rsidTr="00607230">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FE64F76" w14:textId="77777777" w:rsidR="005D6758" w:rsidRPr="00DA6582"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21835004" w14:textId="77777777" w:rsidR="005D6758" w:rsidRPr="00DA6582" w:rsidRDefault="005D6758" w:rsidP="00607230">
            <w:pPr>
              <w:rPr>
                <w:b/>
                <w:color w:val="FFFFFF" w:themeColor="background1"/>
              </w:rPr>
            </w:pPr>
            <w:r>
              <w:rPr>
                <w:color w:val="FFFFFF" w:themeColor="background1"/>
              </w:rPr>
              <w:t>CybOX Core</w:t>
            </w:r>
          </w:p>
        </w:tc>
      </w:tr>
      <w:tr w:rsidR="005D6758" w:rsidRPr="00663949" w14:paraId="16E1DD7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A88275B"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45AB516" w14:textId="77777777" w:rsidR="005D6758" w:rsidRPr="00663949" w:rsidRDefault="005D6758" w:rsidP="00607230">
            <w:pPr>
              <w:rPr>
                <w:rFonts w:ascii="Courier New" w:hAnsi="Courier New" w:cs="Courier New"/>
                <w:b/>
                <w:sz w:val="22"/>
              </w:rPr>
            </w:pPr>
            <w:r>
              <w:rPr>
                <w:b/>
              </w:rPr>
              <w:t>cybox</w:t>
            </w:r>
          </w:p>
        </w:tc>
      </w:tr>
      <w:tr w:rsidR="005D6758" w14:paraId="6638FC6A"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1F9FB37"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2756C8" w14:textId="77777777" w:rsidR="005D6758" w:rsidRDefault="005D6758" w:rsidP="00607230">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5D6758" w14:paraId="02F6CFBE"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3384C78"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DA68E5" w14:textId="77777777" w:rsidR="005D6758" w:rsidRDefault="005D6758" w:rsidP="00607230">
            <w:pPr>
              <w:rPr>
                <w:rFonts w:ascii="Courier New" w:hAnsi="Courier New" w:cs="Courier New"/>
                <w:sz w:val="22"/>
              </w:rPr>
            </w:pPr>
            <w:r>
              <w:rPr>
                <w:rFonts w:ascii="Courier New" w:hAnsi="Courier New" w:cs="Courier New"/>
                <w:sz w:val="22"/>
              </w:rPr>
              <w:t>cybox:ObservablesType</w:t>
            </w:r>
          </w:p>
        </w:tc>
      </w:tr>
    </w:tbl>
    <w:p w14:paraId="518C687D" w14:textId="77777777" w:rsidR="005D6758" w:rsidRDefault="005D6758" w:rsidP="005D6758">
      <w:pPr>
        <w:pStyle w:val="Heading2"/>
        <w:numPr>
          <w:ilvl w:val="1"/>
          <w:numId w:val="18"/>
        </w:numPr>
        <w:tabs>
          <w:tab w:val="num" w:pos="864"/>
        </w:tabs>
        <w:spacing w:before="360" w:after="60"/>
        <w:ind w:left="720" w:hanging="720"/>
        <w:sectPr w:rsidR="005D6758" w:rsidSect="00607230">
          <w:endnotePr>
            <w:numFmt w:val="decimal"/>
          </w:endnotePr>
          <w:pgSz w:w="12240" w:h="15840"/>
          <w:pgMar w:top="1440" w:right="1440" w:bottom="720" w:left="1440" w:header="720" w:footer="720" w:gutter="0"/>
          <w:cols w:space="720"/>
          <w:docGrid w:linePitch="360"/>
        </w:sectPr>
      </w:pPr>
    </w:p>
    <w:p w14:paraId="129173A8" w14:textId="77777777" w:rsidR="005D6758" w:rsidRDefault="005D6758" w:rsidP="005D6758">
      <w:pPr>
        <w:pStyle w:val="Heading2"/>
        <w:numPr>
          <w:ilvl w:val="1"/>
          <w:numId w:val="18"/>
        </w:numPr>
        <w:tabs>
          <w:tab w:val="num" w:pos="864"/>
        </w:tabs>
        <w:spacing w:before="360" w:after="60"/>
        <w:ind w:left="720" w:hanging="720"/>
      </w:pPr>
      <w:bookmarkStart w:id="49" w:name="_Toc421724797"/>
      <w:bookmarkStart w:id="50" w:name="_Toc429300125"/>
      <w:bookmarkStart w:id="51" w:name="_Toc430247274"/>
      <w:r>
        <w:lastRenderedPageBreak/>
        <w:t>Naming Conventions</w:t>
      </w:r>
      <w:bookmarkEnd w:id="49"/>
      <w:bookmarkEnd w:id="50"/>
      <w:bookmarkEnd w:id="51"/>
    </w:p>
    <w:p w14:paraId="710EC241" w14:textId="07C309DE" w:rsidR="005D6758" w:rsidRDefault="005D6758" w:rsidP="005D6758">
      <w:pPr>
        <w:spacing w:after="240"/>
      </w:pPr>
      <w:r>
        <w:t xml:space="preserve">The UML classes, enumerations, and properties defined in STIX follow the particular naming conventions outlined in </w:t>
      </w:r>
      <w:r w:rsidRPr="0095359B">
        <w:rPr>
          <w:b/>
          <w:color w:val="0000EE"/>
        </w:rPr>
        <w:fldChar w:fldCharType="begin"/>
      </w:r>
      <w:r w:rsidRPr="0095359B">
        <w:rPr>
          <w:b/>
          <w:color w:val="0000EE"/>
        </w:rPr>
        <w:instrText xml:space="preserve"> REF _Ref404253845 \h </w:instrText>
      </w:r>
      <w:r w:rsidR="0095359B">
        <w:rPr>
          <w:b/>
          <w:color w:val="0000EE"/>
        </w:rPr>
        <w:instrText xml:space="preserve"> \* MERGEFORMAT </w:instrText>
      </w:r>
      <w:r w:rsidRPr="0095359B">
        <w:rPr>
          <w:b/>
          <w:color w:val="0000EE"/>
        </w:rPr>
      </w:r>
      <w:r w:rsidRPr="0095359B">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2</w:t>
      </w:r>
      <w:r w:rsidRPr="0095359B">
        <w:rPr>
          <w:b/>
          <w:color w:val="0000EE"/>
        </w:rPr>
        <w:fldChar w:fldCharType="end"/>
      </w:r>
      <w:r>
        <w:t>.</w:t>
      </w:r>
    </w:p>
    <w:p w14:paraId="5E3F29BA" w14:textId="77777777" w:rsidR="005D6758" w:rsidRPr="00236A31" w:rsidRDefault="005D6758" w:rsidP="00ED696F">
      <w:pPr>
        <w:pStyle w:val="Caption"/>
        <w:rPr>
          <w:b/>
        </w:rPr>
      </w:pPr>
      <w:bookmarkStart w:id="52" w:name="_Ref404253845"/>
      <w:r w:rsidRPr="00236A31">
        <w:t xml:space="preserve">Table </w:t>
      </w:r>
      <w:r w:rsidR="00010B81">
        <w:fldChar w:fldCharType="begin"/>
      </w:r>
      <w:r w:rsidR="00010B81">
        <w:instrText xml:space="preserve"> STYLEREF 1 \s </w:instrText>
      </w:r>
      <w:r w:rsidR="00010B81">
        <w:fldChar w:fldCharType="separate"/>
      </w:r>
      <w:r w:rsidR="00BE1461">
        <w:rPr>
          <w:noProof/>
        </w:rPr>
        <w:t>3</w:t>
      </w:r>
      <w:r w:rsidR="00010B81">
        <w:rPr>
          <w:noProof/>
        </w:rPr>
        <w:fldChar w:fldCharType="end"/>
      </w:r>
      <w:r w:rsidRPr="00236A31">
        <w:noBreakHyphen/>
      </w:r>
      <w:r w:rsidR="00010B81">
        <w:fldChar w:fldCharType="begin"/>
      </w:r>
      <w:r w:rsidR="00010B81">
        <w:instrText xml:space="preserve"> SEQ Table \* ARABIC \s 1 </w:instrText>
      </w:r>
      <w:r w:rsidR="00010B81">
        <w:fldChar w:fldCharType="separate"/>
      </w:r>
      <w:r w:rsidR="00BE1461">
        <w:rPr>
          <w:noProof/>
        </w:rPr>
        <w:t>2</w:t>
      </w:r>
      <w:r w:rsidR="00010B81">
        <w:rPr>
          <w:noProof/>
        </w:rPr>
        <w:fldChar w:fldCharType="end"/>
      </w:r>
      <w:bookmarkEnd w:id="52"/>
      <w:r w:rsidRPr="00236A31">
        <w:t>.  Naming formats of different object types</w:t>
      </w:r>
    </w:p>
    <w:tbl>
      <w:tblPr>
        <w:tblStyle w:val="TableGrid"/>
        <w:tblW w:w="0" w:type="auto"/>
        <w:jc w:val="center"/>
        <w:tblLook w:val="04A0" w:firstRow="1" w:lastRow="0" w:firstColumn="1" w:lastColumn="0" w:noHBand="0" w:noVBand="1"/>
      </w:tblPr>
      <w:tblGrid>
        <w:gridCol w:w="2155"/>
        <w:gridCol w:w="3330"/>
        <w:gridCol w:w="3240"/>
      </w:tblGrid>
      <w:tr w:rsidR="005D6758" w14:paraId="21341E29" w14:textId="77777777" w:rsidTr="00ED696F">
        <w:trPr>
          <w:jc w:val="center"/>
        </w:trPr>
        <w:tc>
          <w:tcPr>
            <w:tcW w:w="2155" w:type="dxa"/>
            <w:shd w:val="clear" w:color="auto" w:fill="BFBFBF" w:themeFill="background1" w:themeFillShade="BF"/>
            <w:vAlign w:val="center"/>
          </w:tcPr>
          <w:p w14:paraId="3830B6FD" w14:textId="77777777" w:rsidR="005D6758" w:rsidRPr="00EB13A4" w:rsidRDefault="005D6758" w:rsidP="00607230">
            <w:pPr>
              <w:rPr>
                <w:b/>
              </w:rPr>
            </w:pPr>
            <w:r>
              <w:rPr>
                <w:b/>
              </w:rPr>
              <w:t xml:space="preserve">Object </w:t>
            </w:r>
            <w:r w:rsidRPr="00EB13A4">
              <w:rPr>
                <w:b/>
              </w:rPr>
              <w:t>Type</w:t>
            </w:r>
          </w:p>
        </w:tc>
        <w:tc>
          <w:tcPr>
            <w:tcW w:w="3330" w:type="dxa"/>
            <w:shd w:val="clear" w:color="auto" w:fill="BFBFBF" w:themeFill="background1" w:themeFillShade="BF"/>
            <w:vAlign w:val="center"/>
          </w:tcPr>
          <w:p w14:paraId="3FE8C966" w14:textId="77777777" w:rsidR="005D6758" w:rsidRPr="00EB13A4" w:rsidRDefault="005D6758" w:rsidP="00607230">
            <w:pPr>
              <w:rPr>
                <w:b/>
              </w:rPr>
            </w:pPr>
            <w:r w:rsidRPr="00EB13A4">
              <w:rPr>
                <w:b/>
              </w:rPr>
              <w:t>Format</w:t>
            </w:r>
          </w:p>
        </w:tc>
        <w:tc>
          <w:tcPr>
            <w:tcW w:w="3240" w:type="dxa"/>
            <w:shd w:val="clear" w:color="auto" w:fill="BFBFBF" w:themeFill="background1" w:themeFillShade="BF"/>
            <w:vAlign w:val="center"/>
          </w:tcPr>
          <w:p w14:paraId="60831E73" w14:textId="77777777" w:rsidR="005D6758" w:rsidRPr="00EB13A4" w:rsidRDefault="005D6758" w:rsidP="00ED696F">
            <w:pPr>
              <w:jc w:val="center"/>
              <w:rPr>
                <w:b/>
              </w:rPr>
            </w:pPr>
            <w:r w:rsidRPr="00EB13A4">
              <w:rPr>
                <w:b/>
              </w:rPr>
              <w:t>Example</w:t>
            </w:r>
          </w:p>
        </w:tc>
      </w:tr>
      <w:tr w:rsidR="005D6758" w14:paraId="286521CC" w14:textId="77777777" w:rsidTr="00ED696F">
        <w:trPr>
          <w:jc w:val="center"/>
        </w:trPr>
        <w:tc>
          <w:tcPr>
            <w:tcW w:w="2155" w:type="dxa"/>
            <w:vAlign w:val="center"/>
          </w:tcPr>
          <w:p w14:paraId="6775D273" w14:textId="77777777" w:rsidR="005D6758" w:rsidRDefault="005D6758" w:rsidP="00607230">
            <w:r>
              <w:t>Class</w:t>
            </w:r>
          </w:p>
        </w:tc>
        <w:tc>
          <w:tcPr>
            <w:tcW w:w="3330" w:type="dxa"/>
            <w:vAlign w:val="center"/>
          </w:tcPr>
          <w:p w14:paraId="2E177187" w14:textId="77777777" w:rsidR="005D6758" w:rsidRDefault="005D6758" w:rsidP="00607230">
            <w:r>
              <w:t>CamelCase ending with “Type”</w:t>
            </w:r>
          </w:p>
        </w:tc>
        <w:tc>
          <w:tcPr>
            <w:tcW w:w="3240" w:type="dxa"/>
            <w:vAlign w:val="center"/>
          </w:tcPr>
          <w:p w14:paraId="546B0329" w14:textId="77777777" w:rsidR="005D6758" w:rsidRDefault="005D6758" w:rsidP="00607230">
            <w:r>
              <w:t>IndicatorBaseType</w:t>
            </w:r>
          </w:p>
        </w:tc>
      </w:tr>
      <w:tr w:rsidR="005D6758" w14:paraId="274123AB" w14:textId="77777777" w:rsidTr="00ED696F">
        <w:trPr>
          <w:jc w:val="center"/>
        </w:trPr>
        <w:tc>
          <w:tcPr>
            <w:tcW w:w="2155" w:type="dxa"/>
            <w:vAlign w:val="center"/>
          </w:tcPr>
          <w:p w14:paraId="4ACE6A26" w14:textId="77777777" w:rsidR="005D6758" w:rsidRDefault="005D6758" w:rsidP="00607230">
            <w:r>
              <w:t>Property (simple)</w:t>
            </w:r>
          </w:p>
        </w:tc>
        <w:tc>
          <w:tcPr>
            <w:tcW w:w="3330" w:type="dxa"/>
            <w:vAlign w:val="center"/>
          </w:tcPr>
          <w:p w14:paraId="6BCB01E1" w14:textId="77777777" w:rsidR="005D6758" w:rsidRDefault="005D6758" w:rsidP="00607230">
            <w:r>
              <w:t>Lowercase with underscores between words</w:t>
            </w:r>
          </w:p>
        </w:tc>
        <w:tc>
          <w:tcPr>
            <w:tcW w:w="3240" w:type="dxa"/>
            <w:vAlign w:val="center"/>
          </w:tcPr>
          <w:p w14:paraId="6613F8EA" w14:textId="77777777" w:rsidR="005D6758" w:rsidRDefault="005D6758" w:rsidP="00607230">
            <w:r>
              <w:t>capec_id</w:t>
            </w:r>
          </w:p>
        </w:tc>
      </w:tr>
      <w:tr w:rsidR="005D6758" w14:paraId="4B5D6C7A" w14:textId="77777777" w:rsidTr="00ED696F">
        <w:trPr>
          <w:jc w:val="center"/>
        </w:trPr>
        <w:tc>
          <w:tcPr>
            <w:tcW w:w="2155" w:type="dxa"/>
            <w:vAlign w:val="center"/>
          </w:tcPr>
          <w:p w14:paraId="090217DD" w14:textId="77777777" w:rsidR="005D6758" w:rsidRDefault="005D6758" w:rsidP="00607230">
            <w:r>
              <w:t>Property (complex)</w:t>
            </w:r>
          </w:p>
        </w:tc>
        <w:tc>
          <w:tcPr>
            <w:tcW w:w="3330" w:type="dxa"/>
            <w:vAlign w:val="center"/>
          </w:tcPr>
          <w:p w14:paraId="305A2A5D" w14:textId="77777777" w:rsidR="005D6758" w:rsidRDefault="005D6758" w:rsidP="00607230">
            <w:r>
              <w:t>Capitalized with underscores between words</w:t>
            </w:r>
          </w:p>
        </w:tc>
        <w:tc>
          <w:tcPr>
            <w:tcW w:w="3240" w:type="dxa"/>
            <w:vAlign w:val="center"/>
          </w:tcPr>
          <w:p w14:paraId="0E180AA7" w14:textId="77777777" w:rsidR="005D6758" w:rsidRDefault="005D6758" w:rsidP="00607230">
            <w:r>
              <w:t>Associated_Actor</w:t>
            </w:r>
          </w:p>
        </w:tc>
      </w:tr>
      <w:tr w:rsidR="005D6758" w14:paraId="6BB6D258" w14:textId="77777777" w:rsidTr="00ED696F">
        <w:trPr>
          <w:jc w:val="center"/>
        </w:trPr>
        <w:tc>
          <w:tcPr>
            <w:tcW w:w="2155" w:type="dxa"/>
            <w:vAlign w:val="center"/>
          </w:tcPr>
          <w:p w14:paraId="5A176CEB" w14:textId="77777777" w:rsidR="005D6758" w:rsidRDefault="005D6758" w:rsidP="00607230">
            <w:r>
              <w:t>Enumeration</w:t>
            </w:r>
          </w:p>
        </w:tc>
        <w:tc>
          <w:tcPr>
            <w:tcW w:w="3330" w:type="dxa"/>
            <w:vAlign w:val="center"/>
          </w:tcPr>
          <w:p w14:paraId="4FBA6317" w14:textId="77777777" w:rsidR="005D6758" w:rsidRPr="00971D91" w:rsidRDefault="005D6758" w:rsidP="00607230">
            <w:pPr>
              <w:rPr>
                <w:i/>
              </w:rPr>
            </w:pPr>
            <w:r>
              <w:t>CamelCase ending with “Enum” or “Type</w:t>
            </w:r>
          </w:p>
        </w:tc>
        <w:tc>
          <w:tcPr>
            <w:tcW w:w="3240" w:type="dxa"/>
            <w:vAlign w:val="center"/>
          </w:tcPr>
          <w:p w14:paraId="3C783C87" w14:textId="77777777" w:rsidR="005D6758" w:rsidRDefault="005D6758" w:rsidP="00607230">
            <w:r>
              <w:t>DateTimePrecisionEnum; IndicatorVersionType</w:t>
            </w:r>
          </w:p>
        </w:tc>
      </w:tr>
      <w:tr w:rsidR="005D6758" w14:paraId="5C799F9E" w14:textId="77777777" w:rsidTr="00ED696F">
        <w:trPr>
          <w:jc w:val="center"/>
        </w:trPr>
        <w:tc>
          <w:tcPr>
            <w:tcW w:w="2155" w:type="dxa"/>
            <w:vAlign w:val="center"/>
          </w:tcPr>
          <w:p w14:paraId="5FB068DC" w14:textId="77777777" w:rsidR="005D6758" w:rsidRDefault="005D6758" w:rsidP="00607230">
            <w:r>
              <w:t>Enumeration value</w:t>
            </w:r>
          </w:p>
        </w:tc>
        <w:tc>
          <w:tcPr>
            <w:tcW w:w="3330" w:type="dxa"/>
            <w:vAlign w:val="center"/>
          </w:tcPr>
          <w:p w14:paraId="0DB3B989" w14:textId="77777777" w:rsidR="005D6758" w:rsidRPr="00971D91" w:rsidRDefault="005D6758" w:rsidP="00607230">
            <w:pPr>
              <w:rPr>
                <w:i/>
              </w:rPr>
            </w:pPr>
            <w:r w:rsidRPr="00971D91">
              <w:rPr>
                <w:i/>
              </w:rPr>
              <w:t>varies</w:t>
            </w:r>
          </w:p>
        </w:tc>
        <w:tc>
          <w:tcPr>
            <w:tcW w:w="3240" w:type="dxa"/>
            <w:vAlign w:val="center"/>
          </w:tcPr>
          <w:p w14:paraId="42E168AD" w14:textId="77777777" w:rsidR="005D6758" w:rsidRDefault="005D6758" w:rsidP="00607230">
            <w:r>
              <w:t>Flash drive; Public Disclosure; Externally-Located</w:t>
            </w:r>
          </w:p>
        </w:tc>
      </w:tr>
      <w:tr w:rsidR="005D6758" w14:paraId="0FF8BDEE" w14:textId="77777777" w:rsidTr="00ED696F">
        <w:trPr>
          <w:jc w:val="center"/>
        </w:trPr>
        <w:tc>
          <w:tcPr>
            <w:tcW w:w="2155" w:type="dxa"/>
            <w:vAlign w:val="center"/>
          </w:tcPr>
          <w:p w14:paraId="40ED6A62" w14:textId="77777777" w:rsidR="005D6758" w:rsidRDefault="005D6758" w:rsidP="00607230">
            <w:r>
              <w:t>Data type</w:t>
            </w:r>
          </w:p>
        </w:tc>
        <w:tc>
          <w:tcPr>
            <w:tcW w:w="3330" w:type="dxa"/>
            <w:vAlign w:val="center"/>
          </w:tcPr>
          <w:p w14:paraId="6F170059" w14:textId="0C9C8B90" w:rsidR="005D6758" w:rsidRDefault="005D6758" w:rsidP="00607230">
            <w:r>
              <w:t xml:space="preserve">CamelCase or if the words are </w:t>
            </w:r>
            <w:del w:id="53" w:author="Piazza, Rich" w:date="2015-11-23T13:17:00Z">
              <w:r w:rsidDel="00010B81">
                <w:delText>acroynms</w:delText>
              </w:r>
            </w:del>
            <w:ins w:id="54" w:author="Piazza, Rich" w:date="2015-11-23T13:17:00Z">
              <w:r w:rsidR="00010B81">
                <w:t>acronyms</w:t>
              </w:r>
            </w:ins>
            <w:r>
              <w:t>, all capitalized with underscores between words.</w:t>
            </w:r>
          </w:p>
        </w:tc>
        <w:tc>
          <w:tcPr>
            <w:tcW w:w="3240" w:type="dxa"/>
            <w:vAlign w:val="center"/>
          </w:tcPr>
          <w:p w14:paraId="607552DC" w14:textId="77777777" w:rsidR="005D6758" w:rsidRDefault="005D6758" w:rsidP="00607230">
            <w:r>
              <w:t>PositiveInteger; CVE_ID</w:t>
            </w:r>
          </w:p>
        </w:tc>
      </w:tr>
    </w:tbl>
    <w:p w14:paraId="549B1E8A" w14:textId="77777777" w:rsidR="005D6758" w:rsidRDefault="005D6758" w:rsidP="005D6758">
      <w:pPr>
        <w:pStyle w:val="Heading2"/>
      </w:pPr>
      <w:bookmarkStart w:id="55" w:name="_Toc430247275"/>
      <w:r>
        <w:t>UML Diagrams</w:t>
      </w:r>
      <w:bookmarkEnd w:id="46"/>
      <w:bookmarkEnd w:id="55"/>
    </w:p>
    <w:p w14:paraId="5DEF6E1F" w14:textId="0B2C167D" w:rsidR="005D6758" w:rsidRDefault="005D6758" w:rsidP="005D6758">
      <w:pPr>
        <w:spacing w:after="240"/>
      </w:pPr>
      <w:r>
        <w:t xml:space="preserve">This document indicates how UML diagrams are used to visually depict relationships between STIX Language constructs in the rest of the specification. Note that the example diagrams have been extracted directly from the full UML model for STIX; they have not been constructed purely for inclusion in this or the other specification documents.  Typically, diagrams are included where the visualization of </w:t>
      </w:r>
      <w:r w:rsidR="003D2357">
        <w:t>their</w:t>
      </w:r>
      <w:r>
        <w:t xml:space="preserve"> relationships between classes is useful for illustration purposes.  This implies that there will be very few diagrams for classes whose only properties are either a data type or a class from the STIX Common data model.  </w:t>
      </w:r>
      <w:r w:rsidR="00ED696F">
        <w:t xml:space="preserve">All </w:t>
      </w:r>
      <w:r w:rsidR="00EF5F4F">
        <w:t xml:space="preserve">component </w:t>
      </w:r>
      <w:r w:rsidR="00ED696F">
        <w:t xml:space="preserve">data models include a top-level diagram (see </w:t>
      </w:r>
      <w:r w:rsidR="00ED696F" w:rsidRPr="0095359B">
        <w:rPr>
          <w:b/>
          <w:color w:val="0000EE"/>
        </w:rPr>
        <w:fldChar w:fldCharType="begin"/>
      </w:r>
      <w:r w:rsidR="00ED696F" w:rsidRPr="0095359B">
        <w:rPr>
          <w:b/>
          <w:color w:val="0000EE"/>
        </w:rPr>
        <w:instrText xml:space="preserve"> REF _Ref429727376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1</w:t>
      </w:r>
      <w:r w:rsidR="00ED696F" w:rsidRPr="0095359B">
        <w:rPr>
          <w:b/>
          <w:color w:val="0000EE"/>
        </w:rPr>
        <w:fldChar w:fldCharType="end"/>
      </w:r>
      <w:r w:rsidR="00ED696F">
        <w:t>).</w:t>
      </w:r>
    </w:p>
    <w:p w14:paraId="7E286BB0" w14:textId="77777777" w:rsidR="00ED696F" w:rsidRDefault="00750BA3" w:rsidP="00ED696F">
      <w:pPr>
        <w:keepNext/>
        <w:spacing w:after="240"/>
      </w:pPr>
      <w:r w:rsidRPr="00750BA3">
        <w:rPr>
          <w:noProof/>
        </w:rPr>
        <w:drawing>
          <wp:inline distT="0" distB="0" distL="0" distR="0" wp14:anchorId="1DD08C36" wp14:editId="052C677A">
            <wp:extent cx="5943600" cy="2421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421890"/>
                    </a:xfrm>
                    <a:prstGeom prst="rect">
                      <a:avLst/>
                    </a:prstGeom>
                  </pic:spPr>
                </pic:pic>
              </a:graphicData>
            </a:graphic>
          </wp:inline>
        </w:drawing>
      </w:r>
    </w:p>
    <w:p w14:paraId="034849C5" w14:textId="2B86E631" w:rsidR="00750BA3" w:rsidRDefault="00ED696F" w:rsidP="00ED696F">
      <w:pPr>
        <w:pStyle w:val="Caption"/>
      </w:pPr>
      <w:bookmarkStart w:id="56" w:name="_Ref429727376"/>
      <w:r>
        <w:t xml:space="preserve">Figure </w:t>
      </w:r>
      <w:r w:rsidR="00010B81">
        <w:fldChar w:fldCharType="begin"/>
      </w:r>
      <w:r w:rsidR="00010B81">
        <w:instrText xml:space="preserve"> STYLEREF 1 \s </w:instrText>
      </w:r>
      <w:r w:rsidR="00010B81">
        <w:fldChar w:fldCharType="separate"/>
      </w:r>
      <w:r w:rsidR="00BE1461">
        <w:rPr>
          <w:noProof/>
        </w:rPr>
        <w:t>3</w:t>
      </w:r>
      <w:r w:rsidR="00010B81">
        <w:rPr>
          <w:noProof/>
        </w:rPr>
        <w:fldChar w:fldCharType="end"/>
      </w:r>
      <w:r>
        <w:noBreakHyphen/>
      </w:r>
      <w:r w:rsidR="00010B81">
        <w:fldChar w:fldCharType="begin"/>
      </w:r>
      <w:r w:rsidR="00010B81">
        <w:instrText xml:space="preserve"> SEQ Figure \* ARABIC \s 1 </w:instrText>
      </w:r>
      <w:r w:rsidR="00010B81">
        <w:fldChar w:fldCharType="separate"/>
      </w:r>
      <w:r w:rsidR="00BE1461">
        <w:rPr>
          <w:noProof/>
        </w:rPr>
        <w:t>1</w:t>
      </w:r>
      <w:r w:rsidR="00010B81">
        <w:rPr>
          <w:noProof/>
        </w:rPr>
        <w:fldChar w:fldCharType="end"/>
      </w:r>
      <w:bookmarkEnd w:id="56"/>
      <w:r>
        <w:t xml:space="preserve">. Top-level </w:t>
      </w:r>
      <w:r w:rsidR="003D2357">
        <w:t>package d</w:t>
      </w:r>
      <w:r>
        <w:t>iagram</w:t>
      </w:r>
      <w:r w:rsidR="003D2357">
        <w:t xml:space="preserve"> (Campaign data model)</w:t>
      </w:r>
    </w:p>
    <w:p w14:paraId="45607ADF" w14:textId="0E2DDC8A" w:rsidR="005D6758" w:rsidRDefault="005D6758" w:rsidP="005D6758">
      <w:r>
        <w:lastRenderedPageBreak/>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r w:rsidR="00ED696F">
        <w:t xml:space="preserve"> (see </w:t>
      </w:r>
      <w:r w:rsidR="00ED696F" w:rsidRPr="0095359B">
        <w:rPr>
          <w:b/>
          <w:color w:val="0000EE"/>
        </w:rPr>
        <w:fldChar w:fldCharType="begin"/>
      </w:r>
      <w:r w:rsidR="00ED696F" w:rsidRPr="0095359B">
        <w:rPr>
          <w:b/>
          <w:color w:val="0000EE"/>
        </w:rPr>
        <w:instrText xml:space="preserve"> REF _Ref429727403 \h </w:instrText>
      </w:r>
      <w:r w:rsidR="0095359B">
        <w:rPr>
          <w:b/>
          <w:color w:val="0000EE"/>
        </w:rPr>
        <w:instrText xml:space="preserve"> \* MERGEFORMAT </w:instrText>
      </w:r>
      <w:r w:rsidR="00ED696F" w:rsidRPr="0095359B">
        <w:rPr>
          <w:b/>
          <w:color w:val="0000EE"/>
        </w:rPr>
      </w:r>
      <w:r w:rsidR="00ED696F" w:rsidRPr="0095359B">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2</w:t>
      </w:r>
      <w:r w:rsidR="00ED696F" w:rsidRPr="0095359B">
        <w:rPr>
          <w:b/>
          <w:color w:val="0000EE"/>
        </w:rPr>
        <w:fldChar w:fldCharType="end"/>
      </w:r>
      <w:r w:rsidR="00ED696F">
        <w:t>).</w:t>
      </w:r>
    </w:p>
    <w:p w14:paraId="2AB0A2D2" w14:textId="44E36D51" w:rsidR="00750BA3" w:rsidRDefault="00750BA3" w:rsidP="00750BA3">
      <w:pPr>
        <w:keepNext/>
        <w:jc w:val="center"/>
      </w:pPr>
      <w:r w:rsidRPr="00750BA3">
        <w:rPr>
          <w:noProof/>
        </w:rPr>
        <w:drawing>
          <wp:inline distT="0" distB="0" distL="0" distR="0" wp14:anchorId="63E596A3" wp14:editId="4984B609">
            <wp:extent cx="4514850" cy="129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28893" cy="1303331"/>
                    </a:xfrm>
                    <a:prstGeom prst="rect">
                      <a:avLst/>
                    </a:prstGeom>
                  </pic:spPr>
                </pic:pic>
              </a:graphicData>
            </a:graphic>
          </wp:inline>
        </w:drawing>
      </w:r>
    </w:p>
    <w:p w14:paraId="3E5FE384" w14:textId="20D9CFDA" w:rsidR="00750BA3" w:rsidRDefault="00750BA3" w:rsidP="00ED696F">
      <w:pPr>
        <w:pStyle w:val="Caption"/>
      </w:pPr>
      <w:bookmarkStart w:id="57" w:name="_Ref429727403"/>
      <w:r>
        <w:t xml:space="preserve">Figure </w:t>
      </w:r>
      <w:r w:rsidR="00010B81">
        <w:fldChar w:fldCharType="begin"/>
      </w:r>
      <w:r w:rsidR="00010B81">
        <w:instrText xml:space="preserve"> STYLEREF 1 \s </w:instrText>
      </w:r>
      <w:r w:rsidR="00010B81">
        <w:fldChar w:fldCharType="separate"/>
      </w:r>
      <w:r w:rsidR="00BE1461">
        <w:rPr>
          <w:noProof/>
        </w:rPr>
        <w:t>3</w:t>
      </w:r>
      <w:r w:rsidR="00010B81">
        <w:rPr>
          <w:noProof/>
        </w:rPr>
        <w:fldChar w:fldCharType="end"/>
      </w:r>
      <w:r w:rsidR="00ED696F">
        <w:noBreakHyphen/>
      </w:r>
      <w:r w:rsidR="00010B81">
        <w:fldChar w:fldCharType="begin"/>
      </w:r>
      <w:r w:rsidR="00010B81">
        <w:instrText xml:space="preserve"> SEQ Figure \* ARABIC \s 1 </w:instrText>
      </w:r>
      <w:r w:rsidR="00010B81">
        <w:fldChar w:fldCharType="separate"/>
      </w:r>
      <w:r w:rsidR="00BE1461">
        <w:rPr>
          <w:noProof/>
        </w:rPr>
        <w:t>2</w:t>
      </w:r>
      <w:r w:rsidR="00010B81">
        <w:rPr>
          <w:noProof/>
        </w:rPr>
        <w:fldChar w:fldCharType="end"/>
      </w:r>
      <w:bookmarkEnd w:id="57"/>
      <w:r>
        <w:t>. Different presentations of class attributes</w:t>
      </w:r>
    </w:p>
    <w:p w14:paraId="21568E29" w14:textId="77777777" w:rsidR="005D6758" w:rsidRDefault="005D6758" w:rsidP="005D6758">
      <w:pPr>
        <w:pStyle w:val="Heading3"/>
      </w:pPr>
      <w:bookmarkStart w:id="58" w:name="_Toc429300098"/>
      <w:bookmarkStart w:id="59" w:name="_Toc430247276"/>
      <w:r>
        <w:t>Class Properties</w:t>
      </w:r>
      <w:bookmarkEnd w:id="58"/>
      <w:bookmarkEnd w:id="59"/>
    </w:p>
    <w:p w14:paraId="109889DF" w14:textId="77777777" w:rsidR="005D6758" w:rsidRDefault="005D6758" w:rsidP="005D675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46EDF4B9" w14:textId="77777777" w:rsidR="005D6758" w:rsidRDefault="005D6758" w:rsidP="005D6758">
      <w:pPr>
        <w:pStyle w:val="Heading3"/>
      </w:pPr>
      <w:bookmarkStart w:id="60" w:name="_Toc429300099"/>
      <w:bookmarkStart w:id="61" w:name="_Toc430247277"/>
      <w:r>
        <w:t>Diagram Icons and Arrow Types</w:t>
      </w:r>
      <w:bookmarkEnd w:id="60"/>
      <w:bookmarkEnd w:id="61"/>
    </w:p>
    <w:p w14:paraId="31D22657" w14:textId="4ADD80F4" w:rsidR="005D6758" w:rsidRPr="001A2638" w:rsidRDefault="005D6758" w:rsidP="005D675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Pr>
          <w:b/>
          <w:color w:val="0000EE"/>
        </w:rPr>
        <w:instrText xml:space="preserve"> \* MERGEFORMAT </w:instrText>
      </w:r>
      <w:r w:rsidRPr="004D78D4">
        <w:rPr>
          <w:b/>
          <w:color w:val="0000EE"/>
        </w:rPr>
      </w:r>
      <w:r w:rsidRPr="004D78D4">
        <w:rPr>
          <w:b/>
          <w:color w:val="0000EE"/>
        </w:rPr>
        <w:fldChar w:fldCharType="separate"/>
      </w:r>
      <w:r w:rsidR="00BE1461" w:rsidRPr="00BE1461">
        <w:rPr>
          <w:b/>
          <w:color w:val="0000EE"/>
        </w:rPr>
        <w:t xml:space="preserve">Table </w:t>
      </w:r>
      <w:r w:rsidR="00BE1461" w:rsidRPr="00BE1461">
        <w:rPr>
          <w:b/>
          <w:noProof/>
          <w:color w:val="0000EE"/>
        </w:rPr>
        <w:t>3</w:t>
      </w:r>
      <w:r w:rsidR="00BE1461" w:rsidRPr="00BE1461">
        <w:rPr>
          <w:b/>
          <w:noProof/>
          <w:color w:val="0000EE"/>
        </w:rPr>
        <w:noBreakHyphen/>
        <w:t>3</w:t>
      </w:r>
      <w:r w:rsidRPr="004D78D4">
        <w:rPr>
          <w:b/>
          <w:color w:val="0000EE"/>
        </w:rPr>
        <w:fldChar w:fldCharType="end"/>
      </w:r>
      <w:r>
        <w:t>.</w:t>
      </w:r>
      <w:bookmarkStart w:id="62" w:name="_Ref397637630"/>
      <w:bookmarkStart w:id="63" w:name="_Ref418197702"/>
    </w:p>
    <w:p w14:paraId="661595DE" w14:textId="77777777" w:rsidR="005D6758" w:rsidRPr="001A2638" w:rsidRDefault="005D6758" w:rsidP="00ED696F">
      <w:pPr>
        <w:pStyle w:val="Caption"/>
      </w:pPr>
      <w:bookmarkStart w:id="64" w:name="_Ref418259228"/>
      <w:r w:rsidRPr="001A2638">
        <w:t xml:space="preserve">Table </w:t>
      </w:r>
      <w:r w:rsidR="00010B81">
        <w:fldChar w:fldCharType="begin"/>
      </w:r>
      <w:r w:rsidR="00010B81">
        <w:instrText xml:space="preserve"> STYLEREF 1 \s </w:instrText>
      </w:r>
      <w:r w:rsidR="00010B81">
        <w:fldChar w:fldCharType="separate"/>
      </w:r>
      <w:r w:rsidR="00BE1461">
        <w:rPr>
          <w:noProof/>
        </w:rPr>
        <w:t>3</w:t>
      </w:r>
      <w:r w:rsidR="00010B81">
        <w:rPr>
          <w:noProof/>
        </w:rPr>
        <w:fldChar w:fldCharType="end"/>
      </w:r>
      <w:r w:rsidRPr="001A2638">
        <w:noBreakHyphen/>
      </w:r>
      <w:r w:rsidR="00010B81">
        <w:fldChar w:fldCharType="begin"/>
      </w:r>
      <w:r w:rsidR="00010B81">
        <w:instrText xml:space="preserve"> SEQ Table \* ARABIC</w:instrText>
      </w:r>
      <w:r w:rsidR="00010B81">
        <w:instrText xml:space="preserve"> \s 1 </w:instrText>
      </w:r>
      <w:r w:rsidR="00010B81">
        <w:fldChar w:fldCharType="separate"/>
      </w:r>
      <w:r w:rsidR="00BE1461">
        <w:rPr>
          <w:noProof/>
        </w:rPr>
        <w:t>3</w:t>
      </w:r>
      <w:r w:rsidR="00010B81">
        <w:rPr>
          <w:noProof/>
        </w:rPr>
        <w:fldChar w:fldCharType="end"/>
      </w:r>
      <w:bookmarkEnd w:id="62"/>
      <w:bookmarkEnd w:id="64"/>
      <w:r w:rsidRPr="001A2638">
        <w:t>.  UML diagram icons</w:t>
      </w:r>
      <w:bookmarkEnd w:id="6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6758" w14:paraId="227D7836" w14:textId="77777777" w:rsidTr="00607230">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652363AD" w14:textId="77777777" w:rsidR="005D6758" w:rsidRDefault="005D6758" w:rsidP="0060723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B3D19F" w14:textId="77777777" w:rsidR="005D6758" w:rsidRDefault="005D6758" w:rsidP="00607230">
            <w:pPr>
              <w:keepNext/>
              <w:keepLines/>
              <w:rPr>
                <w:rFonts w:ascii="Times New Roman" w:hAnsi="Times New Roman"/>
                <w:b/>
                <w:bCs/>
                <w:szCs w:val="20"/>
              </w:rPr>
            </w:pPr>
            <w:r w:rsidRPr="00DD35BA">
              <w:rPr>
                <w:b/>
              </w:rPr>
              <w:t>Description</w:t>
            </w:r>
          </w:p>
        </w:tc>
      </w:tr>
      <w:tr w:rsidR="005D6758" w14:paraId="5E83C389" w14:textId="77777777" w:rsidTr="00607230">
        <w:trPr>
          <w:cantSplit/>
          <w:trHeight w:val="611"/>
          <w:jc w:val="center"/>
        </w:trPr>
        <w:tc>
          <w:tcPr>
            <w:tcW w:w="2065" w:type="dxa"/>
            <w:tcMar>
              <w:top w:w="0" w:type="dxa"/>
              <w:left w:w="108" w:type="dxa"/>
              <w:bottom w:w="0" w:type="dxa"/>
              <w:right w:w="108" w:type="dxa"/>
            </w:tcMar>
            <w:vAlign w:val="center"/>
          </w:tcPr>
          <w:p w14:paraId="427972FA" w14:textId="231BA20E" w:rsidR="005D6758" w:rsidRDefault="00BA3131" w:rsidP="00607230">
            <w:pPr>
              <w:keepNext/>
              <w:keepLines/>
              <w:jc w:val="center"/>
              <w:rPr>
                <w:rFonts w:ascii="Times New Roman" w:hAnsi="Times New Roman"/>
                <w:noProof/>
                <w:szCs w:val="20"/>
              </w:rPr>
            </w:pPr>
            <w:r>
              <w:rPr>
                <w:noProof/>
              </w:rPr>
              <w:drawing>
                <wp:inline distT="0" distB="0" distL="0" distR="0" wp14:anchorId="7624B0FA" wp14:editId="78A65902">
                  <wp:extent cx="201295" cy="231775"/>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83CC5F9" w14:textId="77777777" w:rsidR="005D6758" w:rsidRPr="001A2638" w:rsidRDefault="005D6758" w:rsidP="00607230">
            <w:pPr>
              <w:keepNext/>
              <w:keepLines/>
              <w:rPr>
                <w:szCs w:val="20"/>
              </w:rPr>
            </w:pPr>
            <w:r w:rsidRPr="001A2638">
              <w:rPr>
                <w:szCs w:val="20"/>
              </w:rPr>
              <w:t>This diagram icon indicates a class.  If the name is in italics,</w:t>
            </w:r>
            <w:r>
              <w:rPr>
                <w:rFonts w:ascii="Times New Roman" w:hAnsi="Times New Roman"/>
                <w:noProof/>
                <w:szCs w:val="20"/>
              </w:rPr>
              <w:t xml:space="preserve"> </w:t>
            </w:r>
            <w:r w:rsidRPr="001A2638">
              <w:rPr>
                <w:szCs w:val="20"/>
              </w:rPr>
              <w:t>it is an abstract class.</w:t>
            </w:r>
          </w:p>
        </w:tc>
      </w:tr>
      <w:tr w:rsidR="005D6758" w14:paraId="7381BA76" w14:textId="77777777" w:rsidTr="00607230">
        <w:trPr>
          <w:cantSplit/>
          <w:trHeight w:val="611"/>
          <w:jc w:val="center"/>
        </w:trPr>
        <w:tc>
          <w:tcPr>
            <w:tcW w:w="2065" w:type="dxa"/>
            <w:tcMar>
              <w:top w:w="0" w:type="dxa"/>
              <w:left w:w="108" w:type="dxa"/>
              <w:bottom w:w="0" w:type="dxa"/>
              <w:right w:w="108" w:type="dxa"/>
            </w:tcMar>
            <w:vAlign w:val="center"/>
          </w:tcPr>
          <w:p w14:paraId="7FF1560D" w14:textId="77777777" w:rsidR="005D6758" w:rsidRDefault="00010B81" w:rsidP="00607230">
            <w:pPr>
              <w:jc w:val="center"/>
              <w:rPr>
                <w:rFonts w:ascii="Times New Roman" w:hAnsi="Times New Roman"/>
                <w:noProof/>
                <w:szCs w:val="20"/>
              </w:rPr>
            </w:pPr>
            <w:r>
              <w:pict w14:anchorId="7B4C3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v:imagedata r:id="rId34" o:title=""/>
                </v:shape>
              </w:pict>
            </w:r>
          </w:p>
        </w:tc>
        <w:tc>
          <w:tcPr>
            <w:tcW w:w="4770" w:type="dxa"/>
            <w:tcMar>
              <w:top w:w="0" w:type="dxa"/>
              <w:left w:w="108" w:type="dxa"/>
              <w:bottom w:w="0" w:type="dxa"/>
              <w:right w:w="108" w:type="dxa"/>
            </w:tcMar>
            <w:vAlign w:val="center"/>
          </w:tcPr>
          <w:p w14:paraId="687F3784" w14:textId="77777777" w:rsidR="005D6758" w:rsidRPr="001A2638" w:rsidRDefault="005D6758" w:rsidP="00607230">
            <w:pPr>
              <w:rPr>
                <w:szCs w:val="20"/>
              </w:rPr>
            </w:pPr>
            <w:r w:rsidRPr="001A2638">
              <w:rPr>
                <w:szCs w:val="20"/>
              </w:rPr>
              <w:t>This diagram icon indicates an enumeration.</w:t>
            </w:r>
          </w:p>
        </w:tc>
      </w:tr>
      <w:tr w:rsidR="005D6758" w14:paraId="3396B39A" w14:textId="77777777" w:rsidTr="00607230">
        <w:trPr>
          <w:cantSplit/>
          <w:trHeight w:val="611"/>
          <w:jc w:val="center"/>
        </w:trPr>
        <w:tc>
          <w:tcPr>
            <w:tcW w:w="2065" w:type="dxa"/>
            <w:tcMar>
              <w:top w:w="0" w:type="dxa"/>
              <w:left w:w="108" w:type="dxa"/>
              <w:bottom w:w="0" w:type="dxa"/>
              <w:right w:w="108" w:type="dxa"/>
            </w:tcMar>
            <w:vAlign w:val="center"/>
          </w:tcPr>
          <w:p w14:paraId="52DB3634" w14:textId="77777777" w:rsidR="005D6758" w:rsidRDefault="005D6758" w:rsidP="00607230">
            <w:pPr>
              <w:jc w:val="center"/>
            </w:pPr>
            <w:r w:rsidRPr="00974896">
              <w:rPr>
                <w:noProof/>
                <w:sz w:val="22"/>
                <w:szCs w:val="22"/>
              </w:rPr>
              <w:drawing>
                <wp:inline distT="0" distB="0" distL="0" distR="0" wp14:anchorId="68171774" wp14:editId="58EBA29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BB541D" w14:textId="77777777" w:rsidR="005D6758" w:rsidRPr="001A2638" w:rsidRDefault="005D6758" w:rsidP="00607230">
            <w:pPr>
              <w:rPr>
                <w:szCs w:val="20"/>
              </w:rPr>
            </w:pPr>
            <w:r w:rsidRPr="001A2638">
              <w:rPr>
                <w:szCs w:val="20"/>
              </w:rPr>
              <w:t>This diagram icon indicates a data type.</w:t>
            </w:r>
            <w:r w:rsidRPr="001A2638">
              <w:rPr>
                <w:noProof/>
                <w:szCs w:val="20"/>
              </w:rPr>
              <w:t xml:space="preserve"> </w:t>
            </w:r>
          </w:p>
        </w:tc>
      </w:tr>
      <w:tr w:rsidR="005D6758" w14:paraId="6DB233F8" w14:textId="77777777" w:rsidTr="00607230">
        <w:trPr>
          <w:cantSplit/>
          <w:trHeight w:val="611"/>
          <w:jc w:val="center"/>
        </w:trPr>
        <w:tc>
          <w:tcPr>
            <w:tcW w:w="2065" w:type="dxa"/>
            <w:tcMar>
              <w:top w:w="0" w:type="dxa"/>
              <w:left w:w="108" w:type="dxa"/>
              <w:bottom w:w="0" w:type="dxa"/>
              <w:right w:w="108" w:type="dxa"/>
            </w:tcMar>
            <w:vAlign w:val="center"/>
          </w:tcPr>
          <w:p w14:paraId="3774F755" w14:textId="77777777" w:rsidR="005D6758" w:rsidRDefault="00010B81" w:rsidP="00607230">
            <w:pPr>
              <w:jc w:val="center"/>
              <w:rPr>
                <w:rFonts w:ascii="Times New Roman" w:hAnsi="Times New Roman"/>
                <w:noProof/>
                <w:szCs w:val="20"/>
              </w:rPr>
            </w:pPr>
            <w:r>
              <w:pict w14:anchorId="30E5D055">
                <v:shape id="_x0000_i1026" type="#_x0000_t75" style="width:14.25pt;height:14.25pt">
                  <v:imagedata r:id="rId36" o:title=""/>
                </v:shape>
              </w:pict>
            </w:r>
          </w:p>
        </w:tc>
        <w:tc>
          <w:tcPr>
            <w:tcW w:w="4770" w:type="dxa"/>
            <w:tcMar>
              <w:top w:w="0" w:type="dxa"/>
              <w:left w:w="108" w:type="dxa"/>
              <w:bottom w:w="0" w:type="dxa"/>
              <w:right w:w="108" w:type="dxa"/>
            </w:tcMar>
            <w:vAlign w:val="center"/>
          </w:tcPr>
          <w:p w14:paraId="1D41504C" w14:textId="77777777" w:rsidR="005D6758" w:rsidRPr="001A2638" w:rsidRDefault="005D6758" w:rsidP="00607230">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5D6758" w14:paraId="1F9ED1A6" w14:textId="77777777" w:rsidTr="00607230">
        <w:trPr>
          <w:cantSplit/>
          <w:trHeight w:val="611"/>
          <w:jc w:val="center"/>
        </w:trPr>
        <w:tc>
          <w:tcPr>
            <w:tcW w:w="2065" w:type="dxa"/>
            <w:tcMar>
              <w:top w:w="0" w:type="dxa"/>
              <w:left w:w="108" w:type="dxa"/>
              <w:bottom w:w="0" w:type="dxa"/>
              <w:right w:w="108" w:type="dxa"/>
            </w:tcMar>
            <w:vAlign w:val="center"/>
          </w:tcPr>
          <w:p w14:paraId="6880B26B" w14:textId="77777777" w:rsidR="005D6758" w:rsidRDefault="00010B81" w:rsidP="00607230">
            <w:pPr>
              <w:jc w:val="center"/>
              <w:rPr>
                <w:rFonts w:ascii="Times New Roman" w:hAnsi="Times New Roman"/>
                <w:noProof/>
                <w:szCs w:val="20"/>
              </w:rPr>
            </w:pPr>
            <w:r>
              <w:pict w14:anchorId="7B761A47">
                <v:shape id="_x0000_i1027" type="#_x0000_t75" style="width:14.25pt;height:14.25pt">
                  <v:imagedata r:id="rId37" o:title=""/>
                </v:shape>
              </w:pict>
            </w:r>
          </w:p>
        </w:tc>
        <w:tc>
          <w:tcPr>
            <w:tcW w:w="4770" w:type="dxa"/>
            <w:tcMar>
              <w:top w:w="0" w:type="dxa"/>
              <w:left w:w="108" w:type="dxa"/>
              <w:bottom w:w="0" w:type="dxa"/>
              <w:right w:w="108" w:type="dxa"/>
            </w:tcMar>
            <w:vAlign w:val="center"/>
          </w:tcPr>
          <w:p w14:paraId="2C49A07E" w14:textId="77777777" w:rsidR="005D6758" w:rsidRPr="001A2638" w:rsidRDefault="005D6758" w:rsidP="00607230">
            <w:pPr>
              <w:rPr>
                <w:szCs w:val="20"/>
              </w:rPr>
            </w:pPr>
            <w:r w:rsidRPr="001A2638">
              <w:rPr>
                <w:szCs w:val="20"/>
              </w:rPr>
              <w:t>This decorator icon indicates an enumeration literal.</w:t>
            </w:r>
          </w:p>
        </w:tc>
      </w:tr>
      <w:tr w:rsidR="005D6758" w14:paraId="379B82B3" w14:textId="77777777" w:rsidTr="00607230">
        <w:trPr>
          <w:cantSplit/>
          <w:trHeight w:val="620"/>
          <w:jc w:val="center"/>
        </w:trPr>
        <w:tc>
          <w:tcPr>
            <w:tcW w:w="2065" w:type="dxa"/>
            <w:tcMar>
              <w:top w:w="0" w:type="dxa"/>
              <w:left w:w="108" w:type="dxa"/>
              <w:bottom w:w="0" w:type="dxa"/>
              <w:right w:w="108" w:type="dxa"/>
            </w:tcMar>
            <w:vAlign w:val="center"/>
          </w:tcPr>
          <w:p w14:paraId="2ADD98E9" w14:textId="77777777" w:rsidR="005D6758" w:rsidRDefault="005D6758" w:rsidP="00607230">
            <w:pPr>
              <w:jc w:val="center"/>
            </w:pPr>
            <w:r>
              <w:rPr>
                <w:noProof/>
              </w:rPr>
              <mc:AlternateContent>
                <mc:Choice Requires="wps">
                  <w:drawing>
                    <wp:anchor distT="0" distB="0" distL="114300" distR="114300" simplePos="0" relativeHeight="251659264" behindDoc="0" locked="0" layoutInCell="1" allowOverlap="1" wp14:anchorId="54D0D5EE" wp14:editId="6AABF4CF">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731FBDA"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23FE0B0" w14:textId="77777777" w:rsidR="005D6758" w:rsidRPr="001A2638" w:rsidRDefault="005D6758" w:rsidP="00607230">
            <w:pPr>
              <w:rPr>
                <w:szCs w:val="20"/>
              </w:rPr>
            </w:pPr>
            <w:r w:rsidRPr="001A2638">
              <w:rPr>
                <w:szCs w:val="20"/>
              </w:rPr>
              <w:t>This arrow type indicates a directed association relationship.</w:t>
            </w:r>
          </w:p>
        </w:tc>
      </w:tr>
      <w:tr w:rsidR="005D6758" w14:paraId="178F360A" w14:textId="77777777" w:rsidTr="00607230">
        <w:trPr>
          <w:cantSplit/>
          <w:trHeight w:val="620"/>
          <w:jc w:val="center"/>
        </w:trPr>
        <w:tc>
          <w:tcPr>
            <w:tcW w:w="2065" w:type="dxa"/>
            <w:tcMar>
              <w:top w:w="0" w:type="dxa"/>
              <w:left w:w="108" w:type="dxa"/>
              <w:bottom w:w="0" w:type="dxa"/>
              <w:right w:w="108" w:type="dxa"/>
            </w:tcMar>
            <w:vAlign w:val="center"/>
          </w:tcPr>
          <w:p w14:paraId="63F1E0CC" w14:textId="77777777" w:rsidR="005D6758" w:rsidRDefault="00010B81" w:rsidP="00607230">
            <w:pPr>
              <w:jc w:val="center"/>
            </w:pPr>
            <w:r>
              <w:rPr>
                <w:color w:val="000000" w:themeColor="text1"/>
              </w:rPr>
              <w:lastRenderedPageBreak/>
              <w:pict w14:anchorId="73E7BB9B">
                <v:shape id="_x0000_i1028" type="#_x0000_t75" style="width:57.75pt;height:35.25pt">
                  <v:imagedata r:id="rId38" o:title=""/>
                </v:shape>
              </w:pict>
            </w:r>
          </w:p>
        </w:tc>
        <w:tc>
          <w:tcPr>
            <w:tcW w:w="4770" w:type="dxa"/>
            <w:tcMar>
              <w:top w:w="0" w:type="dxa"/>
              <w:left w:w="108" w:type="dxa"/>
              <w:bottom w:w="0" w:type="dxa"/>
              <w:right w:w="108" w:type="dxa"/>
            </w:tcMar>
            <w:vAlign w:val="center"/>
          </w:tcPr>
          <w:p w14:paraId="5149CECC" w14:textId="77777777" w:rsidR="005D6758" w:rsidRPr="001A2638" w:rsidRDefault="005D6758" w:rsidP="00607230">
            <w:pPr>
              <w:rPr>
                <w:szCs w:val="20"/>
              </w:rPr>
            </w:pPr>
            <w:r w:rsidRPr="001A2638">
              <w:rPr>
                <w:szCs w:val="20"/>
              </w:rPr>
              <w:t xml:space="preserve">This arrow type indicates a generalization relationship.  </w:t>
            </w:r>
          </w:p>
        </w:tc>
      </w:tr>
    </w:tbl>
    <w:p w14:paraId="6C18CD82" w14:textId="77777777" w:rsidR="005D6758" w:rsidRDefault="005D6758" w:rsidP="005D6758">
      <w:pPr>
        <w:pStyle w:val="Heading3"/>
      </w:pPr>
      <w:bookmarkStart w:id="65" w:name="_Toc429300100"/>
      <w:bookmarkStart w:id="66" w:name="_Toc430247278"/>
      <w:r>
        <w:t>Color Coding</w:t>
      </w:r>
      <w:bookmarkEnd w:id="65"/>
      <w:bookmarkEnd w:id="66"/>
    </w:p>
    <w:p w14:paraId="0E90F70E" w14:textId="77777777" w:rsidR="005D6758" w:rsidRDefault="005D6758" w:rsidP="005D675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Pr>
          <w:b/>
          <w:color w:val="0000EE"/>
        </w:rPr>
        <w:instrText xml:space="preserve"> \* MERGEFORMAT </w:instrText>
      </w:r>
      <w:r w:rsidRPr="004D78D4">
        <w:rPr>
          <w:b/>
          <w:color w:val="0000EE"/>
        </w:rPr>
      </w:r>
      <w:r w:rsidRPr="004D78D4">
        <w:rPr>
          <w:b/>
          <w:color w:val="0000EE"/>
        </w:rPr>
        <w:fldChar w:fldCharType="separate"/>
      </w:r>
      <w:r w:rsidR="00BE1461" w:rsidRPr="00BE1461">
        <w:rPr>
          <w:b/>
          <w:color w:val="0000EE"/>
        </w:rPr>
        <w:t xml:space="preserve">Figure </w:t>
      </w:r>
      <w:r w:rsidR="00BE1461" w:rsidRPr="00BE1461">
        <w:rPr>
          <w:b/>
          <w:noProof/>
          <w:color w:val="0000EE"/>
        </w:rPr>
        <w:t>3</w:t>
      </w:r>
      <w:r w:rsidR="00BE1461" w:rsidRPr="00BE1461">
        <w:rPr>
          <w:b/>
          <w:noProof/>
          <w:color w:val="0000EE"/>
        </w:rPr>
        <w:noBreakHyphen/>
        <w:t>3</w:t>
      </w:r>
      <w:r w:rsidRPr="004D78D4">
        <w:rPr>
          <w:b/>
          <w:color w:val="0000EE"/>
        </w:rPr>
        <w:fldChar w:fldCharType="end"/>
      </w:r>
      <w:r>
        <w:t>.</w:t>
      </w:r>
    </w:p>
    <w:p w14:paraId="6A628D41" w14:textId="77777777" w:rsidR="005D6758" w:rsidRDefault="005D6758" w:rsidP="005D6758">
      <w:pPr>
        <w:keepNext/>
        <w:keepLines/>
      </w:pPr>
      <w:r>
        <w:rPr>
          <w:noProof/>
        </w:rPr>
        <w:drawing>
          <wp:inline distT="0" distB="0" distL="0" distR="0" wp14:anchorId="3F780EB3" wp14:editId="7BD8B813">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9">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1D1E727" w14:textId="4ED034B9" w:rsidR="005D6758" w:rsidRPr="005D6758" w:rsidRDefault="005D6758" w:rsidP="00ED696F">
      <w:pPr>
        <w:pStyle w:val="Caption"/>
      </w:pPr>
      <w:bookmarkStart w:id="67" w:name="_Ref397676401"/>
      <w:r w:rsidRPr="005D6758">
        <w:t xml:space="preserve">Figure </w:t>
      </w:r>
      <w:r w:rsidR="00010B81">
        <w:fldChar w:fldCharType="begin"/>
      </w:r>
      <w:r w:rsidR="00010B81">
        <w:instrText xml:space="preserve"> STYLEREF 1 \s </w:instrText>
      </w:r>
      <w:r w:rsidR="00010B81">
        <w:fldChar w:fldCharType="separate"/>
      </w:r>
      <w:r w:rsidR="00BE1461">
        <w:rPr>
          <w:noProof/>
        </w:rPr>
        <w:t>3</w:t>
      </w:r>
      <w:r w:rsidR="00010B81">
        <w:rPr>
          <w:noProof/>
        </w:rPr>
        <w:fldChar w:fldCharType="end"/>
      </w:r>
      <w:r w:rsidR="00ED696F">
        <w:noBreakHyphen/>
      </w:r>
      <w:r w:rsidR="00010B81">
        <w:fldChar w:fldCharType="begin"/>
      </w:r>
      <w:r w:rsidR="00010B81">
        <w:instrText xml:space="preserve"> SEQ Figure \* ARABIC \s 1 </w:instrText>
      </w:r>
      <w:r w:rsidR="00010B81">
        <w:fldChar w:fldCharType="separate"/>
      </w:r>
      <w:r w:rsidR="00BE1461">
        <w:rPr>
          <w:noProof/>
        </w:rPr>
        <w:t>3</w:t>
      </w:r>
      <w:r w:rsidR="00010B81">
        <w:rPr>
          <w:noProof/>
        </w:rPr>
        <w:fldChar w:fldCharType="end"/>
      </w:r>
      <w:bookmarkEnd w:id="67"/>
      <w:r w:rsidRPr="005D6758">
        <w:t>.  Data model color coding</w:t>
      </w:r>
    </w:p>
    <w:p w14:paraId="4C9DBCA0" w14:textId="77777777" w:rsidR="005D6758" w:rsidRDefault="005D6758" w:rsidP="008C100C"/>
    <w:p w14:paraId="77BB1686" w14:textId="77777777" w:rsidR="00C7353C" w:rsidRPr="00FD22AC" w:rsidRDefault="00C7353C" w:rsidP="00C7353C">
      <w:pPr>
        <w:pStyle w:val="Heading1"/>
        <w:numPr>
          <w:ilvl w:val="0"/>
          <w:numId w:val="18"/>
        </w:numPr>
      </w:pPr>
      <w:bookmarkStart w:id="68" w:name="_Ref428179452"/>
      <w:bookmarkStart w:id="69" w:name="_Toc429300135"/>
      <w:bookmarkStart w:id="70" w:name="_Toc430247279"/>
      <w:r w:rsidRPr="00FD22AC">
        <w:lastRenderedPageBreak/>
        <w:t>Conformance</w:t>
      </w:r>
      <w:bookmarkEnd w:id="68"/>
      <w:bookmarkEnd w:id="69"/>
      <w:bookmarkEnd w:id="70"/>
    </w:p>
    <w:p w14:paraId="5B95956C" w14:textId="77777777" w:rsidR="0003759C" w:rsidRPr="00042761" w:rsidRDefault="0003759C" w:rsidP="0003759C">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149231F2" w14:textId="77777777" w:rsidR="0003759C" w:rsidRPr="00042761" w:rsidRDefault="0003759C" w:rsidP="0003759C">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4792BEFF" w14:textId="77777777" w:rsidR="0003759C" w:rsidRDefault="0003759C" w:rsidP="0003759C">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5D3E3C1E" w14:textId="63B60B4F" w:rsidR="00C7353C" w:rsidRPr="00AE0702" w:rsidRDefault="0003759C" w:rsidP="0003759C">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C7353C">
        <w:t>.</w:t>
      </w:r>
    </w:p>
    <w:p w14:paraId="379525A3" w14:textId="77777777" w:rsidR="00C7353C" w:rsidRDefault="00C7353C" w:rsidP="00C7353C">
      <w:pPr>
        <w:pStyle w:val="AppendixHeading1"/>
        <w:numPr>
          <w:ilvl w:val="0"/>
          <w:numId w:val="37"/>
        </w:numPr>
      </w:pPr>
      <w:bookmarkStart w:id="71" w:name="_Toc85472897"/>
      <w:bookmarkStart w:id="72" w:name="_Toc287332012"/>
      <w:bookmarkStart w:id="73" w:name="_Toc429300136"/>
      <w:bookmarkStart w:id="74" w:name="_Toc430247280"/>
      <w:r>
        <w:lastRenderedPageBreak/>
        <w:t>Acknowledgments</w:t>
      </w:r>
      <w:bookmarkEnd w:id="71"/>
      <w:bookmarkEnd w:id="72"/>
      <w:bookmarkEnd w:id="73"/>
      <w:bookmarkEnd w:id="74"/>
    </w:p>
    <w:p w14:paraId="6FD1B6C7" w14:textId="77777777" w:rsidR="00C7353C" w:rsidRDefault="00C7353C" w:rsidP="00C7353C">
      <w:r>
        <w:t>The following individuals have participated in the creation of this specification and are gratefully acknowledged:</w:t>
      </w:r>
    </w:p>
    <w:p w14:paraId="5B5DE4F4" w14:textId="77777777" w:rsidR="00C7353C" w:rsidRDefault="00C7353C" w:rsidP="00C7353C">
      <w:pPr>
        <w:pStyle w:val="Titlepageinfo"/>
      </w:pPr>
      <w:r>
        <w:t>Participants:</w:t>
      </w:r>
      <w:r>
        <w:fldChar w:fldCharType="begin"/>
      </w:r>
      <w:r>
        <w:instrText xml:space="preserve"> MACROBUTTON  </w:instrText>
      </w:r>
      <w:r>
        <w:fldChar w:fldCharType="end"/>
      </w:r>
    </w:p>
    <w:p w14:paraId="37945006" w14:textId="77777777" w:rsidR="00401619" w:rsidRDefault="00401619" w:rsidP="00401619">
      <w:pPr>
        <w:pStyle w:val="Contributor"/>
      </w:pPr>
      <w:r>
        <w:t>Dean Thompson, Australia and New Zealand Banking Group (ANZ Bank)</w:t>
      </w:r>
    </w:p>
    <w:p w14:paraId="4FCECB8F" w14:textId="77777777" w:rsidR="00401619" w:rsidRDefault="00401619" w:rsidP="00401619">
      <w:pPr>
        <w:pStyle w:val="Contributor"/>
      </w:pPr>
      <w:r>
        <w:t>Bret Jordan, Blue Coat Systems, Inc.</w:t>
      </w:r>
    </w:p>
    <w:p w14:paraId="4B641925" w14:textId="77777777" w:rsidR="00401619" w:rsidRDefault="00401619" w:rsidP="00401619">
      <w:pPr>
        <w:pStyle w:val="Contributor"/>
      </w:pPr>
      <w:r>
        <w:t>Adnan Baykal, Center for Internet Security (CIS)</w:t>
      </w:r>
    </w:p>
    <w:p w14:paraId="5A25855E" w14:textId="77777777" w:rsidR="00401619" w:rsidRDefault="00401619" w:rsidP="00401619">
      <w:pPr>
        <w:pStyle w:val="Contributor"/>
      </w:pPr>
      <w:bookmarkStart w:id="75" w:name="_GoBack"/>
      <w:r>
        <w:t>Jyoti</w:t>
      </w:r>
      <w:bookmarkEnd w:id="75"/>
      <w:r>
        <w:t xml:space="preserve"> Verma, Cisco Systems</w:t>
      </w:r>
    </w:p>
    <w:p w14:paraId="6C7A5AAF" w14:textId="77777777" w:rsidR="00401619" w:rsidRDefault="00401619" w:rsidP="00401619">
      <w:pPr>
        <w:pStyle w:val="Contributor"/>
      </w:pPr>
      <w:r>
        <w:t>Liron Schiff, Comilion (mobile) Ltd.</w:t>
      </w:r>
    </w:p>
    <w:p w14:paraId="2CF5EF3A" w14:textId="77777777" w:rsidR="00401619" w:rsidRDefault="00401619" w:rsidP="00401619">
      <w:pPr>
        <w:pStyle w:val="Contributor"/>
      </w:pPr>
      <w:r>
        <w:t>Jane Ginn, Cyber Threat Intelligence Network, Inc. (CTIN)</w:t>
      </w:r>
    </w:p>
    <w:p w14:paraId="71E73D17" w14:textId="77777777" w:rsidR="00401619" w:rsidRDefault="00401619" w:rsidP="00401619">
      <w:pPr>
        <w:pStyle w:val="Contributor"/>
      </w:pPr>
      <w:r>
        <w:t>Richard Struse, DHS Office of Cybersecurity and Communications (CS&amp;C)</w:t>
      </w:r>
    </w:p>
    <w:p w14:paraId="4F1F7DF6" w14:textId="77777777" w:rsidR="00401619" w:rsidRDefault="00401619" w:rsidP="00401619">
      <w:pPr>
        <w:pStyle w:val="Contributor"/>
      </w:pPr>
      <w:r>
        <w:t>Marlon Taylor, DHS Office of Cybersecurity and Communications (CS&amp;C)</w:t>
      </w:r>
    </w:p>
    <w:p w14:paraId="063021B5" w14:textId="77777777" w:rsidR="00401619" w:rsidRDefault="00401619" w:rsidP="00401619">
      <w:pPr>
        <w:pStyle w:val="Contributor"/>
      </w:pPr>
      <w:r>
        <w:t>David Eilken, Financial Services Information Sharing and Analysis Center (FS-ISAC)</w:t>
      </w:r>
    </w:p>
    <w:p w14:paraId="7F89E056" w14:textId="77777777" w:rsidR="00401619" w:rsidRDefault="00401619" w:rsidP="00401619">
      <w:pPr>
        <w:pStyle w:val="Contributor"/>
      </w:pPr>
      <w:r>
        <w:t>Sarah Brown, Fox-IT</w:t>
      </w:r>
    </w:p>
    <w:p w14:paraId="67703D4C" w14:textId="77777777" w:rsidR="00401619" w:rsidRDefault="00401619" w:rsidP="00401619">
      <w:pPr>
        <w:pStyle w:val="Contributor"/>
      </w:pPr>
      <w:r>
        <w:t>Ryusuke Masuoka, Fujitsu Limited</w:t>
      </w:r>
    </w:p>
    <w:p w14:paraId="57EC88C4" w14:textId="77777777" w:rsidR="00401619" w:rsidRDefault="00401619" w:rsidP="00401619">
      <w:pPr>
        <w:pStyle w:val="Contributor"/>
      </w:pPr>
      <w:r>
        <w:t>Eric Burger, Georgetown University</w:t>
      </w:r>
    </w:p>
    <w:p w14:paraId="2847A038" w14:textId="77777777" w:rsidR="00401619" w:rsidRDefault="00401619" w:rsidP="00401619">
      <w:pPr>
        <w:pStyle w:val="Contributor"/>
      </w:pPr>
      <w:r>
        <w:t>Jason Keirstead, IBM</w:t>
      </w:r>
    </w:p>
    <w:p w14:paraId="5EDA5617" w14:textId="77777777" w:rsidR="00401619" w:rsidRDefault="00401619" w:rsidP="00401619">
      <w:pPr>
        <w:pStyle w:val="Contributor"/>
      </w:pPr>
      <w:r>
        <w:t>Paul Martini, iboss, Inc.</w:t>
      </w:r>
    </w:p>
    <w:p w14:paraId="792590B6" w14:textId="77777777" w:rsidR="00401619" w:rsidRDefault="00401619" w:rsidP="00401619">
      <w:pPr>
        <w:pStyle w:val="Contributor"/>
      </w:pPr>
      <w:r>
        <w:t>Jerome Athias, Individual</w:t>
      </w:r>
    </w:p>
    <w:p w14:paraId="312D8696" w14:textId="77777777" w:rsidR="00401619" w:rsidRDefault="00401619" w:rsidP="00401619">
      <w:pPr>
        <w:pStyle w:val="Contributor"/>
      </w:pPr>
      <w:r>
        <w:t>Terry MacDonald, Individual</w:t>
      </w:r>
    </w:p>
    <w:p w14:paraId="3A90F4B2" w14:textId="77777777" w:rsidR="00401619" w:rsidRDefault="00401619" w:rsidP="00401619">
      <w:pPr>
        <w:pStyle w:val="Contributor"/>
      </w:pPr>
      <w:r>
        <w:t>Alex Pinto, Individual</w:t>
      </w:r>
    </w:p>
    <w:p w14:paraId="66082016" w14:textId="77777777" w:rsidR="00401619" w:rsidRDefault="00401619" w:rsidP="00401619">
      <w:pPr>
        <w:pStyle w:val="Contributor"/>
      </w:pPr>
      <w:r>
        <w:t>Patrick Maroney, Integrated Networking Technologies, Inc.</w:t>
      </w:r>
    </w:p>
    <w:p w14:paraId="60C3DA82" w14:textId="77777777" w:rsidR="00401619" w:rsidRDefault="00401619" w:rsidP="00401619">
      <w:pPr>
        <w:pStyle w:val="Contributor"/>
      </w:pPr>
      <w:r>
        <w:t>Wouter Bolsterlee, Intelworks BV</w:t>
      </w:r>
    </w:p>
    <w:p w14:paraId="54A2AA5B" w14:textId="77777777" w:rsidR="00401619" w:rsidRDefault="00401619" w:rsidP="00401619">
      <w:pPr>
        <w:pStyle w:val="Contributor"/>
      </w:pPr>
      <w:r>
        <w:t>Joep Gommers, Intelworks BV</w:t>
      </w:r>
    </w:p>
    <w:p w14:paraId="7F6E4BEE" w14:textId="77777777" w:rsidR="00401619" w:rsidRDefault="00401619" w:rsidP="00401619">
      <w:pPr>
        <w:pStyle w:val="Contributor"/>
      </w:pPr>
      <w:r>
        <w:t>Sergey Polzunov, Intelworks BV</w:t>
      </w:r>
    </w:p>
    <w:p w14:paraId="4563F8B9" w14:textId="77777777" w:rsidR="00401619" w:rsidRDefault="00401619" w:rsidP="00401619">
      <w:pPr>
        <w:pStyle w:val="Contributor"/>
      </w:pPr>
      <w:r>
        <w:t>Rutger Prins, Intelworks BV</w:t>
      </w:r>
    </w:p>
    <w:p w14:paraId="2749B670" w14:textId="77777777" w:rsidR="00401619" w:rsidRDefault="00401619" w:rsidP="00401619">
      <w:pPr>
        <w:pStyle w:val="Contributor"/>
      </w:pPr>
      <w:r>
        <w:t>Andrei Sîrghi, Intelworks BV</w:t>
      </w:r>
    </w:p>
    <w:p w14:paraId="51E8A95F" w14:textId="77777777" w:rsidR="00401619" w:rsidRDefault="00401619" w:rsidP="00401619">
      <w:pPr>
        <w:pStyle w:val="Contributor"/>
      </w:pPr>
      <w:r>
        <w:t>Raymon van der Velde, Intelworks BV</w:t>
      </w:r>
    </w:p>
    <w:p w14:paraId="65B694AD" w14:textId="77777777" w:rsidR="00401619" w:rsidRDefault="00401619" w:rsidP="00401619">
      <w:pPr>
        <w:pStyle w:val="Contributor"/>
      </w:pPr>
      <w:r>
        <w:t>Jonathan Baker, MITRE Corporation</w:t>
      </w:r>
    </w:p>
    <w:p w14:paraId="287291A8" w14:textId="77777777" w:rsidR="00401619" w:rsidRDefault="00401619" w:rsidP="00401619">
      <w:pPr>
        <w:pStyle w:val="Contributor"/>
      </w:pPr>
      <w:r>
        <w:t>Sean Barnum, MITRE Corporation</w:t>
      </w:r>
    </w:p>
    <w:p w14:paraId="4E4AA795" w14:textId="77777777" w:rsidR="00401619" w:rsidRDefault="00401619" w:rsidP="00401619">
      <w:pPr>
        <w:pStyle w:val="Contributor"/>
      </w:pPr>
      <w:r>
        <w:t>Mark Davidson, MITRE Corporation</w:t>
      </w:r>
    </w:p>
    <w:p w14:paraId="210BD8E5" w14:textId="77777777" w:rsidR="00401619" w:rsidRDefault="00401619" w:rsidP="00401619">
      <w:pPr>
        <w:pStyle w:val="Contributor"/>
      </w:pPr>
      <w:r>
        <w:t>Ivan Kirillov, MITRE Corporation</w:t>
      </w:r>
    </w:p>
    <w:p w14:paraId="5E8C93E5" w14:textId="77777777" w:rsidR="00401619" w:rsidRDefault="00401619" w:rsidP="00401619">
      <w:pPr>
        <w:pStyle w:val="Contributor"/>
      </w:pPr>
      <w:r>
        <w:t>Jon Salwen, MITRE Corporation</w:t>
      </w:r>
    </w:p>
    <w:p w14:paraId="521295B3" w14:textId="77777777" w:rsidR="00401619" w:rsidRDefault="00401619" w:rsidP="00401619">
      <w:pPr>
        <w:pStyle w:val="Contributor"/>
      </w:pPr>
      <w:r>
        <w:t>John Wunder, MITRE Corporation</w:t>
      </w:r>
    </w:p>
    <w:p w14:paraId="2E05E83E" w14:textId="77777777" w:rsidR="00401619" w:rsidRDefault="00401619" w:rsidP="00401619">
      <w:pPr>
        <w:pStyle w:val="Contributor"/>
      </w:pPr>
      <w:r>
        <w:t>Mike Boyle, National Security Agency</w:t>
      </w:r>
    </w:p>
    <w:p w14:paraId="33AB61CC" w14:textId="77777777" w:rsidR="00401619" w:rsidRDefault="00401619" w:rsidP="00401619">
      <w:pPr>
        <w:pStyle w:val="Contributor"/>
      </w:pPr>
      <w:r>
        <w:t>Jessica Fitzgerald-McKay, National Security Agency</w:t>
      </w:r>
    </w:p>
    <w:p w14:paraId="50D3AFB1" w14:textId="77777777" w:rsidR="00401619" w:rsidRDefault="00401619" w:rsidP="00401619">
      <w:pPr>
        <w:pStyle w:val="Contributor"/>
      </w:pPr>
      <w:r>
        <w:t>Takahiro Kakumaru, NEC Corporation</w:t>
      </w:r>
    </w:p>
    <w:p w14:paraId="6407F84F" w14:textId="77777777" w:rsidR="00401619" w:rsidRDefault="00401619" w:rsidP="00401619">
      <w:pPr>
        <w:pStyle w:val="Contributor"/>
      </w:pPr>
      <w:r>
        <w:t>John-Mark Gurney, New Context Services, Inc.</w:t>
      </w:r>
    </w:p>
    <w:p w14:paraId="20CDD4D4" w14:textId="77777777" w:rsidR="00401619" w:rsidRDefault="00401619" w:rsidP="00401619">
      <w:pPr>
        <w:pStyle w:val="Contributor"/>
      </w:pPr>
      <w:r>
        <w:t>Christian Hunt, New Context Services, Inc.</w:t>
      </w:r>
    </w:p>
    <w:p w14:paraId="136A9299" w14:textId="77777777" w:rsidR="00401619" w:rsidRDefault="00401619" w:rsidP="00401619">
      <w:pPr>
        <w:pStyle w:val="Contributor"/>
      </w:pPr>
      <w:r>
        <w:t>Daniel Riedel, New Context Services, Inc.</w:t>
      </w:r>
    </w:p>
    <w:p w14:paraId="7A86B94A" w14:textId="77777777" w:rsidR="00401619" w:rsidRDefault="00401619" w:rsidP="00401619">
      <w:pPr>
        <w:pStyle w:val="Contributor"/>
      </w:pPr>
      <w:r>
        <w:t>Andrew Storms, New Context Services, Inc.</w:t>
      </w:r>
    </w:p>
    <w:p w14:paraId="1D7F578D" w14:textId="77777777" w:rsidR="00401619" w:rsidRDefault="00401619" w:rsidP="00401619">
      <w:pPr>
        <w:pStyle w:val="Contributor"/>
      </w:pPr>
      <w:r>
        <w:t>John Tolbert, Queralt, Inc.</w:t>
      </w:r>
    </w:p>
    <w:p w14:paraId="394E85E1" w14:textId="77777777" w:rsidR="00401619" w:rsidRDefault="00401619" w:rsidP="00401619">
      <w:pPr>
        <w:pStyle w:val="Contributor"/>
      </w:pPr>
      <w:r>
        <w:t>Igor Baikalov, Securonix</w:t>
      </w:r>
    </w:p>
    <w:p w14:paraId="1472D16C" w14:textId="77777777" w:rsidR="00401619" w:rsidRDefault="00401619" w:rsidP="00401619">
      <w:pPr>
        <w:pStyle w:val="Contributor"/>
      </w:pPr>
      <w:r>
        <w:t>Bernd Grobauer, Siemens AG</w:t>
      </w:r>
    </w:p>
    <w:p w14:paraId="13D8D70E" w14:textId="77777777" w:rsidR="00401619" w:rsidRDefault="00401619" w:rsidP="00401619">
      <w:pPr>
        <w:pStyle w:val="Contributor"/>
      </w:pPr>
      <w:r>
        <w:t>Jonathan Bush, Soltra</w:t>
      </w:r>
    </w:p>
    <w:p w14:paraId="00BEFE1F" w14:textId="77777777" w:rsidR="00401619" w:rsidRDefault="00401619" w:rsidP="00401619">
      <w:pPr>
        <w:pStyle w:val="Contributor"/>
      </w:pPr>
      <w:r>
        <w:t>Aharon Chernin, Soltra</w:t>
      </w:r>
    </w:p>
    <w:p w14:paraId="3A278A0F" w14:textId="77777777" w:rsidR="00401619" w:rsidRDefault="00401619" w:rsidP="00401619">
      <w:pPr>
        <w:pStyle w:val="Contributor"/>
      </w:pPr>
      <w:r>
        <w:t>Trey Darley, Soltra</w:t>
      </w:r>
    </w:p>
    <w:p w14:paraId="19E82E08" w14:textId="77777777" w:rsidR="00401619" w:rsidRDefault="00401619" w:rsidP="00401619">
      <w:pPr>
        <w:pStyle w:val="Contributor"/>
      </w:pPr>
      <w:r>
        <w:t>Paul Dion, Soltra</w:t>
      </w:r>
    </w:p>
    <w:p w14:paraId="7B3A99E8" w14:textId="77777777" w:rsidR="00401619" w:rsidRDefault="00401619" w:rsidP="00401619">
      <w:pPr>
        <w:pStyle w:val="Contributor"/>
      </w:pPr>
      <w:r>
        <w:t>Ali Khan, Soltra</w:t>
      </w:r>
    </w:p>
    <w:p w14:paraId="122F518B" w14:textId="77777777" w:rsidR="00401619" w:rsidRDefault="00401619" w:rsidP="00401619">
      <w:pPr>
        <w:pStyle w:val="Contributor"/>
      </w:pPr>
      <w:r>
        <w:t>Natalie Suarez, Soltra</w:t>
      </w:r>
    </w:p>
    <w:p w14:paraId="3C580981" w14:textId="77777777" w:rsidR="00401619" w:rsidRDefault="00401619" w:rsidP="00401619">
      <w:pPr>
        <w:pStyle w:val="Contributor"/>
      </w:pPr>
      <w:r>
        <w:t>Cedric LeRoux, Splunk Inc.</w:t>
      </w:r>
    </w:p>
    <w:p w14:paraId="187162B2" w14:textId="77777777" w:rsidR="00401619" w:rsidRDefault="00401619" w:rsidP="00401619">
      <w:pPr>
        <w:pStyle w:val="Contributor"/>
      </w:pPr>
      <w:r>
        <w:t>Brian Luger, Splunk Inc.</w:t>
      </w:r>
    </w:p>
    <w:p w14:paraId="50E40F6B" w14:textId="77777777" w:rsidR="00401619" w:rsidRDefault="00401619" w:rsidP="00401619">
      <w:pPr>
        <w:pStyle w:val="Contributor"/>
      </w:pPr>
      <w:r>
        <w:t>Crystal Hayes, The Boeing Company</w:t>
      </w:r>
    </w:p>
    <w:p w14:paraId="58306405" w14:textId="77777777" w:rsidR="00401619" w:rsidRDefault="00401619" w:rsidP="00401619">
      <w:pPr>
        <w:pStyle w:val="Contributor"/>
      </w:pPr>
      <w:r>
        <w:lastRenderedPageBreak/>
        <w:t>Brad Butts, U.S. Bank</w:t>
      </w:r>
    </w:p>
    <w:p w14:paraId="537A0016" w14:textId="77777777" w:rsidR="00401619" w:rsidRDefault="00401619" w:rsidP="00401619">
      <w:pPr>
        <w:pStyle w:val="Contributor"/>
      </w:pPr>
      <w:r>
        <w:t>Mona Magathan, U.S. Bank</w:t>
      </w:r>
    </w:p>
    <w:p w14:paraId="0A6237E4" w14:textId="77777777" w:rsidR="00401619" w:rsidRDefault="00401619" w:rsidP="00401619">
      <w:pPr>
        <w:pStyle w:val="Contributor"/>
      </w:pPr>
      <w:r>
        <w:t>Adam Cooper, United Kingdom Cabinet Office</w:t>
      </w:r>
    </w:p>
    <w:p w14:paraId="7506EEE1" w14:textId="77777777" w:rsidR="00401619" w:rsidRDefault="00401619" w:rsidP="00401619">
      <w:pPr>
        <w:pStyle w:val="Contributor"/>
      </w:pPr>
      <w:r>
        <w:t>Mike McLellan, United Kingdom Cabinet Office</w:t>
      </w:r>
    </w:p>
    <w:p w14:paraId="260731C4" w14:textId="77777777" w:rsidR="00401619" w:rsidRDefault="00401619" w:rsidP="00401619">
      <w:pPr>
        <w:pStyle w:val="Contributor"/>
      </w:pPr>
      <w:r>
        <w:t>Chris O'Brien, United Kingdom Cabinet Office</w:t>
      </w:r>
    </w:p>
    <w:p w14:paraId="7D0CE1C6" w14:textId="77777777" w:rsidR="00401619" w:rsidRDefault="00401619" w:rsidP="00401619">
      <w:pPr>
        <w:pStyle w:val="Contributor"/>
      </w:pPr>
      <w:r>
        <w:t>Julian White, United Kingdom Cabinet Office</w:t>
      </w:r>
    </w:p>
    <w:p w14:paraId="723E6442" w14:textId="77777777" w:rsidR="00401619" w:rsidRDefault="00401619" w:rsidP="00401619">
      <w:pPr>
        <w:pStyle w:val="Contributor"/>
      </w:pPr>
      <w:r>
        <w:t>Anthony Rutkowski, Yaana Technologies, LLC</w:t>
      </w:r>
    </w:p>
    <w:p w14:paraId="5285E706" w14:textId="77777777" w:rsidR="00055366" w:rsidRDefault="00055366" w:rsidP="00401619">
      <w:pPr>
        <w:pStyle w:val="Contributor"/>
      </w:pPr>
    </w:p>
    <w:p w14:paraId="21F150BF" w14:textId="77777777" w:rsidR="00C7353C" w:rsidRDefault="00C7353C" w:rsidP="00C7353C">
      <w:pPr>
        <w:pStyle w:val="Contributor"/>
      </w:pPr>
      <w:r>
        <w:t>The authors would like to thank the STIX Community for its input and help in reviewing this document.</w:t>
      </w:r>
    </w:p>
    <w:p w14:paraId="41B380C3" w14:textId="77777777" w:rsidR="00C7353C" w:rsidRPr="00C76CAA" w:rsidRDefault="00C7353C" w:rsidP="00C7353C"/>
    <w:p w14:paraId="1E5F81DC" w14:textId="77777777" w:rsidR="00C7353C" w:rsidRDefault="00C7353C" w:rsidP="00C7353C">
      <w:pPr>
        <w:pStyle w:val="AppendixHeading1"/>
        <w:numPr>
          <w:ilvl w:val="0"/>
          <w:numId w:val="37"/>
        </w:numPr>
      </w:pPr>
      <w:bookmarkStart w:id="76" w:name="_Toc85472898"/>
      <w:bookmarkStart w:id="77" w:name="_Toc287332014"/>
      <w:bookmarkStart w:id="78" w:name="_Toc429300137"/>
      <w:bookmarkStart w:id="79" w:name="_Toc430247281"/>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2160"/>
        <w:gridCol w:w="1721"/>
        <w:gridCol w:w="3607"/>
      </w:tblGrid>
      <w:tr w:rsidR="00C7353C" w14:paraId="11754748" w14:textId="77777777" w:rsidTr="001C66DD">
        <w:tc>
          <w:tcPr>
            <w:tcW w:w="2088" w:type="dxa"/>
          </w:tcPr>
          <w:p w14:paraId="51059BF4" w14:textId="77777777" w:rsidR="00C7353C" w:rsidRPr="00C7321D" w:rsidRDefault="00C7353C" w:rsidP="00607230">
            <w:pPr>
              <w:jc w:val="center"/>
              <w:rPr>
                <w:b/>
              </w:rPr>
            </w:pPr>
            <w:r w:rsidRPr="00C7321D">
              <w:rPr>
                <w:b/>
              </w:rPr>
              <w:t>Revision</w:t>
            </w:r>
          </w:p>
        </w:tc>
        <w:tc>
          <w:tcPr>
            <w:tcW w:w="2160" w:type="dxa"/>
          </w:tcPr>
          <w:p w14:paraId="5F3CC0F9" w14:textId="77777777" w:rsidR="00C7353C" w:rsidRPr="00C7321D" w:rsidRDefault="00C7353C" w:rsidP="00607230">
            <w:pPr>
              <w:jc w:val="center"/>
              <w:rPr>
                <w:b/>
              </w:rPr>
            </w:pPr>
            <w:r w:rsidRPr="00C7321D">
              <w:rPr>
                <w:b/>
              </w:rPr>
              <w:t>Date</w:t>
            </w:r>
          </w:p>
        </w:tc>
        <w:tc>
          <w:tcPr>
            <w:tcW w:w="1721" w:type="dxa"/>
          </w:tcPr>
          <w:p w14:paraId="38C3E86C" w14:textId="77777777" w:rsidR="00C7353C" w:rsidRPr="00C7321D" w:rsidRDefault="00C7353C" w:rsidP="00607230">
            <w:pPr>
              <w:jc w:val="center"/>
              <w:rPr>
                <w:b/>
              </w:rPr>
            </w:pPr>
            <w:r w:rsidRPr="00C7321D">
              <w:rPr>
                <w:b/>
              </w:rPr>
              <w:t>Editor</w:t>
            </w:r>
            <w:r>
              <w:rPr>
                <w:b/>
              </w:rPr>
              <w:t>s</w:t>
            </w:r>
          </w:p>
        </w:tc>
        <w:tc>
          <w:tcPr>
            <w:tcW w:w="3607" w:type="dxa"/>
          </w:tcPr>
          <w:p w14:paraId="4EB85A84" w14:textId="77777777" w:rsidR="00C7353C" w:rsidRPr="00C7321D" w:rsidRDefault="00C7353C" w:rsidP="00607230">
            <w:pPr>
              <w:rPr>
                <w:b/>
              </w:rPr>
            </w:pPr>
            <w:r w:rsidRPr="00C7321D">
              <w:rPr>
                <w:b/>
              </w:rPr>
              <w:t>Changes Made</w:t>
            </w:r>
          </w:p>
        </w:tc>
      </w:tr>
      <w:tr w:rsidR="00C7353C" w14:paraId="74C7F68F" w14:textId="77777777" w:rsidTr="001C66DD">
        <w:tc>
          <w:tcPr>
            <w:tcW w:w="2088" w:type="dxa"/>
          </w:tcPr>
          <w:p w14:paraId="5B3C5A04" w14:textId="77777777" w:rsidR="00C7353C" w:rsidRDefault="00C7353C" w:rsidP="00607230">
            <w:r>
              <w:t>wd01</w:t>
            </w:r>
          </w:p>
        </w:tc>
        <w:tc>
          <w:tcPr>
            <w:tcW w:w="2160" w:type="dxa"/>
          </w:tcPr>
          <w:p w14:paraId="35562285" w14:textId="24433F4F" w:rsidR="00C7353C" w:rsidRPr="00F53893" w:rsidRDefault="009B6017" w:rsidP="00607230">
            <w:r>
              <w:t>11 September</w:t>
            </w:r>
            <w:r w:rsidR="00C7353C">
              <w:t xml:space="preserve"> 2015</w:t>
            </w:r>
          </w:p>
        </w:tc>
        <w:tc>
          <w:tcPr>
            <w:tcW w:w="1721" w:type="dxa"/>
          </w:tcPr>
          <w:p w14:paraId="447724B4" w14:textId="77777777" w:rsidR="00C7353C" w:rsidRPr="00F53893" w:rsidRDefault="00C7353C" w:rsidP="00607230">
            <w:r>
              <w:t>Sean Barnum Desiree Beck Aharon Chernin Rich Piazza</w:t>
            </w:r>
          </w:p>
        </w:tc>
        <w:tc>
          <w:tcPr>
            <w:tcW w:w="3607" w:type="dxa"/>
          </w:tcPr>
          <w:p w14:paraId="29C7E5CF" w14:textId="7EF6D8FB" w:rsidR="00C7353C" w:rsidRPr="00F53893" w:rsidRDefault="00C7353C" w:rsidP="00BC2CDC">
            <w:r>
              <w:t xml:space="preserve">Initial </w:t>
            </w:r>
            <w:r w:rsidR="00BC2CDC">
              <w:t>authored draft</w:t>
            </w:r>
          </w:p>
        </w:tc>
      </w:tr>
    </w:tbl>
    <w:p w14:paraId="364ACD47" w14:textId="77777777" w:rsidR="003129C6" w:rsidRPr="003129C6" w:rsidRDefault="003129C6" w:rsidP="000B1B23"/>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72867" w14:textId="77777777" w:rsidR="005069ED" w:rsidRDefault="005069ED" w:rsidP="008C100C">
      <w:r>
        <w:separator/>
      </w:r>
    </w:p>
    <w:p w14:paraId="1855A26E" w14:textId="77777777" w:rsidR="005069ED" w:rsidRDefault="005069ED" w:rsidP="008C100C"/>
    <w:p w14:paraId="2845137B" w14:textId="77777777" w:rsidR="005069ED" w:rsidRDefault="005069ED" w:rsidP="008C100C"/>
    <w:p w14:paraId="7D090E07" w14:textId="77777777" w:rsidR="005069ED" w:rsidRDefault="005069ED" w:rsidP="008C100C"/>
    <w:p w14:paraId="5F6C1329" w14:textId="77777777" w:rsidR="005069ED" w:rsidRDefault="005069ED" w:rsidP="008C100C"/>
    <w:p w14:paraId="5027E608" w14:textId="77777777" w:rsidR="005069ED" w:rsidRDefault="005069ED" w:rsidP="008C100C"/>
    <w:p w14:paraId="25B0AE74" w14:textId="77777777" w:rsidR="005069ED" w:rsidRDefault="005069ED" w:rsidP="008C100C"/>
  </w:endnote>
  <w:endnote w:type="continuationSeparator" w:id="0">
    <w:p w14:paraId="4994D915" w14:textId="77777777" w:rsidR="005069ED" w:rsidRDefault="005069ED" w:rsidP="008C100C">
      <w:r>
        <w:continuationSeparator/>
      </w:r>
    </w:p>
    <w:p w14:paraId="6E58DEA8" w14:textId="77777777" w:rsidR="005069ED" w:rsidRDefault="005069ED" w:rsidP="008C100C"/>
    <w:p w14:paraId="6262BFAD" w14:textId="77777777" w:rsidR="005069ED" w:rsidRDefault="005069ED" w:rsidP="008C100C"/>
    <w:p w14:paraId="01603860" w14:textId="77777777" w:rsidR="005069ED" w:rsidRDefault="005069ED" w:rsidP="008C100C"/>
    <w:p w14:paraId="635F7D42" w14:textId="77777777" w:rsidR="005069ED" w:rsidRDefault="005069ED" w:rsidP="008C100C"/>
    <w:p w14:paraId="61554AA1" w14:textId="77777777" w:rsidR="005069ED" w:rsidRDefault="005069ED" w:rsidP="008C100C"/>
    <w:p w14:paraId="201CFF3F" w14:textId="77777777" w:rsidR="005069ED" w:rsidRDefault="005069ED" w:rsidP="008C100C"/>
  </w:endnote>
  <w:endnote w:id="1">
    <w:p w14:paraId="177C63A5" w14:textId="420C0287" w:rsidR="005069ED" w:rsidRDefault="005069ED" w:rsidP="008C2D52">
      <w:pPr>
        <w:pStyle w:val="EndnoteText"/>
      </w:pPr>
      <w:r>
        <w:rPr>
          <w:rStyle w:val="EndnoteReference"/>
        </w:rPr>
        <w:endnoteRef/>
      </w:r>
      <w:r>
        <w:t xml:space="preserve"> </w:t>
      </w:r>
      <w:r w:rsidRPr="00E47957">
        <w:t xml:space="preserve">The CybOX Observable data model is actually defined in the </w:t>
      </w:r>
      <w:hyperlink w:anchor="RelatedWork" w:history="1">
        <w:r w:rsidRPr="001C66DD">
          <w:rPr>
            <w:rStyle w:val="Hyperlink"/>
          </w:rPr>
          <w:t>CybOX Language</w:t>
        </w:r>
      </w:hyperlink>
      <w:r w:rsidRPr="00E47957">
        <w:t>, not in STIX</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1C656" w14:textId="2BCBC8D9" w:rsidR="005069ED" w:rsidRPr="00195F88" w:rsidRDefault="005069E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1572C">
      <w:rPr>
        <w:sz w:val="16"/>
        <w:szCs w:val="16"/>
      </w:rPr>
      <w:t>part15-uml-model</w:t>
    </w:r>
    <w:r>
      <w:rPr>
        <w:sz w:val="16"/>
        <w:szCs w:val="16"/>
      </w:rPr>
      <w:tab/>
      <w:t>Working Draft 01</w:t>
    </w:r>
    <w:r>
      <w:rPr>
        <w:sz w:val="16"/>
        <w:szCs w:val="16"/>
      </w:rPr>
      <w:tab/>
    </w:r>
    <w:r>
      <w:rPr>
        <w:sz w:val="16"/>
        <w:szCs w:val="16"/>
        <w:lang w:val="en-US"/>
      </w:rPr>
      <w:t>11 September</w:t>
    </w:r>
    <w:r>
      <w:rPr>
        <w:sz w:val="16"/>
        <w:szCs w:val="16"/>
      </w:rPr>
      <w:t xml:space="preserve"> </w:t>
    </w:r>
    <w:r>
      <w:rPr>
        <w:sz w:val="16"/>
        <w:szCs w:val="16"/>
        <w:lang w:val="en-US"/>
      </w:rPr>
      <w:t>2015</w:t>
    </w:r>
  </w:p>
  <w:p w14:paraId="63E2AB4E" w14:textId="77777777" w:rsidR="005069ED" w:rsidRPr="00195F88" w:rsidRDefault="005069E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10B81">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10B81">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2E5BE" w14:textId="77777777" w:rsidR="005069ED" w:rsidRDefault="005069ED" w:rsidP="008C100C">
      <w:r>
        <w:separator/>
      </w:r>
    </w:p>
    <w:p w14:paraId="1D24982C" w14:textId="77777777" w:rsidR="005069ED" w:rsidRDefault="005069ED" w:rsidP="008C100C"/>
  </w:footnote>
  <w:footnote w:type="continuationSeparator" w:id="0">
    <w:p w14:paraId="1C4756C4" w14:textId="77777777" w:rsidR="005069ED" w:rsidRDefault="005069ED" w:rsidP="008C100C">
      <w:r>
        <w:continuationSeparator/>
      </w:r>
    </w:p>
    <w:p w14:paraId="77D85DDD" w14:textId="77777777" w:rsidR="005069ED" w:rsidRDefault="005069ED"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2"/>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B81"/>
    <w:rsid w:val="0002018C"/>
    <w:rsid w:val="00024C43"/>
    <w:rsid w:val="00025117"/>
    <w:rsid w:val="0003132D"/>
    <w:rsid w:val="00034F64"/>
    <w:rsid w:val="00035E41"/>
    <w:rsid w:val="0003759C"/>
    <w:rsid w:val="00045C0B"/>
    <w:rsid w:val="00055366"/>
    <w:rsid w:val="0005743C"/>
    <w:rsid w:val="0006380E"/>
    <w:rsid w:val="00070B58"/>
    <w:rsid w:val="00076EFC"/>
    <w:rsid w:val="00096E2D"/>
    <w:rsid w:val="000B071A"/>
    <w:rsid w:val="000B1B23"/>
    <w:rsid w:val="000C471B"/>
    <w:rsid w:val="000D1FA2"/>
    <w:rsid w:val="000D40BC"/>
    <w:rsid w:val="000E28CA"/>
    <w:rsid w:val="000F36D1"/>
    <w:rsid w:val="000F3A82"/>
    <w:rsid w:val="00100715"/>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C66DD"/>
    <w:rsid w:val="001D1D6C"/>
    <w:rsid w:val="001D261E"/>
    <w:rsid w:val="001E392A"/>
    <w:rsid w:val="001E46CF"/>
    <w:rsid w:val="001F05E0"/>
    <w:rsid w:val="001F1E2A"/>
    <w:rsid w:val="001F2095"/>
    <w:rsid w:val="00200F42"/>
    <w:rsid w:val="002171F1"/>
    <w:rsid w:val="00225C3B"/>
    <w:rsid w:val="0023482D"/>
    <w:rsid w:val="00251048"/>
    <w:rsid w:val="00257CBF"/>
    <w:rsid w:val="00266B32"/>
    <w:rsid w:val="00272E33"/>
    <w:rsid w:val="00273E05"/>
    <w:rsid w:val="00275FD8"/>
    <w:rsid w:val="002813EC"/>
    <w:rsid w:val="00285F85"/>
    <w:rsid w:val="00286EC7"/>
    <w:rsid w:val="00287269"/>
    <w:rsid w:val="0029503E"/>
    <w:rsid w:val="00295C45"/>
    <w:rsid w:val="002A5CA9"/>
    <w:rsid w:val="002B197B"/>
    <w:rsid w:val="002B7E99"/>
    <w:rsid w:val="002C0868"/>
    <w:rsid w:val="002D0FAE"/>
    <w:rsid w:val="002E3329"/>
    <w:rsid w:val="00310E8A"/>
    <w:rsid w:val="003129C6"/>
    <w:rsid w:val="003272EA"/>
    <w:rsid w:val="003374BB"/>
    <w:rsid w:val="003423A1"/>
    <w:rsid w:val="003426DD"/>
    <w:rsid w:val="003476C1"/>
    <w:rsid w:val="00353EC5"/>
    <w:rsid w:val="003817AC"/>
    <w:rsid w:val="003A433A"/>
    <w:rsid w:val="003A5851"/>
    <w:rsid w:val="003B0E37"/>
    <w:rsid w:val="003B60FC"/>
    <w:rsid w:val="003C18EF"/>
    <w:rsid w:val="003C61EA"/>
    <w:rsid w:val="003D1945"/>
    <w:rsid w:val="003D2357"/>
    <w:rsid w:val="003F487C"/>
    <w:rsid w:val="00401619"/>
    <w:rsid w:val="00412A4B"/>
    <w:rsid w:val="00417AFA"/>
    <w:rsid w:val="004226B7"/>
    <w:rsid w:val="00423F49"/>
    <w:rsid w:val="004258D4"/>
    <w:rsid w:val="00427373"/>
    <w:rsid w:val="00463B76"/>
    <w:rsid w:val="0048683B"/>
    <w:rsid w:val="004925B5"/>
    <w:rsid w:val="004A066A"/>
    <w:rsid w:val="004B0764"/>
    <w:rsid w:val="004B203E"/>
    <w:rsid w:val="004C1F0A"/>
    <w:rsid w:val="004C4513"/>
    <w:rsid w:val="004C4D7C"/>
    <w:rsid w:val="004C5494"/>
    <w:rsid w:val="004C6FFF"/>
    <w:rsid w:val="004D0E5E"/>
    <w:rsid w:val="004D3DAD"/>
    <w:rsid w:val="004D7F58"/>
    <w:rsid w:val="004F390D"/>
    <w:rsid w:val="004F524F"/>
    <w:rsid w:val="004F6C6D"/>
    <w:rsid w:val="00503DF3"/>
    <w:rsid w:val="005069ED"/>
    <w:rsid w:val="005126F2"/>
    <w:rsid w:val="0051443F"/>
    <w:rsid w:val="00514964"/>
    <w:rsid w:val="0051640A"/>
    <w:rsid w:val="0052099F"/>
    <w:rsid w:val="00522E14"/>
    <w:rsid w:val="00536EE6"/>
    <w:rsid w:val="00542191"/>
    <w:rsid w:val="00544386"/>
    <w:rsid w:val="00547D8B"/>
    <w:rsid w:val="005603B6"/>
    <w:rsid w:val="00576770"/>
    <w:rsid w:val="00582DE2"/>
    <w:rsid w:val="00590FE3"/>
    <w:rsid w:val="005A1689"/>
    <w:rsid w:val="005A293B"/>
    <w:rsid w:val="005A5E41"/>
    <w:rsid w:val="005D1024"/>
    <w:rsid w:val="005D2EE1"/>
    <w:rsid w:val="005D639E"/>
    <w:rsid w:val="005D6758"/>
    <w:rsid w:val="005E2FCB"/>
    <w:rsid w:val="005E587C"/>
    <w:rsid w:val="006047D8"/>
    <w:rsid w:val="00607230"/>
    <w:rsid w:val="006107FC"/>
    <w:rsid w:val="00633D82"/>
    <w:rsid w:val="00643397"/>
    <w:rsid w:val="00646444"/>
    <w:rsid w:val="006553BB"/>
    <w:rsid w:val="00655EA0"/>
    <w:rsid w:val="00660170"/>
    <w:rsid w:val="006667F1"/>
    <w:rsid w:val="0068398A"/>
    <w:rsid w:val="00695E77"/>
    <w:rsid w:val="006A0BE4"/>
    <w:rsid w:val="006A1B10"/>
    <w:rsid w:val="006A3734"/>
    <w:rsid w:val="006A48F3"/>
    <w:rsid w:val="006A6A3A"/>
    <w:rsid w:val="006B65C7"/>
    <w:rsid w:val="006C0BC1"/>
    <w:rsid w:val="006C787E"/>
    <w:rsid w:val="006D31DB"/>
    <w:rsid w:val="006E3486"/>
    <w:rsid w:val="006E4329"/>
    <w:rsid w:val="006F2371"/>
    <w:rsid w:val="006F38C6"/>
    <w:rsid w:val="0071217C"/>
    <w:rsid w:val="007126EE"/>
    <w:rsid w:val="007165BD"/>
    <w:rsid w:val="00717BFD"/>
    <w:rsid w:val="00723BA5"/>
    <w:rsid w:val="00727F08"/>
    <w:rsid w:val="00735792"/>
    <w:rsid w:val="00735E3A"/>
    <w:rsid w:val="007425B2"/>
    <w:rsid w:val="0074463C"/>
    <w:rsid w:val="00745446"/>
    <w:rsid w:val="00750BA3"/>
    <w:rsid w:val="00754545"/>
    <w:rsid w:val="00755A38"/>
    <w:rsid w:val="00757BCA"/>
    <w:rsid w:val="0076113A"/>
    <w:rsid w:val="007611CD"/>
    <w:rsid w:val="0077347A"/>
    <w:rsid w:val="007816D7"/>
    <w:rsid w:val="007C2C52"/>
    <w:rsid w:val="007C34C6"/>
    <w:rsid w:val="007C6669"/>
    <w:rsid w:val="007D079E"/>
    <w:rsid w:val="007E3373"/>
    <w:rsid w:val="007E3A0F"/>
    <w:rsid w:val="007E5DCE"/>
    <w:rsid w:val="007F5126"/>
    <w:rsid w:val="00806D7D"/>
    <w:rsid w:val="008341CC"/>
    <w:rsid w:val="008354A2"/>
    <w:rsid w:val="00841388"/>
    <w:rsid w:val="00844B2F"/>
    <w:rsid w:val="00845439"/>
    <w:rsid w:val="00851329"/>
    <w:rsid w:val="00852E10"/>
    <w:rsid w:val="008546B3"/>
    <w:rsid w:val="00860008"/>
    <w:rsid w:val="008677C6"/>
    <w:rsid w:val="008829A8"/>
    <w:rsid w:val="00882FC4"/>
    <w:rsid w:val="00885BFC"/>
    <w:rsid w:val="00890065"/>
    <w:rsid w:val="008A6250"/>
    <w:rsid w:val="008B35FC"/>
    <w:rsid w:val="008C100C"/>
    <w:rsid w:val="008C2D52"/>
    <w:rsid w:val="008C7396"/>
    <w:rsid w:val="008D23C9"/>
    <w:rsid w:val="008D4493"/>
    <w:rsid w:val="008D464F"/>
    <w:rsid w:val="008F61FB"/>
    <w:rsid w:val="00903BE1"/>
    <w:rsid w:val="00933ED8"/>
    <w:rsid w:val="00950638"/>
    <w:rsid w:val="00951C02"/>
    <w:rsid w:val="009523EF"/>
    <w:rsid w:val="0095359B"/>
    <w:rsid w:val="009608FD"/>
    <w:rsid w:val="00960D49"/>
    <w:rsid w:val="009856B2"/>
    <w:rsid w:val="00995224"/>
    <w:rsid w:val="009A1CFF"/>
    <w:rsid w:val="009A33E1"/>
    <w:rsid w:val="009A44D0"/>
    <w:rsid w:val="009A4C1B"/>
    <w:rsid w:val="009B6017"/>
    <w:rsid w:val="009C2A4C"/>
    <w:rsid w:val="009C7DCE"/>
    <w:rsid w:val="009D3A86"/>
    <w:rsid w:val="009E5ACB"/>
    <w:rsid w:val="00A001B9"/>
    <w:rsid w:val="00A01E27"/>
    <w:rsid w:val="00A046ED"/>
    <w:rsid w:val="00A05FDF"/>
    <w:rsid w:val="00A20D15"/>
    <w:rsid w:val="00A36268"/>
    <w:rsid w:val="00A44E81"/>
    <w:rsid w:val="00A471E7"/>
    <w:rsid w:val="00A50716"/>
    <w:rsid w:val="00A53A95"/>
    <w:rsid w:val="00A5453A"/>
    <w:rsid w:val="00A710C8"/>
    <w:rsid w:val="00A83CAA"/>
    <w:rsid w:val="00A9135E"/>
    <w:rsid w:val="00AA7BD8"/>
    <w:rsid w:val="00AB6C70"/>
    <w:rsid w:val="00AC5012"/>
    <w:rsid w:val="00AD0665"/>
    <w:rsid w:val="00AD0F45"/>
    <w:rsid w:val="00AD6C00"/>
    <w:rsid w:val="00AE0702"/>
    <w:rsid w:val="00AF52C2"/>
    <w:rsid w:val="00AF5EEC"/>
    <w:rsid w:val="00AF76D8"/>
    <w:rsid w:val="00B07128"/>
    <w:rsid w:val="00B103B8"/>
    <w:rsid w:val="00B128F4"/>
    <w:rsid w:val="00B1577C"/>
    <w:rsid w:val="00B172DA"/>
    <w:rsid w:val="00B2415D"/>
    <w:rsid w:val="00B43283"/>
    <w:rsid w:val="00B44BEB"/>
    <w:rsid w:val="00B53807"/>
    <w:rsid w:val="00B56878"/>
    <w:rsid w:val="00B569DB"/>
    <w:rsid w:val="00B6129E"/>
    <w:rsid w:val="00B62E2E"/>
    <w:rsid w:val="00B641A5"/>
    <w:rsid w:val="00B6724F"/>
    <w:rsid w:val="00B80CDB"/>
    <w:rsid w:val="00BA2083"/>
    <w:rsid w:val="00BA3131"/>
    <w:rsid w:val="00BC2CDC"/>
    <w:rsid w:val="00BC439B"/>
    <w:rsid w:val="00BD2E8F"/>
    <w:rsid w:val="00BD5C4F"/>
    <w:rsid w:val="00BD74E8"/>
    <w:rsid w:val="00BE0637"/>
    <w:rsid w:val="00BE1461"/>
    <w:rsid w:val="00BE1CE0"/>
    <w:rsid w:val="00C02DEC"/>
    <w:rsid w:val="00C20C97"/>
    <w:rsid w:val="00C23558"/>
    <w:rsid w:val="00C30A4A"/>
    <w:rsid w:val="00C32606"/>
    <w:rsid w:val="00C4156E"/>
    <w:rsid w:val="00C45F5B"/>
    <w:rsid w:val="00C52EFC"/>
    <w:rsid w:val="00C6111F"/>
    <w:rsid w:val="00C71349"/>
    <w:rsid w:val="00C7242E"/>
    <w:rsid w:val="00C7321D"/>
    <w:rsid w:val="00C7353C"/>
    <w:rsid w:val="00C76CAA"/>
    <w:rsid w:val="00C77916"/>
    <w:rsid w:val="00C9139F"/>
    <w:rsid w:val="00C92ECF"/>
    <w:rsid w:val="00C93585"/>
    <w:rsid w:val="00CA025D"/>
    <w:rsid w:val="00CA2698"/>
    <w:rsid w:val="00CC5EC1"/>
    <w:rsid w:val="00CE06CB"/>
    <w:rsid w:val="00CE1F32"/>
    <w:rsid w:val="00CE313F"/>
    <w:rsid w:val="00D052C7"/>
    <w:rsid w:val="00D06421"/>
    <w:rsid w:val="00D142A8"/>
    <w:rsid w:val="00D1572C"/>
    <w:rsid w:val="00D17F06"/>
    <w:rsid w:val="00D20183"/>
    <w:rsid w:val="00D34A7A"/>
    <w:rsid w:val="00D34E24"/>
    <w:rsid w:val="00D43CB9"/>
    <w:rsid w:val="00D5207A"/>
    <w:rsid w:val="00D54431"/>
    <w:rsid w:val="00D56563"/>
    <w:rsid w:val="00D57FAD"/>
    <w:rsid w:val="00D71D2C"/>
    <w:rsid w:val="00D74414"/>
    <w:rsid w:val="00D770EB"/>
    <w:rsid w:val="00D8216B"/>
    <w:rsid w:val="00D852A1"/>
    <w:rsid w:val="00D86D63"/>
    <w:rsid w:val="00D9365D"/>
    <w:rsid w:val="00D979BE"/>
    <w:rsid w:val="00DA5475"/>
    <w:rsid w:val="00DB7C1F"/>
    <w:rsid w:val="00DD73AA"/>
    <w:rsid w:val="00DE46EE"/>
    <w:rsid w:val="00DE6BB3"/>
    <w:rsid w:val="00DE6F0E"/>
    <w:rsid w:val="00DF1F29"/>
    <w:rsid w:val="00DF5EAF"/>
    <w:rsid w:val="00E01912"/>
    <w:rsid w:val="00E07B11"/>
    <w:rsid w:val="00E07E12"/>
    <w:rsid w:val="00E10EA9"/>
    <w:rsid w:val="00E21636"/>
    <w:rsid w:val="00E230BA"/>
    <w:rsid w:val="00E232B0"/>
    <w:rsid w:val="00E31A55"/>
    <w:rsid w:val="00E35706"/>
    <w:rsid w:val="00E36FE1"/>
    <w:rsid w:val="00E41E54"/>
    <w:rsid w:val="00E4299F"/>
    <w:rsid w:val="00E42ABE"/>
    <w:rsid w:val="00E43C11"/>
    <w:rsid w:val="00E50830"/>
    <w:rsid w:val="00E62DFD"/>
    <w:rsid w:val="00E72199"/>
    <w:rsid w:val="00E748CD"/>
    <w:rsid w:val="00E7674F"/>
    <w:rsid w:val="00E83ACA"/>
    <w:rsid w:val="00E9034C"/>
    <w:rsid w:val="00E922E3"/>
    <w:rsid w:val="00E947B6"/>
    <w:rsid w:val="00EA776B"/>
    <w:rsid w:val="00EC1016"/>
    <w:rsid w:val="00EC4D9D"/>
    <w:rsid w:val="00EC66AB"/>
    <w:rsid w:val="00ED696F"/>
    <w:rsid w:val="00EE32B1"/>
    <w:rsid w:val="00EE3C80"/>
    <w:rsid w:val="00EE4C1E"/>
    <w:rsid w:val="00EF5B8E"/>
    <w:rsid w:val="00EF5F4F"/>
    <w:rsid w:val="00F003C0"/>
    <w:rsid w:val="00F052EE"/>
    <w:rsid w:val="00F07E6A"/>
    <w:rsid w:val="00F07FE7"/>
    <w:rsid w:val="00F10B93"/>
    <w:rsid w:val="00F31C42"/>
    <w:rsid w:val="00F44EA6"/>
    <w:rsid w:val="00F5240A"/>
    <w:rsid w:val="00F53893"/>
    <w:rsid w:val="00F633FA"/>
    <w:rsid w:val="00F636FC"/>
    <w:rsid w:val="00F94051"/>
    <w:rsid w:val="00FA361D"/>
    <w:rsid w:val="00FB384A"/>
    <w:rsid w:val="00FB3A75"/>
    <w:rsid w:val="00FC5615"/>
    <w:rsid w:val="00FD22AC"/>
    <w:rsid w:val="00FD445B"/>
    <w:rsid w:val="00FE5C13"/>
    <w:rsid w:val="00FE7561"/>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8288C63"/>
  <w15:docId w15:val="{EE9077B3-6CAE-41EE-AF7A-CBB6ED68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ED696F"/>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C7353C"/>
    <w:rPr>
      <w:sz w:val="16"/>
      <w:szCs w:val="16"/>
    </w:rPr>
  </w:style>
  <w:style w:type="paragraph" w:styleId="CommentText">
    <w:name w:val="annotation text"/>
    <w:basedOn w:val="Normal"/>
    <w:link w:val="CommentTextChar"/>
    <w:semiHidden/>
    <w:unhideWhenUsed/>
    <w:rsid w:val="00C7353C"/>
    <w:rPr>
      <w:szCs w:val="20"/>
    </w:rPr>
  </w:style>
  <w:style w:type="character" w:customStyle="1" w:styleId="CommentTextChar">
    <w:name w:val="Comment Text Char"/>
    <w:basedOn w:val="DefaultParagraphFont"/>
    <w:link w:val="CommentText"/>
    <w:semiHidden/>
    <w:rsid w:val="00C7353C"/>
    <w:rPr>
      <w:rFonts w:ascii="Arial" w:hAnsi="Arial"/>
    </w:rPr>
  </w:style>
  <w:style w:type="paragraph" w:customStyle="1" w:styleId="Default">
    <w:name w:val="Default"/>
    <w:rsid w:val="005D6758"/>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5D6758"/>
    <w:pPr>
      <w:spacing w:before="0" w:after="0"/>
    </w:pPr>
    <w:rPr>
      <w:szCs w:val="20"/>
    </w:rPr>
  </w:style>
  <w:style w:type="character" w:customStyle="1" w:styleId="EndnoteTextChar">
    <w:name w:val="Endnote Text Char"/>
    <w:basedOn w:val="DefaultParagraphFont"/>
    <w:link w:val="EndnoteText"/>
    <w:semiHidden/>
    <w:rsid w:val="005D6758"/>
    <w:rPr>
      <w:rFonts w:ascii="Arial" w:hAnsi="Arial"/>
    </w:rPr>
  </w:style>
  <w:style w:type="character" w:styleId="EndnoteReference">
    <w:name w:val="endnote reference"/>
    <w:basedOn w:val="DefaultParagraphFont"/>
    <w:semiHidden/>
    <w:unhideWhenUsed/>
    <w:rsid w:val="005D6758"/>
    <w:rPr>
      <w:vertAlign w:val="superscript"/>
    </w:rPr>
  </w:style>
  <w:style w:type="paragraph" w:styleId="CommentSubject">
    <w:name w:val="annotation subject"/>
    <w:basedOn w:val="CommentText"/>
    <w:next w:val="CommentText"/>
    <w:link w:val="CommentSubjectChar"/>
    <w:semiHidden/>
    <w:unhideWhenUsed/>
    <w:rsid w:val="00E922E3"/>
    <w:rPr>
      <w:b/>
      <w:bCs/>
    </w:rPr>
  </w:style>
  <w:style w:type="character" w:customStyle="1" w:styleId="CommentSubjectChar">
    <w:name w:val="Comment Subject Char"/>
    <w:basedOn w:val="CommentTextChar"/>
    <w:link w:val="CommentSubject"/>
    <w:semiHidden/>
    <w:rsid w:val="00E922E3"/>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9296021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hyperlink" Target="http://stixproject.github.io/"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hyperlink" Target="http://www.ietf.org/rfc/rfc2119.txt" TargetMode="External"/><Relationship Id="rId33" Type="http://schemas.openxmlformats.org/officeDocument/2006/relationships/image" Target="media/image4.png"/><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hyperlink" Target="http://www.omg.org/spec/XMI/2.1/"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eg"/><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hyperlink" Target="http://www.omg.org/spec/UML/2.4.1/" TargetMode="External"/><Relationship Id="rId36" Type="http://schemas.openxmlformats.org/officeDocument/2006/relationships/image" Target="media/image7.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tixproject.github.io/getting-started/whitepaper/" TargetMode="External"/><Relationship Id="rId30" Type="http://schemas.openxmlformats.org/officeDocument/2006/relationships/hyperlink" Target="http://www.w3.org/TR/PNG/" TargetMode="External"/><Relationship Id="rId35"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486B0-03C6-4BA3-9B99-3A24C22B4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764</TotalTime>
  <Pages>16</Pages>
  <Words>3250</Words>
  <Characters>23059</Characters>
  <Application>Microsoft Office Word</Application>
  <DocSecurity>0</DocSecurity>
  <Lines>192</Lines>
  <Paragraphs>52</Paragraphs>
  <ScaleCrop>false</ScaleCrop>
  <HeadingPairs>
    <vt:vector size="2" baseType="variant">
      <vt:variant>
        <vt:lpstr>Title</vt:lpstr>
      </vt:variant>
      <vt:variant>
        <vt:i4>1</vt:i4>
      </vt:variant>
    </vt:vector>
  </HeadingPairs>
  <TitlesOfParts>
    <vt:vector size="1" baseType="lpstr">
      <vt:lpstr>STIX Version 1.2.1 Part 15: UML Model</vt:lpstr>
    </vt:vector>
  </TitlesOfParts>
  <Company/>
  <LinksUpToDate>false</LinksUpToDate>
  <CharactersWithSpaces>26257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15: UML Model</dc:title>
  <dc:subject/>
  <dc:creator>OASIS Cyber Threat Intelligence (CTI) TC</dc:creator>
  <cp:keywords/>
  <dc:description>insert abstract text</dc:description>
  <cp:lastModifiedBy>Piazza, Rich</cp:lastModifiedBy>
  <cp:revision>51</cp:revision>
  <cp:lastPrinted>2011-08-05T16:21:00Z</cp:lastPrinted>
  <dcterms:created xsi:type="dcterms:W3CDTF">2015-09-11T18:54:00Z</dcterms:created>
  <dcterms:modified xsi:type="dcterms:W3CDTF">2015-11-23T18:17:00Z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