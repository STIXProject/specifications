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462193"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46B3F090" w:rsidR="00F94051" w:rsidRDefault="00F94051" w:rsidP="00F94051">
      <w:pPr>
        <w:pStyle w:val="RelatedWork"/>
      </w:pPr>
      <w:r w:rsidRPr="00F94051">
        <w:rPr>
          <w:i/>
        </w:rPr>
        <w:t xml:space="preserve">STIX Version 1.2.1 Part 12: </w:t>
      </w:r>
      <w:r w:rsidR="003109BC">
        <w:rPr>
          <w:i/>
        </w:rPr>
        <w:t xml:space="preserve">Default </w:t>
      </w:r>
      <w:r w:rsidRPr="00F94051">
        <w:rPr>
          <w:i/>
        </w:rPr>
        <w:t>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0B958CC0" w14:textId="77777777" w:rsidR="004A180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333378" w:history="1">
        <w:r w:rsidR="004A1809" w:rsidRPr="0044004F">
          <w:rPr>
            <w:rStyle w:val="Hyperlink"/>
            <w:noProof/>
          </w:rPr>
          <w:t>1</w:t>
        </w:r>
        <w:r w:rsidR="004A1809">
          <w:rPr>
            <w:rFonts w:asciiTheme="minorHAnsi" w:eastAsiaTheme="minorEastAsia" w:hAnsiTheme="minorHAnsi" w:cstheme="minorBidi"/>
            <w:noProof/>
            <w:sz w:val="22"/>
            <w:szCs w:val="22"/>
          </w:rPr>
          <w:tab/>
        </w:r>
        <w:r w:rsidR="004A1809" w:rsidRPr="0044004F">
          <w:rPr>
            <w:rStyle w:val="Hyperlink"/>
            <w:noProof/>
          </w:rPr>
          <w:t>Introduction</w:t>
        </w:r>
        <w:r w:rsidR="004A1809">
          <w:rPr>
            <w:noProof/>
            <w:webHidden/>
          </w:rPr>
          <w:tab/>
        </w:r>
        <w:r w:rsidR="004A1809">
          <w:rPr>
            <w:noProof/>
            <w:webHidden/>
          </w:rPr>
          <w:fldChar w:fldCharType="begin"/>
        </w:r>
        <w:r w:rsidR="004A1809">
          <w:rPr>
            <w:noProof/>
            <w:webHidden/>
          </w:rPr>
          <w:instrText xml:space="preserve"> PAGEREF _Toc430333378 \h </w:instrText>
        </w:r>
        <w:r w:rsidR="004A1809">
          <w:rPr>
            <w:noProof/>
            <w:webHidden/>
          </w:rPr>
        </w:r>
        <w:r w:rsidR="004A1809">
          <w:rPr>
            <w:noProof/>
            <w:webHidden/>
          </w:rPr>
          <w:fldChar w:fldCharType="separate"/>
        </w:r>
        <w:r w:rsidR="004A1809">
          <w:rPr>
            <w:noProof/>
            <w:webHidden/>
          </w:rPr>
          <w:t>4</w:t>
        </w:r>
        <w:r w:rsidR="004A1809">
          <w:rPr>
            <w:noProof/>
            <w:webHidden/>
          </w:rPr>
          <w:fldChar w:fldCharType="end"/>
        </w:r>
      </w:hyperlink>
    </w:p>
    <w:p w14:paraId="034557ED" w14:textId="77777777" w:rsidR="004A1809" w:rsidRDefault="00462193">
      <w:pPr>
        <w:pStyle w:val="TOC2"/>
        <w:tabs>
          <w:tab w:val="right" w:leader="dot" w:pos="9350"/>
        </w:tabs>
        <w:rPr>
          <w:rFonts w:asciiTheme="minorHAnsi" w:eastAsiaTheme="minorEastAsia" w:hAnsiTheme="minorHAnsi" w:cstheme="minorBidi"/>
          <w:noProof/>
          <w:sz w:val="22"/>
          <w:szCs w:val="22"/>
        </w:rPr>
      </w:pPr>
      <w:hyperlink w:anchor="_Toc430333379" w:history="1">
        <w:r w:rsidR="004A1809" w:rsidRPr="0044004F">
          <w:rPr>
            <w:rStyle w:val="Hyperlink"/>
            <w:noProof/>
          </w:rPr>
          <w:t>1.1 STIX Specification Documents</w:t>
        </w:r>
        <w:r w:rsidR="004A1809">
          <w:rPr>
            <w:noProof/>
            <w:webHidden/>
          </w:rPr>
          <w:tab/>
        </w:r>
        <w:r w:rsidR="004A1809">
          <w:rPr>
            <w:noProof/>
            <w:webHidden/>
          </w:rPr>
          <w:fldChar w:fldCharType="begin"/>
        </w:r>
        <w:r w:rsidR="004A1809">
          <w:rPr>
            <w:noProof/>
            <w:webHidden/>
          </w:rPr>
          <w:instrText xml:space="preserve"> PAGEREF _Toc430333379 \h </w:instrText>
        </w:r>
        <w:r w:rsidR="004A1809">
          <w:rPr>
            <w:noProof/>
            <w:webHidden/>
          </w:rPr>
        </w:r>
        <w:r w:rsidR="004A1809">
          <w:rPr>
            <w:noProof/>
            <w:webHidden/>
          </w:rPr>
          <w:fldChar w:fldCharType="separate"/>
        </w:r>
        <w:r w:rsidR="004A1809">
          <w:rPr>
            <w:noProof/>
            <w:webHidden/>
          </w:rPr>
          <w:t>4</w:t>
        </w:r>
        <w:r w:rsidR="004A1809">
          <w:rPr>
            <w:noProof/>
            <w:webHidden/>
          </w:rPr>
          <w:fldChar w:fldCharType="end"/>
        </w:r>
      </w:hyperlink>
    </w:p>
    <w:p w14:paraId="164ADF17" w14:textId="77777777" w:rsidR="004A1809" w:rsidRDefault="00462193">
      <w:pPr>
        <w:pStyle w:val="TOC2"/>
        <w:tabs>
          <w:tab w:val="right" w:leader="dot" w:pos="9350"/>
        </w:tabs>
        <w:rPr>
          <w:rFonts w:asciiTheme="minorHAnsi" w:eastAsiaTheme="minorEastAsia" w:hAnsiTheme="minorHAnsi" w:cstheme="minorBidi"/>
          <w:noProof/>
          <w:sz w:val="22"/>
          <w:szCs w:val="22"/>
        </w:rPr>
      </w:pPr>
      <w:hyperlink w:anchor="_Toc430333380" w:history="1">
        <w:r w:rsidR="004A1809" w:rsidRPr="0044004F">
          <w:rPr>
            <w:rStyle w:val="Hyperlink"/>
            <w:noProof/>
            <w:lang w:val="en"/>
          </w:rPr>
          <w:t>1.2 Document Conventions</w:t>
        </w:r>
        <w:r w:rsidR="004A1809">
          <w:rPr>
            <w:noProof/>
            <w:webHidden/>
          </w:rPr>
          <w:tab/>
        </w:r>
        <w:r w:rsidR="004A1809">
          <w:rPr>
            <w:noProof/>
            <w:webHidden/>
          </w:rPr>
          <w:fldChar w:fldCharType="begin"/>
        </w:r>
        <w:r w:rsidR="004A1809">
          <w:rPr>
            <w:noProof/>
            <w:webHidden/>
          </w:rPr>
          <w:instrText xml:space="preserve"> PAGEREF _Toc430333380 \h </w:instrText>
        </w:r>
        <w:r w:rsidR="004A1809">
          <w:rPr>
            <w:noProof/>
            <w:webHidden/>
          </w:rPr>
        </w:r>
        <w:r w:rsidR="004A1809">
          <w:rPr>
            <w:noProof/>
            <w:webHidden/>
          </w:rPr>
          <w:fldChar w:fldCharType="separate"/>
        </w:r>
        <w:r w:rsidR="004A1809">
          <w:rPr>
            <w:noProof/>
            <w:webHidden/>
          </w:rPr>
          <w:t>5</w:t>
        </w:r>
        <w:r w:rsidR="004A1809">
          <w:rPr>
            <w:noProof/>
            <w:webHidden/>
          </w:rPr>
          <w:fldChar w:fldCharType="end"/>
        </w:r>
      </w:hyperlink>
    </w:p>
    <w:p w14:paraId="515D2D7A" w14:textId="77777777" w:rsidR="004A1809" w:rsidRDefault="00462193">
      <w:pPr>
        <w:pStyle w:val="TOC3"/>
        <w:tabs>
          <w:tab w:val="right" w:leader="dot" w:pos="9350"/>
        </w:tabs>
        <w:rPr>
          <w:rFonts w:asciiTheme="minorHAnsi" w:eastAsiaTheme="minorEastAsia" w:hAnsiTheme="minorHAnsi" w:cstheme="minorBidi"/>
          <w:noProof/>
          <w:sz w:val="22"/>
          <w:szCs w:val="22"/>
        </w:rPr>
      </w:pPr>
      <w:hyperlink w:anchor="_Toc430333381" w:history="1">
        <w:r w:rsidR="004A1809" w:rsidRPr="0044004F">
          <w:rPr>
            <w:rStyle w:val="Hyperlink"/>
            <w:rFonts w:eastAsiaTheme="minorHAnsi"/>
            <w:noProof/>
          </w:rPr>
          <w:t>1.2.1 Fonts</w:t>
        </w:r>
        <w:r w:rsidR="004A1809">
          <w:rPr>
            <w:noProof/>
            <w:webHidden/>
          </w:rPr>
          <w:tab/>
        </w:r>
        <w:r w:rsidR="004A1809">
          <w:rPr>
            <w:noProof/>
            <w:webHidden/>
          </w:rPr>
          <w:fldChar w:fldCharType="begin"/>
        </w:r>
        <w:r w:rsidR="004A1809">
          <w:rPr>
            <w:noProof/>
            <w:webHidden/>
          </w:rPr>
          <w:instrText xml:space="preserve"> PAGEREF _Toc430333381 \h </w:instrText>
        </w:r>
        <w:r w:rsidR="004A1809">
          <w:rPr>
            <w:noProof/>
            <w:webHidden/>
          </w:rPr>
        </w:r>
        <w:r w:rsidR="004A1809">
          <w:rPr>
            <w:noProof/>
            <w:webHidden/>
          </w:rPr>
          <w:fldChar w:fldCharType="separate"/>
        </w:r>
        <w:r w:rsidR="004A1809">
          <w:rPr>
            <w:noProof/>
            <w:webHidden/>
          </w:rPr>
          <w:t>5</w:t>
        </w:r>
        <w:r w:rsidR="004A1809">
          <w:rPr>
            <w:noProof/>
            <w:webHidden/>
          </w:rPr>
          <w:fldChar w:fldCharType="end"/>
        </w:r>
      </w:hyperlink>
    </w:p>
    <w:p w14:paraId="7EA69408" w14:textId="77777777" w:rsidR="004A1809" w:rsidRDefault="00462193">
      <w:pPr>
        <w:pStyle w:val="TOC3"/>
        <w:tabs>
          <w:tab w:val="right" w:leader="dot" w:pos="9350"/>
        </w:tabs>
        <w:rPr>
          <w:rFonts w:asciiTheme="minorHAnsi" w:eastAsiaTheme="minorEastAsia" w:hAnsiTheme="minorHAnsi" w:cstheme="minorBidi"/>
          <w:noProof/>
          <w:sz w:val="22"/>
          <w:szCs w:val="22"/>
        </w:rPr>
      </w:pPr>
      <w:hyperlink w:anchor="_Toc430333382" w:history="1">
        <w:r w:rsidR="004A1809" w:rsidRPr="0044004F">
          <w:rPr>
            <w:rStyle w:val="Hyperlink"/>
            <w:noProof/>
          </w:rPr>
          <w:t>1.2.2 UML Package References</w:t>
        </w:r>
        <w:r w:rsidR="004A1809">
          <w:rPr>
            <w:noProof/>
            <w:webHidden/>
          </w:rPr>
          <w:tab/>
        </w:r>
        <w:r w:rsidR="004A1809">
          <w:rPr>
            <w:noProof/>
            <w:webHidden/>
          </w:rPr>
          <w:fldChar w:fldCharType="begin"/>
        </w:r>
        <w:r w:rsidR="004A1809">
          <w:rPr>
            <w:noProof/>
            <w:webHidden/>
          </w:rPr>
          <w:instrText xml:space="preserve"> PAGEREF _Toc430333382 \h </w:instrText>
        </w:r>
        <w:r w:rsidR="004A1809">
          <w:rPr>
            <w:noProof/>
            <w:webHidden/>
          </w:rPr>
        </w:r>
        <w:r w:rsidR="004A1809">
          <w:rPr>
            <w:noProof/>
            <w:webHidden/>
          </w:rPr>
          <w:fldChar w:fldCharType="separate"/>
        </w:r>
        <w:r w:rsidR="004A1809">
          <w:rPr>
            <w:noProof/>
            <w:webHidden/>
          </w:rPr>
          <w:t>5</w:t>
        </w:r>
        <w:r w:rsidR="004A1809">
          <w:rPr>
            <w:noProof/>
            <w:webHidden/>
          </w:rPr>
          <w:fldChar w:fldCharType="end"/>
        </w:r>
      </w:hyperlink>
    </w:p>
    <w:p w14:paraId="5789FAA1" w14:textId="77777777" w:rsidR="004A1809" w:rsidRDefault="00462193">
      <w:pPr>
        <w:pStyle w:val="TOC3"/>
        <w:tabs>
          <w:tab w:val="right" w:leader="dot" w:pos="9350"/>
        </w:tabs>
        <w:rPr>
          <w:rFonts w:asciiTheme="minorHAnsi" w:eastAsiaTheme="minorEastAsia" w:hAnsiTheme="minorHAnsi" w:cstheme="minorBidi"/>
          <w:noProof/>
          <w:sz w:val="22"/>
          <w:szCs w:val="22"/>
        </w:rPr>
      </w:pPr>
      <w:hyperlink w:anchor="_Toc430333383" w:history="1">
        <w:r w:rsidR="004A1809" w:rsidRPr="0044004F">
          <w:rPr>
            <w:rStyle w:val="Hyperlink"/>
            <w:noProof/>
          </w:rPr>
          <w:t>1.2.3 UML Diagrams</w:t>
        </w:r>
        <w:r w:rsidR="004A1809">
          <w:rPr>
            <w:noProof/>
            <w:webHidden/>
          </w:rPr>
          <w:tab/>
        </w:r>
        <w:r w:rsidR="004A1809">
          <w:rPr>
            <w:noProof/>
            <w:webHidden/>
          </w:rPr>
          <w:fldChar w:fldCharType="begin"/>
        </w:r>
        <w:r w:rsidR="004A1809">
          <w:rPr>
            <w:noProof/>
            <w:webHidden/>
          </w:rPr>
          <w:instrText xml:space="preserve"> PAGEREF _Toc430333383 \h </w:instrText>
        </w:r>
        <w:r w:rsidR="004A1809">
          <w:rPr>
            <w:noProof/>
            <w:webHidden/>
          </w:rPr>
        </w:r>
        <w:r w:rsidR="004A1809">
          <w:rPr>
            <w:noProof/>
            <w:webHidden/>
          </w:rPr>
          <w:fldChar w:fldCharType="separate"/>
        </w:r>
        <w:r w:rsidR="004A1809">
          <w:rPr>
            <w:noProof/>
            <w:webHidden/>
          </w:rPr>
          <w:t>6</w:t>
        </w:r>
        <w:r w:rsidR="004A1809">
          <w:rPr>
            <w:noProof/>
            <w:webHidden/>
          </w:rPr>
          <w:fldChar w:fldCharType="end"/>
        </w:r>
      </w:hyperlink>
    </w:p>
    <w:p w14:paraId="6360D8EA" w14:textId="77777777" w:rsidR="004A1809" w:rsidRDefault="00462193">
      <w:pPr>
        <w:pStyle w:val="TOC4"/>
        <w:tabs>
          <w:tab w:val="right" w:leader="dot" w:pos="9350"/>
        </w:tabs>
        <w:rPr>
          <w:rFonts w:asciiTheme="minorHAnsi" w:eastAsiaTheme="minorEastAsia" w:hAnsiTheme="minorHAnsi" w:cstheme="minorBidi"/>
          <w:noProof/>
          <w:sz w:val="22"/>
          <w:szCs w:val="22"/>
        </w:rPr>
      </w:pPr>
      <w:hyperlink w:anchor="_Toc430333384" w:history="1">
        <w:r w:rsidR="004A1809" w:rsidRPr="0044004F">
          <w:rPr>
            <w:rStyle w:val="Hyperlink"/>
            <w:noProof/>
          </w:rPr>
          <w:t>1.2.3.1 Class Properties</w:t>
        </w:r>
        <w:r w:rsidR="004A1809">
          <w:rPr>
            <w:noProof/>
            <w:webHidden/>
          </w:rPr>
          <w:tab/>
        </w:r>
        <w:r w:rsidR="004A1809">
          <w:rPr>
            <w:noProof/>
            <w:webHidden/>
          </w:rPr>
          <w:fldChar w:fldCharType="begin"/>
        </w:r>
        <w:r w:rsidR="004A1809">
          <w:rPr>
            <w:noProof/>
            <w:webHidden/>
          </w:rPr>
          <w:instrText xml:space="preserve"> PAGEREF _Toc430333384 \h </w:instrText>
        </w:r>
        <w:r w:rsidR="004A1809">
          <w:rPr>
            <w:noProof/>
            <w:webHidden/>
          </w:rPr>
        </w:r>
        <w:r w:rsidR="004A1809">
          <w:rPr>
            <w:noProof/>
            <w:webHidden/>
          </w:rPr>
          <w:fldChar w:fldCharType="separate"/>
        </w:r>
        <w:r w:rsidR="004A1809">
          <w:rPr>
            <w:noProof/>
            <w:webHidden/>
          </w:rPr>
          <w:t>6</w:t>
        </w:r>
        <w:r w:rsidR="004A1809">
          <w:rPr>
            <w:noProof/>
            <w:webHidden/>
          </w:rPr>
          <w:fldChar w:fldCharType="end"/>
        </w:r>
      </w:hyperlink>
    </w:p>
    <w:p w14:paraId="156E6E77" w14:textId="77777777" w:rsidR="004A1809" w:rsidRDefault="00462193">
      <w:pPr>
        <w:pStyle w:val="TOC4"/>
        <w:tabs>
          <w:tab w:val="right" w:leader="dot" w:pos="9350"/>
        </w:tabs>
        <w:rPr>
          <w:rFonts w:asciiTheme="minorHAnsi" w:eastAsiaTheme="minorEastAsia" w:hAnsiTheme="minorHAnsi" w:cstheme="minorBidi"/>
          <w:noProof/>
          <w:sz w:val="22"/>
          <w:szCs w:val="22"/>
        </w:rPr>
      </w:pPr>
      <w:hyperlink w:anchor="_Toc430333385" w:history="1">
        <w:r w:rsidR="004A1809" w:rsidRPr="0044004F">
          <w:rPr>
            <w:rStyle w:val="Hyperlink"/>
            <w:rFonts w:eastAsiaTheme="minorHAnsi"/>
            <w:noProof/>
          </w:rPr>
          <w:t>1.2.3.2 Diagram Icons and Arrow Types</w:t>
        </w:r>
        <w:r w:rsidR="004A1809">
          <w:rPr>
            <w:noProof/>
            <w:webHidden/>
          </w:rPr>
          <w:tab/>
        </w:r>
        <w:r w:rsidR="004A1809">
          <w:rPr>
            <w:noProof/>
            <w:webHidden/>
          </w:rPr>
          <w:fldChar w:fldCharType="begin"/>
        </w:r>
        <w:r w:rsidR="004A1809">
          <w:rPr>
            <w:noProof/>
            <w:webHidden/>
          </w:rPr>
          <w:instrText xml:space="preserve"> PAGEREF _Toc430333385 \h </w:instrText>
        </w:r>
        <w:r w:rsidR="004A1809">
          <w:rPr>
            <w:noProof/>
            <w:webHidden/>
          </w:rPr>
        </w:r>
        <w:r w:rsidR="004A1809">
          <w:rPr>
            <w:noProof/>
            <w:webHidden/>
          </w:rPr>
          <w:fldChar w:fldCharType="separate"/>
        </w:r>
        <w:r w:rsidR="004A1809">
          <w:rPr>
            <w:noProof/>
            <w:webHidden/>
          </w:rPr>
          <w:t>6</w:t>
        </w:r>
        <w:r w:rsidR="004A1809">
          <w:rPr>
            <w:noProof/>
            <w:webHidden/>
          </w:rPr>
          <w:fldChar w:fldCharType="end"/>
        </w:r>
      </w:hyperlink>
    </w:p>
    <w:p w14:paraId="48907C75" w14:textId="77777777" w:rsidR="004A1809" w:rsidRDefault="00462193">
      <w:pPr>
        <w:pStyle w:val="TOC4"/>
        <w:tabs>
          <w:tab w:val="right" w:leader="dot" w:pos="9350"/>
        </w:tabs>
        <w:rPr>
          <w:rFonts w:asciiTheme="minorHAnsi" w:eastAsiaTheme="minorEastAsia" w:hAnsiTheme="minorHAnsi" w:cstheme="minorBidi"/>
          <w:noProof/>
          <w:sz w:val="22"/>
          <w:szCs w:val="22"/>
        </w:rPr>
      </w:pPr>
      <w:hyperlink w:anchor="_Toc430333386" w:history="1">
        <w:r w:rsidR="004A1809" w:rsidRPr="0044004F">
          <w:rPr>
            <w:rStyle w:val="Hyperlink"/>
            <w:noProof/>
          </w:rPr>
          <w:t>1.2.3.3 Color Coding</w:t>
        </w:r>
        <w:r w:rsidR="004A1809">
          <w:rPr>
            <w:noProof/>
            <w:webHidden/>
          </w:rPr>
          <w:tab/>
        </w:r>
        <w:r w:rsidR="004A1809">
          <w:rPr>
            <w:noProof/>
            <w:webHidden/>
          </w:rPr>
          <w:fldChar w:fldCharType="begin"/>
        </w:r>
        <w:r w:rsidR="004A1809">
          <w:rPr>
            <w:noProof/>
            <w:webHidden/>
          </w:rPr>
          <w:instrText xml:space="preserve"> PAGEREF _Toc430333386 \h </w:instrText>
        </w:r>
        <w:r w:rsidR="004A1809">
          <w:rPr>
            <w:noProof/>
            <w:webHidden/>
          </w:rPr>
        </w:r>
        <w:r w:rsidR="004A1809">
          <w:rPr>
            <w:noProof/>
            <w:webHidden/>
          </w:rPr>
          <w:fldChar w:fldCharType="separate"/>
        </w:r>
        <w:r w:rsidR="004A1809">
          <w:rPr>
            <w:noProof/>
            <w:webHidden/>
          </w:rPr>
          <w:t>7</w:t>
        </w:r>
        <w:r w:rsidR="004A1809">
          <w:rPr>
            <w:noProof/>
            <w:webHidden/>
          </w:rPr>
          <w:fldChar w:fldCharType="end"/>
        </w:r>
      </w:hyperlink>
    </w:p>
    <w:p w14:paraId="6A037B4E" w14:textId="77777777" w:rsidR="004A1809" w:rsidRDefault="00462193">
      <w:pPr>
        <w:pStyle w:val="TOC3"/>
        <w:tabs>
          <w:tab w:val="right" w:leader="dot" w:pos="9350"/>
        </w:tabs>
        <w:rPr>
          <w:rFonts w:asciiTheme="minorHAnsi" w:eastAsiaTheme="minorEastAsia" w:hAnsiTheme="minorHAnsi" w:cstheme="minorBidi"/>
          <w:noProof/>
          <w:sz w:val="22"/>
          <w:szCs w:val="22"/>
        </w:rPr>
      </w:pPr>
      <w:hyperlink w:anchor="_Toc430333387" w:history="1">
        <w:r w:rsidR="004A1809" w:rsidRPr="0044004F">
          <w:rPr>
            <w:rStyle w:val="Hyperlink"/>
            <w:noProof/>
          </w:rPr>
          <w:t>1.2.4 Property Table Notation</w:t>
        </w:r>
        <w:r w:rsidR="004A1809">
          <w:rPr>
            <w:noProof/>
            <w:webHidden/>
          </w:rPr>
          <w:tab/>
        </w:r>
        <w:r w:rsidR="004A1809">
          <w:rPr>
            <w:noProof/>
            <w:webHidden/>
          </w:rPr>
          <w:fldChar w:fldCharType="begin"/>
        </w:r>
        <w:r w:rsidR="004A1809">
          <w:rPr>
            <w:noProof/>
            <w:webHidden/>
          </w:rPr>
          <w:instrText xml:space="preserve"> PAGEREF _Toc430333387 \h </w:instrText>
        </w:r>
        <w:r w:rsidR="004A1809">
          <w:rPr>
            <w:noProof/>
            <w:webHidden/>
          </w:rPr>
        </w:r>
        <w:r w:rsidR="004A1809">
          <w:rPr>
            <w:noProof/>
            <w:webHidden/>
          </w:rPr>
          <w:fldChar w:fldCharType="separate"/>
        </w:r>
        <w:r w:rsidR="004A1809">
          <w:rPr>
            <w:noProof/>
            <w:webHidden/>
          </w:rPr>
          <w:t>7</w:t>
        </w:r>
        <w:r w:rsidR="004A1809">
          <w:rPr>
            <w:noProof/>
            <w:webHidden/>
          </w:rPr>
          <w:fldChar w:fldCharType="end"/>
        </w:r>
      </w:hyperlink>
    </w:p>
    <w:p w14:paraId="229E4145" w14:textId="77777777" w:rsidR="004A1809" w:rsidRDefault="00462193">
      <w:pPr>
        <w:pStyle w:val="TOC3"/>
        <w:tabs>
          <w:tab w:val="right" w:leader="dot" w:pos="9350"/>
        </w:tabs>
        <w:rPr>
          <w:rFonts w:asciiTheme="minorHAnsi" w:eastAsiaTheme="minorEastAsia" w:hAnsiTheme="minorHAnsi" w:cstheme="minorBidi"/>
          <w:noProof/>
          <w:sz w:val="22"/>
          <w:szCs w:val="22"/>
        </w:rPr>
      </w:pPr>
      <w:hyperlink w:anchor="_Toc430333388" w:history="1">
        <w:r w:rsidR="004A1809" w:rsidRPr="0044004F">
          <w:rPr>
            <w:rStyle w:val="Hyperlink"/>
            <w:noProof/>
          </w:rPr>
          <w:t>1.2.5 Property and Class Descriptions</w:t>
        </w:r>
        <w:r w:rsidR="004A1809">
          <w:rPr>
            <w:noProof/>
            <w:webHidden/>
          </w:rPr>
          <w:tab/>
        </w:r>
        <w:r w:rsidR="004A1809">
          <w:rPr>
            <w:noProof/>
            <w:webHidden/>
          </w:rPr>
          <w:fldChar w:fldCharType="begin"/>
        </w:r>
        <w:r w:rsidR="004A1809">
          <w:rPr>
            <w:noProof/>
            <w:webHidden/>
          </w:rPr>
          <w:instrText xml:space="preserve"> PAGEREF _Toc430333388 \h </w:instrText>
        </w:r>
        <w:r w:rsidR="004A1809">
          <w:rPr>
            <w:noProof/>
            <w:webHidden/>
          </w:rPr>
        </w:r>
        <w:r w:rsidR="004A1809">
          <w:rPr>
            <w:noProof/>
            <w:webHidden/>
          </w:rPr>
          <w:fldChar w:fldCharType="separate"/>
        </w:r>
        <w:r w:rsidR="004A1809">
          <w:rPr>
            <w:noProof/>
            <w:webHidden/>
          </w:rPr>
          <w:t>7</w:t>
        </w:r>
        <w:r w:rsidR="004A1809">
          <w:rPr>
            <w:noProof/>
            <w:webHidden/>
          </w:rPr>
          <w:fldChar w:fldCharType="end"/>
        </w:r>
      </w:hyperlink>
    </w:p>
    <w:p w14:paraId="2C3AB70E" w14:textId="77777777" w:rsidR="004A1809" w:rsidRDefault="00462193">
      <w:pPr>
        <w:pStyle w:val="TOC2"/>
        <w:tabs>
          <w:tab w:val="right" w:leader="dot" w:pos="9350"/>
        </w:tabs>
        <w:rPr>
          <w:rFonts w:asciiTheme="minorHAnsi" w:eastAsiaTheme="minorEastAsia" w:hAnsiTheme="minorHAnsi" w:cstheme="minorBidi"/>
          <w:noProof/>
          <w:sz w:val="22"/>
          <w:szCs w:val="22"/>
        </w:rPr>
      </w:pPr>
      <w:hyperlink w:anchor="_Toc430333389" w:history="1">
        <w:r w:rsidR="004A1809" w:rsidRPr="0044004F">
          <w:rPr>
            <w:rStyle w:val="Hyperlink"/>
            <w:noProof/>
          </w:rPr>
          <w:t>1.3 Terminology</w:t>
        </w:r>
        <w:r w:rsidR="004A1809">
          <w:rPr>
            <w:noProof/>
            <w:webHidden/>
          </w:rPr>
          <w:tab/>
        </w:r>
        <w:r w:rsidR="004A1809">
          <w:rPr>
            <w:noProof/>
            <w:webHidden/>
          </w:rPr>
          <w:fldChar w:fldCharType="begin"/>
        </w:r>
        <w:r w:rsidR="004A1809">
          <w:rPr>
            <w:noProof/>
            <w:webHidden/>
          </w:rPr>
          <w:instrText xml:space="preserve"> PAGEREF _Toc430333389 \h </w:instrText>
        </w:r>
        <w:r w:rsidR="004A1809">
          <w:rPr>
            <w:noProof/>
            <w:webHidden/>
          </w:rPr>
        </w:r>
        <w:r w:rsidR="004A1809">
          <w:rPr>
            <w:noProof/>
            <w:webHidden/>
          </w:rPr>
          <w:fldChar w:fldCharType="separate"/>
        </w:r>
        <w:r w:rsidR="004A1809">
          <w:rPr>
            <w:noProof/>
            <w:webHidden/>
          </w:rPr>
          <w:t>8</w:t>
        </w:r>
        <w:r w:rsidR="004A1809">
          <w:rPr>
            <w:noProof/>
            <w:webHidden/>
          </w:rPr>
          <w:fldChar w:fldCharType="end"/>
        </w:r>
      </w:hyperlink>
    </w:p>
    <w:p w14:paraId="638D5665" w14:textId="77777777" w:rsidR="004A1809" w:rsidRDefault="00462193">
      <w:pPr>
        <w:pStyle w:val="TOC2"/>
        <w:tabs>
          <w:tab w:val="right" w:leader="dot" w:pos="9350"/>
        </w:tabs>
        <w:rPr>
          <w:rFonts w:asciiTheme="minorHAnsi" w:eastAsiaTheme="minorEastAsia" w:hAnsiTheme="minorHAnsi" w:cstheme="minorBidi"/>
          <w:noProof/>
          <w:sz w:val="22"/>
          <w:szCs w:val="22"/>
        </w:rPr>
      </w:pPr>
      <w:hyperlink w:anchor="_Toc430333390" w:history="1">
        <w:r w:rsidR="004A1809" w:rsidRPr="0044004F">
          <w:rPr>
            <w:rStyle w:val="Hyperlink"/>
            <w:noProof/>
          </w:rPr>
          <w:t>1.4 Normative References</w:t>
        </w:r>
        <w:r w:rsidR="004A1809">
          <w:rPr>
            <w:noProof/>
            <w:webHidden/>
          </w:rPr>
          <w:tab/>
        </w:r>
        <w:r w:rsidR="004A1809">
          <w:rPr>
            <w:noProof/>
            <w:webHidden/>
          </w:rPr>
          <w:fldChar w:fldCharType="begin"/>
        </w:r>
        <w:r w:rsidR="004A1809">
          <w:rPr>
            <w:noProof/>
            <w:webHidden/>
          </w:rPr>
          <w:instrText xml:space="preserve"> PAGEREF _Toc430333390 \h </w:instrText>
        </w:r>
        <w:r w:rsidR="004A1809">
          <w:rPr>
            <w:noProof/>
            <w:webHidden/>
          </w:rPr>
        </w:r>
        <w:r w:rsidR="004A1809">
          <w:rPr>
            <w:noProof/>
            <w:webHidden/>
          </w:rPr>
          <w:fldChar w:fldCharType="separate"/>
        </w:r>
        <w:r w:rsidR="004A1809">
          <w:rPr>
            <w:noProof/>
            <w:webHidden/>
          </w:rPr>
          <w:t>8</w:t>
        </w:r>
        <w:r w:rsidR="004A1809">
          <w:rPr>
            <w:noProof/>
            <w:webHidden/>
          </w:rPr>
          <w:fldChar w:fldCharType="end"/>
        </w:r>
      </w:hyperlink>
    </w:p>
    <w:p w14:paraId="40385761" w14:textId="77777777" w:rsidR="004A1809" w:rsidRDefault="00462193">
      <w:pPr>
        <w:pStyle w:val="TOC1"/>
        <w:rPr>
          <w:rFonts w:asciiTheme="minorHAnsi" w:eastAsiaTheme="minorEastAsia" w:hAnsiTheme="minorHAnsi" w:cstheme="minorBidi"/>
          <w:noProof/>
          <w:sz w:val="22"/>
          <w:szCs w:val="22"/>
        </w:rPr>
      </w:pPr>
      <w:hyperlink w:anchor="_Toc430333391" w:history="1">
        <w:r w:rsidR="004A1809" w:rsidRPr="0044004F">
          <w:rPr>
            <w:rStyle w:val="Hyperlink"/>
            <w:noProof/>
          </w:rPr>
          <w:t>2</w:t>
        </w:r>
        <w:r w:rsidR="004A1809">
          <w:rPr>
            <w:rFonts w:asciiTheme="minorHAnsi" w:eastAsiaTheme="minorEastAsia" w:hAnsiTheme="minorHAnsi" w:cstheme="minorBidi"/>
            <w:noProof/>
            <w:sz w:val="22"/>
            <w:szCs w:val="22"/>
          </w:rPr>
          <w:tab/>
        </w:r>
        <w:r w:rsidR="004A1809" w:rsidRPr="0044004F">
          <w:rPr>
            <w:rStyle w:val="Hyperlink"/>
            <w:noProof/>
          </w:rPr>
          <w:t>Background Information</w:t>
        </w:r>
        <w:r w:rsidR="004A1809">
          <w:rPr>
            <w:noProof/>
            <w:webHidden/>
          </w:rPr>
          <w:tab/>
        </w:r>
        <w:r w:rsidR="004A1809">
          <w:rPr>
            <w:noProof/>
            <w:webHidden/>
          </w:rPr>
          <w:fldChar w:fldCharType="begin"/>
        </w:r>
        <w:r w:rsidR="004A1809">
          <w:rPr>
            <w:noProof/>
            <w:webHidden/>
          </w:rPr>
          <w:instrText xml:space="preserve"> PAGEREF _Toc430333391 \h </w:instrText>
        </w:r>
        <w:r w:rsidR="004A1809">
          <w:rPr>
            <w:noProof/>
            <w:webHidden/>
          </w:rPr>
        </w:r>
        <w:r w:rsidR="004A1809">
          <w:rPr>
            <w:noProof/>
            <w:webHidden/>
          </w:rPr>
          <w:fldChar w:fldCharType="separate"/>
        </w:r>
        <w:r w:rsidR="004A1809">
          <w:rPr>
            <w:noProof/>
            <w:webHidden/>
          </w:rPr>
          <w:t>9</w:t>
        </w:r>
        <w:r w:rsidR="004A1809">
          <w:rPr>
            <w:noProof/>
            <w:webHidden/>
          </w:rPr>
          <w:fldChar w:fldCharType="end"/>
        </w:r>
      </w:hyperlink>
    </w:p>
    <w:p w14:paraId="4C7CF34A" w14:textId="77777777" w:rsidR="004A1809" w:rsidRDefault="00462193">
      <w:pPr>
        <w:pStyle w:val="TOC2"/>
        <w:tabs>
          <w:tab w:val="right" w:leader="dot" w:pos="9350"/>
        </w:tabs>
        <w:rPr>
          <w:rFonts w:asciiTheme="minorHAnsi" w:eastAsiaTheme="minorEastAsia" w:hAnsiTheme="minorHAnsi" w:cstheme="minorBidi"/>
          <w:noProof/>
          <w:sz w:val="22"/>
          <w:szCs w:val="22"/>
        </w:rPr>
      </w:pPr>
      <w:hyperlink w:anchor="_Toc430333392" w:history="1">
        <w:r w:rsidR="004A1809" w:rsidRPr="0044004F">
          <w:rPr>
            <w:rStyle w:val="Hyperlink"/>
            <w:noProof/>
          </w:rPr>
          <w:t>2.1 Course of Action-Related Component Data Models</w:t>
        </w:r>
        <w:r w:rsidR="004A1809">
          <w:rPr>
            <w:noProof/>
            <w:webHidden/>
          </w:rPr>
          <w:tab/>
        </w:r>
        <w:r w:rsidR="004A1809">
          <w:rPr>
            <w:noProof/>
            <w:webHidden/>
          </w:rPr>
          <w:fldChar w:fldCharType="begin"/>
        </w:r>
        <w:r w:rsidR="004A1809">
          <w:rPr>
            <w:noProof/>
            <w:webHidden/>
          </w:rPr>
          <w:instrText xml:space="preserve"> PAGEREF _Toc430333392 \h </w:instrText>
        </w:r>
        <w:r w:rsidR="004A1809">
          <w:rPr>
            <w:noProof/>
            <w:webHidden/>
          </w:rPr>
        </w:r>
        <w:r w:rsidR="004A1809">
          <w:rPr>
            <w:noProof/>
            <w:webHidden/>
          </w:rPr>
          <w:fldChar w:fldCharType="separate"/>
        </w:r>
        <w:r w:rsidR="004A1809">
          <w:rPr>
            <w:noProof/>
            <w:webHidden/>
          </w:rPr>
          <w:t>9</w:t>
        </w:r>
        <w:r w:rsidR="004A1809">
          <w:rPr>
            <w:noProof/>
            <w:webHidden/>
          </w:rPr>
          <w:fldChar w:fldCharType="end"/>
        </w:r>
      </w:hyperlink>
    </w:p>
    <w:p w14:paraId="708E298F" w14:textId="77777777" w:rsidR="004A1809" w:rsidRDefault="00462193">
      <w:pPr>
        <w:pStyle w:val="TOC1"/>
        <w:rPr>
          <w:rFonts w:asciiTheme="minorHAnsi" w:eastAsiaTheme="minorEastAsia" w:hAnsiTheme="minorHAnsi" w:cstheme="minorBidi"/>
          <w:noProof/>
          <w:sz w:val="22"/>
          <w:szCs w:val="22"/>
        </w:rPr>
      </w:pPr>
      <w:hyperlink w:anchor="_Toc430333393" w:history="1">
        <w:r w:rsidR="004A1809" w:rsidRPr="0044004F">
          <w:rPr>
            <w:rStyle w:val="Hyperlink"/>
            <w:noProof/>
          </w:rPr>
          <w:t>3</w:t>
        </w:r>
        <w:r w:rsidR="004A1809">
          <w:rPr>
            <w:rFonts w:asciiTheme="minorHAnsi" w:eastAsiaTheme="minorEastAsia" w:hAnsiTheme="minorHAnsi" w:cstheme="minorBidi"/>
            <w:noProof/>
            <w:sz w:val="22"/>
            <w:szCs w:val="22"/>
          </w:rPr>
          <w:tab/>
        </w:r>
        <w:r w:rsidR="004A1809" w:rsidRPr="0044004F">
          <w:rPr>
            <w:rStyle w:val="Hyperlink"/>
            <w:noProof/>
          </w:rPr>
          <w:t>STIX Course of Action Data Model</w:t>
        </w:r>
        <w:r w:rsidR="004A1809">
          <w:rPr>
            <w:noProof/>
            <w:webHidden/>
          </w:rPr>
          <w:tab/>
        </w:r>
        <w:r w:rsidR="004A1809">
          <w:rPr>
            <w:noProof/>
            <w:webHidden/>
          </w:rPr>
          <w:fldChar w:fldCharType="begin"/>
        </w:r>
        <w:r w:rsidR="004A1809">
          <w:rPr>
            <w:noProof/>
            <w:webHidden/>
          </w:rPr>
          <w:instrText xml:space="preserve"> PAGEREF _Toc430333393 \h </w:instrText>
        </w:r>
        <w:r w:rsidR="004A1809">
          <w:rPr>
            <w:noProof/>
            <w:webHidden/>
          </w:rPr>
        </w:r>
        <w:r w:rsidR="004A1809">
          <w:rPr>
            <w:noProof/>
            <w:webHidden/>
          </w:rPr>
          <w:fldChar w:fldCharType="separate"/>
        </w:r>
        <w:r w:rsidR="004A1809">
          <w:rPr>
            <w:noProof/>
            <w:webHidden/>
          </w:rPr>
          <w:t>11</w:t>
        </w:r>
        <w:r w:rsidR="004A1809">
          <w:rPr>
            <w:noProof/>
            <w:webHidden/>
          </w:rPr>
          <w:fldChar w:fldCharType="end"/>
        </w:r>
      </w:hyperlink>
    </w:p>
    <w:p w14:paraId="18DD3E53" w14:textId="77777777" w:rsidR="004A1809" w:rsidRDefault="00462193">
      <w:pPr>
        <w:pStyle w:val="TOC2"/>
        <w:tabs>
          <w:tab w:val="right" w:leader="dot" w:pos="9350"/>
        </w:tabs>
        <w:rPr>
          <w:rFonts w:asciiTheme="minorHAnsi" w:eastAsiaTheme="minorEastAsia" w:hAnsiTheme="minorHAnsi" w:cstheme="minorBidi"/>
          <w:noProof/>
          <w:sz w:val="22"/>
          <w:szCs w:val="22"/>
        </w:rPr>
      </w:pPr>
      <w:hyperlink w:anchor="_Toc430333394" w:history="1">
        <w:r w:rsidR="004A1809" w:rsidRPr="0044004F">
          <w:rPr>
            <w:rStyle w:val="Hyperlink"/>
            <w:noProof/>
          </w:rPr>
          <w:t>3.1 CourseOfActionVersionType Enumeration</w:t>
        </w:r>
        <w:r w:rsidR="004A1809">
          <w:rPr>
            <w:noProof/>
            <w:webHidden/>
          </w:rPr>
          <w:tab/>
        </w:r>
        <w:r w:rsidR="004A1809">
          <w:rPr>
            <w:noProof/>
            <w:webHidden/>
          </w:rPr>
          <w:fldChar w:fldCharType="begin"/>
        </w:r>
        <w:r w:rsidR="004A1809">
          <w:rPr>
            <w:noProof/>
            <w:webHidden/>
          </w:rPr>
          <w:instrText xml:space="preserve"> PAGEREF _Toc430333394 \h </w:instrText>
        </w:r>
        <w:r w:rsidR="004A1809">
          <w:rPr>
            <w:noProof/>
            <w:webHidden/>
          </w:rPr>
        </w:r>
        <w:r w:rsidR="004A1809">
          <w:rPr>
            <w:noProof/>
            <w:webHidden/>
          </w:rPr>
          <w:fldChar w:fldCharType="separate"/>
        </w:r>
        <w:r w:rsidR="004A1809">
          <w:rPr>
            <w:noProof/>
            <w:webHidden/>
          </w:rPr>
          <w:t>15</w:t>
        </w:r>
        <w:r w:rsidR="004A1809">
          <w:rPr>
            <w:noProof/>
            <w:webHidden/>
          </w:rPr>
          <w:fldChar w:fldCharType="end"/>
        </w:r>
      </w:hyperlink>
    </w:p>
    <w:p w14:paraId="7AACB4DD" w14:textId="77777777" w:rsidR="004A1809" w:rsidRDefault="00462193">
      <w:pPr>
        <w:pStyle w:val="TOC2"/>
        <w:tabs>
          <w:tab w:val="right" w:leader="dot" w:pos="9350"/>
        </w:tabs>
        <w:rPr>
          <w:rFonts w:asciiTheme="minorHAnsi" w:eastAsiaTheme="minorEastAsia" w:hAnsiTheme="minorHAnsi" w:cstheme="minorBidi"/>
          <w:noProof/>
          <w:sz w:val="22"/>
          <w:szCs w:val="22"/>
        </w:rPr>
      </w:pPr>
      <w:hyperlink w:anchor="_Toc430333395" w:history="1">
        <w:r w:rsidR="004A1809" w:rsidRPr="0044004F">
          <w:rPr>
            <w:rStyle w:val="Hyperlink"/>
            <w:noProof/>
          </w:rPr>
          <w:t>3.2 StructuredCOAType Class</w:t>
        </w:r>
        <w:r w:rsidR="004A1809">
          <w:rPr>
            <w:noProof/>
            <w:webHidden/>
          </w:rPr>
          <w:tab/>
        </w:r>
        <w:r w:rsidR="004A1809">
          <w:rPr>
            <w:noProof/>
            <w:webHidden/>
          </w:rPr>
          <w:fldChar w:fldCharType="begin"/>
        </w:r>
        <w:r w:rsidR="004A1809">
          <w:rPr>
            <w:noProof/>
            <w:webHidden/>
          </w:rPr>
          <w:instrText xml:space="preserve"> PAGEREF _Toc430333395 \h </w:instrText>
        </w:r>
        <w:r w:rsidR="004A1809">
          <w:rPr>
            <w:noProof/>
            <w:webHidden/>
          </w:rPr>
        </w:r>
        <w:r w:rsidR="004A1809">
          <w:rPr>
            <w:noProof/>
            <w:webHidden/>
          </w:rPr>
          <w:fldChar w:fldCharType="separate"/>
        </w:r>
        <w:r w:rsidR="004A1809">
          <w:rPr>
            <w:noProof/>
            <w:webHidden/>
          </w:rPr>
          <w:t>15</w:t>
        </w:r>
        <w:r w:rsidR="004A1809">
          <w:rPr>
            <w:noProof/>
            <w:webHidden/>
          </w:rPr>
          <w:fldChar w:fldCharType="end"/>
        </w:r>
      </w:hyperlink>
    </w:p>
    <w:p w14:paraId="4EA383C3" w14:textId="77777777" w:rsidR="004A1809" w:rsidRDefault="00462193">
      <w:pPr>
        <w:pStyle w:val="TOC2"/>
        <w:tabs>
          <w:tab w:val="right" w:leader="dot" w:pos="9350"/>
        </w:tabs>
        <w:rPr>
          <w:rFonts w:asciiTheme="minorHAnsi" w:eastAsiaTheme="minorEastAsia" w:hAnsiTheme="minorHAnsi" w:cstheme="minorBidi"/>
          <w:noProof/>
          <w:sz w:val="22"/>
          <w:szCs w:val="22"/>
        </w:rPr>
      </w:pPr>
      <w:hyperlink w:anchor="_Toc430333396" w:history="1">
        <w:r w:rsidR="004A1809" w:rsidRPr="0044004F">
          <w:rPr>
            <w:rStyle w:val="Hyperlink"/>
            <w:noProof/>
          </w:rPr>
          <w:t>3.3 ObjectiveType Class</w:t>
        </w:r>
        <w:r w:rsidR="004A1809">
          <w:rPr>
            <w:noProof/>
            <w:webHidden/>
          </w:rPr>
          <w:tab/>
        </w:r>
        <w:r w:rsidR="004A1809">
          <w:rPr>
            <w:noProof/>
            <w:webHidden/>
          </w:rPr>
          <w:fldChar w:fldCharType="begin"/>
        </w:r>
        <w:r w:rsidR="004A1809">
          <w:rPr>
            <w:noProof/>
            <w:webHidden/>
          </w:rPr>
          <w:instrText xml:space="preserve"> PAGEREF _Toc430333396 \h </w:instrText>
        </w:r>
        <w:r w:rsidR="004A1809">
          <w:rPr>
            <w:noProof/>
            <w:webHidden/>
          </w:rPr>
        </w:r>
        <w:r w:rsidR="004A1809">
          <w:rPr>
            <w:noProof/>
            <w:webHidden/>
          </w:rPr>
          <w:fldChar w:fldCharType="separate"/>
        </w:r>
        <w:r w:rsidR="004A1809">
          <w:rPr>
            <w:noProof/>
            <w:webHidden/>
          </w:rPr>
          <w:t>15</w:t>
        </w:r>
        <w:r w:rsidR="004A1809">
          <w:rPr>
            <w:noProof/>
            <w:webHidden/>
          </w:rPr>
          <w:fldChar w:fldCharType="end"/>
        </w:r>
      </w:hyperlink>
    </w:p>
    <w:p w14:paraId="7202A4E1" w14:textId="77777777" w:rsidR="004A1809" w:rsidRDefault="00462193">
      <w:pPr>
        <w:pStyle w:val="TOC2"/>
        <w:tabs>
          <w:tab w:val="right" w:leader="dot" w:pos="9350"/>
        </w:tabs>
        <w:rPr>
          <w:rFonts w:asciiTheme="minorHAnsi" w:eastAsiaTheme="minorEastAsia" w:hAnsiTheme="minorHAnsi" w:cstheme="minorBidi"/>
          <w:noProof/>
          <w:sz w:val="22"/>
          <w:szCs w:val="22"/>
        </w:rPr>
      </w:pPr>
      <w:hyperlink w:anchor="_Toc430333397" w:history="1">
        <w:r w:rsidR="004A1809" w:rsidRPr="0044004F">
          <w:rPr>
            <w:rStyle w:val="Hyperlink"/>
            <w:noProof/>
          </w:rPr>
          <w:t>3.4 RelatedCOAsType Class</w:t>
        </w:r>
        <w:r w:rsidR="004A1809">
          <w:rPr>
            <w:noProof/>
            <w:webHidden/>
          </w:rPr>
          <w:tab/>
        </w:r>
        <w:r w:rsidR="004A1809">
          <w:rPr>
            <w:noProof/>
            <w:webHidden/>
          </w:rPr>
          <w:fldChar w:fldCharType="begin"/>
        </w:r>
        <w:r w:rsidR="004A1809">
          <w:rPr>
            <w:noProof/>
            <w:webHidden/>
          </w:rPr>
          <w:instrText xml:space="preserve"> PAGEREF _Toc430333397 \h </w:instrText>
        </w:r>
        <w:r w:rsidR="004A1809">
          <w:rPr>
            <w:noProof/>
            <w:webHidden/>
          </w:rPr>
        </w:r>
        <w:r w:rsidR="004A1809">
          <w:rPr>
            <w:noProof/>
            <w:webHidden/>
          </w:rPr>
          <w:fldChar w:fldCharType="separate"/>
        </w:r>
        <w:r w:rsidR="004A1809">
          <w:rPr>
            <w:noProof/>
            <w:webHidden/>
          </w:rPr>
          <w:t>17</w:t>
        </w:r>
        <w:r w:rsidR="004A1809">
          <w:rPr>
            <w:noProof/>
            <w:webHidden/>
          </w:rPr>
          <w:fldChar w:fldCharType="end"/>
        </w:r>
      </w:hyperlink>
    </w:p>
    <w:p w14:paraId="6A7C5228" w14:textId="77777777" w:rsidR="004A1809" w:rsidRDefault="00462193">
      <w:pPr>
        <w:pStyle w:val="TOC1"/>
        <w:rPr>
          <w:rFonts w:asciiTheme="minorHAnsi" w:eastAsiaTheme="minorEastAsia" w:hAnsiTheme="minorHAnsi" w:cstheme="minorBidi"/>
          <w:noProof/>
          <w:sz w:val="22"/>
          <w:szCs w:val="22"/>
        </w:rPr>
      </w:pPr>
      <w:hyperlink w:anchor="_Toc430333398" w:history="1">
        <w:r w:rsidR="004A1809" w:rsidRPr="0044004F">
          <w:rPr>
            <w:rStyle w:val="Hyperlink"/>
            <w:noProof/>
          </w:rPr>
          <w:t>4</w:t>
        </w:r>
        <w:r w:rsidR="004A1809">
          <w:rPr>
            <w:rFonts w:asciiTheme="minorHAnsi" w:eastAsiaTheme="minorEastAsia" w:hAnsiTheme="minorHAnsi" w:cstheme="minorBidi"/>
            <w:noProof/>
            <w:sz w:val="22"/>
            <w:szCs w:val="22"/>
          </w:rPr>
          <w:tab/>
        </w:r>
        <w:r w:rsidR="004A1809" w:rsidRPr="0044004F">
          <w:rPr>
            <w:rStyle w:val="Hyperlink"/>
            <w:noProof/>
          </w:rPr>
          <w:t>Conformance</w:t>
        </w:r>
        <w:r w:rsidR="004A1809">
          <w:rPr>
            <w:noProof/>
            <w:webHidden/>
          </w:rPr>
          <w:tab/>
        </w:r>
        <w:r w:rsidR="004A1809">
          <w:rPr>
            <w:noProof/>
            <w:webHidden/>
          </w:rPr>
          <w:fldChar w:fldCharType="begin"/>
        </w:r>
        <w:r w:rsidR="004A1809">
          <w:rPr>
            <w:noProof/>
            <w:webHidden/>
          </w:rPr>
          <w:instrText xml:space="preserve"> PAGEREF _Toc430333398 \h </w:instrText>
        </w:r>
        <w:r w:rsidR="004A1809">
          <w:rPr>
            <w:noProof/>
            <w:webHidden/>
          </w:rPr>
        </w:r>
        <w:r w:rsidR="004A1809">
          <w:rPr>
            <w:noProof/>
            <w:webHidden/>
          </w:rPr>
          <w:fldChar w:fldCharType="separate"/>
        </w:r>
        <w:r w:rsidR="004A1809">
          <w:rPr>
            <w:noProof/>
            <w:webHidden/>
          </w:rPr>
          <w:t>19</w:t>
        </w:r>
        <w:r w:rsidR="004A1809">
          <w:rPr>
            <w:noProof/>
            <w:webHidden/>
          </w:rPr>
          <w:fldChar w:fldCharType="end"/>
        </w:r>
      </w:hyperlink>
    </w:p>
    <w:p w14:paraId="3E68C3A4" w14:textId="77777777" w:rsidR="004A1809" w:rsidRDefault="00462193">
      <w:pPr>
        <w:pStyle w:val="TOC1"/>
        <w:rPr>
          <w:rFonts w:asciiTheme="minorHAnsi" w:eastAsiaTheme="minorEastAsia" w:hAnsiTheme="minorHAnsi" w:cstheme="minorBidi"/>
          <w:noProof/>
          <w:sz w:val="22"/>
          <w:szCs w:val="22"/>
        </w:rPr>
      </w:pPr>
      <w:hyperlink w:anchor="_Toc430333399" w:history="1">
        <w:r w:rsidR="004A1809" w:rsidRPr="0044004F">
          <w:rPr>
            <w:rStyle w:val="Hyperlink"/>
            <w:noProof/>
          </w:rPr>
          <w:t>Appendix A. Acknowledgments</w:t>
        </w:r>
        <w:r w:rsidR="004A1809">
          <w:rPr>
            <w:noProof/>
            <w:webHidden/>
          </w:rPr>
          <w:tab/>
        </w:r>
        <w:r w:rsidR="004A1809">
          <w:rPr>
            <w:noProof/>
            <w:webHidden/>
          </w:rPr>
          <w:fldChar w:fldCharType="begin"/>
        </w:r>
        <w:r w:rsidR="004A1809">
          <w:rPr>
            <w:noProof/>
            <w:webHidden/>
          </w:rPr>
          <w:instrText xml:space="preserve"> PAGEREF _Toc430333399 \h </w:instrText>
        </w:r>
        <w:r w:rsidR="004A1809">
          <w:rPr>
            <w:noProof/>
            <w:webHidden/>
          </w:rPr>
        </w:r>
        <w:r w:rsidR="004A1809">
          <w:rPr>
            <w:noProof/>
            <w:webHidden/>
          </w:rPr>
          <w:fldChar w:fldCharType="separate"/>
        </w:r>
        <w:r w:rsidR="004A1809">
          <w:rPr>
            <w:noProof/>
            <w:webHidden/>
          </w:rPr>
          <w:t>20</w:t>
        </w:r>
        <w:r w:rsidR="004A1809">
          <w:rPr>
            <w:noProof/>
            <w:webHidden/>
          </w:rPr>
          <w:fldChar w:fldCharType="end"/>
        </w:r>
      </w:hyperlink>
    </w:p>
    <w:p w14:paraId="54262EC3" w14:textId="77777777" w:rsidR="004A1809" w:rsidRDefault="00462193">
      <w:pPr>
        <w:pStyle w:val="TOC1"/>
        <w:rPr>
          <w:rFonts w:asciiTheme="minorHAnsi" w:eastAsiaTheme="minorEastAsia" w:hAnsiTheme="minorHAnsi" w:cstheme="minorBidi"/>
          <w:noProof/>
          <w:sz w:val="22"/>
          <w:szCs w:val="22"/>
        </w:rPr>
      </w:pPr>
      <w:hyperlink w:anchor="_Toc430333400" w:history="1">
        <w:r w:rsidR="004A1809" w:rsidRPr="0044004F">
          <w:rPr>
            <w:rStyle w:val="Hyperlink"/>
            <w:noProof/>
          </w:rPr>
          <w:t>Appendix B. Revision History</w:t>
        </w:r>
        <w:r w:rsidR="004A1809">
          <w:rPr>
            <w:noProof/>
            <w:webHidden/>
          </w:rPr>
          <w:tab/>
        </w:r>
        <w:r w:rsidR="004A1809">
          <w:rPr>
            <w:noProof/>
            <w:webHidden/>
          </w:rPr>
          <w:fldChar w:fldCharType="begin"/>
        </w:r>
        <w:r w:rsidR="004A1809">
          <w:rPr>
            <w:noProof/>
            <w:webHidden/>
          </w:rPr>
          <w:instrText xml:space="preserve"> PAGEREF _Toc430333400 \h </w:instrText>
        </w:r>
        <w:r w:rsidR="004A1809">
          <w:rPr>
            <w:noProof/>
            <w:webHidden/>
          </w:rPr>
        </w:r>
        <w:r w:rsidR="004A1809">
          <w:rPr>
            <w:noProof/>
            <w:webHidden/>
          </w:rPr>
          <w:fldChar w:fldCharType="separate"/>
        </w:r>
        <w:r w:rsidR="004A1809">
          <w:rPr>
            <w:noProof/>
            <w:webHidden/>
          </w:rPr>
          <w:t>22</w:t>
        </w:r>
        <w:r w:rsidR="004A1809">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30333378"/>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3E6EC743" w:rsidR="00527110" w:rsidRDefault="00955C97" w:rsidP="00527110">
      <w:pPr>
        <w:spacing w:before="100" w:beforeAutospacing="1" w:after="240"/>
      </w:pPr>
      <w:bookmarkStart w:id="5" w:name="_Ref394327838"/>
      <w:bookmarkStart w:id="6" w:name="_Toc401131317"/>
      <w:bookmarkEnd w:id="5"/>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sidR="004A1809">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1.3</w:t>
      </w:r>
      <w:r w:rsidRPr="00251A32">
        <w:rPr>
          <w:b/>
          <w:color w:val="0000EE"/>
        </w:rPr>
        <w:fldChar w:fldCharType="end"/>
      </w:r>
      <w:r>
        <w:t xml:space="preserve"> we provide terminology. References are given </w:t>
      </w:r>
      <w:r w:rsidRPr="007D03B1">
        <w:t xml:space="preserve">in </w:t>
      </w:r>
      <w:r>
        <w:t xml:space="preserve">Section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sidR="004A1809">
        <w:rPr>
          <w:b/>
          <w:color w:val="0000EE"/>
        </w:rPr>
        <w:t>1.4</w:t>
      </w:r>
      <w:r w:rsidRPr="00251A32">
        <w:rPr>
          <w:b/>
          <w:color w:val="0000EE"/>
        </w:rPr>
        <w:fldChar w:fldCharType="end"/>
      </w:r>
      <w:r>
        <w:t xml:space="preserve">. </w:t>
      </w:r>
      <w:bookmarkEnd w:id="6"/>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4A1809">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sidR="004A1809">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4A1809">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7" w:name="_Ref412984547"/>
      <w:bookmarkStart w:id="8" w:name="_Toc420659497"/>
      <w:bookmarkStart w:id="9" w:name="_Toc430333379"/>
      <w:r>
        <w:t>STIX Specification Documents</w:t>
      </w:r>
      <w:bookmarkEnd w:id="7"/>
      <w:bookmarkEnd w:id="8"/>
      <w:bookmarkEnd w:id="9"/>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489C66BE"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4A1809" w:rsidRPr="004A1809">
        <w:rPr>
          <w:b/>
          <w:color w:val="0000EE"/>
        </w:rPr>
        <w:t xml:space="preserve">Figure </w:t>
      </w:r>
      <w:r w:rsidR="004A1809" w:rsidRPr="004A1809">
        <w:rPr>
          <w:b/>
          <w:noProof/>
          <w:color w:val="0000EE"/>
        </w:rPr>
        <w:t>1</w:t>
      </w:r>
      <w:r w:rsidR="004A1809" w:rsidRPr="004A1809">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484A04">
        <w:t xml:space="preserve">default </w:t>
      </w:r>
      <w:r>
        <w:t>extensions), and the color white indicates the component data models</w:t>
      </w:r>
      <w:r w:rsidR="00A27A7B">
        <w:t>. The solid grey color denotes the overall STIX Language UML model</w:t>
      </w:r>
      <w:r w:rsidR="00A27A7B" w:rsidRPr="00434BA0">
        <w:t>.</w:t>
      </w:r>
      <w:r>
        <w:t xml:space="preserve">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4A1809">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574CE623" w:rsidR="00527110" w:rsidRDefault="00085351" w:rsidP="00527110">
      <w:pPr>
        <w:jc w:val="center"/>
      </w:pPr>
      <w:r>
        <w:rPr>
          <w:noProof/>
        </w:rPr>
        <w:lastRenderedPageBreak/>
        <w:drawing>
          <wp:inline distT="0" distB="0" distL="0" distR="0" wp14:anchorId="3C25A249" wp14:editId="3C769A26">
            <wp:extent cx="3886200" cy="1905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JPG"/>
                    <pic:cNvPicPr/>
                  </pic:nvPicPr>
                  <pic:blipFill rotWithShape="1">
                    <a:blip r:embed="rId24">
                      <a:extLst>
                        <a:ext uri="{28A0092B-C50C-407E-A947-70E740481C1C}">
                          <a14:useLocalDpi xmlns:a14="http://schemas.microsoft.com/office/drawing/2010/main" val="0"/>
                        </a:ext>
                      </a:extLst>
                    </a:blip>
                    <a:srcRect l="7627" t="19443" r="8343" b="25617"/>
                    <a:stretch/>
                  </pic:blipFill>
                  <pic:spPr bwMode="auto">
                    <a:xfrm>
                      <a:off x="0" y="0"/>
                      <a:ext cx="3886200" cy="1905636"/>
                    </a:xfrm>
                    <a:prstGeom prst="rect">
                      <a:avLst/>
                    </a:prstGeom>
                    <a:ln>
                      <a:noFill/>
                    </a:ln>
                    <a:extLst>
                      <a:ext uri="{53640926-AAD7-44D8-BBD7-CCE9431645EC}">
                        <a14:shadowObscured xmlns:a14="http://schemas.microsoft.com/office/drawing/2010/main"/>
                      </a:ext>
                    </a:extLst>
                  </pic:spPr>
                </pic:pic>
              </a:graphicData>
            </a:graphic>
          </wp:inline>
        </w:drawing>
      </w:r>
    </w:p>
    <w:p w14:paraId="0B5AB246" w14:textId="77777777" w:rsidR="00527110" w:rsidRPr="001839EB" w:rsidRDefault="00527110" w:rsidP="008C0386">
      <w:pPr>
        <w:pStyle w:val="Caption"/>
        <w:rPr>
          <w:b/>
        </w:rPr>
      </w:pPr>
      <w:bookmarkStart w:id="10" w:name="_Ref390077491"/>
      <w:bookmarkStart w:id="11" w:name="_Ref413693367"/>
      <w:bookmarkStart w:id="12" w:name="_Ref389819936"/>
      <w:bookmarkEnd w:id="10"/>
      <w:r w:rsidRPr="001839EB">
        <w:t xml:space="preserve">Figure </w:t>
      </w:r>
      <w:fldSimple w:instr=" STYLEREF 1 \s ">
        <w:r w:rsidR="004A1809">
          <w:rPr>
            <w:noProof/>
          </w:rPr>
          <w:t>1</w:t>
        </w:r>
      </w:fldSimple>
      <w:r w:rsidRPr="001839EB">
        <w:noBreakHyphen/>
      </w:r>
      <w:fldSimple w:instr=" SEQ Figure \* ARABIC \s 1 ">
        <w:r w:rsidR="004A1809">
          <w:rPr>
            <w:noProof/>
          </w:rPr>
          <w:t>1</w:t>
        </w:r>
      </w:fldSimple>
      <w:bookmarkEnd w:id="11"/>
      <w:r w:rsidRPr="001839EB">
        <w:t>.</w:t>
      </w:r>
      <w:bookmarkEnd w:id="12"/>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3" w:name="_Ref413676906"/>
      <w:bookmarkStart w:id="14" w:name="_Toc420659498"/>
      <w:bookmarkStart w:id="15" w:name="_Toc430333380"/>
      <w:r>
        <w:rPr>
          <w:lang w:val="en"/>
        </w:rPr>
        <w:t>Document Conventions</w:t>
      </w:r>
      <w:bookmarkEnd w:id="13"/>
      <w:bookmarkEnd w:id="14"/>
      <w:bookmarkEnd w:id="15"/>
    </w:p>
    <w:p w14:paraId="105353DB" w14:textId="77777777" w:rsidR="00527110" w:rsidRDefault="00527110" w:rsidP="00527110">
      <w:bookmarkStart w:id="16" w:name="_Ref388860303"/>
      <w:bookmarkStart w:id="17" w:name="_Toc389570601"/>
      <w:bookmarkStart w:id="18" w:name="_Toc389581071"/>
      <w:bookmarkStart w:id="19" w:name="_Ref397935245"/>
      <w:bookmarkStart w:id="20" w:name="_Toc401131325"/>
      <w:bookmarkStart w:id="21" w:name="_Ref394437867"/>
      <w:bookmarkEnd w:id="16"/>
      <w:bookmarkEnd w:id="17"/>
      <w:bookmarkEnd w:id="18"/>
      <w:bookmarkEnd w:id="19"/>
      <w:bookmarkEnd w:id="20"/>
      <w:bookmarkEnd w:id="21"/>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2" w:name="_Toc420659500"/>
      <w:bookmarkStart w:id="23" w:name="_Toc430333381"/>
      <w:r>
        <w:rPr>
          <w:rFonts w:eastAsiaTheme="minorHAnsi"/>
        </w:rPr>
        <w:t>Fonts</w:t>
      </w:r>
      <w:bookmarkEnd w:id="22"/>
      <w:bookmarkEnd w:id="23"/>
    </w:p>
    <w:p w14:paraId="7E4AEF79" w14:textId="77777777" w:rsidR="00527110" w:rsidRPr="001839EB" w:rsidRDefault="00527110" w:rsidP="00527110">
      <w:pPr>
        <w:pStyle w:val="Default"/>
        <w:spacing w:after="240"/>
        <w:rPr>
          <w:rFonts w:ascii="Arial" w:hAnsi="Arial"/>
          <w:sz w:val="20"/>
          <w:szCs w:val="22"/>
        </w:rPr>
      </w:pPr>
      <w:bookmarkStart w:id="24" w:name="_Toc389570603"/>
      <w:bookmarkStart w:id="25" w:name="_Toc389581073"/>
      <w:bookmarkEnd w:id="24"/>
      <w:bookmarkEnd w:id="25"/>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6" w:name="_Ref413676876"/>
      <w:bookmarkStart w:id="27" w:name="_Toc420659501"/>
      <w:bookmarkStart w:id="28" w:name="_Toc430333382"/>
      <w:r>
        <w:t>UML Package References</w:t>
      </w:r>
      <w:bookmarkEnd w:id="26"/>
      <w:bookmarkEnd w:id="27"/>
      <w:bookmarkEnd w:id="28"/>
    </w:p>
    <w:p w14:paraId="4E0B89F0" w14:textId="2EB60966" w:rsidR="00527110" w:rsidRPr="001839EB" w:rsidRDefault="00527110" w:rsidP="00527110">
      <w:pPr>
        <w:spacing w:after="240"/>
        <w:rPr>
          <w:rFonts w:eastAsiaTheme="minorHAnsi"/>
          <w:szCs w:val="20"/>
        </w:rPr>
      </w:pPr>
      <w:bookmarkStart w:id="29" w:name="_Ref394486021"/>
      <w:bookmarkStart w:id="30" w:name="_Toc389570605"/>
      <w:bookmarkStart w:id="31" w:name="_Toc389581075"/>
      <w:bookmarkEnd w:id="29"/>
      <w:bookmarkEnd w:id="30"/>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1"/>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2" w:name="_Toc420659502"/>
      <w:bookmarkStart w:id="33" w:name="_Toc430333383"/>
      <w:r>
        <w:lastRenderedPageBreak/>
        <w:t>UML Diagrams</w:t>
      </w:r>
      <w:bookmarkEnd w:id="32"/>
      <w:bookmarkEnd w:id="33"/>
    </w:p>
    <w:p w14:paraId="396D0DE1" w14:textId="77777777" w:rsidR="00527110" w:rsidRDefault="00527110" w:rsidP="00527110">
      <w:pPr>
        <w:spacing w:after="240"/>
        <w:rPr>
          <w:rFonts w:eastAsiaTheme="minorHAnsi"/>
        </w:rPr>
      </w:pPr>
      <w:bookmarkStart w:id="34"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4"/>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5" w:name="_Toc430333384"/>
      <w:r>
        <w:t>Class Properties</w:t>
      </w:r>
      <w:bookmarkEnd w:id="35"/>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6" w:name="_Toc430333385"/>
      <w:r>
        <w:rPr>
          <w:rFonts w:eastAsiaTheme="minorHAnsi"/>
        </w:rPr>
        <w:t>Diagram Icons and Arrow Types</w:t>
      </w:r>
      <w:bookmarkEnd w:id="36"/>
    </w:p>
    <w:p w14:paraId="738CA597" w14:textId="17201E1C" w:rsidR="00527110" w:rsidRDefault="00527110" w:rsidP="00527110">
      <w:pPr>
        <w:spacing w:after="240"/>
        <w:rPr>
          <w:rFonts w:eastAsiaTheme="minorHAnsi"/>
        </w:rPr>
      </w:pPr>
      <w:bookmarkStart w:id="37" w:name="_Toc398719453"/>
      <w:bookmarkEnd w:id="37"/>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Table </w:t>
      </w:r>
      <w:r w:rsidR="004A1809" w:rsidRPr="004A1809">
        <w:rPr>
          <w:b/>
          <w:noProof/>
          <w:color w:val="0000EE"/>
        </w:rPr>
        <w:t>1</w:t>
      </w:r>
      <w:r w:rsidR="004A1809" w:rsidRPr="004A1809">
        <w:rPr>
          <w:b/>
          <w:noProof/>
          <w:color w:val="0000EE"/>
        </w:rPr>
        <w:noBreakHyphen/>
        <w:t>1</w:t>
      </w:r>
      <w:r w:rsidRPr="008C0386">
        <w:rPr>
          <w:b/>
          <w:color w:val="0000EE"/>
        </w:rPr>
        <w:fldChar w:fldCharType="end"/>
      </w:r>
      <w:r>
        <w:t>.</w:t>
      </w:r>
    </w:p>
    <w:p w14:paraId="75B97B5A" w14:textId="77777777" w:rsidR="00527110" w:rsidRPr="001839EB" w:rsidRDefault="00527110" w:rsidP="008C0386">
      <w:pPr>
        <w:pStyle w:val="Caption"/>
        <w:rPr>
          <w:b/>
        </w:rPr>
      </w:pPr>
      <w:bookmarkStart w:id="38" w:name="_Ref413693211"/>
      <w:bookmarkStart w:id="39" w:name="_Ref397637630"/>
      <w:r w:rsidRPr="001839EB">
        <w:t xml:space="preserve">Table </w:t>
      </w:r>
      <w:fldSimple w:instr=" STYLEREF 1 \s ">
        <w:r w:rsidR="004A1809">
          <w:rPr>
            <w:noProof/>
          </w:rPr>
          <w:t>1</w:t>
        </w:r>
      </w:fldSimple>
      <w:r w:rsidRPr="001839EB">
        <w:noBreakHyphen/>
      </w:r>
      <w:fldSimple w:instr=" SEQ Table \* ARABIC \s 1 ">
        <w:r w:rsidR="004A1809">
          <w:rPr>
            <w:noProof/>
          </w:rPr>
          <w:t>1</w:t>
        </w:r>
      </w:fldSimple>
      <w:bookmarkEnd w:id="38"/>
      <w:r w:rsidRPr="001839EB">
        <w:t>.</w:t>
      </w:r>
      <w:bookmarkEnd w:id="39"/>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3C23CE28" w:rsidR="00527110" w:rsidRDefault="00BA1E8C" w:rsidP="00592776">
            <w:pPr>
              <w:keepNext/>
              <w:jc w:val="center"/>
              <w:rPr>
                <w:rFonts w:ascii="Times New Roman" w:hAnsi="Times New Roman"/>
                <w:szCs w:val="20"/>
              </w:rPr>
            </w:pPr>
            <w:r>
              <w:rPr>
                <w:noProof/>
              </w:rPr>
              <w:drawing>
                <wp:inline distT="0" distB="0" distL="0" distR="0" wp14:anchorId="44A8BB55" wp14:editId="18278DD0">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2E6A5A03" w:rsidR="00527110" w:rsidRDefault="00435E3F" w:rsidP="00592776">
            <w:pPr>
              <w:jc w:val="center"/>
            </w:pPr>
            <w:r w:rsidRPr="00071BDE">
              <w:rPr>
                <w:noProof/>
                <w:szCs w:val="22"/>
              </w:rPr>
              <w:drawing>
                <wp:inline distT="0" distB="0" distL="0" distR="0" wp14:anchorId="410BFC9B" wp14:editId="03E6A62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lastRenderedPageBreak/>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0" w:name="_Ref413676059"/>
      <w:bookmarkStart w:id="41" w:name="_Toc430333386"/>
      <w:r>
        <w:t>Color Coding</w:t>
      </w:r>
      <w:bookmarkEnd w:id="40"/>
      <w:bookmarkEnd w:id="41"/>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1</w:t>
      </w:r>
      <w:r w:rsidR="004A1809" w:rsidRPr="004A1809">
        <w:rPr>
          <w:b/>
          <w:noProof/>
          <w:color w:val="0000EE"/>
        </w:rPr>
        <w:noBreakHyphen/>
        <w:t>2</w:t>
      </w:r>
      <w:r w:rsidRPr="008C0386">
        <w:rPr>
          <w:b/>
          <w:color w:val="0000EE"/>
        </w:rPr>
        <w:fldChar w:fldCharType="end"/>
      </w:r>
      <w:r>
        <w:t>.</w:t>
      </w:r>
    </w:p>
    <w:p w14:paraId="53C90C73" w14:textId="498F8C97" w:rsidR="00527110" w:rsidRDefault="00325345" w:rsidP="00527110">
      <w:pPr>
        <w:jc w:val="center"/>
      </w:pPr>
      <w:r>
        <w:rPr>
          <w:noProof/>
        </w:rPr>
        <w:drawing>
          <wp:inline distT="0" distB="0" distL="0" distR="0" wp14:anchorId="231167C8" wp14:editId="4DEC6B62">
            <wp:extent cx="4504762" cy="8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A_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4504762" cy="800000"/>
                    </a:xfrm>
                    <a:prstGeom prst="rect">
                      <a:avLst/>
                    </a:prstGeom>
                  </pic:spPr>
                </pic:pic>
              </a:graphicData>
            </a:graphic>
          </wp:inline>
        </w:drawing>
      </w:r>
    </w:p>
    <w:p w14:paraId="62EF809A" w14:textId="77777777" w:rsidR="00527110" w:rsidRPr="001839EB" w:rsidRDefault="00527110" w:rsidP="008C0386">
      <w:pPr>
        <w:pStyle w:val="Caption"/>
        <w:rPr>
          <w:b/>
        </w:rPr>
      </w:pPr>
      <w:bookmarkStart w:id="42" w:name="_Ref413693162"/>
      <w:bookmarkStart w:id="43" w:name="_Ref397676401"/>
      <w:r w:rsidRPr="001839EB">
        <w:t xml:space="preserve">Figure </w:t>
      </w:r>
      <w:fldSimple w:instr=" STYLEREF 1 \s ">
        <w:r w:rsidR="004A1809">
          <w:rPr>
            <w:noProof/>
          </w:rPr>
          <w:t>1</w:t>
        </w:r>
      </w:fldSimple>
      <w:r w:rsidRPr="001839EB">
        <w:noBreakHyphen/>
      </w:r>
      <w:fldSimple w:instr=" SEQ Figure \* ARABIC \s 1 ">
        <w:r w:rsidR="004A1809">
          <w:rPr>
            <w:noProof/>
          </w:rPr>
          <w:t>2</w:t>
        </w:r>
      </w:fldSimple>
      <w:bookmarkEnd w:id="42"/>
      <w:r w:rsidRPr="001839EB">
        <w:t xml:space="preserve">. </w:t>
      </w:r>
      <w:bookmarkEnd w:id="43"/>
      <w:r w:rsidRPr="001839EB">
        <w:t>  Data model color coding</w:t>
      </w:r>
    </w:p>
    <w:p w14:paraId="19257235" w14:textId="7D62196B" w:rsidR="00527110" w:rsidRPr="004E0D87" w:rsidRDefault="00527110" w:rsidP="00527110">
      <w:pPr>
        <w:pStyle w:val="Heading3"/>
        <w:tabs>
          <w:tab w:val="num" w:pos="720"/>
        </w:tabs>
        <w:spacing w:before="360" w:after="60"/>
      </w:pPr>
      <w:bookmarkStart w:id="44" w:name="_Ref391367621"/>
      <w:bookmarkStart w:id="45" w:name="_Ref389860108"/>
      <w:bookmarkStart w:id="46" w:name="_Toc420659503"/>
      <w:bookmarkStart w:id="47" w:name="_Toc430333387"/>
      <w:bookmarkEnd w:id="44"/>
      <w:bookmarkEnd w:id="45"/>
      <w:r>
        <w:t>Property Table Notation</w:t>
      </w:r>
      <w:bookmarkEnd w:id="46"/>
      <w:bookmarkEnd w:id="47"/>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4A1809">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4A1809">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8" w:name="_Toc420659504"/>
      <w:bookmarkStart w:id="49" w:name="_Toc430333388"/>
      <w:r>
        <w:t>Property and Class Descriptions</w:t>
      </w:r>
      <w:bookmarkEnd w:id="48"/>
      <w:bookmarkEnd w:id="49"/>
    </w:p>
    <w:p w14:paraId="78D47F6F" w14:textId="77777777" w:rsidR="00527110" w:rsidRDefault="00527110" w:rsidP="00527110">
      <w:pPr>
        <w:spacing w:after="240"/>
        <w:rPr>
          <w:rFonts w:eastAsiaTheme="minorHAnsi"/>
        </w:rPr>
      </w:pPr>
      <w:bookmarkStart w:id="50" w:name="_Toc412205415"/>
      <w:bookmarkEnd w:id="50"/>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22D2177D"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51" w:author="Piazza, Rich" w:date="2015-11-23T11:02:00Z">
              <w:r w:rsidRPr="00B90F5C" w:rsidDel="009C058A">
                <w:delText>identitifying</w:delText>
              </w:r>
            </w:del>
            <w:ins w:id="52" w:author="Piazza, Rich" w:date="2015-11-23T11:02:00Z">
              <w:r w:rsidR="009C058A" w:rsidRPr="00B90F5C">
                <w:t>identifying</w:t>
              </w:r>
            </w:ins>
            <w:r w:rsidRPr="00B90F5C">
              <w:t xml:space="preserve"> characteristics, time-related attributes, and a list of the tools used to collect the information.</w:t>
            </w:r>
          </w:p>
          <w:p w14:paraId="2E031DEA" w14:textId="77777777" w:rsidR="00527110" w:rsidRPr="008C0386" w:rsidRDefault="00527110" w:rsidP="00592776">
            <w:r w:rsidRPr="008C0386">
              <w:lastRenderedPageBreak/>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lastRenderedPageBreak/>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3" w:name="_Toc85472893"/>
      <w:bookmarkStart w:id="54" w:name="_Toc287332007"/>
      <w:bookmarkStart w:id="55" w:name="_Ref428520519"/>
      <w:bookmarkStart w:id="56" w:name="_Toc430333389"/>
      <w:r>
        <w:t>Terminology</w:t>
      </w:r>
      <w:bookmarkEnd w:id="53"/>
      <w:bookmarkEnd w:id="54"/>
      <w:bookmarkEnd w:id="55"/>
      <w:bookmarkEnd w:id="56"/>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4A1809">
        <w:rPr>
          <w:rStyle w:val="Refterm"/>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Ref428520499"/>
      <w:bookmarkStart w:id="62" w:name="_Toc430333390"/>
      <w:r>
        <w:t>Normative</w:t>
      </w:r>
      <w:bookmarkEnd w:id="57"/>
      <w:bookmarkEnd w:id="58"/>
      <w:r>
        <w:t xml:space="preserve"> References</w:t>
      </w:r>
      <w:bookmarkEnd w:id="59"/>
      <w:bookmarkEnd w:id="60"/>
      <w:bookmarkEnd w:id="61"/>
      <w:bookmarkEnd w:id="62"/>
    </w:p>
    <w:p w14:paraId="6E4F8DF1" w14:textId="77777777" w:rsidR="00C02DEC" w:rsidRDefault="00C02DEC" w:rsidP="00440224">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4F894845" w14:textId="77777777" w:rsidR="006D31DB" w:rsidRDefault="00527110" w:rsidP="00FD22AC">
      <w:pPr>
        <w:pStyle w:val="Heading1"/>
      </w:pPr>
      <w:bookmarkStart w:id="64" w:name="_Ref428520359"/>
      <w:bookmarkStart w:id="65" w:name="_Toc430333391"/>
      <w:r>
        <w:lastRenderedPageBreak/>
        <w:t>Background Information</w:t>
      </w:r>
      <w:bookmarkEnd w:id="64"/>
      <w:bookmarkEnd w:id="65"/>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4A1809">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6" w:name="_Toc420659506"/>
      <w:bookmarkStart w:id="67" w:name="_Toc430333392"/>
      <w:r w:rsidRPr="00592BBC">
        <w:t>Course of Action-Related Component Data Models</w:t>
      </w:r>
      <w:bookmarkEnd w:id="66"/>
      <w:bookmarkEnd w:id="67"/>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4A1809">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004A1809" w:rsidRPr="004A1809">
        <w:rPr>
          <w:b/>
          <w:color w:val="0000EE"/>
        </w:rPr>
        <w:t xml:space="preserve">Figure </w:t>
      </w:r>
      <w:r w:rsidR="004A1809" w:rsidRPr="004A1809">
        <w:rPr>
          <w:b/>
          <w:noProof/>
          <w:color w:val="0000EE"/>
        </w:rPr>
        <w:t>2</w:t>
      </w:r>
      <w:r w:rsidR="004A1809" w:rsidRPr="004A1809">
        <w:rPr>
          <w:b/>
          <w:noProof/>
          <w:color w:val="0000EE"/>
        </w:rPr>
        <w:noBreakHyphen/>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4A1809">
        <w:rPr>
          <w:b/>
          <w:color w:val="0000EE"/>
        </w:rPr>
        <w:t>1.1</w:t>
      </w:r>
      <w:r w:rsidRPr="003A6034">
        <w:rPr>
          <w:b/>
          <w:color w:val="0000EE"/>
        </w:rPr>
        <w:fldChar w:fldCharType="end"/>
      </w:r>
      <w:r>
        <w:t>, each of these components is defined in a separate specification document. </w:t>
      </w:r>
    </w:p>
    <w:p w14:paraId="5CB2D889" w14:textId="6B1FF324" w:rsidR="00527110" w:rsidRDefault="002D22F8" w:rsidP="00527110">
      <w:pPr>
        <w:jc w:val="center"/>
      </w:pPr>
      <w:r>
        <w:rPr>
          <w:noProof/>
        </w:rPr>
        <w:drawing>
          <wp:inline distT="0" distB="0" distL="0" distR="0" wp14:anchorId="43BF9E6B" wp14:editId="77E81C54">
            <wp:extent cx="4648200" cy="2047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A_overview.jpg"/>
                    <pic:cNvPicPr/>
                  </pic:nvPicPr>
                  <pic:blipFill rotWithShape="1">
                    <a:blip r:embed="rId34">
                      <a:extLst>
                        <a:ext uri="{28A0092B-C50C-407E-A947-70E740481C1C}">
                          <a14:useLocalDpi xmlns:a14="http://schemas.microsoft.com/office/drawing/2010/main" val="0"/>
                        </a:ext>
                      </a:extLst>
                    </a:blip>
                    <a:srcRect l="8012" t="27137" r="13782" b="26923"/>
                    <a:stretch/>
                  </pic:blipFill>
                  <pic:spPr bwMode="auto">
                    <a:xfrm>
                      <a:off x="0" y="0"/>
                      <a:ext cx="4648200" cy="2047875"/>
                    </a:xfrm>
                    <a:prstGeom prst="rect">
                      <a:avLst/>
                    </a:prstGeom>
                    <a:ln>
                      <a:noFill/>
                    </a:ln>
                    <a:extLst>
                      <a:ext uri="{53640926-AAD7-44D8-BBD7-CCE9431645EC}">
                        <a14:shadowObscured xmlns:a14="http://schemas.microsoft.com/office/drawing/2010/main"/>
                      </a:ext>
                    </a:extLst>
                  </pic:spPr>
                </pic:pic>
              </a:graphicData>
            </a:graphic>
          </wp:inline>
        </w:drawing>
      </w:r>
    </w:p>
    <w:p w14:paraId="5429EAD7" w14:textId="77777777" w:rsidR="00527110" w:rsidRPr="001839EB" w:rsidRDefault="00527110" w:rsidP="008C0386">
      <w:pPr>
        <w:pStyle w:val="Caption"/>
        <w:rPr>
          <w:b/>
        </w:rPr>
      </w:pPr>
      <w:bookmarkStart w:id="68" w:name="_Ref413760558"/>
      <w:bookmarkStart w:id="69" w:name="_Ref397941046"/>
      <w:r w:rsidRPr="001839EB">
        <w:t xml:space="preserve">Figure </w:t>
      </w:r>
      <w:fldSimple w:instr=" STYLEREF 1 \s ">
        <w:r w:rsidR="004A1809">
          <w:rPr>
            <w:noProof/>
          </w:rPr>
          <w:t>2</w:t>
        </w:r>
      </w:fldSimple>
      <w:r w:rsidRPr="001839EB">
        <w:noBreakHyphen/>
      </w:r>
      <w:fldSimple w:instr=" SEQ Figure \* ARABIC \s 1 ">
        <w:r w:rsidR="004A1809">
          <w:rPr>
            <w:noProof/>
          </w:rPr>
          <w:t>1</w:t>
        </w:r>
      </w:fldSimple>
      <w:bookmarkEnd w:id="68"/>
      <w:r w:rsidRPr="001839EB">
        <w:t xml:space="preserve">. </w:t>
      </w:r>
      <w:bookmarkEnd w:id="69"/>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39CABD43" w:rsidR="00527110" w:rsidRDefault="00527110" w:rsidP="00527110">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del w:id="70" w:author="Piazza, Rich" w:date="2015-11-23T11:02:00Z">
        <w:r w:rsidDel="009C058A">
          <w:delText>beween</w:delText>
        </w:r>
      </w:del>
      <w:ins w:id="71" w:author="Piazza, Rich" w:date="2015-11-23T11:02:00Z">
        <w:r w:rsidR="009C058A">
          <w:t>between</w:t>
        </w:r>
      </w:ins>
      <w:r>
        <w:t xml:space="preserve">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endnotePr>
            <w:numFmt w:val="decimal"/>
          </w:endnotePr>
          <w:pgSz w:w="12240" w:h="15840" w:code="1"/>
          <w:pgMar w:top="1440" w:right="1440" w:bottom="720" w:left="1440" w:header="720" w:footer="720" w:gutter="0"/>
          <w:cols w:space="720"/>
          <w:docGrid w:linePitch="360"/>
        </w:sectPr>
      </w:pPr>
      <w:bookmarkStart w:id="72" w:name="_Toc287332011"/>
    </w:p>
    <w:p w14:paraId="1AAAB509" w14:textId="77777777" w:rsidR="00527110" w:rsidRDefault="00527110" w:rsidP="00592776">
      <w:pPr>
        <w:pStyle w:val="Heading1"/>
      </w:pPr>
      <w:bookmarkStart w:id="73" w:name="_Ref428520349"/>
      <w:bookmarkStart w:id="74" w:name="_Ref428526359"/>
      <w:bookmarkStart w:id="75" w:name="_Ref428527274"/>
      <w:bookmarkStart w:id="76" w:name="_Toc430333393"/>
      <w:r>
        <w:lastRenderedPageBreak/>
        <w:t>STIX Course of Action Data Model</w:t>
      </w:r>
      <w:bookmarkEnd w:id="73"/>
      <w:bookmarkEnd w:id="74"/>
      <w:bookmarkEnd w:id="75"/>
      <w:bookmarkEnd w:id="76"/>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1</w:t>
      </w:r>
      <w:r w:rsidRPr="008C0386">
        <w:rPr>
          <w:b/>
          <w:color w:val="0000EE"/>
        </w:rPr>
        <w:fldChar w:fldCharType="end"/>
      </w:r>
      <w:r>
        <w:t>.</w:t>
      </w:r>
    </w:p>
    <w:p w14:paraId="0C9CA9DF" w14:textId="0C3F7367" w:rsidR="00DC12EB" w:rsidRDefault="00364FB3" w:rsidP="008C0386">
      <w:pPr>
        <w:pStyle w:val="Caption"/>
      </w:pPr>
      <w:r>
        <w:rPr>
          <w:noProof/>
        </w:rPr>
        <w:drawing>
          <wp:inline distT="0" distB="0" distL="0" distR="0" wp14:anchorId="793ADB48" wp14:editId="5674CFA1">
            <wp:extent cx="5476875" cy="3284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A_STIX_toplevel_1.png"/>
                    <pic:cNvPicPr/>
                  </pic:nvPicPr>
                  <pic:blipFill>
                    <a:blip r:embed="rId35">
                      <a:extLst>
                        <a:ext uri="{28A0092B-C50C-407E-A947-70E740481C1C}">
                          <a14:useLocalDpi xmlns:a14="http://schemas.microsoft.com/office/drawing/2010/main" val="0"/>
                        </a:ext>
                      </a:extLst>
                    </a:blip>
                    <a:stretch>
                      <a:fillRect/>
                    </a:stretch>
                  </pic:blipFill>
                  <pic:spPr>
                    <a:xfrm>
                      <a:off x="0" y="0"/>
                      <a:ext cx="5513201" cy="3306338"/>
                    </a:xfrm>
                    <a:prstGeom prst="rect">
                      <a:avLst/>
                    </a:prstGeom>
                  </pic:spPr>
                </pic:pic>
              </a:graphicData>
            </a:graphic>
          </wp:inline>
        </w:drawing>
      </w:r>
    </w:p>
    <w:p w14:paraId="712D9804" w14:textId="77777777" w:rsidR="00DC12EB" w:rsidRPr="001839EB" w:rsidRDefault="00DC12EB" w:rsidP="008C0386">
      <w:pPr>
        <w:pStyle w:val="Caption"/>
        <w:rPr>
          <w:b/>
        </w:rPr>
      </w:pPr>
      <w:bookmarkStart w:id="77" w:name="_Ref413693729"/>
      <w:r w:rsidRPr="001839EB">
        <w:t xml:space="preserve">Figure </w:t>
      </w:r>
      <w:fldSimple w:instr=" STYLEREF 1 \s ">
        <w:r w:rsidR="004A1809">
          <w:rPr>
            <w:noProof/>
          </w:rPr>
          <w:t>3</w:t>
        </w:r>
      </w:fldSimple>
      <w:r w:rsidRPr="001839EB">
        <w:noBreakHyphen/>
      </w:r>
      <w:fldSimple w:instr=" SEQ Figure \* ARABIC \s 1 ">
        <w:r w:rsidR="004A1809">
          <w:rPr>
            <w:noProof/>
          </w:rPr>
          <w:t>1</w:t>
        </w:r>
      </w:fldSimple>
      <w:bookmarkEnd w:id="77"/>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Table 3</w:t>
      </w:r>
      <w:r w:rsidR="004A1809" w:rsidRPr="004A1809">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4A1809">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4A1809">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78" w:name="_Ref412992263"/>
      <w:bookmarkStart w:id="79" w:name="_Ref412992257"/>
      <w:r w:rsidRPr="001839EB">
        <w:t xml:space="preserve">Table </w:t>
      </w:r>
      <w:fldSimple w:instr=" STYLEREF 1 \s ">
        <w:r w:rsidR="004A1809">
          <w:rPr>
            <w:noProof/>
          </w:rPr>
          <w:t>3</w:t>
        </w:r>
      </w:fldSimple>
      <w:r w:rsidRPr="001839EB">
        <w:noBreakHyphen/>
      </w:r>
      <w:fldSimple w:instr=" SEQ Table \* ARABIC \s 1 ">
        <w:r w:rsidR="004A1809">
          <w:rPr>
            <w:noProof/>
          </w:rPr>
          <w:t>1</w:t>
        </w:r>
      </w:fldSimple>
      <w:bookmarkEnd w:id="78"/>
      <w:r w:rsidRPr="001839EB">
        <w:t xml:space="preserve">. Properties of the </w:t>
      </w:r>
      <w:r w:rsidRPr="00AF50DD">
        <w:rPr>
          <w:rFonts w:ascii="Courier New" w:hAnsi="Courier New" w:cs="Courier New"/>
          <w:sz w:val="24"/>
        </w:rPr>
        <w:t>CourseOfActionType</w:t>
      </w:r>
      <w:r w:rsidRPr="001839EB">
        <w:t xml:space="preserve"> class</w:t>
      </w:r>
      <w:bookmarkEnd w:id="79"/>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29517464"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w:t>
            </w:r>
            <w:r w:rsidR="00E01925">
              <w:rPr>
                <w:szCs w:val="20"/>
              </w:rPr>
              <w:t xml:space="preserve">for STIX v1.2.1 </w:t>
            </w:r>
            <w:r w:rsidRPr="008C0386">
              <w:rPr>
                <w:szCs w:val="20"/>
              </w:rPr>
              <w:t>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68A09322"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 xml:space="preserve">information.  Examples of details captured include </w:t>
            </w:r>
            <w:del w:id="80" w:author="Piazza, Rich" w:date="2015-11-23T11:02:00Z">
              <w:r w:rsidRPr="008C0386" w:rsidDel="009C058A">
                <w:rPr>
                  <w:szCs w:val="20"/>
                </w:rPr>
                <w:delText>identitifying</w:delText>
              </w:r>
            </w:del>
            <w:ins w:id="81" w:author="Piazza, Rich" w:date="2015-11-23T11:02:00Z">
              <w:r w:rsidR="009C058A" w:rsidRPr="008C0386">
                <w:rPr>
                  <w:szCs w:val="20"/>
                </w:rPr>
                <w:t>identifying</w:t>
              </w:r>
            </w:ins>
            <w:r w:rsidRPr="008C0386">
              <w:rPr>
                <w:szCs w:val="20"/>
              </w:rPr>
              <w:t xml:space="preserve">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82" w:name="_Toc401131331"/>
      <w:bookmarkStart w:id="83" w:name="_Ref413679852"/>
      <w:bookmarkStart w:id="84" w:name="_Toc420659508"/>
      <w:bookmarkStart w:id="85" w:name="_Toc430333394"/>
      <w:bookmarkEnd w:id="82"/>
      <w:r w:rsidRPr="003A6DE0">
        <w:t>CourseOfActionVersionType Enumeration</w:t>
      </w:r>
      <w:bookmarkEnd w:id="83"/>
      <w:bookmarkEnd w:id="84"/>
      <w:bookmarkEnd w:id="85"/>
    </w:p>
    <w:p w14:paraId="255BCBE2" w14:textId="2EC8F216"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versions of the Course of Action data </w:t>
      </w:r>
      <w:r w:rsidR="00E01925">
        <w:t>model for</w:t>
      </w:r>
      <w:r>
        <w:t xml:space="preserve">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Table </w:t>
      </w:r>
      <w:r w:rsidR="004A1809" w:rsidRPr="004A1809">
        <w:rPr>
          <w:b/>
          <w:noProof/>
          <w:color w:val="0000EE"/>
        </w:rPr>
        <w:t>3</w:t>
      </w:r>
      <w:r w:rsidR="004A1809" w:rsidRPr="004A1809">
        <w:rPr>
          <w:b/>
          <w:noProof/>
          <w:color w:val="0000EE"/>
        </w:rPr>
        <w:noBreakHyphen/>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6" w:name="_Ref413704140"/>
      <w:r w:rsidRPr="001839EB">
        <w:t xml:space="preserve">Table </w:t>
      </w:r>
      <w:fldSimple w:instr=" STYLEREF 1 \s ">
        <w:r w:rsidR="004A1809">
          <w:rPr>
            <w:noProof/>
          </w:rPr>
          <w:t>3</w:t>
        </w:r>
      </w:fldSimple>
      <w:r w:rsidRPr="001839EB">
        <w:noBreakHyphen/>
      </w:r>
      <w:fldSimple w:instr=" SEQ Table \* ARABIC \s 1 ">
        <w:r w:rsidR="004A1809">
          <w:rPr>
            <w:noProof/>
          </w:rPr>
          <w:t>2</w:t>
        </w:r>
      </w:fldSimple>
      <w:bookmarkEnd w:id="86"/>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5BACBDED" w:rsidR="00DC12EB" w:rsidRDefault="00E01925" w:rsidP="008C0386">
            <w:pPr>
              <w:keepNext/>
              <w:rPr>
                <w:b/>
                <w:bCs/>
                <w:sz w:val="22"/>
                <w:szCs w:val="22"/>
              </w:rPr>
            </w:pPr>
            <w:r>
              <w:rPr>
                <w:b/>
                <w:bCs/>
                <w:szCs w:val="22"/>
              </w:rPr>
              <w:t>stix-1.2.1</w:t>
            </w:r>
          </w:p>
        </w:tc>
        <w:tc>
          <w:tcPr>
            <w:tcW w:w="4472" w:type="dxa"/>
            <w:tcMar>
              <w:top w:w="0" w:type="dxa"/>
              <w:left w:w="108" w:type="dxa"/>
              <w:bottom w:w="0" w:type="dxa"/>
              <w:right w:w="108" w:type="dxa"/>
            </w:tcMar>
            <w:vAlign w:val="center"/>
            <w:hideMark/>
          </w:tcPr>
          <w:p w14:paraId="2A4D9D2D" w14:textId="2F217234" w:rsidR="00DC12EB" w:rsidRPr="00720039" w:rsidRDefault="00DC12EB" w:rsidP="00E01925">
            <w:pPr>
              <w:keepNext/>
              <w:rPr>
                <w:szCs w:val="22"/>
              </w:rPr>
            </w:pPr>
            <w:r w:rsidRPr="00720039">
              <w:rPr>
                <w:szCs w:val="22"/>
              </w:rPr>
              <w:t xml:space="preserve">Course of Action data model </w:t>
            </w:r>
            <w:r w:rsidR="00E01925">
              <w:rPr>
                <w:szCs w:val="22"/>
              </w:rPr>
              <w:t>for STIX v1.2.1</w:t>
            </w:r>
          </w:p>
        </w:tc>
      </w:tr>
    </w:tbl>
    <w:p w14:paraId="0A4A4715" w14:textId="77777777" w:rsidR="00DC12EB" w:rsidRPr="003A6DE0" w:rsidRDefault="00DC12EB" w:rsidP="00DC12EB">
      <w:pPr>
        <w:pStyle w:val="Heading2"/>
        <w:tabs>
          <w:tab w:val="num" w:pos="864"/>
        </w:tabs>
        <w:spacing w:before="360" w:after="60"/>
        <w:ind w:left="720" w:hanging="720"/>
      </w:pPr>
      <w:bookmarkStart w:id="87" w:name="_Toc420659509"/>
      <w:bookmarkStart w:id="88" w:name="_Toc430333395"/>
      <w:r w:rsidRPr="003A6DE0">
        <w:t>StructuredCOAType Class</w:t>
      </w:r>
      <w:bookmarkEnd w:id="87"/>
      <w:bookmarkEnd w:id="88"/>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89" w:name="_Toc420659510"/>
      <w:bookmarkStart w:id="90" w:name="_Toc430333396"/>
      <w:r w:rsidRPr="003A6DE0">
        <w:t>ObjectiveType Class</w:t>
      </w:r>
      <w:bookmarkEnd w:id="89"/>
      <w:bookmarkEnd w:id="90"/>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91" w:name="_Ref413247110"/>
      <w:bookmarkStart w:id="92" w:name="_Ref413246394"/>
      <w:r w:rsidRPr="001839EB">
        <w:t xml:space="preserve">Figure </w:t>
      </w:r>
      <w:fldSimple w:instr=" STYLEREF 1 \s ">
        <w:r w:rsidR="004A1809">
          <w:rPr>
            <w:noProof/>
          </w:rPr>
          <w:t>3</w:t>
        </w:r>
      </w:fldSimple>
      <w:r w:rsidRPr="001839EB">
        <w:noBreakHyphen/>
      </w:r>
      <w:fldSimple w:instr=" SEQ Figure \* ARABIC \s 1 ">
        <w:r w:rsidR="004A1809">
          <w:rPr>
            <w:noProof/>
          </w:rPr>
          <w:t>2</w:t>
        </w:r>
      </w:fldSimple>
      <w:bookmarkEnd w:id="91"/>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92"/>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 xml:space="preserve">Figure </w:t>
      </w:r>
      <w:r w:rsidR="004A1809" w:rsidRPr="004A1809">
        <w:rPr>
          <w:b/>
          <w:noProof/>
          <w:color w:val="0000EE"/>
        </w:rPr>
        <w:t>3</w:t>
      </w:r>
      <w:r w:rsidR="004A1809" w:rsidRPr="004A1809">
        <w:rPr>
          <w:b/>
          <w:noProof/>
          <w:color w:val="0000EE"/>
        </w:rPr>
        <w:noBreakHyphen/>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004A1809" w:rsidRPr="004A1809">
        <w:rPr>
          <w:b/>
          <w:color w:val="0000EE"/>
        </w:rPr>
        <w:t>Table 3</w:t>
      </w:r>
      <w:r w:rsidR="004A1809" w:rsidRPr="004A1809">
        <w:rPr>
          <w:b/>
          <w:color w:val="0000EE"/>
        </w:rPr>
        <w:noBreakHyphen/>
        <w:t>3</w:t>
      </w:r>
      <w:r>
        <w:fldChar w:fldCharType="end"/>
      </w:r>
      <w:r>
        <w:t>.</w:t>
      </w:r>
    </w:p>
    <w:p w14:paraId="728F3AD7" w14:textId="77777777" w:rsidR="00DC12EB" w:rsidRPr="001839EB" w:rsidRDefault="00DC12EB" w:rsidP="008C0386">
      <w:pPr>
        <w:pStyle w:val="Caption"/>
      </w:pPr>
      <w:bookmarkStart w:id="93" w:name="_Ref413247125"/>
      <w:r w:rsidRPr="001839EB">
        <w:t xml:space="preserve">Table </w:t>
      </w:r>
      <w:fldSimple w:instr=" STYLEREF 1 \s ">
        <w:r w:rsidR="004A1809">
          <w:rPr>
            <w:noProof/>
          </w:rPr>
          <w:t>3</w:t>
        </w:r>
      </w:fldSimple>
      <w:r w:rsidRPr="001839EB">
        <w:noBreakHyphen/>
      </w:r>
      <w:fldSimple w:instr=" SEQ Table \* ARABIC \s 1 ">
        <w:r w:rsidR="004A1809">
          <w:rPr>
            <w:noProof/>
          </w:rPr>
          <w:t>3</w:t>
        </w:r>
      </w:fldSimple>
      <w:bookmarkEnd w:id="93"/>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4" w:name="_Ref396999734"/>
      <w:bookmarkStart w:id="95" w:name="_Ref412987094"/>
      <w:bookmarkStart w:id="96" w:name="_Toc420659511"/>
      <w:bookmarkStart w:id="97" w:name="_Toc430333397"/>
      <w:bookmarkEnd w:id="94"/>
      <w:r w:rsidRPr="003A6DE0">
        <w:lastRenderedPageBreak/>
        <w:t>RelatedCOAsType Class</w:t>
      </w:r>
      <w:bookmarkEnd w:id="95"/>
      <w:bookmarkEnd w:id="96"/>
      <w:bookmarkEnd w:id="97"/>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Figure 3</w:t>
      </w:r>
      <w:r w:rsidR="004A1809" w:rsidRPr="004A1809">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8" w:name="_Ref413246466"/>
      <w:r w:rsidRPr="001839EB">
        <w:t xml:space="preserve">Figure </w:t>
      </w:r>
      <w:fldSimple w:instr=" STYLEREF 1 \s ">
        <w:r w:rsidR="004A1809">
          <w:rPr>
            <w:noProof/>
          </w:rPr>
          <w:t>3</w:t>
        </w:r>
      </w:fldSimple>
      <w:r w:rsidRPr="001839EB">
        <w:noBreakHyphen/>
      </w:r>
      <w:fldSimple w:instr=" SEQ Figure \* ARABIC \s 1 ">
        <w:r w:rsidR="004A1809">
          <w:rPr>
            <w:noProof/>
          </w:rPr>
          <w:t>3</w:t>
        </w:r>
      </w:fldSimple>
      <w:bookmarkEnd w:id="98"/>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004A1809" w:rsidRPr="004A1809">
        <w:rPr>
          <w:b/>
          <w:color w:val="0000EE"/>
        </w:rPr>
        <w:t>Table 3</w:t>
      </w:r>
      <w:r w:rsidR="004A1809" w:rsidRPr="004A1809">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004A1809" w:rsidRPr="004A1809">
        <w:rPr>
          <w:b/>
          <w:color w:val="0000EE"/>
        </w:rPr>
        <w:t>Figure 3</w:t>
      </w:r>
      <w:r w:rsidR="004A1809" w:rsidRPr="004A1809">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99" w:name="_Ref413246599"/>
      <w:bookmarkStart w:id="100" w:name="_Ref413246559"/>
      <w:r w:rsidRPr="001839EB">
        <w:t xml:space="preserve">Table </w:t>
      </w:r>
      <w:fldSimple w:instr=" STYLEREF 1 \s ">
        <w:r w:rsidR="004A1809">
          <w:rPr>
            <w:noProof/>
          </w:rPr>
          <w:t>3</w:t>
        </w:r>
      </w:fldSimple>
      <w:r w:rsidRPr="001839EB">
        <w:noBreakHyphen/>
      </w:r>
      <w:fldSimple w:instr=" SEQ Table \* ARABIC \s 1 ">
        <w:r w:rsidR="004A1809">
          <w:rPr>
            <w:noProof/>
          </w:rPr>
          <w:t>4</w:t>
        </w:r>
      </w:fldSimple>
      <w:bookmarkEnd w:id="99"/>
      <w:r w:rsidRPr="001839EB">
        <w:t xml:space="preserve">. Properties of the </w:t>
      </w:r>
      <w:r w:rsidRPr="00AF50DD">
        <w:rPr>
          <w:rFonts w:ascii="Courier New" w:hAnsi="Courier New" w:cs="Courier New"/>
          <w:sz w:val="24"/>
        </w:rPr>
        <w:t>RelatedCOAsType</w:t>
      </w:r>
      <w:r w:rsidRPr="001839EB">
        <w:t xml:space="preserve"> class</w:t>
      </w:r>
      <w:bookmarkEnd w:id="100"/>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Change w:id="101" w:author="Piazza, Rich" w:date="2015-12-04T13:24:00Z">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PrChange>
      </w:tblPr>
      <w:tblGrid>
        <w:gridCol w:w="2808"/>
        <w:gridCol w:w="3240"/>
        <w:gridCol w:w="1350"/>
        <w:gridCol w:w="5772"/>
        <w:tblGridChange w:id="102">
          <w:tblGrid>
            <w:gridCol w:w="2604"/>
            <w:gridCol w:w="3240"/>
            <w:gridCol w:w="1440"/>
            <w:gridCol w:w="5886"/>
          </w:tblGrid>
        </w:tblGridChange>
      </w:tblGrid>
      <w:tr w:rsidR="00DC12EB" w14:paraId="3BE747B7" w14:textId="77777777" w:rsidTr="00462193">
        <w:trPr>
          <w:trHeight w:val="547"/>
          <w:trPrChange w:id="103" w:author="Piazza, Rich" w:date="2015-12-04T13:24:00Z">
            <w:trPr>
              <w:trHeight w:val="547"/>
            </w:trPr>
          </w:trPrChange>
        </w:trPr>
        <w:tc>
          <w:tcPr>
            <w:tcW w:w="2808" w:type="dxa"/>
            <w:shd w:val="clear" w:color="auto" w:fill="BFBFBF"/>
            <w:tcMar>
              <w:top w:w="0" w:type="dxa"/>
              <w:left w:w="108" w:type="dxa"/>
              <w:bottom w:w="0" w:type="dxa"/>
              <w:right w:w="108" w:type="dxa"/>
            </w:tcMar>
            <w:vAlign w:val="center"/>
            <w:hideMark/>
            <w:tcPrChange w:id="104" w:author="Piazza, Rich" w:date="2015-12-04T13:24:00Z">
              <w:tcPr>
                <w:tcW w:w="2605" w:type="dxa"/>
                <w:shd w:val="clear" w:color="auto" w:fill="BFBFBF"/>
                <w:tcMar>
                  <w:top w:w="0" w:type="dxa"/>
                  <w:left w:w="108" w:type="dxa"/>
                  <w:bottom w:w="0" w:type="dxa"/>
                  <w:right w:w="108" w:type="dxa"/>
                </w:tcMar>
                <w:vAlign w:val="center"/>
                <w:hideMark/>
              </w:tcPr>
            </w:tcPrChange>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Change w:id="105" w:author="Piazza, Rich" w:date="2015-12-04T13:24:00Z">
              <w:tcPr>
                <w:tcW w:w="3240" w:type="dxa"/>
                <w:shd w:val="clear" w:color="auto" w:fill="BFBFBF"/>
                <w:tcMar>
                  <w:top w:w="0" w:type="dxa"/>
                  <w:left w:w="108" w:type="dxa"/>
                  <w:bottom w:w="0" w:type="dxa"/>
                  <w:right w:w="108" w:type="dxa"/>
                </w:tcMar>
                <w:vAlign w:val="center"/>
                <w:hideMark/>
              </w:tcPr>
            </w:tcPrChange>
          </w:tcPr>
          <w:p w14:paraId="26C8EBCF" w14:textId="77777777" w:rsidR="00DC12EB" w:rsidRDefault="00DC12EB" w:rsidP="00592776">
            <w:pPr>
              <w:rPr>
                <w:b/>
                <w:bCs/>
              </w:rPr>
            </w:pPr>
            <w:r>
              <w:rPr>
                <w:b/>
                <w:bCs/>
              </w:rPr>
              <w:t>Type</w:t>
            </w:r>
          </w:p>
        </w:tc>
        <w:tc>
          <w:tcPr>
            <w:tcW w:w="1350" w:type="dxa"/>
            <w:shd w:val="clear" w:color="auto" w:fill="BFBFBF"/>
            <w:tcMar>
              <w:top w:w="0" w:type="dxa"/>
              <w:left w:w="108" w:type="dxa"/>
              <w:bottom w:w="0" w:type="dxa"/>
              <w:right w:w="108" w:type="dxa"/>
            </w:tcMar>
            <w:vAlign w:val="center"/>
            <w:hideMark/>
            <w:tcPrChange w:id="106" w:author="Piazza, Rich" w:date="2015-12-04T13:24:00Z">
              <w:tcPr>
                <w:tcW w:w="1440" w:type="dxa"/>
                <w:shd w:val="clear" w:color="auto" w:fill="BFBFBF"/>
                <w:tcMar>
                  <w:top w:w="0" w:type="dxa"/>
                  <w:left w:w="108" w:type="dxa"/>
                  <w:bottom w:w="0" w:type="dxa"/>
                  <w:right w:w="108" w:type="dxa"/>
                </w:tcMar>
                <w:vAlign w:val="center"/>
                <w:hideMark/>
              </w:tcPr>
            </w:tcPrChange>
          </w:tcPr>
          <w:p w14:paraId="050B2611" w14:textId="77777777" w:rsidR="00DC12EB" w:rsidRDefault="00DC12EB" w:rsidP="00592776">
            <w:pPr>
              <w:rPr>
                <w:b/>
                <w:bCs/>
              </w:rPr>
            </w:pPr>
            <w:r>
              <w:rPr>
                <w:b/>
                <w:bCs/>
              </w:rPr>
              <w:t>Multiplicity</w:t>
            </w:r>
          </w:p>
        </w:tc>
        <w:tc>
          <w:tcPr>
            <w:tcW w:w="5772" w:type="dxa"/>
            <w:shd w:val="clear" w:color="auto" w:fill="BFBFBF"/>
            <w:tcMar>
              <w:top w:w="0" w:type="dxa"/>
              <w:left w:w="108" w:type="dxa"/>
              <w:bottom w:w="0" w:type="dxa"/>
              <w:right w:w="108" w:type="dxa"/>
            </w:tcMar>
            <w:vAlign w:val="center"/>
            <w:hideMark/>
            <w:tcPrChange w:id="107" w:author="Piazza, Rich" w:date="2015-12-04T13:24:00Z">
              <w:tcPr>
                <w:tcW w:w="5891" w:type="dxa"/>
                <w:shd w:val="clear" w:color="auto" w:fill="BFBFBF"/>
                <w:tcMar>
                  <w:top w:w="0" w:type="dxa"/>
                  <w:left w:w="108" w:type="dxa"/>
                  <w:bottom w:w="0" w:type="dxa"/>
                  <w:right w:w="108" w:type="dxa"/>
                </w:tcMar>
                <w:vAlign w:val="center"/>
                <w:hideMark/>
              </w:tcPr>
            </w:tcPrChange>
          </w:tcPr>
          <w:p w14:paraId="17C000B1" w14:textId="77777777" w:rsidR="00DC12EB" w:rsidRDefault="00DC12EB" w:rsidP="00592776">
            <w:pPr>
              <w:rPr>
                <w:b/>
                <w:bCs/>
              </w:rPr>
            </w:pPr>
            <w:r>
              <w:rPr>
                <w:b/>
                <w:bCs/>
              </w:rPr>
              <w:t>Description</w:t>
            </w:r>
          </w:p>
        </w:tc>
      </w:tr>
      <w:tr w:rsidR="00DC12EB" w14:paraId="69D2D947" w14:textId="77777777" w:rsidTr="00462193">
        <w:trPr>
          <w:trHeight w:val="547"/>
          <w:trPrChange w:id="108" w:author="Piazza, Rich" w:date="2015-12-04T13:24:00Z">
            <w:trPr>
              <w:trHeight w:val="547"/>
            </w:trPr>
          </w:trPrChange>
        </w:trPr>
        <w:tc>
          <w:tcPr>
            <w:tcW w:w="2808" w:type="dxa"/>
            <w:tcMar>
              <w:top w:w="0" w:type="dxa"/>
              <w:left w:w="108" w:type="dxa"/>
              <w:bottom w:w="0" w:type="dxa"/>
              <w:right w:w="108" w:type="dxa"/>
            </w:tcMar>
            <w:vAlign w:val="center"/>
            <w:hideMark/>
            <w:tcPrChange w:id="109" w:author="Piazza, Rich" w:date="2015-12-04T13:24:00Z">
              <w:tcPr>
                <w:tcW w:w="2605" w:type="dxa"/>
                <w:tcMar>
                  <w:top w:w="0" w:type="dxa"/>
                  <w:left w:w="108" w:type="dxa"/>
                  <w:bottom w:w="0" w:type="dxa"/>
                  <w:right w:w="108" w:type="dxa"/>
                </w:tcMar>
                <w:vAlign w:val="center"/>
                <w:hideMark/>
              </w:tcPr>
            </w:tcPrChange>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Change w:id="110" w:author="Piazza, Rich" w:date="2015-12-04T13:24:00Z">
              <w:tcPr>
                <w:tcW w:w="3240" w:type="dxa"/>
                <w:tcMar>
                  <w:top w:w="0" w:type="dxa"/>
                  <w:left w:w="108" w:type="dxa"/>
                  <w:bottom w:w="0" w:type="dxa"/>
                  <w:right w:w="108" w:type="dxa"/>
                </w:tcMar>
                <w:vAlign w:val="center"/>
                <w:hideMark/>
              </w:tcPr>
            </w:tcPrChange>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350" w:type="dxa"/>
            <w:tcMar>
              <w:top w:w="0" w:type="dxa"/>
              <w:left w:w="108" w:type="dxa"/>
              <w:bottom w:w="0" w:type="dxa"/>
              <w:right w:w="108" w:type="dxa"/>
            </w:tcMar>
            <w:vAlign w:val="center"/>
            <w:hideMark/>
            <w:tcPrChange w:id="111" w:author="Piazza, Rich" w:date="2015-12-04T13:24:00Z">
              <w:tcPr>
                <w:tcW w:w="1440" w:type="dxa"/>
                <w:tcMar>
                  <w:top w:w="0" w:type="dxa"/>
                  <w:left w:w="108" w:type="dxa"/>
                  <w:bottom w:w="0" w:type="dxa"/>
                  <w:right w:w="108" w:type="dxa"/>
                </w:tcMar>
                <w:vAlign w:val="center"/>
                <w:hideMark/>
              </w:tcPr>
            </w:tcPrChange>
          </w:tcPr>
          <w:p w14:paraId="259605CC" w14:textId="77777777" w:rsidR="00DC12EB" w:rsidRDefault="00DC12EB" w:rsidP="00592776">
            <w:pPr>
              <w:jc w:val="center"/>
              <w:rPr>
                <w:rFonts w:ascii="Calibri" w:hAnsi="Calibri"/>
                <w:sz w:val="22"/>
                <w:szCs w:val="22"/>
              </w:rPr>
            </w:pPr>
            <w:r w:rsidRPr="00720039">
              <w:rPr>
                <w:szCs w:val="22"/>
              </w:rPr>
              <w:t>1..*</w:t>
            </w:r>
          </w:p>
        </w:tc>
        <w:tc>
          <w:tcPr>
            <w:tcW w:w="5772" w:type="dxa"/>
            <w:tcMar>
              <w:top w:w="0" w:type="dxa"/>
              <w:left w:w="108" w:type="dxa"/>
              <w:bottom w:w="0" w:type="dxa"/>
              <w:right w:w="108" w:type="dxa"/>
            </w:tcMar>
            <w:vAlign w:val="center"/>
            <w:hideMark/>
            <w:tcPrChange w:id="112" w:author="Piazza, Rich" w:date="2015-12-04T13:24:00Z">
              <w:tcPr>
                <w:tcW w:w="5891" w:type="dxa"/>
                <w:tcMar>
                  <w:top w:w="0" w:type="dxa"/>
                  <w:left w:w="108" w:type="dxa"/>
                  <w:bottom w:w="0" w:type="dxa"/>
                  <w:right w:w="108" w:type="dxa"/>
                </w:tcMar>
                <w:vAlign w:val="center"/>
                <w:hideMark/>
              </w:tcPr>
            </w:tcPrChange>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this </w:t>
            </w:r>
            <w:del w:id="113" w:author="Piazza, Rich" w:date="2015-11-23T11:02:00Z">
              <w:r w:rsidRPr="00720039" w:rsidDel="009C058A">
                <w:rPr>
                  <w:color w:val="000000"/>
                  <w:szCs w:val="22"/>
                </w:rPr>
                <w:delText xml:space="preserve"> </w:delText>
              </w:r>
            </w:del>
            <w:r w:rsidRPr="00720039">
              <w:rPr>
                <w:color w:val="000000"/>
                <w:szCs w:val="22"/>
              </w:rPr>
              <w:t xml:space="preserve">Course of Action and characterizes the relationship between the </w:t>
            </w:r>
            <w:bookmarkStart w:id="114" w:name="_GoBack"/>
            <w:bookmarkEnd w:id="114"/>
            <w:del w:id="115" w:author="Piazza, Rich" w:date="2015-12-04T13:24:00Z">
              <w:r w:rsidRPr="00720039" w:rsidDel="00462193">
                <w:rPr>
                  <w:color w:val="000000"/>
                  <w:szCs w:val="22"/>
                </w:rPr>
                <w:delText xml:space="preserve"> </w:delText>
              </w:r>
            </w:del>
            <w:r w:rsidRPr="00720039">
              <w:rPr>
                <w:color w:val="000000"/>
                <w:szCs w:val="22"/>
              </w:rPr>
              <w:t xml:space="preserve">Courses of Action by capturing information such as the level of confidence that </w:t>
            </w:r>
            <w:r w:rsidRPr="00720039">
              <w:rPr>
                <w:color w:val="000000"/>
                <w:szCs w:val="22"/>
              </w:rPr>
              <w:lastRenderedPageBreak/>
              <w:t>the  Courses of 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endnotePr>
            <w:numFmt w:val="decimal"/>
          </w:endnotePr>
          <w:pgSz w:w="15840" w:h="12240" w:orient="landscape"/>
          <w:pgMar w:top="1627" w:right="1440" w:bottom="1800" w:left="1440" w:header="720" w:footer="720" w:gutter="0"/>
          <w:cols w:space="720"/>
          <w:docGrid w:linePitch="360"/>
        </w:sectPr>
      </w:pPr>
      <w:bookmarkStart w:id="116" w:name="_Toc389570600"/>
      <w:bookmarkStart w:id="117" w:name="_Toc389581070"/>
      <w:bookmarkStart w:id="118" w:name="_Toc391386568"/>
      <w:bookmarkEnd w:id="116"/>
      <w:bookmarkEnd w:id="117"/>
      <w:bookmarkEnd w:id="118"/>
    </w:p>
    <w:p w14:paraId="6C741AA3" w14:textId="72A56125" w:rsidR="00AE0702" w:rsidRPr="00FD22AC" w:rsidRDefault="00AE0702" w:rsidP="00FD22AC">
      <w:pPr>
        <w:pStyle w:val="Heading1"/>
      </w:pPr>
      <w:bookmarkStart w:id="119" w:name="_Ref428520531"/>
      <w:bookmarkStart w:id="120" w:name="_Toc430333398"/>
      <w:r w:rsidRPr="00FD22AC">
        <w:lastRenderedPageBreak/>
        <w:t>Conformance</w:t>
      </w:r>
      <w:bookmarkEnd w:id="72"/>
      <w:bookmarkEnd w:id="119"/>
      <w:bookmarkEnd w:id="120"/>
    </w:p>
    <w:p w14:paraId="2B16D2D5" w14:textId="77777777" w:rsidR="00E23CCE" w:rsidRPr="00042761" w:rsidRDefault="00E23CCE" w:rsidP="00E23CCE">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25A2FC7D" w14:textId="77777777" w:rsidR="00E23CCE" w:rsidRPr="00042761" w:rsidRDefault="00E23CCE" w:rsidP="00E23CCE">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78BD0958" w14:textId="77777777" w:rsidR="00E23CCE" w:rsidRDefault="00E23CCE" w:rsidP="00E23CCE">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3D2ED082" w14:textId="071C6F2E" w:rsidR="00AE0702" w:rsidRPr="00AE0702" w:rsidRDefault="00E23CCE" w:rsidP="00E23CCE">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52288D">
        <w:t>.</w:t>
      </w:r>
    </w:p>
    <w:p w14:paraId="4801D747" w14:textId="77777777" w:rsidR="0052099F" w:rsidRDefault="00B80CDB" w:rsidP="00CE1F32">
      <w:pPr>
        <w:pStyle w:val="AppendixHeading1"/>
      </w:pPr>
      <w:bookmarkStart w:id="121" w:name="_Toc85472897"/>
      <w:bookmarkStart w:id="122" w:name="_Toc287332012"/>
      <w:bookmarkStart w:id="123" w:name="_Toc430333399"/>
      <w:r>
        <w:lastRenderedPageBreak/>
        <w:t>Acknowl</w:t>
      </w:r>
      <w:r w:rsidR="004D0E5E">
        <w:t>e</w:t>
      </w:r>
      <w:r w:rsidR="008F61FB">
        <w:t>dg</w:t>
      </w:r>
      <w:r w:rsidR="0052099F">
        <w:t>ments</w:t>
      </w:r>
      <w:bookmarkEnd w:id="121"/>
      <w:bookmarkEnd w:id="122"/>
      <w:bookmarkEnd w:id="123"/>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1AF33062" w14:textId="77777777" w:rsidR="00417C32" w:rsidRDefault="00417C32" w:rsidP="00417C32">
      <w:pPr>
        <w:pStyle w:val="Contributor"/>
      </w:pPr>
      <w:r>
        <w:t>Dean Thompson, Australia and New Zealand Banking Group (ANZ Bank)</w:t>
      </w:r>
    </w:p>
    <w:p w14:paraId="7E93D639" w14:textId="77777777" w:rsidR="00417C32" w:rsidRDefault="00417C32" w:rsidP="00417C32">
      <w:pPr>
        <w:pStyle w:val="Contributor"/>
      </w:pPr>
      <w:r>
        <w:t>Bret Jordan, Blue Coat Systems, Inc.</w:t>
      </w:r>
    </w:p>
    <w:p w14:paraId="088E3282" w14:textId="77777777" w:rsidR="00417C32" w:rsidRDefault="00417C32" w:rsidP="00417C32">
      <w:pPr>
        <w:pStyle w:val="Contributor"/>
      </w:pPr>
      <w:r>
        <w:t>Adnan Baykal, Center for Internet Security (CIS)</w:t>
      </w:r>
    </w:p>
    <w:p w14:paraId="52346AFC" w14:textId="77777777" w:rsidR="00417C32" w:rsidRDefault="00417C32" w:rsidP="00417C32">
      <w:pPr>
        <w:pStyle w:val="Contributor"/>
      </w:pPr>
      <w:r>
        <w:t>Jyoti Verma, Cisco Systems</w:t>
      </w:r>
    </w:p>
    <w:p w14:paraId="3FF92382" w14:textId="77777777" w:rsidR="00417C32" w:rsidRDefault="00417C32" w:rsidP="00417C32">
      <w:pPr>
        <w:pStyle w:val="Contributor"/>
      </w:pPr>
      <w:r>
        <w:t>Liron Schiff, Comilion (mobile) Ltd.</w:t>
      </w:r>
    </w:p>
    <w:p w14:paraId="53D40386" w14:textId="77777777" w:rsidR="00417C32" w:rsidRDefault="00417C32" w:rsidP="00417C32">
      <w:pPr>
        <w:pStyle w:val="Contributor"/>
      </w:pPr>
      <w:r>
        <w:t>Jane Ginn, Cyber Threat Intelligence Network, Inc. (CTIN)</w:t>
      </w:r>
    </w:p>
    <w:p w14:paraId="07980898" w14:textId="77777777" w:rsidR="00417C32" w:rsidRDefault="00417C32" w:rsidP="00417C32">
      <w:pPr>
        <w:pStyle w:val="Contributor"/>
      </w:pPr>
      <w:r>
        <w:t>Richard Struse, DHS Office of Cybersecurity and Communications (CS&amp;C)</w:t>
      </w:r>
    </w:p>
    <w:p w14:paraId="6E8E6BAF" w14:textId="77777777" w:rsidR="00417C32" w:rsidRDefault="00417C32" w:rsidP="00417C32">
      <w:pPr>
        <w:pStyle w:val="Contributor"/>
      </w:pPr>
      <w:r>
        <w:t>Marlon Taylor, DHS Office of Cybersecurity and Communications (CS&amp;C)</w:t>
      </w:r>
    </w:p>
    <w:p w14:paraId="68C608D1" w14:textId="77777777" w:rsidR="00417C32" w:rsidRDefault="00417C32" w:rsidP="00417C32">
      <w:pPr>
        <w:pStyle w:val="Contributor"/>
      </w:pPr>
      <w:r>
        <w:t>David Eilken, Financial Services Information Sharing and Analysis Center (FS-ISAC)</w:t>
      </w:r>
    </w:p>
    <w:p w14:paraId="104D17AA" w14:textId="77777777" w:rsidR="00417C32" w:rsidRDefault="00417C32" w:rsidP="00417C32">
      <w:pPr>
        <w:pStyle w:val="Contributor"/>
      </w:pPr>
      <w:r>
        <w:t>Sarah Brown, Fox-IT</w:t>
      </w:r>
    </w:p>
    <w:p w14:paraId="78919126" w14:textId="77777777" w:rsidR="00417C32" w:rsidRDefault="00417C32" w:rsidP="00417C32">
      <w:pPr>
        <w:pStyle w:val="Contributor"/>
      </w:pPr>
      <w:r>
        <w:t>Ryusuke Masuoka, Fujitsu Limited</w:t>
      </w:r>
    </w:p>
    <w:p w14:paraId="037A4815" w14:textId="77777777" w:rsidR="00417C32" w:rsidRDefault="00417C32" w:rsidP="00417C32">
      <w:pPr>
        <w:pStyle w:val="Contributor"/>
      </w:pPr>
      <w:r>
        <w:t>Eric Burger, Georgetown University</w:t>
      </w:r>
    </w:p>
    <w:p w14:paraId="052C090D" w14:textId="77777777" w:rsidR="00417C32" w:rsidRDefault="00417C32" w:rsidP="00417C32">
      <w:pPr>
        <w:pStyle w:val="Contributor"/>
      </w:pPr>
      <w:r>
        <w:t>Jason Keirstead, IBM</w:t>
      </w:r>
    </w:p>
    <w:p w14:paraId="0563ECC7" w14:textId="77777777" w:rsidR="00417C32" w:rsidRDefault="00417C32" w:rsidP="00417C32">
      <w:pPr>
        <w:pStyle w:val="Contributor"/>
      </w:pPr>
      <w:r>
        <w:t>Paul Martini, iboss, Inc.</w:t>
      </w:r>
    </w:p>
    <w:p w14:paraId="657F327B" w14:textId="77777777" w:rsidR="00417C32" w:rsidRDefault="00417C32" w:rsidP="00417C32">
      <w:pPr>
        <w:pStyle w:val="Contributor"/>
      </w:pPr>
      <w:r>
        <w:t>Jerome Athias, Individual</w:t>
      </w:r>
    </w:p>
    <w:p w14:paraId="5BC08E9F" w14:textId="77777777" w:rsidR="00417C32" w:rsidRDefault="00417C32" w:rsidP="00417C32">
      <w:pPr>
        <w:pStyle w:val="Contributor"/>
      </w:pPr>
      <w:r>
        <w:t>Terry MacDonald, Individual</w:t>
      </w:r>
    </w:p>
    <w:p w14:paraId="052C3FDC" w14:textId="77777777" w:rsidR="00417C32" w:rsidRDefault="00417C32" w:rsidP="00417C32">
      <w:pPr>
        <w:pStyle w:val="Contributor"/>
      </w:pPr>
      <w:r>
        <w:t>Alex Pinto, Individual</w:t>
      </w:r>
    </w:p>
    <w:p w14:paraId="0D9A8316" w14:textId="77777777" w:rsidR="00417C32" w:rsidRDefault="00417C32" w:rsidP="00417C32">
      <w:pPr>
        <w:pStyle w:val="Contributor"/>
      </w:pPr>
      <w:r>
        <w:t>Patrick Maroney, Integrated Networking Technologies, Inc.</w:t>
      </w:r>
    </w:p>
    <w:p w14:paraId="7BA3A440" w14:textId="77777777" w:rsidR="00417C32" w:rsidRDefault="00417C32" w:rsidP="00417C32">
      <w:pPr>
        <w:pStyle w:val="Contributor"/>
      </w:pPr>
      <w:r>
        <w:t>Wouter Bolsterlee, Intelworks BV</w:t>
      </w:r>
    </w:p>
    <w:p w14:paraId="4FE13378" w14:textId="77777777" w:rsidR="00417C32" w:rsidRDefault="00417C32" w:rsidP="00417C32">
      <w:pPr>
        <w:pStyle w:val="Contributor"/>
      </w:pPr>
      <w:r>
        <w:t>Joep Gommers, Intelworks BV</w:t>
      </w:r>
    </w:p>
    <w:p w14:paraId="0D806521" w14:textId="77777777" w:rsidR="00417C32" w:rsidRDefault="00417C32" w:rsidP="00417C32">
      <w:pPr>
        <w:pStyle w:val="Contributor"/>
      </w:pPr>
      <w:r>
        <w:t>Sergey Polzunov, Intelworks BV</w:t>
      </w:r>
    </w:p>
    <w:p w14:paraId="11B450FF" w14:textId="77777777" w:rsidR="00417C32" w:rsidRDefault="00417C32" w:rsidP="00417C32">
      <w:pPr>
        <w:pStyle w:val="Contributor"/>
      </w:pPr>
      <w:r>
        <w:t>Rutger Prins, Intelworks BV</w:t>
      </w:r>
    </w:p>
    <w:p w14:paraId="4D940E58" w14:textId="77777777" w:rsidR="00417C32" w:rsidRDefault="00417C32" w:rsidP="00417C32">
      <w:pPr>
        <w:pStyle w:val="Contributor"/>
      </w:pPr>
      <w:r>
        <w:t>Andrei Sîrghi, Intelworks BV</w:t>
      </w:r>
    </w:p>
    <w:p w14:paraId="43F7194A" w14:textId="77777777" w:rsidR="00417C32" w:rsidRDefault="00417C32" w:rsidP="00417C32">
      <w:pPr>
        <w:pStyle w:val="Contributor"/>
      </w:pPr>
      <w:r>
        <w:t>Raymon van der Velde, Intelworks BV</w:t>
      </w:r>
    </w:p>
    <w:p w14:paraId="7992051F" w14:textId="77777777" w:rsidR="00417C32" w:rsidRDefault="00417C32" w:rsidP="00417C32">
      <w:pPr>
        <w:pStyle w:val="Contributor"/>
      </w:pPr>
      <w:r>
        <w:t>Jonathan Baker, MITRE Corporation</w:t>
      </w:r>
    </w:p>
    <w:p w14:paraId="71DB5CE9" w14:textId="77777777" w:rsidR="00417C32" w:rsidRDefault="00417C32" w:rsidP="00417C32">
      <w:pPr>
        <w:pStyle w:val="Contributor"/>
      </w:pPr>
      <w:r>
        <w:t>Sean Barnum, MITRE Corporation</w:t>
      </w:r>
    </w:p>
    <w:p w14:paraId="07885128" w14:textId="77777777" w:rsidR="00417C32" w:rsidRDefault="00417C32" w:rsidP="00417C32">
      <w:pPr>
        <w:pStyle w:val="Contributor"/>
      </w:pPr>
      <w:r>
        <w:t>Mark Davidson, MITRE Corporation</w:t>
      </w:r>
    </w:p>
    <w:p w14:paraId="139E1E69" w14:textId="77777777" w:rsidR="00417C32" w:rsidRDefault="00417C32" w:rsidP="00417C32">
      <w:pPr>
        <w:pStyle w:val="Contributor"/>
      </w:pPr>
      <w:r>
        <w:t>Ivan Kirillov, MITRE Corporation</w:t>
      </w:r>
    </w:p>
    <w:p w14:paraId="3401626F" w14:textId="77777777" w:rsidR="00417C32" w:rsidRDefault="00417C32" w:rsidP="00417C32">
      <w:pPr>
        <w:pStyle w:val="Contributor"/>
      </w:pPr>
      <w:r>
        <w:t>Jon Salwen, MITRE Corporation</w:t>
      </w:r>
    </w:p>
    <w:p w14:paraId="342A1052" w14:textId="77777777" w:rsidR="00417C32" w:rsidRDefault="00417C32" w:rsidP="00417C32">
      <w:pPr>
        <w:pStyle w:val="Contributor"/>
      </w:pPr>
      <w:r>
        <w:t>John Wunder, MITRE Corporation</w:t>
      </w:r>
    </w:p>
    <w:p w14:paraId="4CC0E504" w14:textId="77777777" w:rsidR="00417C32" w:rsidRDefault="00417C32" w:rsidP="00417C32">
      <w:pPr>
        <w:pStyle w:val="Contributor"/>
      </w:pPr>
      <w:r>
        <w:t>Mike Boyle, National Security Agency</w:t>
      </w:r>
    </w:p>
    <w:p w14:paraId="1F1EB262" w14:textId="77777777" w:rsidR="00417C32" w:rsidRDefault="00417C32" w:rsidP="00417C32">
      <w:pPr>
        <w:pStyle w:val="Contributor"/>
      </w:pPr>
      <w:r>
        <w:t>Jessica Fitzgerald-McKay, National Security Agency</w:t>
      </w:r>
    </w:p>
    <w:p w14:paraId="77AE0A9A" w14:textId="77777777" w:rsidR="00417C32" w:rsidRDefault="00417C32" w:rsidP="00417C32">
      <w:pPr>
        <w:pStyle w:val="Contributor"/>
      </w:pPr>
      <w:r>
        <w:t>Takahiro Kakumaru, NEC Corporation</w:t>
      </w:r>
    </w:p>
    <w:p w14:paraId="6AD9AE34" w14:textId="77777777" w:rsidR="00417C32" w:rsidRDefault="00417C32" w:rsidP="00417C32">
      <w:pPr>
        <w:pStyle w:val="Contributor"/>
      </w:pPr>
      <w:r>
        <w:t>John-Mark Gurney, New Context Services, Inc.</w:t>
      </w:r>
    </w:p>
    <w:p w14:paraId="3BFCEF43" w14:textId="77777777" w:rsidR="00417C32" w:rsidRDefault="00417C32" w:rsidP="00417C32">
      <w:pPr>
        <w:pStyle w:val="Contributor"/>
      </w:pPr>
      <w:r>
        <w:t>Christian Hunt, New Context Services, Inc.</w:t>
      </w:r>
    </w:p>
    <w:p w14:paraId="7173A63E" w14:textId="77777777" w:rsidR="00417C32" w:rsidRDefault="00417C32" w:rsidP="00417C32">
      <w:pPr>
        <w:pStyle w:val="Contributor"/>
      </w:pPr>
      <w:r>
        <w:t>Daniel Riedel, New Context Services, Inc.</w:t>
      </w:r>
    </w:p>
    <w:p w14:paraId="7CBD8E9B" w14:textId="77777777" w:rsidR="00417C32" w:rsidRDefault="00417C32" w:rsidP="00417C32">
      <w:pPr>
        <w:pStyle w:val="Contributor"/>
      </w:pPr>
      <w:r>
        <w:t>Andrew Storms, New Context Services, Inc.</w:t>
      </w:r>
    </w:p>
    <w:p w14:paraId="0F14DAB4" w14:textId="77777777" w:rsidR="00417C32" w:rsidRDefault="00417C32" w:rsidP="00417C32">
      <w:pPr>
        <w:pStyle w:val="Contributor"/>
      </w:pPr>
      <w:r>
        <w:t>John Tolbert, Queralt, Inc.</w:t>
      </w:r>
    </w:p>
    <w:p w14:paraId="2E16F1C0" w14:textId="77777777" w:rsidR="00417C32" w:rsidRDefault="00417C32" w:rsidP="00417C32">
      <w:pPr>
        <w:pStyle w:val="Contributor"/>
      </w:pPr>
      <w:r>
        <w:t>Igor Baikalov, Securonix</w:t>
      </w:r>
    </w:p>
    <w:p w14:paraId="41451BBB" w14:textId="77777777" w:rsidR="00417C32" w:rsidRDefault="00417C32" w:rsidP="00417C32">
      <w:pPr>
        <w:pStyle w:val="Contributor"/>
      </w:pPr>
      <w:r>
        <w:t>Bernd Grobauer, Siemens AG</w:t>
      </w:r>
    </w:p>
    <w:p w14:paraId="1345ABA1" w14:textId="77777777" w:rsidR="00417C32" w:rsidRDefault="00417C32" w:rsidP="00417C32">
      <w:pPr>
        <w:pStyle w:val="Contributor"/>
      </w:pPr>
      <w:r>
        <w:t>Jonathan Bush, Soltra</w:t>
      </w:r>
    </w:p>
    <w:p w14:paraId="72D5F908" w14:textId="77777777" w:rsidR="00417C32" w:rsidRDefault="00417C32" w:rsidP="00417C32">
      <w:pPr>
        <w:pStyle w:val="Contributor"/>
      </w:pPr>
      <w:r>
        <w:t>Aharon Chernin, Soltra</w:t>
      </w:r>
    </w:p>
    <w:p w14:paraId="15BF94EE" w14:textId="77777777" w:rsidR="00417C32" w:rsidRDefault="00417C32" w:rsidP="00417C32">
      <w:pPr>
        <w:pStyle w:val="Contributor"/>
      </w:pPr>
      <w:r>
        <w:t>Trey Darley, Soltra</w:t>
      </w:r>
    </w:p>
    <w:p w14:paraId="71C12D06" w14:textId="77777777" w:rsidR="00417C32" w:rsidRDefault="00417C32" w:rsidP="00417C32">
      <w:pPr>
        <w:pStyle w:val="Contributor"/>
      </w:pPr>
      <w:r>
        <w:t>Paul Dion, Soltra</w:t>
      </w:r>
    </w:p>
    <w:p w14:paraId="1AE932B9" w14:textId="77777777" w:rsidR="00417C32" w:rsidRDefault="00417C32" w:rsidP="00417C32">
      <w:pPr>
        <w:pStyle w:val="Contributor"/>
      </w:pPr>
      <w:r>
        <w:t>Ali Khan, Soltra</w:t>
      </w:r>
    </w:p>
    <w:p w14:paraId="7F4B9A47" w14:textId="77777777" w:rsidR="00417C32" w:rsidRDefault="00417C32" w:rsidP="00417C32">
      <w:pPr>
        <w:pStyle w:val="Contributor"/>
      </w:pPr>
      <w:r>
        <w:t>Natalie Suarez, Soltra</w:t>
      </w:r>
    </w:p>
    <w:p w14:paraId="126A830B" w14:textId="77777777" w:rsidR="00417C32" w:rsidRDefault="00417C32" w:rsidP="00417C32">
      <w:pPr>
        <w:pStyle w:val="Contributor"/>
      </w:pPr>
      <w:r>
        <w:t>Cedric LeRoux, Splunk Inc.</w:t>
      </w:r>
    </w:p>
    <w:p w14:paraId="1B31EA2E" w14:textId="77777777" w:rsidR="00417C32" w:rsidRDefault="00417C32" w:rsidP="00417C32">
      <w:pPr>
        <w:pStyle w:val="Contributor"/>
      </w:pPr>
      <w:r>
        <w:t>Brian Luger, Splunk Inc.</w:t>
      </w:r>
    </w:p>
    <w:p w14:paraId="64F1AE7E" w14:textId="77777777" w:rsidR="00417C32" w:rsidRDefault="00417C32" w:rsidP="00417C32">
      <w:pPr>
        <w:pStyle w:val="Contributor"/>
      </w:pPr>
      <w:r>
        <w:t>Crystal Hayes, The Boeing Company</w:t>
      </w:r>
    </w:p>
    <w:p w14:paraId="26BFF210" w14:textId="77777777" w:rsidR="00417C32" w:rsidRDefault="00417C32" w:rsidP="00417C32">
      <w:pPr>
        <w:pStyle w:val="Contributor"/>
      </w:pPr>
      <w:r>
        <w:t>Brad Butts, U.S. Bank</w:t>
      </w:r>
    </w:p>
    <w:p w14:paraId="2CB624EF" w14:textId="77777777" w:rsidR="00417C32" w:rsidRDefault="00417C32" w:rsidP="00417C32">
      <w:pPr>
        <w:pStyle w:val="Contributor"/>
      </w:pPr>
      <w:r>
        <w:t>Mona Magathan, U.S. Bank</w:t>
      </w:r>
    </w:p>
    <w:p w14:paraId="62B3A57C" w14:textId="77777777" w:rsidR="00417C32" w:rsidRDefault="00417C32" w:rsidP="00417C32">
      <w:pPr>
        <w:pStyle w:val="Contributor"/>
      </w:pPr>
      <w:r>
        <w:lastRenderedPageBreak/>
        <w:t>Adam Cooper, United Kingdom Cabinet Office</w:t>
      </w:r>
    </w:p>
    <w:p w14:paraId="20E07CE3" w14:textId="77777777" w:rsidR="00417C32" w:rsidRDefault="00417C32" w:rsidP="00417C32">
      <w:pPr>
        <w:pStyle w:val="Contributor"/>
      </w:pPr>
      <w:r>
        <w:t>Mike McLellan, United Kingdom Cabinet Office</w:t>
      </w:r>
    </w:p>
    <w:p w14:paraId="5F23C716" w14:textId="77777777" w:rsidR="00417C32" w:rsidRDefault="00417C32" w:rsidP="00417C32">
      <w:pPr>
        <w:pStyle w:val="Contributor"/>
      </w:pPr>
      <w:r>
        <w:t>Chris O'Brien, United Kingdom Cabinet Office</w:t>
      </w:r>
    </w:p>
    <w:p w14:paraId="7A9980CA" w14:textId="77777777" w:rsidR="00417C32" w:rsidRDefault="00417C32" w:rsidP="00417C32">
      <w:pPr>
        <w:pStyle w:val="Contributor"/>
      </w:pPr>
      <w:r>
        <w:t>Julian White, United Kingdom Cabinet Office</w:t>
      </w:r>
    </w:p>
    <w:p w14:paraId="6DEEB180" w14:textId="77777777" w:rsidR="00417C32" w:rsidRDefault="00417C32" w:rsidP="00417C32">
      <w:pPr>
        <w:pStyle w:val="Contributor"/>
      </w:pPr>
      <w:r>
        <w:t>Anthony Rutkowski, Yaana Technologies, LLC</w:t>
      </w:r>
    </w:p>
    <w:p w14:paraId="791C7FE5" w14:textId="77777777" w:rsidR="00417C32" w:rsidRDefault="00417C32" w:rsidP="00417C32">
      <w:pPr>
        <w:pStyle w:val="Contributor"/>
      </w:pPr>
    </w:p>
    <w:p w14:paraId="2C0F5CAF" w14:textId="556372E5" w:rsidR="00C32606" w:rsidRDefault="00417C32" w:rsidP="00417C32">
      <w:pPr>
        <w:pStyle w:val="Contributor"/>
      </w:pPr>
      <w:r>
        <w:t>The authors would also like to thank the larger STIX Community for its input and help in reviewing this document.</w:t>
      </w:r>
    </w:p>
    <w:p w14:paraId="64636B08" w14:textId="77777777" w:rsidR="00C76CAA" w:rsidRPr="00C76CAA" w:rsidRDefault="00C76CAA" w:rsidP="00C76CAA"/>
    <w:p w14:paraId="550DFA5B" w14:textId="77777777" w:rsidR="00A05FDF" w:rsidRDefault="00A05FDF" w:rsidP="00592776">
      <w:pPr>
        <w:pStyle w:val="AppendixHeading1"/>
      </w:pPr>
      <w:bookmarkStart w:id="124" w:name="_Toc85472898"/>
      <w:bookmarkStart w:id="125" w:name="_Toc287332014"/>
      <w:bookmarkStart w:id="126" w:name="_Toc430333400"/>
      <w:r>
        <w:lastRenderedPageBreak/>
        <w:t>Revision History</w:t>
      </w:r>
      <w:bookmarkEnd w:id="124"/>
      <w:bookmarkEnd w:id="125"/>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555F4" w14:textId="77777777" w:rsidR="00641D14" w:rsidRDefault="00641D14" w:rsidP="008C100C">
      <w:r>
        <w:separator/>
      </w:r>
    </w:p>
    <w:p w14:paraId="677F2EB5" w14:textId="77777777" w:rsidR="00641D14" w:rsidRDefault="00641D14" w:rsidP="008C100C"/>
    <w:p w14:paraId="152FB106" w14:textId="77777777" w:rsidR="00641D14" w:rsidRDefault="00641D14" w:rsidP="008C100C"/>
    <w:p w14:paraId="61A6E06F" w14:textId="77777777" w:rsidR="00641D14" w:rsidRDefault="00641D14" w:rsidP="008C100C"/>
    <w:p w14:paraId="59FCF770" w14:textId="77777777" w:rsidR="00641D14" w:rsidRDefault="00641D14" w:rsidP="008C100C"/>
    <w:p w14:paraId="58AD59DB" w14:textId="77777777" w:rsidR="00641D14" w:rsidRDefault="00641D14" w:rsidP="008C100C"/>
    <w:p w14:paraId="0D5CFC0E" w14:textId="77777777" w:rsidR="00641D14" w:rsidRDefault="00641D14" w:rsidP="008C100C"/>
  </w:endnote>
  <w:endnote w:type="continuationSeparator" w:id="0">
    <w:p w14:paraId="4B4B2D4D" w14:textId="77777777" w:rsidR="00641D14" w:rsidRDefault="00641D14" w:rsidP="008C100C">
      <w:r>
        <w:continuationSeparator/>
      </w:r>
    </w:p>
    <w:p w14:paraId="1E15C1D6" w14:textId="77777777" w:rsidR="00641D14" w:rsidRDefault="00641D14" w:rsidP="008C100C"/>
    <w:p w14:paraId="43B9E092" w14:textId="77777777" w:rsidR="00641D14" w:rsidRDefault="00641D14" w:rsidP="008C100C"/>
    <w:p w14:paraId="4CE912DC" w14:textId="77777777" w:rsidR="00641D14" w:rsidRDefault="00641D14" w:rsidP="008C100C"/>
    <w:p w14:paraId="24856940" w14:textId="77777777" w:rsidR="00641D14" w:rsidRDefault="00641D14" w:rsidP="008C100C"/>
    <w:p w14:paraId="2D23823C" w14:textId="77777777" w:rsidR="00641D14" w:rsidRDefault="00641D14" w:rsidP="008C100C"/>
    <w:p w14:paraId="4648044C" w14:textId="77777777" w:rsidR="00641D14" w:rsidRDefault="00641D14" w:rsidP="008C100C"/>
  </w:endnote>
  <w:endnote w:id="1">
    <w:p w14:paraId="7821C97E" w14:textId="5D9666CB" w:rsidR="00364FB3" w:rsidRDefault="00364FB3">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364FB3" w:rsidRPr="00195F88" w:rsidRDefault="00364FB3"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364FB3" w:rsidRPr="00195F88" w:rsidRDefault="00364FB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62193">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62193">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D844B" w14:textId="77777777" w:rsidR="00641D14" w:rsidRDefault="00641D14" w:rsidP="008C100C">
      <w:r>
        <w:separator/>
      </w:r>
    </w:p>
    <w:p w14:paraId="7DB91798" w14:textId="77777777" w:rsidR="00641D14" w:rsidRDefault="00641D14" w:rsidP="008C100C"/>
  </w:footnote>
  <w:footnote w:type="continuationSeparator" w:id="0">
    <w:p w14:paraId="4CA692F6" w14:textId="77777777" w:rsidR="00641D14" w:rsidRDefault="00641D14" w:rsidP="008C100C">
      <w:r>
        <w:continuationSeparator/>
      </w:r>
    </w:p>
    <w:p w14:paraId="2D60D4C4" w14:textId="77777777" w:rsidR="00641D14" w:rsidRDefault="00641D1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85351"/>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2D22F8"/>
    <w:rsid w:val="003109BC"/>
    <w:rsid w:val="00310A56"/>
    <w:rsid w:val="00310E8A"/>
    <w:rsid w:val="003129C6"/>
    <w:rsid w:val="00325345"/>
    <w:rsid w:val="003374BB"/>
    <w:rsid w:val="003423A1"/>
    <w:rsid w:val="003426DD"/>
    <w:rsid w:val="003476C1"/>
    <w:rsid w:val="00353EC5"/>
    <w:rsid w:val="00364FB3"/>
    <w:rsid w:val="003817AC"/>
    <w:rsid w:val="003A433A"/>
    <w:rsid w:val="003A6034"/>
    <w:rsid w:val="003B0E37"/>
    <w:rsid w:val="003B60FC"/>
    <w:rsid w:val="003C18EF"/>
    <w:rsid w:val="003C61EA"/>
    <w:rsid w:val="003D1945"/>
    <w:rsid w:val="003F487C"/>
    <w:rsid w:val="00412A4B"/>
    <w:rsid w:val="00417AFA"/>
    <w:rsid w:val="00417C32"/>
    <w:rsid w:val="004226B7"/>
    <w:rsid w:val="004258D4"/>
    <w:rsid w:val="00435E3F"/>
    <w:rsid w:val="00440224"/>
    <w:rsid w:val="00462193"/>
    <w:rsid w:val="00463B76"/>
    <w:rsid w:val="00465E35"/>
    <w:rsid w:val="00484A04"/>
    <w:rsid w:val="0048683B"/>
    <w:rsid w:val="004925B5"/>
    <w:rsid w:val="004A1809"/>
    <w:rsid w:val="004B0764"/>
    <w:rsid w:val="004B203E"/>
    <w:rsid w:val="004C1F0A"/>
    <w:rsid w:val="004C4D7C"/>
    <w:rsid w:val="004D0E5E"/>
    <w:rsid w:val="004D3DAD"/>
    <w:rsid w:val="004E6B3E"/>
    <w:rsid w:val="004F2DC0"/>
    <w:rsid w:val="004F390D"/>
    <w:rsid w:val="004F5850"/>
    <w:rsid w:val="005126F2"/>
    <w:rsid w:val="0051443F"/>
    <w:rsid w:val="00514964"/>
    <w:rsid w:val="0051640A"/>
    <w:rsid w:val="0052099F"/>
    <w:rsid w:val="0052288D"/>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1D14"/>
    <w:rsid w:val="00643397"/>
    <w:rsid w:val="00655EA0"/>
    <w:rsid w:val="0068398A"/>
    <w:rsid w:val="006A0BE4"/>
    <w:rsid w:val="006A1B10"/>
    <w:rsid w:val="006A48F3"/>
    <w:rsid w:val="006A6A3A"/>
    <w:rsid w:val="006B65C7"/>
    <w:rsid w:val="006B6E13"/>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11975"/>
    <w:rsid w:val="00933ED8"/>
    <w:rsid w:val="00944F01"/>
    <w:rsid w:val="00950638"/>
    <w:rsid w:val="00951C02"/>
    <w:rsid w:val="009523EF"/>
    <w:rsid w:val="00955C97"/>
    <w:rsid w:val="009608FD"/>
    <w:rsid w:val="00960D49"/>
    <w:rsid w:val="00995224"/>
    <w:rsid w:val="009A1CFF"/>
    <w:rsid w:val="009A44D0"/>
    <w:rsid w:val="009A4C1B"/>
    <w:rsid w:val="009B702E"/>
    <w:rsid w:val="009C058A"/>
    <w:rsid w:val="009C7DCE"/>
    <w:rsid w:val="009E5ACB"/>
    <w:rsid w:val="00A001B9"/>
    <w:rsid w:val="00A01E27"/>
    <w:rsid w:val="00A046ED"/>
    <w:rsid w:val="00A05FDF"/>
    <w:rsid w:val="00A27A7B"/>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1E8C"/>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225D5"/>
    <w:rsid w:val="00D34E24"/>
    <w:rsid w:val="00D43CB9"/>
    <w:rsid w:val="00D5207A"/>
    <w:rsid w:val="00D54431"/>
    <w:rsid w:val="00D56563"/>
    <w:rsid w:val="00D57FAD"/>
    <w:rsid w:val="00D777F5"/>
    <w:rsid w:val="00D8216B"/>
    <w:rsid w:val="00D852A1"/>
    <w:rsid w:val="00DA5475"/>
    <w:rsid w:val="00DB7C1F"/>
    <w:rsid w:val="00DC12EB"/>
    <w:rsid w:val="00DD73AA"/>
    <w:rsid w:val="00DE3C29"/>
    <w:rsid w:val="00DE46EE"/>
    <w:rsid w:val="00DE6F0E"/>
    <w:rsid w:val="00DF1F29"/>
    <w:rsid w:val="00DF5EAF"/>
    <w:rsid w:val="00E01912"/>
    <w:rsid w:val="00E01925"/>
    <w:rsid w:val="00E07B11"/>
    <w:rsid w:val="00E10EA9"/>
    <w:rsid w:val="00E21636"/>
    <w:rsid w:val="00E230BA"/>
    <w:rsid w:val="00E23CCE"/>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6540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69897912">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02F4E-F45B-41A3-A2E8-368B216E3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31</TotalTime>
  <Pages>22</Pages>
  <Words>5021</Words>
  <Characters>33725</Characters>
  <Application>Microsoft Office Word</Application>
  <DocSecurity>0</DocSecurity>
  <Lines>281</Lines>
  <Paragraphs>77</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38669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Piazza, Rich</cp:lastModifiedBy>
  <cp:revision>51</cp:revision>
  <cp:lastPrinted>2011-08-05T16:21:00Z</cp:lastPrinted>
  <dcterms:created xsi:type="dcterms:W3CDTF">2015-08-03T15:01:00Z</dcterms:created>
  <dcterms:modified xsi:type="dcterms:W3CDTF">2015-12-04T18:24:00Z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