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2F7103"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2F7103">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2F7103">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2F7103">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2F7103">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2F7103">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2F7103">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2F7103">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2F7103">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2F7103">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2F7103">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4918D196"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 and </w:t>
      </w:r>
      <w:r w:rsidR="005A7C24">
        <w:t xml:space="preserve">default </w:t>
      </w:r>
      <w:r>
        <w:t>extensions), and the color white indicates the component data models</w:t>
      </w:r>
      <w:r w:rsidR="003C279E">
        <w:t>. The solid grey color denotes the overall STIX Language UML model.</w:t>
      </w:r>
      <w:r>
        <w:t xml:space="preserve">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2C5B4C">
          <w:rPr>
            <w:noProof/>
          </w:rPr>
          <w:t>1</w:t>
        </w:r>
      </w:fldSimple>
      <w:r>
        <w:noBreakHyphen/>
      </w:r>
      <w:fldSimple w:instr=" SEQ Figure \* ARABIC \s 1 ">
        <w:r w:rsidR="002C5B4C">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72711"/>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72712"/>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72713"/>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2C5B4C">
          <w:rPr>
            <w:noProof/>
          </w:rPr>
          <w:t>1</w:t>
        </w:r>
      </w:fldSimple>
      <w:r w:rsidRPr="00354477">
        <w:noBreakHyphen/>
      </w:r>
      <w:fldSimple w:instr=" SEQ Table \* ARABIC \s 1 ">
        <w:r w:rsidR="002C5B4C">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03991683"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25pt;height:14.25pt" o:ole="">
                  <v:imagedata r:id="rId29" o:title=""/>
                </v:shape>
                <o:OLEObject Type="Embed" ProgID="PBrush" ShapeID="_x0000_i1026" DrawAspect="Content" ObjectID="_1503991684"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25pt;height:14.25pt" o:ole="">
                  <v:imagedata r:id="rId31" o:title=""/>
                </v:shape>
                <o:OLEObject Type="Embed" ProgID="PBrush" ShapeID="_x0000_i1027" DrawAspect="Content" ObjectID="_1503991685"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D1F1E"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75pt;height:35.3pt" o:ole="">
                  <v:imagedata r:id="rId33" o:title=""/>
                </v:shape>
                <o:OLEObject Type="Embed" ProgID="PBrush" ShapeID="_x0000_i1028" DrawAspect="Content" ObjectID="_1503991686"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72714"/>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2C5B4C">
          <w:rPr>
            <w:noProof/>
          </w:rPr>
          <w:t>1</w:t>
        </w:r>
      </w:fldSimple>
      <w:r>
        <w:noBreakHyphen/>
      </w:r>
      <w:fldSimple w:instr=" SEQ Figure \* ARABIC \s 1 ">
        <w:r w:rsidR="002C5B4C">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72715"/>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72716"/>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72717"/>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72718"/>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fldSimple w:instr=" STYLEREF 1 \s ">
        <w:r w:rsidR="002C5B4C">
          <w:rPr>
            <w:noProof/>
          </w:rPr>
          <w:t>2</w:t>
        </w:r>
      </w:fldSimple>
      <w:r w:rsidRPr="000C7F34">
        <w:noBreakHyphen/>
      </w:r>
      <w:fldSimple w:instr=" SEQ Figure \* ARABIC \s 1 ">
        <w:r w:rsidR="002C5B4C">
          <w:rPr>
            <w:noProof/>
          </w:rPr>
          <w:t>1</w:t>
        </w:r>
      </w:fldSimple>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72719"/>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72720"/>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72721"/>
      <w:r w:rsidRPr="00434BA0">
        <w:t xml:space="preserve">ControlledVocabularyStringType </w:t>
      </w:r>
      <w:r>
        <w:t>Data Type</w:t>
      </w:r>
      <w:bookmarkEnd w:id="64"/>
      <w:bookmarkEnd w:id="65"/>
      <w:bookmarkEnd w:id="66"/>
      <w:bookmarkEnd w:id="67"/>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8" w:name="_Ref428802323"/>
      <w:bookmarkStart w:id="69" w:name="_Ref428803731"/>
      <w:bookmarkStart w:id="70" w:name="_Toc429572722"/>
      <w:bookmarkStart w:id="71" w:name="_Toc287332011"/>
      <w:r>
        <w:lastRenderedPageBreak/>
        <w:t>STIX Default Vocabularies Data Models</w:t>
      </w:r>
      <w:bookmarkEnd w:id="68"/>
      <w:bookmarkEnd w:id="69"/>
      <w:bookmarkEnd w:id="70"/>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72723"/>
      <w:r w:rsidRPr="00377B59">
        <w:t>AssetType</w:t>
      </w:r>
      <w:r>
        <w:t>Vocab</w:t>
      </w:r>
      <w:r w:rsidRPr="00377B59">
        <w:t>-1.0</w:t>
      </w:r>
      <w:r>
        <w:t xml:space="preserve"> Enumeration</w:t>
      </w:r>
      <w:bookmarkEnd w:id="72"/>
      <w:bookmarkEnd w:id="73"/>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4" w:name="_Toc426101891"/>
      <w:bookmarkStart w:id="75" w:name="_Toc429572724"/>
      <w:r w:rsidRPr="00DA0BBE">
        <w:lastRenderedPageBreak/>
        <w:t>AttackerInfrastructureType</w:t>
      </w:r>
      <w:r>
        <w:t>Vocab</w:t>
      </w:r>
      <w:r w:rsidRPr="00DA0BBE">
        <w:t>-1.0</w:t>
      </w:r>
      <w:r w:rsidRPr="00190FE5">
        <w:t xml:space="preserve"> </w:t>
      </w:r>
      <w:r>
        <w:t>Enumeration</w:t>
      </w:r>
      <w:bookmarkEnd w:id="74"/>
      <w:bookmarkEnd w:id="75"/>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6" w:name="_Toc426101892"/>
      <w:bookmarkStart w:id="77" w:name="_Toc429572725"/>
      <w:r w:rsidRPr="00500836">
        <w:t>AttackerToolType</w:t>
      </w:r>
      <w:r>
        <w:t>Vocab</w:t>
      </w:r>
      <w:r w:rsidRPr="00500836">
        <w:t>-1.0</w:t>
      </w:r>
      <w:r>
        <w:t xml:space="preserve"> Enumeration</w:t>
      </w:r>
      <w:bookmarkEnd w:id="76"/>
      <w:bookmarkEnd w:id="77"/>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8" w:name="_Ref401841270"/>
      <w:bookmarkStart w:id="79" w:name="_Toc426101893"/>
      <w:bookmarkStart w:id="80" w:name="_Toc429572726"/>
      <w:r w:rsidRPr="00377B59">
        <w:t>AvailabilityLossType</w:t>
      </w:r>
      <w:r>
        <w:t>Vocab</w:t>
      </w:r>
      <w:r w:rsidRPr="00377B59">
        <w:t>-1.1.1</w:t>
      </w:r>
      <w:r>
        <w:t xml:space="preserve"> Enumeration</w:t>
      </w:r>
      <w:bookmarkEnd w:id="78"/>
      <w:bookmarkEnd w:id="79"/>
      <w:bookmarkEnd w:id="80"/>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1" w:name="_Toc426101894"/>
      <w:bookmarkStart w:id="82" w:name="_Toc429572727"/>
      <w:r w:rsidRPr="00377B59">
        <w:t>AvailabilityLossType</w:t>
      </w:r>
      <w:r>
        <w:t>Vocab</w:t>
      </w:r>
      <w:r w:rsidRPr="00377B59">
        <w:t>-1.0</w:t>
      </w:r>
      <w:r>
        <w:t xml:space="preserve"> Enumeration</w:t>
      </w:r>
      <w:bookmarkEnd w:id="81"/>
      <w:bookmarkEnd w:id="82"/>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3" w:name="_Toc426101895"/>
      <w:bookmarkStart w:id="84" w:name="_Toc429572728"/>
      <w:r w:rsidRPr="00A426CE">
        <w:t>CampaignStatus</w:t>
      </w:r>
      <w:r>
        <w:t>Vocab</w:t>
      </w:r>
      <w:r w:rsidRPr="00A426CE">
        <w:t>-1.0</w:t>
      </w:r>
      <w:r>
        <w:t xml:space="preserve"> Enumeration</w:t>
      </w:r>
      <w:bookmarkEnd w:id="83"/>
      <w:bookmarkEnd w:id="84"/>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5" w:name="_Toc426101896"/>
      <w:bookmarkStart w:id="86" w:name="_Toc429572729"/>
      <w:r w:rsidRPr="00A426CE">
        <w:t>COAStage</w:t>
      </w:r>
      <w:r>
        <w:t>Vocab-</w:t>
      </w:r>
      <w:r w:rsidRPr="00A426CE">
        <w:t>1.0</w:t>
      </w:r>
      <w:r>
        <w:t xml:space="preserve"> Enumeration</w:t>
      </w:r>
      <w:bookmarkEnd w:id="85"/>
      <w:bookmarkEnd w:id="86"/>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7" w:name="_Toc426101897"/>
      <w:bookmarkStart w:id="88" w:name="_Toc429572730"/>
      <w:r w:rsidRPr="00500836">
        <w:t>CourseOfActionType</w:t>
      </w:r>
      <w:r>
        <w:t>Vocab-</w:t>
      </w:r>
      <w:r w:rsidRPr="00500836">
        <w:t>1.0</w:t>
      </w:r>
      <w:r>
        <w:t xml:space="preserve"> Enumeration</w:t>
      </w:r>
      <w:bookmarkEnd w:id="87"/>
      <w:bookmarkEnd w:id="88"/>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89" w:name="_Ref424732685"/>
      <w:bookmarkStart w:id="90" w:name="_Toc426101898"/>
      <w:bookmarkStart w:id="91" w:name="_Toc429572731"/>
      <w:r w:rsidRPr="00836FE8">
        <w:t>DiscoveryMethod</w:t>
      </w:r>
      <w:r>
        <w:t>Vocab-2</w:t>
      </w:r>
      <w:r w:rsidRPr="00836FE8">
        <w:t>.0</w:t>
      </w:r>
      <w:r>
        <w:t xml:space="preserve"> Enumeration</w:t>
      </w:r>
      <w:bookmarkEnd w:id="89"/>
      <w:bookmarkEnd w:id="90"/>
      <w:bookmarkEnd w:id="91"/>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2" w:name="_Toc426101899"/>
      <w:bookmarkStart w:id="93" w:name="_Toc429572732"/>
      <w:r w:rsidRPr="00836FE8">
        <w:t>DiscoveryMethod</w:t>
      </w:r>
      <w:r>
        <w:t>Vocab-1</w:t>
      </w:r>
      <w:r w:rsidRPr="00836FE8">
        <w:t>.0</w:t>
      </w:r>
      <w:r>
        <w:t xml:space="preserve"> Enumeration</w:t>
      </w:r>
      <w:bookmarkEnd w:id="92"/>
      <w:bookmarkEnd w:id="93"/>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4" w:name="_Toc426101900"/>
      <w:bookmarkStart w:id="95" w:name="_Toc429572733"/>
      <w:r w:rsidRPr="00DE3E38">
        <w:t>HighMediumLow</w:t>
      </w:r>
      <w:r>
        <w:t>Vocab-</w:t>
      </w:r>
      <w:r w:rsidRPr="00DE3E38">
        <w:t>1.0</w:t>
      </w:r>
      <w:r>
        <w:t xml:space="preserve"> Enumeration</w:t>
      </w:r>
      <w:bookmarkEnd w:id="94"/>
      <w:bookmarkEnd w:id="95"/>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6" w:name="_Toc426101901"/>
      <w:bookmarkStart w:id="97" w:name="_Toc429572734"/>
      <w:r w:rsidRPr="00377B59">
        <w:t>ImpactQualification</w:t>
      </w:r>
      <w:r>
        <w:t>Vocab-</w:t>
      </w:r>
      <w:r w:rsidRPr="00377B59">
        <w:t>1.0</w:t>
      </w:r>
      <w:r>
        <w:t xml:space="preserve"> Enumeration</w:t>
      </w:r>
      <w:bookmarkEnd w:id="96"/>
      <w:bookmarkEnd w:id="97"/>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8" w:name="_Toc426101902"/>
      <w:bookmarkStart w:id="99" w:name="_Toc429572735"/>
      <w:r w:rsidRPr="00377B59">
        <w:t>ImpactRating</w:t>
      </w:r>
      <w:r>
        <w:t>Vocab-</w:t>
      </w:r>
      <w:r w:rsidRPr="00377B59">
        <w:t>1.0</w:t>
      </w:r>
      <w:r>
        <w:t xml:space="preserve"> Enumeration</w:t>
      </w:r>
      <w:bookmarkEnd w:id="98"/>
      <w:bookmarkEnd w:id="99"/>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0" w:name="_Toc426101903"/>
      <w:bookmarkStart w:id="101" w:name="_Toc429572736"/>
      <w:r w:rsidRPr="00500836">
        <w:t>IncidentCategory</w:t>
      </w:r>
      <w:r>
        <w:t>Vocab-</w:t>
      </w:r>
      <w:r w:rsidRPr="00500836">
        <w:t>1.0</w:t>
      </w:r>
      <w:r>
        <w:t xml:space="preserve"> Enumeration</w:t>
      </w:r>
      <w:bookmarkEnd w:id="100"/>
      <w:bookmarkEnd w:id="101"/>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2" w:name="_Toc426101904"/>
      <w:bookmarkStart w:id="103" w:name="_Toc429572737"/>
      <w:r w:rsidRPr="00445B2F">
        <w:t>IncidentEffect</w:t>
      </w:r>
      <w:r>
        <w:t>Vocab-</w:t>
      </w:r>
      <w:r w:rsidRPr="00445B2F">
        <w:t>1.0</w:t>
      </w:r>
      <w:r>
        <w:t xml:space="preserve"> Enumeration</w:t>
      </w:r>
      <w:bookmarkEnd w:id="102"/>
      <w:bookmarkEnd w:id="103"/>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4" w:name="_Toc426101905"/>
      <w:bookmarkStart w:id="105" w:name="_Toc429572738"/>
      <w:r w:rsidRPr="00A426CE">
        <w:lastRenderedPageBreak/>
        <w:t>IncidentStatus</w:t>
      </w:r>
      <w:r>
        <w:t>Vocab-</w:t>
      </w:r>
      <w:r w:rsidRPr="00A426CE">
        <w:t>1.0</w:t>
      </w:r>
      <w:r>
        <w:t xml:space="preserve"> Enumeration</w:t>
      </w:r>
      <w:bookmarkEnd w:id="104"/>
      <w:bookmarkEnd w:id="105"/>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6" w:name="_Ref401841408"/>
      <w:bookmarkStart w:id="107" w:name="_Toc426101906"/>
      <w:bookmarkStart w:id="108" w:name="_Toc429572739"/>
      <w:r w:rsidRPr="00DE3E38">
        <w:t>IndicatorType</w:t>
      </w:r>
      <w:r>
        <w:t>Vocab-</w:t>
      </w:r>
      <w:r w:rsidRPr="00DE3E38">
        <w:t>1.1</w:t>
      </w:r>
      <w:r>
        <w:t xml:space="preserve"> Enumeration</w:t>
      </w:r>
      <w:bookmarkEnd w:id="106"/>
      <w:bookmarkEnd w:id="107"/>
      <w:bookmarkEnd w:id="108"/>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09" w:name="_Toc426101907"/>
      <w:bookmarkStart w:id="110" w:name="_Toc429572740"/>
      <w:r w:rsidRPr="00DE3E38">
        <w:t>IndicatorType</w:t>
      </w:r>
      <w:r>
        <w:t>Vocab-</w:t>
      </w:r>
      <w:r w:rsidRPr="00DE3E38">
        <w:t>1.0</w:t>
      </w:r>
      <w:r>
        <w:t xml:space="preserve"> Enumeration</w:t>
      </w:r>
      <w:bookmarkEnd w:id="109"/>
      <w:bookmarkEnd w:id="110"/>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1" w:name="_Toc426101908"/>
      <w:bookmarkStart w:id="112" w:name="_Toc429572741"/>
      <w:r>
        <w:t>InformationSourceRoleVocab-1.0 Enumeration</w:t>
      </w:r>
      <w:bookmarkEnd w:id="111"/>
      <w:bookmarkEnd w:id="112"/>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3" w:name="_Toc426101909"/>
      <w:bookmarkStart w:id="114" w:name="_Toc429572742"/>
      <w:r w:rsidRPr="00BD1D94">
        <w:t>InformationType</w:t>
      </w:r>
      <w:r>
        <w:t>Vocab-</w:t>
      </w:r>
      <w:r w:rsidRPr="00BD1D94">
        <w:t>1.0</w:t>
      </w:r>
      <w:r>
        <w:t xml:space="preserve"> Enumeration</w:t>
      </w:r>
      <w:bookmarkEnd w:id="113"/>
      <w:bookmarkEnd w:id="114"/>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5" w:name="_Toc426101910"/>
      <w:bookmarkStart w:id="116" w:name="_Toc429572743"/>
      <w:r w:rsidRPr="00BD1D94">
        <w:t>IntendedEffect</w:t>
      </w:r>
      <w:r>
        <w:t>Vocab-</w:t>
      </w:r>
      <w:r w:rsidRPr="00BD1D94">
        <w:t>1.0</w:t>
      </w:r>
      <w:r>
        <w:t xml:space="preserve"> Enumeration</w:t>
      </w:r>
      <w:bookmarkEnd w:id="115"/>
      <w:bookmarkEnd w:id="116"/>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7" w:name="_Toc426101911"/>
      <w:bookmarkStart w:id="118" w:name="_Toc429572744"/>
      <w:r w:rsidRPr="00377B59">
        <w:lastRenderedPageBreak/>
        <w:t>LocationClass</w:t>
      </w:r>
      <w:r>
        <w:t>Vocab-</w:t>
      </w:r>
      <w:r w:rsidRPr="00377B59">
        <w:t>1.0</w:t>
      </w:r>
      <w:r>
        <w:t xml:space="preserve"> Enumeration</w:t>
      </w:r>
      <w:bookmarkEnd w:id="117"/>
      <w:bookmarkEnd w:id="118"/>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19" w:name="_Toc426101912"/>
      <w:bookmarkStart w:id="120" w:name="_Toc429572745"/>
      <w:r w:rsidRPr="00377B59">
        <w:t>LossDuration</w:t>
      </w:r>
      <w:r>
        <w:t>Vocab-</w:t>
      </w:r>
      <w:r w:rsidRPr="00377B59">
        <w:t>1.0</w:t>
      </w:r>
      <w:r>
        <w:t xml:space="preserve"> Enumeration</w:t>
      </w:r>
      <w:bookmarkEnd w:id="119"/>
      <w:bookmarkEnd w:id="120"/>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1" w:name="_Toc426101913"/>
      <w:bookmarkStart w:id="122" w:name="_Toc429572746"/>
      <w:r w:rsidRPr="00500836">
        <w:t>LossProperty</w:t>
      </w:r>
      <w:r>
        <w:t>Vocab-</w:t>
      </w:r>
      <w:r w:rsidRPr="00500836">
        <w:t>1.0</w:t>
      </w:r>
      <w:r>
        <w:t xml:space="preserve"> Enumeration</w:t>
      </w:r>
      <w:bookmarkEnd w:id="121"/>
      <w:bookmarkEnd w:id="122"/>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3" w:name="_Toc426101914"/>
      <w:bookmarkStart w:id="124" w:name="_Toc429572747"/>
      <w:r w:rsidRPr="00DE3E38">
        <w:lastRenderedPageBreak/>
        <w:t>MalwareType</w:t>
      </w:r>
      <w:r>
        <w:t>Vocab-</w:t>
      </w:r>
      <w:r w:rsidRPr="00DE3E38">
        <w:t>1.0</w:t>
      </w:r>
      <w:r>
        <w:t xml:space="preserve"> Enumeration</w:t>
      </w:r>
      <w:bookmarkEnd w:id="123"/>
      <w:bookmarkEnd w:id="124"/>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5" w:name="_Toc426101915"/>
      <w:bookmarkStart w:id="126" w:name="_Toc429572748"/>
      <w:r w:rsidRPr="00377B59">
        <w:lastRenderedPageBreak/>
        <w:t>ManagementClass</w:t>
      </w:r>
      <w:r>
        <w:t>Vocab-</w:t>
      </w:r>
      <w:r w:rsidRPr="00377B59">
        <w:t>1.0</w:t>
      </w:r>
      <w:r>
        <w:t xml:space="preserve"> Enumeration</w:t>
      </w:r>
      <w:bookmarkEnd w:id="125"/>
      <w:bookmarkEnd w:id="126"/>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7" w:name="_Ref401840874"/>
      <w:bookmarkStart w:id="128" w:name="_Ref401840953"/>
      <w:bookmarkStart w:id="129" w:name="_Toc426101916"/>
      <w:bookmarkStart w:id="130" w:name="_Toc429572749"/>
      <w:r w:rsidRPr="00BD1D94">
        <w:t>Motivation</w:t>
      </w:r>
      <w:r>
        <w:t>Vocab-</w:t>
      </w:r>
      <w:r w:rsidRPr="00BD1D94">
        <w:t>1.1</w:t>
      </w:r>
      <w:r>
        <w:t xml:space="preserve"> Enumeration</w:t>
      </w:r>
      <w:bookmarkEnd w:id="127"/>
      <w:bookmarkEnd w:id="128"/>
      <w:bookmarkEnd w:id="129"/>
      <w:bookmarkEnd w:id="130"/>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1" w:name="_Ref401841049"/>
      <w:bookmarkStart w:id="132" w:name="_Ref401841051"/>
      <w:bookmarkStart w:id="133" w:name="_Toc426101917"/>
      <w:bookmarkStart w:id="134" w:name="_Toc429572750"/>
      <w:r w:rsidRPr="00BD1D94">
        <w:t>Motivation</w:t>
      </w:r>
      <w:r>
        <w:t>Vocab-</w:t>
      </w:r>
      <w:r w:rsidRPr="00BD1D94">
        <w:t>1.0.1</w:t>
      </w:r>
      <w:r>
        <w:t xml:space="preserve"> Enumeration</w:t>
      </w:r>
      <w:bookmarkEnd w:id="131"/>
      <w:bookmarkEnd w:id="132"/>
      <w:bookmarkEnd w:id="133"/>
      <w:bookmarkEnd w:id="134"/>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5" w:name="_Toc426101918"/>
      <w:bookmarkStart w:id="136" w:name="_Toc429572751"/>
      <w:r w:rsidRPr="00BD1D94">
        <w:lastRenderedPageBreak/>
        <w:t>Motivation</w:t>
      </w:r>
      <w:r>
        <w:t>Vocab-</w:t>
      </w:r>
      <w:r w:rsidRPr="00BD1D94">
        <w:t>1.0</w:t>
      </w:r>
      <w:r>
        <w:t xml:space="preserve"> Enumeration</w:t>
      </w:r>
      <w:bookmarkEnd w:id="135"/>
      <w:bookmarkEnd w:id="136"/>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7" w:name="_Toc426101919"/>
      <w:bookmarkStart w:id="138" w:name="_Toc429572752"/>
      <w:r w:rsidRPr="00377B59">
        <w:t>OwnershipClass</w:t>
      </w:r>
      <w:r>
        <w:t>Vocab-</w:t>
      </w:r>
      <w:r w:rsidRPr="00377B59">
        <w:t>1.0</w:t>
      </w:r>
      <w:r>
        <w:t xml:space="preserve"> Enumeration</w:t>
      </w:r>
      <w:bookmarkEnd w:id="137"/>
      <w:bookmarkEnd w:id="138"/>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39" w:name="_Toc426101920"/>
      <w:bookmarkStart w:id="140" w:name="_Toc429572753"/>
      <w:r w:rsidRPr="00D271EB">
        <w:t>PackageIntent</w:t>
      </w:r>
      <w:r>
        <w:t>Vocab-</w:t>
      </w:r>
      <w:r w:rsidRPr="00D271EB">
        <w:t>1.0</w:t>
      </w:r>
      <w:r>
        <w:t xml:space="preserve"> Enumeration</w:t>
      </w:r>
      <w:bookmarkEnd w:id="139"/>
      <w:bookmarkEnd w:id="140"/>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1" w:name="_Ref401841633"/>
      <w:bookmarkStart w:id="142" w:name="_Toc426101921"/>
      <w:bookmarkStart w:id="143" w:name="_Toc429572754"/>
      <w:r w:rsidRPr="00445B2F">
        <w:t>PlanningAndOperationalSupport</w:t>
      </w:r>
      <w:r>
        <w:t>Vocab-</w:t>
      </w:r>
      <w:r w:rsidRPr="00445B2F">
        <w:t>1.0.1</w:t>
      </w:r>
      <w:r>
        <w:t xml:space="preserve"> Enumeration</w:t>
      </w:r>
      <w:bookmarkEnd w:id="141"/>
      <w:bookmarkEnd w:id="142"/>
      <w:bookmarkEnd w:id="143"/>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4" w:name="_Toc426101922"/>
      <w:bookmarkStart w:id="145" w:name="_Toc429572755"/>
      <w:r w:rsidRPr="00445B2F">
        <w:t>PlanningAndOperationalSupport</w:t>
      </w:r>
      <w:r>
        <w:t>Vocab-</w:t>
      </w:r>
      <w:r w:rsidRPr="00445B2F">
        <w:t>1.0</w:t>
      </w:r>
      <w:r>
        <w:t xml:space="preserve"> Enumeration</w:t>
      </w:r>
      <w:bookmarkEnd w:id="144"/>
      <w:bookmarkEnd w:id="145"/>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6" w:name="_Toc426101923"/>
      <w:bookmarkStart w:id="147" w:name="_Toc429572756"/>
      <w:r>
        <w:t>ReportIntentVocab-1.0 Enumeration</w:t>
      </w:r>
      <w:bookmarkEnd w:id="146"/>
      <w:bookmarkEnd w:id="147"/>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8" w:name="_Toc426101924"/>
      <w:bookmarkStart w:id="149" w:name="_Toc429572757"/>
      <w:r w:rsidRPr="00A426CE">
        <w:t>SecurityCompromise</w:t>
      </w:r>
      <w:r>
        <w:t>Vocab-</w:t>
      </w:r>
      <w:r w:rsidRPr="00A426CE">
        <w:t>1.0</w:t>
      </w:r>
      <w:r>
        <w:t xml:space="preserve"> Enumeration</w:t>
      </w:r>
      <w:bookmarkEnd w:id="148"/>
      <w:bookmarkEnd w:id="149"/>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0" w:name="_Toc426101925"/>
      <w:bookmarkStart w:id="151" w:name="_Toc429572758"/>
      <w:r w:rsidRPr="00DA0BBE">
        <w:t>SystemType</w:t>
      </w:r>
      <w:r>
        <w:t>Vocab-</w:t>
      </w:r>
      <w:r w:rsidRPr="00DA0BBE">
        <w:t>1.0</w:t>
      </w:r>
      <w:r>
        <w:t xml:space="preserve"> Enumeration</w:t>
      </w:r>
      <w:bookmarkEnd w:id="150"/>
      <w:bookmarkEnd w:id="151"/>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2" w:name="_Toc426101926"/>
      <w:bookmarkStart w:id="153" w:name="_Toc429572759"/>
      <w:r w:rsidRPr="00500836">
        <w:t>ThreatActorSophistication</w:t>
      </w:r>
      <w:r>
        <w:t>Vocab-</w:t>
      </w:r>
      <w:r w:rsidRPr="00500836">
        <w:t>1.0</w:t>
      </w:r>
      <w:r>
        <w:t xml:space="preserve"> Enumeration</w:t>
      </w:r>
      <w:bookmarkEnd w:id="152"/>
      <w:bookmarkEnd w:id="153"/>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4" w:name="_Toc426101927"/>
      <w:bookmarkStart w:id="155" w:name="_Toc429572760"/>
      <w:r w:rsidRPr="00BD1D94">
        <w:t>ThreatActorType</w:t>
      </w:r>
      <w:r>
        <w:t>Vocab-</w:t>
      </w:r>
      <w:r w:rsidRPr="00BD1D94">
        <w:t>1.0</w:t>
      </w:r>
      <w:r>
        <w:t xml:space="preserve"> Enumeration</w:t>
      </w:r>
      <w:bookmarkEnd w:id="154"/>
      <w:bookmarkEnd w:id="155"/>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6" w:name="_Toc426101928"/>
      <w:bookmarkStart w:id="157" w:name="_Toc429572761"/>
      <w:r>
        <w:t>VersioningVocab-</w:t>
      </w:r>
      <w:r w:rsidRPr="00BD1D94">
        <w:t>1.0</w:t>
      </w:r>
      <w:r>
        <w:t xml:space="preserve"> Enumeration</w:t>
      </w:r>
      <w:bookmarkEnd w:id="156"/>
      <w:bookmarkEnd w:id="157"/>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8" w:name="_Ref428802337"/>
      <w:bookmarkStart w:id="159" w:name="_Toc429572762"/>
      <w:r w:rsidRPr="00FD22AC">
        <w:lastRenderedPageBreak/>
        <w:t>Conformance</w:t>
      </w:r>
      <w:bookmarkEnd w:id="71"/>
      <w:bookmarkEnd w:id="158"/>
      <w:bookmarkEnd w:id="159"/>
    </w:p>
    <w:p w14:paraId="4C64F240" w14:textId="77777777" w:rsidR="0048026F" w:rsidRDefault="0048026F" w:rsidP="0048026F">
      <w:r>
        <w:t>Implementations have discretion over which parts (components, properties, extensions, controlled vocabularies, etc.) of STIX they implement (e.g., Indicator/Suggested_COAs).</w:t>
      </w:r>
    </w:p>
    <w:p w14:paraId="57AE588A" w14:textId="77777777" w:rsidR="0048026F" w:rsidRDefault="0048026F" w:rsidP="0048026F">
      <w:r>
        <w:t> </w:t>
      </w:r>
    </w:p>
    <w:p w14:paraId="5687976C" w14:textId="77777777" w:rsidR="0048026F" w:rsidRDefault="0048026F" w:rsidP="0048026F">
      <w:r>
        <w:t>[1] Conformant implementations must conform to all Normative Statements that apply to the portions of STIX they implement (e.g., Implementers of the entire TTP component must conform to all Normative Statements regarding the TTP component).</w:t>
      </w:r>
    </w:p>
    <w:p w14:paraId="2AC8FCA7" w14:textId="77777777" w:rsidR="0048026F" w:rsidRDefault="0048026F" w:rsidP="0048026F">
      <w:r>
        <w:t> </w:t>
      </w:r>
    </w:p>
    <w:p w14:paraId="7B915427" w14:textId="77777777" w:rsidR="0048026F" w:rsidRDefault="0048026F" w:rsidP="0048026F">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15652EF" w14:textId="77777777" w:rsidR="0048026F" w:rsidRDefault="0048026F" w:rsidP="0048026F"/>
    <w:p w14:paraId="060DEC5B" w14:textId="37B84A8E" w:rsidR="00AE0702" w:rsidRPr="00AE0702" w:rsidRDefault="0048026F" w:rsidP="0048026F">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endnotePr>
            <w:numFmt w:val="decimal"/>
          </w:endnotePr>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0" w:name="_Toc429572763"/>
      <w:r>
        <w:lastRenderedPageBreak/>
        <w:t>Suggested Default Vocabularies</w:t>
      </w:r>
      <w:bookmarkEnd w:id="160"/>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endnotePr>
            <w:numFmt w:val="decimal"/>
          </w:endnotePr>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1" w:name="_Toc85472897"/>
      <w:bookmarkStart w:id="162" w:name="_Toc287332012"/>
      <w:bookmarkStart w:id="163" w:name="_Toc429572764"/>
      <w:bookmarkStart w:id="164" w:name="_Toc85472898"/>
      <w:bookmarkStart w:id="165" w:name="_Toc287332014"/>
      <w:r>
        <w:lastRenderedPageBreak/>
        <w:t>Acknowledgments</w:t>
      </w:r>
      <w:bookmarkEnd w:id="161"/>
      <w:bookmarkEnd w:id="162"/>
      <w:bookmarkEnd w:id="163"/>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6" w:name="_Toc429572765"/>
      <w:bookmarkStart w:id="167" w:name="_GoBack"/>
      <w:bookmarkEnd w:id="167"/>
      <w:r>
        <w:lastRenderedPageBreak/>
        <w:t>Revision History</w:t>
      </w:r>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DA5D9" w14:textId="77777777" w:rsidR="002F7103" w:rsidRDefault="002F7103" w:rsidP="008C100C">
      <w:r>
        <w:separator/>
      </w:r>
    </w:p>
    <w:p w14:paraId="2E405E0F" w14:textId="77777777" w:rsidR="002F7103" w:rsidRDefault="002F7103" w:rsidP="008C100C"/>
    <w:p w14:paraId="76653266" w14:textId="77777777" w:rsidR="002F7103" w:rsidRDefault="002F7103" w:rsidP="008C100C"/>
    <w:p w14:paraId="234B61CD" w14:textId="77777777" w:rsidR="002F7103" w:rsidRDefault="002F7103" w:rsidP="008C100C"/>
    <w:p w14:paraId="1DF3BAEF" w14:textId="77777777" w:rsidR="002F7103" w:rsidRDefault="002F7103" w:rsidP="008C100C"/>
    <w:p w14:paraId="2A5724EA" w14:textId="77777777" w:rsidR="002F7103" w:rsidRDefault="002F7103" w:rsidP="008C100C"/>
    <w:p w14:paraId="6C2FE06C" w14:textId="77777777" w:rsidR="002F7103" w:rsidRDefault="002F7103" w:rsidP="008C100C"/>
  </w:endnote>
  <w:endnote w:type="continuationSeparator" w:id="0">
    <w:p w14:paraId="33E4EAA5" w14:textId="77777777" w:rsidR="002F7103" w:rsidRDefault="002F7103" w:rsidP="008C100C">
      <w:r>
        <w:continuationSeparator/>
      </w:r>
    </w:p>
    <w:p w14:paraId="700A8B83" w14:textId="77777777" w:rsidR="002F7103" w:rsidRDefault="002F7103" w:rsidP="008C100C"/>
    <w:p w14:paraId="5F971D0B" w14:textId="77777777" w:rsidR="002F7103" w:rsidRDefault="002F7103" w:rsidP="008C100C"/>
    <w:p w14:paraId="434223F6" w14:textId="77777777" w:rsidR="002F7103" w:rsidRDefault="002F7103" w:rsidP="008C100C"/>
    <w:p w14:paraId="5B6A5C99" w14:textId="77777777" w:rsidR="002F7103" w:rsidRDefault="002F7103" w:rsidP="008C100C"/>
    <w:p w14:paraId="1A6F3752" w14:textId="77777777" w:rsidR="002F7103" w:rsidRDefault="002F7103" w:rsidP="008C100C"/>
    <w:p w14:paraId="37AA012F" w14:textId="77777777" w:rsidR="002F7103" w:rsidRDefault="002F7103"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52E6">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52E6">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371C" w14:textId="77777777" w:rsidR="002F7103" w:rsidRDefault="002F7103" w:rsidP="008C100C">
      <w:r>
        <w:separator/>
      </w:r>
    </w:p>
    <w:p w14:paraId="0D1B2164" w14:textId="77777777" w:rsidR="002F7103" w:rsidRDefault="002F7103" w:rsidP="008C100C"/>
  </w:footnote>
  <w:footnote w:type="continuationSeparator" w:id="0">
    <w:p w14:paraId="7F48DEBD" w14:textId="77777777" w:rsidR="002F7103" w:rsidRDefault="002F7103" w:rsidP="008C100C">
      <w:r>
        <w:continuationSeparator/>
      </w:r>
    </w:p>
    <w:p w14:paraId="2995FE09" w14:textId="77777777" w:rsidR="002F7103" w:rsidRDefault="002F7103"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552E6"/>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2F7103"/>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279E"/>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52DE0"/>
    <w:rsid w:val="00576770"/>
    <w:rsid w:val="00582DE2"/>
    <w:rsid w:val="00590FE3"/>
    <w:rsid w:val="00596D7A"/>
    <w:rsid w:val="005A1689"/>
    <w:rsid w:val="005A293B"/>
    <w:rsid w:val="005A5E41"/>
    <w:rsid w:val="005A7C24"/>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472B0-C412-459A-9E58-DF3677A2C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171</TotalTime>
  <Pages>44</Pages>
  <Words>12158</Words>
  <Characters>69301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81297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39</cp:revision>
  <cp:lastPrinted>2011-08-05T16:21:00Z</cp:lastPrinted>
  <dcterms:created xsi:type="dcterms:W3CDTF">2015-08-31T20:21:00Z</dcterms:created>
  <dcterms:modified xsi:type="dcterms:W3CDTF">2015-09-17T14:38:00Z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