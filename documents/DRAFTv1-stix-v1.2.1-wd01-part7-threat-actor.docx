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EE7A80"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D06DEE">
          <w:rPr>
            <w:noProof/>
            <w:webHidden/>
          </w:rPr>
          <w:t>4</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EE7A80">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EE7A80">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EE7A80">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D06DEE">
          <w:rPr>
            <w:noProof/>
            <w:webHidden/>
          </w:rPr>
          <w:t>5</w:t>
        </w:r>
        <w:r w:rsidR="0093037A">
          <w:rPr>
            <w:noProof/>
            <w:webHidden/>
          </w:rPr>
          <w:fldChar w:fldCharType="end"/>
        </w:r>
      </w:hyperlink>
    </w:p>
    <w:p w:rsidR="0093037A" w:rsidRDefault="00EE7A80">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EE7A80">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D06DEE">
          <w:rPr>
            <w:noProof/>
            <w:webHidden/>
          </w:rPr>
          <w:t>6</w:t>
        </w:r>
        <w:r w:rsidR="0093037A">
          <w:rPr>
            <w:noProof/>
            <w:webHidden/>
          </w:rPr>
          <w:fldChar w:fldCharType="end"/>
        </w:r>
      </w:hyperlink>
    </w:p>
    <w:p w:rsidR="0093037A" w:rsidRDefault="00EE7A80">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EE7A80">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EE7A80">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D06DEE">
          <w:rPr>
            <w:noProof/>
            <w:webHidden/>
          </w:rPr>
          <w:t>7</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D06DEE">
          <w:rPr>
            <w:noProof/>
            <w:webHidden/>
          </w:rPr>
          <w:t>8</w:t>
        </w:r>
        <w:r w:rsidR="0093037A">
          <w:rPr>
            <w:noProof/>
            <w:webHidden/>
          </w:rPr>
          <w:fldChar w:fldCharType="end"/>
        </w:r>
      </w:hyperlink>
    </w:p>
    <w:p w:rsidR="0093037A" w:rsidRDefault="00EE7A80">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D06DEE">
          <w:rPr>
            <w:noProof/>
            <w:webHidden/>
          </w:rPr>
          <w:t>9</w:t>
        </w:r>
        <w:r w:rsidR="0093037A">
          <w:rPr>
            <w:noProof/>
            <w:webHidden/>
          </w:rPr>
          <w:fldChar w:fldCharType="end"/>
        </w:r>
      </w:hyperlink>
    </w:p>
    <w:p w:rsidR="0093037A" w:rsidRDefault="00EE7A80">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D06DEE">
          <w:rPr>
            <w:noProof/>
            <w:webHidden/>
          </w:rPr>
          <w:t>11</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D06DEE">
          <w:rPr>
            <w:noProof/>
            <w:webHidden/>
          </w:rPr>
          <w:t>16</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D06DEE">
          <w:rPr>
            <w:noProof/>
            <w:webHidden/>
          </w:rPr>
          <w:t>18</w:t>
        </w:r>
        <w:r w:rsidR="0093037A">
          <w:rPr>
            <w:noProof/>
            <w:webHidden/>
          </w:rPr>
          <w:fldChar w:fldCharType="end"/>
        </w:r>
      </w:hyperlink>
    </w:p>
    <w:p w:rsidR="0093037A" w:rsidRDefault="00EE7A80">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D06DEE">
          <w:rPr>
            <w:noProof/>
            <w:webHidden/>
          </w:rPr>
          <w:t>19</w:t>
        </w:r>
        <w:r w:rsidR="0093037A">
          <w:rPr>
            <w:noProof/>
            <w:webHidden/>
          </w:rPr>
          <w:fldChar w:fldCharType="end"/>
        </w:r>
      </w:hyperlink>
    </w:p>
    <w:p w:rsidR="0093037A" w:rsidRDefault="00EE7A80">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D06DEE">
          <w:rPr>
            <w:noProof/>
            <w:webHidden/>
          </w:rPr>
          <w:t>21</w:t>
        </w:r>
        <w:r w:rsidR="0093037A">
          <w:rPr>
            <w:noProof/>
            <w:webHidden/>
          </w:rPr>
          <w:fldChar w:fldCharType="end"/>
        </w:r>
      </w:hyperlink>
    </w:p>
    <w:p w:rsidR="0093037A" w:rsidRDefault="00EE7A80">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D06DEE">
          <w:rPr>
            <w:noProof/>
            <w:webHidden/>
          </w:rPr>
          <w:t>22</w:t>
        </w:r>
        <w:r w:rsidR="0093037A">
          <w:rPr>
            <w:noProof/>
            <w:webHidden/>
          </w:rPr>
          <w:fldChar w:fldCharType="end"/>
        </w:r>
      </w:hyperlink>
    </w:p>
    <w:p w:rsidR="0093037A" w:rsidRDefault="00EE7A80">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D06DEE">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D06DEE">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D06DEE">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D06DEE">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D06DEE" w:rsidRPr="00D06DEE">
        <w:rPr>
          <w:b/>
          <w:color w:val="0000EE"/>
        </w:rPr>
        <w:t xml:space="preserve">Figure </w:t>
      </w:r>
      <w:r w:rsidR="00D06DEE" w:rsidRPr="00D06DEE">
        <w:rPr>
          <w:b/>
          <w:noProof/>
          <w:color w:val="0000EE"/>
        </w:rPr>
        <w:t>1</w:t>
      </w:r>
      <w:r w:rsidR="00D06DEE" w:rsidRPr="00D06DEE">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897F49">
        <w:t xml:space="preserve">default </w:t>
      </w:r>
      <w:r>
        <w:t>extensions), and the color white indica</w:t>
      </w:r>
      <w:r w:rsidR="00FD11D6">
        <w:t>tes the component data models. The solid grey color denotes the overall STIX Language UML model</w:t>
      </w:r>
      <w:r w:rsidR="00FD11D6" w:rsidRPr="00434BA0">
        <w:t>.</w:t>
      </w:r>
      <w:r w:rsidR="00FD11D6">
        <w:t xml:space="preserve"> </w:t>
      </w:r>
      <w:r>
        <w:t xml:space="preserve">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D06DEE">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1013E6" w:rsidP="006772B3">
      <w:pPr>
        <w:keepNext/>
        <w:keepLines/>
        <w:jc w:val="center"/>
      </w:pPr>
      <w:r>
        <w:rPr>
          <w:noProof/>
        </w:rPr>
        <w:lastRenderedPageBreak/>
        <w:drawing>
          <wp:inline distT="0" distB="0" distL="0" distR="0" wp14:anchorId="47F116F7" wp14:editId="070AEAB5">
            <wp:extent cx="3886200" cy="188426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7.JPG"/>
                    <pic:cNvPicPr/>
                  </pic:nvPicPr>
                  <pic:blipFill rotWithShape="1">
                    <a:blip r:embed="rId24">
                      <a:extLst>
                        <a:ext uri="{28A0092B-C50C-407E-A947-70E740481C1C}">
                          <a14:useLocalDpi xmlns:a14="http://schemas.microsoft.com/office/drawing/2010/main" val="0"/>
                        </a:ext>
                      </a:extLst>
                    </a:blip>
                    <a:srcRect l="7762" t="19800" r="8083" b="25796"/>
                    <a:stretch/>
                  </pic:blipFill>
                  <pic:spPr bwMode="auto">
                    <a:xfrm>
                      <a:off x="0" y="0"/>
                      <a:ext cx="3886200" cy="1884269"/>
                    </a:xfrm>
                    <a:prstGeom prst="rect">
                      <a:avLst/>
                    </a:prstGeom>
                    <a:ln>
                      <a:noFill/>
                    </a:ln>
                    <a:extLst>
                      <a:ext uri="{53640926-AAD7-44D8-BBD7-CCE9431645EC}">
                        <a14:shadowObscured xmlns:a14="http://schemas.microsoft.com/office/drawing/2010/main"/>
                      </a:ext>
                    </a:extLst>
                  </pic:spPr>
                </pic:pic>
              </a:graphicData>
            </a:graphic>
          </wp:inline>
        </w:drawing>
      </w:r>
    </w:p>
    <w:p w:rsidR="00D34C72" w:rsidRPr="00037075" w:rsidRDefault="00D34C72" w:rsidP="006772B3">
      <w:pPr>
        <w:pStyle w:val="Caption"/>
        <w:keepNext/>
        <w:keepLines/>
        <w:rPr>
          <w:b/>
        </w:rPr>
      </w:pPr>
      <w:bookmarkStart w:id="8" w:name="_Ref389819936"/>
      <w:bookmarkStart w:id="9" w:name="_Ref390077491"/>
      <w:r w:rsidRPr="00037075">
        <w:t xml:space="preserve">Figure </w:t>
      </w:r>
      <w:fldSimple w:instr=" STYLEREF 1 \s ">
        <w:r w:rsidR="00D06DEE">
          <w:rPr>
            <w:noProof/>
          </w:rPr>
          <w:t>1</w:t>
        </w:r>
      </w:fldSimple>
      <w:r w:rsidRPr="00037075">
        <w:noBreakHyphen/>
      </w:r>
      <w:fldSimple w:instr=" SEQ Figure \* ARABIC \s 1 ">
        <w:r w:rsidR="00D06DEE">
          <w:rPr>
            <w:noProof/>
          </w:rPr>
          <w:t>1</w:t>
        </w:r>
      </w:fldSimple>
      <w:bookmarkEnd w:id="8"/>
      <w:r w:rsidRPr="00037075">
        <w:t>.  STIX Language v1.2</w:t>
      </w:r>
      <w:r w:rsidR="00037075">
        <w:t>.1</w:t>
      </w:r>
      <w:r w:rsidRPr="00037075">
        <w:t xml:space="preserve"> specification documents</w:t>
      </w:r>
      <w:bookmarkEnd w:id="9"/>
    </w:p>
    <w:p w:rsidR="00D34C72" w:rsidRDefault="00D34C72" w:rsidP="00D34C72">
      <w:pPr>
        <w:pStyle w:val="Heading2"/>
        <w:tabs>
          <w:tab w:val="num" w:pos="864"/>
        </w:tabs>
        <w:spacing w:before="360" w:after="60"/>
        <w:ind w:left="720" w:right="-1080" w:hanging="720"/>
      </w:pPr>
      <w:bookmarkStart w:id="10" w:name="_Ref394437867"/>
      <w:bookmarkStart w:id="11" w:name="_Toc420662904"/>
      <w:bookmarkStart w:id="12" w:name="_Toc429495814"/>
      <w:r>
        <w:t>Document Conventions</w:t>
      </w:r>
      <w:bookmarkEnd w:id="10"/>
      <w:bookmarkEnd w:id="11"/>
      <w:bookmarkEnd w:id="12"/>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3" w:name="_Toc389570603"/>
      <w:bookmarkStart w:id="14" w:name="_Toc389581073"/>
      <w:bookmarkStart w:id="15" w:name="_Toc420662906"/>
      <w:bookmarkStart w:id="16" w:name="_Toc429495815"/>
      <w:r>
        <w:t>Fonts</w:t>
      </w:r>
      <w:bookmarkEnd w:id="13"/>
      <w:bookmarkEnd w:id="14"/>
      <w:bookmarkEnd w:id="15"/>
      <w:bookmarkEnd w:id="16"/>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7"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8" w:name="_Ref417371603"/>
      <w:bookmarkStart w:id="19" w:name="_Toc420662907"/>
      <w:bookmarkStart w:id="20" w:name="_Toc429495816"/>
      <w:r>
        <w:t>UML Package References</w:t>
      </w:r>
      <w:bookmarkEnd w:id="17"/>
      <w:bookmarkEnd w:id="18"/>
      <w:bookmarkEnd w:id="19"/>
      <w:bookmarkEnd w:id="20"/>
    </w:p>
    <w:p w:rsidR="00D34C72" w:rsidRDefault="00D34C72" w:rsidP="00D34C72">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3" w:name="_Toc420662908"/>
      <w:bookmarkStart w:id="24" w:name="_Toc429495817"/>
      <w:r w:rsidRPr="00904E02">
        <w:t>UML Diagrams</w:t>
      </w:r>
      <w:bookmarkEnd w:id="21"/>
      <w:bookmarkEnd w:id="22"/>
      <w:bookmarkEnd w:id="23"/>
      <w:bookmarkEnd w:id="24"/>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614526" w:rsidRDefault="00D34C72" w:rsidP="00614526">
      <w:pPr>
        <w:pStyle w:val="Heading4"/>
      </w:pPr>
      <w:bookmarkStart w:id="25" w:name="_Toc420662909"/>
      <w:bookmarkStart w:id="26" w:name="_Toc429495818"/>
      <w:r w:rsidRPr="00614526">
        <w:t>Class Properties</w:t>
      </w:r>
      <w:bookmarkEnd w:id="25"/>
      <w:bookmarkEnd w:id="26"/>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614526">
      <w:pPr>
        <w:pStyle w:val="Heading4"/>
      </w:pPr>
      <w:bookmarkStart w:id="27" w:name="_Toc420662910"/>
      <w:bookmarkStart w:id="28" w:name="_Toc429495819"/>
      <w:r w:rsidRPr="00037075">
        <w:t>Diagram Icons and Arrow Types</w:t>
      </w:r>
      <w:bookmarkEnd w:id="27"/>
      <w:bookmarkEnd w:id="28"/>
    </w:p>
    <w:p w:rsidR="00D34C72" w:rsidRDefault="00D34C72" w:rsidP="00D34C72">
      <w:pPr>
        <w:spacing w:after="240"/>
      </w:pPr>
      <w:bookmarkStart w:id="29"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Table </w:t>
      </w:r>
      <w:r w:rsidR="00D06DEE" w:rsidRPr="00D06DEE">
        <w:rPr>
          <w:b/>
          <w:noProof/>
          <w:color w:val="0000EE"/>
        </w:rPr>
        <w:t>1</w:t>
      </w:r>
      <w:r w:rsidR="00D06DEE" w:rsidRPr="00D06DEE">
        <w:rPr>
          <w:b/>
          <w:noProof/>
          <w:color w:val="0000EE"/>
        </w:rPr>
        <w:noBreakHyphen/>
        <w:t>1</w:t>
      </w:r>
      <w:r w:rsidRPr="006772B3">
        <w:rPr>
          <w:b/>
          <w:color w:val="0000EE"/>
        </w:rPr>
        <w:fldChar w:fldCharType="end"/>
      </w:r>
      <w:r>
        <w:t>.</w:t>
      </w:r>
    </w:p>
    <w:p w:rsidR="00D34C72" w:rsidRDefault="00D34C72" w:rsidP="00037075">
      <w:pPr>
        <w:pStyle w:val="Caption"/>
        <w:rPr>
          <w:b/>
        </w:rPr>
      </w:pPr>
      <w:bookmarkStart w:id="30" w:name="_Ref397637630"/>
      <w:r w:rsidRPr="00305518">
        <w:t xml:space="preserve">Table </w:t>
      </w:r>
      <w:fldSimple w:instr=" STYLEREF 1 \s ">
        <w:r w:rsidR="00D06DEE">
          <w:rPr>
            <w:noProof/>
          </w:rPr>
          <w:t>1</w:t>
        </w:r>
      </w:fldSimple>
      <w:r>
        <w:noBreakHyphen/>
      </w:r>
      <w:fldSimple w:instr=" SEQ Table \* ARABIC \s 1 ">
        <w:r w:rsidR="00D06DEE">
          <w:rPr>
            <w:noProof/>
          </w:rPr>
          <w:t>1</w:t>
        </w:r>
      </w:fldSimple>
      <w:bookmarkEnd w:id="3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EB1199" w:rsidP="00104BC4">
            <w:pPr>
              <w:keepNext/>
              <w:keepLines/>
              <w:jc w:val="center"/>
              <w:rPr>
                <w:rFonts w:ascii="Times New Roman" w:hAnsi="Times New Roman"/>
                <w:noProof/>
                <w:szCs w:val="20"/>
              </w:rPr>
            </w:pPr>
            <w:r>
              <w:rPr>
                <w:noProof/>
              </w:rPr>
              <w:drawing>
                <wp:inline distT="0" distB="0" distL="0" distR="0" wp14:anchorId="52544B3E" wp14:editId="06D77D4B">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7920789"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13EE4BB7" wp14:editId="37DB5810">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7920790"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7920791"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7216" behindDoc="0" locked="0" layoutInCell="1" allowOverlap="1" wp14:anchorId="74CE3A92" wp14:editId="26A9EE4C">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18D82"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17920792"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614526">
      <w:pPr>
        <w:pStyle w:val="Heading4"/>
      </w:pPr>
      <w:bookmarkStart w:id="31" w:name="_Ref417300487"/>
      <w:bookmarkStart w:id="32" w:name="_Toc420662911"/>
      <w:bookmarkStart w:id="33" w:name="_Toc429495820"/>
      <w:r w:rsidRPr="00037075">
        <w:lastRenderedPageBreak/>
        <w:t>Color Coding</w:t>
      </w:r>
      <w:bookmarkEnd w:id="29"/>
      <w:bookmarkEnd w:id="31"/>
      <w:bookmarkEnd w:id="32"/>
      <w:bookmarkEnd w:id="33"/>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1</w:t>
      </w:r>
      <w:r w:rsidR="00D06DEE" w:rsidRPr="00D06DEE">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167924BE" wp14:editId="40834B4A">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4" w:name="_Ref414619966"/>
      <w:bookmarkStart w:id="35" w:name="_Ref414619956"/>
      <w:r w:rsidRPr="0001036E">
        <w:t xml:space="preserve">Figure </w:t>
      </w:r>
      <w:fldSimple w:instr=" STYLEREF 1 \s ">
        <w:r w:rsidR="00D06DEE">
          <w:rPr>
            <w:noProof/>
          </w:rPr>
          <w:t>1</w:t>
        </w:r>
      </w:fldSimple>
      <w:r w:rsidRPr="0001036E">
        <w:noBreakHyphen/>
      </w:r>
      <w:fldSimple w:instr=" SEQ Figure \* ARABIC \s 1 ">
        <w:r w:rsidR="00D06DEE">
          <w:rPr>
            <w:noProof/>
          </w:rPr>
          <w:t>2</w:t>
        </w:r>
      </w:fldSimple>
      <w:bookmarkEnd w:id="34"/>
      <w:r w:rsidRPr="0001036E">
        <w:t>. Data model color coding</w:t>
      </w:r>
      <w:bookmarkEnd w:id="35"/>
    </w:p>
    <w:p w:rsidR="00D34C72" w:rsidRPr="00210E1E" w:rsidRDefault="00D34C72" w:rsidP="00D34C72">
      <w:pPr>
        <w:pStyle w:val="Heading3"/>
        <w:tabs>
          <w:tab w:val="num" w:pos="720"/>
        </w:tabs>
        <w:spacing w:before="360" w:after="60"/>
      </w:pPr>
      <w:bookmarkStart w:id="36" w:name="_Toc389570606"/>
      <w:bookmarkStart w:id="37" w:name="_Toc389581076"/>
      <w:bookmarkStart w:id="38" w:name="_Ref394436861"/>
      <w:bookmarkStart w:id="39" w:name="_Toc420662912"/>
      <w:bookmarkStart w:id="40" w:name="_Toc429495821"/>
      <w:r>
        <w:t>Property Table Notation</w:t>
      </w:r>
      <w:bookmarkEnd w:id="36"/>
      <w:bookmarkEnd w:id="37"/>
      <w:bookmarkEnd w:id="38"/>
      <w:bookmarkEnd w:id="39"/>
      <w:bookmarkEnd w:id="40"/>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1" w:name="_Toc412205415"/>
      <w:bookmarkStart w:id="42" w:name="_Toc412713440"/>
      <w:bookmarkStart w:id="43" w:name="_Toc420662913"/>
      <w:bookmarkStart w:id="44" w:name="_Toc429495822"/>
      <w:r>
        <w:t>Property and Class Descriptions</w:t>
      </w:r>
      <w:bookmarkEnd w:id="41"/>
      <w:bookmarkEnd w:id="42"/>
      <w:bookmarkEnd w:id="43"/>
      <w:bookmarkEnd w:id="44"/>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925326" w:rsidRPr="00B90F5C">
              <w:t>identifying</w:t>
            </w:r>
            <w:r w:rsidRPr="00B90F5C">
              <w:t xml:space="preserve">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911530"/>
      <w:bookmarkStart w:id="48" w:name="_Toc429495823"/>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D06DEE" w:rsidRPr="00D06DEE">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911538"/>
      <w:bookmarkStart w:id="54" w:name="_Toc429495824"/>
      <w:r>
        <w:t>Normative</w:t>
      </w:r>
      <w:bookmarkEnd w:id="49"/>
      <w:bookmarkEnd w:id="50"/>
      <w:r>
        <w:t xml:space="preserve"> References</w:t>
      </w:r>
      <w:bookmarkEnd w:id="51"/>
      <w:bookmarkEnd w:id="52"/>
      <w:bookmarkEnd w:id="53"/>
      <w:bookmarkEnd w:id="54"/>
    </w:p>
    <w:p w:rsidR="00D34C72" w:rsidRPr="002E48FA" w:rsidRDefault="00C02DEC" w:rsidP="002E48FA">
      <w:pPr>
        <w:pStyle w:val="Ref"/>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6" w:name="_Ref428911551"/>
      <w:bookmarkStart w:id="57" w:name="_Toc429495825"/>
      <w:r>
        <w:lastRenderedPageBreak/>
        <w:t>Background</w:t>
      </w:r>
      <w:bookmarkEnd w:id="56"/>
      <w:bookmarkEnd w:id="57"/>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8" w:name="_Toc420662915"/>
      <w:bookmarkStart w:id="59" w:name="_Toc429495826"/>
      <w:r>
        <w:t xml:space="preserve">Threat Actor-Related </w:t>
      </w:r>
      <w:r w:rsidRPr="002D7380">
        <w:t xml:space="preserve">Component </w:t>
      </w:r>
      <w:r>
        <w:t>Data Models</w:t>
      </w:r>
      <w:bookmarkEnd w:id="58"/>
      <w:bookmarkEnd w:id="59"/>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D06DEE">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 xml:space="preserve">Figure </w:t>
      </w:r>
      <w:r w:rsidR="00D06DEE" w:rsidRPr="00D06DEE">
        <w:rPr>
          <w:b/>
          <w:noProof/>
          <w:color w:val="0000EE"/>
        </w:rPr>
        <w:t>2</w:t>
      </w:r>
      <w:r w:rsidR="00D06DEE" w:rsidRPr="00D06DEE">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0" w:name="_Ref397941046"/>
      <w:r w:rsidRPr="000C4865">
        <w:t xml:space="preserve">Figure </w:t>
      </w:r>
      <w:fldSimple w:instr=" STYLEREF 1 \s ">
        <w:r w:rsidR="00D06DEE">
          <w:rPr>
            <w:noProof/>
          </w:rPr>
          <w:t>2</w:t>
        </w:r>
      </w:fldSimple>
      <w:r>
        <w:noBreakHyphen/>
      </w:r>
      <w:fldSimple w:instr=" SEQ Figure \* ARABIC \s 1 ">
        <w:r w:rsidR="00D06DEE">
          <w:rPr>
            <w:noProof/>
          </w:rPr>
          <w:t>1</w:t>
        </w:r>
      </w:fldSimple>
      <w:bookmarkEnd w:id="60"/>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 xml:space="preserve">In this section, we give a high level summary of the relationship between the Threat Actor data model and the other components to which </w:t>
      </w:r>
      <w:r w:rsidR="00925326">
        <w:t>a</w:t>
      </w:r>
      <w:r>
        <w:t xml:space="preserve">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 xml:space="preserve">Self-referential relationships between Threat Actors may indicate general associativity or can be used to indicate relationships </w:t>
      </w:r>
      <w:r w:rsidR="00925326">
        <w:t>between</w:t>
      </w:r>
      <w:r>
        <w:t xml:space="preserve"> different versions of the same Threat Actors.</w:t>
      </w:r>
    </w:p>
    <w:p w:rsidR="00D34C72" w:rsidRDefault="00D34C72" w:rsidP="00FD22AC">
      <w:pPr>
        <w:pStyle w:val="Heading1"/>
        <w:sectPr w:rsidR="00D34C72" w:rsidSect="0012387E">
          <w:endnotePr>
            <w:numFmt w:val="decimal"/>
          </w:endnotePr>
          <w:pgSz w:w="12240" w:h="15840" w:code="1"/>
          <w:pgMar w:top="1440" w:right="1440" w:bottom="720" w:left="1440" w:header="720" w:footer="720" w:gutter="0"/>
          <w:cols w:space="720"/>
          <w:docGrid w:linePitch="360"/>
        </w:sectPr>
      </w:pPr>
      <w:bookmarkStart w:id="61" w:name="_Toc287332011"/>
    </w:p>
    <w:p w:rsidR="00D34C72" w:rsidRDefault="00D34C72" w:rsidP="00FD22AC">
      <w:pPr>
        <w:pStyle w:val="Heading1"/>
      </w:pPr>
      <w:bookmarkStart w:id="62" w:name="_Ref428911560"/>
      <w:bookmarkStart w:id="63" w:name="_Toc429495827"/>
      <w:r>
        <w:lastRenderedPageBreak/>
        <w:t>STIX Threat Actor Data Model</w:t>
      </w:r>
      <w:bookmarkEnd w:id="62"/>
      <w:bookmarkEnd w:id="63"/>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1</w:t>
      </w:r>
      <w:r w:rsidRPr="006772B3">
        <w:rPr>
          <w:b/>
          <w:color w:val="0000EE"/>
        </w:rPr>
        <w:fldChar w:fldCharType="end"/>
      </w:r>
      <w:r>
        <w:t>.</w:t>
      </w:r>
    </w:p>
    <w:p w:rsidR="00D34C72" w:rsidRPr="00020B22" w:rsidRDefault="00D34C72" w:rsidP="00037075">
      <w:pPr>
        <w:pStyle w:val="Caption"/>
      </w:pPr>
      <w:bookmarkStart w:id="64"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5" w:name="_Ref417301312"/>
      <w:r w:rsidRPr="0086379B">
        <w:t xml:space="preserve">Figure </w:t>
      </w:r>
      <w:fldSimple w:instr=" STYLEREF 1 \s ">
        <w:r w:rsidR="00D06DEE">
          <w:rPr>
            <w:noProof/>
          </w:rPr>
          <w:t>3</w:t>
        </w:r>
      </w:fldSimple>
      <w:r>
        <w:noBreakHyphen/>
      </w:r>
      <w:fldSimple w:instr=" SEQ Figure \* ARABIC \s 1 ">
        <w:r w:rsidR="00D06DEE">
          <w:rPr>
            <w:noProof/>
          </w:rPr>
          <w:t>1</w:t>
        </w:r>
      </w:fldSimple>
      <w:bookmarkEnd w:id="64"/>
      <w:bookmarkEnd w:id="65"/>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Figure 3</w:t>
      </w:r>
      <w:r w:rsidR="00D06DEE" w:rsidRPr="00D06DEE">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D06DEE" w:rsidRPr="00D06DEE">
        <w:rPr>
          <w:b/>
          <w:bCs w:val="0"/>
          <w:color w:val="0000EE"/>
          <w:szCs w:val="24"/>
        </w:rPr>
        <w:t>Table 3</w:t>
      </w:r>
      <w:r w:rsidR="00D06DEE" w:rsidRPr="00D06DEE">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D06DEE">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D06DEE">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6" w:name="_Ref391380115"/>
      <w:r w:rsidRPr="00C96A2E">
        <w:t xml:space="preserve">Table </w:t>
      </w:r>
      <w:fldSimple w:instr=" STYLEREF 1 \s ">
        <w:r w:rsidR="00D06DEE">
          <w:rPr>
            <w:noProof/>
          </w:rPr>
          <w:t>3</w:t>
        </w:r>
      </w:fldSimple>
      <w:r>
        <w:noBreakHyphen/>
      </w:r>
      <w:fldSimple w:instr=" SEQ Table \* ARABIC \s 1 ">
        <w:r w:rsidR="00D06DEE">
          <w:rPr>
            <w:noProof/>
          </w:rPr>
          <w:t>1</w:t>
        </w:r>
      </w:fldSimple>
      <w:bookmarkEnd w:id="66"/>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338" w:type="dxa"/>
        <w:tblLayout w:type="fixed"/>
        <w:tblLook w:val="04A0" w:firstRow="1" w:lastRow="0" w:firstColumn="1" w:lastColumn="0" w:noHBand="0" w:noVBand="1"/>
      </w:tblPr>
      <w:tblGrid>
        <w:gridCol w:w="3708"/>
        <w:gridCol w:w="3060"/>
        <w:gridCol w:w="1327"/>
        <w:gridCol w:w="5243"/>
      </w:tblGrid>
      <w:tr w:rsidR="00D34C72" w:rsidRPr="008F6D99" w:rsidTr="00EE7A80">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243"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AE2A39">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w:t>
            </w:r>
            <w:r w:rsidR="00AE2A39">
              <w:rPr>
                <w:szCs w:val="22"/>
              </w:rPr>
              <w:t>data type</w:t>
            </w:r>
            <w:r w:rsidRPr="00037075">
              <w:rPr>
                <w:szCs w:val="22"/>
              </w:rPr>
              <w:t>.</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EE7A80">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lastRenderedPageBreak/>
              <w:t>StatementType</w:t>
            </w:r>
          </w:p>
        </w:tc>
        <w:tc>
          <w:tcPr>
            <w:tcW w:w="1327" w:type="dxa"/>
            <w:noWrap/>
            <w:vAlign w:val="center"/>
            <w:hideMark/>
          </w:tcPr>
          <w:p w:rsidR="00D34C72" w:rsidRPr="00E511B0" w:rsidRDefault="00D34C72" w:rsidP="00104BC4">
            <w:pPr>
              <w:jc w:val="center"/>
              <w:rPr>
                <w:sz w:val="22"/>
                <w:szCs w:val="22"/>
              </w:rPr>
            </w:pPr>
            <w:r w:rsidRPr="00037075">
              <w:rPr>
                <w:szCs w:val="22"/>
              </w:rPr>
              <w:lastRenderedPageBreak/>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w:t>
            </w:r>
            <w:r w:rsidRPr="00037075">
              <w:rPr>
                <w:szCs w:val="22"/>
              </w:rPr>
              <w:lastRenderedPageBreak/>
              <w:t xml:space="preserve">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w:t>
            </w:r>
            <w:r w:rsidR="00317C37">
              <w:rPr>
                <w:szCs w:val="22"/>
              </w:rPr>
              <w:t xml:space="preserve"> </w:t>
            </w:r>
            <w:r w:rsidRPr="00037075">
              <w:rPr>
                <w:szCs w:val="22"/>
              </w:rPr>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w:t>
            </w:r>
            <w:r w:rsidRPr="00037075">
              <w:rPr>
                <w:szCs w:val="22"/>
              </w:rPr>
              <w:lastRenderedPageBreak/>
              <w:t xml:space="preserve">vocabulary).  The content creator may choose any arbitrary values or may constrain the set of possible values by referencing an externally-defined </w:t>
            </w:r>
            <w:r w:rsidR="00925326" w:rsidRPr="00037075">
              <w:rPr>
                <w:szCs w:val="22"/>
              </w:rPr>
              <w:t>vocabulary or</w:t>
            </w:r>
            <w:r w:rsidRPr="00037075">
              <w:rPr>
                <w:szCs w:val="22"/>
              </w:rPr>
              <w:t xml:space="preserve">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w:t>
            </w:r>
            <w:r w:rsidR="00437A68">
              <w:rPr>
                <w:szCs w:val="22"/>
              </w:rPr>
              <w:t xml:space="preserve"> </w:t>
            </w:r>
            <w:r w:rsidRPr="00037075">
              <w:rPr>
                <w:szCs w:val="22"/>
              </w:rPr>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values or may constrain the set of possible values by referencing an externally-defined vocabulary </w:t>
            </w:r>
            <w:r w:rsidRPr="00037075">
              <w:rPr>
                <w:szCs w:val="22"/>
              </w:rPr>
              <w:lastRenderedPageBreak/>
              <w:t xml:space="preserve">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EE7A80">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EE7A80">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243"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 xml:space="preserve">information.  Examples of details captured include </w:t>
            </w:r>
            <w:bookmarkStart w:id="67" w:name="_GoBack"/>
            <w:r w:rsidR="00925326" w:rsidRPr="00037075">
              <w:rPr>
                <w:szCs w:val="22"/>
              </w:rPr>
              <w:t>identifying</w:t>
            </w:r>
            <w:bookmarkEnd w:id="67"/>
            <w:r w:rsidRPr="00037075">
              <w:rPr>
                <w:szCs w:val="22"/>
              </w:rPr>
              <w:t xml:space="preserve"> characteristics, time-</w:t>
            </w:r>
            <w:r w:rsidRPr="00037075">
              <w:rPr>
                <w:color w:val="000000"/>
                <w:szCs w:val="22"/>
              </w:rPr>
              <w:t>related attributes, and a list of tools used to collect the information.</w:t>
            </w:r>
          </w:p>
        </w:tc>
      </w:tr>
      <w:tr w:rsidR="00D34C72" w:rsidRPr="008F6D99" w:rsidTr="00EE7A80">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243"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lastRenderedPageBreak/>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5828"/>
      <w:r>
        <w:lastRenderedPageBreak/>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fldSimple w:instr=" STYLEREF 1 \s ">
        <w:r w:rsidR="00D06DEE">
          <w:rPr>
            <w:noProof/>
          </w:rPr>
          <w:t>3</w:t>
        </w:r>
      </w:fldSimple>
      <w:r>
        <w:noBreakHyphen/>
      </w:r>
      <w:fldSimple w:instr=" SEQ Table \* ARABIC \s 1 ">
        <w:r w:rsidR="00D06DEE">
          <w:rPr>
            <w:noProof/>
          </w:rPr>
          <w:t>2</w:t>
        </w:r>
      </w:fldSimple>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5829"/>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fldSimple w:instr=" STYLEREF 1 \s ">
        <w:r w:rsidR="00D06DEE">
          <w:rPr>
            <w:noProof/>
          </w:rPr>
          <w:t>3</w:t>
        </w:r>
      </w:fldSimple>
      <w:r>
        <w:noBreakHyphen/>
      </w:r>
      <w:fldSimple w:instr=" SEQ Figure \* ARABIC \s 1 ">
        <w:r w:rsidR="00D06DEE">
          <w:rPr>
            <w:noProof/>
          </w:rPr>
          <w:t>2</w:t>
        </w:r>
      </w:fldSimple>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fldSimple w:instr=" STYLEREF 1 \s ">
        <w:r w:rsidR="00D06DEE">
          <w:rPr>
            <w:noProof/>
          </w:rPr>
          <w:t>3</w:t>
        </w:r>
      </w:fldSimple>
      <w:r w:rsidRPr="002B6F6D">
        <w:noBreakHyphen/>
      </w:r>
      <w:fldSimple w:instr=" SEQ Table \* ARABIC \s 1 ">
        <w:r w:rsidR="00D06DEE">
          <w:rPr>
            <w:noProof/>
          </w:rPr>
          <w:t>3</w:t>
        </w:r>
      </w:fldSimple>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5830"/>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fldSimple w:instr=" STYLEREF 1 \s ">
        <w:r w:rsidR="00D06DEE">
          <w:rPr>
            <w:noProof/>
          </w:rPr>
          <w:t>3</w:t>
        </w:r>
      </w:fldSimple>
      <w:r>
        <w:noBreakHyphen/>
      </w:r>
      <w:fldSimple w:instr=" SEQ Figure \* ARABIC \s 1 ">
        <w:r w:rsidR="00D06DEE">
          <w:rPr>
            <w:noProof/>
          </w:rPr>
          <w:t>3</w:t>
        </w:r>
      </w:fldSimple>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fldSimple w:instr=" STYLEREF 1 \s ">
        <w:r w:rsidR="00D06DEE">
          <w:rPr>
            <w:noProof/>
          </w:rPr>
          <w:t>3</w:t>
        </w:r>
      </w:fldSimple>
      <w:r>
        <w:noBreakHyphen/>
      </w:r>
      <w:fldSimple w:instr=" SEQ Table \* ARABIC \s 1 ">
        <w:r w:rsidR="00D06DEE">
          <w:rPr>
            <w:noProof/>
          </w:rPr>
          <w:t>4</w:t>
        </w:r>
      </w:fldSimple>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5831"/>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fldSimple w:instr=" STYLEREF 1 \s ">
        <w:r w:rsidR="00D06DEE">
          <w:rPr>
            <w:noProof/>
          </w:rPr>
          <w:t>3</w:t>
        </w:r>
      </w:fldSimple>
      <w:r>
        <w:noBreakHyphen/>
      </w:r>
      <w:fldSimple w:instr=" SEQ Figure \* ARABIC \s 1 ">
        <w:r w:rsidR="00D06DEE">
          <w:rPr>
            <w:noProof/>
          </w:rPr>
          <w:t>4</w:t>
        </w:r>
      </w:fldSimple>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Table 3</w:t>
      </w:r>
      <w:r w:rsidR="00D06DEE" w:rsidRPr="00D06DEE">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D06DEE" w:rsidRPr="00D06DEE">
        <w:rPr>
          <w:b/>
          <w:color w:val="0000EE"/>
        </w:rPr>
        <w:t>Figure 3</w:t>
      </w:r>
      <w:r w:rsidR="00D06DEE" w:rsidRPr="00D06DEE">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fldSimple w:instr=" STYLEREF 1 \s ">
        <w:r w:rsidR="00D06DEE">
          <w:rPr>
            <w:noProof/>
          </w:rPr>
          <w:t>3</w:t>
        </w:r>
      </w:fldSimple>
      <w:r>
        <w:noBreakHyphen/>
      </w:r>
      <w:fldSimple w:instr=" SEQ Table \* ARABIC \s 1 ">
        <w:r w:rsidR="00D06DEE">
          <w:rPr>
            <w:noProof/>
          </w:rPr>
          <w:t>5</w:t>
        </w:r>
      </w:fldSimple>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endnotePr>
            <w:numFmt w:val="decimal"/>
          </w:endnotePr>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5832"/>
      <w:r w:rsidRPr="00FD22AC">
        <w:lastRenderedPageBreak/>
        <w:t>Conformance</w:t>
      </w:r>
      <w:bookmarkEnd w:id="61"/>
      <w:bookmarkEnd w:id="88"/>
      <w:bookmarkEnd w:id="89"/>
    </w:p>
    <w:p w:rsidR="00A87ACC" w:rsidRPr="00042761" w:rsidRDefault="00A87ACC" w:rsidP="00A87AC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A87ACC" w:rsidRPr="00042761" w:rsidRDefault="00A87ACC" w:rsidP="00A87AC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A87ACC" w:rsidRDefault="00A87ACC" w:rsidP="00A87AC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A87ACC" w:rsidP="00A87AC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44" w:rsidRDefault="00592844" w:rsidP="008C100C">
      <w:r>
        <w: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type="continuationSeparator" w:id="0">
    <w:p w:rsidR="00592844" w:rsidRDefault="00592844" w:rsidP="008C100C">
      <w:r>
        <w:continuationSeparator/>
      </w:r>
    </w:p>
    <w:p w:rsidR="00592844" w:rsidRDefault="00592844" w:rsidP="008C100C"/>
    <w:p w:rsidR="00592844" w:rsidRDefault="00592844" w:rsidP="008C100C"/>
    <w:p w:rsidR="00592844" w:rsidRDefault="00592844" w:rsidP="008C100C"/>
    <w:p w:rsidR="00592844" w:rsidRDefault="00592844" w:rsidP="008C100C"/>
    <w:p w:rsidR="00592844" w:rsidRDefault="00592844" w:rsidP="008C100C"/>
    <w:p w:rsidR="00592844" w:rsidRDefault="0059284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E7A80">
      <w:rPr>
        <w:rStyle w:val="PageNumber"/>
        <w:noProof/>
        <w:sz w:val="16"/>
        <w:szCs w:val="16"/>
      </w:rPr>
      <w:t>23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E7A80">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44" w:rsidRDefault="00592844" w:rsidP="008C100C">
      <w:r>
        <w:separator/>
      </w:r>
    </w:p>
    <w:p w:rsidR="00592844" w:rsidRDefault="00592844" w:rsidP="008C100C"/>
  </w:footnote>
  <w:footnote w:type="continuationSeparator" w:id="0">
    <w:p w:rsidR="00592844" w:rsidRDefault="00592844" w:rsidP="008C100C">
      <w:r>
        <w:continuationSeparator/>
      </w:r>
    </w:p>
    <w:p w:rsidR="00592844" w:rsidRDefault="0059284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CEA8B8D4"/>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3E6"/>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66CF6"/>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17C37"/>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37A68"/>
    <w:rsid w:val="0044359F"/>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92844"/>
    <w:rsid w:val="005A293B"/>
    <w:rsid w:val="005A5E41"/>
    <w:rsid w:val="005B1B2E"/>
    <w:rsid w:val="005D2EE1"/>
    <w:rsid w:val="005E2FCB"/>
    <w:rsid w:val="005E587C"/>
    <w:rsid w:val="006047D8"/>
    <w:rsid w:val="006107FC"/>
    <w:rsid w:val="00614526"/>
    <w:rsid w:val="00633D82"/>
    <w:rsid w:val="00643397"/>
    <w:rsid w:val="00655EA0"/>
    <w:rsid w:val="006772B3"/>
    <w:rsid w:val="0068398A"/>
    <w:rsid w:val="006A0BE4"/>
    <w:rsid w:val="006A1B10"/>
    <w:rsid w:val="006A48F3"/>
    <w:rsid w:val="006A6A3A"/>
    <w:rsid w:val="006B65C7"/>
    <w:rsid w:val="006B686D"/>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97F49"/>
    <w:rsid w:val="008A6250"/>
    <w:rsid w:val="008B35FC"/>
    <w:rsid w:val="008C100C"/>
    <w:rsid w:val="008C7396"/>
    <w:rsid w:val="008D23C9"/>
    <w:rsid w:val="008D4493"/>
    <w:rsid w:val="008D464F"/>
    <w:rsid w:val="008F61FB"/>
    <w:rsid w:val="00903BE1"/>
    <w:rsid w:val="00925326"/>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87ACC"/>
    <w:rsid w:val="00A9135E"/>
    <w:rsid w:val="00AA7BD8"/>
    <w:rsid w:val="00AC02FA"/>
    <w:rsid w:val="00AC5012"/>
    <w:rsid w:val="00AD0665"/>
    <w:rsid w:val="00AD0F45"/>
    <w:rsid w:val="00AD6C00"/>
    <w:rsid w:val="00AE0702"/>
    <w:rsid w:val="00AE2A39"/>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DC0"/>
    <w:rsid w:val="00CC5EC1"/>
    <w:rsid w:val="00CE06CB"/>
    <w:rsid w:val="00CE1F32"/>
    <w:rsid w:val="00D06421"/>
    <w:rsid w:val="00D06DEE"/>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B1199"/>
    <w:rsid w:val="00EC1016"/>
    <w:rsid w:val="00EC4D9D"/>
    <w:rsid w:val="00EC66AB"/>
    <w:rsid w:val="00EE31BF"/>
    <w:rsid w:val="00EE32B1"/>
    <w:rsid w:val="00EE3C80"/>
    <w:rsid w:val="00EE7A80"/>
    <w:rsid w:val="00EF5B8E"/>
    <w:rsid w:val="00F003C0"/>
    <w:rsid w:val="00F07E6A"/>
    <w:rsid w:val="00F10B93"/>
    <w:rsid w:val="00F44230"/>
    <w:rsid w:val="00F5240A"/>
    <w:rsid w:val="00F5304D"/>
    <w:rsid w:val="00F53893"/>
    <w:rsid w:val="00F633FA"/>
    <w:rsid w:val="00F636FC"/>
    <w:rsid w:val="00F94051"/>
    <w:rsid w:val="00FA361D"/>
    <w:rsid w:val="00FB384A"/>
    <w:rsid w:val="00FB3A75"/>
    <w:rsid w:val="00FC5615"/>
    <w:rsid w:val="00FD11D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61452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1D129-B2BE-401B-99D2-88EF18A9E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809</TotalTime>
  <Pages>24</Pages>
  <Words>5213</Words>
  <Characters>35407</Characters>
  <Application>Microsoft Office Word</Application>
  <DocSecurity>0</DocSecurity>
  <Lines>295</Lines>
  <Paragraphs>81</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40539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Piazza, Rich</cp:lastModifiedBy>
  <cp:revision>36</cp:revision>
  <cp:lastPrinted>2011-08-05T16:21:00Z</cp:lastPrinted>
  <dcterms:created xsi:type="dcterms:W3CDTF">2015-09-02T02:53:00Z</dcterms:created>
  <dcterms:modified xsi:type="dcterms:W3CDTF">2016-02-25T20:53:00Z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