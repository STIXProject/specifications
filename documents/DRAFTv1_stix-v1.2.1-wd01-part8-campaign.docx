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AE394" w14:textId="77777777" w:rsidR="00C71349" w:rsidRPr="00CE06CB" w:rsidRDefault="00266B32" w:rsidP="008C100C">
      <w:pPr>
        <w:pStyle w:val="Title"/>
        <w:rPr>
          <w:sz w:val="28"/>
          <w:szCs w:val="28"/>
        </w:rPr>
      </w:pPr>
      <w:bookmarkStart w:id="0" w:name="_GoBack"/>
      <w:r w:rsidRPr="00266B32">
        <w:rPr>
          <w:sz w:val="28"/>
          <w:szCs w:val="28"/>
        </w:rPr>
        <w:t>STIX Version 1.2.1 Part 8: Campaign</w:t>
      </w:r>
    </w:p>
    <w:p w14:paraId="3B9985E0" w14:textId="77777777" w:rsidR="00E4299F" w:rsidRPr="0082327D" w:rsidRDefault="00CE06CB" w:rsidP="003817AC">
      <w:pPr>
        <w:pStyle w:val="Subtitle"/>
        <w:rPr>
          <w:sz w:val="20"/>
          <w:szCs w:val="24"/>
        </w:rPr>
      </w:pPr>
      <w:r w:rsidRPr="0082327D">
        <w:rPr>
          <w:sz w:val="20"/>
          <w:szCs w:val="24"/>
        </w:rPr>
        <w:t xml:space="preserve">Working Draft </w:t>
      </w:r>
      <w:r w:rsidR="001847BD" w:rsidRPr="0082327D">
        <w:rPr>
          <w:sz w:val="20"/>
          <w:szCs w:val="24"/>
        </w:rPr>
        <w:t>01</w:t>
      </w:r>
    </w:p>
    <w:p w14:paraId="0BB1A570" w14:textId="77777777" w:rsidR="00E01912" w:rsidRPr="0082327D" w:rsidRDefault="009329C4" w:rsidP="00E01912">
      <w:pPr>
        <w:pStyle w:val="Subtitle"/>
        <w:rPr>
          <w:sz w:val="20"/>
          <w:szCs w:val="24"/>
        </w:rPr>
      </w:pPr>
      <w:bookmarkStart w:id="1" w:name="_Toc85472892"/>
      <w:r w:rsidRPr="0082327D">
        <w:rPr>
          <w:sz w:val="20"/>
          <w:szCs w:val="24"/>
        </w:rPr>
        <w:t>04 September</w:t>
      </w:r>
      <w:r w:rsidR="007D079E" w:rsidRPr="0082327D">
        <w:rPr>
          <w:sz w:val="20"/>
          <w:szCs w:val="24"/>
        </w:rPr>
        <w:t xml:space="preserve"> 201</w:t>
      </w:r>
      <w:r w:rsidR="00960D49" w:rsidRPr="0082327D">
        <w:rPr>
          <w:sz w:val="20"/>
          <w:szCs w:val="24"/>
        </w:rPr>
        <w:t>5</w:t>
      </w:r>
    </w:p>
    <w:p w14:paraId="392482F8" w14:textId="77777777" w:rsidR="00D17F06" w:rsidRDefault="00D17F06" w:rsidP="00D17F06">
      <w:pPr>
        <w:pStyle w:val="Titlepageinfo"/>
      </w:pPr>
      <w:r>
        <w:t>Technical Committee:</w:t>
      </w:r>
    </w:p>
    <w:p w14:paraId="48C1304C" w14:textId="77777777" w:rsidR="00D17F06" w:rsidRDefault="00192EC0" w:rsidP="00D17F06">
      <w:pPr>
        <w:pStyle w:val="Titlepageinfodescription"/>
      </w:pPr>
      <w:hyperlink r:id="rId8" w:history="1">
        <w:r w:rsidR="009608FD">
          <w:rPr>
            <w:rStyle w:val="Hyperlink"/>
          </w:rPr>
          <w:t>OASIS Cyber Threat Intelligence (CTI) TC</w:t>
        </w:r>
      </w:hyperlink>
    </w:p>
    <w:p w14:paraId="3666A309" w14:textId="77777777" w:rsidR="00D17F06" w:rsidRDefault="009608FD" w:rsidP="00D17F06">
      <w:pPr>
        <w:pStyle w:val="Titlepageinfo"/>
      </w:pPr>
      <w:r>
        <w:t>Chair</w:t>
      </w:r>
      <w:r w:rsidR="00D17F06">
        <w:t>:</w:t>
      </w:r>
    </w:p>
    <w:p w14:paraId="1A89586E"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2212245E" w14:textId="77777777" w:rsidR="00D17F06" w:rsidRDefault="00D17F06" w:rsidP="00D17F06">
      <w:pPr>
        <w:pStyle w:val="Titlepageinfo"/>
      </w:pPr>
      <w:r>
        <w:t>Editors:</w:t>
      </w:r>
    </w:p>
    <w:p w14:paraId="2D09EAAA" w14:textId="77777777" w:rsidR="009329C4" w:rsidRDefault="009329C4" w:rsidP="009329C4">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07C3E4B" w14:textId="77777777" w:rsidR="009329C4" w:rsidRDefault="009329C4" w:rsidP="009329C4">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96EA879" w14:textId="77777777" w:rsidR="009329C4" w:rsidRDefault="009329C4" w:rsidP="009329C4">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5421315" w14:textId="77777777" w:rsidR="009329C4" w:rsidRDefault="009329C4" w:rsidP="009329C4">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62E2E066" w14:textId="77777777" w:rsidR="006B65C7" w:rsidRDefault="006B65C7" w:rsidP="006B65C7">
      <w:pPr>
        <w:pStyle w:val="Titlepageinfo"/>
      </w:pPr>
      <w:bookmarkStart w:id="2" w:name="AdditionalArtifacts"/>
      <w:r>
        <w:t>Additional artifacts</w:t>
      </w:r>
      <w:bookmarkEnd w:id="2"/>
      <w:r>
        <w:t>:</w:t>
      </w:r>
    </w:p>
    <w:p w14:paraId="34C785B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56297F2"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126C1B86"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586899C7" w14:textId="77777777" w:rsidR="00755A38" w:rsidRDefault="00755A38" w:rsidP="00755A38">
      <w:pPr>
        <w:pStyle w:val="RelatedWork"/>
      </w:pPr>
      <w:r w:rsidRPr="00755A38">
        <w:rPr>
          <w:i/>
        </w:rPr>
        <w:t>STIX Version 1.2.1 Part 3: Core</w:t>
      </w:r>
      <w:r w:rsidR="00E62DFD">
        <w:t xml:space="preserve">. </w:t>
      </w:r>
      <w:r w:rsidR="00D20183">
        <w:t>[URI]</w:t>
      </w:r>
    </w:p>
    <w:p w14:paraId="3FE046A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1A043D75" w14:textId="77777777" w:rsidR="00F94051" w:rsidRDefault="00F94051" w:rsidP="00F94051">
      <w:pPr>
        <w:pStyle w:val="RelatedWork"/>
      </w:pPr>
      <w:r w:rsidRPr="00F94051">
        <w:rPr>
          <w:i/>
        </w:rPr>
        <w:t>STIX Version 1.2.1 Part 5: TTP</w:t>
      </w:r>
      <w:r>
        <w:t xml:space="preserve">. </w:t>
      </w:r>
      <w:r w:rsidR="002813EC">
        <w:t>[URI]</w:t>
      </w:r>
    </w:p>
    <w:p w14:paraId="2FB6667B" w14:textId="77777777" w:rsidR="00F94051" w:rsidRDefault="00F94051" w:rsidP="00F94051">
      <w:pPr>
        <w:pStyle w:val="RelatedWork"/>
      </w:pPr>
      <w:r w:rsidRPr="00F94051">
        <w:rPr>
          <w:i/>
        </w:rPr>
        <w:t>STIX Version 1.2.1 Part 6: Incident</w:t>
      </w:r>
      <w:r>
        <w:t xml:space="preserve">. </w:t>
      </w:r>
      <w:r w:rsidR="00E35706">
        <w:t>[URI]</w:t>
      </w:r>
    </w:p>
    <w:p w14:paraId="03864046" w14:textId="77777777" w:rsidR="00F94051" w:rsidRDefault="00F94051" w:rsidP="00F94051">
      <w:pPr>
        <w:pStyle w:val="RelatedWork"/>
      </w:pPr>
      <w:r w:rsidRPr="00F94051">
        <w:rPr>
          <w:i/>
        </w:rPr>
        <w:t>STIX Version 1.2.1 Part 7: Threat Actor</w:t>
      </w:r>
      <w:r>
        <w:t xml:space="preserve">. </w:t>
      </w:r>
      <w:r w:rsidR="00266B32">
        <w:t>[URI]</w:t>
      </w:r>
    </w:p>
    <w:p w14:paraId="505C6AC3" w14:textId="77777777" w:rsidR="00F94051" w:rsidRDefault="00F94051" w:rsidP="00F94051">
      <w:pPr>
        <w:pStyle w:val="RelatedWork"/>
      </w:pPr>
      <w:r w:rsidRPr="00F94051">
        <w:rPr>
          <w:i/>
        </w:rPr>
        <w:t>STIX Version 1.2.1 Part 8: Campaign</w:t>
      </w:r>
      <w:r>
        <w:t xml:space="preserve">. </w:t>
      </w:r>
      <w:r w:rsidR="00266B32">
        <w:t>(this document)</w:t>
      </w:r>
    </w:p>
    <w:p w14:paraId="04789090" w14:textId="77777777" w:rsidR="00F94051" w:rsidRDefault="00F94051" w:rsidP="00F94051">
      <w:pPr>
        <w:pStyle w:val="RelatedWork"/>
      </w:pPr>
      <w:r w:rsidRPr="00F94051">
        <w:rPr>
          <w:i/>
        </w:rPr>
        <w:t>STIX Version 1.2.1 Part 9: Course of Action</w:t>
      </w:r>
      <w:r>
        <w:t>. [URI]</w:t>
      </w:r>
    </w:p>
    <w:p w14:paraId="204E8FFF" w14:textId="77777777" w:rsidR="00F94051" w:rsidRDefault="00F94051" w:rsidP="00F94051">
      <w:pPr>
        <w:pStyle w:val="RelatedWork"/>
      </w:pPr>
      <w:r w:rsidRPr="00F94051">
        <w:rPr>
          <w:i/>
        </w:rPr>
        <w:t>STIX Version 1.2.1 Part 10: Exploit Target</w:t>
      </w:r>
      <w:r>
        <w:t>. [URI]</w:t>
      </w:r>
    </w:p>
    <w:p w14:paraId="00F6FF82" w14:textId="77777777" w:rsidR="00F94051" w:rsidRDefault="00F94051" w:rsidP="00F94051">
      <w:pPr>
        <w:pStyle w:val="RelatedWork"/>
      </w:pPr>
      <w:r w:rsidRPr="00F94051">
        <w:rPr>
          <w:i/>
        </w:rPr>
        <w:t>STIX Version 1.2.1 Part 11: Report</w:t>
      </w:r>
      <w:r>
        <w:t>. [URI]</w:t>
      </w:r>
    </w:p>
    <w:p w14:paraId="1EB4D7D9" w14:textId="4D3FF439" w:rsidR="00F94051" w:rsidRDefault="00F94051" w:rsidP="00F94051">
      <w:pPr>
        <w:pStyle w:val="RelatedWork"/>
      </w:pPr>
      <w:r w:rsidRPr="00F94051">
        <w:rPr>
          <w:i/>
        </w:rPr>
        <w:t xml:space="preserve">STIX Version 1.2.1 Part 12: </w:t>
      </w:r>
      <w:r w:rsidR="00E12D80">
        <w:rPr>
          <w:i/>
        </w:rPr>
        <w:t xml:space="preserve">Default </w:t>
      </w:r>
      <w:r w:rsidRPr="00F94051">
        <w:rPr>
          <w:i/>
        </w:rPr>
        <w:t>Extensions</w:t>
      </w:r>
      <w:r>
        <w:t>. [URI]</w:t>
      </w:r>
    </w:p>
    <w:p w14:paraId="1AC96D76" w14:textId="77777777" w:rsidR="00F94051" w:rsidRDefault="00F94051" w:rsidP="00F94051">
      <w:pPr>
        <w:pStyle w:val="RelatedWork"/>
      </w:pPr>
      <w:r w:rsidRPr="00F94051">
        <w:rPr>
          <w:i/>
        </w:rPr>
        <w:t>STIX Version 1.2.1 Part 13: Data Marking</w:t>
      </w:r>
      <w:r>
        <w:t>. [URI]</w:t>
      </w:r>
    </w:p>
    <w:p w14:paraId="3C790DBD" w14:textId="77777777" w:rsidR="00F94051" w:rsidRDefault="00F94051" w:rsidP="00F94051">
      <w:pPr>
        <w:pStyle w:val="RelatedWork"/>
      </w:pPr>
      <w:r w:rsidRPr="00F94051">
        <w:rPr>
          <w:i/>
        </w:rPr>
        <w:t>STIX Version 1.2.1 Part 14: Vocabularies</w:t>
      </w:r>
      <w:r>
        <w:t>. [URI]</w:t>
      </w:r>
    </w:p>
    <w:p w14:paraId="0B10E0E5" w14:textId="77777777" w:rsidR="00E62DFD" w:rsidRDefault="00F94051" w:rsidP="00F94051">
      <w:pPr>
        <w:pStyle w:val="RelatedWork"/>
      </w:pPr>
      <w:r w:rsidRPr="00F94051">
        <w:rPr>
          <w:i/>
        </w:rPr>
        <w:t>STIX Version 1.2.1 Part 15: UML Model</w:t>
      </w:r>
      <w:r>
        <w:t>. [URI]</w:t>
      </w:r>
    </w:p>
    <w:p w14:paraId="21906917" w14:textId="77777777" w:rsidR="00D17F06" w:rsidRDefault="00D17F06" w:rsidP="00D17F06">
      <w:pPr>
        <w:pStyle w:val="Titlepageinfo"/>
      </w:pPr>
      <w:bookmarkStart w:id="3" w:name="RelatedWork"/>
      <w:r>
        <w:t>Related work</w:t>
      </w:r>
      <w:bookmarkEnd w:id="3"/>
      <w:r>
        <w:t>:</w:t>
      </w:r>
    </w:p>
    <w:p w14:paraId="3C1C5E2A" w14:textId="77777777" w:rsidR="00D17F06" w:rsidRPr="004C4D7C" w:rsidRDefault="00D17F06" w:rsidP="00D17F06">
      <w:pPr>
        <w:pStyle w:val="Titlepageinfodescription"/>
      </w:pPr>
      <w:r>
        <w:t xml:space="preserve">This specification is </w:t>
      </w:r>
      <w:r w:rsidRPr="009329C4">
        <w:t>related</w:t>
      </w:r>
      <w:r>
        <w:t xml:space="preserve"> to:</w:t>
      </w:r>
    </w:p>
    <w:p w14:paraId="27553DB0" w14:textId="77777777" w:rsidR="008F61FB" w:rsidRDefault="009329C4" w:rsidP="0023482D">
      <w:pPr>
        <w:pStyle w:val="RelatedWork"/>
      </w:pPr>
      <w:r w:rsidRPr="000F341C">
        <w:rPr>
          <w:i/>
        </w:rPr>
        <w:t xml:space="preserve">CybOX </w:t>
      </w:r>
      <w:r w:rsidRPr="001B1762">
        <w:rPr>
          <w:i/>
        </w:rPr>
        <w:t>Version 2.1.1 (placeholder)</w:t>
      </w:r>
    </w:p>
    <w:p w14:paraId="0C2C46E8" w14:textId="77777777" w:rsidR="00735E3A" w:rsidRDefault="00735E3A" w:rsidP="00735E3A">
      <w:pPr>
        <w:pStyle w:val="Titlepageinfo"/>
      </w:pPr>
      <w:r>
        <w:t>Abstract:</w:t>
      </w:r>
    </w:p>
    <w:p w14:paraId="19A8EE14" w14:textId="77777777" w:rsidR="00735E3A" w:rsidRPr="00BC4FA3" w:rsidRDefault="00BC4FA3" w:rsidP="00735E3A">
      <w:pPr>
        <w:pStyle w:val="Abstract"/>
      </w:pPr>
      <w:r w:rsidRPr="00BC4FA3">
        <w:rPr>
          <w:iCs/>
        </w:rPr>
        <w:t xml:space="preserve">The Structured Threat Information </w:t>
      </w:r>
      <w:r>
        <w:rPr>
          <w:iCs/>
        </w:rPr>
        <w:t>Ex</w:t>
      </w:r>
      <w:r w:rsidRPr="00BC4FA3">
        <w:rPr>
          <w:iCs/>
        </w:rPr>
        <w:t xml:space="preserve">pression (STIX) framework defines nine core constructs and the relationships between them for the purposes of modeling cyber threat information and enabling cyber threat information analysis and sharing.  This specification document defines the Campaign construct, which </w:t>
      </w:r>
      <w:r w:rsidRPr="00BC4FA3">
        <w:t>encompasses one or more Threat Actors pursuing an Intended Effect as observed through sets of Incidents and/or TTP, potentially across organizations.</w:t>
      </w:r>
    </w:p>
    <w:p w14:paraId="00C226CC" w14:textId="77777777" w:rsidR="00544386" w:rsidRDefault="00544386" w:rsidP="00544386">
      <w:pPr>
        <w:pStyle w:val="Titlepageinfo"/>
      </w:pPr>
      <w:r>
        <w:t>Status:</w:t>
      </w:r>
    </w:p>
    <w:p w14:paraId="3357160F"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EF60EE6" w14:textId="77777777" w:rsidR="001057D2" w:rsidRDefault="001057D2" w:rsidP="001057D2">
      <w:pPr>
        <w:pStyle w:val="Titlepageinfo"/>
      </w:pPr>
      <w:r>
        <w:t>URI pattern</w:t>
      </w:r>
      <w:r w:rsidR="00CA025D">
        <w:t>s</w:t>
      </w:r>
      <w:r>
        <w:t>:</w:t>
      </w:r>
    </w:p>
    <w:p w14:paraId="30A65D8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66B32" w:rsidRPr="00835415">
        <w:rPr>
          <w:rFonts w:cs="Arial"/>
        </w:rPr>
        <w:t>part8-campaign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66B32" w:rsidRPr="00835415">
        <w:rPr>
          <w:rFonts w:cs="Arial"/>
        </w:rPr>
        <w:t>part8-campaign</w:t>
      </w:r>
      <w:r w:rsidR="00163EB3" w:rsidRPr="00163EB3">
        <w:rPr>
          <w:rStyle w:val="Hyperlink"/>
          <w:color w:val="auto"/>
        </w:rPr>
        <w:t>.docx</w:t>
      </w:r>
    </w:p>
    <w:p w14:paraId="795F605E"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66B32" w:rsidRPr="00835415">
        <w:rPr>
          <w:rFonts w:cs="Arial"/>
        </w:rPr>
        <w:t>part8-campaign</w:t>
      </w:r>
      <w:r w:rsidR="00163EB3" w:rsidRPr="00163EB3">
        <w:rPr>
          <w:rStyle w:val="Hyperlink"/>
          <w:color w:val="auto"/>
        </w:rPr>
        <w:t>.docx</w:t>
      </w:r>
    </w:p>
    <w:p w14:paraId="5B00E78D" w14:textId="77777777" w:rsidR="00544386" w:rsidRDefault="001057D2" w:rsidP="001057D2">
      <w:pPr>
        <w:pStyle w:val="Abstract"/>
      </w:pPr>
      <w:r>
        <w:t>(Managed by OASIS TC Administration; please don’t modify.)</w:t>
      </w:r>
    </w:p>
    <w:p w14:paraId="4CBFF5F2" w14:textId="77777777" w:rsidR="006E4329" w:rsidRDefault="006E4329" w:rsidP="00544386">
      <w:pPr>
        <w:pStyle w:val="Abstract"/>
      </w:pPr>
    </w:p>
    <w:p w14:paraId="7B4B2A10" w14:textId="77777777" w:rsidR="001E392A" w:rsidRDefault="001E392A" w:rsidP="00544386">
      <w:pPr>
        <w:pStyle w:val="Abstract"/>
      </w:pPr>
    </w:p>
    <w:p w14:paraId="0D99B043" w14:textId="77777777" w:rsidR="006E4329" w:rsidRPr="00852E10" w:rsidRDefault="001847BD" w:rsidP="006E4329">
      <w:r>
        <w:t>Copyright © OASIS Open</w:t>
      </w:r>
      <w:r w:rsidR="00D142A8">
        <w:t xml:space="preserve"> 201</w:t>
      </w:r>
      <w:r w:rsidR="00960D49">
        <w:t>5</w:t>
      </w:r>
      <w:r w:rsidR="006E4329" w:rsidRPr="00852E10">
        <w:t>. All Rights Reserved.</w:t>
      </w:r>
    </w:p>
    <w:p w14:paraId="5C0BA4F9"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5C4CBD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9CD83E0" w14:textId="77777777" w:rsidR="006E4329" w:rsidRDefault="006E4329" w:rsidP="006E4329">
      <w:r w:rsidRPr="00852E10">
        <w:t>The limited permissions granted above are perpetual and will not be revoked by OASIS or its successors or assigns.</w:t>
      </w:r>
    </w:p>
    <w:p w14:paraId="4C48F0C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54907CA" w14:textId="77777777" w:rsidR="001847BD" w:rsidRPr="00852E10" w:rsidRDefault="001847BD" w:rsidP="001847BD">
      <w:pPr>
        <w:pStyle w:val="Notices"/>
      </w:pPr>
      <w:r>
        <w:lastRenderedPageBreak/>
        <w:t>Table of Contents</w:t>
      </w:r>
    </w:p>
    <w:p w14:paraId="2CEDFBE6" w14:textId="77777777" w:rsidR="006B13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3768" w:history="1">
        <w:r w:rsidR="006B13A8" w:rsidRPr="00EB3867">
          <w:rPr>
            <w:rStyle w:val="Hyperlink"/>
            <w:noProof/>
          </w:rPr>
          <w:t>1</w:t>
        </w:r>
        <w:r w:rsidR="006B13A8">
          <w:rPr>
            <w:rFonts w:asciiTheme="minorHAnsi" w:eastAsiaTheme="minorEastAsia" w:hAnsiTheme="minorHAnsi" w:cstheme="minorBidi"/>
            <w:noProof/>
            <w:sz w:val="22"/>
            <w:szCs w:val="22"/>
          </w:rPr>
          <w:tab/>
        </w:r>
        <w:r w:rsidR="006B13A8" w:rsidRPr="00EB3867">
          <w:rPr>
            <w:rStyle w:val="Hyperlink"/>
            <w:noProof/>
          </w:rPr>
          <w:t>Introduction</w:t>
        </w:r>
        <w:r w:rsidR="006B13A8">
          <w:rPr>
            <w:noProof/>
            <w:webHidden/>
          </w:rPr>
          <w:tab/>
        </w:r>
        <w:r w:rsidR="006B13A8">
          <w:rPr>
            <w:noProof/>
            <w:webHidden/>
          </w:rPr>
          <w:fldChar w:fldCharType="begin"/>
        </w:r>
        <w:r w:rsidR="006B13A8">
          <w:rPr>
            <w:noProof/>
            <w:webHidden/>
          </w:rPr>
          <w:instrText xml:space="preserve"> PAGEREF _Toc429573768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40E57754" w14:textId="77777777" w:rsidR="006B13A8" w:rsidRDefault="00192EC0">
      <w:pPr>
        <w:pStyle w:val="TOC2"/>
        <w:tabs>
          <w:tab w:val="right" w:leader="dot" w:pos="9350"/>
        </w:tabs>
        <w:rPr>
          <w:rFonts w:asciiTheme="minorHAnsi" w:eastAsiaTheme="minorEastAsia" w:hAnsiTheme="minorHAnsi" w:cstheme="minorBidi"/>
          <w:noProof/>
          <w:sz w:val="22"/>
          <w:szCs w:val="22"/>
        </w:rPr>
      </w:pPr>
      <w:hyperlink w:anchor="_Toc429573769" w:history="1">
        <w:r w:rsidR="006B13A8" w:rsidRPr="00EB3867">
          <w:rPr>
            <w:rStyle w:val="Hyperlink"/>
            <w:noProof/>
          </w:rPr>
          <w:t>1.1 STIX Specification Documents</w:t>
        </w:r>
        <w:r w:rsidR="006B13A8">
          <w:rPr>
            <w:noProof/>
            <w:webHidden/>
          </w:rPr>
          <w:tab/>
        </w:r>
        <w:r w:rsidR="006B13A8">
          <w:rPr>
            <w:noProof/>
            <w:webHidden/>
          </w:rPr>
          <w:fldChar w:fldCharType="begin"/>
        </w:r>
        <w:r w:rsidR="006B13A8">
          <w:rPr>
            <w:noProof/>
            <w:webHidden/>
          </w:rPr>
          <w:instrText xml:space="preserve"> PAGEREF _Toc429573769 \h </w:instrText>
        </w:r>
        <w:r w:rsidR="006B13A8">
          <w:rPr>
            <w:noProof/>
            <w:webHidden/>
          </w:rPr>
        </w:r>
        <w:r w:rsidR="006B13A8">
          <w:rPr>
            <w:noProof/>
            <w:webHidden/>
          </w:rPr>
          <w:fldChar w:fldCharType="separate"/>
        </w:r>
        <w:r w:rsidR="0010410A">
          <w:rPr>
            <w:noProof/>
            <w:webHidden/>
          </w:rPr>
          <w:t>4</w:t>
        </w:r>
        <w:r w:rsidR="006B13A8">
          <w:rPr>
            <w:noProof/>
            <w:webHidden/>
          </w:rPr>
          <w:fldChar w:fldCharType="end"/>
        </w:r>
      </w:hyperlink>
    </w:p>
    <w:p w14:paraId="3E1FA403" w14:textId="77777777" w:rsidR="006B13A8" w:rsidRDefault="00192EC0">
      <w:pPr>
        <w:pStyle w:val="TOC2"/>
        <w:tabs>
          <w:tab w:val="right" w:leader="dot" w:pos="9350"/>
        </w:tabs>
        <w:rPr>
          <w:rFonts w:asciiTheme="minorHAnsi" w:eastAsiaTheme="minorEastAsia" w:hAnsiTheme="minorHAnsi" w:cstheme="minorBidi"/>
          <w:noProof/>
          <w:sz w:val="22"/>
          <w:szCs w:val="22"/>
        </w:rPr>
      </w:pPr>
      <w:hyperlink w:anchor="_Toc429573770" w:history="1">
        <w:r w:rsidR="006B13A8" w:rsidRPr="00EB3867">
          <w:rPr>
            <w:rStyle w:val="Hyperlink"/>
            <w:noProof/>
          </w:rPr>
          <w:t>1.2 Document Conventions</w:t>
        </w:r>
        <w:r w:rsidR="006B13A8">
          <w:rPr>
            <w:noProof/>
            <w:webHidden/>
          </w:rPr>
          <w:tab/>
        </w:r>
        <w:r w:rsidR="006B13A8">
          <w:rPr>
            <w:noProof/>
            <w:webHidden/>
          </w:rPr>
          <w:fldChar w:fldCharType="begin"/>
        </w:r>
        <w:r w:rsidR="006B13A8">
          <w:rPr>
            <w:noProof/>
            <w:webHidden/>
          </w:rPr>
          <w:instrText xml:space="preserve"> PAGEREF _Toc429573770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5EE3E067" w14:textId="77777777" w:rsidR="006B13A8" w:rsidRDefault="00192EC0">
      <w:pPr>
        <w:pStyle w:val="TOC3"/>
        <w:tabs>
          <w:tab w:val="right" w:leader="dot" w:pos="9350"/>
        </w:tabs>
        <w:rPr>
          <w:rFonts w:asciiTheme="minorHAnsi" w:eastAsiaTheme="minorEastAsia" w:hAnsiTheme="minorHAnsi" w:cstheme="minorBidi"/>
          <w:noProof/>
          <w:sz w:val="22"/>
          <w:szCs w:val="22"/>
        </w:rPr>
      </w:pPr>
      <w:hyperlink w:anchor="_Toc429573771" w:history="1">
        <w:r w:rsidR="006B13A8" w:rsidRPr="00EB3867">
          <w:rPr>
            <w:rStyle w:val="Hyperlink"/>
            <w:noProof/>
          </w:rPr>
          <w:t>1.2.1 Fonts</w:t>
        </w:r>
        <w:r w:rsidR="006B13A8">
          <w:rPr>
            <w:noProof/>
            <w:webHidden/>
          </w:rPr>
          <w:tab/>
        </w:r>
        <w:r w:rsidR="006B13A8">
          <w:rPr>
            <w:noProof/>
            <w:webHidden/>
          </w:rPr>
          <w:fldChar w:fldCharType="begin"/>
        </w:r>
        <w:r w:rsidR="006B13A8">
          <w:rPr>
            <w:noProof/>
            <w:webHidden/>
          </w:rPr>
          <w:instrText xml:space="preserve"> PAGEREF _Toc429573771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6724BD09" w14:textId="77777777" w:rsidR="006B13A8" w:rsidRDefault="00192EC0">
      <w:pPr>
        <w:pStyle w:val="TOC3"/>
        <w:tabs>
          <w:tab w:val="right" w:leader="dot" w:pos="9350"/>
        </w:tabs>
        <w:rPr>
          <w:rFonts w:asciiTheme="minorHAnsi" w:eastAsiaTheme="minorEastAsia" w:hAnsiTheme="minorHAnsi" w:cstheme="minorBidi"/>
          <w:noProof/>
          <w:sz w:val="22"/>
          <w:szCs w:val="22"/>
        </w:rPr>
      </w:pPr>
      <w:hyperlink w:anchor="_Toc429573772" w:history="1">
        <w:r w:rsidR="006B13A8" w:rsidRPr="00EB3867">
          <w:rPr>
            <w:rStyle w:val="Hyperlink"/>
            <w:noProof/>
          </w:rPr>
          <w:t>1.2.2 UML Package References</w:t>
        </w:r>
        <w:r w:rsidR="006B13A8">
          <w:rPr>
            <w:noProof/>
            <w:webHidden/>
          </w:rPr>
          <w:tab/>
        </w:r>
        <w:r w:rsidR="006B13A8">
          <w:rPr>
            <w:noProof/>
            <w:webHidden/>
          </w:rPr>
          <w:fldChar w:fldCharType="begin"/>
        </w:r>
        <w:r w:rsidR="006B13A8">
          <w:rPr>
            <w:noProof/>
            <w:webHidden/>
          </w:rPr>
          <w:instrText xml:space="preserve"> PAGEREF _Toc429573772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0774F883" w14:textId="77777777" w:rsidR="006B13A8" w:rsidRDefault="00192EC0">
      <w:pPr>
        <w:pStyle w:val="TOC3"/>
        <w:tabs>
          <w:tab w:val="right" w:leader="dot" w:pos="9350"/>
        </w:tabs>
        <w:rPr>
          <w:rFonts w:asciiTheme="minorHAnsi" w:eastAsiaTheme="minorEastAsia" w:hAnsiTheme="minorHAnsi" w:cstheme="minorBidi"/>
          <w:noProof/>
          <w:sz w:val="22"/>
          <w:szCs w:val="22"/>
        </w:rPr>
      </w:pPr>
      <w:hyperlink w:anchor="_Toc429573773" w:history="1">
        <w:r w:rsidR="006B13A8" w:rsidRPr="00EB3867">
          <w:rPr>
            <w:rStyle w:val="Hyperlink"/>
            <w:noProof/>
          </w:rPr>
          <w:t>1.2.3 UML Diagrams</w:t>
        </w:r>
        <w:r w:rsidR="006B13A8">
          <w:rPr>
            <w:noProof/>
            <w:webHidden/>
          </w:rPr>
          <w:tab/>
        </w:r>
        <w:r w:rsidR="006B13A8">
          <w:rPr>
            <w:noProof/>
            <w:webHidden/>
          </w:rPr>
          <w:fldChar w:fldCharType="begin"/>
        </w:r>
        <w:r w:rsidR="006B13A8">
          <w:rPr>
            <w:noProof/>
            <w:webHidden/>
          </w:rPr>
          <w:instrText xml:space="preserve"> PAGEREF _Toc429573773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2D6E5ED5" w14:textId="77777777" w:rsidR="006B13A8" w:rsidRDefault="00192EC0">
      <w:pPr>
        <w:pStyle w:val="TOC4"/>
        <w:tabs>
          <w:tab w:val="right" w:leader="dot" w:pos="9350"/>
        </w:tabs>
        <w:rPr>
          <w:rFonts w:asciiTheme="minorHAnsi" w:eastAsiaTheme="minorEastAsia" w:hAnsiTheme="minorHAnsi" w:cstheme="minorBidi"/>
          <w:noProof/>
          <w:sz w:val="22"/>
          <w:szCs w:val="22"/>
        </w:rPr>
      </w:pPr>
      <w:hyperlink w:anchor="_Toc429573774" w:history="1">
        <w:r w:rsidR="006B13A8" w:rsidRPr="00EB3867">
          <w:rPr>
            <w:rStyle w:val="Hyperlink"/>
            <w:noProof/>
          </w:rPr>
          <w:t>1.2.3.1 Class Properties</w:t>
        </w:r>
        <w:r w:rsidR="006B13A8">
          <w:rPr>
            <w:noProof/>
            <w:webHidden/>
          </w:rPr>
          <w:tab/>
        </w:r>
        <w:r w:rsidR="006B13A8">
          <w:rPr>
            <w:noProof/>
            <w:webHidden/>
          </w:rPr>
          <w:fldChar w:fldCharType="begin"/>
        </w:r>
        <w:r w:rsidR="006B13A8">
          <w:rPr>
            <w:noProof/>
            <w:webHidden/>
          </w:rPr>
          <w:instrText xml:space="preserve"> PAGEREF _Toc429573774 \h </w:instrText>
        </w:r>
        <w:r w:rsidR="006B13A8">
          <w:rPr>
            <w:noProof/>
            <w:webHidden/>
          </w:rPr>
        </w:r>
        <w:r w:rsidR="006B13A8">
          <w:rPr>
            <w:noProof/>
            <w:webHidden/>
          </w:rPr>
          <w:fldChar w:fldCharType="separate"/>
        </w:r>
        <w:r w:rsidR="0010410A">
          <w:rPr>
            <w:noProof/>
            <w:webHidden/>
          </w:rPr>
          <w:t>5</w:t>
        </w:r>
        <w:r w:rsidR="006B13A8">
          <w:rPr>
            <w:noProof/>
            <w:webHidden/>
          </w:rPr>
          <w:fldChar w:fldCharType="end"/>
        </w:r>
      </w:hyperlink>
    </w:p>
    <w:p w14:paraId="7E38CF6B" w14:textId="77777777" w:rsidR="006B13A8" w:rsidRDefault="00192EC0">
      <w:pPr>
        <w:pStyle w:val="TOC4"/>
        <w:tabs>
          <w:tab w:val="right" w:leader="dot" w:pos="9350"/>
        </w:tabs>
        <w:rPr>
          <w:rFonts w:asciiTheme="minorHAnsi" w:eastAsiaTheme="minorEastAsia" w:hAnsiTheme="minorHAnsi" w:cstheme="minorBidi"/>
          <w:noProof/>
          <w:sz w:val="22"/>
          <w:szCs w:val="22"/>
        </w:rPr>
      </w:pPr>
      <w:hyperlink w:anchor="_Toc429573775" w:history="1">
        <w:r w:rsidR="006B13A8" w:rsidRPr="00EB3867">
          <w:rPr>
            <w:rStyle w:val="Hyperlink"/>
            <w:noProof/>
          </w:rPr>
          <w:t>1.2.3.2 Diagram Icons and Arrow Types</w:t>
        </w:r>
        <w:r w:rsidR="006B13A8">
          <w:rPr>
            <w:noProof/>
            <w:webHidden/>
          </w:rPr>
          <w:tab/>
        </w:r>
        <w:r w:rsidR="006B13A8">
          <w:rPr>
            <w:noProof/>
            <w:webHidden/>
          </w:rPr>
          <w:fldChar w:fldCharType="begin"/>
        </w:r>
        <w:r w:rsidR="006B13A8">
          <w:rPr>
            <w:noProof/>
            <w:webHidden/>
          </w:rPr>
          <w:instrText xml:space="preserve"> PAGEREF _Toc429573775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647A24FE" w14:textId="77777777" w:rsidR="006B13A8" w:rsidRDefault="00192EC0">
      <w:pPr>
        <w:pStyle w:val="TOC4"/>
        <w:tabs>
          <w:tab w:val="right" w:leader="dot" w:pos="9350"/>
        </w:tabs>
        <w:rPr>
          <w:rFonts w:asciiTheme="minorHAnsi" w:eastAsiaTheme="minorEastAsia" w:hAnsiTheme="minorHAnsi" w:cstheme="minorBidi"/>
          <w:noProof/>
          <w:sz w:val="22"/>
          <w:szCs w:val="22"/>
        </w:rPr>
      </w:pPr>
      <w:hyperlink w:anchor="_Toc429573776" w:history="1">
        <w:r w:rsidR="006B13A8" w:rsidRPr="00EB3867">
          <w:rPr>
            <w:rStyle w:val="Hyperlink"/>
            <w:noProof/>
          </w:rPr>
          <w:t>1.2.3.3 Color Coding</w:t>
        </w:r>
        <w:r w:rsidR="006B13A8">
          <w:rPr>
            <w:noProof/>
            <w:webHidden/>
          </w:rPr>
          <w:tab/>
        </w:r>
        <w:r w:rsidR="006B13A8">
          <w:rPr>
            <w:noProof/>
            <w:webHidden/>
          </w:rPr>
          <w:fldChar w:fldCharType="begin"/>
        </w:r>
        <w:r w:rsidR="006B13A8">
          <w:rPr>
            <w:noProof/>
            <w:webHidden/>
          </w:rPr>
          <w:instrText xml:space="preserve"> PAGEREF _Toc429573776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3CEA1E7B" w14:textId="77777777" w:rsidR="006B13A8" w:rsidRDefault="00192EC0">
      <w:pPr>
        <w:pStyle w:val="TOC3"/>
        <w:tabs>
          <w:tab w:val="right" w:leader="dot" w:pos="9350"/>
        </w:tabs>
        <w:rPr>
          <w:rFonts w:asciiTheme="minorHAnsi" w:eastAsiaTheme="minorEastAsia" w:hAnsiTheme="minorHAnsi" w:cstheme="minorBidi"/>
          <w:noProof/>
          <w:sz w:val="22"/>
          <w:szCs w:val="22"/>
        </w:rPr>
      </w:pPr>
      <w:hyperlink w:anchor="_Toc429573777" w:history="1">
        <w:r w:rsidR="006B13A8" w:rsidRPr="00EB3867">
          <w:rPr>
            <w:rStyle w:val="Hyperlink"/>
            <w:noProof/>
          </w:rPr>
          <w:t>1.2.4 Property Table Notation</w:t>
        </w:r>
        <w:r w:rsidR="006B13A8">
          <w:rPr>
            <w:noProof/>
            <w:webHidden/>
          </w:rPr>
          <w:tab/>
        </w:r>
        <w:r w:rsidR="006B13A8">
          <w:rPr>
            <w:noProof/>
            <w:webHidden/>
          </w:rPr>
          <w:fldChar w:fldCharType="begin"/>
        </w:r>
        <w:r w:rsidR="006B13A8">
          <w:rPr>
            <w:noProof/>
            <w:webHidden/>
          </w:rPr>
          <w:instrText xml:space="preserve"> PAGEREF _Toc429573777 \h </w:instrText>
        </w:r>
        <w:r w:rsidR="006B13A8">
          <w:rPr>
            <w:noProof/>
            <w:webHidden/>
          </w:rPr>
        </w:r>
        <w:r w:rsidR="006B13A8">
          <w:rPr>
            <w:noProof/>
            <w:webHidden/>
          </w:rPr>
          <w:fldChar w:fldCharType="separate"/>
        </w:r>
        <w:r w:rsidR="0010410A">
          <w:rPr>
            <w:noProof/>
            <w:webHidden/>
          </w:rPr>
          <w:t>6</w:t>
        </w:r>
        <w:r w:rsidR="006B13A8">
          <w:rPr>
            <w:noProof/>
            <w:webHidden/>
          </w:rPr>
          <w:fldChar w:fldCharType="end"/>
        </w:r>
      </w:hyperlink>
    </w:p>
    <w:p w14:paraId="7CA03856" w14:textId="77777777" w:rsidR="006B13A8" w:rsidRDefault="00192EC0">
      <w:pPr>
        <w:pStyle w:val="TOC3"/>
        <w:tabs>
          <w:tab w:val="right" w:leader="dot" w:pos="9350"/>
        </w:tabs>
        <w:rPr>
          <w:rFonts w:asciiTheme="minorHAnsi" w:eastAsiaTheme="minorEastAsia" w:hAnsiTheme="minorHAnsi" w:cstheme="minorBidi"/>
          <w:noProof/>
          <w:sz w:val="22"/>
          <w:szCs w:val="22"/>
        </w:rPr>
      </w:pPr>
      <w:hyperlink w:anchor="_Toc429573778" w:history="1">
        <w:r w:rsidR="006B13A8" w:rsidRPr="00EB3867">
          <w:rPr>
            <w:rStyle w:val="Hyperlink"/>
            <w:noProof/>
          </w:rPr>
          <w:t>1.2.5 Property and Class Descriptions</w:t>
        </w:r>
        <w:r w:rsidR="006B13A8">
          <w:rPr>
            <w:noProof/>
            <w:webHidden/>
          </w:rPr>
          <w:tab/>
        </w:r>
        <w:r w:rsidR="006B13A8">
          <w:rPr>
            <w:noProof/>
            <w:webHidden/>
          </w:rPr>
          <w:fldChar w:fldCharType="begin"/>
        </w:r>
        <w:r w:rsidR="006B13A8">
          <w:rPr>
            <w:noProof/>
            <w:webHidden/>
          </w:rPr>
          <w:instrText xml:space="preserve"> PAGEREF _Toc429573778 \h </w:instrText>
        </w:r>
        <w:r w:rsidR="006B13A8">
          <w:rPr>
            <w:noProof/>
            <w:webHidden/>
          </w:rPr>
        </w:r>
        <w:r w:rsidR="006B13A8">
          <w:rPr>
            <w:noProof/>
            <w:webHidden/>
          </w:rPr>
          <w:fldChar w:fldCharType="separate"/>
        </w:r>
        <w:r w:rsidR="0010410A">
          <w:rPr>
            <w:noProof/>
            <w:webHidden/>
          </w:rPr>
          <w:t>7</w:t>
        </w:r>
        <w:r w:rsidR="006B13A8">
          <w:rPr>
            <w:noProof/>
            <w:webHidden/>
          </w:rPr>
          <w:fldChar w:fldCharType="end"/>
        </w:r>
      </w:hyperlink>
    </w:p>
    <w:p w14:paraId="299E2B69" w14:textId="77777777" w:rsidR="006B13A8" w:rsidRDefault="00192EC0">
      <w:pPr>
        <w:pStyle w:val="TOC2"/>
        <w:tabs>
          <w:tab w:val="right" w:leader="dot" w:pos="9350"/>
        </w:tabs>
        <w:rPr>
          <w:rFonts w:asciiTheme="minorHAnsi" w:eastAsiaTheme="minorEastAsia" w:hAnsiTheme="minorHAnsi" w:cstheme="minorBidi"/>
          <w:noProof/>
          <w:sz w:val="22"/>
          <w:szCs w:val="22"/>
        </w:rPr>
      </w:pPr>
      <w:hyperlink w:anchor="_Toc429573779" w:history="1">
        <w:r w:rsidR="006B13A8" w:rsidRPr="00EB3867">
          <w:rPr>
            <w:rStyle w:val="Hyperlink"/>
            <w:noProof/>
          </w:rPr>
          <w:t>1.3 Terminology</w:t>
        </w:r>
        <w:r w:rsidR="006B13A8">
          <w:rPr>
            <w:noProof/>
            <w:webHidden/>
          </w:rPr>
          <w:tab/>
        </w:r>
        <w:r w:rsidR="006B13A8">
          <w:rPr>
            <w:noProof/>
            <w:webHidden/>
          </w:rPr>
          <w:fldChar w:fldCharType="begin"/>
        </w:r>
        <w:r w:rsidR="006B13A8">
          <w:rPr>
            <w:noProof/>
            <w:webHidden/>
          </w:rPr>
          <w:instrText xml:space="preserve"> PAGEREF _Toc429573779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3F431D6" w14:textId="77777777" w:rsidR="006B13A8" w:rsidRDefault="00192EC0">
      <w:pPr>
        <w:pStyle w:val="TOC2"/>
        <w:tabs>
          <w:tab w:val="right" w:leader="dot" w:pos="9350"/>
        </w:tabs>
        <w:rPr>
          <w:rFonts w:asciiTheme="minorHAnsi" w:eastAsiaTheme="minorEastAsia" w:hAnsiTheme="minorHAnsi" w:cstheme="minorBidi"/>
          <w:noProof/>
          <w:sz w:val="22"/>
          <w:szCs w:val="22"/>
        </w:rPr>
      </w:pPr>
      <w:hyperlink w:anchor="_Toc429573780" w:history="1">
        <w:r w:rsidR="006B13A8" w:rsidRPr="00EB3867">
          <w:rPr>
            <w:rStyle w:val="Hyperlink"/>
            <w:noProof/>
          </w:rPr>
          <w:t>1.4 Normative References</w:t>
        </w:r>
        <w:r w:rsidR="006B13A8">
          <w:rPr>
            <w:noProof/>
            <w:webHidden/>
          </w:rPr>
          <w:tab/>
        </w:r>
        <w:r w:rsidR="006B13A8">
          <w:rPr>
            <w:noProof/>
            <w:webHidden/>
          </w:rPr>
          <w:fldChar w:fldCharType="begin"/>
        </w:r>
        <w:r w:rsidR="006B13A8">
          <w:rPr>
            <w:noProof/>
            <w:webHidden/>
          </w:rPr>
          <w:instrText xml:space="preserve"> PAGEREF _Toc429573780 \h </w:instrText>
        </w:r>
        <w:r w:rsidR="006B13A8">
          <w:rPr>
            <w:noProof/>
            <w:webHidden/>
          </w:rPr>
        </w:r>
        <w:r w:rsidR="006B13A8">
          <w:rPr>
            <w:noProof/>
            <w:webHidden/>
          </w:rPr>
          <w:fldChar w:fldCharType="separate"/>
        </w:r>
        <w:r w:rsidR="0010410A">
          <w:rPr>
            <w:noProof/>
            <w:webHidden/>
          </w:rPr>
          <w:t>8</w:t>
        </w:r>
        <w:r w:rsidR="006B13A8">
          <w:rPr>
            <w:noProof/>
            <w:webHidden/>
          </w:rPr>
          <w:fldChar w:fldCharType="end"/>
        </w:r>
      </w:hyperlink>
    </w:p>
    <w:p w14:paraId="3A28BEA7" w14:textId="77777777" w:rsidR="006B13A8" w:rsidRDefault="00192EC0">
      <w:pPr>
        <w:pStyle w:val="TOC1"/>
        <w:rPr>
          <w:rFonts w:asciiTheme="minorHAnsi" w:eastAsiaTheme="minorEastAsia" w:hAnsiTheme="minorHAnsi" w:cstheme="minorBidi"/>
          <w:noProof/>
          <w:sz w:val="22"/>
          <w:szCs w:val="22"/>
        </w:rPr>
      </w:pPr>
      <w:hyperlink w:anchor="_Toc429573781" w:history="1">
        <w:r w:rsidR="006B13A8" w:rsidRPr="00EB3867">
          <w:rPr>
            <w:rStyle w:val="Hyperlink"/>
            <w:noProof/>
          </w:rPr>
          <w:t>2</w:t>
        </w:r>
        <w:r w:rsidR="006B13A8">
          <w:rPr>
            <w:rFonts w:asciiTheme="minorHAnsi" w:eastAsiaTheme="minorEastAsia" w:hAnsiTheme="minorHAnsi" w:cstheme="minorBidi"/>
            <w:noProof/>
            <w:sz w:val="22"/>
            <w:szCs w:val="22"/>
          </w:rPr>
          <w:tab/>
        </w:r>
        <w:r w:rsidR="006B13A8" w:rsidRPr="00EB3867">
          <w:rPr>
            <w:rStyle w:val="Hyperlink"/>
            <w:noProof/>
          </w:rPr>
          <w:t>Background Information</w:t>
        </w:r>
        <w:r w:rsidR="006B13A8">
          <w:rPr>
            <w:noProof/>
            <w:webHidden/>
          </w:rPr>
          <w:tab/>
        </w:r>
        <w:r w:rsidR="006B13A8">
          <w:rPr>
            <w:noProof/>
            <w:webHidden/>
          </w:rPr>
          <w:fldChar w:fldCharType="begin"/>
        </w:r>
        <w:r w:rsidR="006B13A8">
          <w:rPr>
            <w:noProof/>
            <w:webHidden/>
          </w:rPr>
          <w:instrText xml:space="preserve"> PAGEREF _Toc429573781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4826D353" w14:textId="77777777" w:rsidR="006B13A8" w:rsidRDefault="00192EC0">
      <w:pPr>
        <w:pStyle w:val="TOC2"/>
        <w:tabs>
          <w:tab w:val="right" w:leader="dot" w:pos="9350"/>
        </w:tabs>
        <w:rPr>
          <w:rFonts w:asciiTheme="minorHAnsi" w:eastAsiaTheme="minorEastAsia" w:hAnsiTheme="minorHAnsi" w:cstheme="minorBidi"/>
          <w:noProof/>
          <w:sz w:val="22"/>
          <w:szCs w:val="22"/>
        </w:rPr>
      </w:pPr>
      <w:hyperlink w:anchor="_Toc429573782" w:history="1">
        <w:r w:rsidR="006B13A8" w:rsidRPr="00EB3867">
          <w:rPr>
            <w:rStyle w:val="Hyperlink"/>
            <w:noProof/>
          </w:rPr>
          <w:t>2.1 Campaign-Related Component Data Models</w:t>
        </w:r>
        <w:r w:rsidR="006B13A8">
          <w:rPr>
            <w:noProof/>
            <w:webHidden/>
          </w:rPr>
          <w:tab/>
        </w:r>
        <w:r w:rsidR="006B13A8">
          <w:rPr>
            <w:noProof/>
            <w:webHidden/>
          </w:rPr>
          <w:fldChar w:fldCharType="begin"/>
        </w:r>
        <w:r w:rsidR="006B13A8">
          <w:rPr>
            <w:noProof/>
            <w:webHidden/>
          </w:rPr>
          <w:instrText xml:space="preserve"> PAGEREF _Toc429573782 \h </w:instrText>
        </w:r>
        <w:r w:rsidR="006B13A8">
          <w:rPr>
            <w:noProof/>
            <w:webHidden/>
          </w:rPr>
        </w:r>
        <w:r w:rsidR="006B13A8">
          <w:rPr>
            <w:noProof/>
            <w:webHidden/>
          </w:rPr>
          <w:fldChar w:fldCharType="separate"/>
        </w:r>
        <w:r w:rsidR="0010410A">
          <w:rPr>
            <w:noProof/>
            <w:webHidden/>
          </w:rPr>
          <w:t>9</w:t>
        </w:r>
        <w:r w:rsidR="006B13A8">
          <w:rPr>
            <w:noProof/>
            <w:webHidden/>
          </w:rPr>
          <w:fldChar w:fldCharType="end"/>
        </w:r>
      </w:hyperlink>
    </w:p>
    <w:p w14:paraId="1485FC02" w14:textId="77777777" w:rsidR="006B13A8" w:rsidRDefault="00192EC0">
      <w:pPr>
        <w:pStyle w:val="TOC1"/>
        <w:rPr>
          <w:rFonts w:asciiTheme="minorHAnsi" w:eastAsiaTheme="minorEastAsia" w:hAnsiTheme="minorHAnsi" w:cstheme="minorBidi"/>
          <w:noProof/>
          <w:sz w:val="22"/>
          <w:szCs w:val="22"/>
        </w:rPr>
      </w:pPr>
      <w:hyperlink w:anchor="_Toc429573783" w:history="1">
        <w:r w:rsidR="006B13A8" w:rsidRPr="00EB3867">
          <w:rPr>
            <w:rStyle w:val="Hyperlink"/>
            <w:noProof/>
          </w:rPr>
          <w:t>3</w:t>
        </w:r>
        <w:r w:rsidR="006B13A8">
          <w:rPr>
            <w:rFonts w:asciiTheme="minorHAnsi" w:eastAsiaTheme="minorEastAsia" w:hAnsiTheme="minorHAnsi" w:cstheme="minorBidi"/>
            <w:noProof/>
            <w:sz w:val="22"/>
            <w:szCs w:val="22"/>
          </w:rPr>
          <w:tab/>
        </w:r>
        <w:r w:rsidR="006B13A8" w:rsidRPr="00EB3867">
          <w:rPr>
            <w:rStyle w:val="Hyperlink"/>
            <w:noProof/>
          </w:rPr>
          <w:t>STIX Campaign Data Model</w:t>
        </w:r>
        <w:r w:rsidR="006B13A8">
          <w:rPr>
            <w:noProof/>
            <w:webHidden/>
          </w:rPr>
          <w:tab/>
        </w:r>
        <w:r w:rsidR="006B13A8">
          <w:rPr>
            <w:noProof/>
            <w:webHidden/>
          </w:rPr>
          <w:fldChar w:fldCharType="begin"/>
        </w:r>
        <w:r w:rsidR="006B13A8">
          <w:rPr>
            <w:noProof/>
            <w:webHidden/>
          </w:rPr>
          <w:instrText xml:space="preserve"> PAGEREF _Toc429573783 \h </w:instrText>
        </w:r>
        <w:r w:rsidR="006B13A8">
          <w:rPr>
            <w:noProof/>
            <w:webHidden/>
          </w:rPr>
        </w:r>
        <w:r w:rsidR="006B13A8">
          <w:rPr>
            <w:noProof/>
            <w:webHidden/>
          </w:rPr>
          <w:fldChar w:fldCharType="separate"/>
        </w:r>
        <w:r w:rsidR="0010410A">
          <w:rPr>
            <w:noProof/>
            <w:webHidden/>
          </w:rPr>
          <w:t>11</w:t>
        </w:r>
        <w:r w:rsidR="006B13A8">
          <w:rPr>
            <w:noProof/>
            <w:webHidden/>
          </w:rPr>
          <w:fldChar w:fldCharType="end"/>
        </w:r>
      </w:hyperlink>
    </w:p>
    <w:p w14:paraId="73219EEE" w14:textId="77777777" w:rsidR="006B13A8" w:rsidRDefault="00192EC0">
      <w:pPr>
        <w:pStyle w:val="TOC2"/>
        <w:tabs>
          <w:tab w:val="right" w:leader="dot" w:pos="9350"/>
        </w:tabs>
        <w:rPr>
          <w:rFonts w:asciiTheme="minorHAnsi" w:eastAsiaTheme="minorEastAsia" w:hAnsiTheme="minorHAnsi" w:cstheme="minorBidi"/>
          <w:noProof/>
          <w:sz w:val="22"/>
          <w:szCs w:val="22"/>
        </w:rPr>
      </w:pPr>
      <w:hyperlink w:anchor="_Toc429573784" w:history="1">
        <w:r w:rsidR="006B13A8" w:rsidRPr="00EB3867">
          <w:rPr>
            <w:rStyle w:val="Hyperlink"/>
            <w:noProof/>
          </w:rPr>
          <w:t>3.1 CampaignVersionType Enumeration</w:t>
        </w:r>
        <w:r w:rsidR="006B13A8">
          <w:rPr>
            <w:noProof/>
            <w:webHidden/>
          </w:rPr>
          <w:tab/>
        </w:r>
        <w:r w:rsidR="006B13A8">
          <w:rPr>
            <w:noProof/>
            <w:webHidden/>
          </w:rPr>
          <w:fldChar w:fldCharType="begin"/>
        </w:r>
        <w:r w:rsidR="006B13A8">
          <w:rPr>
            <w:noProof/>
            <w:webHidden/>
          </w:rPr>
          <w:instrText xml:space="preserve"> PAGEREF _Toc429573784 \h </w:instrText>
        </w:r>
        <w:r w:rsidR="006B13A8">
          <w:rPr>
            <w:noProof/>
            <w:webHidden/>
          </w:rPr>
        </w:r>
        <w:r w:rsidR="006B13A8">
          <w:rPr>
            <w:noProof/>
            <w:webHidden/>
          </w:rPr>
          <w:fldChar w:fldCharType="separate"/>
        </w:r>
        <w:r w:rsidR="0010410A">
          <w:rPr>
            <w:noProof/>
            <w:webHidden/>
          </w:rPr>
          <w:t>14</w:t>
        </w:r>
        <w:r w:rsidR="006B13A8">
          <w:rPr>
            <w:noProof/>
            <w:webHidden/>
          </w:rPr>
          <w:fldChar w:fldCharType="end"/>
        </w:r>
      </w:hyperlink>
    </w:p>
    <w:p w14:paraId="6BDB183B" w14:textId="77777777" w:rsidR="006B13A8" w:rsidRDefault="00192EC0">
      <w:pPr>
        <w:pStyle w:val="TOC2"/>
        <w:tabs>
          <w:tab w:val="right" w:leader="dot" w:pos="9350"/>
        </w:tabs>
        <w:rPr>
          <w:rFonts w:asciiTheme="minorHAnsi" w:eastAsiaTheme="minorEastAsia" w:hAnsiTheme="minorHAnsi" w:cstheme="minorBidi"/>
          <w:noProof/>
          <w:sz w:val="22"/>
          <w:szCs w:val="22"/>
        </w:rPr>
      </w:pPr>
      <w:hyperlink w:anchor="_Toc429573785" w:history="1">
        <w:r w:rsidR="006B13A8" w:rsidRPr="00EB3867">
          <w:rPr>
            <w:rStyle w:val="Hyperlink"/>
            <w:noProof/>
          </w:rPr>
          <w:t>3.2 NamesType Class</w:t>
        </w:r>
        <w:r w:rsidR="006B13A8">
          <w:rPr>
            <w:noProof/>
            <w:webHidden/>
          </w:rPr>
          <w:tab/>
        </w:r>
        <w:r w:rsidR="006B13A8">
          <w:rPr>
            <w:noProof/>
            <w:webHidden/>
          </w:rPr>
          <w:fldChar w:fldCharType="begin"/>
        </w:r>
        <w:r w:rsidR="006B13A8">
          <w:rPr>
            <w:noProof/>
            <w:webHidden/>
          </w:rPr>
          <w:instrText xml:space="preserve"> PAGEREF _Toc429573785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4F3D6E5E" w14:textId="77777777" w:rsidR="006B13A8" w:rsidRDefault="00192EC0">
      <w:pPr>
        <w:pStyle w:val="TOC2"/>
        <w:tabs>
          <w:tab w:val="right" w:leader="dot" w:pos="9350"/>
        </w:tabs>
        <w:rPr>
          <w:rFonts w:asciiTheme="minorHAnsi" w:eastAsiaTheme="minorEastAsia" w:hAnsiTheme="minorHAnsi" w:cstheme="minorBidi"/>
          <w:noProof/>
          <w:sz w:val="22"/>
          <w:szCs w:val="22"/>
        </w:rPr>
      </w:pPr>
      <w:hyperlink w:anchor="_Toc429573786" w:history="1">
        <w:r w:rsidR="006B13A8" w:rsidRPr="00EB3867">
          <w:rPr>
            <w:rStyle w:val="Hyperlink"/>
            <w:noProof/>
          </w:rPr>
          <w:t>3.3 RelatedTTPsType Class</w:t>
        </w:r>
        <w:r w:rsidR="006B13A8">
          <w:rPr>
            <w:noProof/>
            <w:webHidden/>
          </w:rPr>
          <w:tab/>
        </w:r>
        <w:r w:rsidR="006B13A8">
          <w:rPr>
            <w:noProof/>
            <w:webHidden/>
          </w:rPr>
          <w:fldChar w:fldCharType="begin"/>
        </w:r>
        <w:r w:rsidR="006B13A8">
          <w:rPr>
            <w:noProof/>
            <w:webHidden/>
          </w:rPr>
          <w:instrText xml:space="preserve"> PAGEREF _Toc429573786 \h </w:instrText>
        </w:r>
        <w:r w:rsidR="006B13A8">
          <w:rPr>
            <w:noProof/>
            <w:webHidden/>
          </w:rPr>
        </w:r>
        <w:r w:rsidR="006B13A8">
          <w:rPr>
            <w:noProof/>
            <w:webHidden/>
          </w:rPr>
          <w:fldChar w:fldCharType="separate"/>
        </w:r>
        <w:r w:rsidR="0010410A">
          <w:rPr>
            <w:noProof/>
            <w:webHidden/>
          </w:rPr>
          <w:t>15</w:t>
        </w:r>
        <w:r w:rsidR="006B13A8">
          <w:rPr>
            <w:noProof/>
            <w:webHidden/>
          </w:rPr>
          <w:fldChar w:fldCharType="end"/>
        </w:r>
      </w:hyperlink>
    </w:p>
    <w:p w14:paraId="02BFEB63" w14:textId="77777777" w:rsidR="006B13A8" w:rsidRDefault="00192EC0">
      <w:pPr>
        <w:pStyle w:val="TOC2"/>
        <w:tabs>
          <w:tab w:val="right" w:leader="dot" w:pos="9350"/>
        </w:tabs>
        <w:rPr>
          <w:rFonts w:asciiTheme="minorHAnsi" w:eastAsiaTheme="minorEastAsia" w:hAnsiTheme="minorHAnsi" w:cstheme="minorBidi"/>
          <w:noProof/>
          <w:sz w:val="22"/>
          <w:szCs w:val="22"/>
        </w:rPr>
      </w:pPr>
      <w:hyperlink w:anchor="_Toc429573787" w:history="1">
        <w:r w:rsidR="006B13A8" w:rsidRPr="00EB3867">
          <w:rPr>
            <w:rStyle w:val="Hyperlink"/>
            <w:noProof/>
          </w:rPr>
          <w:t>3.4 RelatedIncidentsType Class</w:t>
        </w:r>
        <w:r w:rsidR="006B13A8">
          <w:rPr>
            <w:noProof/>
            <w:webHidden/>
          </w:rPr>
          <w:tab/>
        </w:r>
        <w:r w:rsidR="006B13A8">
          <w:rPr>
            <w:noProof/>
            <w:webHidden/>
          </w:rPr>
          <w:fldChar w:fldCharType="begin"/>
        </w:r>
        <w:r w:rsidR="006B13A8">
          <w:rPr>
            <w:noProof/>
            <w:webHidden/>
          </w:rPr>
          <w:instrText xml:space="preserve"> PAGEREF _Toc429573787 \h </w:instrText>
        </w:r>
        <w:r w:rsidR="006B13A8">
          <w:rPr>
            <w:noProof/>
            <w:webHidden/>
          </w:rPr>
        </w:r>
        <w:r w:rsidR="006B13A8">
          <w:rPr>
            <w:noProof/>
            <w:webHidden/>
          </w:rPr>
          <w:fldChar w:fldCharType="separate"/>
        </w:r>
        <w:r w:rsidR="0010410A">
          <w:rPr>
            <w:noProof/>
            <w:webHidden/>
          </w:rPr>
          <w:t>16</w:t>
        </w:r>
        <w:r w:rsidR="006B13A8">
          <w:rPr>
            <w:noProof/>
            <w:webHidden/>
          </w:rPr>
          <w:fldChar w:fldCharType="end"/>
        </w:r>
      </w:hyperlink>
    </w:p>
    <w:p w14:paraId="17B5E346" w14:textId="77777777" w:rsidR="006B13A8" w:rsidRDefault="00192EC0">
      <w:pPr>
        <w:pStyle w:val="TOC2"/>
        <w:tabs>
          <w:tab w:val="right" w:leader="dot" w:pos="9350"/>
        </w:tabs>
        <w:rPr>
          <w:rFonts w:asciiTheme="minorHAnsi" w:eastAsiaTheme="minorEastAsia" w:hAnsiTheme="minorHAnsi" w:cstheme="minorBidi"/>
          <w:noProof/>
          <w:sz w:val="22"/>
          <w:szCs w:val="22"/>
        </w:rPr>
      </w:pPr>
      <w:hyperlink w:anchor="_Toc429573788" w:history="1">
        <w:r w:rsidR="006B13A8" w:rsidRPr="00EB3867">
          <w:rPr>
            <w:rStyle w:val="Hyperlink"/>
            <w:noProof/>
          </w:rPr>
          <w:t>3.5 RelatedIndicatorsType Class (deprecated)</w:t>
        </w:r>
        <w:r w:rsidR="006B13A8">
          <w:rPr>
            <w:noProof/>
            <w:webHidden/>
          </w:rPr>
          <w:tab/>
        </w:r>
        <w:r w:rsidR="006B13A8">
          <w:rPr>
            <w:noProof/>
            <w:webHidden/>
          </w:rPr>
          <w:fldChar w:fldCharType="begin"/>
        </w:r>
        <w:r w:rsidR="006B13A8">
          <w:rPr>
            <w:noProof/>
            <w:webHidden/>
          </w:rPr>
          <w:instrText xml:space="preserve"> PAGEREF _Toc429573788 \h </w:instrText>
        </w:r>
        <w:r w:rsidR="006B13A8">
          <w:rPr>
            <w:noProof/>
            <w:webHidden/>
          </w:rPr>
        </w:r>
        <w:r w:rsidR="006B13A8">
          <w:rPr>
            <w:noProof/>
            <w:webHidden/>
          </w:rPr>
          <w:fldChar w:fldCharType="separate"/>
        </w:r>
        <w:r w:rsidR="0010410A">
          <w:rPr>
            <w:noProof/>
            <w:webHidden/>
          </w:rPr>
          <w:t>17</w:t>
        </w:r>
        <w:r w:rsidR="006B13A8">
          <w:rPr>
            <w:noProof/>
            <w:webHidden/>
          </w:rPr>
          <w:fldChar w:fldCharType="end"/>
        </w:r>
      </w:hyperlink>
    </w:p>
    <w:p w14:paraId="37DCB1A6" w14:textId="77777777" w:rsidR="006B13A8" w:rsidRDefault="00192EC0">
      <w:pPr>
        <w:pStyle w:val="TOC2"/>
        <w:tabs>
          <w:tab w:val="right" w:leader="dot" w:pos="9350"/>
        </w:tabs>
        <w:rPr>
          <w:rFonts w:asciiTheme="minorHAnsi" w:eastAsiaTheme="minorEastAsia" w:hAnsiTheme="minorHAnsi" w:cstheme="minorBidi"/>
          <w:noProof/>
          <w:sz w:val="22"/>
          <w:szCs w:val="22"/>
        </w:rPr>
      </w:pPr>
      <w:hyperlink w:anchor="_Toc429573789" w:history="1">
        <w:r w:rsidR="006B13A8" w:rsidRPr="00EB3867">
          <w:rPr>
            <w:rStyle w:val="Hyperlink"/>
            <w:noProof/>
          </w:rPr>
          <w:t>3.6 AttributionType Class</w:t>
        </w:r>
        <w:r w:rsidR="006B13A8">
          <w:rPr>
            <w:noProof/>
            <w:webHidden/>
          </w:rPr>
          <w:tab/>
        </w:r>
        <w:r w:rsidR="006B13A8">
          <w:rPr>
            <w:noProof/>
            <w:webHidden/>
          </w:rPr>
          <w:fldChar w:fldCharType="begin"/>
        </w:r>
        <w:r w:rsidR="006B13A8">
          <w:rPr>
            <w:noProof/>
            <w:webHidden/>
          </w:rPr>
          <w:instrText xml:space="preserve"> PAGEREF _Toc429573789 \h </w:instrText>
        </w:r>
        <w:r w:rsidR="006B13A8">
          <w:rPr>
            <w:noProof/>
            <w:webHidden/>
          </w:rPr>
        </w:r>
        <w:r w:rsidR="006B13A8">
          <w:rPr>
            <w:noProof/>
            <w:webHidden/>
          </w:rPr>
          <w:fldChar w:fldCharType="separate"/>
        </w:r>
        <w:r w:rsidR="0010410A">
          <w:rPr>
            <w:noProof/>
            <w:webHidden/>
          </w:rPr>
          <w:t>19</w:t>
        </w:r>
        <w:r w:rsidR="006B13A8">
          <w:rPr>
            <w:noProof/>
            <w:webHidden/>
          </w:rPr>
          <w:fldChar w:fldCharType="end"/>
        </w:r>
      </w:hyperlink>
    </w:p>
    <w:p w14:paraId="28980725" w14:textId="77777777" w:rsidR="006B13A8" w:rsidRDefault="00192EC0">
      <w:pPr>
        <w:pStyle w:val="TOC2"/>
        <w:tabs>
          <w:tab w:val="right" w:leader="dot" w:pos="9350"/>
        </w:tabs>
        <w:rPr>
          <w:rFonts w:asciiTheme="minorHAnsi" w:eastAsiaTheme="minorEastAsia" w:hAnsiTheme="minorHAnsi" w:cstheme="minorBidi"/>
          <w:noProof/>
          <w:sz w:val="22"/>
          <w:szCs w:val="22"/>
        </w:rPr>
      </w:pPr>
      <w:hyperlink w:anchor="_Toc429573790" w:history="1">
        <w:r w:rsidR="006B13A8" w:rsidRPr="00EB3867">
          <w:rPr>
            <w:rStyle w:val="Hyperlink"/>
            <w:noProof/>
          </w:rPr>
          <w:t>3.7 AssociatedCampaignsType Class</w:t>
        </w:r>
        <w:r w:rsidR="006B13A8">
          <w:rPr>
            <w:noProof/>
            <w:webHidden/>
          </w:rPr>
          <w:tab/>
        </w:r>
        <w:r w:rsidR="006B13A8">
          <w:rPr>
            <w:noProof/>
            <w:webHidden/>
          </w:rPr>
          <w:fldChar w:fldCharType="begin"/>
        </w:r>
        <w:r w:rsidR="006B13A8">
          <w:rPr>
            <w:noProof/>
            <w:webHidden/>
          </w:rPr>
          <w:instrText xml:space="preserve"> PAGEREF _Toc429573790 \h </w:instrText>
        </w:r>
        <w:r w:rsidR="006B13A8">
          <w:rPr>
            <w:noProof/>
            <w:webHidden/>
          </w:rPr>
        </w:r>
        <w:r w:rsidR="006B13A8">
          <w:rPr>
            <w:noProof/>
            <w:webHidden/>
          </w:rPr>
          <w:fldChar w:fldCharType="separate"/>
        </w:r>
        <w:r w:rsidR="0010410A">
          <w:rPr>
            <w:noProof/>
            <w:webHidden/>
          </w:rPr>
          <w:t>20</w:t>
        </w:r>
        <w:r w:rsidR="006B13A8">
          <w:rPr>
            <w:noProof/>
            <w:webHidden/>
          </w:rPr>
          <w:fldChar w:fldCharType="end"/>
        </w:r>
      </w:hyperlink>
    </w:p>
    <w:p w14:paraId="6B56E81C" w14:textId="77777777" w:rsidR="006B13A8" w:rsidRDefault="00192EC0">
      <w:pPr>
        <w:pStyle w:val="TOC1"/>
        <w:rPr>
          <w:rFonts w:asciiTheme="minorHAnsi" w:eastAsiaTheme="minorEastAsia" w:hAnsiTheme="minorHAnsi" w:cstheme="minorBidi"/>
          <w:noProof/>
          <w:sz w:val="22"/>
          <w:szCs w:val="22"/>
        </w:rPr>
      </w:pPr>
      <w:hyperlink w:anchor="_Toc429573791" w:history="1">
        <w:r w:rsidR="006B13A8" w:rsidRPr="00EB3867">
          <w:rPr>
            <w:rStyle w:val="Hyperlink"/>
            <w:noProof/>
          </w:rPr>
          <w:t>4</w:t>
        </w:r>
        <w:r w:rsidR="006B13A8">
          <w:rPr>
            <w:rFonts w:asciiTheme="minorHAnsi" w:eastAsiaTheme="minorEastAsia" w:hAnsiTheme="minorHAnsi" w:cstheme="minorBidi"/>
            <w:noProof/>
            <w:sz w:val="22"/>
            <w:szCs w:val="22"/>
          </w:rPr>
          <w:tab/>
        </w:r>
        <w:r w:rsidR="006B13A8" w:rsidRPr="00EB3867">
          <w:rPr>
            <w:rStyle w:val="Hyperlink"/>
            <w:noProof/>
          </w:rPr>
          <w:t>Conformance</w:t>
        </w:r>
        <w:r w:rsidR="006B13A8">
          <w:rPr>
            <w:noProof/>
            <w:webHidden/>
          </w:rPr>
          <w:tab/>
        </w:r>
        <w:r w:rsidR="006B13A8">
          <w:rPr>
            <w:noProof/>
            <w:webHidden/>
          </w:rPr>
          <w:fldChar w:fldCharType="begin"/>
        </w:r>
        <w:r w:rsidR="006B13A8">
          <w:rPr>
            <w:noProof/>
            <w:webHidden/>
          </w:rPr>
          <w:instrText xml:space="preserve"> PAGEREF _Toc429573791 \h </w:instrText>
        </w:r>
        <w:r w:rsidR="006B13A8">
          <w:rPr>
            <w:noProof/>
            <w:webHidden/>
          </w:rPr>
        </w:r>
        <w:r w:rsidR="006B13A8">
          <w:rPr>
            <w:noProof/>
            <w:webHidden/>
          </w:rPr>
          <w:fldChar w:fldCharType="separate"/>
        </w:r>
        <w:r w:rsidR="0010410A">
          <w:rPr>
            <w:noProof/>
            <w:webHidden/>
          </w:rPr>
          <w:t>22</w:t>
        </w:r>
        <w:r w:rsidR="006B13A8">
          <w:rPr>
            <w:noProof/>
            <w:webHidden/>
          </w:rPr>
          <w:fldChar w:fldCharType="end"/>
        </w:r>
      </w:hyperlink>
    </w:p>
    <w:p w14:paraId="001379EE" w14:textId="77777777" w:rsidR="006B13A8" w:rsidRDefault="00192EC0">
      <w:pPr>
        <w:pStyle w:val="TOC1"/>
        <w:rPr>
          <w:rFonts w:asciiTheme="minorHAnsi" w:eastAsiaTheme="minorEastAsia" w:hAnsiTheme="minorHAnsi" w:cstheme="minorBidi"/>
          <w:noProof/>
          <w:sz w:val="22"/>
          <w:szCs w:val="22"/>
        </w:rPr>
      </w:pPr>
      <w:hyperlink w:anchor="_Toc429573792" w:history="1">
        <w:r w:rsidR="006B13A8" w:rsidRPr="00EB3867">
          <w:rPr>
            <w:rStyle w:val="Hyperlink"/>
            <w:noProof/>
          </w:rPr>
          <w:t>Appendix A. Acknowledgments</w:t>
        </w:r>
        <w:r w:rsidR="006B13A8">
          <w:rPr>
            <w:noProof/>
            <w:webHidden/>
          </w:rPr>
          <w:tab/>
        </w:r>
        <w:r w:rsidR="006B13A8">
          <w:rPr>
            <w:noProof/>
            <w:webHidden/>
          </w:rPr>
          <w:fldChar w:fldCharType="begin"/>
        </w:r>
        <w:r w:rsidR="006B13A8">
          <w:rPr>
            <w:noProof/>
            <w:webHidden/>
          </w:rPr>
          <w:instrText xml:space="preserve"> PAGEREF _Toc429573792 \h </w:instrText>
        </w:r>
        <w:r w:rsidR="006B13A8">
          <w:rPr>
            <w:noProof/>
            <w:webHidden/>
          </w:rPr>
        </w:r>
        <w:r w:rsidR="006B13A8">
          <w:rPr>
            <w:noProof/>
            <w:webHidden/>
          </w:rPr>
          <w:fldChar w:fldCharType="separate"/>
        </w:r>
        <w:r w:rsidR="0010410A">
          <w:rPr>
            <w:noProof/>
            <w:webHidden/>
          </w:rPr>
          <w:t>23</w:t>
        </w:r>
        <w:r w:rsidR="006B13A8">
          <w:rPr>
            <w:noProof/>
            <w:webHidden/>
          </w:rPr>
          <w:fldChar w:fldCharType="end"/>
        </w:r>
      </w:hyperlink>
    </w:p>
    <w:p w14:paraId="06394767" w14:textId="77777777" w:rsidR="006B13A8" w:rsidRDefault="00192EC0">
      <w:pPr>
        <w:pStyle w:val="TOC1"/>
        <w:rPr>
          <w:rFonts w:asciiTheme="minorHAnsi" w:eastAsiaTheme="minorEastAsia" w:hAnsiTheme="minorHAnsi" w:cstheme="minorBidi"/>
          <w:noProof/>
          <w:sz w:val="22"/>
          <w:szCs w:val="22"/>
        </w:rPr>
      </w:pPr>
      <w:hyperlink w:anchor="_Toc429573793" w:history="1">
        <w:r w:rsidR="006B13A8" w:rsidRPr="00EB3867">
          <w:rPr>
            <w:rStyle w:val="Hyperlink"/>
            <w:noProof/>
          </w:rPr>
          <w:t>Appendix B. Revision History</w:t>
        </w:r>
        <w:r w:rsidR="006B13A8">
          <w:rPr>
            <w:noProof/>
            <w:webHidden/>
          </w:rPr>
          <w:tab/>
        </w:r>
        <w:r w:rsidR="006B13A8">
          <w:rPr>
            <w:noProof/>
            <w:webHidden/>
          </w:rPr>
          <w:fldChar w:fldCharType="begin"/>
        </w:r>
        <w:r w:rsidR="006B13A8">
          <w:rPr>
            <w:noProof/>
            <w:webHidden/>
          </w:rPr>
          <w:instrText xml:space="preserve"> PAGEREF _Toc429573793 \h </w:instrText>
        </w:r>
        <w:r w:rsidR="006B13A8">
          <w:rPr>
            <w:noProof/>
            <w:webHidden/>
          </w:rPr>
        </w:r>
        <w:r w:rsidR="006B13A8">
          <w:rPr>
            <w:noProof/>
            <w:webHidden/>
          </w:rPr>
          <w:fldChar w:fldCharType="separate"/>
        </w:r>
        <w:r w:rsidR="0010410A">
          <w:rPr>
            <w:noProof/>
            <w:webHidden/>
          </w:rPr>
          <w:t>25</w:t>
        </w:r>
        <w:r w:rsidR="006B13A8">
          <w:rPr>
            <w:noProof/>
            <w:webHidden/>
          </w:rPr>
          <w:fldChar w:fldCharType="end"/>
        </w:r>
      </w:hyperlink>
    </w:p>
    <w:p w14:paraId="185EFDA8" w14:textId="77777777" w:rsidR="006E4329" w:rsidRDefault="0012387E" w:rsidP="00544386">
      <w:pPr>
        <w:pStyle w:val="Abstract"/>
      </w:pPr>
      <w:r>
        <w:rPr>
          <w:szCs w:val="24"/>
        </w:rPr>
        <w:fldChar w:fldCharType="end"/>
      </w:r>
    </w:p>
    <w:p w14:paraId="0F35D905"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FD35721" w14:textId="77777777" w:rsidR="00C71349" w:rsidRPr="00C52EFC" w:rsidRDefault="00177DED" w:rsidP="0076113A">
      <w:pPr>
        <w:pStyle w:val="Heading1"/>
      </w:pPr>
      <w:bookmarkStart w:id="5" w:name="_Toc429573768"/>
      <w:r>
        <w:lastRenderedPageBreak/>
        <w:t>Introduction</w:t>
      </w:r>
      <w:bookmarkEnd w:id="1"/>
      <w:bookmarkEnd w:id="4"/>
      <w:bookmarkEnd w:id="5"/>
    </w:p>
    <w:p w14:paraId="09C25D51" w14:textId="77777777" w:rsidR="0012387E" w:rsidRDefault="00EE3C80" w:rsidP="008C100C">
      <w:r w:rsidRPr="00EE3C80">
        <w:t>[All text is norm</w:t>
      </w:r>
      <w:r>
        <w:t>ative unless otherwise labeled]</w:t>
      </w:r>
    </w:p>
    <w:p w14:paraId="0082951E" w14:textId="77777777" w:rsidR="00BC4FA3" w:rsidRDefault="00BC4FA3" w:rsidP="00BC4FA3">
      <w:pPr>
        <w:autoSpaceDE w:val="0"/>
        <w:autoSpaceDN w:val="0"/>
        <w:adjustRightInd w:val="0"/>
        <w:spacing w:after="240"/>
        <w:ind w:right="-270"/>
      </w:pPr>
      <w:r w:rsidRPr="00986D3B">
        <w:t xml:space="preserve">The </w:t>
      </w:r>
      <w:r>
        <w:t xml:space="preserve">Structured Threat Information </w:t>
      </w:r>
      <w:r w:rsidR="00484E42">
        <w:t>Ex</w:t>
      </w:r>
      <w:r>
        <w:t xml:space="preserve">pression (STIX) </w:t>
      </w:r>
      <w:r w:rsidRPr="00986D3B">
        <w:t>framework defines</w:t>
      </w:r>
      <w:r>
        <w:t xml:space="preserve"> nine top-level component data models:  </w:t>
      </w:r>
      <w:r w:rsidRPr="00FC6DFE">
        <w:t>Observable</w:t>
      </w:r>
      <w:r w:rsidR="005B1403">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Campaign Version data model.  </w:t>
      </w:r>
    </w:p>
    <w:p w14:paraId="2C9F4537" w14:textId="77777777" w:rsidR="00BC4FA3" w:rsidRDefault="00BC4FA3" w:rsidP="00BC4FA3">
      <w:pPr>
        <w:spacing w:after="240"/>
      </w:pPr>
      <w:r>
        <w:t xml:space="preserve">As defined within the STIX language, a </w:t>
      </w:r>
      <w:r w:rsidRPr="00F35136">
        <w:t>Campaign</w:t>
      </w:r>
      <w:r>
        <w:t xml:space="preserve"> construct is an instance</w:t>
      </w:r>
      <w:r w:rsidRPr="00F35136">
        <w:t xml:space="preserve"> of </w:t>
      </w:r>
      <w:r>
        <w:t>a Threat Actor (adversary), whether characterized or not, pursuing an Intended Effect</w:t>
      </w:r>
      <w:r w:rsidRPr="00F35136">
        <w:t xml:space="preserve"> as observed through sets of Incidents and/or TTP, potentially across organizations.</w:t>
      </w:r>
      <w:r>
        <w:t xml:space="preserve">  In addition to Threat Actor, Intended Effect, Incident, and TTP information, a </w:t>
      </w:r>
      <w:r w:rsidRPr="00F35136">
        <w:t xml:space="preserve">Campaign </w:t>
      </w:r>
      <w:r>
        <w:t xml:space="preserve">construct </w:t>
      </w:r>
      <w:r w:rsidRPr="00F35136">
        <w:t xml:space="preserve">may </w:t>
      </w:r>
      <w:r>
        <w:t>also comprise</w:t>
      </w:r>
      <w:r w:rsidRPr="00F35136">
        <w:t xml:space="preserve"> </w:t>
      </w:r>
      <w:r>
        <w:t xml:space="preserve">a variety of additional information, including status of the Campaign, a textual description, and alias names for the Campaign.     </w:t>
      </w:r>
    </w:p>
    <w:p w14:paraId="752F13FD" w14:textId="09D0051E" w:rsidR="004B7B4D" w:rsidRDefault="004B7B4D" w:rsidP="00BC4FA3">
      <w:pPr>
        <w:spacing w:after="240"/>
      </w:pPr>
      <w:r>
        <w:t xml:space="preserve">In Section </w:t>
      </w:r>
      <w:r w:rsidRPr="004B7B4D">
        <w:rPr>
          <w:b/>
          <w:color w:val="0000EE"/>
        </w:rPr>
        <w:fldChar w:fldCharType="begin"/>
      </w:r>
      <w:r w:rsidRPr="004B7B4D">
        <w:rPr>
          <w:b/>
          <w:color w:val="0000EE"/>
        </w:rPr>
        <w:instrText xml:space="preserve"> REF _Ref429123376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1.1</w:t>
      </w:r>
      <w:r w:rsidRPr="004B7B4D">
        <w:rPr>
          <w:b/>
          <w:color w:val="0000EE"/>
        </w:rPr>
        <w:fldChar w:fldCharType="end"/>
      </w:r>
      <w:r>
        <w:t xml:space="preserve"> we discuss additional specification documents, in Section </w:t>
      </w:r>
      <w:r w:rsidRPr="004B7B4D">
        <w:rPr>
          <w:b/>
          <w:color w:val="0000EE"/>
        </w:rPr>
        <w:fldChar w:fldCharType="begin"/>
      </w:r>
      <w:r w:rsidRPr="004B7B4D">
        <w:rPr>
          <w:b/>
          <w:color w:val="0000EE"/>
        </w:rPr>
        <w:instrText xml:space="preserve"> REF _Ref394437867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1.2</w:t>
      </w:r>
      <w:r w:rsidRPr="004B7B4D">
        <w:rPr>
          <w:b/>
          <w:color w:val="0000EE"/>
        </w:rPr>
        <w:fldChar w:fldCharType="end"/>
      </w:r>
      <w:r>
        <w:t xml:space="preserve"> we provide document conventions</w:t>
      </w:r>
      <w:r w:rsidRPr="00AD7BF2">
        <w:t xml:space="preserve">, </w:t>
      </w:r>
      <w:r>
        <w:t>and i</w:t>
      </w:r>
      <w:r w:rsidRPr="00AD7BF2">
        <w:t xml:space="preserve">n Section </w:t>
      </w:r>
      <w:r w:rsidRPr="004B7B4D">
        <w:rPr>
          <w:b/>
          <w:color w:val="0000EE"/>
        </w:rPr>
        <w:fldChar w:fldCharType="begin"/>
      </w:r>
      <w:r w:rsidRPr="004B7B4D">
        <w:rPr>
          <w:b/>
          <w:color w:val="0000EE"/>
        </w:rPr>
        <w:instrText xml:space="preserve"> REF _Ref429123389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1.3</w:t>
      </w:r>
      <w:r w:rsidRPr="004B7B4D">
        <w:rPr>
          <w:b/>
          <w:color w:val="0000EE"/>
        </w:rPr>
        <w:fldChar w:fldCharType="end"/>
      </w:r>
      <w:r>
        <w:t xml:space="preserve"> we provide terminology. References are given </w:t>
      </w:r>
      <w:r w:rsidRPr="007D03B1">
        <w:t xml:space="preserve">in </w:t>
      </w:r>
      <w:r>
        <w:t xml:space="preserve">Section </w:t>
      </w:r>
      <w:r w:rsidRPr="004B7B4D">
        <w:rPr>
          <w:b/>
          <w:color w:val="0000EE"/>
        </w:rPr>
        <w:fldChar w:fldCharType="begin"/>
      </w:r>
      <w:r w:rsidRPr="004B7B4D">
        <w:rPr>
          <w:b/>
          <w:color w:val="0000EE"/>
        </w:rPr>
        <w:instrText xml:space="preserve"> REF _Ref429123397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1.4</w:t>
      </w:r>
      <w:r w:rsidRPr="004B7B4D">
        <w:rPr>
          <w:b/>
          <w:color w:val="0000EE"/>
        </w:rPr>
        <w:fldChar w:fldCharType="end"/>
      </w:r>
      <w:r>
        <w:t xml:space="preserve">.  In Section </w:t>
      </w:r>
      <w:r w:rsidRPr="004B7B4D">
        <w:rPr>
          <w:b/>
          <w:color w:val="0000EE"/>
        </w:rPr>
        <w:fldChar w:fldCharType="begin"/>
      </w:r>
      <w:r w:rsidRPr="004B7B4D">
        <w:rPr>
          <w:b/>
          <w:color w:val="0000EE"/>
        </w:rPr>
        <w:instrText xml:space="preserve"> REF _Ref429123409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2</w:t>
      </w:r>
      <w:r w:rsidRPr="004B7B4D">
        <w:rPr>
          <w:b/>
          <w:color w:val="0000EE"/>
        </w:rPr>
        <w:fldChar w:fldCharType="end"/>
      </w:r>
      <w:r>
        <w:t xml:space="preserve">, we give background information to help the reader better understand the specification details that are provided later in the document.  We present the Threat Actor data model specification details in Section </w:t>
      </w:r>
      <w:r w:rsidRPr="004B7B4D">
        <w:rPr>
          <w:b/>
          <w:color w:val="0000EE"/>
        </w:rPr>
        <w:fldChar w:fldCharType="begin"/>
      </w:r>
      <w:r w:rsidRPr="004B7B4D">
        <w:rPr>
          <w:b/>
          <w:color w:val="0000EE"/>
        </w:rPr>
        <w:instrText xml:space="preserve"> REF _Ref429123417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3</w:t>
      </w:r>
      <w:r w:rsidRPr="004B7B4D">
        <w:rPr>
          <w:b/>
          <w:color w:val="0000EE"/>
        </w:rPr>
        <w:fldChar w:fldCharType="end"/>
      </w:r>
      <w:r>
        <w:t xml:space="preserve"> and conformance information in Section </w:t>
      </w:r>
      <w:r w:rsidRPr="004B7B4D">
        <w:rPr>
          <w:b/>
          <w:color w:val="0000EE"/>
        </w:rPr>
        <w:fldChar w:fldCharType="begin"/>
      </w:r>
      <w:r w:rsidRPr="004B7B4D">
        <w:rPr>
          <w:b/>
          <w:color w:val="0000EE"/>
        </w:rPr>
        <w:instrText xml:space="preserve"> REF _Ref429123426 \r \h </w:instrText>
      </w:r>
      <w:r>
        <w:rPr>
          <w:b/>
          <w:color w:val="0000EE"/>
        </w:rPr>
        <w:instrText xml:space="preserve"> \* MERGEFORMAT </w:instrText>
      </w:r>
      <w:r w:rsidRPr="004B7B4D">
        <w:rPr>
          <w:b/>
          <w:color w:val="0000EE"/>
        </w:rPr>
      </w:r>
      <w:r w:rsidRPr="004B7B4D">
        <w:rPr>
          <w:b/>
          <w:color w:val="0000EE"/>
        </w:rPr>
        <w:fldChar w:fldCharType="separate"/>
      </w:r>
      <w:r w:rsidR="0010410A">
        <w:rPr>
          <w:b/>
          <w:color w:val="0000EE"/>
        </w:rPr>
        <w:t>4</w:t>
      </w:r>
      <w:r w:rsidRPr="004B7B4D">
        <w:rPr>
          <w:b/>
          <w:color w:val="0000EE"/>
        </w:rPr>
        <w:fldChar w:fldCharType="end"/>
      </w:r>
      <w:r>
        <w:t>.</w:t>
      </w:r>
    </w:p>
    <w:p w14:paraId="2A1EC16B" w14:textId="77777777" w:rsidR="00BC4FA3" w:rsidRPr="002D7380" w:rsidRDefault="00BC4FA3" w:rsidP="00BC4FA3">
      <w:pPr>
        <w:pStyle w:val="Heading2"/>
      </w:pPr>
      <w:bookmarkStart w:id="6" w:name="_Toc412205405"/>
      <w:bookmarkStart w:id="7" w:name="_Ref412300941"/>
      <w:bookmarkStart w:id="8" w:name="_Ref412622367"/>
      <w:bookmarkStart w:id="9" w:name="_Toc420658331"/>
      <w:bookmarkStart w:id="10" w:name="_Ref429123376"/>
      <w:bookmarkStart w:id="11" w:name="_Toc429573769"/>
      <w:r>
        <w:t>STIX Specification Documents</w:t>
      </w:r>
      <w:bookmarkEnd w:id="6"/>
      <w:bookmarkEnd w:id="7"/>
      <w:bookmarkEnd w:id="8"/>
      <w:bookmarkEnd w:id="9"/>
      <w:bookmarkEnd w:id="10"/>
      <w:bookmarkEnd w:id="11"/>
    </w:p>
    <w:p w14:paraId="78EEE256" w14:textId="77777777" w:rsidR="00BC4FA3" w:rsidRDefault="00BC4FA3" w:rsidP="00BC4FA3">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7F6DED7B" w14:textId="77777777" w:rsidR="00BC4FA3" w:rsidRDefault="00BC4FA3" w:rsidP="00BC4FA3">
      <w:pPr>
        <w:autoSpaceDE w:val="0"/>
        <w:autoSpaceDN w:val="0"/>
        <w:adjustRightInd w:val="0"/>
        <w:spacing w:after="240"/>
      </w:pPr>
      <w:r>
        <w:t xml:space="preserve">The </w:t>
      </w:r>
      <w:hyperlink w:anchor="AdditionalArtifacts" w:history="1">
        <w:r w:rsidR="007B3132" w:rsidRPr="007B3132">
          <w:rPr>
            <w:rStyle w:val="Hyperlink"/>
            <w:i/>
          </w:rPr>
          <w:t>STIX Version 1.2.1 Part 1: Overview</w:t>
        </w:r>
      </w:hyperlink>
      <w:r w:rsidR="007B3132">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7B3132">
        <w:t xml:space="preserve">. </w:t>
      </w:r>
      <w:hyperlink w:anchor="AdditionalArtifacts" w:history="1">
        <w:r w:rsidR="007B3132" w:rsidRPr="007B3132">
          <w:rPr>
            <w:rStyle w:val="Hyperlink"/>
            <w:i/>
          </w:rPr>
          <w:t>STIX Version 1.2.1 Part 1: Overview</w:t>
        </w:r>
      </w:hyperlink>
      <w:r>
        <w:t xml:space="preserve"> also summarizes the relationship of STIX to other languages, and outlines general STIX data model conventions.</w:t>
      </w:r>
    </w:p>
    <w:p w14:paraId="373C8BC8" w14:textId="77777777" w:rsidR="00BC4FA3" w:rsidRDefault="00BC4FA3" w:rsidP="00BC4FA3">
      <w:pPr>
        <w:spacing w:after="240"/>
        <w:ind w:right="-86"/>
      </w:pPr>
      <w:r w:rsidRPr="004B7B4D">
        <w:rPr>
          <w:b/>
          <w:color w:val="0000EE"/>
        </w:rPr>
        <w:fldChar w:fldCharType="begin"/>
      </w:r>
      <w:r w:rsidRPr="004B7B4D">
        <w:rPr>
          <w:b/>
          <w:color w:val="0000EE"/>
        </w:rPr>
        <w:instrText xml:space="preserve"> REF _Ref417296017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Figure 1</w:t>
      </w:r>
      <w:r w:rsidR="0010410A" w:rsidRPr="0010410A">
        <w:rPr>
          <w:b/>
          <w:color w:val="0000EE"/>
        </w:rPr>
        <w:noBreakHyphen/>
        <w:t>1</w:t>
      </w:r>
      <w:r w:rsidRPr="004B7B4D">
        <w:rPr>
          <w:b/>
          <w:color w:val="0000EE"/>
        </w:rPr>
        <w:fldChar w:fldCharType="end"/>
      </w:r>
      <w:r>
        <w:t xml:space="preserve"> illustrates the </w:t>
      </w:r>
      <w:hyperlink w:anchor="AdditionalArtifacts" w:history="1">
        <w:r w:rsidRPr="004B7B4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7B3132" w:rsidRPr="007B3132">
          <w:rPr>
            <w:rStyle w:val="Hyperlink"/>
            <w:i/>
          </w:rPr>
          <w:t>STIX Version 1.2.1 Part 1: Overview</w:t>
        </w:r>
      </w:hyperlink>
      <w:r w:rsidR="007B3132">
        <w:rPr>
          <w:i/>
        </w:rPr>
        <w:t xml:space="preserve"> </w:t>
      </w:r>
      <w:r>
        <w:t xml:space="preserve">for details).  This Campaign specification document is highlighted in its associated color (see Section </w:t>
      </w:r>
      <w:r w:rsidRPr="001C7D12">
        <w:rPr>
          <w:b/>
          <w:color w:val="0000EE"/>
        </w:rPr>
        <w:fldChar w:fldCharType="begin"/>
      </w:r>
      <w:r w:rsidRPr="001C7D12">
        <w:rPr>
          <w:b/>
          <w:color w:val="0000EE"/>
        </w:rPr>
        <w:instrText xml:space="preserve"> REF _Ref417296241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1.2.3.3</w:t>
      </w:r>
      <w:r w:rsidRPr="001C7D12">
        <w:rPr>
          <w:b/>
          <w:color w:val="0000EE"/>
        </w:rPr>
        <w:fldChar w:fldCharType="end"/>
      </w:r>
      <w:r>
        <w:t xml:space="preserve">).  For a list of all STIX documents and related information sources, please see </w:t>
      </w:r>
      <w:hyperlink w:anchor="AdditionalArtifacts" w:history="1">
        <w:r w:rsidR="007B3132" w:rsidRPr="007B3132">
          <w:rPr>
            <w:rStyle w:val="Hyperlink"/>
            <w:i/>
          </w:rPr>
          <w:t>STIX Version 1.2.1 Part 1: Overview</w:t>
        </w:r>
      </w:hyperlink>
      <w:r>
        <w:t xml:space="preserve">.  </w:t>
      </w:r>
    </w:p>
    <w:p w14:paraId="28CB5A7D" w14:textId="77777777" w:rsidR="00BC4FA3" w:rsidRPr="0077567C" w:rsidRDefault="00BC4FA3" w:rsidP="00BC4FA3">
      <w:pPr>
        <w:jc w:val="center"/>
      </w:pPr>
      <w:r>
        <w:rPr>
          <w:noProof/>
        </w:rPr>
        <w:drawing>
          <wp:inline distT="0" distB="0" distL="0" distR="0" wp14:anchorId="317AF843" wp14:editId="5592F955">
            <wp:extent cx="3466827" cy="1687589"/>
            <wp:effectExtent l="0" t="0" r="63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20071" cy="1713507"/>
                    </a:xfrm>
                    <a:prstGeom prst="rect">
                      <a:avLst/>
                    </a:prstGeom>
                    <a:noFill/>
                  </pic:spPr>
                </pic:pic>
              </a:graphicData>
            </a:graphic>
          </wp:inline>
        </w:drawing>
      </w:r>
    </w:p>
    <w:p w14:paraId="1C5B374B" w14:textId="77777777" w:rsidR="00BC4FA3" w:rsidRPr="00484E42" w:rsidRDefault="00BC4FA3" w:rsidP="00484E42">
      <w:pPr>
        <w:pStyle w:val="Caption"/>
      </w:pPr>
      <w:bookmarkStart w:id="12" w:name="_Ref417296017"/>
      <w:r w:rsidRPr="00484E42">
        <w:t xml:space="preserve">Figure </w:t>
      </w:r>
      <w:r w:rsidR="00192EC0">
        <w:fldChar w:fldCharType="begin"/>
      </w:r>
      <w:r w:rsidR="00192EC0">
        <w:instrText xml:space="preserve"> STYLEREF 1 \s </w:instrText>
      </w:r>
      <w:r w:rsidR="00192EC0">
        <w:fldChar w:fldCharType="separate"/>
      </w:r>
      <w:r w:rsidR="0010410A">
        <w:rPr>
          <w:noProof/>
        </w:rPr>
        <w:t>1</w:t>
      </w:r>
      <w:r w:rsidR="00192EC0">
        <w:rPr>
          <w:noProof/>
        </w:rPr>
        <w:fldChar w:fldCharType="end"/>
      </w:r>
      <w:r w:rsidRPr="00484E42">
        <w:noBreakHyphen/>
      </w:r>
      <w:r w:rsidR="00192EC0">
        <w:fldChar w:fldCharType="begin"/>
      </w:r>
      <w:r w:rsidR="00192EC0">
        <w:instrText xml:space="preserve"> SEQ Figure \* ARABIC \s 1 </w:instrText>
      </w:r>
      <w:r w:rsidR="00192EC0">
        <w:fldChar w:fldCharType="separate"/>
      </w:r>
      <w:r w:rsidR="0010410A">
        <w:rPr>
          <w:noProof/>
        </w:rPr>
        <w:t>1</w:t>
      </w:r>
      <w:r w:rsidR="00192EC0">
        <w:rPr>
          <w:noProof/>
        </w:rPr>
        <w:fldChar w:fldCharType="end"/>
      </w:r>
      <w:bookmarkEnd w:id="12"/>
      <w:r w:rsidRPr="00484E42">
        <w:t>. STIX Language v1.2</w:t>
      </w:r>
      <w:r w:rsidR="00484E42">
        <w:t>.1</w:t>
      </w:r>
      <w:r w:rsidRPr="00484E42">
        <w:t xml:space="preserve"> specification documents</w:t>
      </w:r>
    </w:p>
    <w:p w14:paraId="7264EF77" w14:textId="77777777" w:rsidR="00BC4FA3" w:rsidRDefault="00BC4FA3" w:rsidP="00BC4FA3">
      <w:pPr>
        <w:pStyle w:val="Heading2"/>
      </w:pPr>
      <w:bookmarkStart w:id="13" w:name="_Ref394437867"/>
      <w:bookmarkStart w:id="14" w:name="_Toc420658332"/>
      <w:bookmarkStart w:id="15" w:name="_Toc429573770"/>
      <w:r>
        <w:lastRenderedPageBreak/>
        <w:t>Document Conventions</w:t>
      </w:r>
      <w:bookmarkEnd w:id="13"/>
      <w:bookmarkEnd w:id="14"/>
      <w:bookmarkEnd w:id="15"/>
    </w:p>
    <w:p w14:paraId="2543A36A" w14:textId="77777777" w:rsidR="00BC4FA3" w:rsidRDefault="00BC4FA3" w:rsidP="00BC4FA3">
      <w:r>
        <w:t>The following conventions are used in this document.</w:t>
      </w:r>
    </w:p>
    <w:p w14:paraId="2EE0E4AA" w14:textId="77777777" w:rsidR="00BC4FA3" w:rsidRDefault="00BC4FA3" w:rsidP="00BC4FA3">
      <w:pPr>
        <w:pStyle w:val="Heading3"/>
        <w:tabs>
          <w:tab w:val="num" w:pos="720"/>
        </w:tabs>
        <w:spacing w:before="360" w:after="60"/>
      </w:pPr>
      <w:bookmarkStart w:id="16" w:name="_Toc389570603"/>
      <w:bookmarkStart w:id="17" w:name="_Toc389581073"/>
      <w:bookmarkStart w:id="18" w:name="_Toc420658334"/>
      <w:bookmarkStart w:id="19" w:name="_Toc429573771"/>
      <w:r>
        <w:t>Fonts</w:t>
      </w:r>
      <w:bookmarkEnd w:id="16"/>
      <w:bookmarkEnd w:id="17"/>
      <w:bookmarkEnd w:id="18"/>
      <w:bookmarkEnd w:id="19"/>
    </w:p>
    <w:p w14:paraId="04B1085B" w14:textId="77777777" w:rsidR="00BC4FA3" w:rsidRPr="0082327D" w:rsidRDefault="00BC4FA3" w:rsidP="00BC4FA3">
      <w:pPr>
        <w:pStyle w:val="Default"/>
        <w:spacing w:after="240"/>
        <w:rPr>
          <w:rFonts w:ascii="Arial" w:hAnsi="Arial"/>
          <w:sz w:val="20"/>
          <w:szCs w:val="22"/>
        </w:rPr>
      </w:pPr>
      <w:r w:rsidRPr="0082327D">
        <w:rPr>
          <w:rFonts w:ascii="Arial" w:hAnsi="Arial"/>
          <w:sz w:val="20"/>
          <w:szCs w:val="22"/>
        </w:rPr>
        <w:t xml:space="preserve">The following font and font style conventions are used in the document: </w:t>
      </w:r>
    </w:p>
    <w:p w14:paraId="169A4030" w14:textId="77777777" w:rsidR="00BC4FA3" w:rsidRPr="007B3132" w:rsidRDefault="00BC4FA3" w:rsidP="00BC4FA3">
      <w:pPr>
        <w:pStyle w:val="Default"/>
        <w:numPr>
          <w:ilvl w:val="0"/>
          <w:numId w:val="44"/>
        </w:numPr>
        <w:ind w:left="720"/>
        <w:rPr>
          <w:rFonts w:ascii="Arial" w:hAnsi="Arial" w:cs="Arial"/>
          <w:sz w:val="20"/>
          <w:szCs w:val="20"/>
        </w:rPr>
      </w:pPr>
      <w:r w:rsidRPr="0082327D">
        <w:rPr>
          <w:rFonts w:ascii="Arial" w:hAnsi="Arial"/>
          <w:sz w:val="20"/>
        </w:rPr>
        <w:t xml:space="preserve">Capitalization is used for STIX high level concepts, </w:t>
      </w:r>
      <w:r w:rsidRPr="007B3132">
        <w:rPr>
          <w:rFonts w:ascii="Arial" w:hAnsi="Arial" w:cs="Arial"/>
          <w:sz w:val="20"/>
          <w:szCs w:val="20"/>
        </w:rPr>
        <w:t xml:space="preserve">which are defined in </w:t>
      </w:r>
      <w:hyperlink w:anchor="AdditionalArtifacts" w:history="1">
        <w:r w:rsidR="007B3132" w:rsidRPr="007B3132">
          <w:rPr>
            <w:rStyle w:val="Hyperlink"/>
            <w:rFonts w:ascii="Arial" w:hAnsi="Arial" w:cs="Arial"/>
            <w:i/>
            <w:sz w:val="20"/>
            <w:szCs w:val="20"/>
          </w:rPr>
          <w:t>STIX Version 1.2.1 Part 1: Overview</w:t>
        </w:r>
      </w:hyperlink>
      <w:r w:rsidRPr="007B3132">
        <w:rPr>
          <w:rFonts w:ascii="Arial" w:hAnsi="Arial" w:cs="Arial"/>
          <w:sz w:val="20"/>
          <w:szCs w:val="20"/>
        </w:rPr>
        <w:t>.</w:t>
      </w:r>
    </w:p>
    <w:p w14:paraId="369D1C99" w14:textId="77777777" w:rsidR="00BC4FA3" w:rsidRPr="0082327D" w:rsidRDefault="00BC4FA3" w:rsidP="00BC4FA3">
      <w:pPr>
        <w:pStyle w:val="Default"/>
        <w:ind w:left="720"/>
        <w:rPr>
          <w:rFonts w:ascii="Arial" w:hAnsi="Arial"/>
          <w:sz w:val="20"/>
        </w:rPr>
      </w:pPr>
    </w:p>
    <w:p w14:paraId="445EE509" w14:textId="77777777" w:rsidR="00BC4FA3" w:rsidRPr="0082327D" w:rsidRDefault="00BC4FA3" w:rsidP="00BC4FA3">
      <w:pPr>
        <w:pStyle w:val="Default"/>
        <w:ind w:left="720"/>
        <w:rPr>
          <w:rFonts w:ascii="Arial" w:hAnsi="Arial"/>
          <w:sz w:val="20"/>
          <w:szCs w:val="22"/>
        </w:rPr>
      </w:pPr>
      <w:r w:rsidRPr="0082327D">
        <w:rPr>
          <w:rFonts w:ascii="Arial" w:hAnsi="Arial"/>
          <w:sz w:val="20"/>
          <w:u w:val="single"/>
        </w:rPr>
        <w:t>Examples</w:t>
      </w:r>
      <w:r w:rsidRPr="0082327D">
        <w:rPr>
          <w:rFonts w:ascii="Arial" w:hAnsi="Arial"/>
          <w:sz w:val="20"/>
        </w:rPr>
        <w:t>: Indicator, Course of Action, Threat Actor</w:t>
      </w:r>
    </w:p>
    <w:p w14:paraId="078560BE" w14:textId="77777777" w:rsidR="00BC4FA3" w:rsidRPr="0082327D" w:rsidRDefault="00BC4FA3" w:rsidP="00BC4FA3">
      <w:pPr>
        <w:pStyle w:val="Default"/>
        <w:ind w:left="720"/>
        <w:rPr>
          <w:rFonts w:ascii="Arial" w:hAnsi="Arial"/>
          <w:sz w:val="20"/>
          <w:szCs w:val="22"/>
        </w:rPr>
      </w:pPr>
    </w:p>
    <w:p w14:paraId="22DCFDAA" w14:textId="77777777" w:rsidR="00BC4FA3" w:rsidRPr="0082327D" w:rsidRDefault="00BC4FA3" w:rsidP="00BC4FA3">
      <w:pPr>
        <w:pStyle w:val="Default"/>
        <w:numPr>
          <w:ilvl w:val="0"/>
          <w:numId w:val="44"/>
        </w:numPr>
        <w:ind w:left="720"/>
        <w:rPr>
          <w:rFonts w:ascii="Arial" w:hAnsi="Arial"/>
          <w:sz w:val="20"/>
          <w:szCs w:val="22"/>
        </w:rPr>
      </w:pPr>
      <w:r w:rsidRPr="0082327D">
        <w:rPr>
          <w:rFonts w:ascii="Arial" w:hAnsi="Arial"/>
          <w:sz w:val="20"/>
        </w:rPr>
        <w:t>The</w:t>
      </w:r>
      <w:r w:rsidRPr="0082327D">
        <w:rPr>
          <w:rFonts w:ascii="Arial" w:hAnsi="Arial" w:cs="Courier New"/>
          <w:sz w:val="20"/>
        </w:rPr>
        <w:t xml:space="preserve"> </w:t>
      </w:r>
      <w:r w:rsidRPr="0082327D">
        <w:rPr>
          <w:rFonts w:ascii="Courier New" w:hAnsi="Courier New" w:cs="Courier New"/>
          <w:sz w:val="20"/>
        </w:rPr>
        <w:t>Courier</w:t>
      </w:r>
      <w:r w:rsidRPr="0082327D">
        <w:rPr>
          <w:rFonts w:ascii="Arial" w:hAnsi="Arial" w:cs="Courier New"/>
          <w:sz w:val="20"/>
        </w:rPr>
        <w:t xml:space="preserve"> </w:t>
      </w:r>
      <w:r w:rsidRPr="0082327D">
        <w:rPr>
          <w:rFonts w:ascii="Courier New" w:hAnsi="Courier New" w:cs="Courier New"/>
          <w:sz w:val="20"/>
        </w:rPr>
        <w:t>New</w:t>
      </w:r>
      <w:r w:rsidRPr="0082327D">
        <w:rPr>
          <w:rFonts w:ascii="Arial" w:hAnsi="Arial" w:cs="Courier New"/>
          <w:sz w:val="20"/>
        </w:rPr>
        <w:t xml:space="preserve"> </w:t>
      </w:r>
      <w:r w:rsidRPr="0082327D">
        <w:rPr>
          <w:rFonts w:ascii="Arial" w:hAnsi="Arial"/>
          <w:sz w:val="20"/>
        </w:rPr>
        <w:t>font</w:t>
      </w:r>
      <w:r w:rsidRPr="0082327D">
        <w:rPr>
          <w:rFonts w:ascii="Arial" w:hAnsi="Arial"/>
          <w:sz w:val="20"/>
          <w:szCs w:val="22"/>
        </w:rPr>
        <w:t xml:space="preserve"> is used for writing UML objects. </w:t>
      </w:r>
    </w:p>
    <w:p w14:paraId="12FC35C8" w14:textId="77777777" w:rsidR="00BC4FA3" w:rsidRPr="0082327D" w:rsidRDefault="00BC4FA3" w:rsidP="00BC4FA3">
      <w:pPr>
        <w:pStyle w:val="Default"/>
        <w:rPr>
          <w:rFonts w:ascii="Arial" w:hAnsi="Arial"/>
          <w:sz w:val="20"/>
          <w:szCs w:val="22"/>
        </w:rPr>
      </w:pPr>
    </w:p>
    <w:p w14:paraId="70A7F705" w14:textId="77777777" w:rsidR="00BC4FA3" w:rsidRPr="0082327D" w:rsidRDefault="00BC4FA3" w:rsidP="00BC4FA3">
      <w:pPr>
        <w:pStyle w:val="Default"/>
        <w:ind w:firstLine="720"/>
        <w:rPr>
          <w:rFonts w:ascii="Courier New" w:hAnsi="Courier New" w:cs="Courier New"/>
          <w:sz w:val="20"/>
        </w:rPr>
      </w:pPr>
      <w:r w:rsidRPr="0082327D">
        <w:rPr>
          <w:rFonts w:ascii="Arial" w:hAnsi="Arial"/>
          <w:sz w:val="20"/>
          <w:u w:val="single"/>
        </w:rPr>
        <w:t>Examples</w:t>
      </w:r>
      <w:r w:rsidRPr="0082327D">
        <w:rPr>
          <w:rFonts w:ascii="Arial" w:hAnsi="Arial"/>
          <w:sz w:val="20"/>
        </w:rPr>
        <w:t xml:space="preserve">: </w:t>
      </w:r>
      <w:r w:rsidRPr="0082327D">
        <w:rPr>
          <w:rFonts w:ascii="Courier New" w:hAnsi="Courier New" w:cs="Courier New"/>
          <w:sz w:val="20"/>
        </w:rPr>
        <w:t>RelatedIndicatorsType</w:t>
      </w:r>
      <w:r w:rsidRPr="0082327D">
        <w:rPr>
          <w:rFonts w:ascii="Arial" w:hAnsi="Arial" w:cs="Courier New"/>
          <w:sz w:val="20"/>
        </w:rPr>
        <w:t xml:space="preserve">, </w:t>
      </w:r>
      <w:r w:rsidRPr="0082327D">
        <w:rPr>
          <w:rFonts w:ascii="Courier New" w:hAnsi="Courier New" w:cs="Courier New"/>
          <w:sz w:val="20"/>
        </w:rPr>
        <w:t xml:space="preserve">stixCommon:StatementType </w:t>
      </w:r>
    </w:p>
    <w:p w14:paraId="76BC71F3" w14:textId="77777777" w:rsidR="00BC4FA3" w:rsidRPr="0082327D" w:rsidRDefault="00BC4FA3" w:rsidP="00BC4FA3">
      <w:pPr>
        <w:pStyle w:val="Default"/>
        <w:ind w:firstLine="720"/>
        <w:rPr>
          <w:rFonts w:ascii="Courier New" w:hAnsi="Courier New" w:cs="Courier New"/>
          <w:sz w:val="20"/>
        </w:rPr>
      </w:pPr>
    </w:p>
    <w:p w14:paraId="366C704A" w14:textId="77777777" w:rsidR="00BC4FA3" w:rsidRPr="0082327D" w:rsidRDefault="00BC4FA3" w:rsidP="00BC4FA3">
      <w:pPr>
        <w:pStyle w:val="Default"/>
        <w:ind w:left="720"/>
        <w:rPr>
          <w:rFonts w:ascii="Arial" w:hAnsi="Arial" w:cs="Courier New"/>
          <w:sz w:val="20"/>
        </w:rPr>
      </w:pPr>
      <w:r w:rsidRPr="0082327D">
        <w:rPr>
          <w:rFonts w:ascii="Arial" w:hAnsi="Arial" w:cs="Courier New"/>
          <w:sz w:val="20"/>
        </w:rPr>
        <w:t xml:space="preserve">Note that all high level concepts have a corresponding UML object.  For example, the Course of Action high level concept is associated with a UML class named, </w:t>
      </w:r>
      <w:r w:rsidRPr="0082327D">
        <w:rPr>
          <w:rFonts w:ascii="Courier New" w:hAnsi="Courier New" w:cs="Courier New"/>
          <w:sz w:val="20"/>
        </w:rPr>
        <w:t>CourseOfActionType</w:t>
      </w:r>
      <w:r w:rsidRPr="0082327D">
        <w:rPr>
          <w:rFonts w:ascii="Arial" w:hAnsi="Arial" w:cs="Courier New"/>
          <w:sz w:val="20"/>
        </w:rPr>
        <w:t>.</w:t>
      </w:r>
    </w:p>
    <w:p w14:paraId="791C87D8" w14:textId="77777777" w:rsidR="00BC4FA3" w:rsidRPr="0082327D" w:rsidRDefault="00BC4FA3" w:rsidP="00BC4FA3">
      <w:pPr>
        <w:pStyle w:val="Default"/>
        <w:rPr>
          <w:rFonts w:ascii="Courier New" w:hAnsi="Courier New" w:cs="Courier New"/>
          <w:sz w:val="20"/>
          <w:szCs w:val="22"/>
        </w:rPr>
      </w:pPr>
    </w:p>
    <w:p w14:paraId="569455D0" w14:textId="77777777" w:rsidR="00BC4FA3" w:rsidRPr="0082327D" w:rsidRDefault="00BC4FA3" w:rsidP="00BC4FA3">
      <w:pPr>
        <w:pStyle w:val="Default"/>
        <w:numPr>
          <w:ilvl w:val="0"/>
          <w:numId w:val="44"/>
        </w:numPr>
        <w:spacing w:after="240"/>
        <w:ind w:left="720"/>
        <w:rPr>
          <w:rFonts w:ascii="Arial" w:hAnsi="Arial"/>
          <w:sz w:val="20"/>
          <w:szCs w:val="22"/>
        </w:rPr>
      </w:pPr>
      <w:r w:rsidRPr="0082327D">
        <w:rPr>
          <w:rFonts w:ascii="Arial" w:hAnsi="Arial"/>
          <w:sz w:val="20"/>
          <w:szCs w:val="22"/>
        </w:rPr>
        <w:t>The ‘</w:t>
      </w:r>
      <w:r w:rsidRPr="0082327D">
        <w:rPr>
          <w:rFonts w:ascii="Arial" w:hAnsi="Arial"/>
          <w:i/>
          <w:sz w:val="20"/>
          <w:szCs w:val="22"/>
        </w:rPr>
        <w:t xml:space="preserve">italic’ </w:t>
      </w:r>
      <w:r w:rsidRPr="0082327D">
        <w:rPr>
          <w:rFonts w:ascii="Arial" w:hAnsi="Arial"/>
          <w:sz w:val="20"/>
          <w:szCs w:val="22"/>
        </w:rPr>
        <w:t>font (with</w:t>
      </w:r>
      <w:r w:rsidRPr="0082327D">
        <w:rPr>
          <w:rFonts w:ascii="Arial" w:hAnsi="Arial"/>
          <w:i/>
          <w:sz w:val="20"/>
          <w:szCs w:val="22"/>
        </w:rPr>
        <w:t xml:space="preserve"> </w:t>
      </w:r>
      <w:r w:rsidRPr="0082327D">
        <w:rPr>
          <w:rFonts w:ascii="Arial" w:hAnsi="Arial"/>
          <w:sz w:val="20"/>
          <w:szCs w:val="22"/>
        </w:rPr>
        <w:t xml:space="preserve">single quotes) is used for noting actual, explicit values for STIX Language properties. The </w:t>
      </w:r>
      <w:r w:rsidRPr="0082327D">
        <w:rPr>
          <w:rFonts w:ascii="Arial" w:hAnsi="Arial"/>
          <w:i/>
          <w:sz w:val="20"/>
          <w:szCs w:val="22"/>
        </w:rPr>
        <w:t xml:space="preserve">italic </w:t>
      </w:r>
      <w:r w:rsidRPr="0082327D">
        <w:rPr>
          <w:rFonts w:ascii="Arial" w:hAnsi="Arial"/>
          <w:sz w:val="20"/>
          <w:szCs w:val="22"/>
        </w:rPr>
        <w:t xml:space="preserve">font (without quotes) is used for noting example values. </w:t>
      </w:r>
    </w:p>
    <w:p w14:paraId="13ACFF95" w14:textId="77777777" w:rsidR="00BC4FA3" w:rsidRDefault="00BC4FA3" w:rsidP="00BC4FA3">
      <w:pPr>
        <w:ind w:firstLine="720"/>
        <w:rPr>
          <w:i/>
        </w:rPr>
      </w:pPr>
      <w:r w:rsidRPr="0082327D">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ED5A3A2" w14:textId="77777777" w:rsidR="00BC4FA3" w:rsidRDefault="00BC4FA3" w:rsidP="00BC4FA3">
      <w:pPr>
        <w:pStyle w:val="Heading3"/>
        <w:tabs>
          <w:tab w:val="num" w:pos="720"/>
        </w:tabs>
        <w:spacing w:before="360" w:after="60"/>
      </w:pPr>
      <w:bookmarkStart w:id="20" w:name="_Ref394486021"/>
      <w:bookmarkStart w:id="21" w:name="_Toc420658335"/>
      <w:bookmarkStart w:id="22" w:name="_Toc429573772"/>
      <w:r>
        <w:t>UML Package References</w:t>
      </w:r>
      <w:bookmarkEnd w:id="20"/>
      <w:bookmarkEnd w:id="21"/>
      <w:bookmarkEnd w:id="22"/>
    </w:p>
    <w:p w14:paraId="14F37A03" w14:textId="77777777" w:rsidR="00BC4FA3" w:rsidRDefault="00BC4FA3" w:rsidP="00BC4FA3">
      <w:pPr>
        <w:spacing w:after="240"/>
      </w:pPr>
      <w:bookmarkStart w:id="23" w:name="_Toc389570605"/>
      <w:bookmarkStart w:id="24"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82327D">
        <w:rPr>
          <w:rFonts w:ascii="Courier New" w:hAnsi="Courier New" w:cs="Courier New"/>
        </w:rPr>
        <w:t>package_prefix:class</w:t>
      </w:r>
      <w:r w:rsidRPr="00981CAF">
        <w:t>, where</w:t>
      </w:r>
      <w:r>
        <w:t xml:space="preserve"> </w:t>
      </w:r>
      <w:r w:rsidRPr="0082327D">
        <w:rPr>
          <w:rFonts w:ascii="Courier New" w:hAnsi="Courier New" w:cs="Courier New"/>
        </w:rPr>
        <w:t>package_prefix</w:t>
      </w:r>
      <w:r w:rsidRPr="0082327D">
        <w:t xml:space="preserve"> </w:t>
      </w:r>
      <w:r>
        <w:t>corresponds to the appropriate UML package.</w:t>
      </w:r>
      <w:r w:rsidR="007B3132">
        <w:t xml:space="preserve"> </w:t>
      </w:r>
      <w:hyperlink w:anchor="AdditionalArtifacts" w:history="1">
        <w:r w:rsidR="007B3132" w:rsidRPr="007B3132">
          <w:rPr>
            <w:rStyle w:val="Hyperlink"/>
            <w:i/>
          </w:rPr>
          <w:t>STIX Version 1.2.1 Part 1: Overview</w:t>
        </w:r>
      </w:hyperlink>
      <w:r>
        <w:t xml:space="preserve"> contains a list of the packages used by the Campaign data model, </w:t>
      </w:r>
      <w:r w:rsidRPr="00434BA0">
        <w:t>along with the associated prefix notations, descriptions, examples</w:t>
      </w:r>
      <w:r>
        <w:t xml:space="preserve">. </w:t>
      </w:r>
    </w:p>
    <w:p w14:paraId="5B9C77D1" w14:textId="77777777" w:rsidR="00BC4FA3" w:rsidRDefault="00BC4FA3" w:rsidP="00BC4FA3">
      <w:pPr>
        <w:spacing w:after="240"/>
      </w:pPr>
      <w:r>
        <w:t xml:space="preserve">Note that in this specification document, we do not explicitly specify the package prefix for any classes that </w:t>
      </w:r>
      <w:r w:rsidRPr="00B77F78">
        <w:t xml:space="preserve">originate from the </w:t>
      </w:r>
      <w:r>
        <w:t>Campaign</w:t>
      </w:r>
      <w:r w:rsidRPr="00B77F78">
        <w:t xml:space="preserve"> </w:t>
      </w:r>
      <w:r>
        <w:t xml:space="preserve">data model.  </w:t>
      </w:r>
    </w:p>
    <w:p w14:paraId="1CAD65A5" w14:textId="77777777" w:rsidR="00BC4FA3" w:rsidRPr="00904E02" w:rsidRDefault="00BC4FA3" w:rsidP="00BC4FA3">
      <w:pPr>
        <w:pStyle w:val="Heading3"/>
        <w:tabs>
          <w:tab w:val="num" w:pos="720"/>
        </w:tabs>
        <w:spacing w:before="360" w:after="60"/>
      </w:pPr>
      <w:bookmarkStart w:id="25" w:name="_Toc420658336"/>
      <w:bookmarkStart w:id="26" w:name="_Toc429573773"/>
      <w:r w:rsidRPr="00904E02">
        <w:t>UML Diagrams</w:t>
      </w:r>
      <w:bookmarkEnd w:id="23"/>
      <w:bookmarkEnd w:id="24"/>
      <w:bookmarkEnd w:id="25"/>
      <w:bookmarkEnd w:id="26"/>
    </w:p>
    <w:p w14:paraId="432120D1" w14:textId="77777777" w:rsidR="00BC4FA3" w:rsidRDefault="00BC4FA3" w:rsidP="00BC4FA3">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8F4BC67" w14:textId="77777777" w:rsidR="00BC4FA3" w:rsidRDefault="00BC4FA3" w:rsidP="00BC4FA3">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FECAA64" w14:textId="77777777" w:rsidR="00BC4FA3" w:rsidRPr="0082327D" w:rsidRDefault="00BC4FA3" w:rsidP="00BC4FA3">
      <w:pPr>
        <w:pStyle w:val="Heading4"/>
        <w:tabs>
          <w:tab w:val="num" w:pos="1008"/>
        </w:tabs>
        <w:spacing w:before="360" w:after="0"/>
        <w:ind w:left="720" w:hanging="720"/>
        <w:rPr>
          <w:sz w:val="20"/>
        </w:rPr>
      </w:pPr>
      <w:bookmarkStart w:id="31" w:name="_Toc420658337"/>
      <w:bookmarkStart w:id="32" w:name="_Toc429573774"/>
      <w:r w:rsidRPr="0082327D">
        <w:rPr>
          <w:sz w:val="20"/>
        </w:rPr>
        <w:t>Class Properties</w:t>
      </w:r>
      <w:bookmarkEnd w:id="27"/>
      <w:bookmarkEnd w:id="31"/>
      <w:bookmarkEnd w:id="32"/>
    </w:p>
    <w:p w14:paraId="0551722F" w14:textId="77777777" w:rsidR="00BC4FA3" w:rsidRDefault="00BC4FA3" w:rsidP="00BC4FA3">
      <w:pPr>
        <w:spacing w:after="240"/>
      </w:pPr>
      <w:r>
        <w:t xml:space="preserve">Generally, a class property can be shown in a UML diagram as either an attribute or an association (i.e., the distinction between attributes and associations is somewhat subjective).  In order to make the size of </w:t>
      </w:r>
      <w:r>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0961CDD" w14:textId="77777777" w:rsidR="00BC4FA3" w:rsidRPr="0082327D" w:rsidRDefault="00BC4FA3" w:rsidP="00BC4FA3">
      <w:pPr>
        <w:pStyle w:val="Heading4"/>
        <w:tabs>
          <w:tab w:val="num" w:pos="1008"/>
        </w:tabs>
        <w:spacing w:before="360" w:after="0"/>
        <w:ind w:left="720" w:hanging="720"/>
        <w:rPr>
          <w:sz w:val="20"/>
        </w:rPr>
      </w:pPr>
      <w:bookmarkStart w:id="33" w:name="_Toc398719453"/>
      <w:bookmarkStart w:id="34" w:name="_Toc420658338"/>
      <w:bookmarkStart w:id="35" w:name="_Toc429573775"/>
      <w:r w:rsidRPr="0082327D">
        <w:rPr>
          <w:sz w:val="20"/>
        </w:rPr>
        <w:t>Diagram Icons and Arrow Types</w:t>
      </w:r>
      <w:bookmarkEnd w:id="33"/>
      <w:bookmarkEnd w:id="34"/>
      <w:bookmarkEnd w:id="35"/>
    </w:p>
    <w:p w14:paraId="39DE0F12" w14:textId="77777777" w:rsidR="00BC4FA3" w:rsidRDefault="00BC4FA3" w:rsidP="00BC4FA3">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4B7B4D">
        <w:rPr>
          <w:b/>
          <w:color w:val="0000EE"/>
        </w:rPr>
        <w:fldChar w:fldCharType="begin"/>
      </w:r>
      <w:r w:rsidRPr="004B7B4D">
        <w:rPr>
          <w:b/>
          <w:color w:val="0000EE"/>
        </w:rPr>
        <w:instrText xml:space="preserve"> REF _Ref397637630 \h </w:instrText>
      </w:r>
      <w:r w:rsidR="004B7B4D">
        <w:rPr>
          <w:b/>
          <w:color w:val="0000EE"/>
        </w:rPr>
        <w:instrText xml:space="preserve"> \* MERGEFORMAT </w:instrText>
      </w:r>
      <w:r w:rsidRPr="004B7B4D">
        <w:rPr>
          <w:b/>
          <w:color w:val="0000EE"/>
        </w:rPr>
      </w:r>
      <w:r w:rsidRPr="004B7B4D">
        <w:rPr>
          <w:b/>
          <w:color w:val="0000EE"/>
        </w:rPr>
        <w:fldChar w:fldCharType="separate"/>
      </w:r>
      <w:r w:rsidR="0010410A" w:rsidRPr="0010410A">
        <w:rPr>
          <w:b/>
          <w:color w:val="0000EE"/>
        </w:rPr>
        <w:t>Table 1</w:t>
      </w:r>
      <w:r w:rsidR="0010410A" w:rsidRPr="0010410A">
        <w:rPr>
          <w:b/>
          <w:color w:val="0000EE"/>
        </w:rPr>
        <w:noBreakHyphen/>
        <w:t>1</w:t>
      </w:r>
      <w:r w:rsidRPr="004B7B4D">
        <w:rPr>
          <w:b/>
          <w:color w:val="0000EE"/>
        </w:rPr>
        <w:fldChar w:fldCharType="end"/>
      </w:r>
      <w:r>
        <w:t>.</w:t>
      </w:r>
    </w:p>
    <w:p w14:paraId="16F4F5A4" w14:textId="77777777" w:rsidR="00BC4FA3" w:rsidRDefault="00BC4FA3" w:rsidP="00484E42">
      <w:pPr>
        <w:pStyle w:val="Caption"/>
        <w:rPr>
          <w:b/>
        </w:rPr>
      </w:pPr>
      <w:bookmarkStart w:id="36" w:name="_Ref397637630"/>
      <w:bookmarkStart w:id="37" w:name="_Ref397935245"/>
      <w:bookmarkStart w:id="38" w:name="_Toc398719454"/>
      <w:r w:rsidRPr="00305518">
        <w:t xml:space="preserve">Table </w:t>
      </w:r>
      <w:r w:rsidR="00192EC0">
        <w:fldChar w:fldCharType="begin"/>
      </w:r>
      <w:r w:rsidR="00192EC0">
        <w:instrText xml:space="preserve"> STYLEREF 1 \s </w:instrText>
      </w:r>
      <w:r w:rsidR="00192EC0">
        <w:fldChar w:fldCharType="separate"/>
      </w:r>
      <w:r w:rsidR="0010410A">
        <w:rPr>
          <w:noProof/>
        </w:rPr>
        <w:t>1</w:t>
      </w:r>
      <w:r w:rsidR="00192EC0">
        <w:rPr>
          <w:noProof/>
        </w:rPr>
        <w:fldChar w:fldCharType="end"/>
      </w:r>
      <w:r>
        <w:noBreakHyphen/>
      </w:r>
      <w:r w:rsidR="00192EC0">
        <w:fldChar w:fldCharType="begin"/>
      </w:r>
      <w:r w:rsidR="00192EC0">
        <w:instrText xml:space="preserve"> SEQ Table \* ARABIC \s 1 </w:instrText>
      </w:r>
      <w:r w:rsidR="00192EC0">
        <w:fldChar w:fldCharType="separate"/>
      </w:r>
      <w:r w:rsidR="0010410A">
        <w:rPr>
          <w:noProof/>
        </w:rPr>
        <w:t>1</w:t>
      </w:r>
      <w:r w:rsidR="00192EC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4FA3" w14:paraId="0CAC4623" w14:textId="77777777" w:rsidTr="00C45E1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E804EB9" w14:textId="77777777" w:rsidR="00BC4FA3" w:rsidRDefault="00BC4FA3" w:rsidP="00C45E1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B58E740" w14:textId="77777777" w:rsidR="00BC4FA3" w:rsidRDefault="00BC4FA3" w:rsidP="00C45E1A">
            <w:pPr>
              <w:keepNext/>
              <w:keepLines/>
              <w:rPr>
                <w:rFonts w:ascii="Times New Roman" w:hAnsi="Times New Roman"/>
                <w:b/>
                <w:bCs/>
                <w:szCs w:val="20"/>
              </w:rPr>
            </w:pPr>
            <w:r w:rsidRPr="00DD35BA">
              <w:rPr>
                <w:b/>
              </w:rPr>
              <w:t>Description</w:t>
            </w:r>
          </w:p>
        </w:tc>
      </w:tr>
      <w:tr w:rsidR="00BC4FA3" w14:paraId="721A34A3" w14:textId="77777777" w:rsidTr="00C45E1A">
        <w:trPr>
          <w:trHeight w:val="611"/>
          <w:jc w:val="center"/>
        </w:trPr>
        <w:tc>
          <w:tcPr>
            <w:tcW w:w="2065" w:type="dxa"/>
            <w:tcMar>
              <w:top w:w="0" w:type="dxa"/>
              <w:left w:w="108" w:type="dxa"/>
              <w:bottom w:w="0" w:type="dxa"/>
              <w:right w:w="108" w:type="dxa"/>
            </w:tcMar>
            <w:vAlign w:val="center"/>
          </w:tcPr>
          <w:p w14:paraId="480B75EB" w14:textId="641AEFF5" w:rsidR="00BC4FA3" w:rsidRDefault="00793DEC" w:rsidP="00C45E1A">
            <w:pPr>
              <w:keepNext/>
              <w:keepLines/>
              <w:jc w:val="center"/>
              <w:rPr>
                <w:rFonts w:ascii="Times New Roman" w:hAnsi="Times New Roman"/>
                <w:noProof/>
                <w:szCs w:val="20"/>
              </w:rPr>
            </w:pPr>
            <w:r>
              <w:rPr>
                <w:noProof/>
              </w:rPr>
              <w:drawing>
                <wp:inline distT="0" distB="0" distL="0" distR="0" wp14:anchorId="78747200" wp14:editId="26466EB3">
                  <wp:extent cx="201295" cy="231775"/>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AB7A3F7" w14:textId="77777777" w:rsidR="00BC4FA3" w:rsidRPr="0082327D" w:rsidRDefault="00BC4FA3" w:rsidP="00C45E1A">
            <w:pPr>
              <w:keepNext/>
              <w:keepLines/>
              <w:rPr>
                <w:szCs w:val="22"/>
              </w:rPr>
            </w:pPr>
            <w:r w:rsidRPr="0082327D">
              <w:rPr>
                <w:szCs w:val="22"/>
              </w:rPr>
              <w:t>This diagram icon indicates a class.  If the name is in italics, it is an abstract class.</w:t>
            </w:r>
          </w:p>
        </w:tc>
      </w:tr>
      <w:tr w:rsidR="00BC4FA3" w14:paraId="2EF71313" w14:textId="77777777" w:rsidTr="00C45E1A">
        <w:trPr>
          <w:trHeight w:val="611"/>
          <w:jc w:val="center"/>
        </w:trPr>
        <w:tc>
          <w:tcPr>
            <w:tcW w:w="2065" w:type="dxa"/>
            <w:tcMar>
              <w:top w:w="0" w:type="dxa"/>
              <w:left w:w="108" w:type="dxa"/>
              <w:bottom w:w="0" w:type="dxa"/>
              <w:right w:w="108" w:type="dxa"/>
            </w:tcMar>
            <w:vAlign w:val="center"/>
          </w:tcPr>
          <w:p w14:paraId="72623F6E" w14:textId="77777777" w:rsidR="00BC4FA3" w:rsidRDefault="00BC4FA3" w:rsidP="00C45E1A">
            <w:pPr>
              <w:jc w:val="center"/>
              <w:rPr>
                <w:rFonts w:ascii="Times New Roman" w:hAnsi="Times New Roman"/>
                <w:noProof/>
                <w:szCs w:val="20"/>
              </w:rPr>
            </w:pPr>
            <w:r>
              <w:object w:dxaOrig="225" w:dyaOrig="180" w14:anchorId="38AAF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6" o:title=""/>
                </v:shape>
                <o:OLEObject Type="Embed" ProgID="PBrush" ShapeID="_x0000_i1025" DrawAspect="Content" ObjectID="_1503418561" r:id="rId27"/>
              </w:object>
            </w:r>
          </w:p>
        </w:tc>
        <w:tc>
          <w:tcPr>
            <w:tcW w:w="4770" w:type="dxa"/>
            <w:tcMar>
              <w:top w:w="0" w:type="dxa"/>
              <w:left w:w="108" w:type="dxa"/>
              <w:bottom w:w="0" w:type="dxa"/>
              <w:right w:w="108" w:type="dxa"/>
            </w:tcMar>
            <w:vAlign w:val="center"/>
          </w:tcPr>
          <w:p w14:paraId="3E2866A8" w14:textId="77777777" w:rsidR="00BC4FA3" w:rsidRPr="0082327D" w:rsidRDefault="00BC4FA3" w:rsidP="00C45E1A">
            <w:pPr>
              <w:rPr>
                <w:szCs w:val="22"/>
              </w:rPr>
            </w:pPr>
            <w:r w:rsidRPr="0082327D">
              <w:rPr>
                <w:szCs w:val="22"/>
              </w:rPr>
              <w:t>This diagram icon indicates an enumeration.</w:t>
            </w:r>
          </w:p>
        </w:tc>
      </w:tr>
      <w:tr w:rsidR="00BC4FA3" w14:paraId="21F45717" w14:textId="77777777" w:rsidTr="00C45E1A">
        <w:trPr>
          <w:trHeight w:val="611"/>
          <w:jc w:val="center"/>
        </w:trPr>
        <w:tc>
          <w:tcPr>
            <w:tcW w:w="2065" w:type="dxa"/>
            <w:tcMar>
              <w:top w:w="0" w:type="dxa"/>
              <w:left w:w="108" w:type="dxa"/>
              <w:bottom w:w="0" w:type="dxa"/>
              <w:right w:w="108" w:type="dxa"/>
            </w:tcMar>
            <w:vAlign w:val="center"/>
          </w:tcPr>
          <w:p w14:paraId="57A383C9" w14:textId="77777777" w:rsidR="00BC4FA3" w:rsidRDefault="00BC4FA3" w:rsidP="00C45E1A">
            <w:pPr>
              <w:jc w:val="center"/>
            </w:pPr>
            <w:r w:rsidRPr="0082327D">
              <w:rPr>
                <w:noProof/>
                <w:szCs w:val="22"/>
              </w:rPr>
              <w:drawing>
                <wp:inline distT="0" distB="0" distL="0" distR="0" wp14:anchorId="11AAD13D" wp14:editId="6129BD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03A597" w14:textId="77777777" w:rsidR="00BC4FA3" w:rsidRPr="0082327D" w:rsidRDefault="00BC4FA3" w:rsidP="00C45E1A">
            <w:pPr>
              <w:rPr>
                <w:szCs w:val="22"/>
              </w:rPr>
            </w:pPr>
            <w:r w:rsidRPr="0082327D">
              <w:rPr>
                <w:szCs w:val="22"/>
              </w:rPr>
              <w:t>This diagram icon indicates a data type.</w:t>
            </w:r>
            <w:r w:rsidRPr="00974896">
              <w:rPr>
                <w:noProof/>
              </w:rPr>
              <w:t xml:space="preserve"> </w:t>
            </w:r>
          </w:p>
        </w:tc>
      </w:tr>
      <w:tr w:rsidR="00BC4FA3" w14:paraId="04D23E52" w14:textId="77777777" w:rsidTr="00C45E1A">
        <w:trPr>
          <w:trHeight w:val="611"/>
          <w:jc w:val="center"/>
        </w:trPr>
        <w:tc>
          <w:tcPr>
            <w:tcW w:w="2065" w:type="dxa"/>
            <w:tcMar>
              <w:top w:w="0" w:type="dxa"/>
              <w:left w:w="108" w:type="dxa"/>
              <w:bottom w:w="0" w:type="dxa"/>
              <w:right w:w="108" w:type="dxa"/>
            </w:tcMar>
            <w:vAlign w:val="center"/>
          </w:tcPr>
          <w:p w14:paraId="35BDE0E7" w14:textId="77777777" w:rsidR="00BC4FA3" w:rsidRDefault="00BC4FA3" w:rsidP="00C45E1A">
            <w:pPr>
              <w:jc w:val="center"/>
              <w:rPr>
                <w:rFonts w:ascii="Times New Roman" w:hAnsi="Times New Roman"/>
                <w:noProof/>
                <w:szCs w:val="20"/>
              </w:rPr>
            </w:pPr>
            <w:r>
              <w:object w:dxaOrig="270" w:dyaOrig="195" w14:anchorId="666098B2">
                <v:shape id="_x0000_i1026" type="#_x0000_t75" style="width:14.4pt;height:14.4pt" o:ole="">
                  <v:imagedata r:id="rId29" o:title=""/>
                </v:shape>
                <o:OLEObject Type="Embed" ProgID="PBrush" ShapeID="_x0000_i1026" DrawAspect="Content" ObjectID="_1503418562" r:id="rId30"/>
              </w:object>
            </w:r>
          </w:p>
        </w:tc>
        <w:tc>
          <w:tcPr>
            <w:tcW w:w="4770" w:type="dxa"/>
            <w:tcMar>
              <w:top w:w="0" w:type="dxa"/>
              <w:left w:w="108" w:type="dxa"/>
              <w:bottom w:w="0" w:type="dxa"/>
              <w:right w:w="108" w:type="dxa"/>
            </w:tcMar>
            <w:vAlign w:val="center"/>
          </w:tcPr>
          <w:p w14:paraId="5069C5B3" w14:textId="77777777" w:rsidR="00BC4FA3" w:rsidRPr="0082327D" w:rsidRDefault="00BC4FA3" w:rsidP="00C45E1A">
            <w:pPr>
              <w:rPr>
                <w:szCs w:val="22"/>
              </w:rPr>
            </w:pPr>
            <w:r w:rsidRPr="0082327D">
              <w:rPr>
                <w:szCs w:val="22"/>
              </w:rPr>
              <w:t>This decorator icon indicates an attribute of a class.  The green circle means its visibility is public.  If the circle is red or yellow, it means its visibility is private or protected.</w:t>
            </w:r>
          </w:p>
        </w:tc>
      </w:tr>
      <w:tr w:rsidR="00BC4FA3" w14:paraId="2861C228" w14:textId="77777777" w:rsidTr="00C45E1A">
        <w:trPr>
          <w:trHeight w:val="611"/>
          <w:jc w:val="center"/>
        </w:trPr>
        <w:tc>
          <w:tcPr>
            <w:tcW w:w="2065" w:type="dxa"/>
            <w:tcMar>
              <w:top w:w="0" w:type="dxa"/>
              <w:left w:w="108" w:type="dxa"/>
              <w:bottom w:w="0" w:type="dxa"/>
              <w:right w:w="108" w:type="dxa"/>
            </w:tcMar>
            <w:vAlign w:val="center"/>
          </w:tcPr>
          <w:p w14:paraId="10AD7E8C" w14:textId="77777777" w:rsidR="00BC4FA3" w:rsidRDefault="00BC4FA3" w:rsidP="00C45E1A">
            <w:pPr>
              <w:jc w:val="center"/>
              <w:rPr>
                <w:rFonts w:ascii="Times New Roman" w:hAnsi="Times New Roman"/>
                <w:noProof/>
                <w:szCs w:val="20"/>
              </w:rPr>
            </w:pPr>
            <w:r>
              <w:object w:dxaOrig="210" w:dyaOrig="150" w14:anchorId="22CECF5E">
                <v:shape id="_x0000_i1027" type="#_x0000_t75" style="width:14.4pt;height:14.4pt" o:ole="">
                  <v:imagedata r:id="rId31" o:title=""/>
                </v:shape>
                <o:OLEObject Type="Embed" ProgID="PBrush" ShapeID="_x0000_i1027" DrawAspect="Content" ObjectID="_1503418563" r:id="rId32"/>
              </w:object>
            </w:r>
          </w:p>
        </w:tc>
        <w:tc>
          <w:tcPr>
            <w:tcW w:w="4770" w:type="dxa"/>
            <w:tcMar>
              <w:top w:w="0" w:type="dxa"/>
              <w:left w:w="108" w:type="dxa"/>
              <w:bottom w:w="0" w:type="dxa"/>
              <w:right w:w="108" w:type="dxa"/>
            </w:tcMar>
            <w:vAlign w:val="center"/>
          </w:tcPr>
          <w:p w14:paraId="6ADC8185" w14:textId="77777777" w:rsidR="00BC4FA3" w:rsidRPr="0082327D" w:rsidRDefault="00BC4FA3" w:rsidP="00C45E1A">
            <w:pPr>
              <w:rPr>
                <w:szCs w:val="22"/>
              </w:rPr>
            </w:pPr>
            <w:r w:rsidRPr="0082327D">
              <w:rPr>
                <w:szCs w:val="22"/>
              </w:rPr>
              <w:t>This decorator icon indicates an enumeration literal.</w:t>
            </w:r>
          </w:p>
        </w:tc>
      </w:tr>
      <w:tr w:rsidR="00BC4FA3" w14:paraId="41FEC7A2" w14:textId="77777777" w:rsidTr="00C45E1A">
        <w:trPr>
          <w:trHeight w:val="620"/>
          <w:jc w:val="center"/>
        </w:trPr>
        <w:tc>
          <w:tcPr>
            <w:tcW w:w="2065" w:type="dxa"/>
            <w:tcMar>
              <w:top w:w="0" w:type="dxa"/>
              <w:left w:w="108" w:type="dxa"/>
              <w:bottom w:w="0" w:type="dxa"/>
              <w:right w:w="108" w:type="dxa"/>
            </w:tcMar>
            <w:vAlign w:val="center"/>
          </w:tcPr>
          <w:p w14:paraId="49622F4E" w14:textId="77777777" w:rsidR="00BC4FA3" w:rsidRDefault="00BC4FA3" w:rsidP="00C45E1A">
            <w:pPr>
              <w:jc w:val="center"/>
            </w:pPr>
            <w:r>
              <w:rPr>
                <w:noProof/>
              </w:rPr>
              <mc:AlternateContent>
                <mc:Choice Requires="wps">
                  <w:drawing>
                    <wp:anchor distT="0" distB="0" distL="114300" distR="114300" simplePos="0" relativeHeight="251658240" behindDoc="0" locked="0" layoutInCell="1" allowOverlap="1" wp14:anchorId="57585751" wp14:editId="731AA95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ADFF4C"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56BD94B5" w14:textId="77777777" w:rsidR="00BC4FA3" w:rsidRPr="0082327D" w:rsidRDefault="00BC4FA3" w:rsidP="00C45E1A">
            <w:pPr>
              <w:rPr>
                <w:szCs w:val="22"/>
              </w:rPr>
            </w:pPr>
            <w:r w:rsidRPr="0082327D">
              <w:rPr>
                <w:szCs w:val="22"/>
              </w:rPr>
              <w:t>This arrow type indicates a directed association relationship.</w:t>
            </w:r>
          </w:p>
        </w:tc>
      </w:tr>
      <w:tr w:rsidR="00BC4FA3" w14:paraId="427FAABD" w14:textId="77777777" w:rsidTr="00C45E1A">
        <w:trPr>
          <w:trHeight w:val="620"/>
          <w:jc w:val="center"/>
        </w:trPr>
        <w:tc>
          <w:tcPr>
            <w:tcW w:w="2065" w:type="dxa"/>
            <w:tcMar>
              <w:top w:w="0" w:type="dxa"/>
              <w:left w:w="108" w:type="dxa"/>
              <w:bottom w:w="0" w:type="dxa"/>
              <w:right w:w="108" w:type="dxa"/>
            </w:tcMar>
            <w:vAlign w:val="center"/>
          </w:tcPr>
          <w:p w14:paraId="663D708F" w14:textId="77777777" w:rsidR="00BC4FA3" w:rsidRDefault="00BC4FA3" w:rsidP="00C45E1A">
            <w:pPr>
              <w:jc w:val="center"/>
            </w:pPr>
            <w:r w:rsidRPr="00FD2389">
              <w:rPr>
                <w:color w:val="000000" w:themeColor="text1"/>
              </w:rPr>
              <w:object w:dxaOrig="1140" w:dyaOrig="780" w14:anchorId="3DE23640">
                <v:shape id="_x0000_i1028" type="#_x0000_t75" style="width:57.6pt;height:35.05pt" o:ole="">
                  <v:imagedata r:id="rId33" o:title=""/>
                </v:shape>
                <o:OLEObject Type="Embed" ProgID="PBrush" ShapeID="_x0000_i1028" DrawAspect="Content" ObjectID="_1503418564" r:id="rId34"/>
              </w:object>
            </w:r>
          </w:p>
        </w:tc>
        <w:tc>
          <w:tcPr>
            <w:tcW w:w="4770" w:type="dxa"/>
            <w:tcMar>
              <w:top w:w="0" w:type="dxa"/>
              <w:left w:w="108" w:type="dxa"/>
              <w:bottom w:w="0" w:type="dxa"/>
              <w:right w:w="108" w:type="dxa"/>
            </w:tcMar>
            <w:vAlign w:val="center"/>
          </w:tcPr>
          <w:p w14:paraId="5E140E91" w14:textId="77777777" w:rsidR="00BC4FA3" w:rsidRPr="0082327D" w:rsidRDefault="00BC4FA3" w:rsidP="00C45E1A">
            <w:pPr>
              <w:rPr>
                <w:szCs w:val="22"/>
              </w:rPr>
            </w:pPr>
            <w:r w:rsidRPr="0082327D">
              <w:rPr>
                <w:szCs w:val="22"/>
              </w:rPr>
              <w:t xml:space="preserve">This arrow type indicates a generalization relationship.  </w:t>
            </w:r>
          </w:p>
        </w:tc>
      </w:tr>
    </w:tbl>
    <w:p w14:paraId="36C5FB3D" w14:textId="77777777" w:rsidR="00BC4FA3" w:rsidRPr="0082327D" w:rsidRDefault="00BC4FA3" w:rsidP="00BC4FA3">
      <w:pPr>
        <w:pStyle w:val="Heading4"/>
        <w:tabs>
          <w:tab w:val="num" w:pos="1008"/>
        </w:tabs>
        <w:spacing w:before="360" w:after="0"/>
        <w:ind w:left="720" w:hanging="720"/>
        <w:rPr>
          <w:sz w:val="20"/>
        </w:rPr>
      </w:pPr>
      <w:bookmarkStart w:id="39" w:name="_Ref417296241"/>
      <w:bookmarkStart w:id="40" w:name="_Toc420658339"/>
      <w:bookmarkStart w:id="41" w:name="_Toc429573776"/>
      <w:r w:rsidRPr="0082327D">
        <w:rPr>
          <w:sz w:val="20"/>
        </w:rPr>
        <w:t>Color Coding</w:t>
      </w:r>
      <w:bookmarkEnd w:id="37"/>
      <w:bookmarkEnd w:id="38"/>
      <w:bookmarkEnd w:id="39"/>
      <w:bookmarkEnd w:id="40"/>
      <w:bookmarkEnd w:id="41"/>
    </w:p>
    <w:p w14:paraId="6444202F" w14:textId="77777777" w:rsidR="00BC4FA3" w:rsidRDefault="00BC4FA3" w:rsidP="00BC4FA3">
      <w:pPr>
        <w:spacing w:after="240"/>
      </w:pPr>
      <w:r>
        <w:t xml:space="preserve">The shapes of the UML diagrams are color coded to indicate the data model associated with a class.  The colors used in the Campaign specification are illustrated via exemplars in </w:t>
      </w:r>
      <w:r w:rsidRPr="001C7D12">
        <w:rPr>
          <w:b/>
          <w:color w:val="0000EE"/>
        </w:rPr>
        <w:fldChar w:fldCharType="begin"/>
      </w:r>
      <w:r w:rsidRPr="001C7D12">
        <w:rPr>
          <w:b/>
          <w:color w:val="0000EE"/>
        </w:rPr>
        <w:instrText xml:space="preserve"> REF _Ref397676401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1</w:t>
      </w:r>
      <w:r w:rsidR="0010410A" w:rsidRPr="0010410A">
        <w:rPr>
          <w:b/>
          <w:noProof/>
          <w:color w:val="0000EE"/>
        </w:rPr>
        <w:noBreakHyphen/>
        <w:t>2</w:t>
      </w:r>
      <w:r w:rsidRPr="001C7D12">
        <w:rPr>
          <w:b/>
          <w:color w:val="0000EE"/>
        </w:rPr>
        <w:fldChar w:fldCharType="end"/>
      </w:r>
      <w:r>
        <w:t>.</w:t>
      </w:r>
    </w:p>
    <w:p w14:paraId="2493A0CA" w14:textId="77777777" w:rsidR="00BC4FA3" w:rsidRDefault="00BC4FA3" w:rsidP="00BC4FA3">
      <w:pPr>
        <w:jc w:val="center"/>
      </w:pPr>
      <w:r w:rsidRPr="00EA2D50">
        <w:rPr>
          <w:noProof/>
        </w:rPr>
        <w:drawing>
          <wp:inline distT="0" distB="0" distL="0" distR="0" wp14:anchorId="7FA6657B" wp14:editId="2D9028CE">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833120"/>
                    </a:xfrm>
                    <a:prstGeom prst="rect">
                      <a:avLst/>
                    </a:prstGeom>
                  </pic:spPr>
                </pic:pic>
              </a:graphicData>
            </a:graphic>
          </wp:inline>
        </w:drawing>
      </w:r>
      <w:r w:rsidRPr="00EA2D50">
        <w:rPr>
          <w:noProof/>
        </w:rPr>
        <w:t xml:space="preserve"> </w:t>
      </w:r>
    </w:p>
    <w:p w14:paraId="4E8C2692" w14:textId="77777777" w:rsidR="00BC4FA3" w:rsidRPr="00CB4BF9" w:rsidRDefault="00BC4FA3" w:rsidP="00484E42">
      <w:pPr>
        <w:pStyle w:val="Caption"/>
        <w:rPr>
          <w:b/>
        </w:rPr>
      </w:pPr>
      <w:bookmarkStart w:id="42" w:name="_Ref397676401"/>
      <w:r w:rsidRPr="000C4865">
        <w:t xml:space="preserve">Figure </w:t>
      </w:r>
      <w:r w:rsidR="00192EC0">
        <w:fldChar w:fldCharType="begin"/>
      </w:r>
      <w:r w:rsidR="00192EC0">
        <w:instrText xml:space="preserve"> STYLEREF 1 \s </w:instrText>
      </w:r>
      <w:r w:rsidR="00192EC0">
        <w:fldChar w:fldCharType="separate"/>
      </w:r>
      <w:r w:rsidR="0010410A">
        <w:rPr>
          <w:noProof/>
        </w:rPr>
        <w:t>1</w:t>
      </w:r>
      <w:r w:rsidR="00192EC0">
        <w:rPr>
          <w:noProof/>
        </w:rPr>
        <w:fldChar w:fldCharType="end"/>
      </w:r>
      <w:r>
        <w:noBreakHyphen/>
      </w:r>
      <w:r w:rsidR="00192EC0">
        <w:fldChar w:fldCharType="begin"/>
      </w:r>
      <w:r w:rsidR="00192EC0">
        <w:instrText xml:space="preserve"> SEQ Figure \* ARABIC \s 1 </w:instrText>
      </w:r>
      <w:r w:rsidR="00192EC0">
        <w:fldChar w:fldCharType="separate"/>
      </w:r>
      <w:r w:rsidR="0010410A">
        <w:rPr>
          <w:noProof/>
        </w:rPr>
        <w:t>2</w:t>
      </w:r>
      <w:r w:rsidR="00192EC0">
        <w:rPr>
          <w:noProof/>
        </w:rPr>
        <w:fldChar w:fldCharType="end"/>
      </w:r>
      <w:bookmarkEnd w:id="42"/>
      <w:r w:rsidRPr="000C4865">
        <w:t xml:space="preserve">.  </w:t>
      </w:r>
      <w:r>
        <w:t>Data model color coding</w:t>
      </w:r>
    </w:p>
    <w:p w14:paraId="71B089ED" w14:textId="77777777" w:rsidR="00BC4FA3" w:rsidRPr="00210E1E" w:rsidRDefault="00BC4FA3" w:rsidP="00BC4FA3">
      <w:pPr>
        <w:pStyle w:val="Heading3"/>
        <w:tabs>
          <w:tab w:val="num" w:pos="720"/>
        </w:tabs>
        <w:spacing w:before="360" w:after="60"/>
      </w:pPr>
      <w:bookmarkStart w:id="43" w:name="_Toc420658340"/>
      <w:bookmarkStart w:id="44" w:name="_Toc429573777"/>
      <w:r>
        <w:t>Property Table Notation</w:t>
      </w:r>
      <w:bookmarkEnd w:id="28"/>
      <w:bookmarkEnd w:id="29"/>
      <w:bookmarkEnd w:id="30"/>
      <w:bookmarkEnd w:id="43"/>
      <w:bookmarkEnd w:id="44"/>
    </w:p>
    <w:p w14:paraId="1CA82F9A" w14:textId="77777777" w:rsidR="00BC4FA3" w:rsidRDefault="00BC4FA3" w:rsidP="00BC4FA3">
      <w:pPr>
        <w:spacing w:after="240"/>
      </w:pPr>
      <w:r w:rsidRPr="00210E1E">
        <w:t xml:space="preserve">Throughout </w:t>
      </w:r>
      <w:r>
        <w:t>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lastRenderedPageBreak/>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Campaign data model (see Section </w:t>
      </w:r>
      <w:r w:rsidRPr="004B7B4D">
        <w:rPr>
          <w:b/>
          <w:color w:val="0000EE"/>
        </w:rPr>
        <w:fldChar w:fldCharType="begin"/>
      </w:r>
      <w:r w:rsidRPr="004B7B4D">
        <w:rPr>
          <w:b/>
          <w:color w:val="0000EE"/>
        </w:rPr>
        <w:instrText xml:space="preserve"> REF _Ref394486021 \r \h </w:instrText>
      </w:r>
      <w:r w:rsidR="004B7B4D">
        <w:rPr>
          <w:b/>
          <w:color w:val="0000EE"/>
        </w:rPr>
        <w:instrText xml:space="preserve"> \* MERGEFORMAT </w:instrText>
      </w:r>
      <w:r w:rsidRPr="004B7B4D">
        <w:rPr>
          <w:b/>
          <w:color w:val="0000EE"/>
        </w:rPr>
      </w:r>
      <w:r w:rsidRPr="004B7B4D">
        <w:rPr>
          <w:b/>
          <w:color w:val="0000EE"/>
        </w:rPr>
        <w:fldChar w:fldCharType="separate"/>
      </w:r>
      <w:r w:rsidR="0010410A">
        <w:rPr>
          <w:b/>
          <w:color w:val="0000EE"/>
        </w:rPr>
        <w:t>1.2.2</w:t>
      </w:r>
      <w:r w:rsidRPr="004B7B4D">
        <w:rPr>
          <w:b/>
          <w:color w:val="0000EE"/>
        </w:rPr>
        <w:fldChar w:fldCharType="end"/>
      </w:r>
      <w:r>
        <w:t xml:space="preserve">).  </w:t>
      </w:r>
    </w:p>
    <w:p w14:paraId="7B36ED00" w14:textId="77777777" w:rsidR="00BC4FA3" w:rsidRDefault="00BC4FA3" w:rsidP="00BC4FA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52F12D6" w14:textId="77777777" w:rsidR="00BC4FA3" w:rsidRDefault="00BC4FA3" w:rsidP="00BC4FA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79F25CB4" w14:textId="77777777" w:rsidR="00BC4FA3" w:rsidRDefault="00BC4FA3" w:rsidP="00BC4FA3">
      <w:pPr>
        <w:pStyle w:val="Heading3"/>
        <w:tabs>
          <w:tab w:val="num" w:pos="720"/>
        </w:tabs>
        <w:spacing w:before="360" w:after="60"/>
      </w:pPr>
      <w:bookmarkStart w:id="45" w:name="_Toc412205415"/>
      <w:bookmarkStart w:id="46" w:name="_Toc420658341"/>
      <w:bookmarkStart w:id="47" w:name="_Toc429573778"/>
      <w:r>
        <w:t>Property and Class Descriptions</w:t>
      </w:r>
      <w:bookmarkEnd w:id="45"/>
      <w:bookmarkEnd w:id="46"/>
      <w:bookmarkEnd w:id="47"/>
    </w:p>
    <w:p w14:paraId="61DB51BC" w14:textId="77777777" w:rsidR="00BC4FA3" w:rsidRDefault="00BC4FA3" w:rsidP="00BC4FA3">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35DB8C50" w14:textId="77777777" w:rsidR="00BC4FA3" w:rsidRDefault="00BC4FA3" w:rsidP="00BC4FA3">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2A2ABEF" w14:textId="77777777" w:rsidR="00BC4FA3" w:rsidRDefault="00BC4FA3" w:rsidP="00BC4FA3">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C4FA3" w14:paraId="54CB0F41" w14:textId="77777777" w:rsidTr="00C45E1A">
        <w:tc>
          <w:tcPr>
            <w:tcW w:w="1435" w:type="dxa"/>
            <w:shd w:val="clear" w:color="auto" w:fill="BFBFBF" w:themeFill="background1" w:themeFillShade="BF"/>
            <w:vAlign w:val="center"/>
          </w:tcPr>
          <w:p w14:paraId="75AAC59D" w14:textId="77777777" w:rsidR="00BC4FA3" w:rsidRPr="005330B0" w:rsidRDefault="00BC4FA3" w:rsidP="00C45E1A">
            <w:pPr>
              <w:rPr>
                <w:b/>
              </w:rPr>
            </w:pPr>
            <w:r w:rsidRPr="005330B0">
              <w:rPr>
                <w:b/>
              </w:rPr>
              <w:t>Verb</w:t>
            </w:r>
          </w:p>
        </w:tc>
        <w:tc>
          <w:tcPr>
            <w:tcW w:w="7470" w:type="dxa"/>
            <w:shd w:val="clear" w:color="auto" w:fill="BFBFBF" w:themeFill="background1" w:themeFillShade="BF"/>
            <w:vAlign w:val="center"/>
          </w:tcPr>
          <w:p w14:paraId="336C176A" w14:textId="77777777" w:rsidR="00BC4FA3" w:rsidRPr="005330B0" w:rsidRDefault="00BC4FA3" w:rsidP="00C45E1A">
            <w:pPr>
              <w:rPr>
                <w:b/>
              </w:rPr>
            </w:pPr>
            <w:r w:rsidRPr="005330B0">
              <w:rPr>
                <w:b/>
              </w:rPr>
              <w:t>STIX Definition</w:t>
            </w:r>
          </w:p>
        </w:tc>
      </w:tr>
      <w:tr w:rsidR="00BC4FA3" w14:paraId="2E8B6271" w14:textId="77777777" w:rsidTr="00C45E1A">
        <w:tc>
          <w:tcPr>
            <w:tcW w:w="1435" w:type="dxa"/>
            <w:vAlign w:val="center"/>
          </w:tcPr>
          <w:p w14:paraId="0D1510F9" w14:textId="77777777" w:rsidR="00BC4FA3" w:rsidRPr="00366C71" w:rsidRDefault="00BC4FA3" w:rsidP="00C45E1A">
            <w:pPr>
              <w:rPr>
                <w:u w:val="single"/>
              </w:rPr>
            </w:pPr>
            <w:r w:rsidRPr="00366C71">
              <w:rPr>
                <w:u w:val="single"/>
              </w:rPr>
              <w:t>capture</w:t>
            </w:r>
            <w:r>
              <w:rPr>
                <w:u w:val="single"/>
              </w:rPr>
              <w:t>s</w:t>
            </w:r>
          </w:p>
        </w:tc>
        <w:tc>
          <w:tcPr>
            <w:tcW w:w="7470" w:type="dxa"/>
            <w:vAlign w:val="center"/>
          </w:tcPr>
          <w:p w14:paraId="7C38EA8F" w14:textId="77777777" w:rsidR="00BC4FA3" w:rsidRDefault="00BC4FA3" w:rsidP="00C45E1A">
            <w:r>
              <w:t xml:space="preserve">Used to record and preserve information without implying anything about the structure of a class or property.  Often used for properties that encompass general content.  This is the least precise of the three verbs.  </w:t>
            </w:r>
          </w:p>
        </w:tc>
      </w:tr>
      <w:tr w:rsidR="00BC4FA3" w14:paraId="3B3A791A" w14:textId="77777777" w:rsidTr="00C45E1A">
        <w:tc>
          <w:tcPr>
            <w:tcW w:w="1435" w:type="dxa"/>
            <w:vAlign w:val="center"/>
          </w:tcPr>
          <w:p w14:paraId="344C5182" w14:textId="77777777" w:rsidR="00BC4FA3" w:rsidRDefault="00BC4FA3" w:rsidP="00C45E1A"/>
        </w:tc>
        <w:tc>
          <w:tcPr>
            <w:tcW w:w="7470" w:type="dxa"/>
            <w:vAlign w:val="center"/>
          </w:tcPr>
          <w:p w14:paraId="6EDFB480" w14:textId="77777777" w:rsidR="00BC4FA3" w:rsidRDefault="00BC4FA3" w:rsidP="00C45E1A">
            <w:r w:rsidRPr="00B67328">
              <w:rPr>
                <w:i/>
              </w:rPr>
              <w:t>Examples</w:t>
            </w:r>
            <w:r>
              <w:t>:</w:t>
            </w:r>
          </w:p>
          <w:p w14:paraId="171C8F42" w14:textId="77777777" w:rsidR="00BC4FA3" w:rsidRDefault="00BC4FA3" w:rsidP="00C45E1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3DB09B16" w14:textId="77777777" w:rsidR="00BC4FA3" w:rsidRPr="0082327D" w:rsidRDefault="00BC4FA3" w:rsidP="00C45E1A">
            <w:r w:rsidRPr="0082327D">
              <w:t xml:space="preserve">The </w:t>
            </w:r>
            <w:r>
              <w:rPr>
                <w:rFonts w:ascii="Courier New" w:hAnsi="Courier New" w:cs="Courier New"/>
              </w:rPr>
              <w:t>Description</w:t>
            </w:r>
            <w:r w:rsidRPr="0082327D">
              <w:t xml:space="preserve"> property </w:t>
            </w:r>
            <w:r w:rsidRPr="0082327D">
              <w:rPr>
                <w:u w:val="single"/>
              </w:rPr>
              <w:t>captures</w:t>
            </w:r>
            <w:r w:rsidRPr="0082327D">
              <w:t xml:space="preserve"> a textual description of the Indicator.  </w:t>
            </w:r>
          </w:p>
        </w:tc>
      </w:tr>
      <w:tr w:rsidR="00BC4FA3" w14:paraId="2D24C752" w14:textId="77777777" w:rsidTr="00C45E1A">
        <w:tc>
          <w:tcPr>
            <w:tcW w:w="1435" w:type="dxa"/>
            <w:vAlign w:val="center"/>
          </w:tcPr>
          <w:p w14:paraId="4D44B9AE" w14:textId="77777777" w:rsidR="00BC4FA3" w:rsidRPr="00366C71" w:rsidRDefault="00BC4FA3" w:rsidP="00C45E1A">
            <w:pPr>
              <w:rPr>
                <w:u w:val="single"/>
              </w:rPr>
            </w:pPr>
            <w:r w:rsidRPr="00366C71">
              <w:rPr>
                <w:u w:val="single"/>
              </w:rPr>
              <w:t>characterize</w:t>
            </w:r>
            <w:r>
              <w:rPr>
                <w:u w:val="single"/>
              </w:rPr>
              <w:t>s</w:t>
            </w:r>
          </w:p>
        </w:tc>
        <w:tc>
          <w:tcPr>
            <w:tcW w:w="7470" w:type="dxa"/>
            <w:vAlign w:val="center"/>
          </w:tcPr>
          <w:p w14:paraId="60941CE1" w14:textId="77777777" w:rsidR="00BC4FA3" w:rsidRPr="005330B0" w:rsidRDefault="00BC4FA3" w:rsidP="00C45E1A">
            <w:r>
              <w:t>Describes the distinctive nature or features of a class or property.  Often used to describe classes and properties that themselves comprise one or more other properties.</w:t>
            </w:r>
          </w:p>
        </w:tc>
      </w:tr>
      <w:tr w:rsidR="00BC4FA3" w14:paraId="44648AC0" w14:textId="77777777" w:rsidTr="00C45E1A">
        <w:trPr>
          <w:cantSplit/>
        </w:trPr>
        <w:tc>
          <w:tcPr>
            <w:tcW w:w="1435" w:type="dxa"/>
            <w:vAlign w:val="center"/>
          </w:tcPr>
          <w:p w14:paraId="76FF579F" w14:textId="77777777" w:rsidR="00BC4FA3" w:rsidRPr="00DD38CD" w:rsidRDefault="00BC4FA3" w:rsidP="00C45E1A"/>
        </w:tc>
        <w:tc>
          <w:tcPr>
            <w:tcW w:w="7470" w:type="dxa"/>
            <w:vAlign w:val="center"/>
          </w:tcPr>
          <w:p w14:paraId="3CD16FDD" w14:textId="77777777" w:rsidR="00BC4FA3" w:rsidRDefault="00BC4FA3" w:rsidP="00C45E1A">
            <w:r w:rsidRPr="00B67328">
              <w:rPr>
                <w:i/>
              </w:rPr>
              <w:t>Example</w:t>
            </w:r>
            <w:r>
              <w:t>:</w:t>
            </w:r>
          </w:p>
          <w:p w14:paraId="49BD49ED" w14:textId="77777777" w:rsidR="00BC4FA3" w:rsidRDefault="00BC4FA3" w:rsidP="00C45E1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DC9DE5D" w14:textId="77777777" w:rsidR="00BC4FA3" w:rsidRPr="0082327D" w:rsidRDefault="00BC4FA3" w:rsidP="00C45E1A">
            <w:pPr>
              <w:rPr>
                <w:color w:val="000000"/>
              </w:rPr>
            </w:pPr>
            <w:r w:rsidRPr="0082327D">
              <w:rPr>
                <w:color w:val="000000"/>
              </w:rPr>
              <w:t xml:space="preserve">The </w:t>
            </w:r>
            <w:r>
              <w:rPr>
                <w:rFonts w:ascii="Courier New" w:hAnsi="Courier New" w:cs="Courier New"/>
                <w:color w:val="000000"/>
              </w:rPr>
              <w:t>ActivityType</w:t>
            </w:r>
            <w:r>
              <w:rPr>
                <w:color w:val="000000"/>
              </w:rPr>
              <w:t xml:space="preserve"> </w:t>
            </w:r>
            <w:r w:rsidRPr="0082327D">
              <w:rPr>
                <w:color w:val="000000"/>
              </w:rPr>
              <w:t xml:space="preserve">class </w:t>
            </w:r>
            <w:r w:rsidRPr="0082327D">
              <w:rPr>
                <w:color w:val="000000"/>
                <w:u w:val="single"/>
              </w:rPr>
              <w:t>characterizes</w:t>
            </w:r>
            <w:r w:rsidRPr="0082327D">
              <w:rPr>
                <w:color w:val="000000"/>
              </w:rPr>
              <w:t xml:space="preserve"> basic information about an activity a defender might use in response to a Campaign. </w:t>
            </w:r>
          </w:p>
        </w:tc>
      </w:tr>
      <w:tr w:rsidR="00BC4FA3" w14:paraId="3C683D05" w14:textId="77777777" w:rsidTr="00C45E1A">
        <w:tc>
          <w:tcPr>
            <w:tcW w:w="1435" w:type="dxa"/>
            <w:vAlign w:val="center"/>
          </w:tcPr>
          <w:p w14:paraId="602BB00E" w14:textId="77777777" w:rsidR="00BC4FA3" w:rsidRPr="00366C71" w:rsidRDefault="00BC4FA3" w:rsidP="00C45E1A">
            <w:pPr>
              <w:rPr>
                <w:u w:val="single"/>
              </w:rPr>
            </w:pPr>
            <w:r w:rsidRPr="00366C71">
              <w:rPr>
                <w:u w:val="single"/>
              </w:rPr>
              <w:t>specif</w:t>
            </w:r>
            <w:r>
              <w:rPr>
                <w:u w:val="single"/>
              </w:rPr>
              <w:t>ies</w:t>
            </w:r>
          </w:p>
        </w:tc>
        <w:tc>
          <w:tcPr>
            <w:tcW w:w="7470" w:type="dxa"/>
            <w:vAlign w:val="center"/>
          </w:tcPr>
          <w:p w14:paraId="070DEDCB" w14:textId="77777777" w:rsidR="00BC4FA3" w:rsidRPr="00DD38CD" w:rsidRDefault="00BC4FA3" w:rsidP="00C45E1A">
            <w:r>
              <w:t xml:space="preserve">Used to clearly and precisely identify particular instances or values associated with a property.  Often used for properties that are defined by a controlled vocabulary or enumeration; typically used for properties that take on only a single </w:t>
            </w:r>
            <w:r>
              <w:lastRenderedPageBreak/>
              <w:t>value.</w:t>
            </w:r>
          </w:p>
        </w:tc>
      </w:tr>
      <w:tr w:rsidR="00BC4FA3" w14:paraId="03DEFBDA" w14:textId="77777777" w:rsidTr="00C45E1A">
        <w:tc>
          <w:tcPr>
            <w:tcW w:w="1435" w:type="dxa"/>
            <w:vAlign w:val="center"/>
          </w:tcPr>
          <w:p w14:paraId="05F9AC1B" w14:textId="77777777" w:rsidR="00BC4FA3" w:rsidRPr="00D3144C" w:rsidRDefault="00BC4FA3" w:rsidP="00C45E1A"/>
        </w:tc>
        <w:tc>
          <w:tcPr>
            <w:tcW w:w="7470" w:type="dxa"/>
            <w:vAlign w:val="center"/>
          </w:tcPr>
          <w:p w14:paraId="564C3FA1" w14:textId="77777777" w:rsidR="00BC4FA3" w:rsidRDefault="00BC4FA3" w:rsidP="00C45E1A">
            <w:r w:rsidRPr="00B67328">
              <w:rPr>
                <w:i/>
              </w:rPr>
              <w:t>Example</w:t>
            </w:r>
            <w:r>
              <w:t>:</w:t>
            </w:r>
          </w:p>
          <w:p w14:paraId="4631E9B1" w14:textId="77777777" w:rsidR="00BC4FA3" w:rsidRDefault="00BC4FA3" w:rsidP="00C45E1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C7097CA" w14:textId="77777777" w:rsidR="00BC4FA3" w:rsidRDefault="00BC4FA3" w:rsidP="00BC4FA3"/>
    <w:p w14:paraId="267BDFB3" w14:textId="77777777" w:rsidR="00C71349" w:rsidRDefault="00C02DEC" w:rsidP="00A710C8">
      <w:pPr>
        <w:pStyle w:val="Heading2"/>
      </w:pPr>
      <w:bookmarkStart w:id="48" w:name="_Toc85472893"/>
      <w:bookmarkStart w:id="49" w:name="_Toc287332007"/>
      <w:bookmarkStart w:id="50" w:name="_Ref429123389"/>
      <w:bookmarkStart w:id="51" w:name="_Toc429573779"/>
      <w:r>
        <w:t>Terminology</w:t>
      </w:r>
      <w:bookmarkEnd w:id="48"/>
      <w:bookmarkEnd w:id="49"/>
      <w:bookmarkEnd w:id="50"/>
      <w:bookmarkEnd w:id="51"/>
    </w:p>
    <w:p w14:paraId="79419C28"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8F41E3">
        <w:rPr>
          <w:color w:val="0000EE"/>
        </w:rPr>
        <w:fldChar w:fldCharType="begin"/>
      </w:r>
      <w:r w:rsidR="00C02DEC" w:rsidRPr="008F41E3">
        <w:rPr>
          <w:color w:val="0000EE"/>
        </w:rPr>
        <w:instrText xml:space="preserve"> REF rfc2119 \h </w:instrText>
      </w:r>
      <w:r w:rsidR="008F41E3" w:rsidRPr="008F41E3">
        <w:rPr>
          <w:color w:val="0000EE"/>
        </w:rPr>
        <w:instrText xml:space="preserve"> \* MERGEFORMAT </w:instrText>
      </w:r>
      <w:r w:rsidR="00C02DEC" w:rsidRPr="008F41E3">
        <w:rPr>
          <w:color w:val="0000EE"/>
        </w:rPr>
      </w:r>
      <w:r w:rsidR="00C02DEC" w:rsidRPr="008F41E3">
        <w:rPr>
          <w:color w:val="0000EE"/>
        </w:rPr>
        <w:fldChar w:fldCharType="separate"/>
      </w:r>
      <w:r w:rsidR="0010410A" w:rsidRPr="0010410A">
        <w:rPr>
          <w:rStyle w:val="Refterm"/>
          <w:color w:val="0000EE"/>
        </w:rPr>
        <w:t>[RFC2119]</w:t>
      </w:r>
      <w:r w:rsidR="00C02DEC" w:rsidRPr="008F41E3">
        <w:rPr>
          <w:color w:val="0000EE"/>
        </w:rPr>
        <w:fldChar w:fldCharType="end"/>
      </w:r>
      <w:r w:rsidR="00C02DEC">
        <w:t>.</w:t>
      </w:r>
    </w:p>
    <w:p w14:paraId="6510AB55"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9123397"/>
      <w:bookmarkStart w:id="57" w:name="_Toc429573780"/>
      <w:r>
        <w:t>Normative</w:t>
      </w:r>
      <w:bookmarkEnd w:id="52"/>
      <w:bookmarkEnd w:id="53"/>
      <w:r>
        <w:t xml:space="preserve"> References</w:t>
      </w:r>
      <w:bookmarkEnd w:id="54"/>
      <w:bookmarkEnd w:id="55"/>
      <w:bookmarkEnd w:id="56"/>
      <w:bookmarkEnd w:id="57"/>
    </w:p>
    <w:p w14:paraId="7E71957A" w14:textId="67D389CF" w:rsidR="00C02DEC" w:rsidRDefault="00C02DEC" w:rsidP="00A8239D">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14:paraId="66805CC8" w14:textId="77777777" w:rsidR="00D5207A" w:rsidRDefault="00D5207A" w:rsidP="00AE0702">
      <w:pPr>
        <w:pStyle w:val="Ref"/>
      </w:pPr>
    </w:p>
    <w:p w14:paraId="65746169" w14:textId="77777777" w:rsidR="00D5207A" w:rsidRPr="00960D49" w:rsidRDefault="00D5207A" w:rsidP="00960D49">
      <w:pPr>
        <w:pStyle w:val="Ref"/>
        <w:rPr>
          <w:rFonts w:cs="Arial"/>
          <w:szCs w:val="20"/>
        </w:rPr>
      </w:pPr>
    </w:p>
    <w:p w14:paraId="3CC9E38B" w14:textId="77777777" w:rsidR="006D31DB" w:rsidRDefault="00BC4FA3" w:rsidP="00FD22AC">
      <w:pPr>
        <w:pStyle w:val="Heading1"/>
      </w:pPr>
      <w:bookmarkStart w:id="59" w:name="_Ref429123409"/>
      <w:bookmarkStart w:id="60" w:name="_Toc429573781"/>
      <w:r>
        <w:lastRenderedPageBreak/>
        <w:t>Background Information</w:t>
      </w:r>
      <w:bookmarkEnd w:id="59"/>
      <w:bookmarkEnd w:id="60"/>
    </w:p>
    <w:p w14:paraId="282B22A4" w14:textId="77777777" w:rsidR="00BC4FA3" w:rsidRPr="0059493F" w:rsidRDefault="00BC4FA3" w:rsidP="00BC4FA3">
      <w:r>
        <w:t>In this section, we provide high level information about the Campaign data model that is necessary to fully understand the Campaign data model specification details given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w:t>
      </w:r>
    </w:p>
    <w:p w14:paraId="19DCAA93" w14:textId="77777777" w:rsidR="00BC4FA3" w:rsidRPr="002D7380" w:rsidRDefault="00BC4FA3" w:rsidP="00BC4FA3">
      <w:pPr>
        <w:pStyle w:val="Heading2"/>
        <w:tabs>
          <w:tab w:val="num" w:pos="864"/>
        </w:tabs>
        <w:spacing w:before="360" w:after="60"/>
        <w:ind w:left="720" w:hanging="720"/>
      </w:pPr>
      <w:bookmarkStart w:id="61" w:name="_Toc420658343"/>
      <w:bookmarkStart w:id="62" w:name="_Toc429573782"/>
      <w:r>
        <w:t xml:space="preserve">Campaign-Related </w:t>
      </w:r>
      <w:r w:rsidRPr="002D7380">
        <w:t xml:space="preserve">Component </w:t>
      </w:r>
      <w:r>
        <w:t>Data Models</w:t>
      </w:r>
      <w:bookmarkEnd w:id="61"/>
      <w:bookmarkEnd w:id="62"/>
    </w:p>
    <w:p w14:paraId="41887755" w14:textId="77777777" w:rsidR="00BC4FA3" w:rsidRDefault="00BC4FA3" w:rsidP="00BC4FA3">
      <w:pPr>
        <w:spacing w:after="120"/>
      </w:pPr>
      <w:r>
        <w:t>As will be explicitly detailed in Section</w:t>
      </w:r>
      <w:r w:rsidR="004B7B4D">
        <w:t xml:space="preserve"> </w:t>
      </w:r>
      <w:r w:rsidR="004B7B4D" w:rsidRPr="004B7B4D">
        <w:rPr>
          <w:b/>
          <w:color w:val="0000EE"/>
        </w:rPr>
        <w:fldChar w:fldCharType="begin"/>
      </w:r>
      <w:r w:rsidR="004B7B4D" w:rsidRPr="004B7B4D">
        <w:rPr>
          <w:b/>
          <w:color w:val="0000EE"/>
        </w:rPr>
        <w:instrText xml:space="preserve"> REF _Ref429123417 \r \h </w:instrText>
      </w:r>
      <w:r w:rsidR="004B7B4D">
        <w:rPr>
          <w:b/>
          <w:color w:val="0000EE"/>
        </w:rPr>
        <w:instrText xml:space="preserve"> \* MERGEFORMAT </w:instrText>
      </w:r>
      <w:r w:rsidR="004B7B4D" w:rsidRPr="004B7B4D">
        <w:rPr>
          <w:b/>
          <w:color w:val="0000EE"/>
        </w:rPr>
      </w:r>
      <w:r w:rsidR="004B7B4D" w:rsidRPr="004B7B4D">
        <w:rPr>
          <w:b/>
          <w:color w:val="0000EE"/>
        </w:rPr>
        <w:fldChar w:fldCharType="separate"/>
      </w:r>
      <w:r w:rsidR="0010410A">
        <w:rPr>
          <w:b/>
          <w:color w:val="0000EE"/>
        </w:rPr>
        <w:t>3</w:t>
      </w:r>
      <w:r w:rsidR="004B7B4D" w:rsidRPr="004B7B4D">
        <w:rPr>
          <w:b/>
          <w:color w:val="0000EE"/>
        </w:rPr>
        <w:fldChar w:fldCharType="end"/>
      </w:r>
      <w:r>
        <w:t xml:space="preserve">, a STIX Campaign leverages four other core STIX constructs, namely Threat Actor, TTP, Incident, and Indicator (as indicated by the outward-oriented arrows).  As stated in Section </w:t>
      </w:r>
      <w:r w:rsidRPr="001C7D12">
        <w:rPr>
          <w:b/>
          <w:color w:val="0000EE"/>
        </w:rPr>
        <w:fldChar w:fldCharType="begin"/>
      </w:r>
      <w:r w:rsidRPr="001C7D12">
        <w:rPr>
          <w:b/>
          <w:color w:val="0000EE"/>
        </w:rPr>
        <w:instrText xml:space="preserve"> REF _Ref412300941 \r \h </w:instrText>
      </w:r>
      <w:r w:rsidR="001C7D12">
        <w:rPr>
          <w:b/>
          <w:color w:val="0000EE"/>
        </w:rPr>
        <w:instrText xml:space="preserve"> \* MERGEFORMAT </w:instrText>
      </w:r>
      <w:r w:rsidRPr="001C7D12">
        <w:rPr>
          <w:b/>
          <w:color w:val="0000EE"/>
        </w:rPr>
      </w:r>
      <w:r w:rsidRPr="001C7D12">
        <w:rPr>
          <w:b/>
          <w:color w:val="0000EE"/>
        </w:rPr>
        <w:fldChar w:fldCharType="separate"/>
      </w:r>
      <w:r w:rsidR="0010410A">
        <w:rPr>
          <w:b/>
          <w:color w:val="0000EE"/>
        </w:rPr>
        <w:t>1.1</w:t>
      </w:r>
      <w:r w:rsidRPr="001C7D12">
        <w:rPr>
          <w:b/>
          <w:color w:val="0000EE"/>
        </w:rPr>
        <w:fldChar w:fldCharType="end"/>
      </w:r>
      <w:r>
        <w:t xml:space="preserve">, each of these components is defined in a separate specification document. </w:t>
      </w:r>
      <w:r w:rsidRPr="001C7D12">
        <w:rPr>
          <w:b/>
          <w:color w:val="0000EE"/>
        </w:rPr>
        <w:fldChar w:fldCharType="begin"/>
      </w:r>
      <w:r w:rsidRPr="001C7D12">
        <w:rPr>
          <w:b/>
          <w:color w:val="0000EE"/>
        </w:rPr>
        <w:instrText xml:space="preserve"> REF _Ref397765510 \h </w:instrText>
      </w:r>
      <w:r w:rsidR="001C7D12">
        <w:rPr>
          <w:b/>
          <w:color w:val="0000EE"/>
        </w:rPr>
        <w:instrText xml:space="preserve"> \* MERGEFORMAT </w:instrText>
      </w:r>
      <w:r w:rsidRPr="001C7D12">
        <w:rPr>
          <w:b/>
          <w:color w:val="0000EE"/>
        </w:rPr>
      </w:r>
      <w:r w:rsidRPr="001C7D12">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1C7D12">
        <w:rPr>
          <w:b/>
          <w:color w:val="0000EE"/>
        </w:rPr>
        <w:fldChar w:fldCharType="end"/>
      </w:r>
      <w:r>
        <w:t xml:space="preserve"> illustrates the relationship between the Campaign and the other core constructs.    </w:t>
      </w:r>
    </w:p>
    <w:p w14:paraId="2B56DEFB" w14:textId="77777777" w:rsidR="00BC4FA3" w:rsidRDefault="00BC4FA3" w:rsidP="00BC4FA3">
      <w:pPr>
        <w:spacing w:after="120"/>
        <w:jc w:val="center"/>
      </w:pPr>
      <w:r>
        <w:rPr>
          <w:noProof/>
        </w:rPr>
        <w:drawing>
          <wp:inline distT="0" distB="0" distL="0" distR="0" wp14:anchorId="0E7A29E6" wp14:editId="7FA625D5">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3EB51AA0" w14:textId="77777777" w:rsidR="00BC4FA3" w:rsidRPr="00CB4BF9" w:rsidRDefault="00BC4FA3" w:rsidP="00484E42">
      <w:pPr>
        <w:pStyle w:val="Caption"/>
        <w:rPr>
          <w:b/>
        </w:rPr>
      </w:pPr>
      <w:bookmarkStart w:id="63" w:name="_Ref397765510"/>
      <w:r w:rsidRPr="000C4865">
        <w:t xml:space="preserve">Figure </w:t>
      </w:r>
      <w:r w:rsidR="00192EC0">
        <w:fldChar w:fldCharType="begin"/>
      </w:r>
      <w:r w:rsidR="00192EC0">
        <w:instrText xml:space="preserve"> STYLEREF 1 \s </w:instrText>
      </w:r>
      <w:r w:rsidR="00192EC0">
        <w:fldChar w:fldCharType="separate"/>
      </w:r>
      <w:r w:rsidR="0010410A">
        <w:rPr>
          <w:noProof/>
        </w:rPr>
        <w:t>2</w:t>
      </w:r>
      <w:r w:rsidR="00192EC0">
        <w:rPr>
          <w:noProof/>
        </w:rPr>
        <w:fldChar w:fldCharType="end"/>
      </w:r>
      <w:r>
        <w:noBreakHyphen/>
      </w:r>
      <w:r w:rsidR="00192EC0">
        <w:fldChar w:fldCharType="begin"/>
      </w:r>
      <w:r w:rsidR="00192EC0">
        <w:instrText xml:space="preserve"> SEQ Figure \* ARABIC \s 1 </w:instrText>
      </w:r>
      <w:r w:rsidR="00192EC0">
        <w:fldChar w:fldCharType="separate"/>
      </w:r>
      <w:r w:rsidR="0010410A">
        <w:rPr>
          <w:noProof/>
        </w:rPr>
        <w:t>1</w:t>
      </w:r>
      <w:r w:rsidR="00192EC0">
        <w:rPr>
          <w:noProof/>
        </w:rPr>
        <w:fldChar w:fldCharType="end"/>
      </w:r>
      <w:bookmarkEnd w:id="63"/>
      <w:r w:rsidRPr="000C4865">
        <w:t xml:space="preserve">.  </w:t>
      </w:r>
      <w:r w:rsidRPr="007879DE">
        <w:t>High</w:t>
      </w:r>
      <w:r>
        <w:t xml:space="preserve"> </w:t>
      </w:r>
      <w:r w:rsidRPr="007879DE">
        <w:t>level view of the Campaign data model</w:t>
      </w:r>
    </w:p>
    <w:p w14:paraId="44CB44FD" w14:textId="77777777" w:rsidR="00BC4FA3" w:rsidRDefault="00BC4FA3" w:rsidP="00BC4FA3">
      <w:pPr>
        <w:spacing w:after="240"/>
      </w:pPr>
      <w:r>
        <w:t>In this section, we give a high level summary of the relationship between the Campaign data model and the other components to which a Campaign may refer.  We also make note of the fact that the Campaign data model can be self-referential. Other relationships shown in the diagram are defined in the specification of the component that they originate from.</w:t>
      </w:r>
    </w:p>
    <w:p w14:paraId="45228815"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Campaign</w:t>
      </w:r>
    </w:p>
    <w:p w14:paraId="58CB763A" w14:textId="77777777" w:rsidR="00BC4FA3" w:rsidRPr="0082327D" w:rsidRDefault="00BC4FA3" w:rsidP="00BC4FA3">
      <w:pPr>
        <w:pStyle w:val="ListParagraph"/>
        <w:rPr>
          <w:rFonts w:ascii="Arial" w:hAnsi="Arial"/>
          <w:sz w:val="20"/>
        </w:rPr>
      </w:pPr>
      <w:r w:rsidRPr="0082327D">
        <w:rPr>
          <w:rFonts w:ascii="Arial" w:hAnsi="Arial"/>
          <w:sz w:val="20"/>
        </w:rPr>
        <w:t xml:space="preserve">The Campaign data model is self-referential, enabling one Campaign to reference other Campaigns that are asserted to be related.  Self-referential relationships between Campaigns may indicate general associativity or can be used to indicate relationships beween different versions of the same Campaign. </w:t>
      </w:r>
    </w:p>
    <w:p w14:paraId="10837ECB" w14:textId="77777777" w:rsidR="00BC4FA3" w:rsidRPr="002C487A" w:rsidRDefault="00BC4FA3" w:rsidP="00BC4FA3"/>
    <w:p w14:paraId="1FA3DE8E" w14:textId="77777777" w:rsidR="00BC4FA3" w:rsidRDefault="00BC4FA3" w:rsidP="00BC4FA3">
      <w:pPr>
        <w:rPr>
          <w:b/>
        </w:rPr>
      </w:pPr>
    </w:p>
    <w:p w14:paraId="6C9DB8E3" w14:textId="77777777" w:rsidR="00BC4FA3" w:rsidRPr="0082327D" w:rsidRDefault="00BC4FA3" w:rsidP="00BC4FA3">
      <w:pPr>
        <w:pStyle w:val="ListParagraph"/>
        <w:keepNext/>
        <w:numPr>
          <w:ilvl w:val="0"/>
          <w:numId w:val="45"/>
        </w:numPr>
        <w:autoSpaceDE w:val="0"/>
        <w:autoSpaceDN w:val="0"/>
        <w:adjustRightInd w:val="0"/>
        <w:ind w:firstLine="0"/>
        <w:rPr>
          <w:rFonts w:ascii="Arial" w:hAnsi="Arial"/>
          <w:b/>
          <w:sz w:val="20"/>
        </w:rPr>
      </w:pPr>
      <w:r w:rsidRPr="0082327D">
        <w:rPr>
          <w:rFonts w:ascii="Arial" w:hAnsi="Arial"/>
          <w:b/>
          <w:sz w:val="20"/>
        </w:rPr>
        <w:t>Indicator</w:t>
      </w:r>
    </w:p>
    <w:p w14:paraId="79CACB5B" w14:textId="77777777" w:rsidR="00BC4FA3" w:rsidRDefault="00BC4FA3" w:rsidP="00BC4FA3">
      <w:pPr>
        <w:spacing w:after="240"/>
        <w:ind w:left="720"/>
      </w:pPr>
      <w:r>
        <w:t xml:space="preserve">A STIX </w:t>
      </w:r>
      <w:r w:rsidRPr="00FC6DFE">
        <w:t>Indicator convey</w:t>
      </w:r>
      <w:r>
        <w:t>s</w:t>
      </w:r>
      <w:r w:rsidRPr="00FC6DFE">
        <w:t xml:space="preserve"> specific Observable patterns combined with contextual information intended to represent artifacts and/or behaviors of interest within a cyber security context. </w:t>
      </w:r>
      <w:r>
        <w:t xml:space="preserve">Please see </w:t>
      </w:r>
      <w:hyperlink w:anchor="AdditionalArtifacts" w:history="1">
        <w:r w:rsidR="007B3132" w:rsidRPr="007B3132">
          <w:rPr>
            <w:rStyle w:val="Hyperlink"/>
            <w:i/>
          </w:rPr>
          <w:t>STIX Version 1.2</w:t>
        </w:r>
        <w:r w:rsidR="007B3132">
          <w:rPr>
            <w:rStyle w:val="Hyperlink"/>
            <w:i/>
          </w:rPr>
          <w:t>.1 Part 4: Indicator</w:t>
        </w:r>
      </w:hyperlink>
      <w:r>
        <w:t xml:space="preserve"> for details.</w:t>
      </w:r>
    </w:p>
    <w:p w14:paraId="73E85BAA" w14:textId="3036CC96" w:rsidR="00BC4FA3" w:rsidRDefault="00706B50" w:rsidP="00BC4FA3">
      <w:pPr>
        <w:spacing w:after="240"/>
        <w:ind w:left="720"/>
      </w:pPr>
      <w:r>
        <w:t xml:space="preserve">STIX </w:t>
      </w:r>
      <w:r w:rsidR="00BC4FA3">
        <w:t>Version 1.2</w:t>
      </w:r>
      <w:r>
        <w:t>.1</w:t>
      </w:r>
      <w:r w:rsidR="00BC4FA3">
        <w:t xml:space="preserve"> of the Campaign data model references the Indicator data model as a means of referring to indicators relevant to the Campaign.  Beginning in </w:t>
      </w:r>
      <w:r>
        <w:t xml:space="preserve">STIX </w:t>
      </w:r>
      <w:r w:rsidR="00BC4FA3">
        <w:t xml:space="preserve">Version 1.1, this reference relationship was deprecated; however, it remains in </w:t>
      </w:r>
      <w:r>
        <w:t xml:space="preserve">STIX </w:t>
      </w:r>
      <w:r w:rsidR="00BC4FA3">
        <w:t>v1.2</w:t>
      </w:r>
      <w:r>
        <w:t>.1</w:t>
      </w:r>
      <w:r w:rsidR="00BC4FA3">
        <w:t xml:space="preserve"> for backward compatibility. The relationship will be removed in </w:t>
      </w:r>
      <w:r>
        <w:t xml:space="preserve">STIX </w:t>
      </w:r>
      <w:r w:rsidR="00BC4FA3">
        <w:t xml:space="preserve">Version 2.0.  </w:t>
      </w:r>
    </w:p>
    <w:p w14:paraId="34118178" w14:textId="1B6DE939" w:rsidR="00BC4FA3" w:rsidRDefault="00BC4FA3" w:rsidP="00BC4FA3">
      <w:pPr>
        <w:spacing w:after="240"/>
        <w:ind w:left="720"/>
      </w:pPr>
      <w:r>
        <w:lastRenderedPageBreak/>
        <w:t xml:space="preserve">Under </w:t>
      </w:r>
      <w:r w:rsidR="00706B50">
        <w:t xml:space="preserve">STIX </w:t>
      </w:r>
      <w:r>
        <w:t>Version 1.2</w:t>
      </w:r>
      <w:r w:rsidR="00706B50">
        <w:t>.1</w:t>
      </w:r>
      <w:r>
        <w:t xml:space="preserve"> – unless backward compatibility is necessary – relationships between Indicators and Campaigns SHOULD be captured from the Indicator to Campaign direction (i.e., Indicators SHOULD reference associated Campaigns rather than the other way around). </w:t>
      </w:r>
      <w:r w:rsidRPr="008B3A11">
        <w:rPr>
          <w:b/>
          <w:color w:val="0000EE"/>
        </w:rPr>
        <w:fldChar w:fldCharType="begin"/>
      </w:r>
      <w:r w:rsidRPr="008B3A11">
        <w:rPr>
          <w:b/>
          <w:color w:val="0000EE"/>
        </w:rPr>
        <w:instrText xml:space="preserve"> REF _Ref397765510 \h </w:instrText>
      </w:r>
      <w:r w:rsidR="008B3A11">
        <w:rPr>
          <w:b/>
          <w:color w:val="0000EE"/>
        </w:rPr>
        <w:instrText xml:space="preserve"> \* MERGEFORMAT </w:instrText>
      </w:r>
      <w:r w:rsidRPr="008B3A11">
        <w:rPr>
          <w:b/>
          <w:color w:val="0000EE"/>
        </w:rPr>
      </w:r>
      <w:r w:rsidRPr="008B3A11">
        <w:rPr>
          <w:b/>
          <w:color w:val="0000EE"/>
        </w:rPr>
        <w:fldChar w:fldCharType="separate"/>
      </w:r>
      <w:r w:rsidR="0010410A" w:rsidRPr="0010410A">
        <w:rPr>
          <w:b/>
          <w:color w:val="0000EE"/>
        </w:rPr>
        <w:t xml:space="preserve">Figure </w:t>
      </w:r>
      <w:r w:rsidR="0010410A" w:rsidRPr="0010410A">
        <w:rPr>
          <w:b/>
          <w:noProof/>
          <w:color w:val="0000EE"/>
        </w:rPr>
        <w:t>2</w:t>
      </w:r>
      <w:r w:rsidR="0010410A" w:rsidRPr="0010410A">
        <w:rPr>
          <w:b/>
          <w:noProof/>
          <w:color w:val="0000EE"/>
        </w:rPr>
        <w:noBreakHyphen/>
        <w:t>1</w:t>
      </w:r>
      <w:r w:rsidRPr="008B3A11">
        <w:rPr>
          <w:b/>
          <w:color w:val="0000EE"/>
        </w:rPr>
        <w:fldChar w:fldCharType="end"/>
      </w:r>
      <w:r>
        <w:t xml:space="preserve"> shows the deprecated direction using italics.</w:t>
      </w:r>
    </w:p>
    <w:p w14:paraId="1EA0A40D" w14:textId="77777777" w:rsidR="00BC4FA3" w:rsidRPr="0082327D" w:rsidRDefault="00BC4FA3" w:rsidP="00BC4FA3">
      <w:pPr>
        <w:pStyle w:val="ListParagraph"/>
        <w:numPr>
          <w:ilvl w:val="0"/>
          <w:numId w:val="45"/>
        </w:numPr>
        <w:autoSpaceDE w:val="0"/>
        <w:autoSpaceDN w:val="0"/>
        <w:adjustRightInd w:val="0"/>
        <w:ind w:firstLine="0"/>
        <w:rPr>
          <w:rFonts w:ascii="Arial" w:hAnsi="Arial"/>
          <w:b/>
          <w:sz w:val="20"/>
        </w:rPr>
      </w:pPr>
      <w:r w:rsidRPr="0082327D">
        <w:rPr>
          <w:rFonts w:ascii="Arial" w:hAnsi="Arial"/>
          <w:b/>
          <w:sz w:val="20"/>
        </w:rPr>
        <w:t>Incident</w:t>
      </w:r>
    </w:p>
    <w:p w14:paraId="13C236D4" w14:textId="77777777" w:rsidR="00BC4FA3" w:rsidRDefault="00BC4FA3" w:rsidP="00BC4FA3">
      <w:pPr>
        <w:spacing w:after="240"/>
        <w:ind w:left="720"/>
      </w:pPr>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7B3132" w:rsidRPr="007B3132">
          <w:rPr>
            <w:rStyle w:val="Hyperlink"/>
            <w:i/>
          </w:rPr>
          <w:t xml:space="preserve">STIX Version 1.2.1 Part </w:t>
        </w:r>
        <w:r w:rsidR="007B3132">
          <w:rPr>
            <w:rStyle w:val="Hyperlink"/>
            <w:i/>
          </w:rPr>
          <w:t>6: Incident</w:t>
        </w:r>
      </w:hyperlink>
      <w:r>
        <w:t xml:space="preserve"> for details.</w:t>
      </w:r>
    </w:p>
    <w:p w14:paraId="1CBE2E05" w14:textId="77777777" w:rsidR="00BC4FA3" w:rsidRPr="00D803B4" w:rsidRDefault="00BC4FA3" w:rsidP="00BC4FA3">
      <w:pPr>
        <w:spacing w:after="240"/>
        <w:ind w:left="720"/>
      </w:pPr>
      <w:r>
        <w:t>The Campaign data model references the Incident data model in order to identify sets of observed Incidents that are part of the Campaign (or in some way related to the Campaign).</w:t>
      </w:r>
    </w:p>
    <w:p w14:paraId="46F848D6" w14:textId="77777777" w:rsidR="00BC4FA3" w:rsidRPr="0082327D" w:rsidRDefault="00BC4FA3" w:rsidP="00BC4FA3">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Tactics, Techniques and Procedures (TTP)</w:t>
      </w:r>
    </w:p>
    <w:p w14:paraId="3E0F1D79" w14:textId="77777777" w:rsidR="00BC4FA3" w:rsidRDefault="00BC4FA3" w:rsidP="00BC4FA3">
      <w:pPr>
        <w:keepNext/>
        <w:keepLines/>
        <w:spacing w:after="240"/>
        <w:ind w:left="720"/>
      </w:pPr>
      <w:r>
        <w:t xml:space="preserve">A STIX Tactics, Techniques, </w:t>
      </w:r>
      <w:r w:rsidRPr="00DB499D">
        <w:t>and Procedures (TTP) are representations</w:t>
      </w:r>
      <w:r w:rsidRPr="00686BFB">
        <w:t xml:space="preserve"> of the behavior or modus operandi of cyber adversaries. </w:t>
      </w:r>
      <w:r>
        <w:t>Please see</w:t>
      </w:r>
      <w:r w:rsidR="007B3132">
        <w:t xml:space="preserve"> </w:t>
      </w:r>
      <w:hyperlink w:anchor="AdditionalArtifacts" w:history="1">
        <w:r w:rsidR="007B3132" w:rsidRPr="007B3132">
          <w:rPr>
            <w:rStyle w:val="Hyperlink"/>
            <w:i/>
          </w:rPr>
          <w:t xml:space="preserve">STIX Version 1.2.1 Part </w:t>
        </w:r>
        <w:r w:rsidR="007B3132">
          <w:rPr>
            <w:rStyle w:val="Hyperlink"/>
            <w:i/>
          </w:rPr>
          <w:t>5: TTP</w:t>
        </w:r>
      </w:hyperlink>
      <w:r>
        <w:t xml:space="preserve"> for details.</w:t>
      </w:r>
    </w:p>
    <w:p w14:paraId="64EA7BBA" w14:textId="77777777" w:rsidR="00AE0702" w:rsidRDefault="00BC4FA3" w:rsidP="009F5F8B">
      <w:pPr>
        <w:spacing w:after="240"/>
        <w:ind w:left="720"/>
      </w:pPr>
      <w:r>
        <w:t>The Campaign data model references the TTP data model as a means to identify sets of specific TTPs leveraged within a Campaign (or in some way related to a Campaign).</w:t>
      </w:r>
    </w:p>
    <w:p w14:paraId="1299876F" w14:textId="77777777" w:rsidR="009F5F8B" w:rsidRPr="0082327D" w:rsidRDefault="009F5F8B" w:rsidP="009F5F8B">
      <w:pPr>
        <w:pStyle w:val="ListParagraph"/>
        <w:keepNext/>
        <w:keepLines/>
        <w:numPr>
          <w:ilvl w:val="0"/>
          <w:numId w:val="45"/>
        </w:numPr>
        <w:autoSpaceDE w:val="0"/>
        <w:autoSpaceDN w:val="0"/>
        <w:adjustRightInd w:val="0"/>
        <w:ind w:firstLine="0"/>
        <w:rPr>
          <w:rFonts w:ascii="Arial" w:hAnsi="Arial"/>
          <w:b/>
          <w:sz w:val="20"/>
        </w:rPr>
      </w:pPr>
      <w:r w:rsidRPr="0082327D">
        <w:rPr>
          <w:rFonts w:ascii="Arial" w:hAnsi="Arial"/>
          <w:b/>
          <w:sz w:val="20"/>
        </w:rPr>
        <w:t>Threat Actor</w:t>
      </w:r>
    </w:p>
    <w:p w14:paraId="26ED6047" w14:textId="77777777" w:rsidR="009F5F8B" w:rsidRDefault="009F5F8B" w:rsidP="009F5F8B">
      <w:pPr>
        <w:keepNext/>
        <w:keepLines/>
        <w:spacing w:after="240"/>
        <w:ind w:left="7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cyber attack threat</w:t>
      </w:r>
      <w:r>
        <w:t>.  A variety of information can be captured in a Threat Actor construct, including identity, motivations, intended effect, and sophistication level</w:t>
      </w:r>
      <w:r w:rsidRPr="00F35136">
        <w:t xml:space="preserve">. </w:t>
      </w:r>
      <w:r>
        <w:t xml:space="preserve">Please see </w:t>
      </w:r>
      <w:hyperlink w:anchor="AdditionalArtifacts" w:history="1">
        <w:r w:rsidR="007B3132" w:rsidRPr="007B3132">
          <w:rPr>
            <w:rStyle w:val="Hyperlink"/>
            <w:i/>
          </w:rPr>
          <w:t xml:space="preserve">STIX Version 1.2.1 Part </w:t>
        </w:r>
        <w:r w:rsidR="007B3132">
          <w:rPr>
            <w:rStyle w:val="Hyperlink"/>
            <w:i/>
          </w:rPr>
          <w:t>7: Threat Actor</w:t>
        </w:r>
      </w:hyperlink>
      <w:r>
        <w:t xml:space="preserve"> for details.</w:t>
      </w:r>
    </w:p>
    <w:p w14:paraId="7B934B0C" w14:textId="77777777" w:rsidR="009F5F8B" w:rsidRDefault="009F5F8B" w:rsidP="009F5F8B">
      <w:pPr>
        <w:ind w:left="720"/>
      </w:pPr>
      <w:bookmarkStart w:id="64" w:name="_Toc389570593"/>
      <w:bookmarkStart w:id="65" w:name="_Toc389581063"/>
      <w:bookmarkStart w:id="66" w:name="_Ref391378678"/>
      <w:r>
        <w:t>The Campaign data model references the Threat Actor data model as necessary to identify the Threat Actors who are potentially responsible for the Campaign (for the purpose of attribution) or who are in some way related to the Campaign.  A reference of the Threat Actor data model may also be used in a Campaign to capture the suspected intended effect of the Threat Actor.</w:t>
      </w:r>
      <w:bookmarkEnd w:id="64"/>
      <w:bookmarkEnd w:id="65"/>
      <w:bookmarkEnd w:id="66"/>
    </w:p>
    <w:p w14:paraId="5CB30198" w14:textId="77777777" w:rsidR="00484E42" w:rsidRDefault="00484E42" w:rsidP="00FD22AC">
      <w:pPr>
        <w:pStyle w:val="Heading1"/>
        <w:sectPr w:rsidR="00484E42" w:rsidSect="0012387E">
          <w:pgSz w:w="12240" w:h="15840" w:code="1"/>
          <w:pgMar w:top="1440" w:right="1440" w:bottom="720" w:left="1440" w:header="720" w:footer="720" w:gutter="0"/>
          <w:cols w:space="720"/>
          <w:docGrid w:linePitch="360"/>
        </w:sectPr>
      </w:pPr>
      <w:bookmarkStart w:id="67" w:name="_Toc287332011"/>
    </w:p>
    <w:p w14:paraId="5A511655" w14:textId="77777777" w:rsidR="00801F69" w:rsidRDefault="00801F69" w:rsidP="00FD22AC">
      <w:pPr>
        <w:pStyle w:val="Heading1"/>
      </w:pPr>
      <w:bookmarkStart w:id="68" w:name="_Ref429123417"/>
      <w:bookmarkStart w:id="69" w:name="_Toc429573783"/>
      <w:r>
        <w:lastRenderedPageBreak/>
        <w:t>STIX Campaign Data Model</w:t>
      </w:r>
      <w:bookmarkEnd w:id="68"/>
      <w:bookmarkEnd w:id="69"/>
    </w:p>
    <w:p w14:paraId="73D2AD37" w14:textId="77777777" w:rsidR="00801F69" w:rsidRDefault="00801F69" w:rsidP="00801F69">
      <w:pPr>
        <w:spacing w:after="240"/>
      </w:pPr>
      <w:r>
        <w:t xml:space="preserve">The </w:t>
      </w:r>
      <w:r w:rsidRPr="0086379B">
        <w:t xml:space="preserve">primary class of the STIX Campaign package is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 xml:space="preserve">class, which characterizes </w:t>
      </w:r>
      <w:r>
        <w:t>a cyber threat c</w:t>
      </w:r>
      <w:r w:rsidRPr="0086379B">
        <w:t>ampaign</w:t>
      </w:r>
      <w:r>
        <w:t xml:space="preserve"> by capturing an asserted relationship between the threat actors who are involved, the TTPs used, and the incidents that comprise parts of the campaign in addition to other intrinsic properties</w:t>
      </w:r>
      <w:r w:rsidRPr="0086379B">
        <w:t xml:space="preserve">.  Similar to </w:t>
      </w:r>
      <w:r>
        <w:t xml:space="preserve">the primary classes of </w:t>
      </w:r>
      <w:r w:rsidRPr="0086379B">
        <w:t xml:space="preserve">all of the component data models in STIX, the </w:t>
      </w:r>
      <w:r w:rsidRPr="0086379B">
        <w:rPr>
          <w:rFonts w:ascii="Courier New" w:hAnsi="Courier New" w:cs="Courier New"/>
        </w:rPr>
        <w:t>Campaign</w:t>
      </w:r>
      <w:r>
        <w:rPr>
          <w:rFonts w:ascii="Courier New" w:hAnsi="Courier New" w:cs="Courier New"/>
        </w:rPr>
        <w:t>Type</w:t>
      </w:r>
      <w:r w:rsidRPr="0086379B">
        <w:t xml:space="preserve"> class</w:t>
      </w:r>
      <w:r w:rsidRPr="005612DB">
        <w:t xml:space="preserve"> </w:t>
      </w:r>
      <w:r>
        <w:t xml:space="preserve">extends a base class defined in the STIX Common data model; </w:t>
      </w:r>
      <w:r w:rsidRPr="0086379B">
        <w:t xml:space="preserve">more specifically, it </w:t>
      </w:r>
      <w:r>
        <w:t>extends</w:t>
      </w:r>
      <w:r w:rsidRPr="0086379B">
        <w:t xml:space="preserve"> the </w:t>
      </w:r>
      <w:r w:rsidRPr="0086379B">
        <w:rPr>
          <w:rFonts w:ascii="Courier New" w:hAnsi="Courier New" w:cs="Courier New"/>
        </w:rPr>
        <w:t>CampaignBaseType</w:t>
      </w:r>
      <w:r w:rsidRPr="0086379B">
        <w:t xml:space="preserve"> </w:t>
      </w:r>
      <w:r>
        <w:t>base class,</w:t>
      </w:r>
      <w:r w:rsidRPr="00247D92">
        <w:t xml:space="preserve"> </w:t>
      </w:r>
      <w:r>
        <w:t>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86379B">
        <w:t xml:space="preserve">. </w:t>
      </w:r>
    </w:p>
    <w:p w14:paraId="744C1E39" w14:textId="77777777" w:rsidR="00801F69" w:rsidRDefault="00801F69" w:rsidP="00801F69">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t>.</w:t>
      </w:r>
    </w:p>
    <w:p w14:paraId="27306BAB" w14:textId="77777777" w:rsidR="00801F69" w:rsidRDefault="00801F69" w:rsidP="00801F69">
      <w:pPr>
        <w:jc w:val="center"/>
        <w:rPr>
          <w:noProof/>
        </w:rPr>
      </w:pPr>
      <w:r w:rsidRPr="008962DD">
        <w:rPr>
          <w:noProof/>
        </w:rPr>
        <w:drawing>
          <wp:inline distT="0" distB="0" distL="0" distR="0" wp14:anchorId="24064EF2" wp14:editId="210F696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354070"/>
                    </a:xfrm>
                    <a:prstGeom prst="rect">
                      <a:avLst/>
                    </a:prstGeom>
                  </pic:spPr>
                </pic:pic>
              </a:graphicData>
            </a:graphic>
          </wp:inline>
        </w:drawing>
      </w:r>
    </w:p>
    <w:p w14:paraId="079F3573" w14:textId="77777777" w:rsidR="00801F69" w:rsidRDefault="00801F69" w:rsidP="00484E42">
      <w:pPr>
        <w:pStyle w:val="Caption"/>
        <w:rPr>
          <w:b/>
        </w:rPr>
      </w:pPr>
      <w:bookmarkStart w:id="70" w:name="_Ref394447695"/>
      <w:r w:rsidRPr="0086379B">
        <w:t xml:space="preserve">Figure </w:t>
      </w:r>
      <w:r w:rsidR="00192EC0">
        <w:fldChar w:fldCharType="begin"/>
      </w:r>
      <w:r w:rsidR="00192EC0">
        <w:instrText xml:space="preserve"> STYLEREF 1 \s </w:instrText>
      </w:r>
      <w:r w:rsidR="00192EC0">
        <w:fldChar w:fldCharType="separate"/>
      </w:r>
      <w:r w:rsidR="0010410A">
        <w:rPr>
          <w:noProof/>
        </w:rPr>
        <w:t>3</w:t>
      </w:r>
      <w:r w:rsidR="00192EC0">
        <w:rPr>
          <w:noProof/>
        </w:rPr>
        <w:fldChar w:fldCharType="end"/>
      </w:r>
      <w:r>
        <w:noBreakHyphen/>
      </w:r>
      <w:r w:rsidR="00192EC0">
        <w:fldChar w:fldCharType="begin"/>
      </w:r>
      <w:r w:rsidR="00192EC0">
        <w:instrText xml:space="preserve"> SEQ Figure \* ARABIC \s 1 </w:instrText>
      </w:r>
      <w:r w:rsidR="00192EC0">
        <w:fldChar w:fldCharType="separate"/>
      </w:r>
      <w:r w:rsidR="0010410A">
        <w:rPr>
          <w:noProof/>
        </w:rPr>
        <w:t>1</w:t>
      </w:r>
      <w:r w:rsidR="00192EC0">
        <w:rPr>
          <w:noProof/>
        </w:rPr>
        <w:fldChar w:fldCharType="end"/>
      </w:r>
      <w:bookmarkEnd w:id="70"/>
      <w:r>
        <w:t xml:space="preserve">. UML diagram of the </w:t>
      </w:r>
      <w:r w:rsidRPr="0086379B">
        <w:rPr>
          <w:rFonts w:ascii="Courier New" w:hAnsi="Courier New" w:cs="Courier New"/>
        </w:rPr>
        <w:t>Campaign</w:t>
      </w:r>
      <w:r>
        <w:rPr>
          <w:rFonts w:ascii="Courier New" w:hAnsi="Courier New" w:cs="Courier New"/>
        </w:rPr>
        <w:t>Type</w:t>
      </w:r>
      <w:r>
        <w:t xml:space="preserve"> class</w:t>
      </w:r>
    </w:p>
    <w:p w14:paraId="01D22458" w14:textId="77777777" w:rsidR="00801F69" w:rsidRPr="0086379B" w:rsidRDefault="00801F69" w:rsidP="00DB3FC8">
      <w:pPr>
        <w:spacing w:before="240" w:after="240"/>
      </w:pPr>
      <w:r>
        <w:t xml:space="preserve">The property table, which includes property descriptions and corresponds to the UML diagram given in </w:t>
      </w:r>
      <w:r w:rsidRPr="005B6158">
        <w:rPr>
          <w:b/>
          <w:color w:val="0000EE"/>
        </w:rPr>
        <w:fldChar w:fldCharType="begin"/>
      </w:r>
      <w:r w:rsidRPr="005B6158">
        <w:rPr>
          <w:b/>
          <w:color w:val="0000EE"/>
        </w:rPr>
        <w:instrText xml:space="preserve"> REF _Ref394447695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1</w:t>
      </w:r>
      <w:r w:rsidRPr="005B6158">
        <w:rPr>
          <w:b/>
          <w:color w:val="0000EE"/>
        </w:rPr>
        <w:fldChar w:fldCharType="end"/>
      </w:r>
      <w:r w:rsidRPr="0086379B">
        <w:t xml:space="preserve">, is provided in </w:t>
      </w:r>
      <w:r w:rsidRPr="005B6158">
        <w:rPr>
          <w:b/>
          <w:color w:val="0000EE"/>
        </w:rPr>
        <w:fldChar w:fldCharType="begin"/>
      </w:r>
      <w:r w:rsidRPr="005B6158">
        <w:rPr>
          <w:b/>
          <w:color w:val="0000EE"/>
        </w:rPr>
        <w:instrText xml:space="preserve"> REF _Ref391380115 \h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1</w:t>
      </w:r>
      <w:r w:rsidRPr="005B6158">
        <w:rPr>
          <w:b/>
          <w:color w:val="0000EE"/>
        </w:rPr>
        <w:fldChar w:fldCharType="end"/>
      </w:r>
      <w:r w:rsidRPr="0086379B">
        <w:t xml:space="preserve">.   </w:t>
      </w:r>
    </w:p>
    <w:p w14:paraId="75C8F3D8" w14:textId="77777777" w:rsidR="00801F69" w:rsidRDefault="00801F69" w:rsidP="00801F69">
      <w:pPr>
        <w:spacing w:after="240"/>
      </w:pPr>
      <w:r w:rsidRPr="0086379B">
        <w:lastRenderedPageBreak/>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5B6158">
        <w:rPr>
          <w:b/>
          <w:color w:val="0000EE"/>
        </w:rPr>
        <w:fldChar w:fldCharType="begin"/>
      </w:r>
      <w:r w:rsidRPr="005B6158">
        <w:rPr>
          <w:b/>
          <w:color w:val="0000EE"/>
        </w:rPr>
        <w:instrText xml:space="preserve"> REF _Ref394446305 \r \h  \* MERGEFORMAT </w:instrText>
      </w:r>
      <w:r w:rsidRPr="005B6158">
        <w:rPr>
          <w:b/>
          <w:color w:val="0000EE"/>
        </w:rPr>
      </w:r>
      <w:r w:rsidRPr="005B6158">
        <w:rPr>
          <w:b/>
          <w:color w:val="0000EE"/>
        </w:rPr>
        <w:fldChar w:fldCharType="separate"/>
      </w:r>
      <w:r w:rsidR="0010410A">
        <w:rPr>
          <w:b/>
          <w:color w:val="0000EE"/>
        </w:rPr>
        <w:t>3.1</w:t>
      </w:r>
      <w:r w:rsidRPr="005B6158">
        <w:rPr>
          <w:b/>
          <w:color w:val="0000EE"/>
        </w:rPr>
        <w:fldChar w:fldCharType="end"/>
      </w:r>
      <w:r w:rsidRPr="0086379B">
        <w:t xml:space="preserve"> through </w:t>
      </w:r>
      <w:r w:rsidRPr="005B6158">
        <w:rPr>
          <w:b/>
          <w:color w:val="0000EE"/>
        </w:rPr>
        <w:fldChar w:fldCharType="begin"/>
      </w:r>
      <w:r w:rsidRPr="005B6158">
        <w:rPr>
          <w:b/>
          <w:color w:val="0000EE"/>
        </w:rPr>
        <w:instrText xml:space="preserve"> REF _Ref394446317 \r \h  \* MERGEFORMAT </w:instrText>
      </w:r>
      <w:r w:rsidRPr="005B6158">
        <w:rPr>
          <w:b/>
          <w:color w:val="0000EE"/>
        </w:rPr>
      </w:r>
      <w:r w:rsidRPr="005B6158">
        <w:rPr>
          <w:b/>
          <w:color w:val="0000EE"/>
        </w:rPr>
        <w:fldChar w:fldCharType="separate"/>
      </w:r>
      <w:r w:rsidR="0010410A">
        <w:rPr>
          <w:b/>
          <w:color w:val="0000EE"/>
        </w:rPr>
        <w:t>3.7</w:t>
      </w:r>
      <w:r w:rsidRPr="005B6158">
        <w:rPr>
          <w:b/>
          <w:color w:val="0000EE"/>
        </w:rPr>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393FA84C" w14:textId="77777777" w:rsidR="00801F69" w:rsidRPr="00C96A2E" w:rsidRDefault="00801F69" w:rsidP="00484E42">
      <w:pPr>
        <w:pStyle w:val="Caption"/>
        <w:rPr>
          <w:b/>
        </w:rPr>
      </w:pPr>
      <w:bookmarkStart w:id="71" w:name="_Ref391380115"/>
      <w:r w:rsidRPr="00C96A2E">
        <w:t xml:space="preserve">Table </w:t>
      </w:r>
      <w:r w:rsidR="00192EC0">
        <w:fldChar w:fldCharType="begin"/>
      </w:r>
      <w:r w:rsidR="00192EC0">
        <w:instrText xml:space="preserve"> STYLEREF 1 \s </w:instrText>
      </w:r>
      <w:r w:rsidR="00192EC0">
        <w:fldChar w:fldCharType="separate"/>
      </w:r>
      <w:r w:rsidR="0010410A">
        <w:rPr>
          <w:noProof/>
        </w:rPr>
        <w:t>3</w:t>
      </w:r>
      <w:r w:rsidR="00192EC0">
        <w:rPr>
          <w:noProof/>
        </w:rPr>
        <w:fldChar w:fldCharType="end"/>
      </w:r>
      <w:r>
        <w:noBreakHyphen/>
      </w:r>
      <w:r w:rsidR="00192EC0">
        <w:fldChar w:fldCharType="begin"/>
      </w:r>
      <w:r w:rsidR="00192EC0">
        <w:instrText xml:space="preserve"> SEQ Table \* ARABIC \s 1 </w:instrText>
      </w:r>
      <w:r w:rsidR="00192EC0">
        <w:fldChar w:fldCharType="separate"/>
      </w:r>
      <w:r w:rsidR="0010410A">
        <w:rPr>
          <w:noProof/>
        </w:rPr>
        <w:t>1</w:t>
      </w:r>
      <w:r w:rsidR="00192EC0">
        <w:rPr>
          <w:noProof/>
        </w:rPr>
        <w:fldChar w:fldCharType="end"/>
      </w:r>
      <w:bookmarkEnd w:id="71"/>
      <w:r>
        <w:t xml:space="preserve">. Properties </w:t>
      </w:r>
      <w:r w:rsidRPr="00C96A2E">
        <w:t xml:space="preserve">of </w:t>
      </w:r>
      <w:r>
        <w:t xml:space="preserve">the </w:t>
      </w:r>
      <w:r w:rsidRPr="00262088">
        <w:rPr>
          <w:rFonts w:ascii="Courier New" w:hAnsi="Courier New" w:cs="Courier New"/>
        </w:rPr>
        <w:t>Campaign</w:t>
      </w:r>
      <w:r>
        <w:rPr>
          <w:rFonts w:ascii="Courier New" w:hAnsi="Courier New" w:cs="Courier New"/>
        </w:rPr>
        <w:t>Type</w:t>
      </w:r>
      <w:r w:rsidRPr="00C96A2E">
        <w:t xml:space="preserve"> </w:t>
      </w:r>
      <w:r>
        <w:t>class</w:t>
      </w:r>
    </w:p>
    <w:tbl>
      <w:tblPr>
        <w:tblW w:w="13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780"/>
        <w:gridCol w:w="1350"/>
        <w:gridCol w:w="6030"/>
      </w:tblGrid>
      <w:tr w:rsidR="00801F69" w:rsidRPr="00693F21" w14:paraId="4158E89E" w14:textId="77777777" w:rsidTr="000D2A35">
        <w:trPr>
          <w:cantSplit/>
          <w:trHeight w:val="547"/>
        </w:trPr>
        <w:tc>
          <w:tcPr>
            <w:tcW w:w="2538" w:type="dxa"/>
            <w:tcBorders>
              <w:bottom w:val="single" w:sz="4" w:space="0" w:color="auto"/>
            </w:tcBorders>
            <w:shd w:val="clear" w:color="auto" w:fill="BFBFBF" w:themeFill="background1" w:themeFillShade="BF"/>
            <w:vAlign w:val="center"/>
          </w:tcPr>
          <w:p w14:paraId="5A283BB5" w14:textId="77777777" w:rsidR="00801F69" w:rsidRPr="00693F21" w:rsidRDefault="00801F69" w:rsidP="00C45E1A">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54876F43" w14:textId="77777777" w:rsidR="00801F69" w:rsidRPr="00693F21" w:rsidRDefault="00801F69" w:rsidP="00C45E1A">
            <w:pPr>
              <w:keepNext/>
              <w:keepLines/>
              <w:rPr>
                <w:b/>
              </w:rPr>
            </w:pPr>
            <w:r w:rsidRPr="00693F21">
              <w:rPr>
                <w:b/>
              </w:rPr>
              <w:t>Type</w:t>
            </w:r>
          </w:p>
        </w:tc>
        <w:tc>
          <w:tcPr>
            <w:tcW w:w="1350" w:type="dxa"/>
            <w:tcBorders>
              <w:bottom w:val="single" w:sz="4" w:space="0" w:color="auto"/>
            </w:tcBorders>
            <w:shd w:val="clear" w:color="auto" w:fill="BFBFBF" w:themeFill="background1" w:themeFillShade="BF"/>
            <w:vAlign w:val="center"/>
          </w:tcPr>
          <w:p w14:paraId="6AC43561" w14:textId="77777777" w:rsidR="00801F69" w:rsidRPr="00693F21" w:rsidRDefault="00801F69" w:rsidP="00C45E1A">
            <w:pPr>
              <w:keepNext/>
              <w:keepLines/>
              <w:jc w:val="center"/>
              <w:rPr>
                <w:b/>
              </w:rPr>
            </w:pPr>
            <w:r w:rsidRPr="00693F21">
              <w:rPr>
                <w:b/>
              </w:rPr>
              <w:t>Multiplicity</w:t>
            </w:r>
          </w:p>
        </w:tc>
        <w:tc>
          <w:tcPr>
            <w:tcW w:w="6030" w:type="dxa"/>
            <w:tcBorders>
              <w:bottom w:val="single" w:sz="4" w:space="0" w:color="auto"/>
            </w:tcBorders>
            <w:shd w:val="clear" w:color="auto" w:fill="BFBFBF" w:themeFill="background1" w:themeFillShade="BF"/>
            <w:vAlign w:val="center"/>
          </w:tcPr>
          <w:p w14:paraId="0440B47E" w14:textId="77777777" w:rsidR="00801F69" w:rsidRPr="00693F21" w:rsidRDefault="00801F69" w:rsidP="00C45E1A">
            <w:pPr>
              <w:keepNext/>
              <w:keepLines/>
              <w:rPr>
                <w:b/>
              </w:rPr>
            </w:pPr>
            <w:r w:rsidRPr="00693F21">
              <w:rPr>
                <w:b/>
              </w:rPr>
              <w:t>Description</w:t>
            </w:r>
          </w:p>
        </w:tc>
      </w:tr>
      <w:tr w:rsidR="00801F69" w14:paraId="1497B007" w14:textId="77777777" w:rsidTr="000D2A35">
        <w:trPr>
          <w:trHeight w:val="547"/>
        </w:trPr>
        <w:tc>
          <w:tcPr>
            <w:tcW w:w="2538" w:type="dxa"/>
            <w:vAlign w:val="center"/>
          </w:tcPr>
          <w:p w14:paraId="0AE0BAA3" w14:textId="77777777" w:rsidR="00801F69" w:rsidRPr="0082327D" w:rsidRDefault="00801F69" w:rsidP="00C45E1A">
            <w:pPr>
              <w:rPr>
                <w:b/>
              </w:rPr>
            </w:pPr>
            <w:r w:rsidRPr="0082327D">
              <w:rPr>
                <w:b/>
              </w:rPr>
              <w:t>version</w:t>
            </w:r>
          </w:p>
        </w:tc>
        <w:tc>
          <w:tcPr>
            <w:tcW w:w="3780" w:type="dxa"/>
            <w:vAlign w:val="center"/>
          </w:tcPr>
          <w:p w14:paraId="6A64AC65" w14:textId="77777777" w:rsidR="00801F69" w:rsidRPr="009B3EC0" w:rsidRDefault="00801F69" w:rsidP="00C45E1A">
            <w:pPr>
              <w:rPr>
                <w:rFonts w:ascii="Courier New" w:hAnsi="Courier New" w:cs="Courier New"/>
              </w:rPr>
            </w:pPr>
            <w:r>
              <w:rPr>
                <w:rFonts w:ascii="Courier New" w:hAnsi="Courier New" w:cs="Courier New"/>
              </w:rPr>
              <w:t>CampaignVersionType</w:t>
            </w:r>
          </w:p>
        </w:tc>
        <w:tc>
          <w:tcPr>
            <w:tcW w:w="1350" w:type="dxa"/>
            <w:vAlign w:val="center"/>
          </w:tcPr>
          <w:p w14:paraId="33368CD6" w14:textId="77777777" w:rsidR="00801F69" w:rsidRPr="00E65B09" w:rsidRDefault="00801F69" w:rsidP="00C45E1A">
            <w:pPr>
              <w:jc w:val="center"/>
              <w:rPr>
                <w:sz w:val="22"/>
              </w:rPr>
            </w:pPr>
            <w:r w:rsidRPr="0082327D">
              <w:t>0..1</w:t>
            </w:r>
          </w:p>
        </w:tc>
        <w:tc>
          <w:tcPr>
            <w:tcW w:w="6030" w:type="dxa"/>
            <w:vAlign w:val="center"/>
          </w:tcPr>
          <w:p w14:paraId="4EC5C808" w14:textId="77777777" w:rsidR="00801F69" w:rsidRPr="0082327D" w:rsidRDefault="00801F69" w:rsidP="00C45E1A">
            <w:r w:rsidRPr="0082327D">
              <w:t xml:space="preserve">The </w:t>
            </w:r>
            <w:r w:rsidRPr="0082327D">
              <w:rPr>
                <w:rFonts w:ascii="Courier New" w:hAnsi="Courier New" w:cs="Courier New"/>
              </w:rPr>
              <w:t>version</w:t>
            </w:r>
            <w:r w:rsidRPr="0082327D">
              <w:t xml:space="preserve"> property specifies the version number of the STIX Campaign data model </w:t>
            </w:r>
            <w:r w:rsidR="007C7AA7">
              <w:t xml:space="preserve">for STIX v1.2.1 </w:t>
            </w:r>
            <w:r w:rsidRPr="0082327D">
              <w:t>used to capture the information associated with the Campaign.</w:t>
            </w:r>
          </w:p>
        </w:tc>
      </w:tr>
      <w:tr w:rsidR="00801F69" w14:paraId="5E34F698" w14:textId="77777777" w:rsidTr="000D2A35">
        <w:trPr>
          <w:trHeight w:val="547"/>
        </w:trPr>
        <w:tc>
          <w:tcPr>
            <w:tcW w:w="2538" w:type="dxa"/>
            <w:vAlign w:val="center"/>
          </w:tcPr>
          <w:p w14:paraId="1A48BD35" w14:textId="77777777" w:rsidR="00801F69" w:rsidRPr="0082327D" w:rsidRDefault="00801F69" w:rsidP="00C45E1A">
            <w:pPr>
              <w:rPr>
                <w:b/>
              </w:rPr>
            </w:pPr>
            <w:r w:rsidRPr="0082327D">
              <w:rPr>
                <w:b/>
              </w:rPr>
              <w:t>Title</w:t>
            </w:r>
          </w:p>
        </w:tc>
        <w:tc>
          <w:tcPr>
            <w:tcW w:w="3780" w:type="dxa"/>
            <w:vAlign w:val="center"/>
          </w:tcPr>
          <w:p w14:paraId="738F6AB9" w14:textId="77777777" w:rsidR="00801F69" w:rsidRPr="002F5578" w:rsidRDefault="00801F69" w:rsidP="00C45E1A">
            <w:pPr>
              <w:rPr>
                <w:rFonts w:ascii="Courier New" w:hAnsi="Courier New" w:cs="Courier New"/>
              </w:rPr>
            </w:pPr>
            <w:r>
              <w:rPr>
                <w:rFonts w:ascii="Courier New" w:hAnsi="Courier New" w:cs="Courier New"/>
              </w:rPr>
              <w:t>basicDataTypes:Basic</w:t>
            </w:r>
            <w:r w:rsidRPr="002F5578">
              <w:rPr>
                <w:rFonts w:ascii="Courier New" w:hAnsi="Courier New" w:cs="Courier New"/>
              </w:rPr>
              <w:t>String</w:t>
            </w:r>
          </w:p>
        </w:tc>
        <w:tc>
          <w:tcPr>
            <w:tcW w:w="1350" w:type="dxa"/>
            <w:vAlign w:val="center"/>
          </w:tcPr>
          <w:p w14:paraId="5FFE3E8E" w14:textId="77777777" w:rsidR="00801F69" w:rsidRDefault="00801F69" w:rsidP="00C45E1A">
            <w:pPr>
              <w:jc w:val="center"/>
              <w:rPr>
                <w:sz w:val="22"/>
              </w:rPr>
            </w:pPr>
            <w:r w:rsidRPr="0082327D">
              <w:t>0..1</w:t>
            </w:r>
          </w:p>
        </w:tc>
        <w:tc>
          <w:tcPr>
            <w:tcW w:w="6030" w:type="dxa"/>
            <w:vAlign w:val="center"/>
          </w:tcPr>
          <w:p w14:paraId="37B2B776"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Title</w:t>
            </w:r>
            <w:r w:rsidRPr="0082327D">
              <w:rPr>
                <w:color w:val="000000"/>
                <w:szCs w:val="22"/>
              </w:rPr>
              <w:t xml:space="preserve"> property captures a title for the Campaign and reflects what the content producer thinks the Campaign as a whole should be called.  The </w:t>
            </w:r>
            <w:r w:rsidRPr="0082327D">
              <w:rPr>
                <w:rFonts w:ascii="Courier New" w:hAnsi="Courier New" w:cs="Courier New"/>
                <w:color w:val="000000"/>
                <w:szCs w:val="22"/>
              </w:rPr>
              <w:t>Title</w:t>
            </w:r>
            <w:r w:rsidRPr="0082327D">
              <w:rPr>
                <w:color w:val="000000"/>
                <w:szCs w:val="22"/>
              </w:rPr>
              <w:t xml:space="preserve"> property is typically used by humans to reference a particular Campaign; however, it is not suggested for correlation.</w:t>
            </w:r>
          </w:p>
        </w:tc>
      </w:tr>
      <w:tr w:rsidR="00801F69" w14:paraId="7F4792F1" w14:textId="77777777" w:rsidTr="000D2A35">
        <w:trPr>
          <w:trHeight w:val="547"/>
        </w:trPr>
        <w:tc>
          <w:tcPr>
            <w:tcW w:w="2538" w:type="dxa"/>
            <w:vAlign w:val="center"/>
          </w:tcPr>
          <w:p w14:paraId="30E4FF0F" w14:textId="77777777" w:rsidR="00801F69" w:rsidRPr="0082327D" w:rsidRDefault="00801F69" w:rsidP="00C45E1A">
            <w:pPr>
              <w:rPr>
                <w:b/>
              </w:rPr>
            </w:pPr>
            <w:r w:rsidRPr="0082327D">
              <w:rPr>
                <w:b/>
              </w:rPr>
              <w:t>Description</w:t>
            </w:r>
          </w:p>
        </w:tc>
        <w:tc>
          <w:tcPr>
            <w:tcW w:w="3780" w:type="dxa"/>
            <w:vAlign w:val="center"/>
          </w:tcPr>
          <w:p w14:paraId="5C19B41F"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611FE2A6" w14:textId="77777777" w:rsidR="00801F69" w:rsidRDefault="00801F69" w:rsidP="00C45E1A">
            <w:pPr>
              <w:jc w:val="center"/>
              <w:rPr>
                <w:sz w:val="22"/>
              </w:rPr>
            </w:pPr>
            <w:r w:rsidRPr="0082327D">
              <w:t>0..*</w:t>
            </w:r>
          </w:p>
        </w:tc>
        <w:tc>
          <w:tcPr>
            <w:tcW w:w="6030" w:type="dxa"/>
            <w:vAlign w:val="center"/>
          </w:tcPr>
          <w:p w14:paraId="1F46EEE5" w14:textId="77777777" w:rsidR="00801F69" w:rsidRPr="0082327D" w:rsidRDefault="00801F69" w:rsidP="00C45E1A">
            <w:r w:rsidRPr="0082327D">
              <w:rPr>
                <w:szCs w:val="22"/>
              </w:rPr>
              <w:t xml:space="preserve">The </w:t>
            </w:r>
            <w:r w:rsidRPr="0082327D">
              <w:rPr>
                <w:rFonts w:ascii="Courier New" w:hAnsi="Courier New" w:cs="Courier New"/>
                <w:szCs w:val="22"/>
              </w:rPr>
              <w:t>Description</w:t>
            </w:r>
            <w:r w:rsidRPr="0082327D">
              <w:rPr>
                <w:szCs w:val="22"/>
              </w:rPr>
              <w:t xml:space="preserve"> property captures a textual description of the </w:t>
            </w:r>
            <w:r w:rsidRPr="0082327D">
              <w:rPr>
                <w:color w:val="000000"/>
                <w:szCs w:val="22"/>
              </w:rPr>
              <w:t>Campaign</w:t>
            </w:r>
            <w:r w:rsidRPr="0082327D">
              <w:rPr>
                <w:szCs w:val="22"/>
              </w:rPr>
              <w:t xml:space="preserve">.  Any length is permitted.  Optional formatting is supported via the </w:t>
            </w:r>
            <w:r w:rsidRPr="0082327D">
              <w:rPr>
                <w:rFonts w:ascii="Courier New" w:hAnsi="Courier New" w:cs="Courier New"/>
                <w:szCs w:val="22"/>
              </w:rPr>
              <w:t>structuring_format</w:t>
            </w:r>
            <w:r w:rsidRPr="0082327D">
              <w:rPr>
                <w:szCs w:val="22"/>
              </w:rPr>
              <w:t xml:space="preserve"> property of the </w:t>
            </w:r>
            <w:r w:rsidRPr="0082327D">
              <w:rPr>
                <w:rFonts w:ascii="Courier New" w:hAnsi="Courier New" w:cs="Courier New"/>
                <w:szCs w:val="22"/>
              </w:rPr>
              <w:t>StructuredTextType</w:t>
            </w:r>
            <w:r w:rsidRPr="0082327D">
              <w:rPr>
                <w:szCs w:val="22"/>
              </w:rPr>
              <w:t xml:space="preserve"> class.</w:t>
            </w:r>
          </w:p>
        </w:tc>
      </w:tr>
      <w:tr w:rsidR="00801F69" w14:paraId="1226B13F" w14:textId="77777777" w:rsidTr="000D2A35">
        <w:trPr>
          <w:trHeight w:val="547"/>
        </w:trPr>
        <w:tc>
          <w:tcPr>
            <w:tcW w:w="2538" w:type="dxa"/>
            <w:vAlign w:val="center"/>
          </w:tcPr>
          <w:p w14:paraId="77DD19E3" w14:textId="77777777" w:rsidR="00801F69" w:rsidRPr="0082327D" w:rsidRDefault="00801F69" w:rsidP="00C45E1A">
            <w:pPr>
              <w:rPr>
                <w:b/>
              </w:rPr>
            </w:pPr>
            <w:r w:rsidRPr="0082327D">
              <w:rPr>
                <w:b/>
              </w:rPr>
              <w:t>Short_Description</w:t>
            </w:r>
          </w:p>
        </w:tc>
        <w:tc>
          <w:tcPr>
            <w:tcW w:w="3780" w:type="dxa"/>
            <w:vAlign w:val="center"/>
          </w:tcPr>
          <w:p w14:paraId="783720DB" w14:textId="77777777" w:rsidR="00801F69" w:rsidRDefault="00801F69" w:rsidP="00C45E1A">
            <w:pPr>
              <w:rPr>
                <w:rFonts w:ascii="Courier New" w:hAnsi="Courier New" w:cs="Courier New"/>
              </w:rPr>
            </w:pPr>
            <w:r>
              <w:rPr>
                <w:rFonts w:ascii="Courier New" w:hAnsi="Courier New" w:cs="Courier New"/>
              </w:rPr>
              <w:t>stixCommon:StructuredTextType</w:t>
            </w:r>
          </w:p>
        </w:tc>
        <w:tc>
          <w:tcPr>
            <w:tcW w:w="1350" w:type="dxa"/>
            <w:vAlign w:val="center"/>
          </w:tcPr>
          <w:p w14:paraId="75F47A73" w14:textId="77777777" w:rsidR="00801F69" w:rsidRDefault="00801F69" w:rsidP="00C45E1A">
            <w:pPr>
              <w:jc w:val="center"/>
              <w:rPr>
                <w:sz w:val="22"/>
              </w:rPr>
            </w:pPr>
            <w:r w:rsidRPr="0082327D">
              <w:t>0..*</w:t>
            </w:r>
          </w:p>
        </w:tc>
        <w:tc>
          <w:tcPr>
            <w:tcW w:w="6030" w:type="dxa"/>
            <w:vAlign w:val="center"/>
          </w:tcPr>
          <w:p w14:paraId="3F0A8896"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Short_Description</w:t>
            </w:r>
            <w:r w:rsidRPr="0082327D">
              <w:rPr>
                <w:color w:val="000000"/>
                <w:szCs w:val="22"/>
              </w:rPr>
              <w:t xml:space="preserve"> property captures a short textual description of the Campaign.   This property is secondary and should only be used if the </w:t>
            </w:r>
            <w:r w:rsidRPr="0082327D">
              <w:rPr>
                <w:rFonts w:ascii="Courier New" w:hAnsi="Courier New" w:cs="Courier New"/>
                <w:color w:val="000000"/>
                <w:szCs w:val="22"/>
              </w:rPr>
              <w:t>Description</w:t>
            </w:r>
            <w:r w:rsidRPr="0082327D">
              <w:rPr>
                <w:color w:val="000000"/>
                <w:szCs w:val="22"/>
              </w:rPr>
              <w:t xml:space="preserve"> property is already populated and another, shorter description is available.</w:t>
            </w:r>
          </w:p>
        </w:tc>
      </w:tr>
      <w:tr w:rsidR="00801F69" w14:paraId="4774776F" w14:textId="77777777" w:rsidTr="000D2A35">
        <w:trPr>
          <w:trHeight w:val="547"/>
        </w:trPr>
        <w:tc>
          <w:tcPr>
            <w:tcW w:w="2538" w:type="dxa"/>
            <w:vAlign w:val="center"/>
          </w:tcPr>
          <w:p w14:paraId="716A6DB0" w14:textId="77777777" w:rsidR="00801F69" w:rsidRPr="0082327D" w:rsidRDefault="00801F69" w:rsidP="00C45E1A">
            <w:pPr>
              <w:rPr>
                <w:b/>
              </w:rPr>
            </w:pPr>
            <w:r w:rsidRPr="0082327D">
              <w:rPr>
                <w:b/>
              </w:rPr>
              <w:t>Names</w:t>
            </w:r>
          </w:p>
        </w:tc>
        <w:tc>
          <w:tcPr>
            <w:tcW w:w="3780" w:type="dxa"/>
            <w:vAlign w:val="center"/>
          </w:tcPr>
          <w:p w14:paraId="1AFEF4CC" w14:textId="77777777" w:rsidR="00801F69" w:rsidRDefault="00801F69" w:rsidP="00C45E1A">
            <w:pPr>
              <w:rPr>
                <w:rFonts w:ascii="Courier New" w:hAnsi="Courier New" w:cs="Courier New"/>
              </w:rPr>
            </w:pPr>
            <w:r>
              <w:rPr>
                <w:rFonts w:ascii="Courier New" w:hAnsi="Courier New" w:cs="Courier New"/>
              </w:rPr>
              <w:t>NamesType</w:t>
            </w:r>
          </w:p>
        </w:tc>
        <w:tc>
          <w:tcPr>
            <w:tcW w:w="1350" w:type="dxa"/>
            <w:vAlign w:val="center"/>
          </w:tcPr>
          <w:p w14:paraId="4201F353" w14:textId="77777777" w:rsidR="00801F69" w:rsidRDefault="00801F69" w:rsidP="00C45E1A">
            <w:pPr>
              <w:jc w:val="center"/>
              <w:rPr>
                <w:sz w:val="22"/>
              </w:rPr>
            </w:pPr>
            <w:r w:rsidRPr="0082327D">
              <w:t>0..1</w:t>
            </w:r>
          </w:p>
        </w:tc>
        <w:tc>
          <w:tcPr>
            <w:tcW w:w="6030" w:type="dxa"/>
            <w:vAlign w:val="center"/>
          </w:tcPr>
          <w:p w14:paraId="5FE0A05A"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Names</w:t>
            </w:r>
            <w:r w:rsidRPr="0082327D">
              <w:rPr>
                <w:szCs w:val="22"/>
              </w:rPr>
              <w:t xml:space="preserve"> property specifies a set of one or more names (i.e., aliases) used to identify the Campaign.  An organization may use names that are created internally or externally (outside the organization).  Note that the purpose of the </w:t>
            </w:r>
            <w:r w:rsidRPr="0082327D">
              <w:rPr>
                <w:rFonts w:ascii="Courier New" w:hAnsi="Courier New" w:cs="Courier New"/>
                <w:szCs w:val="22"/>
              </w:rPr>
              <w:t>Names</w:t>
            </w:r>
            <w:r w:rsidRPr="0082327D">
              <w:rPr>
                <w:szCs w:val="22"/>
              </w:rPr>
              <w:t xml:space="preserve"> property is different than that of the </w:t>
            </w:r>
            <w:r w:rsidRPr="0082327D">
              <w:rPr>
                <w:rFonts w:ascii="Courier New" w:hAnsi="Courier New" w:cs="Courier New"/>
                <w:szCs w:val="22"/>
              </w:rPr>
              <w:t>Title</w:t>
            </w:r>
            <w:r w:rsidRPr="0082327D">
              <w:rPr>
                <w:szCs w:val="22"/>
              </w:rPr>
              <w:t xml:space="preserve"> property:  while the </w:t>
            </w:r>
            <w:r w:rsidRPr="0082327D">
              <w:rPr>
                <w:rFonts w:ascii="Courier New" w:hAnsi="Courier New" w:cs="Courier New"/>
                <w:szCs w:val="22"/>
              </w:rPr>
              <w:t>Title</w:t>
            </w:r>
            <w:r w:rsidRPr="0082327D">
              <w:rPr>
                <w:szCs w:val="22"/>
              </w:rPr>
              <w:t xml:space="preserve"> property is used to title the Campaign construct instance, the </w:t>
            </w:r>
            <w:r w:rsidRPr="0082327D">
              <w:rPr>
                <w:rFonts w:ascii="Courier New" w:hAnsi="Courier New" w:cs="Courier New"/>
                <w:szCs w:val="22"/>
              </w:rPr>
              <w:t>Names</w:t>
            </w:r>
            <w:r w:rsidRPr="0082327D">
              <w:rPr>
                <w:szCs w:val="22"/>
              </w:rPr>
              <w:t xml:space="preserve"> property gives the names of the set of activity that the Campaign describes.</w:t>
            </w:r>
          </w:p>
        </w:tc>
      </w:tr>
      <w:tr w:rsidR="00801F69" w14:paraId="4A2370CA" w14:textId="77777777" w:rsidTr="000D2A35">
        <w:trPr>
          <w:trHeight w:val="547"/>
        </w:trPr>
        <w:tc>
          <w:tcPr>
            <w:tcW w:w="2538" w:type="dxa"/>
            <w:vAlign w:val="center"/>
          </w:tcPr>
          <w:p w14:paraId="5A16B5E3" w14:textId="77777777" w:rsidR="00801F69" w:rsidRPr="0082327D" w:rsidRDefault="00801F69" w:rsidP="00C45E1A">
            <w:pPr>
              <w:rPr>
                <w:b/>
              </w:rPr>
            </w:pPr>
            <w:r w:rsidRPr="0082327D">
              <w:rPr>
                <w:b/>
              </w:rPr>
              <w:t>Intended_Effect</w:t>
            </w:r>
          </w:p>
        </w:tc>
        <w:tc>
          <w:tcPr>
            <w:tcW w:w="3780" w:type="dxa"/>
            <w:vAlign w:val="center"/>
          </w:tcPr>
          <w:p w14:paraId="344CBA21" w14:textId="77777777" w:rsidR="00801F69" w:rsidRDefault="00801F69" w:rsidP="00C45E1A">
            <w:pPr>
              <w:rPr>
                <w:rFonts w:ascii="Courier New" w:hAnsi="Courier New" w:cs="Courier New"/>
              </w:rPr>
            </w:pPr>
            <w:r>
              <w:rPr>
                <w:rFonts w:ascii="Courier New" w:hAnsi="Courier New" w:cs="Courier New"/>
              </w:rPr>
              <w:t>stixCommon:StatementType</w:t>
            </w:r>
          </w:p>
        </w:tc>
        <w:tc>
          <w:tcPr>
            <w:tcW w:w="1350" w:type="dxa"/>
            <w:vAlign w:val="center"/>
          </w:tcPr>
          <w:p w14:paraId="7E8D56B5" w14:textId="77777777" w:rsidR="00801F69" w:rsidRDefault="00801F69" w:rsidP="00C45E1A">
            <w:pPr>
              <w:jc w:val="center"/>
              <w:rPr>
                <w:sz w:val="22"/>
              </w:rPr>
            </w:pPr>
            <w:r w:rsidRPr="0082327D">
              <w:t>0..*</w:t>
            </w:r>
          </w:p>
        </w:tc>
        <w:tc>
          <w:tcPr>
            <w:tcW w:w="6030" w:type="dxa"/>
            <w:vAlign w:val="center"/>
          </w:tcPr>
          <w:p w14:paraId="0F444BF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Intended_Effect</w:t>
            </w:r>
            <w:r w:rsidRPr="0082327D">
              <w:rPr>
                <w:color w:val="000000"/>
                <w:szCs w:val="22"/>
              </w:rPr>
              <w:t xml:space="preserve"> property characterizes t</w:t>
            </w:r>
            <w:r w:rsidRPr="0082327D">
              <w:rPr>
                <w:szCs w:val="22"/>
              </w:rPr>
              <w:t xml:space="preserve">he suspected </w:t>
            </w:r>
            <w:r w:rsidRPr="0082327D">
              <w:rPr>
                <w:color w:val="000000"/>
                <w:szCs w:val="22"/>
              </w:rPr>
              <w:t xml:space="preserve">effect that the Campaign is intended to have on its target(s), which includes a </w:t>
            </w:r>
            <w:r w:rsidRPr="0082327D">
              <w:rPr>
                <w:rFonts w:ascii="Courier New" w:hAnsi="Courier New" w:cs="Courier New"/>
                <w:color w:val="000000"/>
                <w:szCs w:val="22"/>
              </w:rPr>
              <w:t>Value</w:t>
            </w:r>
            <w:r w:rsidRPr="0082327D">
              <w:rPr>
                <w:color w:val="000000"/>
                <w:szCs w:val="22"/>
              </w:rPr>
              <w:t xml:space="preserve"> property that specifies the type of the </w:t>
            </w:r>
            <w:r w:rsidRPr="0082327D">
              <w:rPr>
                <w:color w:val="000000"/>
                <w:szCs w:val="22"/>
              </w:rPr>
              <w:lastRenderedPageBreak/>
              <w:t>effect</w:t>
            </w:r>
            <w:r w:rsidRPr="0082327D">
              <w:rPr>
                <w:szCs w:val="22"/>
              </w:rPr>
              <w:t xml:space="preserve">. Examples of potential types include </w:t>
            </w:r>
            <w:r w:rsidRPr="0082327D">
              <w:rPr>
                <w:i/>
                <w:iCs/>
                <w:szCs w:val="22"/>
              </w:rPr>
              <w:t>theft</w:t>
            </w:r>
            <w:r w:rsidRPr="0082327D">
              <w:rPr>
                <w:szCs w:val="22"/>
              </w:rPr>
              <w:t xml:space="preserve">, </w:t>
            </w:r>
            <w:r w:rsidRPr="0082327D">
              <w:rPr>
                <w:i/>
                <w:iCs/>
                <w:szCs w:val="22"/>
              </w:rPr>
              <w:t>disruption</w:t>
            </w:r>
            <w:r w:rsidRPr="0082327D">
              <w:rPr>
                <w:szCs w:val="22"/>
              </w:rPr>
              <w:t xml:space="preserve">, and </w:t>
            </w:r>
            <w:r w:rsidRPr="0082327D">
              <w:rPr>
                <w:i/>
                <w:iCs/>
                <w:szCs w:val="22"/>
              </w:rPr>
              <w:t>unauthorized access</w:t>
            </w:r>
            <w:r w:rsidRPr="0082327D">
              <w:rPr>
                <w:szCs w:val="22"/>
              </w:rPr>
              <w:t xml:space="preserve"> (these specific values</w:t>
            </w:r>
            <w:r w:rsidRPr="0082327D">
              <w:rPr>
                <w:color w:val="000000"/>
                <w:szCs w:val="22"/>
              </w:rPr>
              <w:t xml:space="preserve"> are only provided to help explain the </w:t>
            </w:r>
            <w:r w:rsidRPr="0082327D">
              <w:rPr>
                <w:rFonts w:ascii="Courier New" w:hAnsi="Courier New" w:cs="Courier New"/>
                <w:szCs w:val="22"/>
              </w:rPr>
              <w:t>Value</w:t>
            </w:r>
            <w:r w:rsidRPr="0082327D">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w:t>
            </w:r>
            <w:r w:rsidRPr="0082327D">
              <w:rPr>
                <w:color w:val="000000"/>
                <w:szCs w:val="22"/>
              </w:rPr>
              <w:t xml:space="preserve">. The STIX default vocabulary class for use in the </w:t>
            </w:r>
            <w:r w:rsidRPr="0082327D">
              <w:rPr>
                <w:rFonts w:ascii="Courier New" w:hAnsi="Courier New" w:cs="Courier New"/>
                <w:color w:val="000000"/>
                <w:szCs w:val="22"/>
              </w:rPr>
              <w:t>Value</w:t>
            </w:r>
            <w:r w:rsidRPr="0082327D">
              <w:rPr>
                <w:color w:val="000000"/>
                <w:szCs w:val="22"/>
              </w:rPr>
              <w:t xml:space="preserve"> property is ‘</w:t>
            </w:r>
            <w:r w:rsidRPr="0082327D">
              <w:rPr>
                <w:i/>
                <w:iCs/>
                <w:color w:val="000000"/>
                <w:szCs w:val="22"/>
              </w:rPr>
              <w:t>IntendedEffectVocab-1.0</w:t>
            </w:r>
            <w:r w:rsidRPr="0082327D">
              <w:rPr>
                <w:color w:val="000000"/>
                <w:szCs w:val="22"/>
              </w:rPr>
              <w:t xml:space="preserve">’ (which is different than the default vocabulary provided for the </w:t>
            </w:r>
            <w:r w:rsidRPr="0082327D">
              <w:rPr>
                <w:rFonts w:ascii="Courier New" w:hAnsi="Courier New" w:cs="Courier New"/>
                <w:color w:val="000000"/>
                <w:szCs w:val="22"/>
              </w:rPr>
              <w:t>StatementType</w:t>
            </w:r>
            <w:r w:rsidRPr="0082327D">
              <w:rPr>
                <w:color w:val="000000"/>
                <w:szCs w:val="22"/>
              </w:rPr>
              <w:t xml:space="preserve"> class).</w:t>
            </w:r>
          </w:p>
        </w:tc>
      </w:tr>
      <w:tr w:rsidR="00801F69" w14:paraId="076D2044" w14:textId="77777777" w:rsidTr="000D2A35">
        <w:trPr>
          <w:trHeight w:val="547"/>
        </w:trPr>
        <w:tc>
          <w:tcPr>
            <w:tcW w:w="2538" w:type="dxa"/>
            <w:vAlign w:val="center"/>
          </w:tcPr>
          <w:p w14:paraId="4CAACD59" w14:textId="77777777" w:rsidR="00801F69" w:rsidRPr="0082327D" w:rsidRDefault="00801F69" w:rsidP="00C45E1A">
            <w:pPr>
              <w:rPr>
                <w:b/>
              </w:rPr>
            </w:pPr>
            <w:r w:rsidRPr="0082327D">
              <w:rPr>
                <w:b/>
              </w:rPr>
              <w:lastRenderedPageBreak/>
              <w:t>Status</w:t>
            </w:r>
          </w:p>
        </w:tc>
        <w:tc>
          <w:tcPr>
            <w:tcW w:w="3780" w:type="dxa"/>
            <w:vAlign w:val="center"/>
          </w:tcPr>
          <w:p w14:paraId="4F94B29D" w14:textId="77777777" w:rsidR="00801F69" w:rsidRDefault="00801F69" w:rsidP="00C45E1A">
            <w:pPr>
              <w:rPr>
                <w:rFonts w:ascii="Courier New" w:hAnsi="Courier New" w:cs="Courier New"/>
              </w:rPr>
            </w:pPr>
            <w:r>
              <w:rPr>
                <w:rFonts w:ascii="Courier New" w:hAnsi="Courier New" w:cs="Courier New"/>
              </w:rPr>
              <w:t>stixCommon:</w:t>
            </w:r>
          </w:p>
          <w:p w14:paraId="1694FE5D" w14:textId="77777777" w:rsidR="00801F69" w:rsidRDefault="00801F69" w:rsidP="00C45E1A">
            <w:pPr>
              <w:rPr>
                <w:rFonts w:ascii="Courier New" w:hAnsi="Courier New" w:cs="Courier New"/>
              </w:rPr>
            </w:pPr>
            <w:r>
              <w:rPr>
                <w:rFonts w:ascii="Courier New" w:hAnsi="Courier New" w:cs="Courier New"/>
              </w:rPr>
              <w:t>VocabularyStringType</w:t>
            </w:r>
          </w:p>
        </w:tc>
        <w:tc>
          <w:tcPr>
            <w:tcW w:w="1350" w:type="dxa"/>
            <w:vAlign w:val="center"/>
          </w:tcPr>
          <w:p w14:paraId="6CEEFAA4" w14:textId="77777777" w:rsidR="00801F69" w:rsidRDefault="00801F69" w:rsidP="00C45E1A">
            <w:pPr>
              <w:jc w:val="center"/>
              <w:rPr>
                <w:sz w:val="22"/>
              </w:rPr>
            </w:pPr>
            <w:r w:rsidRPr="0082327D">
              <w:t>0..1</w:t>
            </w:r>
          </w:p>
        </w:tc>
        <w:tc>
          <w:tcPr>
            <w:tcW w:w="6030" w:type="dxa"/>
            <w:vAlign w:val="center"/>
          </w:tcPr>
          <w:p w14:paraId="27126303"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Status</w:t>
            </w:r>
            <w:r w:rsidRPr="0082327D">
              <w:rPr>
                <w:szCs w:val="22"/>
              </w:rPr>
              <w:t xml:space="preserve"> property specifies the status of the Campaign. Examples of potential statuses include </w:t>
            </w:r>
            <w:r w:rsidRPr="0082327D">
              <w:rPr>
                <w:i/>
                <w:szCs w:val="22"/>
              </w:rPr>
              <w:t>ongoing</w:t>
            </w:r>
            <w:r w:rsidRPr="0082327D">
              <w:rPr>
                <w:szCs w:val="22"/>
              </w:rPr>
              <w:t xml:space="preserve">, </w:t>
            </w:r>
            <w:r w:rsidRPr="0082327D">
              <w:rPr>
                <w:i/>
                <w:szCs w:val="22"/>
              </w:rPr>
              <w:t xml:space="preserve">historical, </w:t>
            </w:r>
            <w:r w:rsidRPr="0082327D">
              <w:rPr>
                <w:szCs w:val="22"/>
              </w:rPr>
              <w:t>and</w:t>
            </w:r>
            <w:r w:rsidRPr="0082327D">
              <w:rPr>
                <w:i/>
                <w:szCs w:val="22"/>
              </w:rPr>
              <w:t xml:space="preserve"> future</w:t>
            </w:r>
            <w:r>
              <w:t xml:space="preserve"> </w:t>
            </w:r>
            <w:r w:rsidRPr="0082327D">
              <w:rPr>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szCs w:val="22"/>
              </w:rPr>
              <w:t>stixCommon:ControlledVocabularyStringType</w:t>
            </w:r>
            <w:r w:rsidRPr="0082327D">
              <w:rPr>
                <w:szCs w:val="22"/>
              </w:rPr>
              <w:t xml:space="preserve"> class. The STIX default vocabulary class for use in the property is ‘</w:t>
            </w:r>
            <w:r w:rsidRPr="0082327D">
              <w:rPr>
                <w:i/>
                <w:szCs w:val="22"/>
              </w:rPr>
              <w:t>CampaignStatusVocab-1.0</w:t>
            </w:r>
            <w:r w:rsidRPr="0082327D">
              <w:rPr>
                <w:szCs w:val="22"/>
              </w:rPr>
              <w:t>’.</w:t>
            </w:r>
          </w:p>
        </w:tc>
      </w:tr>
      <w:tr w:rsidR="00801F69" w14:paraId="78BF750F" w14:textId="77777777" w:rsidTr="000D2A35">
        <w:trPr>
          <w:trHeight w:val="547"/>
        </w:trPr>
        <w:tc>
          <w:tcPr>
            <w:tcW w:w="2538" w:type="dxa"/>
            <w:vAlign w:val="center"/>
          </w:tcPr>
          <w:p w14:paraId="007B90B2" w14:textId="77777777" w:rsidR="00801F69" w:rsidRPr="0082327D" w:rsidRDefault="00801F69" w:rsidP="00C45E1A">
            <w:pPr>
              <w:rPr>
                <w:b/>
              </w:rPr>
            </w:pPr>
            <w:r w:rsidRPr="0082327D">
              <w:rPr>
                <w:b/>
              </w:rPr>
              <w:t>Related_TTPs</w:t>
            </w:r>
          </w:p>
        </w:tc>
        <w:tc>
          <w:tcPr>
            <w:tcW w:w="3780" w:type="dxa"/>
            <w:vAlign w:val="center"/>
          </w:tcPr>
          <w:p w14:paraId="1F6AB4CA" w14:textId="77777777" w:rsidR="00801F69" w:rsidRDefault="00801F69" w:rsidP="00C45E1A">
            <w:pPr>
              <w:rPr>
                <w:rFonts w:ascii="Courier New" w:hAnsi="Courier New" w:cs="Courier New"/>
              </w:rPr>
            </w:pPr>
            <w:r>
              <w:rPr>
                <w:rFonts w:ascii="Courier New" w:hAnsi="Courier New" w:cs="Courier New"/>
              </w:rPr>
              <w:t>RelatedTTPsType</w:t>
            </w:r>
          </w:p>
        </w:tc>
        <w:tc>
          <w:tcPr>
            <w:tcW w:w="1350" w:type="dxa"/>
            <w:vAlign w:val="center"/>
          </w:tcPr>
          <w:p w14:paraId="5BA65EBB" w14:textId="77777777" w:rsidR="00801F69" w:rsidRDefault="00801F69" w:rsidP="00C45E1A">
            <w:pPr>
              <w:jc w:val="center"/>
              <w:rPr>
                <w:sz w:val="22"/>
              </w:rPr>
            </w:pPr>
            <w:r w:rsidRPr="0082327D">
              <w:t>0..1</w:t>
            </w:r>
          </w:p>
        </w:tc>
        <w:tc>
          <w:tcPr>
            <w:tcW w:w="6030" w:type="dxa"/>
            <w:vAlign w:val="center"/>
          </w:tcPr>
          <w:p w14:paraId="188D1DDD"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Related_TTPs</w:t>
            </w:r>
            <w:r w:rsidRPr="0082327D">
              <w:rPr>
                <w:szCs w:val="22"/>
              </w:rPr>
              <w:t xml:space="preserve"> property specifies a set of one or more TTPs leveraged within the Campaign (or in some way related to a Campaign).</w:t>
            </w:r>
          </w:p>
        </w:tc>
      </w:tr>
      <w:tr w:rsidR="00801F69" w14:paraId="28363BE6" w14:textId="77777777" w:rsidTr="000D2A35">
        <w:trPr>
          <w:trHeight w:val="547"/>
        </w:trPr>
        <w:tc>
          <w:tcPr>
            <w:tcW w:w="2538" w:type="dxa"/>
            <w:vAlign w:val="center"/>
          </w:tcPr>
          <w:p w14:paraId="63FAAF1E" w14:textId="77777777" w:rsidR="00801F69" w:rsidRPr="0082327D" w:rsidRDefault="00801F69" w:rsidP="00C45E1A">
            <w:pPr>
              <w:rPr>
                <w:b/>
              </w:rPr>
            </w:pPr>
            <w:r w:rsidRPr="0082327D">
              <w:rPr>
                <w:b/>
              </w:rPr>
              <w:t>Related_Incidents</w:t>
            </w:r>
          </w:p>
        </w:tc>
        <w:tc>
          <w:tcPr>
            <w:tcW w:w="3780" w:type="dxa"/>
            <w:vAlign w:val="center"/>
          </w:tcPr>
          <w:p w14:paraId="231CF6AE" w14:textId="77777777" w:rsidR="00801F69" w:rsidRDefault="00801F69" w:rsidP="00C45E1A">
            <w:pPr>
              <w:rPr>
                <w:rFonts w:ascii="Courier New" w:hAnsi="Courier New" w:cs="Courier New"/>
              </w:rPr>
            </w:pPr>
            <w:r>
              <w:rPr>
                <w:rFonts w:ascii="Courier New" w:hAnsi="Courier New" w:cs="Courier New"/>
              </w:rPr>
              <w:t>RelatedIncidentsType</w:t>
            </w:r>
          </w:p>
        </w:tc>
        <w:tc>
          <w:tcPr>
            <w:tcW w:w="1350" w:type="dxa"/>
            <w:vAlign w:val="center"/>
          </w:tcPr>
          <w:p w14:paraId="29303074" w14:textId="77777777" w:rsidR="00801F69" w:rsidRDefault="00801F69" w:rsidP="00C45E1A">
            <w:pPr>
              <w:jc w:val="center"/>
              <w:rPr>
                <w:sz w:val="22"/>
              </w:rPr>
            </w:pPr>
            <w:r w:rsidRPr="0082327D">
              <w:t>0..1</w:t>
            </w:r>
          </w:p>
        </w:tc>
        <w:tc>
          <w:tcPr>
            <w:tcW w:w="6030" w:type="dxa"/>
            <w:vAlign w:val="center"/>
          </w:tcPr>
          <w:p w14:paraId="38BF914E"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RelatedIncidents</w:t>
            </w:r>
            <w:r w:rsidRPr="0082327D">
              <w:rPr>
                <w:szCs w:val="22"/>
              </w:rPr>
              <w:t xml:space="preserve"> property specifies a set of one or more Incidents that are part of the Campaign (or in some way related to the Campaign).  </w:t>
            </w:r>
          </w:p>
        </w:tc>
      </w:tr>
      <w:tr w:rsidR="00801F69" w14:paraId="26D28CC6" w14:textId="77777777" w:rsidTr="000D2A35">
        <w:trPr>
          <w:trHeight w:val="547"/>
        </w:trPr>
        <w:tc>
          <w:tcPr>
            <w:tcW w:w="2538" w:type="dxa"/>
            <w:vAlign w:val="center"/>
          </w:tcPr>
          <w:p w14:paraId="43A4A2DF" w14:textId="77777777" w:rsidR="00801F69" w:rsidRPr="0082327D" w:rsidRDefault="00801F69" w:rsidP="00C45E1A">
            <w:pPr>
              <w:rPr>
                <w:b/>
              </w:rPr>
            </w:pPr>
            <w:r w:rsidRPr="0082327D">
              <w:rPr>
                <w:b/>
              </w:rPr>
              <w:t>Related_Indicators</w:t>
            </w:r>
          </w:p>
        </w:tc>
        <w:tc>
          <w:tcPr>
            <w:tcW w:w="3780" w:type="dxa"/>
            <w:vAlign w:val="center"/>
          </w:tcPr>
          <w:p w14:paraId="1E092752" w14:textId="77777777" w:rsidR="00801F69" w:rsidRDefault="00801F69" w:rsidP="00C45E1A">
            <w:pPr>
              <w:rPr>
                <w:rFonts w:ascii="Courier New" w:hAnsi="Courier New" w:cs="Courier New"/>
              </w:rPr>
            </w:pPr>
            <w:r>
              <w:rPr>
                <w:rFonts w:ascii="Courier New" w:hAnsi="Courier New" w:cs="Courier New"/>
              </w:rPr>
              <w:t>RelatedIndicatorsType</w:t>
            </w:r>
          </w:p>
        </w:tc>
        <w:tc>
          <w:tcPr>
            <w:tcW w:w="1350" w:type="dxa"/>
            <w:vAlign w:val="center"/>
          </w:tcPr>
          <w:p w14:paraId="60363440" w14:textId="77777777" w:rsidR="00801F69" w:rsidRDefault="00801F69" w:rsidP="00C45E1A">
            <w:pPr>
              <w:jc w:val="center"/>
              <w:rPr>
                <w:sz w:val="22"/>
              </w:rPr>
            </w:pPr>
            <w:r w:rsidRPr="0082327D">
              <w:t>0..1</w:t>
            </w:r>
          </w:p>
        </w:tc>
        <w:tc>
          <w:tcPr>
            <w:tcW w:w="6030" w:type="dxa"/>
            <w:vAlign w:val="center"/>
          </w:tcPr>
          <w:p w14:paraId="1A7F75AF"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Related_Indicators</w:t>
            </w:r>
            <w:r w:rsidRPr="0082327D">
              <w:rPr>
                <w:szCs w:val="22"/>
              </w:rPr>
              <w:t xml:space="preserve"> property specifies a set of one or more Indicators relevant to the Campaign.  </w:t>
            </w:r>
            <w:r w:rsidRPr="0082327D">
              <w:rPr>
                <w:i/>
                <w:szCs w:val="22"/>
              </w:rPr>
              <w:t xml:space="preserve">Note: as discussed in Section </w:t>
            </w:r>
            <w:r w:rsidRPr="00F34008">
              <w:rPr>
                <w:b/>
                <w:i/>
                <w:color w:val="0000EE"/>
                <w:szCs w:val="22"/>
              </w:rPr>
              <w:fldChar w:fldCharType="begin"/>
            </w:r>
            <w:r w:rsidRPr="00F34008">
              <w:rPr>
                <w:b/>
                <w:i/>
                <w:color w:val="0000EE"/>
                <w:szCs w:val="22"/>
              </w:rPr>
              <w:instrText xml:space="preserve"> REF _Ref417306536 \r \h </w:instrText>
            </w:r>
            <w:r w:rsidR="00F34008">
              <w:rPr>
                <w:b/>
                <w:i/>
                <w:color w:val="0000EE"/>
                <w:szCs w:val="22"/>
              </w:rPr>
              <w:instrText xml:space="preserve"> \* MERGEFORMAT </w:instrText>
            </w:r>
            <w:r w:rsidRPr="00F34008">
              <w:rPr>
                <w:b/>
                <w:i/>
                <w:color w:val="0000EE"/>
                <w:szCs w:val="22"/>
              </w:rPr>
            </w:r>
            <w:r w:rsidRPr="00F34008">
              <w:rPr>
                <w:b/>
                <w:i/>
                <w:color w:val="0000EE"/>
                <w:szCs w:val="22"/>
              </w:rPr>
              <w:fldChar w:fldCharType="separate"/>
            </w:r>
            <w:r w:rsidR="0010410A">
              <w:rPr>
                <w:b/>
                <w:i/>
                <w:color w:val="0000EE"/>
                <w:szCs w:val="22"/>
              </w:rPr>
              <w:t>3.5</w:t>
            </w:r>
            <w:r w:rsidRPr="00F34008">
              <w:rPr>
                <w:b/>
                <w:i/>
                <w:color w:val="0000EE"/>
                <w:szCs w:val="22"/>
              </w:rPr>
              <w:fldChar w:fldCharType="end"/>
            </w:r>
            <w:r w:rsidRPr="0082327D">
              <w:rPr>
                <w:i/>
                <w:szCs w:val="22"/>
              </w:rPr>
              <w:t>, this property is deprecated and is planned for removal in STIX Campaign Version 2.0.</w:t>
            </w:r>
          </w:p>
        </w:tc>
      </w:tr>
      <w:tr w:rsidR="00801F69" w14:paraId="52E0F492" w14:textId="77777777" w:rsidTr="000D2A35">
        <w:trPr>
          <w:trHeight w:val="547"/>
        </w:trPr>
        <w:tc>
          <w:tcPr>
            <w:tcW w:w="2538" w:type="dxa"/>
            <w:vAlign w:val="center"/>
          </w:tcPr>
          <w:p w14:paraId="766F455E" w14:textId="77777777" w:rsidR="00801F69" w:rsidRPr="0082327D" w:rsidRDefault="00801F69" w:rsidP="00C45E1A">
            <w:pPr>
              <w:rPr>
                <w:b/>
              </w:rPr>
            </w:pPr>
            <w:r w:rsidRPr="0082327D">
              <w:rPr>
                <w:b/>
              </w:rPr>
              <w:t>Attribution</w:t>
            </w:r>
          </w:p>
        </w:tc>
        <w:tc>
          <w:tcPr>
            <w:tcW w:w="3780" w:type="dxa"/>
            <w:vAlign w:val="center"/>
          </w:tcPr>
          <w:p w14:paraId="25C52541" w14:textId="77777777" w:rsidR="00801F69" w:rsidRDefault="00801F69" w:rsidP="00C45E1A">
            <w:pPr>
              <w:rPr>
                <w:rFonts w:ascii="Courier New" w:hAnsi="Courier New" w:cs="Courier New"/>
              </w:rPr>
            </w:pPr>
            <w:r>
              <w:rPr>
                <w:rFonts w:ascii="Courier New" w:hAnsi="Courier New" w:cs="Courier New"/>
              </w:rPr>
              <w:t>AttributionType</w:t>
            </w:r>
          </w:p>
        </w:tc>
        <w:tc>
          <w:tcPr>
            <w:tcW w:w="1350" w:type="dxa"/>
            <w:vAlign w:val="center"/>
          </w:tcPr>
          <w:p w14:paraId="1732FD11" w14:textId="77777777" w:rsidR="00801F69" w:rsidRDefault="00801F69" w:rsidP="00C45E1A">
            <w:pPr>
              <w:jc w:val="center"/>
              <w:rPr>
                <w:sz w:val="22"/>
              </w:rPr>
            </w:pPr>
            <w:r w:rsidRPr="0082327D">
              <w:t>0..*</w:t>
            </w:r>
          </w:p>
        </w:tc>
        <w:tc>
          <w:tcPr>
            <w:tcW w:w="6030" w:type="dxa"/>
            <w:vAlign w:val="center"/>
          </w:tcPr>
          <w:p w14:paraId="1A232F79"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Attribution</w:t>
            </w:r>
            <w:r w:rsidRPr="0082327D">
              <w:rPr>
                <w:szCs w:val="22"/>
              </w:rPr>
              <w:t xml:space="preserve"> property specifies attribution information in the form of a set of one or more Threat Actors who are asserted to be responsible for the Campaign. </w:t>
            </w:r>
            <w:r w:rsidRPr="0082327D">
              <w:rPr>
                <w:i/>
                <w:szCs w:val="22"/>
              </w:rPr>
              <w:t xml:space="preserve">Multiple groups can be </w:t>
            </w:r>
            <w:r w:rsidRPr="0082327D">
              <w:rPr>
                <w:i/>
                <w:szCs w:val="22"/>
              </w:rPr>
              <w:lastRenderedPageBreak/>
              <w:t>captured by defining multiple Attribution elements</w:t>
            </w:r>
            <w:r w:rsidRPr="0082327D">
              <w:rPr>
                <w:szCs w:val="22"/>
              </w:rPr>
              <w:t>.</w:t>
            </w:r>
          </w:p>
        </w:tc>
      </w:tr>
      <w:tr w:rsidR="00801F69" w14:paraId="3D6CFE9C" w14:textId="77777777" w:rsidTr="000D2A35">
        <w:trPr>
          <w:trHeight w:val="547"/>
        </w:trPr>
        <w:tc>
          <w:tcPr>
            <w:tcW w:w="2538" w:type="dxa"/>
            <w:vAlign w:val="center"/>
          </w:tcPr>
          <w:p w14:paraId="1B13670C" w14:textId="77777777" w:rsidR="00801F69" w:rsidRPr="0082327D" w:rsidRDefault="00801F69" w:rsidP="00C45E1A">
            <w:pPr>
              <w:rPr>
                <w:b/>
              </w:rPr>
            </w:pPr>
            <w:r w:rsidRPr="0082327D">
              <w:rPr>
                <w:b/>
              </w:rPr>
              <w:lastRenderedPageBreak/>
              <w:t>Associated_Campaigns</w:t>
            </w:r>
          </w:p>
        </w:tc>
        <w:tc>
          <w:tcPr>
            <w:tcW w:w="3780" w:type="dxa"/>
            <w:vAlign w:val="center"/>
          </w:tcPr>
          <w:p w14:paraId="52650150" w14:textId="77777777" w:rsidR="00801F69" w:rsidRDefault="00801F69" w:rsidP="00C45E1A">
            <w:pPr>
              <w:rPr>
                <w:rFonts w:ascii="Courier New" w:hAnsi="Courier New" w:cs="Courier New"/>
              </w:rPr>
            </w:pPr>
            <w:r>
              <w:rPr>
                <w:rFonts w:ascii="Courier New" w:hAnsi="Courier New" w:cs="Courier New"/>
              </w:rPr>
              <w:t>AssociatedCampaignsType</w:t>
            </w:r>
          </w:p>
        </w:tc>
        <w:tc>
          <w:tcPr>
            <w:tcW w:w="1350" w:type="dxa"/>
            <w:vAlign w:val="center"/>
          </w:tcPr>
          <w:p w14:paraId="07F03E9F" w14:textId="77777777" w:rsidR="00801F69" w:rsidRDefault="00801F69" w:rsidP="00C45E1A">
            <w:pPr>
              <w:jc w:val="center"/>
              <w:rPr>
                <w:sz w:val="22"/>
              </w:rPr>
            </w:pPr>
            <w:r w:rsidRPr="0082327D">
              <w:t>0..1</w:t>
            </w:r>
          </w:p>
        </w:tc>
        <w:tc>
          <w:tcPr>
            <w:tcW w:w="6030" w:type="dxa"/>
            <w:vAlign w:val="center"/>
          </w:tcPr>
          <w:p w14:paraId="269F0419" w14:textId="77777777" w:rsidR="00801F69" w:rsidRPr="0082327D" w:rsidRDefault="00801F69" w:rsidP="00C45E1A">
            <w:pPr>
              <w:rPr>
                <w:szCs w:val="22"/>
              </w:rPr>
            </w:pPr>
            <w:r w:rsidRPr="0082327D">
              <w:rPr>
                <w:color w:val="000000"/>
                <w:szCs w:val="22"/>
              </w:rPr>
              <w:t xml:space="preserve">The </w:t>
            </w:r>
            <w:r w:rsidRPr="0082327D">
              <w:rPr>
                <w:rFonts w:ascii="Courier New" w:hAnsi="Courier New" w:cs="Courier New"/>
                <w:color w:val="000000"/>
                <w:szCs w:val="22"/>
              </w:rPr>
              <w:t>Associated_Campaigns</w:t>
            </w:r>
            <w:r w:rsidRPr="0082327D">
              <w:rPr>
                <w:color w:val="000000"/>
                <w:szCs w:val="22"/>
              </w:rPr>
              <w:t xml:space="preserve"> property specifies a set of one or more other Campaigns related to this Campaign.</w:t>
            </w:r>
            <w:r w:rsidRPr="0082327D">
              <w:rPr>
                <w:szCs w:val="22"/>
              </w:rPr>
              <w:t xml:space="preserve"> </w:t>
            </w:r>
          </w:p>
        </w:tc>
      </w:tr>
      <w:tr w:rsidR="00801F69" w14:paraId="00EA505D" w14:textId="77777777" w:rsidTr="000D2A35">
        <w:trPr>
          <w:trHeight w:val="547"/>
        </w:trPr>
        <w:tc>
          <w:tcPr>
            <w:tcW w:w="2538" w:type="dxa"/>
            <w:vAlign w:val="center"/>
          </w:tcPr>
          <w:p w14:paraId="1970841C" w14:textId="77777777" w:rsidR="00801F69" w:rsidRPr="0082327D" w:rsidRDefault="00801F69" w:rsidP="00C45E1A">
            <w:pPr>
              <w:rPr>
                <w:b/>
              </w:rPr>
            </w:pPr>
            <w:r w:rsidRPr="0082327D">
              <w:rPr>
                <w:b/>
              </w:rPr>
              <w:t>Confidence</w:t>
            </w:r>
          </w:p>
        </w:tc>
        <w:tc>
          <w:tcPr>
            <w:tcW w:w="3780" w:type="dxa"/>
            <w:vAlign w:val="center"/>
          </w:tcPr>
          <w:p w14:paraId="0C88ED0F" w14:textId="77777777" w:rsidR="00801F69" w:rsidRDefault="00801F69" w:rsidP="00C45E1A">
            <w:pPr>
              <w:rPr>
                <w:rFonts w:ascii="Courier New" w:hAnsi="Courier New" w:cs="Courier New"/>
              </w:rPr>
            </w:pPr>
            <w:r>
              <w:rPr>
                <w:rFonts w:ascii="Courier New" w:hAnsi="Courier New" w:cs="Courier New"/>
              </w:rPr>
              <w:t>stixCommon:ConfidenceType</w:t>
            </w:r>
          </w:p>
        </w:tc>
        <w:tc>
          <w:tcPr>
            <w:tcW w:w="1350" w:type="dxa"/>
            <w:vAlign w:val="center"/>
          </w:tcPr>
          <w:p w14:paraId="7BFB057A" w14:textId="77777777" w:rsidR="00801F69" w:rsidRDefault="00801F69" w:rsidP="00C45E1A">
            <w:pPr>
              <w:jc w:val="center"/>
              <w:rPr>
                <w:sz w:val="22"/>
              </w:rPr>
            </w:pPr>
            <w:r w:rsidRPr="0082327D">
              <w:t>0..1</w:t>
            </w:r>
          </w:p>
        </w:tc>
        <w:tc>
          <w:tcPr>
            <w:tcW w:w="6030" w:type="dxa"/>
            <w:vAlign w:val="center"/>
          </w:tcPr>
          <w:p w14:paraId="680E1FE4" w14:textId="77777777" w:rsidR="00801F69" w:rsidRPr="0082327D" w:rsidRDefault="00801F69" w:rsidP="00C45E1A">
            <w:pPr>
              <w:rPr>
                <w:szCs w:val="22"/>
              </w:rPr>
            </w:pPr>
            <w:r w:rsidRPr="0082327D">
              <w:rPr>
                <w:szCs w:val="22"/>
              </w:rPr>
              <w:t xml:space="preserve">The </w:t>
            </w:r>
            <w:r w:rsidRPr="0082327D">
              <w:rPr>
                <w:rFonts w:ascii="Courier New" w:hAnsi="Courier New" w:cs="Courier New"/>
                <w:szCs w:val="22"/>
              </w:rPr>
              <w:t>Confidence</w:t>
            </w:r>
            <w:r w:rsidRPr="0082327D">
              <w:rPr>
                <w:szCs w:val="22"/>
              </w:rPr>
              <w:t xml:space="preserve"> property characterizes the level of confidence in the accuracy of the collection of information captured for the Campaign. </w:t>
            </w:r>
          </w:p>
        </w:tc>
      </w:tr>
      <w:tr w:rsidR="00801F69" w14:paraId="1A877CBC" w14:textId="77777777" w:rsidTr="000D2A35">
        <w:trPr>
          <w:trHeight w:val="547"/>
        </w:trPr>
        <w:tc>
          <w:tcPr>
            <w:tcW w:w="2538" w:type="dxa"/>
            <w:vAlign w:val="center"/>
          </w:tcPr>
          <w:p w14:paraId="3819ADCB" w14:textId="77777777" w:rsidR="00801F69" w:rsidRPr="0082327D" w:rsidRDefault="00801F69" w:rsidP="00C45E1A">
            <w:pPr>
              <w:rPr>
                <w:b/>
              </w:rPr>
            </w:pPr>
            <w:r w:rsidRPr="0082327D">
              <w:rPr>
                <w:b/>
              </w:rPr>
              <w:t>Activity</w:t>
            </w:r>
          </w:p>
        </w:tc>
        <w:tc>
          <w:tcPr>
            <w:tcW w:w="3780" w:type="dxa"/>
            <w:vAlign w:val="center"/>
          </w:tcPr>
          <w:p w14:paraId="4C2D0C74" w14:textId="77777777" w:rsidR="00801F69" w:rsidRDefault="00801F69" w:rsidP="00C45E1A">
            <w:pPr>
              <w:rPr>
                <w:rFonts w:ascii="Courier New" w:hAnsi="Courier New" w:cs="Courier New"/>
              </w:rPr>
            </w:pPr>
            <w:r>
              <w:rPr>
                <w:rFonts w:ascii="Courier New" w:hAnsi="Courier New" w:cs="Courier New"/>
              </w:rPr>
              <w:t>stixCommon:ActivityType</w:t>
            </w:r>
          </w:p>
        </w:tc>
        <w:tc>
          <w:tcPr>
            <w:tcW w:w="1350" w:type="dxa"/>
            <w:vAlign w:val="center"/>
          </w:tcPr>
          <w:p w14:paraId="77439CEC" w14:textId="77777777" w:rsidR="00801F69" w:rsidRDefault="00801F69" w:rsidP="00C45E1A">
            <w:pPr>
              <w:jc w:val="center"/>
              <w:rPr>
                <w:sz w:val="22"/>
              </w:rPr>
            </w:pPr>
            <w:r w:rsidRPr="0082327D">
              <w:t>0..*</w:t>
            </w:r>
          </w:p>
        </w:tc>
        <w:tc>
          <w:tcPr>
            <w:tcW w:w="6030" w:type="dxa"/>
            <w:vAlign w:val="center"/>
          </w:tcPr>
          <w:p w14:paraId="77E80151"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Activity</w:t>
            </w:r>
            <w:r w:rsidRPr="0082327D">
              <w:rPr>
                <w:color w:val="000000"/>
                <w:szCs w:val="22"/>
              </w:rPr>
              <w:t xml:space="preserve"> property characterizes a defender activity associated with the Campaign.  Its underlying abstract class must be extended to include the chosen format of activity characterization.</w:t>
            </w:r>
          </w:p>
        </w:tc>
      </w:tr>
      <w:tr w:rsidR="00801F69" w14:paraId="31AC0CBC" w14:textId="77777777" w:rsidTr="000D2A35">
        <w:trPr>
          <w:trHeight w:val="547"/>
        </w:trPr>
        <w:tc>
          <w:tcPr>
            <w:tcW w:w="2538" w:type="dxa"/>
            <w:vAlign w:val="center"/>
          </w:tcPr>
          <w:p w14:paraId="5AC8F8F5" w14:textId="77777777" w:rsidR="00801F69" w:rsidRPr="0082327D" w:rsidRDefault="00801F69" w:rsidP="00C45E1A">
            <w:pPr>
              <w:rPr>
                <w:b/>
              </w:rPr>
            </w:pPr>
            <w:r w:rsidRPr="0082327D">
              <w:rPr>
                <w:b/>
              </w:rPr>
              <w:t>Information_Source</w:t>
            </w:r>
          </w:p>
        </w:tc>
        <w:tc>
          <w:tcPr>
            <w:tcW w:w="3780" w:type="dxa"/>
            <w:vAlign w:val="center"/>
          </w:tcPr>
          <w:p w14:paraId="6B03C5D6" w14:textId="77777777" w:rsidR="00801F69" w:rsidRDefault="00801F69" w:rsidP="00C45E1A">
            <w:pPr>
              <w:rPr>
                <w:rFonts w:ascii="Courier New" w:hAnsi="Courier New" w:cs="Courier New"/>
              </w:rPr>
            </w:pPr>
            <w:r>
              <w:rPr>
                <w:rFonts w:ascii="Courier New" w:hAnsi="Courier New" w:cs="Courier New"/>
              </w:rPr>
              <w:t>stixCommon:</w:t>
            </w:r>
          </w:p>
          <w:p w14:paraId="0AC9A618" w14:textId="77777777" w:rsidR="00801F69" w:rsidRDefault="00801F69" w:rsidP="00C45E1A">
            <w:pPr>
              <w:rPr>
                <w:rFonts w:ascii="Courier New" w:hAnsi="Courier New" w:cs="Courier New"/>
              </w:rPr>
            </w:pPr>
            <w:r>
              <w:rPr>
                <w:rFonts w:ascii="Courier New" w:hAnsi="Courier New" w:cs="Courier New"/>
              </w:rPr>
              <w:t>InformationSourceType</w:t>
            </w:r>
          </w:p>
        </w:tc>
        <w:tc>
          <w:tcPr>
            <w:tcW w:w="1350" w:type="dxa"/>
            <w:vAlign w:val="center"/>
          </w:tcPr>
          <w:p w14:paraId="74F5AA3A" w14:textId="77777777" w:rsidR="00801F69" w:rsidRDefault="00801F69" w:rsidP="00C45E1A">
            <w:pPr>
              <w:jc w:val="center"/>
              <w:rPr>
                <w:sz w:val="22"/>
              </w:rPr>
            </w:pPr>
            <w:r w:rsidRPr="0082327D">
              <w:t>0..1</w:t>
            </w:r>
          </w:p>
        </w:tc>
        <w:tc>
          <w:tcPr>
            <w:tcW w:w="6030" w:type="dxa"/>
            <w:vAlign w:val="center"/>
          </w:tcPr>
          <w:p w14:paraId="0F90662A"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Information_Source</w:t>
            </w:r>
            <w:r w:rsidRPr="0082327D">
              <w:rPr>
                <w:color w:val="000000"/>
                <w:szCs w:val="22"/>
              </w:rPr>
              <w:t xml:space="preserve"> property characterizes the source of the Campaign</w:t>
            </w:r>
            <w:r w:rsidRPr="0082327D">
              <w:rPr>
                <w:szCs w:val="22"/>
              </w:rPr>
              <w:t xml:space="preserve"> information.</w:t>
            </w:r>
            <w:r w:rsidRPr="0082327D">
              <w:rPr>
                <w:color w:val="000000"/>
                <w:szCs w:val="22"/>
              </w:rPr>
              <w:t xml:space="preserve">  Examples of details captured include identitifying characteristics, time-related attributes, and a list of the tools used to collect the information.  </w:t>
            </w:r>
          </w:p>
        </w:tc>
      </w:tr>
      <w:tr w:rsidR="00801F69" w14:paraId="16C5CF0E" w14:textId="77777777" w:rsidTr="000D2A35">
        <w:trPr>
          <w:trHeight w:val="547"/>
        </w:trPr>
        <w:tc>
          <w:tcPr>
            <w:tcW w:w="2538" w:type="dxa"/>
            <w:vAlign w:val="center"/>
          </w:tcPr>
          <w:p w14:paraId="307159F8" w14:textId="77777777" w:rsidR="00801F69" w:rsidRPr="0082327D" w:rsidRDefault="00801F69" w:rsidP="00C45E1A">
            <w:pPr>
              <w:rPr>
                <w:b/>
              </w:rPr>
            </w:pPr>
            <w:r w:rsidRPr="0082327D">
              <w:rPr>
                <w:b/>
              </w:rPr>
              <w:t>Handling</w:t>
            </w:r>
          </w:p>
        </w:tc>
        <w:tc>
          <w:tcPr>
            <w:tcW w:w="3780" w:type="dxa"/>
            <w:vAlign w:val="center"/>
          </w:tcPr>
          <w:p w14:paraId="0795587D" w14:textId="77777777" w:rsidR="00801F69" w:rsidRDefault="00801F69" w:rsidP="00C45E1A">
            <w:pPr>
              <w:rPr>
                <w:rFonts w:ascii="Courier New" w:hAnsi="Courier New" w:cs="Courier New"/>
              </w:rPr>
            </w:pPr>
            <w:r>
              <w:rPr>
                <w:rFonts w:ascii="Courier New" w:hAnsi="Courier New" w:cs="Courier New"/>
              </w:rPr>
              <w:t>marking:MarkingType</w:t>
            </w:r>
          </w:p>
        </w:tc>
        <w:tc>
          <w:tcPr>
            <w:tcW w:w="1350" w:type="dxa"/>
            <w:vAlign w:val="center"/>
          </w:tcPr>
          <w:p w14:paraId="07705B47" w14:textId="77777777" w:rsidR="00801F69" w:rsidRDefault="00801F69" w:rsidP="00C45E1A">
            <w:pPr>
              <w:jc w:val="center"/>
              <w:rPr>
                <w:sz w:val="22"/>
              </w:rPr>
            </w:pPr>
            <w:r w:rsidRPr="0082327D">
              <w:t>0..1</w:t>
            </w:r>
          </w:p>
        </w:tc>
        <w:tc>
          <w:tcPr>
            <w:tcW w:w="6030" w:type="dxa"/>
            <w:vAlign w:val="center"/>
          </w:tcPr>
          <w:p w14:paraId="7C6A582E" w14:textId="77777777" w:rsidR="00801F69" w:rsidRPr="0082327D" w:rsidRDefault="00801F69" w:rsidP="00C45E1A">
            <w:pPr>
              <w:rPr>
                <w:szCs w:val="22"/>
              </w:rPr>
            </w:pPr>
            <w:r w:rsidRPr="0082327D">
              <w:rPr>
                <w:szCs w:val="22"/>
              </w:rPr>
              <w:t xml:space="preserve">The </w:t>
            </w:r>
            <w:r w:rsidRPr="0082327D">
              <w:rPr>
                <w:rFonts w:ascii="Courier New" w:hAnsi="Courier New" w:cs="Courier New"/>
                <w:color w:val="000000"/>
                <w:szCs w:val="22"/>
              </w:rPr>
              <w:t>Handling</w:t>
            </w:r>
            <w:r w:rsidRPr="0082327D">
              <w:rPr>
                <w:color w:val="000000"/>
                <w:szCs w:val="22"/>
              </w:rPr>
              <w:t xml:space="preserve"> property specifies data handling markings for the properties of this Campaign. The marking scope is limited to the campaign and the content it contains. Note that data handling markings can also be specified at a higher level.</w:t>
            </w:r>
          </w:p>
        </w:tc>
      </w:tr>
      <w:tr w:rsidR="00801F69" w14:paraId="57D8445B" w14:textId="77777777" w:rsidTr="000D2A35">
        <w:trPr>
          <w:trHeight w:val="547"/>
        </w:trPr>
        <w:tc>
          <w:tcPr>
            <w:tcW w:w="2538" w:type="dxa"/>
            <w:shd w:val="clear" w:color="auto" w:fill="DDD9C3" w:themeFill="background2" w:themeFillShade="E6"/>
            <w:vAlign w:val="center"/>
          </w:tcPr>
          <w:p w14:paraId="3DA506C1" w14:textId="77777777" w:rsidR="00801F69" w:rsidRPr="0082327D" w:rsidRDefault="00801F69" w:rsidP="00C45E1A">
            <w:pPr>
              <w:rPr>
                <w:b/>
              </w:rPr>
            </w:pPr>
            <w:r w:rsidRPr="0082327D">
              <w:rPr>
                <w:b/>
              </w:rPr>
              <w:t>Related_Packages</w:t>
            </w:r>
          </w:p>
        </w:tc>
        <w:tc>
          <w:tcPr>
            <w:tcW w:w="3780" w:type="dxa"/>
            <w:shd w:val="clear" w:color="auto" w:fill="DDD9C3" w:themeFill="background2" w:themeFillShade="E6"/>
            <w:vAlign w:val="center"/>
          </w:tcPr>
          <w:p w14:paraId="7F00FC91" w14:textId="77777777" w:rsidR="00801F69" w:rsidRDefault="00801F69" w:rsidP="00C45E1A">
            <w:pPr>
              <w:rPr>
                <w:rFonts w:ascii="Courier New" w:hAnsi="Courier New" w:cs="Courier New"/>
              </w:rPr>
            </w:pPr>
            <w:r>
              <w:rPr>
                <w:rFonts w:ascii="Courier New" w:hAnsi="Courier New" w:cs="Courier New"/>
              </w:rPr>
              <w:t>stixCommon:</w:t>
            </w:r>
          </w:p>
          <w:p w14:paraId="63E63A70" w14:textId="77777777" w:rsidR="00801F69" w:rsidRDefault="00801F69" w:rsidP="00C45E1A">
            <w:pPr>
              <w:rPr>
                <w:rFonts w:ascii="Courier New" w:hAnsi="Courier New" w:cs="Courier New"/>
              </w:rPr>
            </w:pPr>
            <w:r>
              <w:rPr>
                <w:rFonts w:ascii="Courier New" w:hAnsi="Courier New" w:cs="Courier New"/>
              </w:rPr>
              <w:t>RelatedPackagesRefsType</w:t>
            </w:r>
          </w:p>
        </w:tc>
        <w:tc>
          <w:tcPr>
            <w:tcW w:w="1350" w:type="dxa"/>
            <w:shd w:val="clear" w:color="auto" w:fill="DDD9C3" w:themeFill="background2" w:themeFillShade="E6"/>
            <w:vAlign w:val="center"/>
          </w:tcPr>
          <w:p w14:paraId="125CCCF5" w14:textId="77777777" w:rsidR="00801F69" w:rsidRDefault="00801F69" w:rsidP="00C45E1A">
            <w:pPr>
              <w:jc w:val="center"/>
              <w:rPr>
                <w:sz w:val="22"/>
              </w:rPr>
            </w:pPr>
            <w:r w:rsidRPr="0082327D">
              <w:t>0..1</w:t>
            </w:r>
          </w:p>
        </w:tc>
        <w:tc>
          <w:tcPr>
            <w:tcW w:w="6030" w:type="dxa"/>
            <w:shd w:val="clear" w:color="auto" w:fill="DDD9C3" w:themeFill="background2" w:themeFillShade="E6"/>
            <w:vAlign w:val="center"/>
          </w:tcPr>
          <w:p w14:paraId="0D2F868F" w14:textId="77777777" w:rsidR="00801F69" w:rsidRDefault="00801F69" w:rsidP="00C45E1A">
            <w:pPr>
              <w:rPr>
                <w:rFonts w:ascii="Courier New" w:hAnsi="Courier New" w:cs="Courier New"/>
                <w:szCs w:val="20"/>
              </w:rPr>
            </w:pPr>
            <w:r w:rsidRPr="0082327D">
              <w:rPr>
                <w:color w:val="000000"/>
                <w:szCs w:val="22"/>
              </w:rPr>
              <w:t xml:space="preserve">The </w:t>
            </w:r>
            <w:r w:rsidRPr="0082327D">
              <w:rPr>
                <w:rFonts w:ascii="Courier New" w:hAnsi="Courier New" w:cs="Courier New"/>
                <w:color w:val="000000"/>
                <w:szCs w:val="22"/>
              </w:rPr>
              <w:t>Related_Packages</w:t>
            </w:r>
            <w:r w:rsidRPr="0082327D">
              <w:rPr>
                <w:color w:val="000000"/>
                <w:szCs w:val="22"/>
              </w:rPr>
              <w:t xml:space="preserve"> property specifies a set of one or more STIX Packages that are related to the Campaign.</w:t>
            </w:r>
            <w:r w:rsidRPr="004702F8">
              <w:rPr>
                <w:rFonts w:ascii="Courier New" w:hAnsi="Courier New" w:cs="Courier New"/>
                <w:szCs w:val="20"/>
              </w:rPr>
              <w:t xml:space="preserve"> </w:t>
            </w:r>
          </w:p>
          <w:p w14:paraId="7349CE39" w14:textId="77777777" w:rsidR="00801F69" w:rsidRDefault="00801F69" w:rsidP="00C45E1A">
            <w:pPr>
              <w:rPr>
                <w:rFonts w:ascii="Courier New" w:hAnsi="Courier New" w:cs="Courier New"/>
                <w:szCs w:val="20"/>
              </w:rPr>
            </w:pPr>
          </w:p>
          <w:p w14:paraId="71795C56" w14:textId="77777777" w:rsidR="00801F69" w:rsidRPr="0082327D" w:rsidRDefault="00801F69" w:rsidP="00C45E1A">
            <w:pPr>
              <w:rPr>
                <w:color w:val="000000"/>
                <w:szCs w:val="22"/>
              </w:rPr>
            </w:pPr>
            <w:r w:rsidRPr="0082327D">
              <w:rPr>
                <w:color w:val="000000"/>
                <w:szCs w:val="22"/>
              </w:rPr>
              <w:t>DEPRECATED: This property is deprecated and will be removed in the next major version of STIX. Its use is strongly discouraged except for legacy applications.</w:t>
            </w:r>
          </w:p>
        </w:tc>
      </w:tr>
    </w:tbl>
    <w:p w14:paraId="1EC32D4E" w14:textId="77777777" w:rsidR="00801F69" w:rsidRDefault="00801F69" w:rsidP="00801F69">
      <w:pPr>
        <w:pStyle w:val="Heading2"/>
      </w:pPr>
      <w:bookmarkStart w:id="72" w:name="_Ref394446305"/>
      <w:bookmarkStart w:id="73" w:name="_Toc420658345"/>
      <w:bookmarkStart w:id="74" w:name="_Toc429573784"/>
      <w:r>
        <w:t>CampaignVersion</w:t>
      </w:r>
      <w:bookmarkEnd w:id="72"/>
      <w:r>
        <w:t>Type Enumeration</w:t>
      </w:r>
      <w:bookmarkEnd w:id="73"/>
      <w:bookmarkEnd w:id="74"/>
    </w:p>
    <w:p w14:paraId="40ADBF6F" w14:textId="77777777" w:rsidR="00801F69" w:rsidRDefault="00801F69" w:rsidP="00801F69">
      <w:pPr>
        <w:spacing w:after="240"/>
        <w:rPr>
          <w:b/>
          <w:bCs/>
        </w:rPr>
      </w:pPr>
      <w:r>
        <w:t xml:space="preserve">The </w:t>
      </w:r>
      <w:r w:rsidRPr="00017E55">
        <w:rPr>
          <w:rFonts w:ascii="Courier New" w:hAnsi="Courier New" w:cs="Courier New"/>
        </w:rPr>
        <w:t>CampaignVersion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sidRPr="002A4A1D">
        <w:rPr>
          <w:rFonts w:cs="Courier New"/>
        </w:rPr>
        <w:t>Campaign</w:t>
      </w:r>
      <w:r w:rsidRPr="002A4A1D">
        <w:t xml:space="preserve"> data</w:t>
      </w:r>
      <w:r>
        <w:t xml:space="preserve"> model</w:t>
      </w:r>
      <w:r w:rsidR="007C7AA7">
        <w:t xml:space="preserve"> for STIX Version 1.2.1</w:t>
      </w:r>
      <w:r>
        <w:t>.</w:t>
      </w:r>
      <w:r w:rsidR="007C7AA7">
        <w:t xml:space="preserve"> </w:t>
      </w:r>
      <w:r>
        <w:t>The enumeration literals are given</w:t>
      </w:r>
      <w:bookmarkStart w:id="75" w:name="_Ref395084581"/>
      <w:r w:rsidR="007C7AA7">
        <w:t xml:space="preserve"> in </w:t>
      </w:r>
      <w:r w:rsidR="007C7AA7" w:rsidRPr="007C7AA7">
        <w:rPr>
          <w:b/>
          <w:color w:val="0000EE"/>
        </w:rPr>
        <w:fldChar w:fldCharType="begin"/>
      </w:r>
      <w:r w:rsidR="007C7AA7" w:rsidRPr="007C7AA7">
        <w:rPr>
          <w:b/>
          <w:color w:val="0000EE"/>
        </w:rPr>
        <w:instrText xml:space="preserve"> REF _Ref420658526 \h </w:instrText>
      </w:r>
      <w:r w:rsidR="007C7AA7">
        <w:rPr>
          <w:b/>
          <w:color w:val="0000EE"/>
        </w:rPr>
        <w:instrText xml:space="preserve"> \* MERGEFORMAT </w:instrText>
      </w:r>
      <w:r w:rsidR="007C7AA7" w:rsidRPr="007C7AA7">
        <w:rPr>
          <w:b/>
          <w:color w:val="0000EE"/>
        </w:rPr>
      </w:r>
      <w:r w:rsidR="007C7AA7" w:rsidRPr="007C7AA7">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2</w:t>
      </w:r>
      <w:r w:rsidR="007C7AA7" w:rsidRPr="007C7AA7">
        <w:rPr>
          <w:b/>
          <w:color w:val="0000EE"/>
        </w:rPr>
        <w:fldChar w:fldCharType="end"/>
      </w:r>
      <w:r>
        <w:t>.</w:t>
      </w:r>
    </w:p>
    <w:p w14:paraId="6495E4B5" w14:textId="77777777" w:rsidR="00801F69" w:rsidRDefault="00801F69" w:rsidP="007C7AA7">
      <w:pPr>
        <w:pStyle w:val="Caption"/>
        <w:keepNext/>
        <w:keepLines/>
      </w:pPr>
      <w:bookmarkStart w:id="76" w:name="_Ref420658526"/>
      <w:r w:rsidRPr="00C96A2E">
        <w:lastRenderedPageBreak/>
        <w:t xml:space="preserve">Table </w:t>
      </w:r>
      <w:r w:rsidR="00192EC0">
        <w:fldChar w:fldCharType="begin"/>
      </w:r>
      <w:r w:rsidR="00192EC0">
        <w:instrText xml:space="preserve"> STYLEREF 1 \s </w:instrText>
      </w:r>
      <w:r w:rsidR="00192EC0">
        <w:fldChar w:fldCharType="separate"/>
      </w:r>
      <w:r w:rsidR="0010410A">
        <w:rPr>
          <w:noProof/>
        </w:rPr>
        <w:t>3</w:t>
      </w:r>
      <w:r w:rsidR="00192EC0">
        <w:rPr>
          <w:noProof/>
        </w:rPr>
        <w:fldChar w:fldCharType="end"/>
      </w:r>
      <w:r>
        <w:noBreakHyphen/>
      </w:r>
      <w:r w:rsidR="00192EC0">
        <w:fldChar w:fldCharType="begin"/>
      </w:r>
      <w:r w:rsidR="00192EC0">
        <w:instrText xml:space="preserve"> SEQ Table \* ARABIC \s 1 </w:instrText>
      </w:r>
      <w:r w:rsidR="00192EC0">
        <w:fldChar w:fldCharType="separate"/>
      </w:r>
      <w:r w:rsidR="0010410A">
        <w:rPr>
          <w:noProof/>
        </w:rPr>
        <w:t>2</w:t>
      </w:r>
      <w:r w:rsidR="00192EC0">
        <w:rPr>
          <w:noProof/>
        </w:rPr>
        <w:fldChar w:fldCharType="end"/>
      </w:r>
      <w:bookmarkEnd w:id="75"/>
      <w:bookmarkEnd w:id="76"/>
      <w:r>
        <w:t xml:space="preserve">. Literals of the </w:t>
      </w:r>
      <w:r>
        <w:rPr>
          <w:rFonts w:ascii="Courier New" w:hAnsi="Courier New" w:cs="Courier New"/>
        </w:rPr>
        <w:t>CampaignVersionType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50"/>
      </w:tblGrid>
      <w:tr w:rsidR="00801F69" w:rsidRPr="00693F21" w14:paraId="3F20966D" w14:textId="77777777" w:rsidTr="007C7AA7">
        <w:trPr>
          <w:trHeight w:val="547"/>
          <w:jc w:val="center"/>
        </w:trPr>
        <w:tc>
          <w:tcPr>
            <w:tcW w:w="2358" w:type="dxa"/>
            <w:shd w:val="clear" w:color="auto" w:fill="BFBFBF" w:themeFill="background1" w:themeFillShade="BF"/>
            <w:vAlign w:val="center"/>
          </w:tcPr>
          <w:p w14:paraId="6573D65C" w14:textId="77777777" w:rsidR="00801F69" w:rsidRPr="00693F21" w:rsidRDefault="00801F69" w:rsidP="007C7AA7">
            <w:pPr>
              <w:keepNext/>
              <w:keepLines/>
              <w:rPr>
                <w:b/>
              </w:rPr>
            </w:pPr>
            <w:r>
              <w:rPr>
                <w:b/>
              </w:rPr>
              <w:t>Enumeration Literal</w:t>
            </w:r>
          </w:p>
        </w:tc>
        <w:tc>
          <w:tcPr>
            <w:tcW w:w="3850" w:type="dxa"/>
            <w:shd w:val="clear" w:color="auto" w:fill="BFBFBF" w:themeFill="background1" w:themeFillShade="BF"/>
            <w:vAlign w:val="center"/>
          </w:tcPr>
          <w:p w14:paraId="27F362C3" w14:textId="77777777" w:rsidR="00801F69" w:rsidRPr="00693F21" w:rsidRDefault="00801F69" w:rsidP="007C7AA7">
            <w:pPr>
              <w:keepNext/>
              <w:keepLines/>
              <w:rPr>
                <w:b/>
              </w:rPr>
            </w:pPr>
            <w:r w:rsidRPr="00693F21">
              <w:rPr>
                <w:b/>
              </w:rPr>
              <w:t>Description</w:t>
            </w:r>
          </w:p>
        </w:tc>
      </w:tr>
      <w:tr w:rsidR="00801F69" w14:paraId="40997EC7" w14:textId="77777777" w:rsidTr="007C7AA7">
        <w:trPr>
          <w:trHeight w:val="547"/>
          <w:jc w:val="center"/>
        </w:trPr>
        <w:tc>
          <w:tcPr>
            <w:tcW w:w="2358" w:type="dxa"/>
            <w:vAlign w:val="center"/>
          </w:tcPr>
          <w:p w14:paraId="6037A74A" w14:textId="77777777" w:rsidR="00801F69" w:rsidRPr="008D6A3A" w:rsidRDefault="007C7AA7" w:rsidP="007C7AA7">
            <w:pPr>
              <w:keepNext/>
              <w:keepLines/>
              <w:rPr>
                <w:b/>
                <w:sz w:val="22"/>
              </w:rPr>
            </w:pPr>
            <w:r>
              <w:rPr>
                <w:b/>
              </w:rPr>
              <w:t>stix-1.2.1</w:t>
            </w:r>
          </w:p>
        </w:tc>
        <w:tc>
          <w:tcPr>
            <w:tcW w:w="3850" w:type="dxa"/>
            <w:vAlign w:val="center"/>
          </w:tcPr>
          <w:p w14:paraId="5219BDF7" w14:textId="77777777" w:rsidR="00801F69" w:rsidRPr="0082327D" w:rsidRDefault="00801F69" w:rsidP="007C7AA7">
            <w:pPr>
              <w:keepNext/>
              <w:keepLines/>
            </w:pPr>
            <w:r w:rsidRPr="0082327D">
              <w:t xml:space="preserve">Campaign data model </w:t>
            </w:r>
            <w:r w:rsidR="007C7AA7">
              <w:t>for STIX v1.2.1</w:t>
            </w:r>
          </w:p>
        </w:tc>
      </w:tr>
    </w:tbl>
    <w:p w14:paraId="5BA16E29" w14:textId="77777777" w:rsidR="00801F69" w:rsidRDefault="00801F69" w:rsidP="00801F69">
      <w:pPr>
        <w:pStyle w:val="Heading2"/>
      </w:pPr>
      <w:bookmarkStart w:id="77" w:name="_Toc420658346"/>
      <w:bookmarkStart w:id="78" w:name="_Toc429573785"/>
      <w:r>
        <w:t>NamesType Class</w:t>
      </w:r>
      <w:bookmarkEnd w:id="77"/>
      <w:bookmarkEnd w:id="78"/>
    </w:p>
    <w:p w14:paraId="5B0BFAE0" w14:textId="77777777" w:rsidR="00801F69" w:rsidRDefault="00801F69" w:rsidP="00801F69">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Pr="00224FD3">
        <w:t xml:space="preserve">Note that </w:t>
      </w:r>
      <w:r>
        <w:t>an equivalent</w:t>
      </w:r>
      <w:r w:rsidRPr="00224FD3">
        <w:t xml:space="preserve"> </w:t>
      </w:r>
      <w:r w:rsidRPr="00224FD3">
        <w:rPr>
          <w:rFonts w:ascii="Courier New" w:hAnsi="Courier New" w:cs="Courier New"/>
        </w:rPr>
        <w:t>NamesType</w:t>
      </w:r>
      <w:r w:rsidRPr="00224FD3">
        <w:t xml:space="preserve"> class </w:t>
      </w:r>
      <w:r>
        <w:t xml:space="preserve">is </w:t>
      </w:r>
      <w:r w:rsidRPr="00224FD3">
        <w:t>defined in the STIX Common data model</w:t>
      </w:r>
      <w:r>
        <w:t>; this duplication is d</w:t>
      </w:r>
      <w:r w:rsidRPr="00224FD3">
        <w:t xml:space="preserve">ue to backward-compatiblity issues and </w:t>
      </w:r>
      <w:r>
        <w:t xml:space="preserve">will </w:t>
      </w:r>
      <w:r w:rsidRPr="00224FD3">
        <w:t>be corrected in the next major release</w:t>
      </w:r>
      <w:r>
        <w:t xml:space="preserve"> of STIX</w:t>
      </w:r>
      <w:r w:rsidR="00E950A1">
        <w:rPr>
          <w:rStyle w:val="EndnoteReference"/>
        </w:rPr>
        <w:endnoteReference w:id="2"/>
      </w:r>
      <w:r>
        <w:t xml:space="preserve">. At that time, the </w:t>
      </w:r>
      <w:r w:rsidRPr="005755DA">
        <w:rPr>
          <w:rFonts w:ascii="Courier New" w:hAnsi="Courier New" w:cs="Courier New"/>
        </w:rPr>
        <w:t>campaign:NamesType</w:t>
      </w:r>
      <w:r>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 xml:space="preserve">. </w:t>
      </w:r>
    </w:p>
    <w:p w14:paraId="75A4575C" w14:textId="77777777" w:rsidR="00801F69" w:rsidRPr="00B23F06" w:rsidRDefault="00801F69" w:rsidP="00801F69">
      <w:pPr>
        <w:spacing w:after="240"/>
        <w:rPr>
          <w:b/>
          <w:bCs/>
        </w:rPr>
      </w:pPr>
      <w:r>
        <w:t xml:space="preserve">The property of the </w:t>
      </w:r>
      <w:r w:rsidRPr="007D12DE">
        <w:rPr>
          <w:rFonts w:ascii="Courier New" w:hAnsi="Courier New" w:cs="Courier New"/>
        </w:rPr>
        <w:t>NamesType</w:t>
      </w:r>
      <w:r>
        <w:t xml:space="preserve"> class is shown in </w:t>
      </w:r>
      <w:r w:rsidRPr="005B6158">
        <w:rPr>
          <w:b/>
          <w:color w:val="0000EE"/>
        </w:rPr>
        <w:fldChar w:fldCharType="begin"/>
      </w:r>
      <w:r w:rsidRPr="005B6158">
        <w:rPr>
          <w:b/>
          <w:color w:val="0000EE"/>
        </w:rPr>
        <w:instrText xml:space="preserve"> REF _Ref391382215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3</w:t>
      </w:r>
      <w:r w:rsidRPr="005B6158">
        <w:rPr>
          <w:b/>
          <w:color w:val="0000EE"/>
        </w:rPr>
        <w:fldChar w:fldCharType="end"/>
      </w:r>
      <w:r>
        <w:t>.</w:t>
      </w:r>
    </w:p>
    <w:p w14:paraId="3CB86B85" w14:textId="77777777" w:rsidR="00801F69" w:rsidRDefault="00801F69" w:rsidP="00484E42">
      <w:pPr>
        <w:pStyle w:val="Caption"/>
      </w:pPr>
      <w:bookmarkStart w:id="79" w:name="_Ref391382215"/>
      <w:r w:rsidRPr="00C96A2E">
        <w:t xml:space="preserve">Table </w:t>
      </w:r>
      <w:r w:rsidR="00192EC0">
        <w:fldChar w:fldCharType="begin"/>
      </w:r>
      <w:r w:rsidR="00192EC0">
        <w:instrText xml:space="preserve"> STYLEREF 1 \s </w:instrText>
      </w:r>
      <w:r w:rsidR="00192EC0">
        <w:fldChar w:fldCharType="separate"/>
      </w:r>
      <w:r w:rsidR="0010410A">
        <w:rPr>
          <w:noProof/>
        </w:rPr>
        <w:t>3</w:t>
      </w:r>
      <w:r w:rsidR="00192EC0">
        <w:rPr>
          <w:noProof/>
        </w:rPr>
        <w:fldChar w:fldCharType="end"/>
      </w:r>
      <w:r>
        <w:noBreakHyphen/>
      </w:r>
      <w:r w:rsidR="00192EC0">
        <w:fldChar w:fldCharType="begin"/>
      </w:r>
      <w:r w:rsidR="00192EC0">
        <w:instrText xml:space="preserve"> SEQ Table \* ARABIC \s 1 </w:instrText>
      </w:r>
      <w:r w:rsidR="00192EC0">
        <w:fldChar w:fldCharType="separate"/>
      </w:r>
      <w:r w:rsidR="0010410A">
        <w:rPr>
          <w:noProof/>
        </w:rPr>
        <w:t>3</w:t>
      </w:r>
      <w:r w:rsidR="00192EC0">
        <w:rPr>
          <w:noProof/>
        </w:rPr>
        <w:fldChar w:fldCharType="end"/>
      </w:r>
      <w:bookmarkEnd w:id="79"/>
      <w:r>
        <w:t xml:space="preserve">. Properties </w:t>
      </w:r>
      <w:r w:rsidRPr="00C96A2E">
        <w:t>of</w:t>
      </w:r>
      <w:r>
        <w:t xml:space="preserve"> the</w:t>
      </w:r>
      <w:r w:rsidRPr="00C96A2E">
        <w:t xml:space="preserve"> </w:t>
      </w:r>
      <w:r>
        <w:rPr>
          <w:rFonts w:ascii="Courier New" w:hAnsi="Courier New" w:cs="Courier New"/>
        </w:rPr>
        <w:t>NamesType</w:t>
      </w:r>
      <w:r w:rsidRPr="00CA7DA1">
        <w:rPr>
          <w:rFonts w:cs="Courier New"/>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801F69" w:rsidRPr="00693F21" w14:paraId="0E1A5FC4" w14:textId="77777777" w:rsidTr="00C45E1A">
        <w:trPr>
          <w:trHeight w:val="547"/>
        </w:trPr>
        <w:tc>
          <w:tcPr>
            <w:tcW w:w="1615" w:type="dxa"/>
            <w:shd w:val="clear" w:color="auto" w:fill="BFBFBF" w:themeFill="background1" w:themeFillShade="BF"/>
            <w:vAlign w:val="center"/>
          </w:tcPr>
          <w:p w14:paraId="0A0193FA" w14:textId="77777777" w:rsidR="00801F69" w:rsidRPr="00693F21" w:rsidRDefault="00801F69" w:rsidP="00C45E1A">
            <w:pPr>
              <w:rPr>
                <w:b/>
              </w:rPr>
            </w:pPr>
            <w:r>
              <w:rPr>
                <w:b/>
              </w:rPr>
              <w:t>Name</w:t>
            </w:r>
          </w:p>
        </w:tc>
        <w:tc>
          <w:tcPr>
            <w:tcW w:w="3060" w:type="dxa"/>
            <w:shd w:val="clear" w:color="auto" w:fill="BFBFBF" w:themeFill="background1" w:themeFillShade="BF"/>
            <w:vAlign w:val="center"/>
          </w:tcPr>
          <w:p w14:paraId="79969C4F"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21F76F46" w14:textId="77777777" w:rsidR="00801F69" w:rsidRPr="00693F21" w:rsidRDefault="00801F69" w:rsidP="00C45E1A">
            <w:pPr>
              <w:rPr>
                <w:b/>
              </w:rPr>
            </w:pPr>
            <w:r w:rsidRPr="00693F21">
              <w:rPr>
                <w:b/>
              </w:rPr>
              <w:t>Multiplicity</w:t>
            </w:r>
          </w:p>
        </w:tc>
        <w:tc>
          <w:tcPr>
            <w:tcW w:w="7200" w:type="dxa"/>
            <w:shd w:val="clear" w:color="auto" w:fill="BFBFBF" w:themeFill="background1" w:themeFillShade="BF"/>
            <w:vAlign w:val="center"/>
          </w:tcPr>
          <w:p w14:paraId="2C748B8D" w14:textId="77777777" w:rsidR="00801F69" w:rsidRPr="00693F21" w:rsidRDefault="00801F69" w:rsidP="00C45E1A">
            <w:pPr>
              <w:rPr>
                <w:b/>
              </w:rPr>
            </w:pPr>
            <w:r w:rsidRPr="00693F21">
              <w:rPr>
                <w:b/>
              </w:rPr>
              <w:t>Description</w:t>
            </w:r>
          </w:p>
        </w:tc>
      </w:tr>
      <w:tr w:rsidR="00801F69" w14:paraId="78727DAA" w14:textId="77777777" w:rsidTr="00C45E1A">
        <w:trPr>
          <w:trHeight w:val="547"/>
        </w:trPr>
        <w:tc>
          <w:tcPr>
            <w:tcW w:w="1615" w:type="dxa"/>
            <w:vAlign w:val="center"/>
          </w:tcPr>
          <w:p w14:paraId="24D896E1" w14:textId="77777777" w:rsidR="00801F69" w:rsidRPr="0082327D" w:rsidRDefault="00801F69" w:rsidP="00C45E1A">
            <w:pPr>
              <w:rPr>
                <w:b/>
              </w:rPr>
            </w:pPr>
            <w:r w:rsidRPr="0082327D">
              <w:rPr>
                <w:b/>
              </w:rPr>
              <w:t>Name</w:t>
            </w:r>
          </w:p>
        </w:tc>
        <w:tc>
          <w:tcPr>
            <w:tcW w:w="3060" w:type="dxa"/>
            <w:vAlign w:val="center"/>
          </w:tcPr>
          <w:p w14:paraId="242103D1" w14:textId="77777777" w:rsidR="00801F69" w:rsidRDefault="00801F69" w:rsidP="00C45E1A">
            <w:pPr>
              <w:rPr>
                <w:rFonts w:ascii="Courier New" w:hAnsi="Courier New" w:cs="Courier New"/>
              </w:rPr>
            </w:pPr>
            <w:r>
              <w:rPr>
                <w:rFonts w:ascii="Courier New" w:hAnsi="Courier New" w:cs="Courier New"/>
              </w:rPr>
              <w:t>stixCommon:</w:t>
            </w:r>
          </w:p>
          <w:p w14:paraId="219C26BE" w14:textId="77777777" w:rsidR="00801F69" w:rsidRPr="009B3EC0" w:rsidRDefault="00801F69" w:rsidP="00C45E1A">
            <w:pPr>
              <w:rPr>
                <w:rFonts w:ascii="Courier New" w:hAnsi="Courier New" w:cs="Courier New"/>
              </w:rPr>
            </w:pPr>
            <w:r>
              <w:rPr>
                <w:rFonts w:ascii="Courier New" w:hAnsi="Courier New" w:cs="Courier New"/>
              </w:rPr>
              <w:t>VocabularyStringType</w:t>
            </w:r>
          </w:p>
        </w:tc>
        <w:tc>
          <w:tcPr>
            <w:tcW w:w="1440" w:type="dxa"/>
            <w:vAlign w:val="center"/>
          </w:tcPr>
          <w:p w14:paraId="7E871B3D" w14:textId="77777777" w:rsidR="00801F69" w:rsidRPr="00E65B09" w:rsidRDefault="00801F69" w:rsidP="00C45E1A">
            <w:pPr>
              <w:jc w:val="center"/>
              <w:rPr>
                <w:sz w:val="22"/>
              </w:rPr>
            </w:pPr>
            <w:r w:rsidRPr="0082327D">
              <w:t>1..*</w:t>
            </w:r>
          </w:p>
        </w:tc>
        <w:tc>
          <w:tcPr>
            <w:tcW w:w="7200" w:type="dxa"/>
            <w:vAlign w:val="center"/>
          </w:tcPr>
          <w:p w14:paraId="202CF9A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Name</w:t>
            </w:r>
            <w:r w:rsidRPr="0082327D">
              <w:rPr>
                <w:color w:val="000000"/>
                <w:szCs w:val="22"/>
              </w:rPr>
              <w:t xml:space="preserve"> property is used to specify a single name or alias that identifies the Campaign.  The content creator may choose any arbitrary value or may constrain the set of possible values by referencing an externally-defined vocabulary or leveraging a formally defined vocabulary extending from the </w:t>
            </w:r>
            <w:r w:rsidRPr="0082327D">
              <w:rPr>
                <w:rFonts w:ascii="Courier New" w:hAnsi="Courier New" w:cs="Courier New"/>
                <w:color w:val="000000"/>
                <w:szCs w:val="22"/>
              </w:rPr>
              <w:t>stixCommon:ControlledVocabularyStringType</w:t>
            </w:r>
            <w:r w:rsidRPr="0082327D">
              <w:rPr>
                <w:color w:val="000000"/>
                <w:szCs w:val="22"/>
              </w:rPr>
              <w:t xml:space="preserve"> class. No default vocabulary class has been defined for STIX 1.2.</w:t>
            </w:r>
          </w:p>
        </w:tc>
      </w:tr>
    </w:tbl>
    <w:p w14:paraId="5B4BE894" w14:textId="77777777" w:rsidR="00801F69" w:rsidRDefault="00801F69" w:rsidP="00801F69">
      <w:pPr>
        <w:pStyle w:val="Heading2"/>
      </w:pPr>
      <w:bookmarkStart w:id="80" w:name="_Toc420658347"/>
      <w:bookmarkStart w:id="81" w:name="_Toc429573786"/>
      <w:r>
        <w:t>RelatedTTPsType Class</w:t>
      </w:r>
      <w:bookmarkEnd w:id="80"/>
      <w:bookmarkEnd w:id="81"/>
    </w:p>
    <w:p w14:paraId="0A265F7E" w14:textId="77777777" w:rsidR="00801F69" w:rsidRDefault="00801F69" w:rsidP="00801F69">
      <w:pPr>
        <w:spacing w:after="240"/>
      </w:pPr>
      <w:r>
        <w:t xml:space="preserve">The </w:t>
      </w:r>
      <w:r w:rsidRPr="000B4715">
        <w:rPr>
          <w:rFonts w:ascii="Courier New" w:hAnsi="Courier New" w:cs="Courier New"/>
        </w:rPr>
        <w:t>RelatedTTPs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leveraged within the Campaign (or in some way related to a Campaign)</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14:paraId="7D2A238F" w14:textId="77777777" w:rsidR="00801F69" w:rsidRDefault="00801F69" w:rsidP="00801F69">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54A32D65" w14:textId="77777777" w:rsidR="00801F69" w:rsidRDefault="00801F69" w:rsidP="00801F69">
      <w:pPr>
        <w:rPr>
          <w:noProof/>
        </w:rPr>
      </w:pPr>
    </w:p>
    <w:p w14:paraId="13114CB1" w14:textId="77777777" w:rsidR="00801F69" w:rsidRDefault="00801F69" w:rsidP="00801F69">
      <w:pPr>
        <w:jc w:val="center"/>
        <w:rPr>
          <w:noProof/>
        </w:rPr>
      </w:pPr>
      <w:r w:rsidRPr="00452D84">
        <w:rPr>
          <w:noProof/>
        </w:rPr>
        <w:lastRenderedPageBreak/>
        <w:drawing>
          <wp:inline distT="0" distB="0" distL="0" distR="0" wp14:anchorId="674BD6A1" wp14:editId="6375D77F">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86305"/>
                    </a:xfrm>
                    <a:prstGeom prst="rect">
                      <a:avLst/>
                    </a:prstGeom>
                  </pic:spPr>
                </pic:pic>
              </a:graphicData>
            </a:graphic>
          </wp:inline>
        </w:drawing>
      </w:r>
      <w:r w:rsidRPr="00452D84">
        <w:rPr>
          <w:noProof/>
        </w:rPr>
        <w:t xml:space="preserve"> </w:t>
      </w:r>
    </w:p>
    <w:p w14:paraId="19B7E357" w14:textId="77777777" w:rsidR="00801F69" w:rsidRDefault="00801F69" w:rsidP="00484E42">
      <w:pPr>
        <w:pStyle w:val="Caption"/>
        <w:rPr>
          <w:b/>
        </w:rPr>
      </w:pPr>
      <w:bookmarkStart w:id="82" w:name="_Ref395023936"/>
      <w:r w:rsidRPr="0086379B">
        <w:t xml:space="preserve">Figure </w:t>
      </w:r>
      <w:r w:rsidR="00192EC0">
        <w:fldChar w:fldCharType="begin"/>
      </w:r>
      <w:r w:rsidR="00192EC0">
        <w:instrText xml:space="preserve"> STYLEREF 1 \s </w:instrText>
      </w:r>
      <w:r w:rsidR="00192EC0">
        <w:fldChar w:fldCharType="separate"/>
      </w:r>
      <w:r w:rsidR="0010410A">
        <w:rPr>
          <w:noProof/>
        </w:rPr>
        <w:t>3</w:t>
      </w:r>
      <w:r w:rsidR="00192EC0">
        <w:rPr>
          <w:noProof/>
        </w:rPr>
        <w:fldChar w:fldCharType="end"/>
      </w:r>
      <w:r>
        <w:noBreakHyphen/>
      </w:r>
      <w:r w:rsidR="00192EC0">
        <w:fldChar w:fldCharType="begin"/>
      </w:r>
      <w:r w:rsidR="00192EC0">
        <w:instrText xml:space="preserve"> SEQ Figure \* ARABIC \s 1 </w:instrText>
      </w:r>
      <w:r w:rsidR="00192EC0">
        <w:fldChar w:fldCharType="separate"/>
      </w:r>
      <w:r w:rsidR="0010410A">
        <w:rPr>
          <w:noProof/>
        </w:rPr>
        <w:t>2</w:t>
      </w:r>
      <w:r w:rsidR="00192EC0">
        <w:rPr>
          <w:noProof/>
        </w:rPr>
        <w:fldChar w:fldCharType="end"/>
      </w:r>
      <w:bookmarkEnd w:id="82"/>
      <w:r>
        <w:t xml:space="preserve">. UML diagram of the </w:t>
      </w:r>
      <w:r>
        <w:rPr>
          <w:rFonts w:ascii="Courier New" w:hAnsi="Courier New" w:cs="Courier New"/>
        </w:rPr>
        <w:t>RelatedTTPsType</w:t>
      </w:r>
      <w:r>
        <w:t xml:space="preserve"> class</w:t>
      </w:r>
    </w:p>
    <w:p w14:paraId="3E994D8F" w14:textId="77777777" w:rsidR="00801F69" w:rsidRDefault="00801F69" w:rsidP="00DB3FC8">
      <w:pPr>
        <w:spacing w:before="240" w:after="240"/>
      </w:pPr>
      <w:r w:rsidRPr="005B6158">
        <w:rPr>
          <w:b/>
          <w:color w:val="0000EE"/>
        </w:rPr>
        <w:fldChar w:fldCharType="begin"/>
      </w:r>
      <w:r w:rsidRPr="005B6158">
        <w:rPr>
          <w:b/>
          <w:color w:val="0000EE"/>
        </w:rPr>
        <w:instrText xml:space="preserve"> REF _Ref391382493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4</w:t>
      </w:r>
      <w:r w:rsidRPr="005B6158">
        <w:rPr>
          <w:b/>
          <w:color w:val="0000EE"/>
        </w:rPr>
        <w:fldChar w:fldCharType="end"/>
      </w:r>
      <w:r>
        <w:t xml:space="preserve"> shows the properties of the </w:t>
      </w:r>
      <w:r>
        <w:rPr>
          <w:rFonts w:ascii="Courier New" w:hAnsi="Courier New" w:cs="Courier New"/>
        </w:rPr>
        <w:t>RelatedTTPsType</w:t>
      </w:r>
      <w:r>
        <w:t xml:space="preserve"> specialization and is associated with the UML diagram given in </w:t>
      </w:r>
      <w:r w:rsidRPr="005B6158">
        <w:rPr>
          <w:b/>
          <w:color w:val="0000EE"/>
        </w:rPr>
        <w:fldChar w:fldCharType="begin"/>
      </w:r>
      <w:r w:rsidRPr="005B6158">
        <w:rPr>
          <w:b/>
          <w:color w:val="0000EE"/>
        </w:rPr>
        <w:instrText xml:space="preserve"> REF _Ref395023936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2</w:t>
      </w:r>
      <w:r w:rsidRPr="005B6158">
        <w:rPr>
          <w:b/>
          <w:color w:val="0000EE"/>
        </w:rPr>
        <w:fldChar w:fldCharType="end"/>
      </w:r>
      <w:r>
        <w:t>.</w:t>
      </w:r>
    </w:p>
    <w:p w14:paraId="1A412F55" w14:textId="77777777" w:rsidR="00801F69" w:rsidRDefault="00801F69" w:rsidP="00484E42">
      <w:pPr>
        <w:pStyle w:val="Caption"/>
      </w:pPr>
      <w:bookmarkStart w:id="83" w:name="_Ref391382493"/>
      <w:r w:rsidRPr="00C96A2E">
        <w:t xml:space="preserve">Table </w:t>
      </w:r>
      <w:r w:rsidR="00192EC0">
        <w:fldChar w:fldCharType="begin"/>
      </w:r>
      <w:r w:rsidR="00192EC0">
        <w:instrText xml:space="preserve"> STYLEREF 1 \s </w:instrText>
      </w:r>
      <w:r w:rsidR="00192EC0">
        <w:fldChar w:fldCharType="separate"/>
      </w:r>
      <w:r w:rsidR="0010410A">
        <w:rPr>
          <w:noProof/>
        </w:rPr>
        <w:t>3</w:t>
      </w:r>
      <w:r w:rsidR="00192EC0">
        <w:rPr>
          <w:noProof/>
        </w:rPr>
        <w:fldChar w:fldCharType="end"/>
      </w:r>
      <w:r>
        <w:noBreakHyphen/>
      </w:r>
      <w:r w:rsidR="00192EC0">
        <w:fldChar w:fldCharType="begin"/>
      </w:r>
      <w:r w:rsidR="00192EC0">
        <w:instrText xml:space="preserve"> SEQ Table \* ARABIC \s 1 </w:instrText>
      </w:r>
      <w:r w:rsidR="00192EC0">
        <w:fldChar w:fldCharType="separate"/>
      </w:r>
      <w:r w:rsidR="0010410A">
        <w:rPr>
          <w:noProof/>
        </w:rPr>
        <w:t>4</w:t>
      </w:r>
      <w:r w:rsidR="00192EC0">
        <w:rPr>
          <w:noProof/>
        </w:rPr>
        <w:fldChar w:fldCharType="end"/>
      </w:r>
      <w:bookmarkEnd w:id="83"/>
      <w:r>
        <w:t xml:space="preserve">. Properties </w:t>
      </w:r>
      <w:r w:rsidRPr="00C96A2E">
        <w:t>of</w:t>
      </w:r>
      <w:r>
        <w:t xml:space="preserve"> the</w:t>
      </w:r>
      <w:r w:rsidRPr="00C96A2E">
        <w:t xml:space="preserve"> </w:t>
      </w:r>
      <w:r>
        <w:rPr>
          <w:rFonts w:ascii="Courier New" w:hAnsi="Courier New" w:cs="Courier New"/>
        </w:rPr>
        <w:t>RelatedTTPsType</w:t>
      </w:r>
      <w:r w:rsidRPr="00CA7DA1">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801F69" w:rsidRPr="00693F21" w14:paraId="059262D1" w14:textId="77777777" w:rsidTr="00C45E1A">
        <w:trPr>
          <w:trHeight w:val="547"/>
        </w:trPr>
        <w:tc>
          <w:tcPr>
            <w:tcW w:w="2358" w:type="dxa"/>
            <w:shd w:val="clear" w:color="auto" w:fill="BFBFBF" w:themeFill="background1" w:themeFillShade="BF"/>
            <w:vAlign w:val="center"/>
          </w:tcPr>
          <w:p w14:paraId="51C19530" w14:textId="77777777" w:rsidR="00801F69" w:rsidRPr="00693F21" w:rsidRDefault="00801F69" w:rsidP="00C45E1A">
            <w:pPr>
              <w:rPr>
                <w:b/>
              </w:rPr>
            </w:pPr>
            <w:r>
              <w:rPr>
                <w:b/>
              </w:rPr>
              <w:t>Name</w:t>
            </w:r>
          </w:p>
        </w:tc>
        <w:tc>
          <w:tcPr>
            <w:tcW w:w="3690" w:type="dxa"/>
            <w:shd w:val="clear" w:color="auto" w:fill="BFBFBF" w:themeFill="background1" w:themeFillShade="BF"/>
            <w:vAlign w:val="center"/>
          </w:tcPr>
          <w:p w14:paraId="0A852CF4"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321A504D" w14:textId="77777777" w:rsidR="00801F69" w:rsidRPr="00693F21" w:rsidRDefault="00801F69" w:rsidP="00C45E1A">
            <w:pPr>
              <w:rPr>
                <w:b/>
              </w:rPr>
            </w:pPr>
            <w:r w:rsidRPr="00693F21">
              <w:rPr>
                <w:b/>
              </w:rPr>
              <w:t>Multiplicity</w:t>
            </w:r>
          </w:p>
        </w:tc>
        <w:tc>
          <w:tcPr>
            <w:tcW w:w="5688" w:type="dxa"/>
            <w:shd w:val="clear" w:color="auto" w:fill="BFBFBF" w:themeFill="background1" w:themeFillShade="BF"/>
            <w:vAlign w:val="center"/>
          </w:tcPr>
          <w:p w14:paraId="368774A3" w14:textId="77777777" w:rsidR="00801F69" w:rsidRPr="00693F21" w:rsidRDefault="00801F69" w:rsidP="00C45E1A">
            <w:pPr>
              <w:rPr>
                <w:b/>
              </w:rPr>
            </w:pPr>
            <w:r w:rsidRPr="00693F21">
              <w:rPr>
                <w:b/>
              </w:rPr>
              <w:t>Description</w:t>
            </w:r>
          </w:p>
        </w:tc>
      </w:tr>
      <w:tr w:rsidR="00801F69" w14:paraId="421A9942" w14:textId="77777777" w:rsidTr="00C45E1A">
        <w:trPr>
          <w:trHeight w:val="547"/>
        </w:trPr>
        <w:tc>
          <w:tcPr>
            <w:tcW w:w="2358" w:type="dxa"/>
            <w:vAlign w:val="center"/>
          </w:tcPr>
          <w:p w14:paraId="5BE597FB" w14:textId="77777777" w:rsidR="00801F69" w:rsidRPr="0082327D" w:rsidRDefault="00801F69" w:rsidP="00C45E1A">
            <w:pPr>
              <w:rPr>
                <w:b/>
              </w:rPr>
            </w:pPr>
            <w:r w:rsidRPr="0082327D">
              <w:rPr>
                <w:b/>
              </w:rPr>
              <w:t>Related_TTP</w:t>
            </w:r>
          </w:p>
        </w:tc>
        <w:tc>
          <w:tcPr>
            <w:tcW w:w="3690" w:type="dxa"/>
            <w:vAlign w:val="center"/>
          </w:tcPr>
          <w:p w14:paraId="120470E5" w14:textId="77777777" w:rsidR="00801F69" w:rsidRPr="009B3EC0" w:rsidRDefault="00801F69" w:rsidP="00C45E1A">
            <w:pPr>
              <w:rPr>
                <w:rFonts w:ascii="Courier New" w:hAnsi="Courier New" w:cs="Courier New"/>
              </w:rPr>
            </w:pPr>
            <w:r>
              <w:rPr>
                <w:rFonts w:ascii="Courier New" w:hAnsi="Courier New" w:cs="Courier New"/>
              </w:rPr>
              <w:t>stixCommon:RelatedTTPType</w:t>
            </w:r>
          </w:p>
        </w:tc>
        <w:tc>
          <w:tcPr>
            <w:tcW w:w="1440" w:type="dxa"/>
            <w:vAlign w:val="center"/>
          </w:tcPr>
          <w:p w14:paraId="4F6BCC92" w14:textId="77777777" w:rsidR="00801F69" w:rsidRPr="00E65B09" w:rsidRDefault="00801F69" w:rsidP="00C45E1A">
            <w:pPr>
              <w:jc w:val="center"/>
              <w:rPr>
                <w:sz w:val="22"/>
              </w:rPr>
            </w:pPr>
            <w:r w:rsidRPr="0082327D">
              <w:t>1..*</w:t>
            </w:r>
          </w:p>
        </w:tc>
        <w:tc>
          <w:tcPr>
            <w:tcW w:w="5688" w:type="dxa"/>
            <w:vAlign w:val="center"/>
          </w:tcPr>
          <w:p w14:paraId="7593CC89"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Related_TTP</w:t>
            </w:r>
            <w:r w:rsidRPr="0082327D">
              <w:rPr>
                <w:color w:val="000000"/>
                <w:szCs w:val="22"/>
              </w:rPr>
              <w:t xml:space="preserve"> property specifies a TTP </w:t>
            </w:r>
            <w:r w:rsidRPr="0082327D">
              <w:rPr>
                <w:szCs w:val="22"/>
              </w:rPr>
              <w:t>leveraged within the Campaign (or in some way related to a Campaign)</w:t>
            </w:r>
            <w:r w:rsidRPr="0082327D">
              <w:rPr>
                <w:color w:val="000000"/>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11764BA0" w14:textId="77777777" w:rsidR="00801F69" w:rsidRDefault="00801F69" w:rsidP="00801F69">
      <w:pPr>
        <w:pStyle w:val="Heading2"/>
      </w:pPr>
      <w:bookmarkStart w:id="84" w:name="_Ref394941555"/>
      <w:bookmarkStart w:id="85" w:name="_Toc420658348"/>
      <w:bookmarkStart w:id="86" w:name="_Toc429573787"/>
      <w:r>
        <w:t>RelatedIncidentsType</w:t>
      </w:r>
      <w:bookmarkEnd w:id="84"/>
      <w:r>
        <w:t xml:space="preserve"> Class</w:t>
      </w:r>
      <w:bookmarkEnd w:id="85"/>
      <w:bookmarkEnd w:id="86"/>
    </w:p>
    <w:p w14:paraId="023FFA04" w14:textId="77777777" w:rsidR="00801F69" w:rsidRDefault="00801F69" w:rsidP="00801F69">
      <w:pPr>
        <w:spacing w:after="240"/>
        <w:rPr>
          <w:rFonts w:cs="Courier New"/>
        </w:rPr>
      </w:pPr>
      <w:r>
        <w:t xml:space="preserve">The </w:t>
      </w:r>
      <w:r w:rsidRPr="00EA165E">
        <w:rPr>
          <w:rFonts w:ascii="Courier New" w:hAnsi="Courier New" w:cs="Courier New"/>
        </w:rPr>
        <w:t>RelatedIncidents</w:t>
      </w:r>
      <w:r>
        <w:rPr>
          <w:rFonts w:ascii="Courier New" w:hAnsi="Courier New" w:cs="Courier New"/>
        </w:rPr>
        <w:t>Type</w:t>
      </w:r>
      <w:r w:rsidRPr="009E4233">
        <w:rPr>
          <w:rFonts w:cs="Courier New"/>
        </w:rPr>
        <w:t xml:space="preserve"> class </w:t>
      </w:r>
      <w:r>
        <w:rPr>
          <w:rFonts w:cs="Courier New"/>
        </w:rPr>
        <w:t>specifies a set of</w:t>
      </w:r>
      <w:r w:rsidRPr="00EA165E">
        <w:t xml:space="preserve"> one or more Incidents </w:t>
      </w:r>
      <w:r w:rsidRPr="007909BA">
        <w:t>asserted as</w:t>
      </w:r>
      <w:r>
        <w:t xml:space="preserve"> part of the Campaign (or in some way related to the Campaign)</w:t>
      </w:r>
      <w:r w:rsidRPr="00EA165E">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w:t>
      </w:r>
      <w:r>
        <w:t>s the scope (whether the elements of the set are related individually or as a group).</w:t>
      </w:r>
      <w:r>
        <w:rPr>
          <w:rFonts w:cs="Courier New"/>
        </w:rPr>
        <w:t xml:space="preserve"> </w:t>
      </w:r>
    </w:p>
    <w:p w14:paraId="6B672A77" w14:textId="77777777" w:rsidR="00801F69" w:rsidRPr="00502AA8" w:rsidRDefault="00801F69" w:rsidP="00801F69">
      <w:pPr>
        <w:spacing w:after="240"/>
        <w:rPr>
          <w:rFonts w:cs="Courier New"/>
        </w:rPr>
      </w:pPr>
      <w:r>
        <w:rPr>
          <w:rFonts w:cs="Courier New"/>
        </w:rPr>
        <w:t xml:space="preserve">The UML diagram corresponding to the </w:t>
      </w:r>
      <w:r w:rsidRPr="00817F69">
        <w:rPr>
          <w:rFonts w:ascii="Courier New" w:hAnsi="Courier New" w:cs="Courier New"/>
        </w:rPr>
        <w:t>RelatedIncidentsType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_Ref394476592 \h </w:instrText>
      </w:r>
      <w:r w:rsidR="005B6158" w:rsidRP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3</w:t>
      </w:r>
      <w:r w:rsidRPr="001C7D12">
        <w:rPr>
          <w:rFonts w:cs="Courier New"/>
          <w:b/>
          <w:color w:val="0000EE"/>
        </w:rPr>
        <w:fldChar w:fldCharType="end"/>
      </w:r>
      <w:r>
        <w:rPr>
          <w:rFonts w:cs="Courier New"/>
        </w:rPr>
        <w:t>.</w:t>
      </w:r>
    </w:p>
    <w:p w14:paraId="6FD50E37" w14:textId="77777777" w:rsidR="00801F69" w:rsidRDefault="00801F69" w:rsidP="00801F69">
      <w:pPr>
        <w:spacing w:after="120"/>
        <w:jc w:val="center"/>
      </w:pPr>
      <w:r w:rsidRPr="00452D84">
        <w:rPr>
          <w:noProof/>
        </w:rPr>
        <w:lastRenderedPageBreak/>
        <w:drawing>
          <wp:inline distT="0" distB="0" distL="0" distR="0" wp14:anchorId="3AD90A63" wp14:editId="33705D5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65375"/>
                    </a:xfrm>
                    <a:prstGeom prst="rect">
                      <a:avLst/>
                    </a:prstGeom>
                  </pic:spPr>
                </pic:pic>
              </a:graphicData>
            </a:graphic>
          </wp:inline>
        </w:drawing>
      </w:r>
      <w:r w:rsidRPr="00452D84">
        <w:rPr>
          <w:noProof/>
        </w:rPr>
        <w:t xml:space="preserve"> </w:t>
      </w:r>
    </w:p>
    <w:p w14:paraId="5B8F55FB" w14:textId="77777777" w:rsidR="00801F69" w:rsidRDefault="00801F69" w:rsidP="00484E42">
      <w:pPr>
        <w:pStyle w:val="Caption"/>
      </w:pPr>
      <w:bookmarkStart w:id="87" w:name="_Ref394476592"/>
      <w:bookmarkStart w:id="88" w:name="_Ref394953855"/>
      <w:r w:rsidRPr="00A34019">
        <w:t xml:space="preserve">Figure </w:t>
      </w:r>
      <w:r w:rsidR="00192EC0">
        <w:fldChar w:fldCharType="begin"/>
      </w:r>
      <w:r w:rsidR="00192EC0">
        <w:instrText xml:space="preserve"> STYLEREF 1 \s </w:instrText>
      </w:r>
      <w:r w:rsidR="00192EC0">
        <w:fldChar w:fldCharType="separate"/>
      </w:r>
      <w:r w:rsidR="0010410A">
        <w:rPr>
          <w:noProof/>
        </w:rPr>
        <w:t>3</w:t>
      </w:r>
      <w:r w:rsidR="00192EC0">
        <w:rPr>
          <w:noProof/>
        </w:rPr>
        <w:fldChar w:fldCharType="end"/>
      </w:r>
      <w:r>
        <w:noBreakHyphen/>
      </w:r>
      <w:r w:rsidR="00192EC0">
        <w:fldChar w:fldCharType="begin"/>
      </w:r>
      <w:r w:rsidR="00192EC0">
        <w:instrText xml:space="preserve"> SEQ Figure \* ARABIC \s 1 </w:instrText>
      </w:r>
      <w:r w:rsidR="00192EC0">
        <w:fldChar w:fldCharType="separate"/>
      </w:r>
      <w:r w:rsidR="0010410A">
        <w:rPr>
          <w:noProof/>
        </w:rPr>
        <w:t>3</w:t>
      </w:r>
      <w:r w:rsidR="00192EC0">
        <w:rPr>
          <w:noProof/>
        </w:rPr>
        <w:fldChar w:fldCharType="end"/>
      </w:r>
      <w:bookmarkEnd w:id="87"/>
      <w:r w:rsidRPr="00A34019">
        <w:t xml:space="preserve">.  </w:t>
      </w:r>
      <w:bookmarkStart w:id="89" w:name="_Ref394953864"/>
      <w:r>
        <w:t xml:space="preserve">UML diagram of the </w:t>
      </w:r>
      <w:r w:rsidRPr="00FE6CE1">
        <w:rPr>
          <w:rFonts w:ascii="Courier New" w:hAnsi="Courier New" w:cs="Courier New"/>
        </w:rPr>
        <w:t>RelatedIncidents</w:t>
      </w:r>
      <w:r>
        <w:rPr>
          <w:rFonts w:ascii="Courier New" w:hAnsi="Courier New" w:cs="Courier New"/>
        </w:rPr>
        <w:t>Type</w:t>
      </w:r>
      <w:r w:rsidRPr="00A34019">
        <w:t xml:space="preserve"> class</w:t>
      </w:r>
      <w:bookmarkEnd w:id="88"/>
      <w:bookmarkEnd w:id="89"/>
    </w:p>
    <w:p w14:paraId="24E25DB8" w14:textId="77777777" w:rsidR="00801F69" w:rsidRPr="007179EA" w:rsidRDefault="00010CAE" w:rsidP="00010CAE">
      <w:pPr>
        <w:spacing w:before="240" w:after="240"/>
      </w:pPr>
      <w:r w:rsidRPr="00010CAE">
        <w:rPr>
          <w:b/>
          <w:color w:val="0000EE"/>
        </w:rPr>
        <w:fldChar w:fldCharType="begin"/>
      </w:r>
      <w:r w:rsidRPr="00010CAE">
        <w:rPr>
          <w:b/>
          <w:color w:val="0000EE"/>
        </w:rPr>
        <w:instrText xml:space="preserve"> REF _Ref429124331 \h </w:instrText>
      </w:r>
      <w:r>
        <w:rPr>
          <w:b/>
          <w:color w:val="0000EE"/>
        </w:rPr>
        <w:instrText xml:space="preserve"> \* MERGEFORMAT </w:instrText>
      </w:r>
      <w:r w:rsidRPr="00010CAE">
        <w:rPr>
          <w:b/>
          <w:color w:val="0000EE"/>
        </w:rPr>
      </w:r>
      <w:r w:rsidRPr="00010CAE">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5</w:t>
      </w:r>
      <w:r w:rsidRPr="00010CAE">
        <w:rPr>
          <w:b/>
          <w:color w:val="0000EE"/>
        </w:rP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_Ref394476592 \h </w:instrText>
      </w:r>
      <w:r>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3</w:t>
      </w:r>
      <w:r w:rsidRPr="005B6158">
        <w:rPr>
          <w:b/>
          <w:color w:val="0000EE"/>
        </w:rPr>
        <w:fldChar w:fldCharType="end"/>
      </w:r>
      <w:r>
        <w:t>.</w:t>
      </w:r>
      <w:bookmarkStart w:id="90" w:name="_Ref391382644"/>
    </w:p>
    <w:p w14:paraId="1B322606" w14:textId="77777777" w:rsidR="00801F69" w:rsidRDefault="00801F69" w:rsidP="00010CAE">
      <w:pPr>
        <w:pStyle w:val="Caption"/>
        <w:keepNext/>
        <w:keepLines/>
      </w:pPr>
      <w:bookmarkStart w:id="91" w:name="_Ref429124331"/>
      <w:r w:rsidRPr="00C96A2E">
        <w:t xml:space="preserve">Table </w:t>
      </w:r>
      <w:r w:rsidR="00192EC0">
        <w:fldChar w:fldCharType="begin"/>
      </w:r>
      <w:r w:rsidR="00192EC0">
        <w:instrText xml:space="preserve"> STYLEREF 1 \s </w:instrText>
      </w:r>
      <w:r w:rsidR="00192EC0">
        <w:fldChar w:fldCharType="separate"/>
      </w:r>
      <w:r w:rsidR="0010410A">
        <w:rPr>
          <w:noProof/>
        </w:rPr>
        <w:t>3</w:t>
      </w:r>
      <w:r w:rsidR="00192EC0">
        <w:rPr>
          <w:noProof/>
        </w:rPr>
        <w:fldChar w:fldCharType="end"/>
      </w:r>
      <w:r>
        <w:noBreakHyphen/>
      </w:r>
      <w:r w:rsidR="00192EC0">
        <w:fldChar w:fldCharType="begin"/>
      </w:r>
      <w:r w:rsidR="00192EC0">
        <w:instrText xml:space="preserve"> SEQ Table \* ARABIC \s 1 </w:instrText>
      </w:r>
      <w:r w:rsidR="00192EC0">
        <w:fldChar w:fldCharType="separate"/>
      </w:r>
      <w:r w:rsidR="0010410A">
        <w:rPr>
          <w:noProof/>
        </w:rPr>
        <w:t>5</w:t>
      </w:r>
      <w:r w:rsidR="00192EC0">
        <w:rPr>
          <w:noProof/>
        </w:rPr>
        <w:fldChar w:fldCharType="end"/>
      </w:r>
      <w:bookmarkEnd w:id="90"/>
      <w:bookmarkEnd w:id="91"/>
      <w:r>
        <w:t xml:space="preserve">. Properties </w:t>
      </w:r>
      <w:r w:rsidRPr="00C96A2E">
        <w:t xml:space="preserve">of </w:t>
      </w:r>
      <w:r>
        <w:t xml:space="preserve">the </w:t>
      </w:r>
      <w:r>
        <w:rPr>
          <w:rFonts w:ascii="Courier New" w:hAnsi="Courier New" w:cs="Courier New"/>
        </w:rPr>
        <w:t>RelatedIncidentsType</w:t>
      </w:r>
      <w:r w:rsidRPr="002A4A1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3AB98C92" w14:textId="77777777" w:rsidTr="00C45E1A">
        <w:trPr>
          <w:trHeight w:val="547"/>
        </w:trPr>
        <w:tc>
          <w:tcPr>
            <w:tcW w:w="2358" w:type="dxa"/>
            <w:shd w:val="clear" w:color="auto" w:fill="BFBFBF" w:themeFill="background1" w:themeFillShade="BF"/>
            <w:vAlign w:val="center"/>
          </w:tcPr>
          <w:p w14:paraId="6DE98746" w14:textId="77777777" w:rsidR="00801F69" w:rsidRPr="00693F21" w:rsidRDefault="00801F69" w:rsidP="00010CAE">
            <w:pPr>
              <w:keepNext/>
              <w:keepLines/>
              <w:rPr>
                <w:b/>
              </w:rPr>
            </w:pPr>
            <w:r>
              <w:rPr>
                <w:b/>
              </w:rPr>
              <w:t>Name</w:t>
            </w:r>
          </w:p>
        </w:tc>
        <w:tc>
          <w:tcPr>
            <w:tcW w:w="3870" w:type="dxa"/>
            <w:shd w:val="clear" w:color="auto" w:fill="BFBFBF" w:themeFill="background1" w:themeFillShade="BF"/>
            <w:vAlign w:val="center"/>
          </w:tcPr>
          <w:p w14:paraId="32F77321" w14:textId="77777777" w:rsidR="00801F69" w:rsidRPr="00693F21" w:rsidRDefault="00801F69" w:rsidP="00010CAE">
            <w:pPr>
              <w:keepNext/>
              <w:keepLines/>
              <w:rPr>
                <w:b/>
              </w:rPr>
            </w:pPr>
            <w:r w:rsidRPr="00693F21">
              <w:rPr>
                <w:b/>
              </w:rPr>
              <w:t>Type</w:t>
            </w:r>
          </w:p>
        </w:tc>
        <w:tc>
          <w:tcPr>
            <w:tcW w:w="1440" w:type="dxa"/>
            <w:shd w:val="clear" w:color="auto" w:fill="BFBFBF" w:themeFill="background1" w:themeFillShade="BF"/>
            <w:vAlign w:val="center"/>
          </w:tcPr>
          <w:p w14:paraId="5A0885A3" w14:textId="77777777" w:rsidR="00801F69" w:rsidRPr="00693F21" w:rsidRDefault="00801F69" w:rsidP="00010CAE">
            <w:pPr>
              <w:keepNext/>
              <w:keepLines/>
              <w:rPr>
                <w:b/>
              </w:rPr>
            </w:pPr>
            <w:r w:rsidRPr="00693F21">
              <w:rPr>
                <w:b/>
              </w:rPr>
              <w:t>Multiplicity</w:t>
            </w:r>
          </w:p>
        </w:tc>
        <w:tc>
          <w:tcPr>
            <w:tcW w:w="5508" w:type="dxa"/>
            <w:shd w:val="clear" w:color="auto" w:fill="BFBFBF" w:themeFill="background1" w:themeFillShade="BF"/>
            <w:vAlign w:val="center"/>
          </w:tcPr>
          <w:p w14:paraId="13FBB774" w14:textId="77777777" w:rsidR="00801F69" w:rsidRPr="00693F21" w:rsidRDefault="00801F69" w:rsidP="00010CAE">
            <w:pPr>
              <w:keepNext/>
              <w:keepLines/>
              <w:rPr>
                <w:b/>
              </w:rPr>
            </w:pPr>
            <w:r w:rsidRPr="00693F21">
              <w:rPr>
                <w:b/>
              </w:rPr>
              <w:t>Description</w:t>
            </w:r>
          </w:p>
        </w:tc>
      </w:tr>
      <w:tr w:rsidR="00801F69" w14:paraId="13732C39" w14:textId="77777777" w:rsidTr="00C45E1A">
        <w:trPr>
          <w:trHeight w:val="547"/>
        </w:trPr>
        <w:tc>
          <w:tcPr>
            <w:tcW w:w="2358" w:type="dxa"/>
            <w:vAlign w:val="center"/>
          </w:tcPr>
          <w:p w14:paraId="7B52960D" w14:textId="77777777" w:rsidR="00801F69" w:rsidRPr="0082327D" w:rsidRDefault="00801F69" w:rsidP="00010CAE">
            <w:pPr>
              <w:keepNext/>
              <w:keepLines/>
              <w:rPr>
                <w:b/>
              </w:rPr>
            </w:pPr>
            <w:r w:rsidRPr="0082327D">
              <w:rPr>
                <w:b/>
              </w:rPr>
              <w:t>Related_Incident</w:t>
            </w:r>
          </w:p>
        </w:tc>
        <w:tc>
          <w:tcPr>
            <w:tcW w:w="3870" w:type="dxa"/>
            <w:vAlign w:val="center"/>
          </w:tcPr>
          <w:p w14:paraId="2A5368D6" w14:textId="77777777" w:rsidR="00801F69" w:rsidRPr="009B3EC0" w:rsidRDefault="00801F69" w:rsidP="00010CAE">
            <w:pPr>
              <w:keepNext/>
              <w:keepLines/>
              <w:rPr>
                <w:rFonts w:ascii="Courier New" w:hAnsi="Courier New" w:cs="Courier New"/>
              </w:rPr>
            </w:pPr>
            <w:r>
              <w:rPr>
                <w:rFonts w:ascii="Courier New" w:hAnsi="Courier New" w:cs="Courier New"/>
              </w:rPr>
              <w:t>stixCommon:RelatedIncidentType</w:t>
            </w:r>
          </w:p>
        </w:tc>
        <w:tc>
          <w:tcPr>
            <w:tcW w:w="1440" w:type="dxa"/>
            <w:vAlign w:val="center"/>
          </w:tcPr>
          <w:p w14:paraId="5CE993CF" w14:textId="77777777" w:rsidR="00801F69" w:rsidRPr="00E65B09" w:rsidRDefault="00801F69" w:rsidP="00010CAE">
            <w:pPr>
              <w:keepNext/>
              <w:keepLines/>
              <w:jc w:val="center"/>
              <w:rPr>
                <w:sz w:val="22"/>
              </w:rPr>
            </w:pPr>
            <w:r w:rsidRPr="0082327D">
              <w:t>1..*</w:t>
            </w:r>
          </w:p>
        </w:tc>
        <w:tc>
          <w:tcPr>
            <w:tcW w:w="5508" w:type="dxa"/>
            <w:vAlign w:val="center"/>
          </w:tcPr>
          <w:p w14:paraId="07D863A3" w14:textId="77777777" w:rsidR="00801F69" w:rsidRPr="0082327D" w:rsidRDefault="00801F69" w:rsidP="00010CAE">
            <w:pPr>
              <w:keepNext/>
              <w:keepLines/>
              <w:rPr>
                <w:szCs w:val="22"/>
              </w:rPr>
            </w:pPr>
            <w:r w:rsidRPr="0082327D">
              <w:rPr>
                <w:color w:val="000000"/>
                <w:szCs w:val="22"/>
              </w:rPr>
              <w:t xml:space="preserve">The </w:t>
            </w:r>
            <w:r w:rsidRPr="0082327D">
              <w:rPr>
                <w:rFonts w:ascii="Courier New" w:hAnsi="Courier New" w:cs="Courier New"/>
                <w:szCs w:val="22"/>
              </w:rPr>
              <w:t>Related_Incident</w:t>
            </w:r>
            <w:r w:rsidRPr="0082327D">
              <w:rPr>
                <w:szCs w:val="22"/>
              </w:rPr>
              <w:t xml:space="preserve"> </w:t>
            </w:r>
            <w:r w:rsidRPr="0082327D">
              <w:rPr>
                <w:color w:val="000000"/>
                <w:szCs w:val="22"/>
              </w:rPr>
              <w:t xml:space="preserve">property specifies an Incident </w:t>
            </w:r>
            <w:r w:rsidRPr="0082327D">
              <w:rPr>
                <w:szCs w:val="22"/>
              </w:rPr>
              <w:t>asserted as part of the Campaign (or in some way related to the Campaign)</w:t>
            </w:r>
            <w:r w:rsidRPr="0082327D">
              <w:rPr>
                <w:color w:val="000000"/>
                <w:szCs w:val="22"/>
              </w:rPr>
              <w:t xml:space="preserve"> 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44744F8A" w14:textId="77777777" w:rsidR="00801F69" w:rsidRDefault="00801F69" w:rsidP="00801F69">
      <w:pPr>
        <w:pStyle w:val="Heading2"/>
      </w:pPr>
      <w:bookmarkStart w:id="92" w:name="_Ref397687406"/>
      <w:bookmarkStart w:id="93" w:name="_Ref417306530"/>
      <w:bookmarkStart w:id="94" w:name="_Ref417306536"/>
      <w:bookmarkStart w:id="95" w:name="_Toc420658349"/>
      <w:bookmarkStart w:id="96" w:name="_Toc429573788"/>
      <w:bookmarkStart w:id="97" w:name="_Ref381702753"/>
      <w:r>
        <w:t>RelatedIndicatorsType Class</w:t>
      </w:r>
      <w:bookmarkEnd w:id="92"/>
      <w:r>
        <w:t xml:space="preserve"> (deprecated)</w:t>
      </w:r>
      <w:bookmarkEnd w:id="93"/>
      <w:bookmarkEnd w:id="94"/>
      <w:bookmarkEnd w:id="95"/>
      <w:bookmarkEnd w:id="96"/>
    </w:p>
    <w:p w14:paraId="3D1C29E4" w14:textId="77777777" w:rsidR="00801F69" w:rsidRDefault="00801F69" w:rsidP="00801F69">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set of one or more Indicators </w:t>
      </w:r>
      <w:r w:rsidRPr="007909BA">
        <w:t xml:space="preserve">asserted as </w:t>
      </w:r>
      <w:r>
        <w:t xml:space="preserve">relevent to a Campaign.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7C7FD19D" w14:textId="77777777" w:rsidR="00801F69" w:rsidRDefault="00801F69" w:rsidP="00801F69">
      <w:pPr>
        <w:spacing w:after="240"/>
      </w:pPr>
      <w:r>
        <w:rPr>
          <w:rFonts w:cs="Courier New"/>
        </w:rPr>
        <w:lastRenderedPageBreak/>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4E99604E" w14:textId="77777777" w:rsidR="00801F69" w:rsidRDefault="00801F69" w:rsidP="00801F69">
      <w:pPr>
        <w:jc w:val="center"/>
        <w:rPr>
          <w:noProof/>
        </w:rPr>
      </w:pPr>
      <w:r w:rsidRPr="00452D84">
        <w:rPr>
          <w:noProof/>
        </w:rPr>
        <w:drawing>
          <wp:inline distT="0" distB="0" distL="0" distR="0" wp14:anchorId="4E7452D5" wp14:editId="5F9A86C0">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352675"/>
                    </a:xfrm>
                    <a:prstGeom prst="rect">
                      <a:avLst/>
                    </a:prstGeom>
                  </pic:spPr>
                </pic:pic>
              </a:graphicData>
            </a:graphic>
          </wp:inline>
        </w:drawing>
      </w:r>
      <w:r w:rsidRPr="00452D84">
        <w:rPr>
          <w:noProof/>
        </w:rPr>
        <w:t xml:space="preserve"> </w:t>
      </w:r>
    </w:p>
    <w:p w14:paraId="6D107C4E" w14:textId="77777777" w:rsidR="00801F69" w:rsidRDefault="00801F69" w:rsidP="00484E42">
      <w:pPr>
        <w:pStyle w:val="Caption"/>
        <w:rPr>
          <w:b/>
        </w:rPr>
      </w:pPr>
      <w:bookmarkStart w:id="98" w:name="_Ref395028844"/>
      <w:r w:rsidRPr="0086379B">
        <w:t xml:space="preserve">Figure </w:t>
      </w:r>
      <w:r w:rsidR="00192EC0">
        <w:fldChar w:fldCharType="begin"/>
      </w:r>
      <w:r w:rsidR="00192EC0">
        <w:instrText xml:space="preserve"> STYLEREF 1 \s </w:instrText>
      </w:r>
      <w:r w:rsidR="00192EC0">
        <w:fldChar w:fldCharType="separate"/>
      </w:r>
      <w:r w:rsidR="0010410A">
        <w:rPr>
          <w:noProof/>
        </w:rPr>
        <w:t>3</w:t>
      </w:r>
      <w:r w:rsidR="00192EC0">
        <w:rPr>
          <w:noProof/>
        </w:rPr>
        <w:fldChar w:fldCharType="end"/>
      </w:r>
      <w:r>
        <w:noBreakHyphen/>
      </w:r>
      <w:r w:rsidR="00192EC0">
        <w:fldChar w:fldCharType="begin"/>
      </w:r>
      <w:r w:rsidR="00192EC0">
        <w:instrText xml:space="preserve"> SEQ Figure \* ARABIC \s 1 </w:instrText>
      </w:r>
      <w:r w:rsidR="00192EC0">
        <w:fldChar w:fldCharType="separate"/>
      </w:r>
      <w:r w:rsidR="0010410A">
        <w:rPr>
          <w:noProof/>
        </w:rPr>
        <w:t>4</w:t>
      </w:r>
      <w:r w:rsidR="00192EC0">
        <w:rPr>
          <w:noProof/>
        </w:rPr>
        <w:fldChar w:fldCharType="end"/>
      </w:r>
      <w:bookmarkEnd w:id="98"/>
      <w:r>
        <w:t xml:space="preserve">. UML diagram of the </w:t>
      </w:r>
      <w:r>
        <w:rPr>
          <w:rFonts w:ascii="Courier New" w:hAnsi="Courier New" w:cs="Courier New"/>
        </w:rPr>
        <w:t>RelatedIndicatorsType</w:t>
      </w:r>
      <w:r>
        <w:t xml:space="preserve"> class</w:t>
      </w:r>
    </w:p>
    <w:p w14:paraId="2C7DB2B9" w14:textId="77777777" w:rsidR="00801F69" w:rsidRPr="00DD1D63" w:rsidRDefault="00801F69" w:rsidP="00801F69">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the Campaign data model for backward compatibility). Therefore, because no other property requires it, the </w:t>
      </w:r>
      <w:r w:rsidRPr="00440CCC">
        <w:rPr>
          <w:rFonts w:ascii="Courier New" w:hAnsi="Courier New" w:cs="Courier New"/>
          <w:i/>
        </w:rPr>
        <w:t>RelatedIndicatorsType</w:t>
      </w:r>
      <w:r w:rsidRPr="00440CCC">
        <w:rPr>
          <w:i/>
        </w:rPr>
        <w:t xml:space="preserve"> class will be removed in </w:t>
      </w:r>
      <w:r w:rsidR="00DB3FC8">
        <w:rPr>
          <w:i/>
        </w:rPr>
        <w:t xml:space="preserve">STIX </w:t>
      </w:r>
      <w:r w:rsidRPr="00440CCC">
        <w:rPr>
          <w:i/>
        </w:rPr>
        <w:t xml:space="preserve">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w:t>
      </w:r>
      <w:r>
        <w:rPr>
          <w:i/>
        </w:rPr>
        <w:t>1.2</w:t>
      </w:r>
      <w:r w:rsidR="00DB3FC8">
        <w:rPr>
          <w:i/>
        </w:rPr>
        <w:t>.1</w:t>
      </w:r>
      <w:r w:rsidRPr="00440CCC">
        <w:rPr>
          <w:i/>
        </w:rPr>
        <w:t xml:space="preserve">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6D3E3CBE" w14:textId="77777777" w:rsidR="00801F69" w:rsidRDefault="00801F69" w:rsidP="00801F69">
      <w:pPr>
        <w:spacing w:after="240"/>
      </w:pPr>
      <w:r w:rsidRPr="005B6158">
        <w:rPr>
          <w:b/>
          <w:color w:val="0000EE"/>
        </w:rPr>
        <w:fldChar w:fldCharType="begin"/>
      </w:r>
      <w:r w:rsidRPr="005B6158">
        <w:rPr>
          <w:b/>
          <w:color w:val="0000EE"/>
        </w:rPr>
        <w:instrText xml:space="preserve"> REF _Ref391384074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6</w:t>
      </w:r>
      <w:r w:rsidRPr="005B6158">
        <w:rPr>
          <w:b/>
          <w:color w:val="0000EE"/>
        </w:rPr>
        <w:fldChar w:fldCharType="end"/>
      </w:r>
      <w:r>
        <w:t xml:space="preserve"> (shaded to indicate deprecation)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rsidRPr="005B6158">
        <w:rPr>
          <w:b/>
          <w:color w:val="0000EE"/>
        </w:rPr>
        <w:fldChar w:fldCharType="begin"/>
      </w:r>
      <w:r w:rsidRPr="005B6158">
        <w:rPr>
          <w:b/>
          <w:color w:val="0000EE"/>
        </w:rPr>
        <w:instrText xml:space="preserve"> REF _Ref395028844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4</w:t>
      </w:r>
      <w:r w:rsidRPr="005B6158">
        <w:rPr>
          <w:b/>
          <w:color w:val="0000EE"/>
        </w:rPr>
        <w:fldChar w:fldCharType="end"/>
      </w:r>
      <w:r>
        <w:t>.</w:t>
      </w:r>
    </w:p>
    <w:p w14:paraId="07AD478D" w14:textId="77777777" w:rsidR="00801F69" w:rsidRDefault="00801F69" w:rsidP="00801F69">
      <w:r>
        <w:br w:type="page"/>
      </w:r>
    </w:p>
    <w:p w14:paraId="1D9EAFE3" w14:textId="77777777" w:rsidR="00801F69" w:rsidRPr="00540E13" w:rsidRDefault="00801F69" w:rsidP="00801F69">
      <w:pPr>
        <w:spacing w:after="240"/>
      </w:pPr>
    </w:p>
    <w:p w14:paraId="6BCE4BC3" w14:textId="77777777" w:rsidR="00801F69" w:rsidRPr="008177BD" w:rsidRDefault="00801F69" w:rsidP="00484E42">
      <w:pPr>
        <w:pStyle w:val="Caption"/>
        <w:rPr>
          <w:b/>
        </w:rPr>
      </w:pPr>
      <w:bookmarkStart w:id="99" w:name="_Ref391384074"/>
      <w:r w:rsidRPr="00C96A2E">
        <w:t xml:space="preserve">Table </w:t>
      </w:r>
      <w:r w:rsidR="00192EC0">
        <w:fldChar w:fldCharType="begin"/>
      </w:r>
      <w:r w:rsidR="00192EC0">
        <w:instrText xml:space="preserve"> STYLEREF 1 \s </w:instrText>
      </w:r>
      <w:r w:rsidR="00192EC0">
        <w:fldChar w:fldCharType="separate"/>
      </w:r>
      <w:r w:rsidR="0010410A">
        <w:rPr>
          <w:noProof/>
        </w:rPr>
        <w:t>3</w:t>
      </w:r>
      <w:r w:rsidR="00192EC0">
        <w:rPr>
          <w:noProof/>
        </w:rPr>
        <w:fldChar w:fldCharType="end"/>
      </w:r>
      <w:r>
        <w:noBreakHyphen/>
      </w:r>
      <w:r w:rsidR="00192EC0">
        <w:fldChar w:fldCharType="begin"/>
      </w:r>
      <w:r w:rsidR="00192EC0">
        <w:instrText xml:space="preserve"> SEQ Table \* ARABIC \s 1 </w:instrText>
      </w:r>
      <w:r w:rsidR="00192EC0">
        <w:fldChar w:fldCharType="separate"/>
      </w:r>
      <w:r w:rsidR="0010410A">
        <w:rPr>
          <w:noProof/>
        </w:rPr>
        <w:t>6</w:t>
      </w:r>
      <w:r w:rsidR="00192EC0">
        <w:rPr>
          <w:noProof/>
        </w:rPr>
        <w:fldChar w:fldCharType="end"/>
      </w:r>
      <w:bookmarkEnd w:id="99"/>
      <w:r>
        <w:t>. Properties</w:t>
      </w:r>
      <w:r w:rsidRPr="008177BD">
        <w:t xml:space="preserve"> of</w:t>
      </w:r>
      <w:r>
        <w:t xml:space="preserve"> the</w:t>
      </w:r>
      <w:r w:rsidRPr="008177BD">
        <w:t xml:space="preserve"> </w:t>
      </w:r>
      <w:r w:rsidRPr="008177BD">
        <w:rPr>
          <w:rFonts w:ascii="Courier New" w:hAnsi="Courier New" w:cs="Courier New"/>
        </w:rPr>
        <w:t>RelatedIndicators</w:t>
      </w:r>
      <w:r>
        <w:rPr>
          <w:rFonts w:ascii="Courier New" w:hAnsi="Courier New" w:cs="Courier New"/>
        </w:rPr>
        <w:t>Type</w:t>
      </w:r>
      <w:r w:rsidRPr="002A4A1D">
        <w:rPr>
          <w:rFonts w:cs="Courier New"/>
        </w:rPr>
        <w:t xml:space="preserve"> class</w:t>
      </w:r>
      <w:r>
        <w:rPr>
          <w:rFonts w:cs="Courier New"/>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801F69" w:rsidRPr="00693F21" w14:paraId="6ADF824A" w14:textId="77777777" w:rsidTr="00C45E1A">
        <w:trPr>
          <w:trHeight w:val="547"/>
        </w:trPr>
        <w:tc>
          <w:tcPr>
            <w:tcW w:w="2358" w:type="dxa"/>
            <w:tcBorders>
              <w:bottom w:val="single" w:sz="4" w:space="0" w:color="auto"/>
            </w:tcBorders>
            <w:shd w:val="clear" w:color="auto" w:fill="BFBFBF" w:themeFill="background1" w:themeFillShade="BF"/>
            <w:vAlign w:val="center"/>
          </w:tcPr>
          <w:p w14:paraId="643D6FCC" w14:textId="77777777" w:rsidR="00801F69" w:rsidRPr="00693F21" w:rsidRDefault="00801F69" w:rsidP="00C45E1A">
            <w:pPr>
              <w:rPr>
                <w:b/>
              </w:rPr>
            </w:pPr>
            <w:r>
              <w:rPr>
                <w:b/>
              </w:rPr>
              <w:t>Name</w:t>
            </w:r>
          </w:p>
        </w:tc>
        <w:tc>
          <w:tcPr>
            <w:tcW w:w="3870" w:type="dxa"/>
            <w:tcBorders>
              <w:bottom w:val="single" w:sz="4" w:space="0" w:color="auto"/>
            </w:tcBorders>
            <w:shd w:val="clear" w:color="auto" w:fill="BFBFBF" w:themeFill="background1" w:themeFillShade="BF"/>
            <w:vAlign w:val="center"/>
          </w:tcPr>
          <w:p w14:paraId="23F6DDF9" w14:textId="77777777" w:rsidR="00801F69" w:rsidRPr="00693F21" w:rsidRDefault="00801F69" w:rsidP="00C45E1A">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0AE4C68" w14:textId="77777777" w:rsidR="00801F69" w:rsidRPr="00693F21" w:rsidRDefault="00801F69" w:rsidP="00C45E1A">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49B61F67" w14:textId="77777777" w:rsidR="00801F69" w:rsidRPr="00693F21" w:rsidRDefault="00801F69" w:rsidP="00C45E1A">
            <w:pPr>
              <w:rPr>
                <w:b/>
              </w:rPr>
            </w:pPr>
            <w:r w:rsidRPr="00693F21">
              <w:rPr>
                <w:b/>
              </w:rPr>
              <w:t>Description</w:t>
            </w:r>
          </w:p>
        </w:tc>
      </w:tr>
      <w:tr w:rsidR="00801F69" w14:paraId="7658D3C0" w14:textId="77777777" w:rsidTr="00C45E1A">
        <w:trPr>
          <w:cantSplit/>
          <w:trHeight w:val="547"/>
        </w:trPr>
        <w:tc>
          <w:tcPr>
            <w:tcW w:w="2358" w:type="dxa"/>
            <w:shd w:val="clear" w:color="auto" w:fill="DDD9C3" w:themeFill="background2" w:themeFillShade="E6"/>
            <w:vAlign w:val="center"/>
          </w:tcPr>
          <w:p w14:paraId="1B9642DA" w14:textId="77777777" w:rsidR="00801F69" w:rsidRPr="0082327D" w:rsidRDefault="00801F69" w:rsidP="00C45E1A">
            <w:pPr>
              <w:rPr>
                <w:b/>
              </w:rPr>
            </w:pPr>
            <w:r w:rsidRPr="0082327D">
              <w:rPr>
                <w:b/>
              </w:rPr>
              <w:t>Related_Indicator</w:t>
            </w:r>
          </w:p>
        </w:tc>
        <w:tc>
          <w:tcPr>
            <w:tcW w:w="3870" w:type="dxa"/>
            <w:shd w:val="clear" w:color="auto" w:fill="DDD9C3" w:themeFill="background2" w:themeFillShade="E6"/>
            <w:vAlign w:val="center"/>
          </w:tcPr>
          <w:p w14:paraId="6E8F634F" w14:textId="77777777" w:rsidR="00801F69" w:rsidRPr="009B3EC0" w:rsidRDefault="00801F69" w:rsidP="00C45E1A">
            <w:pPr>
              <w:rPr>
                <w:rFonts w:ascii="Courier New" w:hAnsi="Courier New" w:cs="Courier New"/>
              </w:rPr>
            </w:pPr>
            <w:r>
              <w:rPr>
                <w:rFonts w:ascii="Courier New" w:hAnsi="Courier New" w:cs="Courier New"/>
              </w:rPr>
              <w:t>stixCommon:RelatedIncidentType</w:t>
            </w:r>
          </w:p>
        </w:tc>
        <w:tc>
          <w:tcPr>
            <w:tcW w:w="1440" w:type="dxa"/>
            <w:shd w:val="clear" w:color="auto" w:fill="DDD9C3" w:themeFill="background2" w:themeFillShade="E6"/>
            <w:vAlign w:val="center"/>
          </w:tcPr>
          <w:p w14:paraId="0DE1BDCC" w14:textId="77777777" w:rsidR="00801F69" w:rsidRPr="00E65B09" w:rsidRDefault="00801F69" w:rsidP="00C45E1A">
            <w:pPr>
              <w:jc w:val="center"/>
              <w:rPr>
                <w:sz w:val="22"/>
              </w:rPr>
            </w:pPr>
            <w:r w:rsidRPr="0082327D">
              <w:t>1..*</w:t>
            </w:r>
          </w:p>
        </w:tc>
        <w:tc>
          <w:tcPr>
            <w:tcW w:w="5508" w:type="dxa"/>
            <w:shd w:val="clear" w:color="auto" w:fill="DDD9C3" w:themeFill="background2" w:themeFillShade="E6"/>
            <w:vAlign w:val="center"/>
          </w:tcPr>
          <w:p w14:paraId="283AE466" w14:textId="77777777" w:rsidR="00801F69" w:rsidRPr="0082327D" w:rsidRDefault="00801F69" w:rsidP="00C45E1A">
            <w:r w:rsidRPr="0082327D">
              <w:t xml:space="preserve">The </w:t>
            </w:r>
            <w:r w:rsidRPr="0082327D">
              <w:rPr>
                <w:rFonts w:ascii="Courier New" w:hAnsi="Courier New" w:cs="Courier New"/>
              </w:rPr>
              <w:t>Related_Indicator</w:t>
            </w:r>
            <w:r w:rsidRPr="0082327D">
              <w:t xml:space="preserve"> property specifies an Indicator asserted as relevant to this Campaign and characterizes the relationship between the Indicator and the Campaign by capturing information such as the level of confidence that the Indicator and the Campaign are related, the source of the relationship information, and the type of relationship.</w:t>
            </w:r>
          </w:p>
        </w:tc>
      </w:tr>
    </w:tbl>
    <w:p w14:paraId="48C05D84" w14:textId="77777777" w:rsidR="00801F69" w:rsidRDefault="00801F69" w:rsidP="00801F69">
      <w:pPr>
        <w:pStyle w:val="Heading2"/>
      </w:pPr>
      <w:bookmarkStart w:id="100" w:name="_Toc420658350"/>
      <w:bookmarkStart w:id="101" w:name="_Toc429573789"/>
      <w:r>
        <w:t>AttributionType Class</w:t>
      </w:r>
      <w:bookmarkEnd w:id="100"/>
      <w:bookmarkEnd w:id="101"/>
    </w:p>
    <w:p w14:paraId="16D07908" w14:textId="77777777" w:rsidR="00801F69" w:rsidRDefault="00801F69" w:rsidP="00801F69">
      <w:pPr>
        <w:spacing w:after="240"/>
      </w:pPr>
      <w:r>
        <w:t xml:space="preserve">The </w:t>
      </w:r>
      <w:r>
        <w:rPr>
          <w:rFonts w:ascii="Courier New" w:hAnsi="Courier New" w:cs="Courier New"/>
        </w:rPr>
        <w:t>AttributionType</w:t>
      </w:r>
      <w:r>
        <w:t xml:space="preserve"> class specifies a set of one or more Threat Actors </w:t>
      </w:r>
      <w:r w:rsidRPr="007909BA">
        <w:t xml:space="preserve">asserted as </w:t>
      </w:r>
      <w:r>
        <w:t xml:space="preserve">related to a Campaign from an attribution perspective.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 </w:t>
      </w:r>
      <w:r>
        <w:t xml:space="preserve">the scope (whether the elements of the set are related individually or as a group).  </w:t>
      </w:r>
    </w:p>
    <w:p w14:paraId="56BFE6D8" w14:textId="77777777" w:rsidR="00801F69" w:rsidRDefault="00801F69" w:rsidP="00801F69">
      <w:pPr>
        <w:spacing w:after="240"/>
      </w:pPr>
      <w:r>
        <w:rPr>
          <w:rFonts w:cs="Courier New"/>
        </w:rPr>
        <w:t xml:space="preserve">The UML diagram corresponding to the </w:t>
      </w:r>
      <w:r>
        <w:rPr>
          <w:rFonts w:ascii="Courier New" w:hAnsi="Courier New" w:cs="Courier New"/>
        </w:rPr>
        <w:t>Attribution</w:t>
      </w:r>
      <w:r w:rsidRPr="00817F69">
        <w:rPr>
          <w:rFonts w:ascii="Courier New" w:hAnsi="Courier New" w:cs="Courier New"/>
        </w:rPr>
        <w:t>Type</w:t>
      </w:r>
      <w:r>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_Ref395029436 \h </w:instrText>
      </w:r>
      <w:r w:rsidR="001C7D12">
        <w:rPr>
          <w:rFonts w:cs="Courier New"/>
          <w:b/>
          <w:color w:val="0000EE"/>
        </w:rPr>
        <w:instrText xml:space="preserve">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 xml:space="preserve">Figure </w:t>
      </w:r>
      <w:r w:rsidR="0010410A" w:rsidRPr="0010410A">
        <w:rPr>
          <w:b/>
          <w:noProof/>
          <w:color w:val="0000EE"/>
        </w:rPr>
        <w:t>3</w:t>
      </w:r>
      <w:r w:rsidR="0010410A" w:rsidRPr="0010410A">
        <w:rPr>
          <w:b/>
          <w:noProof/>
          <w:color w:val="0000EE"/>
        </w:rPr>
        <w:noBreakHyphen/>
        <w:t>5</w:t>
      </w:r>
      <w:r w:rsidRPr="001C7D12">
        <w:rPr>
          <w:rFonts w:cs="Courier New"/>
          <w:b/>
          <w:color w:val="0000EE"/>
        </w:rPr>
        <w:fldChar w:fldCharType="end"/>
      </w:r>
      <w:r>
        <w:t>.</w:t>
      </w:r>
    </w:p>
    <w:p w14:paraId="1B07DC7D" w14:textId="77777777" w:rsidR="00801F69" w:rsidRDefault="00801F69" w:rsidP="00801F69">
      <w:pPr>
        <w:jc w:val="center"/>
        <w:rPr>
          <w:noProof/>
        </w:rPr>
      </w:pPr>
      <w:r w:rsidRPr="009333AE">
        <w:rPr>
          <w:noProof/>
        </w:rPr>
        <w:drawing>
          <wp:inline distT="0" distB="0" distL="0" distR="0" wp14:anchorId="463057A1" wp14:editId="479E9A3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189480"/>
                    </a:xfrm>
                    <a:prstGeom prst="rect">
                      <a:avLst/>
                    </a:prstGeom>
                  </pic:spPr>
                </pic:pic>
              </a:graphicData>
            </a:graphic>
          </wp:inline>
        </w:drawing>
      </w:r>
      <w:r w:rsidRPr="00D61A08">
        <w:rPr>
          <w:noProof/>
        </w:rPr>
        <w:t xml:space="preserve"> </w:t>
      </w:r>
    </w:p>
    <w:p w14:paraId="17A27018" w14:textId="77777777" w:rsidR="00801F69" w:rsidRDefault="00801F69" w:rsidP="00484E42">
      <w:pPr>
        <w:pStyle w:val="Caption"/>
        <w:rPr>
          <w:b/>
        </w:rPr>
      </w:pPr>
      <w:bookmarkStart w:id="102" w:name="_Ref395029436"/>
      <w:bookmarkStart w:id="103" w:name="_Ref395029191"/>
      <w:r w:rsidRPr="0086379B">
        <w:t xml:space="preserve">Figure </w:t>
      </w:r>
      <w:r w:rsidR="00192EC0">
        <w:fldChar w:fldCharType="begin"/>
      </w:r>
      <w:r w:rsidR="00192EC0">
        <w:instrText xml:space="preserve"> STYLEREF 1 \s </w:instrText>
      </w:r>
      <w:r w:rsidR="00192EC0">
        <w:fldChar w:fldCharType="separate"/>
      </w:r>
      <w:r w:rsidR="0010410A">
        <w:rPr>
          <w:noProof/>
        </w:rPr>
        <w:t>3</w:t>
      </w:r>
      <w:r w:rsidR="00192EC0">
        <w:rPr>
          <w:noProof/>
        </w:rPr>
        <w:fldChar w:fldCharType="end"/>
      </w:r>
      <w:r>
        <w:noBreakHyphen/>
      </w:r>
      <w:r w:rsidR="00192EC0">
        <w:fldChar w:fldCharType="begin"/>
      </w:r>
      <w:r w:rsidR="00192EC0">
        <w:instrText xml:space="preserve"> SEQ Figure \* ARABIC \s 1 </w:instrText>
      </w:r>
      <w:r w:rsidR="00192EC0">
        <w:fldChar w:fldCharType="separate"/>
      </w:r>
      <w:r w:rsidR="0010410A">
        <w:rPr>
          <w:noProof/>
        </w:rPr>
        <w:t>5</w:t>
      </w:r>
      <w:r w:rsidR="00192EC0">
        <w:rPr>
          <w:noProof/>
        </w:rPr>
        <w:fldChar w:fldCharType="end"/>
      </w:r>
      <w:bookmarkEnd w:id="102"/>
      <w:r>
        <w:t xml:space="preserve">. UML diagram of the </w:t>
      </w:r>
      <w:r>
        <w:rPr>
          <w:rFonts w:ascii="Courier New" w:hAnsi="Courier New" w:cs="Courier New"/>
        </w:rPr>
        <w:t>AttributionType</w:t>
      </w:r>
      <w:r>
        <w:t xml:space="preserve"> class</w:t>
      </w:r>
      <w:bookmarkEnd w:id="103"/>
    </w:p>
    <w:p w14:paraId="4DB30389" w14:textId="77777777" w:rsidR="00801F69" w:rsidRPr="00A34019" w:rsidRDefault="00801F69" w:rsidP="00F35D39">
      <w:pPr>
        <w:spacing w:before="240" w:after="240"/>
      </w:pPr>
      <w:r w:rsidRPr="005B6158">
        <w:rPr>
          <w:b/>
          <w:color w:val="0000EE"/>
        </w:rPr>
        <w:lastRenderedPageBreak/>
        <w:fldChar w:fldCharType="begin"/>
      </w:r>
      <w:r w:rsidRPr="005B6158">
        <w:rPr>
          <w:b/>
          <w:color w:val="0000EE"/>
        </w:rPr>
        <w:instrText xml:space="preserve"> REF _Ref391385514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Table 3</w:t>
      </w:r>
      <w:r w:rsidR="0010410A" w:rsidRPr="0010410A">
        <w:rPr>
          <w:b/>
          <w:color w:val="0000EE"/>
        </w:rPr>
        <w:noBreakHyphen/>
        <w:t>7</w:t>
      </w:r>
      <w:r w:rsidRPr="005B6158">
        <w:rPr>
          <w:b/>
          <w:color w:val="0000EE"/>
        </w:rPr>
        <w:fldChar w:fldCharType="end"/>
      </w:r>
      <w:r>
        <w:t xml:space="preserve"> shows the properties of the </w:t>
      </w:r>
      <w:r>
        <w:rPr>
          <w:rFonts w:ascii="Courier New" w:hAnsi="Courier New" w:cs="Courier New"/>
        </w:rPr>
        <w:t>AttributionType</w:t>
      </w:r>
      <w:r>
        <w:t xml:space="preserve"> specialization and is associated with the UML diagram in </w:t>
      </w:r>
      <w:r w:rsidRPr="005B6158">
        <w:rPr>
          <w:b/>
          <w:color w:val="0000EE"/>
        </w:rPr>
        <w:fldChar w:fldCharType="begin"/>
      </w:r>
      <w:r w:rsidRPr="005B6158">
        <w:rPr>
          <w:b/>
          <w:color w:val="0000EE"/>
        </w:rPr>
        <w:instrText xml:space="preserve"> REF _Ref395029436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5</w:t>
      </w:r>
      <w:r w:rsidRPr="005B6158">
        <w:rPr>
          <w:b/>
          <w:color w:val="0000EE"/>
        </w:rPr>
        <w:fldChar w:fldCharType="end"/>
      </w:r>
      <w:r>
        <w:t>.</w:t>
      </w:r>
    </w:p>
    <w:p w14:paraId="679B8F29" w14:textId="77777777" w:rsidR="00801F69" w:rsidRPr="008177BD" w:rsidRDefault="00801F69" w:rsidP="00484E42">
      <w:pPr>
        <w:pStyle w:val="Caption"/>
        <w:rPr>
          <w:b/>
        </w:rPr>
      </w:pPr>
      <w:bookmarkStart w:id="104" w:name="_Ref391385514"/>
      <w:r w:rsidRPr="00C96A2E">
        <w:t xml:space="preserve">Table </w:t>
      </w:r>
      <w:r w:rsidR="00192EC0">
        <w:fldChar w:fldCharType="begin"/>
      </w:r>
      <w:r w:rsidR="00192EC0">
        <w:instrText xml:space="preserve"> STYLEREF 1 \s </w:instrText>
      </w:r>
      <w:r w:rsidR="00192EC0">
        <w:fldChar w:fldCharType="separate"/>
      </w:r>
      <w:r w:rsidR="0010410A">
        <w:rPr>
          <w:noProof/>
        </w:rPr>
        <w:t>3</w:t>
      </w:r>
      <w:r w:rsidR="00192EC0">
        <w:rPr>
          <w:noProof/>
        </w:rPr>
        <w:fldChar w:fldCharType="end"/>
      </w:r>
      <w:r>
        <w:noBreakHyphen/>
      </w:r>
      <w:r w:rsidR="00192EC0">
        <w:fldChar w:fldCharType="begin"/>
      </w:r>
      <w:r w:rsidR="00192EC0">
        <w:instrText xml:space="preserve"> SEQ Table \* ARABIC \s 1 </w:instrText>
      </w:r>
      <w:r w:rsidR="00192EC0">
        <w:fldChar w:fldCharType="separate"/>
      </w:r>
      <w:r w:rsidR="0010410A">
        <w:rPr>
          <w:noProof/>
        </w:rPr>
        <w:t>7</w:t>
      </w:r>
      <w:r w:rsidR="00192EC0">
        <w:rPr>
          <w:noProof/>
        </w:rPr>
        <w:fldChar w:fldCharType="end"/>
      </w:r>
      <w:bookmarkEnd w:id="104"/>
      <w:r>
        <w:t>. Properties</w:t>
      </w:r>
      <w:r w:rsidRPr="008177BD">
        <w:t xml:space="preserve"> of</w:t>
      </w:r>
      <w:r>
        <w:t xml:space="preserve"> the</w:t>
      </w:r>
      <w:r w:rsidRPr="008177BD">
        <w:t xml:space="preserve"> </w:t>
      </w:r>
      <w:r w:rsidRPr="008177BD">
        <w:rPr>
          <w:rFonts w:ascii="Courier New" w:hAnsi="Courier New" w:cs="Courier New"/>
        </w:rPr>
        <w:t>Attribution</w:t>
      </w:r>
      <w:r w:rsidRPr="00BB6FC9">
        <w:rPr>
          <w:rFonts w:cs="Courier New"/>
        </w:rPr>
        <w:t xml:space="preserve"> </w:t>
      </w:r>
      <w:r w:rsidRPr="002A4A1D">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801F69" w:rsidRPr="00693F21" w14:paraId="2B21D844" w14:textId="77777777" w:rsidTr="00C45E1A">
        <w:trPr>
          <w:trHeight w:val="547"/>
        </w:trPr>
        <w:tc>
          <w:tcPr>
            <w:tcW w:w="2538" w:type="dxa"/>
            <w:shd w:val="clear" w:color="auto" w:fill="BFBFBF" w:themeFill="background1" w:themeFillShade="BF"/>
            <w:vAlign w:val="center"/>
          </w:tcPr>
          <w:p w14:paraId="55D0036A" w14:textId="77777777" w:rsidR="00801F69" w:rsidRPr="00693F21" w:rsidRDefault="00801F69" w:rsidP="00C45E1A">
            <w:pPr>
              <w:rPr>
                <w:b/>
              </w:rPr>
            </w:pPr>
            <w:r>
              <w:rPr>
                <w:b/>
              </w:rPr>
              <w:t>Name</w:t>
            </w:r>
          </w:p>
        </w:tc>
        <w:tc>
          <w:tcPr>
            <w:tcW w:w="4207" w:type="dxa"/>
            <w:shd w:val="clear" w:color="auto" w:fill="BFBFBF" w:themeFill="background1" w:themeFillShade="BF"/>
            <w:vAlign w:val="center"/>
          </w:tcPr>
          <w:p w14:paraId="281FEC73" w14:textId="77777777" w:rsidR="00801F69" w:rsidRPr="00693F21" w:rsidRDefault="00801F69" w:rsidP="00C45E1A">
            <w:pPr>
              <w:rPr>
                <w:b/>
              </w:rPr>
            </w:pPr>
            <w:r w:rsidRPr="00693F21">
              <w:rPr>
                <w:b/>
              </w:rPr>
              <w:t>Type</w:t>
            </w:r>
          </w:p>
        </w:tc>
        <w:tc>
          <w:tcPr>
            <w:tcW w:w="1440" w:type="dxa"/>
            <w:shd w:val="clear" w:color="auto" w:fill="BFBFBF" w:themeFill="background1" w:themeFillShade="BF"/>
            <w:vAlign w:val="center"/>
          </w:tcPr>
          <w:p w14:paraId="6BBEC3AD" w14:textId="77777777" w:rsidR="00801F69" w:rsidRPr="00693F21" w:rsidRDefault="00801F69" w:rsidP="00C45E1A">
            <w:pPr>
              <w:rPr>
                <w:b/>
              </w:rPr>
            </w:pPr>
            <w:r w:rsidRPr="00693F21">
              <w:rPr>
                <w:b/>
              </w:rPr>
              <w:t>Multiplicity</w:t>
            </w:r>
          </w:p>
        </w:tc>
        <w:tc>
          <w:tcPr>
            <w:tcW w:w="4991" w:type="dxa"/>
            <w:shd w:val="clear" w:color="auto" w:fill="BFBFBF" w:themeFill="background1" w:themeFillShade="BF"/>
            <w:vAlign w:val="center"/>
          </w:tcPr>
          <w:p w14:paraId="1065C421" w14:textId="77777777" w:rsidR="00801F69" w:rsidRPr="00693F21" w:rsidRDefault="00801F69" w:rsidP="00C45E1A">
            <w:pPr>
              <w:rPr>
                <w:b/>
              </w:rPr>
            </w:pPr>
            <w:r w:rsidRPr="00693F21">
              <w:rPr>
                <w:b/>
              </w:rPr>
              <w:t>Description</w:t>
            </w:r>
          </w:p>
        </w:tc>
      </w:tr>
      <w:tr w:rsidR="00801F69" w14:paraId="26E37DAC" w14:textId="77777777" w:rsidTr="00C45E1A">
        <w:trPr>
          <w:trHeight w:val="547"/>
        </w:trPr>
        <w:tc>
          <w:tcPr>
            <w:tcW w:w="2538" w:type="dxa"/>
            <w:vAlign w:val="center"/>
          </w:tcPr>
          <w:p w14:paraId="4C727DF9" w14:textId="77777777" w:rsidR="00801F69" w:rsidRPr="0082327D" w:rsidRDefault="00801F69" w:rsidP="00C45E1A">
            <w:pPr>
              <w:rPr>
                <w:b/>
              </w:rPr>
            </w:pPr>
            <w:r w:rsidRPr="0082327D">
              <w:rPr>
                <w:b/>
              </w:rPr>
              <w:t>Attributed_Threat_Actor</w:t>
            </w:r>
          </w:p>
        </w:tc>
        <w:tc>
          <w:tcPr>
            <w:tcW w:w="4207" w:type="dxa"/>
            <w:vAlign w:val="center"/>
          </w:tcPr>
          <w:p w14:paraId="5F57880E" w14:textId="77777777" w:rsidR="00801F69" w:rsidRPr="009B3EC0" w:rsidRDefault="00801F69" w:rsidP="00C45E1A">
            <w:pPr>
              <w:rPr>
                <w:rFonts w:ascii="Courier New" w:hAnsi="Courier New" w:cs="Courier New"/>
              </w:rPr>
            </w:pPr>
            <w:r>
              <w:rPr>
                <w:rFonts w:ascii="Courier New" w:hAnsi="Courier New" w:cs="Courier New"/>
              </w:rPr>
              <w:t>stixCommon:RelatedThreatActorType</w:t>
            </w:r>
          </w:p>
        </w:tc>
        <w:tc>
          <w:tcPr>
            <w:tcW w:w="1440" w:type="dxa"/>
            <w:vAlign w:val="center"/>
          </w:tcPr>
          <w:p w14:paraId="3C0B6FAE" w14:textId="77777777" w:rsidR="00801F69" w:rsidRPr="00E65B09" w:rsidRDefault="00801F69" w:rsidP="00C45E1A">
            <w:pPr>
              <w:jc w:val="center"/>
              <w:rPr>
                <w:sz w:val="22"/>
              </w:rPr>
            </w:pPr>
            <w:r w:rsidRPr="0082327D">
              <w:t>1..*</w:t>
            </w:r>
          </w:p>
        </w:tc>
        <w:tc>
          <w:tcPr>
            <w:tcW w:w="4991" w:type="dxa"/>
            <w:vAlign w:val="center"/>
          </w:tcPr>
          <w:p w14:paraId="1DC843F3"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Attributed_Threat_Actor</w:t>
            </w:r>
            <w:r w:rsidRPr="0082327D">
              <w:rPr>
                <w:color w:val="000000"/>
                <w:szCs w:val="22"/>
              </w:rPr>
              <w:t xml:space="preserve"> property specifies a Threat Actor asserted as 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058F266" w14:textId="77777777" w:rsidR="00801F69" w:rsidRDefault="00801F69" w:rsidP="00801F69">
      <w:pPr>
        <w:pStyle w:val="Heading2"/>
      </w:pPr>
      <w:bookmarkStart w:id="105" w:name="_Ref394446317"/>
      <w:bookmarkStart w:id="106" w:name="_Toc420658351"/>
      <w:bookmarkStart w:id="107" w:name="_Toc429573790"/>
      <w:r>
        <w:t>AssociatedCampaigns</w:t>
      </w:r>
      <w:bookmarkEnd w:id="105"/>
      <w:r>
        <w:t>Type Class</w:t>
      </w:r>
      <w:bookmarkEnd w:id="106"/>
      <w:bookmarkEnd w:id="107"/>
    </w:p>
    <w:p w14:paraId="6F57EE65" w14:textId="77777777" w:rsidR="00801F69" w:rsidRDefault="00801F69" w:rsidP="00801F69">
      <w:pPr>
        <w:spacing w:after="240"/>
      </w:pPr>
      <w:r>
        <w:t xml:space="preserve">The </w:t>
      </w:r>
      <w:r>
        <w:rPr>
          <w:rFonts w:ascii="Courier New" w:hAnsi="Courier New" w:cs="Courier New"/>
        </w:rPr>
        <w:t>AssociatedCampaignType</w:t>
      </w:r>
      <w:r>
        <w:t xml:space="preserve"> </w:t>
      </w:r>
      <w:r w:rsidRPr="000C7B51">
        <w:t>class specifies a set of one or more other Campaigns asserted as related to this Campaign</w:t>
      </w:r>
      <w:r>
        <w:t xml:space="preserve">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p>
    <w:p w14:paraId="1B619381" w14:textId="77777777" w:rsidR="00801F69" w:rsidRDefault="00801F69" w:rsidP="00801F69">
      <w:pPr>
        <w:spacing w:after="240"/>
      </w:pPr>
      <w:r>
        <w:rPr>
          <w:rFonts w:cs="Courier New"/>
        </w:rPr>
        <w:t xml:space="preserve">The UML diagram corresponding to the </w:t>
      </w:r>
      <w:r w:rsidRPr="006F17EF">
        <w:rPr>
          <w:rFonts w:ascii="Courier New" w:hAnsi="Courier New" w:cs="Courier New"/>
        </w:rPr>
        <w:t>AssociatedCampaignsType</w:t>
      </w:r>
      <w:r w:rsidRPr="006F17EF">
        <w:rPr>
          <w:rFonts w:cs="Courier New"/>
        </w:rPr>
        <w:t xml:space="preserve"> class is shown in </w:t>
      </w:r>
      <w:r w:rsidRPr="001C7D12">
        <w:rPr>
          <w:rFonts w:cs="Courier New"/>
          <w:b/>
          <w:color w:val="0000EE"/>
        </w:rPr>
        <w:fldChar w:fldCharType="begin"/>
      </w:r>
      <w:r w:rsidRPr="001C7D12">
        <w:rPr>
          <w:rFonts w:cs="Courier New"/>
          <w:b/>
          <w:color w:val="0000EE"/>
        </w:rPr>
        <w:instrText xml:space="preserve"> REF _Ref417307276 \h  \* MERGEFORMAT </w:instrText>
      </w:r>
      <w:r w:rsidRPr="001C7D12">
        <w:rPr>
          <w:rFonts w:cs="Courier New"/>
          <w:b/>
          <w:color w:val="0000EE"/>
        </w:rPr>
      </w:r>
      <w:r w:rsidRPr="001C7D12">
        <w:rPr>
          <w:rFonts w:cs="Courier New"/>
          <w:b/>
          <w:color w:val="0000EE"/>
        </w:rPr>
        <w:fldChar w:fldCharType="separate"/>
      </w:r>
      <w:r w:rsidR="0010410A" w:rsidRPr="0010410A">
        <w:rPr>
          <w:b/>
          <w:color w:val="0000EE"/>
        </w:rPr>
        <w:t>Figure 3</w:t>
      </w:r>
      <w:r w:rsidR="0010410A" w:rsidRPr="0010410A">
        <w:rPr>
          <w:b/>
          <w:color w:val="0000EE"/>
        </w:rPr>
        <w:noBreakHyphen/>
        <w:t>6</w:t>
      </w:r>
      <w:r w:rsidRPr="001C7D12">
        <w:rPr>
          <w:rFonts w:cs="Courier New"/>
          <w:b/>
          <w:color w:val="0000EE"/>
        </w:rPr>
        <w:fldChar w:fldCharType="end"/>
      </w:r>
      <w:r>
        <w:rPr>
          <w:rFonts w:cs="Courier New"/>
        </w:rPr>
        <w:t>.</w:t>
      </w:r>
    </w:p>
    <w:p w14:paraId="096472A4" w14:textId="77777777" w:rsidR="00801F69" w:rsidRDefault="00801F69" w:rsidP="00484E42">
      <w:pPr>
        <w:pStyle w:val="Caption"/>
      </w:pPr>
      <w:bookmarkStart w:id="108" w:name="_Ref395029998"/>
      <w:bookmarkStart w:id="109" w:name="_Ref417306604"/>
      <w:r w:rsidRPr="008962DD">
        <w:rPr>
          <w:noProof/>
        </w:rPr>
        <w:lastRenderedPageBreak/>
        <w:drawing>
          <wp:inline distT="0" distB="0" distL="0" distR="0" wp14:anchorId="2A8E60C8" wp14:editId="3323B2B9">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397125"/>
                    </a:xfrm>
                    <a:prstGeom prst="rect">
                      <a:avLst/>
                    </a:prstGeom>
                  </pic:spPr>
                </pic:pic>
              </a:graphicData>
            </a:graphic>
          </wp:inline>
        </w:drawing>
      </w:r>
      <w:bookmarkEnd w:id="108"/>
      <w:bookmarkEnd w:id="109"/>
    </w:p>
    <w:p w14:paraId="6D8EA896" w14:textId="77777777" w:rsidR="00801F69" w:rsidRDefault="00801F69" w:rsidP="00801F69">
      <w:pPr>
        <w:spacing w:after="240"/>
        <w:jc w:val="center"/>
      </w:pPr>
      <w:bookmarkStart w:id="110" w:name="_Ref417307276"/>
      <w:r w:rsidRPr="00A62AAE">
        <w:rPr>
          <w:b/>
        </w:rPr>
        <w:t xml:space="preserve">Figure </w:t>
      </w:r>
      <w:r w:rsidRPr="00A62AAE">
        <w:rPr>
          <w:b/>
        </w:rPr>
        <w:fldChar w:fldCharType="begin"/>
      </w:r>
      <w:r w:rsidRPr="00A62AAE">
        <w:rPr>
          <w:b/>
        </w:rPr>
        <w:instrText xml:space="preserve"> STYLEREF 1 \s </w:instrText>
      </w:r>
      <w:r w:rsidRPr="00A62AAE">
        <w:rPr>
          <w:b/>
        </w:rPr>
        <w:fldChar w:fldCharType="separate"/>
      </w:r>
      <w:r w:rsidR="0010410A">
        <w:rPr>
          <w:b/>
          <w:noProof/>
        </w:rPr>
        <w:t>3</w:t>
      </w:r>
      <w:r w:rsidRPr="00A62AAE">
        <w:rPr>
          <w:b/>
        </w:rPr>
        <w:fldChar w:fldCharType="end"/>
      </w:r>
      <w:r w:rsidRPr="00A62AAE">
        <w:rPr>
          <w:b/>
        </w:rPr>
        <w:noBreakHyphen/>
      </w:r>
      <w:r w:rsidRPr="00A62AAE">
        <w:rPr>
          <w:b/>
        </w:rPr>
        <w:fldChar w:fldCharType="begin"/>
      </w:r>
      <w:r w:rsidRPr="00A62AAE">
        <w:rPr>
          <w:b/>
        </w:rPr>
        <w:instrText xml:space="preserve"> SEQ Figure \* ARABIC \s 1 </w:instrText>
      </w:r>
      <w:r w:rsidRPr="00A62AAE">
        <w:rPr>
          <w:b/>
        </w:rPr>
        <w:fldChar w:fldCharType="separate"/>
      </w:r>
      <w:r w:rsidR="0010410A">
        <w:rPr>
          <w:b/>
          <w:noProof/>
        </w:rPr>
        <w:t>6</w:t>
      </w:r>
      <w:r w:rsidRPr="00A62AAE">
        <w:rPr>
          <w:b/>
        </w:rPr>
        <w:fldChar w:fldCharType="end"/>
      </w:r>
      <w:bookmarkEnd w:id="110"/>
      <w:r w:rsidRPr="002D0354">
        <w:t xml:space="preserve">. </w:t>
      </w:r>
      <w:r w:rsidRPr="00A62AAE">
        <w:t xml:space="preserve">UML Diagram of the </w:t>
      </w:r>
      <w:r w:rsidRPr="00A62AAE">
        <w:rPr>
          <w:rFonts w:ascii="Courier New" w:hAnsi="Courier New" w:cs="Courier New"/>
        </w:rPr>
        <w:t>AssociatedCampaignsType</w:t>
      </w:r>
      <w:r w:rsidRPr="00A62AAE">
        <w:t xml:space="preserve"> class</w:t>
      </w:r>
    </w:p>
    <w:p w14:paraId="14E66660" w14:textId="77777777" w:rsidR="00801F69" w:rsidRDefault="00801F69" w:rsidP="00801F69">
      <w:pPr>
        <w:spacing w:after="240"/>
        <w:rPr>
          <w:b/>
          <w:bCs/>
        </w:rPr>
      </w:pPr>
      <w:r w:rsidRPr="005B6158">
        <w:rPr>
          <w:b/>
          <w:color w:val="0000EE"/>
        </w:rPr>
        <w:fldChar w:fldCharType="begin"/>
      </w:r>
      <w:r w:rsidRPr="005B6158">
        <w:rPr>
          <w:b/>
          <w:color w:val="0000EE"/>
        </w:rPr>
        <w:instrText xml:space="preserve"> REF _Ref417311625 \h </w:instrText>
      </w:r>
      <w:r w:rsidR="005B6158">
        <w:rPr>
          <w:b/>
          <w:color w:val="0000EE"/>
        </w:rPr>
        <w:instrText xml:space="preserve"> \* MERGEFORMAT </w:instrText>
      </w:r>
      <w:r w:rsidRPr="005B6158">
        <w:rPr>
          <w:b/>
          <w:color w:val="0000EE"/>
        </w:rPr>
      </w:r>
      <w:r w:rsidRPr="005B6158">
        <w:rPr>
          <w:b/>
          <w:color w:val="0000EE"/>
        </w:rPr>
        <w:fldChar w:fldCharType="separate"/>
      </w:r>
      <w:r w:rsidR="0010410A" w:rsidRPr="0010410A">
        <w:rPr>
          <w:b/>
          <w:color w:val="0000EE"/>
        </w:rPr>
        <w:t xml:space="preserve">Table </w:t>
      </w:r>
      <w:r w:rsidR="0010410A" w:rsidRPr="0010410A">
        <w:rPr>
          <w:b/>
          <w:noProof/>
          <w:color w:val="0000EE"/>
        </w:rPr>
        <w:t>3</w:t>
      </w:r>
      <w:r w:rsidR="0010410A" w:rsidRPr="0010410A">
        <w:rPr>
          <w:b/>
          <w:noProof/>
          <w:color w:val="0000EE"/>
        </w:rPr>
        <w:noBreakHyphen/>
        <w:t>8</w:t>
      </w:r>
      <w:r w:rsidRPr="005B6158">
        <w:rPr>
          <w:b/>
          <w:color w:val="0000EE"/>
        </w:rPr>
        <w:fldChar w:fldCharType="end"/>
      </w:r>
      <w:r>
        <w:t xml:space="preserve"> shows the properties of the </w:t>
      </w:r>
      <w:r>
        <w:rPr>
          <w:rFonts w:ascii="Courier New" w:hAnsi="Courier New" w:cs="Courier New"/>
        </w:rPr>
        <w:t>AssociatedCampaignType</w:t>
      </w:r>
      <w:r>
        <w:t xml:space="preserve"> specialization and is associated with the UML diagram in </w:t>
      </w:r>
      <w:r w:rsidRPr="005B6158">
        <w:rPr>
          <w:b/>
          <w:color w:val="0000EE"/>
        </w:rPr>
        <w:fldChar w:fldCharType="begin"/>
      </w:r>
      <w:r w:rsidRPr="005B6158">
        <w:rPr>
          <w:b/>
          <w:color w:val="0000EE"/>
        </w:rPr>
        <w:instrText xml:space="preserve"> REF _Ref417307276 \h  \* MERGEFORMAT </w:instrText>
      </w:r>
      <w:r w:rsidRPr="005B6158">
        <w:rPr>
          <w:b/>
          <w:color w:val="0000EE"/>
        </w:rPr>
      </w:r>
      <w:r w:rsidRPr="005B6158">
        <w:rPr>
          <w:b/>
          <w:color w:val="0000EE"/>
        </w:rPr>
        <w:fldChar w:fldCharType="separate"/>
      </w:r>
      <w:r w:rsidR="0010410A" w:rsidRPr="0010410A">
        <w:rPr>
          <w:b/>
          <w:color w:val="0000EE"/>
        </w:rPr>
        <w:t>Figure 3</w:t>
      </w:r>
      <w:r w:rsidR="0010410A" w:rsidRPr="0010410A">
        <w:rPr>
          <w:b/>
          <w:color w:val="0000EE"/>
        </w:rPr>
        <w:noBreakHyphen/>
        <w:t>6</w:t>
      </w:r>
      <w:r w:rsidRPr="005B6158">
        <w:rPr>
          <w:b/>
          <w:color w:val="0000EE"/>
        </w:rPr>
        <w:fldChar w:fldCharType="end"/>
      </w:r>
      <w:r w:rsidRPr="00FE39D5">
        <w:t>.</w:t>
      </w:r>
      <w:bookmarkStart w:id="111" w:name="_Ref391385522"/>
    </w:p>
    <w:p w14:paraId="65F2294B" w14:textId="77777777" w:rsidR="00801F69" w:rsidRPr="00056BC7" w:rsidRDefault="00801F69" w:rsidP="00484E42">
      <w:pPr>
        <w:pStyle w:val="Caption"/>
        <w:rPr>
          <w:b/>
        </w:rPr>
      </w:pPr>
      <w:bookmarkStart w:id="112" w:name="_Ref417311625"/>
      <w:r w:rsidRPr="00C96A2E">
        <w:t xml:space="preserve">Table </w:t>
      </w:r>
      <w:r w:rsidR="00192EC0">
        <w:fldChar w:fldCharType="begin"/>
      </w:r>
      <w:r w:rsidR="00192EC0">
        <w:instrText xml:space="preserve"> STYLEREF 1 \s </w:instrText>
      </w:r>
      <w:r w:rsidR="00192EC0">
        <w:fldChar w:fldCharType="separate"/>
      </w:r>
      <w:r w:rsidR="0010410A">
        <w:rPr>
          <w:noProof/>
        </w:rPr>
        <w:t>3</w:t>
      </w:r>
      <w:r w:rsidR="00192EC0">
        <w:rPr>
          <w:noProof/>
        </w:rPr>
        <w:fldChar w:fldCharType="end"/>
      </w:r>
      <w:r>
        <w:noBreakHyphen/>
      </w:r>
      <w:r w:rsidR="00192EC0">
        <w:fldChar w:fldCharType="begin"/>
      </w:r>
      <w:r w:rsidR="00192EC0">
        <w:instrText xml:space="preserve"> SEQ Table \* ARABIC \s 1 </w:instrText>
      </w:r>
      <w:r w:rsidR="00192EC0">
        <w:fldChar w:fldCharType="separate"/>
      </w:r>
      <w:r w:rsidR="0010410A">
        <w:rPr>
          <w:noProof/>
        </w:rPr>
        <w:t>8</w:t>
      </w:r>
      <w:r w:rsidR="00192EC0">
        <w:rPr>
          <w:noProof/>
        </w:rPr>
        <w:fldChar w:fldCharType="end"/>
      </w:r>
      <w:bookmarkEnd w:id="111"/>
      <w:bookmarkEnd w:id="112"/>
      <w:r>
        <w:t>. Properties</w:t>
      </w:r>
      <w:r w:rsidRPr="008177BD">
        <w:t xml:space="preserve"> of</w:t>
      </w:r>
      <w:r>
        <w:t xml:space="preserve"> the</w:t>
      </w:r>
      <w:r w:rsidRPr="008177BD">
        <w:t xml:space="preserve"> </w:t>
      </w:r>
      <w:r>
        <w:rPr>
          <w:rFonts w:ascii="Courier New" w:hAnsi="Courier New" w:cs="Courier New"/>
        </w:rPr>
        <w:t>AssociatedCampaigns</w:t>
      </w:r>
      <w:r w:rsidRPr="00056BC7">
        <w:rPr>
          <w:rFonts w:cs="Courier New"/>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870"/>
        <w:gridCol w:w="1350"/>
        <w:gridCol w:w="5508"/>
      </w:tblGrid>
      <w:tr w:rsidR="00801F69" w:rsidRPr="00693F21" w14:paraId="4AC8B3E4" w14:textId="77777777" w:rsidTr="000D2A35">
        <w:trPr>
          <w:cantSplit/>
          <w:trHeight w:val="547"/>
        </w:trPr>
        <w:tc>
          <w:tcPr>
            <w:tcW w:w="2448" w:type="dxa"/>
            <w:shd w:val="clear" w:color="auto" w:fill="BFBFBF" w:themeFill="background1" w:themeFillShade="BF"/>
            <w:vAlign w:val="center"/>
          </w:tcPr>
          <w:p w14:paraId="162719D6" w14:textId="77777777" w:rsidR="00801F69" w:rsidRPr="00693F21" w:rsidRDefault="00801F69" w:rsidP="00C45E1A">
            <w:pPr>
              <w:rPr>
                <w:b/>
              </w:rPr>
            </w:pPr>
            <w:r>
              <w:rPr>
                <w:b/>
              </w:rPr>
              <w:t>Name</w:t>
            </w:r>
          </w:p>
        </w:tc>
        <w:tc>
          <w:tcPr>
            <w:tcW w:w="3870" w:type="dxa"/>
            <w:shd w:val="clear" w:color="auto" w:fill="BFBFBF" w:themeFill="background1" w:themeFillShade="BF"/>
            <w:vAlign w:val="center"/>
          </w:tcPr>
          <w:p w14:paraId="7516D652" w14:textId="77777777" w:rsidR="00801F69" w:rsidRPr="00693F21" w:rsidRDefault="00801F69" w:rsidP="00C45E1A">
            <w:pPr>
              <w:rPr>
                <w:b/>
              </w:rPr>
            </w:pPr>
            <w:r w:rsidRPr="00693F21">
              <w:rPr>
                <w:b/>
              </w:rPr>
              <w:t>Type</w:t>
            </w:r>
          </w:p>
        </w:tc>
        <w:tc>
          <w:tcPr>
            <w:tcW w:w="1350" w:type="dxa"/>
            <w:shd w:val="clear" w:color="auto" w:fill="BFBFBF" w:themeFill="background1" w:themeFillShade="BF"/>
            <w:vAlign w:val="center"/>
          </w:tcPr>
          <w:p w14:paraId="0828EEBF" w14:textId="77777777" w:rsidR="00801F69" w:rsidRPr="00693F21" w:rsidRDefault="00801F69" w:rsidP="00C45E1A">
            <w:pPr>
              <w:rPr>
                <w:b/>
              </w:rPr>
            </w:pPr>
            <w:r w:rsidRPr="00693F21">
              <w:rPr>
                <w:b/>
              </w:rPr>
              <w:t>Multiplicity</w:t>
            </w:r>
          </w:p>
        </w:tc>
        <w:tc>
          <w:tcPr>
            <w:tcW w:w="5508" w:type="dxa"/>
            <w:shd w:val="clear" w:color="auto" w:fill="BFBFBF" w:themeFill="background1" w:themeFillShade="BF"/>
            <w:vAlign w:val="center"/>
          </w:tcPr>
          <w:p w14:paraId="255BB8AE" w14:textId="77777777" w:rsidR="00801F69" w:rsidRPr="00693F21" w:rsidRDefault="00801F69" w:rsidP="00C45E1A">
            <w:pPr>
              <w:rPr>
                <w:b/>
              </w:rPr>
            </w:pPr>
            <w:r w:rsidRPr="00693F21">
              <w:rPr>
                <w:b/>
              </w:rPr>
              <w:t>Description</w:t>
            </w:r>
          </w:p>
        </w:tc>
      </w:tr>
      <w:tr w:rsidR="00801F69" w14:paraId="024C1478" w14:textId="77777777" w:rsidTr="000D2A35">
        <w:trPr>
          <w:cantSplit/>
          <w:trHeight w:val="547"/>
        </w:trPr>
        <w:tc>
          <w:tcPr>
            <w:tcW w:w="2448" w:type="dxa"/>
            <w:vAlign w:val="center"/>
          </w:tcPr>
          <w:p w14:paraId="10AA1303" w14:textId="77777777" w:rsidR="00801F69" w:rsidRPr="0082327D" w:rsidRDefault="00801F69" w:rsidP="00C45E1A">
            <w:pPr>
              <w:rPr>
                <w:b/>
              </w:rPr>
            </w:pPr>
            <w:r w:rsidRPr="0082327D">
              <w:rPr>
                <w:b/>
              </w:rPr>
              <w:t>Associated_Campaign</w:t>
            </w:r>
          </w:p>
        </w:tc>
        <w:tc>
          <w:tcPr>
            <w:tcW w:w="3870" w:type="dxa"/>
            <w:vAlign w:val="center"/>
          </w:tcPr>
          <w:p w14:paraId="67A8241E" w14:textId="77777777" w:rsidR="00801F69" w:rsidRPr="009B3EC0" w:rsidRDefault="00801F69" w:rsidP="00C45E1A">
            <w:pPr>
              <w:rPr>
                <w:rFonts w:ascii="Courier New" w:hAnsi="Courier New" w:cs="Courier New"/>
              </w:rPr>
            </w:pPr>
            <w:r>
              <w:rPr>
                <w:rFonts w:ascii="Courier New" w:hAnsi="Courier New" w:cs="Courier New"/>
              </w:rPr>
              <w:t>stixCommon:RelatedCampaignType</w:t>
            </w:r>
          </w:p>
        </w:tc>
        <w:tc>
          <w:tcPr>
            <w:tcW w:w="1350" w:type="dxa"/>
            <w:vAlign w:val="center"/>
          </w:tcPr>
          <w:p w14:paraId="387E7E6C" w14:textId="77777777" w:rsidR="00801F69" w:rsidRPr="00E65B09" w:rsidRDefault="00801F69" w:rsidP="00C45E1A">
            <w:pPr>
              <w:jc w:val="center"/>
              <w:rPr>
                <w:sz w:val="22"/>
              </w:rPr>
            </w:pPr>
            <w:r w:rsidRPr="0082327D">
              <w:t>1..*</w:t>
            </w:r>
          </w:p>
        </w:tc>
        <w:tc>
          <w:tcPr>
            <w:tcW w:w="5508" w:type="dxa"/>
            <w:vAlign w:val="center"/>
          </w:tcPr>
          <w:p w14:paraId="67C4C1CF" w14:textId="77777777" w:rsidR="00801F69" w:rsidRPr="0082327D" w:rsidRDefault="00801F69" w:rsidP="00C45E1A">
            <w:pPr>
              <w:rPr>
                <w:color w:val="000000"/>
                <w:szCs w:val="22"/>
              </w:rPr>
            </w:pPr>
            <w:r w:rsidRPr="0082327D">
              <w:rPr>
                <w:color w:val="000000"/>
                <w:szCs w:val="22"/>
              </w:rPr>
              <w:t xml:space="preserve">The </w:t>
            </w:r>
            <w:r w:rsidRPr="0082327D">
              <w:rPr>
                <w:rFonts w:ascii="Courier New" w:hAnsi="Courier New" w:cs="Courier New"/>
                <w:color w:val="000000"/>
                <w:szCs w:val="22"/>
              </w:rPr>
              <w:t>Associated_Campaign</w:t>
            </w:r>
            <w:r w:rsidRPr="0082327D">
              <w:rPr>
                <w:color w:val="000000"/>
                <w:szCs w:val="22"/>
              </w:rPr>
              <w:t xml:space="preserve"> property specifies another Campaign associated with this Campaign and characterizes the relationship between the Campaigns by capturing information such as the level of confidence that the Campaigns are related, the source of the relationship information, and type of the relationship.  A relationship between Campaigns may represent assertions of general associativity or different versions of the same Campaign.</w:t>
            </w:r>
          </w:p>
        </w:tc>
      </w:tr>
      <w:bookmarkEnd w:id="97"/>
    </w:tbl>
    <w:p w14:paraId="3BB9F325" w14:textId="77777777" w:rsidR="00801F69" w:rsidRPr="00801F69" w:rsidRDefault="00801F69" w:rsidP="00801F69"/>
    <w:p w14:paraId="67B1AB15" w14:textId="77777777" w:rsidR="00484E42" w:rsidRDefault="00484E42" w:rsidP="00FD22AC">
      <w:pPr>
        <w:pStyle w:val="Heading1"/>
        <w:sectPr w:rsidR="00484E42" w:rsidSect="00484E42">
          <w:pgSz w:w="15840" w:h="12240" w:orient="landscape" w:code="1"/>
          <w:pgMar w:top="1440" w:right="1440" w:bottom="1440" w:left="720" w:header="720" w:footer="720" w:gutter="0"/>
          <w:cols w:space="720"/>
          <w:docGrid w:linePitch="360"/>
        </w:sectPr>
      </w:pPr>
    </w:p>
    <w:p w14:paraId="25FD30E7" w14:textId="52476B68" w:rsidR="00AE0702" w:rsidRPr="00FD22AC" w:rsidRDefault="00AE0702" w:rsidP="00FD22AC">
      <w:pPr>
        <w:pStyle w:val="Heading1"/>
      </w:pPr>
      <w:bookmarkStart w:id="113" w:name="_Ref429123426"/>
      <w:bookmarkStart w:id="114" w:name="_Toc429573791"/>
      <w:r w:rsidRPr="00FD22AC">
        <w:lastRenderedPageBreak/>
        <w:t>Conformance</w:t>
      </w:r>
      <w:bookmarkEnd w:id="67"/>
      <w:bookmarkEnd w:id="113"/>
      <w:bookmarkEnd w:id="114"/>
    </w:p>
    <w:p w14:paraId="6B721B61" w14:textId="77777777" w:rsidR="006B13A8" w:rsidRDefault="006B13A8" w:rsidP="006B13A8">
      <w:r>
        <w:t>Implementations have discretion over which parts (components, properties, extensions, controlled vocabularies, etc.) of STIX they implement (e.g., Indicator/Suggested_COAs).</w:t>
      </w:r>
    </w:p>
    <w:p w14:paraId="139139A6" w14:textId="77777777" w:rsidR="006B13A8" w:rsidRDefault="006B13A8" w:rsidP="006B13A8">
      <w:r>
        <w:t> </w:t>
      </w:r>
    </w:p>
    <w:p w14:paraId="455D4DE0" w14:textId="77777777" w:rsidR="006B13A8" w:rsidRDefault="006B13A8" w:rsidP="006B13A8">
      <w:r>
        <w:t>[1] Conformant implementations must conform to all Normative Statements that apply to the portions of STIX they implement (e.g., Implementers of the entire TTP component must conform to all Normative Statements regarding the TTP component).</w:t>
      </w:r>
    </w:p>
    <w:p w14:paraId="27816989" w14:textId="77777777" w:rsidR="006B13A8" w:rsidRDefault="006B13A8" w:rsidP="006B13A8">
      <w:r>
        <w:t> </w:t>
      </w:r>
    </w:p>
    <w:p w14:paraId="2ABA7A79" w14:textId="77777777" w:rsidR="006B13A8" w:rsidRDefault="006B13A8" w:rsidP="006B13A8">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4EF9354B" w14:textId="77777777" w:rsidR="006B13A8" w:rsidRDefault="006B13A8" w:rsidP="006B13A8"/>
    <w:p w14:paraId="7D49D373" w14:textId="23629122" w:rsidR="00AE0702" w:rsidRPr="00AE0702" w:rsidRDefault="006B13A8" w:rsidP="006B13A8">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1D396D">
        <w:t>.</w:t>
      </w:r>
    </w:p>
    <w:p w14:paraId="1441D233" w14:textId="77777777" w:rsidR="0052099F" w:rsidRDefault="00B80CDB" w:rsidP="00CE1F32">
      <w:pPr>
        <w:pStyle w:val="AppendixHeading1"/>
      </w:pPr>
      <w:bookmarkStart w:id="115" w:name="_Toc85472897"/>
      <w:bookmarkStart w:id="116" w:name="_Toc287332012"/>
      <w:bookmarkStart w:id="117" w:name="_Toc429573792"/>
      <w:r>
        <w:lastRenderedPageBreak/>
        <w:t>Acknowl</w:t>
      </w:r>
      <w:r w:rsidR="004D0E5E">
        <w:t>e</w:t>
      </w:r>
      <w:r w:rsidR="008F61FB">
        <w:t>dg</w:t>
      </w:r>
      <w:r w:rsidR="0052099F">
        <w:t>ments</w:t>
      </w:r>
      <w:bookmarkEnd w:id="115"/>
      <w:bookmarkEnd w:id="116"/>
      <w:bookmarkEnd w:id="117"/>
    </w:p>
    <w:p w14:paraId="3C29A5E6" w14:textId="77777777" w:rsidR="00C32606" w:rsidRDefault="00C32606" w:rsidP="00C32606">
      <w:r>
        <w:t>The following individuals have participated in the creation of this specification and are gratefully acknowledged:</w:t>
      </w:r>
    </w:p>
    <w:p w14:paraId="24CE4B50" w14:textId="77777777" w:rsidR="00C32606" w:rsidRDefault="00C32606" w:rsidP="00C32606">
      <w:pPr>
        <w:pStyle w:val="Titlepageinfo"/>
      </w:pPr>
      <w:r>
        <w:t>Participants:</w:t>
      </w:r>
      <w:r>
        <w:fldChar w:fldCharType="begin"/>
      </w:r>
      <w:r>
        <w:instrText xml:space="preserve"> MACROBUTTON  </w:instrText>
      </w:r>
      <w:r>
        <w:fldChar w:fldCharType="end"/>
      </w:r>
    </w:p>
    <w:p w14:paraId="059743C1" w14:textId="77777777" w:rsidR="00E63D8E" w:rsidRDefault="00E63D8E" w:rsidP="00E63D8E">
      <w:pPr>
        <w:pStyle w:val="Contributor"/>
      </w:pPr>
      <w:r>
        <w:t>Dean Thompson, Australia and New Zealand Banking Group (ANZ Bank)</w:t>
      </w:r>
    </w:p>
    <w:p w14:paraId="170EFB03" w14:textId="77777777" w:rsidR="00E63D8E" w:rsidRDefault="00E63D8E" w:rsidP="00E63D8E">
      <w:pPr>
        <w:pStyle w:val="Contributor"/>
      </w:pPr>
      <w:r>
        <w:t>Bret Jordan, Blue Coat Systems, Inc.</w:t>
      </w:r>
    </w:p>
    <w:p w14:paraId="34C068E6" w14:textId="77777777" w:rsidR="00E63D8E" w:rsidRDefault="00E63D8E" w:rsidP="00E63D8E">
      <w:pPr>
        <w:pStyle w:val="Contributor"/>
      </w:pPr>
      <w:r>
        <w:t>Adnan Baykal, Center for Internet Security (CIS)</w:t>
      </w:r>
    </w:p>
    <w:p w14:paraId="54850BFB" w14:textId="77777777" w:rsidR="00E63D8E" w:rsidRDefault="00E63D8E" w:rsidP="00E63D8E">
      <w:pPr>
        <w:pStyle w:val="Contributor"/>
      </w:pPr>
      <w:r>
        <w:t>Jyoti Verma, Cisco Systems</w:t>
      </w:r>
    </w:p>
    <w:p w14:paraId="0F298084" w14:textId="77777777" w:rsidR="00E63D8E" w:rsidRDefault="00E63D8E" w:rsidP="00E63D8E">
      <w:pPr>
        <w:pStyle w:val="Contributor"/>
      </w:pPr>
      <w:r>
        <w:t>Liron Schiff, Comilion (mobile) Ltd.</w:t>
      </w:r>
    </w:p>
    <w:p w14:paraId="463403BF" w14:textId="77777777" w:rsidR="00E63D8E" w:rsidRDefault="00E63D8E" w:rsidP="00E63D8E">
      <w:pPr>
        <w:pStyle w:val="Contributor"/>
      </w:pPr>
      <w:r>
        <w:t>Jane Ginn, Cyber Threat Intelligence Network, Inc. (CTIN)</w:t>
      </w:r>
    </w:p>
    <w:p w14:paraId="54808E47" w14:textId="77777777" w:rsidR="00E63D8E" w:rsidRDefault="00E63D8E" w:rsidP="00E63D8E">
      <w:pPr>
        <w:pStyle w:val="Contributor"/>
      </w:pPr>
      <w:r>
        <w:t>Richard Struse, DHS Office of Cybersecurity and Communications (CS&amp;C)</w:t>
      </w:r>
    </w:p>
    <w:p w14:paraId="62DF161A" w14:textId="77777777" w:rsidR="00E63D8E" w:rsidRDefault="00E63D8E" w:rsidP="00E63D8E">
      <w:pPr>
        <w:pStyle w:val="Contributor"/>
      </w:pPr>
      <w:r>
        <w:t>Marlon Taylor, DHS Office of Cybersecurity and Communications (CS&amp;C)</w:t>
      </w:r>
    </w:p>
    <w:p w14:paraId="235FDB42" w14:textId="77777777" w:rsidR="00E63D8E" w:rsidRDefault="00E63D8E" w:rsidP="00E63D8E">
      <w:pPr>
        <w:pStyle w:val="Contributor"/>
      </w:pPr>
      <w:r>
        <w:t>David Eilken, Financial Services Information Sharing and Analysis Center (FS-ISAC)</w:t>
      </w:r>
    </w:p>
    <w:p w14:paraId="2F6B3776" w14:textId="77777777" w:rsidR="00E63D8E" w:rsidRDefault="00E63D8E" w:rsidP="00E63D8E">
      <w:pPr>
        <w:pStyle w:val="Contributor"/>
      </w:pPr>
      <w:r>
        <w:t>Sarah Brown, Fox-IT</w:t>
      </w:r>
    </w:p>
    <w:p w14:paraId="3F3B8475" w14:textId="77777777" w:rsidR="00E63D8E" w:rsidRDefault="00E63D8E" w:rsidP="00E63D8E">
      <w:pPr>
        <w:pStyle w:val="Contributor"/>
      </w:pPr>
      <w:r>
        <w:t>Ryusuke Masuoka, Fujitsu Limited</w:t>
      </w:r>
    </w:p>
    <w:p w14:paraId="69554721" w14:textId="77777777" w:rsidR="00E63D8E" w:rsidRDefault="00E63D8E" w:rsidP="00E63D8E">
      <w:pPr>
        <w:pStyle w:val="Contributor"/>
      </w:pPr>
      <w:r>
        <w:t>Eric Burger, Georgetown University</w:t>
      </w:r>
    </w:p>
    <w:p w14:paraId="0796B9E6" w14:textId="77777777" w:rsidR="00E63D8E" w:rsidRDefault="00E63D8E" w:rsidP="00E63D8E">
      <w:pPr>
        <w:pStyle w:val="Contributor"/>
      </w:pPr>
      <w:r>
        <w:t>Jason Keirstead, IBM</w:t>
      </w:r>
    </w:p>
    <w:p w14:paraId="3C66582A" w14:textId="77777777" w:rsidR="00E63D8E" w:rsidRDefault="00E63D8E" w:rsidP="00E63D8E">
      <w:pPr>
        <w:pStyle w:val="Contributor"/>
      </w:pPr>
      <w:r>
        <w:t>Paul Martini, iboss, Inc.</w:t>
      </w:r>
    </w:p>
    <w:p w14:paraId="3D511228" w14:textId="77777777" w:rsidR="00E63D8E" w:rsidRDefault="00E63D8E" w:rsidP="00E63D8E">
      <w:pPr>
        <w:pStyle w:val="Contributor"/>
      </w:pPr>
      <w:r>
        <w:t>Jerome Athias, Individual</w:t>
      </w:r>
    </w:p>
    <w:p w14:paraId="6A326CA2" w14:textId="77777777" w:rsidR="00E63D8E" w:rsidRDefault="00E63D8E" w:rsidP="00E63D8E">
      <w:pPr>
        <w:pStyle w:val="Contributor"/>
      </w:pPr>
      <w:r>
        <w:t>Terry MacDonald, Individual</w:t>
      </w:r>
    </w:p>
    <w:p w14:paraId="2B7E7678" w14:textId="77777777" w:rsidR="00E63D8E" w:rsidRDefault="00E63D8E" w:rsidP="00E63D8E">
      <w:pPr>
        <w:pStyle w:val="Contributor"/>
      </w:pPr>
      <w:r>
        <w:t>Alex Pinto, Individual</w:t>
      </w:r>
    </w:p>
    <w:p w14:paraId="2D93977C" w14:textId="77777777" w:rsidR="00E63D8E" w:rsidRDefault="00E63D8E" w:rsidP="00E63D8E">
      <w:pPr>
        <w:pStyle w:val="Contributor"/>
      </w:pPr>
      <w:r>
        <w:t>Patrick Maroney, Integrated Networking Technologies, Inc.</w:t>
      </w:r>
    </w:p>
    <w:p w14:paraId="12274B3D" w14:textId="77777777" w:rsidR="00E63D8E" w:rsidRDefault="00E63D8E" w:rsidP="00E63D8E">
      <w:pPr>
        <w:pStyle w:val="Contributor"/>
      </w:pPr>
      <w:r>
        <w:t>Wouter Bolsterlee, Intelworks BV</w:t>
      </w:r>
    </w:p>
    <w:p w14:paraId="087E18D0" w14:textId="77777777" w:rsidR="00E63D8E" w:rsidRDefault="00E63D8E" w:rsidP="00E63D8E">
      <w:pPr>
        <w:pStyle w:val="Contributor"/>
      </w:pPr>
      <w:r>
        <w:t>Joep Gommers, Intelworks BV</w:t>
      </w:r>
    </w:p>
    <w:p w14:paraId="688A9922" w14:textId="77777777" w:rsidR="00E63D8E" w:rsidRDefault="00E63D8E" w:rsidP="00E63D8E">
      <w:pPr>
        <w:pStyle w:val="Contributor"/>
      </w:pPr>
      <w:r>
        <w:t>Sergey Polzunov, Intelworks BV</w:t>
      </w:r>
    </w:p>
    <w:p w14:paraId="2821A8AF" w14:textId="77777777" w:rsidR="00E63D8E" w:rsidRDefault="00E63D8E" w:rsidP="00E63D8E">
      <w:pPr>
        <w:pStyle w:val="Contributor"/>
      </w:pPr>
      <w:r>
        <w:t>Rutger Prins, Intelworks BV</w:t>
      </w:r>
    </w:p>
    <w:p w14:paraId="2E511AAA" w14:textId="77777777" w:rsidR="00E63D8E" w:rsidRDefault="00E63D8E" w:rsidP="00E63D8E">
      <w:pPr>
        <w:pStyle w:val="Contributor"/>
      </w:pPr>
      <w:r>
        <w:t>Andrei Sîrghi, Intelworks BV</w:t>
      </w:r>
    </w:p>
    <w:p w14:paraId="7878C478" w14:textId="77777777" w:rsidR="00E63D8E" w:rsidRDefault="00E63D8E" w:rsidP="00E63D8E">
      <w:pPr>
        <w:pStyle w:val="Contributor"/>
      </w:pPr>
      <w:r>
        <w:t>Raymon van der Velde, Intelworks BV</w:t>
      </w:r>
    </w:p>
    <w:p w14:paraId="4C163231" w14:textId="77777777" w:rsidR="00E63D8E" w:rsidRDefault="00E63D8E" w:rsidP="00E63D8E">
      <w:pPr>
        <w:pStyle w:val="Contributor"/>
      </w:pPr>
      <w:r>
        <w:t>Jonathan Baker, MITRE Corporation</w:t>
      </w:r>
    </w:p>
    <w:p w14:paraId="0A9072B9" w14:textId="77777777" w:rsidR="00E63D8E" w:rsidRDefault="00E63D8E" w:rsidP="00E63D8E">
      <w:pPr>
        <w:pStyle w:val="Contributor"/>
      </w:pPr>
      <w:r>
        <w:t>Sean Barnum, MITRE Corporation</w:t>
      </w:r>
    </w:p>
    <w:p w14:paraId="628DCC6A" w14:textId="77777777" w:rsidR="00E63D8E" w:rsidRDefault="00E63D8E" w:rsidP="00E63D8E">
      <w:pPr>
        <w:pStyle w:val="Contributor"/>
      </w:pPr>
      <w:r>
        <w:t>Mark Davidson, MITRE Corporation</w:t>
      </w:r>
    </w:p>
    <w:p w14:paraId="74E7FAF6" w14:textId="77777777" w:rsidR="00E63D8E" w:rsidRDefault="00E63D8E" w:rsidP="00E63D8E">
      <w:pPr>
        <w:pStyle w:val="Contributor"/>
      </w:pPr>
      <w:r>
        <w:t>Ivan Kirillov, MITRE Corporation</w:t>
      </w:r>
    </w:p>
    <w:p w14:paraId="0293A442" w14:textId="77777777" w:rsidR="00E63D8E" w:rsidRDefault="00E63D8E" w:rsidP="00E63D8E">
      <w:pPr>
        <w:pStyle w:val="Contributor"/>
      </w:pPr>
      <w:r>
        <w:t>Jon Salwen, MITRE Corporation</w:t>
      </w:r>
    </w:p>
    <w:p w14:paraId="7511393C" w14:textId="77777777" w:rsidR="00E63D8E" w:rsidRDefault="00E63D8E" w:rsidP="00E63D8E">
      <w:pPr>
        <w:pStyle w:val="Contributor"/>
      </w:pPr>
      <w:r>
        <w:t>John Wunder, MITRE Corporation</w:t>
      </w:r>
    </w:p>
    <w:p w14:paraId="30CDBB05" w14:textId="77777777" w:rsidR="00E63D8E" w:rsidRDefault="00E63D8E" w:rsidP="00E63D8E">
      <w:pPr>
        <w:pStyle w:val="Contributor"/>
      </w:pPr>
      <w:r>
        <w:t>Mike Boyle, National Security Agency</w:t>
      </w:r>
    </w:p>
    <w:p w14:paraId="5F8C81E9" w14:textId="77777777" w:rsidR="00E63D8E" w:rsidRDefault="00E63D8E" w:rsidP="00E63D8E">
      <w:pPr>
        <w:pStyle w:val="Contributor"/>
      </w:pPr>
      <w:r>
        <w:t>Jessica Fitzgerald-McKay, National Security Agency</w:t>
      </w:r>
    </w:p>
    <w:p w14:paraId="2C60B258" w14:textId="77777777" w:rsidR="00E63D8E" w:rsidRDefault="00E63D8E" w:rsidP="00E63D8E">
      <w:pPr>
        <w:pStyle w:val="Contributor"/>
      </w:pPr>
      <w:r>
        <w:t>Takahiro Kakumaru, NEC Corporation</w:t>
      </w:r>
    </w:p>
    <w:p w14:paraId="14A6A6A0" w14:textId="77777777" w:rsidR="00E63D8E" w:rsidRDefault="00E63D8E" w:rsidP="00E63D8E">
      <w:pPr>
        <w:pStyle w:val="Contributor"/>
      </w:pPr>
      <w:r>
        <w:t>John-Mark Gurney, New Context Services, Inc.</w:t>
      </w:r>
    </w:p>
    <w:p w14:paraId="5852F4A2" w14:textId="77777777" w:rsidR="00E63D8E" w:rsidRDefault="00E63D8E" w:rsidP="00E63D8E">
      <w:pPr>
        <w:pStyle w:val="Contributor"/>
      </w:pPr>
      <w:r>
        <w:t>Christian Hunt, New Context Services, Inc.</w:t>
      </w:r>
    </w:p>
    <w:p w14:paraId="017FC0A6" w14:textId="77777777" w:rsidR="00E63D8E" w:rsidRDefault="00E63D8E" w:rsidP="00E63D8E">
      <w:pPr>
        <w:pStyle w:val="Contributor"/>
      </w:pPr>
      <w:r>
        <w:t>Daniel Riedel, New Context Services, Inc.</w:t>
      </w:r>
    </w:p>
    <w:p w14:paraId="1D0E52F5" w14:textId="77777777" w:rsidR="00E63D8E" w:rsidRDefault="00E63D8E" w:rsidP="00E63D8E">
      <w:pPr>
        <w:pStyle w:val="Contributor"/>
      </w:pPr>
      <w:r>
        <w:t>Andrew Storms, New Context Services, Inc.</w:t>
      </w:r>
    </w:p>
    <w:p w14:paraId="499152C0" w14:textId="77777777" w:rsidR="00E63D8E" w:rsidRDefault="00E63D8E" w:rsidP="00E63D8E">
      <w:pPr>
        <w:pStyle w:val="Contributor"/>
      </w:pPr>
      <w:r>
        <w:t>John Tolbert, Queralt, Inc.</w:t>
      </w:r>
    </w:p>
    <w:p w14:paraId="67207B9B" w14:textId="77777777" w:rsidR="00E63D8E" w:rsidRDefault="00E63D8E" w:rsidP="00E63D8E">
      <w:pPr>
        <w:pStyle w:val="Contributor"/>
      </w:pPr>
      <w:r>
        <w:t>Igor Baikalov, Securonix</w:t>
      </w:r>
    </w:p>
    <w:p w14:paraId="6432E863" w14:textId="77777777" w:rsidR="00E63D8E" w:rsidRDefault="00E63D8E" w:rsidP="00E63D8E">
      <w:pPr>
        <w:pStyle w:val="Contributor"/>
      </w:pPr>
      <w:r>
        <w:t>Bernd Grobauer, Siemens AG</w:t>
      </w:r>
    </w:p>
    <w:p w14:paraId="1009FA34" w14:textId="77777777" w:rsidR="00E63D8E" w:rsidRDefault="00E63D8E" w:rsidP="00E63D8E">
      <w:pPr>
        <w:pStyle w:val="Contributor"/>
      </w:pPr>
      <w:r>
        <w:t>Jonathan Bush, Soltra</w:t>
      </w:r>
    </w:p>
    <w:p w14:paraId="69D0675E" w14:textId="77777777" w:rsidR="00E63D8E" w:rsidRDefault="00E63D8E" w:rsidP="00E63D8E">
      <w:pPr>
        <w:pStyle w:val="Contributor"/>
      </w:pPr>
      <w:r>
        <w:t>Aharon Chernin, Soltra</w:t>
      </w:r>
    </w:p>
    <w:p w14:paraId="7B1A701D" w14:textId="77777777" w:rsidR="00E63D8E" w:rsidRDefault="00E63D8E" w:rsidP="00E63D8E">
      <w:pPr>
        <w:pStyle w:val="Contributor"/>
      </w:pPr>
      <w:r>
        <w:t>Trey Darley, Soltra</w:t>
      </w:r>
    </w:p>
    <w:p w14:paraId="404C091D" w14:textId="77777777" w:rsidR="00E63D8E" w:rsidRDefault="00E63D8E" w:rsidP="00E63D8E">
      <w:pPr>
        <w:pStyle w:val="Contributor"/>
      </w:pPr>
      <w:r>
        <w:t>Paul Dion, Soltra</w:t>
      </w:r>
    </w:p>
    <w:p w14:paraId="40066BB0" w14:textId="77777777" w:rsidR="00E63D8E" w:rsidRDefault="00E63D8E" w:rsidP="00E63D8E">
      <w:pPr>
        <w:pStyle w:val="Contributor"/>
      </w:pPr>
      <w:r>
        <w:t>Ali Khan, Soltra</w:t>
      </w:r>
    </w:p>
    <w:p w14:paraId="515E03B9" w14:textId="77777777" w:rsidR="00E63D8E" w:rsidRDefault="00E63D8E" w:rsidP="00E63D8E">
      <w:pPr>
        <w:pStyle w:val="Contributor"/>
      </w:pPr>
      <w:r>
        <w:t>Natalie Suarez, Soltra</w:t>
      </w:r>
    </w:p>
    <w:p w14:paraId="1EC1A04F" w14:textId="77777777" w:rsidR="00E63D8E" w:rsidRDefault="00E63D8E" w:rsidP="00E63D8E">
      <w:pPr>
        <w:pStyle w:val="Contributor"/>
      </w:pPr>
      <w:r>
        <w:t>Cedric LeRoux, Splunk Inc.</w:t>
      </w:r>
    </w:p>
    <w:p w14:paraId="052FB0D9" w14:textId="77777777" w:rsidR="00E63D8E" w:rsidRDefault="00E63D8E" w:rsidP="00E63D8E">
      <w:pPr>
        <w:pStyle w:val="Contributor"/>
      </w:pPr>
      <w:r>
        <w:t>Brian Luger, Splunk Inc.</w:t>
      </w:r>
    </w:p>
    <w:p w14:paraId="11A02683" w14:textId="77777777" w:rsidR="00E63D8E" w:rsidRDefault="00E63D8E" w:rsidP="00E63D8E">
      <w:pPr>
        <w:pStyle w:val="Contributor"/>
      </w:pPr>
      <w:r>
        <w:t>Crystal Hayes, The Boeing Company</w:t>
      </w:r>
    </w:p>
    <w:p w14:paraId="47F2337A" w14:textId="77777777" w:rsidR="00E63D8E" w:rsidRDefault="00E63D8E" w:rsidP="00E63D8E">
      <w:pPr>
        <w:pStyle w:val="Contributor"/>
      </w:pPr>
      <w:r>
        <w:lastRenderedPageBreak/>
        <w:t>Brad Butts, U.S. Bank</w:t>
      </w:r>
    </w:p>
    <w:p w14:paraId="31AD9887" w14:textId="77777777" w:rsidR="00E63D8E" w:rsidRDefault="00E63D8E" w:rsidP="00E63D8E">
      <w:pPr>
        <w:pStyle w:val="Contributor"/>
      </w:pPr>
      <w:r>
        <w:t>Mona Magathan, U.S. Bank</w:t>
      </w:r>
    </w:p>
    <w:p w14:paraId="6BC13846" w14:textId="77777777" w:rsidR="00E63D8E" w:rsidRDefault="00E63D8E" w:rsidP="00E63D8E">
      <w:pPr>
        <w:pStyle w:val="Contributor"/>
      </w:pPr>
      <w:r>
        <w:t>Adam Cooper, United Kingdom Cabinet Office</w:t>
      </w:r>
    </w:p>
    <w:p w14:paraId="6E98CF56" w14:textId="77777777" w:rsidR="00E63D8E" w:rsidRDefault="00E63D8E" w:rsidP="00E63D8E">
      <w:pPr>
        <w:pStyle w:val="Contributor"/>
      </w:pPr>
      <w:r>
        <w:t>Mike McLellan, United Kingdom Cabinet Office</w:t>
      </w:r>
    </w:p>
    <w:p w14:paraId="77570475" w14:textId="77777777" w:rsidR="00E63D8E" w:rsidRDefault="00E63D8E" w:rsidP="00E63D8E">
      <w:pPr>
        <w:pStyle w:val="Contributor"/>
      </w:pPr>
      <w:r>
        <w:t>Chris O'Brien, United Kingdom Cabinet Office</w:t>
      </w:r>
    </w:p>
    <w:p w14:paraId="60530433" w14:textId="77777777" w:rsidR="00E63D8E" w:rsidRDefault="00E63D8E" w:rsidP="00E63D8E">
      <w:pPr>
        <w:pStyle w:val="Contributor"/>
      </w:pPr>
      <w:r>
        <w:t>Julian White, United Kingdom Cabinet Office</w:t>
      </w:r>
    </w:p>
    <w:p w14:paraId="6BD4F091" w14:textId="77777777" w:rsidR="00E63D8E" w:rsidRDefault="00E63D8E" w:rsidP="00E63D8E">
      <w:pPr>
        <w:pStyle w:val="Contributor"/>
      </w:pPr>
      <w:r>
        <w:t>Anthony Rutkowski, Yaana Technologies, LLC</w:t>
      </w:r>
    </w:p>
    <w:p w14:paraId="631DD4EC" w14:textId="77777777" w:rsidR="00E63D8E" w:rsidRDefault="00E63D8E" w:rsidP="00E63D8E">
      <w:pPr>
        <w:pStyle w:val="Contributor"/>
      </w:pPr>
    </w:p>
    <w:p w14:paraId="47E1782A" w14:textId="0A7E5175" w:rsidR="00C32606" w:rsidRDefault="00E63D8E" w:rsidP="00E63D8E">
      <w:pPr>
        <w:pStyle w:val="Contributor"/>
      </w:pPr>
      <w:r>
        <w:t>The authors would also like to thank the larger STIX Community for its input and help in reviewing this document.</w:t>
      </w:r>
    </w:p>
    <w:p w14:paraId="2FCBB7B4" w14:textId="77777777" w:rsidR="00C76CAA" w:rsidRPr="00C76CAA" w:rsidRDefault="00C76CAA" w:rsidP="00C76CAA"/>
    <w:p w14:paraId="35534311" w14:textId="77777777" w:rsidR="008354A2" w:rsidRPr="008354A2" w:rsidRDefault="008354A2" w:rsidP="008354A2"/>
    <w:p w14:paraId="5640B260" w14:textId="77777777" w:rsidR="00A05FDF" w:rsidRDefault="00A05FDF" w:rsidP="00A05FDF">
      <w:pPr>
        <w:pStyle w:val="AppendixHeading1"/>
      </w:pPr>
      <w:bookmarkStart w:id="118" w:name="_Toc85472898"/>
      <w:bookmarkStart w:id="119" w:name="_Toc287332014"/>
      <w:bookmarkStart w:id="120" w:name="_Toc429573793"/>
      <w:r>
        <w:lastRenderedPageBreak/>
        <w:t>Revision History</w:t>
      </w:r>
      <w:bookmarkEnd w:id="118"/>
      <w:bookmarkEnd w:id="119"/>
      <w:bookmarkEnd w:id="1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1618C4FF" w14:textId="77777777" w:rsidTr="005B1403">
        <w:tc>
          <w:tcPr>
            <w:tcW w:w="1548" w:type="dxa"/>
          </w:tcPr>
          <w:p w14:paraId="0B07E67E" w14:textId="77777777" w:rsidR="00A05FDF" w:rsidRPr="00C7321D" w:rsidRDefault="00A05FDF" w:rsidP="00C7321D">
            <w:pPr>
              <w:jc w:val="center"/>
              <w:rPr>
                <w:b/>
              </w:rPr>
            </w:pPr>
            <w:r w:rsidRPr="00C7321D">
              <w:rPr>
                <w:b/>
              </w:rPr>
              <w:t>Revision</w:t>
            </w:r>
          </w:p>
        </w:tc>
        <w:tc>
          <w:tcPr>
            <w:tcW w:w="1710" w:type="dxa"/>
          </w:tcPr>
          <w:p w14:paraId="49222C8A" w14:textId="77777777" w:rsidR="00A05FDF" w:rsidRPr="00C7321D" w:rsidRDefault="00A05FDF" w:rsidP="00C7321D">
            <w:pPr>
              <w:jc w:val="center"/>
              <w:rPr>
                <w:b/>
              </w:rPr>
            </w:pPr>
            <w:r w:rsidRPr="00C7321D">
              <w:rPr>
                <w:b/>
              </w:rPr>
              <w:t>Date</w:t>
            </w:r>
          </w:p>
        </w:tc>
        <w:tc>
          <w:tcPr>
            <w:tcW w:w="1890" w:type="dxa"/>
          </w:tcPr>
          <w:p w14:paraId="3F138FE3" w14:textId="77777777" w:rsidR="00A05FDF" w:rsidRPr="00C7321D" w:rsidRDefault="00A05FDF" w:rsidP="00C7321D">
            <w:pPr>
              <w:jc w:val="center"/>
              <w:rPr>
                <w:b/>
              </w:rPr>
            </w:pPr>
            <w:r w:rsidRPr="00C7321D">
              <w:rPr>
                <w:b/>
              </w:rPr>
              <w:t>Editor</w:t>
            </w:r>
          </w:p>
        </w:tc>
        <w:tc>
          <w:tcPr>
            <w:tcW w:w="4428" w:type="dxa"/>
          </w:tcPr>
          <w:p w14:paraId="6C83C490" w14:textId="77777777" w:rsidR="00A05FDF" w:rsidRPr="00C7321D" w:rsidRDefault="00A05FDF" w:rsidP="00AC5012">
            <w:pPr>
              <w:rPr>
                <w:b/>
              </w:rPr>
            </w:pPr>
            <w:r w:rsidRPr="00C7321D">
              <w:rPr>
                <w:b/>
              </w:rPr>
              <w:t>Changes Made</w:t>
            </w:r>
          </w:p>
        </w:tc>
      </w:tr>
      <w:tr w:rsidR="005B1403" w14:paraId="08831E8E" w14:textId="77777777" w:rsidTr="005B1403">
        <w:tc>
          <w:tcPr>
            <w:tcW w:w="1548" w:type="dxa"/>
          </w:tcPr>
          <w:p w14:paraId="4F4A27B4" w14:textId="77777777" w:rsidR="005B1403" w:rsidRDefault="005B1403" w:rsidP="005B1403">
            <w:r>
              <w:t>wd01</w:t>
            </w:r>
          </w:p>
        </w:tc>
        <w:tc>
          <w:tcPr>
            <w:tcW w:w="1710" w:type="dxa"/>
          </w:tcPr>
          <w:p w14:paraId="6AE1FFA7" w14:textId="77777777" w:rsidR="005B1403" w:rsidRDefault="005B1403" w:rsidP="005B1403">
            <w:r>
              <w:t>21 August 2015</w:t>
            </w:r>
          </w:p>
        </w:tc>
        <w:tc>
          <w:tcPr>
            <w:tcW w:w="1890" w:type="dxa"/>
          </w:tcPr>
          <w:p w14:paraId="7B198CA5" w14:textId="77777777" w:rsidR="005B1403" w:rsidRDefault="005B1403" w:rsidP="005B1403">
            <w:r>
              <w:t>Sean Barnum Desiree Beck Aharon Chernin Rich Piazza</w:t>
            </w:r>
          </w:p>
        </w:tc>
        <w:tc>
          <w:tcPr>
            <w:tcW w:w="4428" w:type="dxa"/>
          </w:tcPr>
          <w:p w14:paraId="1E359433" w14:textId="77777777" w:rsidR="005B1403" w:rsidRDefault="005B1403" w:rsidP="005B1403">
            <w:r>
              <w:t>Initial transfer to OASIS template</w:t>
            </w:r>
          </w:p>
        </w:tc>
      </w:tr>
      <w:bookmarkEnd w:id="0"/>
    </w:tbl>
    <w:p w14:paraId="2937DFA4" w14:textId="77777777" w:rsidR="003129C6" w:rsidRPr="003129C6" w:rsidRDefault="003129C6" w:rsidP="003129C6"/>
    <w:sectPr w:rsidR="003129C6" w:rsidRPr="003129C6" w:rsidSect="00484E4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D2E3B" w14:textId="77777777" w:rsidR="00192EC0" w:rsidRDefault="00192EC0" w:rsidP="008C100C">
      <w:r>
        <w:separator/>
      </w:r>
    </w:p>
    <w:p w14:paraId="16A35657" w14:textId="77777777" w:rsidR="00192EC0" w:rsidRDefault="00192EC0" w:rsidP="008C100C"/>
    <w:p w14:paraId="13341755" w14:textId="77777777" w:rsidR="00192EC0" w:rsidRDefault="00192EC0" w:rsidP="008C100C"/>
    <w:p w14:paraId="506FD58B" w14:textId="77777777" w:rsidR="00192EC0" w:rsidRDefault="00192EC0" w:rsidP="008C100C"/>
    <w:p w14:paraId="6D602224" w14:textId="77777777" w:rsidR="00192EC0" w:rsidRDefault="00192EC0" w:rsidP="008C100C"/>
    <w:p w14:paraId="1C0AA775" w14:textId="77777777" w:rsidR="00192EC0" w:rsidRDefault="00192EC0" w:rsidP="008C100C"/>
    <w:p w14:paraId="5FC6E807" w14:textId="77777777" w:rsidR="00192EC0" w:rsidRDefault="00192EC0" w:rsidP="008C100C"/>
  </w:endnote>
  <w:endnote w:type="continuationSeparator" w:id="0">
    <w:p w14:paraId="25A6016B" w14:textId="77777777" w:rsidR="00192EC0" w:rsidRDefault="00192EC0" w:rsidP="008C100C">
      <w:r>
        <w:continuationSeparator/>
      </w:r>
    </w:p>
    <w:p w14:paraId="6C91396A" w14:textId="77777777" w:rsidR="00192EC0" w:rsidRDefault="00192EC0" w:rsidP="008C100C"/>
    <w:p w14:paraId="1A5485A8" w14:textId="77777777" w:rsidR="00192EC0" w:rsidRDefault="00192EC0" w:rsidP="008C100C"/>
    <w:p w14:paraId="3798321B" w14:textId="77777777" w:rsidR="00192EC0" w:rsidRDefault="00192EC0" w:rsidP="008C100C"/>
    <w:p w14:paraId="64C718DD" w14:textId="77777777" w:rsidR="00192EC0" w:rsidRDefault="00192EC0" w:rsidP="008C100C"/>
    <w:p w14:paraId="4511B512" w14:textId="77777777" w:rsidR="00192EC0" w:rsidRDefault="00192EC0" w:rsidP="008C100C"/>
    <w:p w14:paraId="535C44C3" w14:textId="77777777" w:rsidR="00192EC0" w:rsidRDefault="00192EC0" w:rsidP="008C100C"/>
  </w:endnote>
  <w:endnote w:id="1">
    <w:p w14:paraId="5D481A64" w14:textId="77777777" w:rsidR="00C45E1A" w:rsidRDefault="00C45E1A">
      <w:pPr>
        <w:pStyle w:val="EndnoteText"/>
      </w:pPr>
      <w:r>
        <w:rPr>
          <w:rStyle w:val="EndnoteReference"/>
        </w:rPr>
        <w:endnoteRef/>
      </w:r>
      <w:r>
        <w:t xml:space="preserve"> </w:t>
      </w:r>
      <w:r w:rsidRPr="00B55BA3">
        <w:t xml:space="preserve">The CybOX Observable data model is actually defined in the </w:t>
      </w:r>
      <w:hyperlink w:anchor="RelatedWork" w:history="1">
        <w:r w:rsidRPr="005B1403">
          <w:rPr>
            <w:rStyle w:val="Hyperlink"/>
          </w:rPr>
          <w:t>CybOX Language</w:t>
        </w:r>
      </w:hyperlink>
      <w:r w:rsidRPr="00B55BA3">
        <w:t>, not in STIX.</w:t>
      </w:r>
    </w:p>
  </w:endnote>
  <w:endnote w:id="2">
    <w:p w14:paraId="3229494B" w14:textId="77777777" w:rsidR="00C45E1A" w:rsidRDefault="00C45E1A">
      <w:pPr>
        <w:pStyle w:val="EndnoteText"/>
      </w:pPr>
      <w:r>
        <w:rPr>
          <w:rStyle w:val="EndnoteReference"/>
        </w:rPr>
        <w:endnoteRef/>
      </w:r>
      <w:r>
        <w:t xml:space="preserve"> </w:t>
      </w:r>
      <w:r w:rsidRPr="00B55BA3">
        <w:t xml:space="preserve">Essentially, the first version of the </w:t>
      </w:r>
      <w:r w:rsidRPr="00B55BA3">
        <w:rPr>
          <w:rFonts w:ascii="Courier New" w:hAnsi="Courier New" w:cs="Courier New"/>
        </w:rPr>
        <w:t>NamesType</w:t>
      </w:r>
      <w:r w:rsidRPr="00B55BA3">
        <w:t xml:space="preserve"> class was defined within the Campaign data model to allow users to capture the names by which a campaign is known.  However, when the relationship between a Campaign and an Indicator was moved from the Campaign data model to the Indicator data model, users still needed the ability to refer to a Campaign by name.  Existing policy of not having one component data model (Indicator) depend on another (Campaign) meant that an equivalent </w:t>
      </w:r>
      <w:r w:rsidRPr="00B55BA3">
        <w:rPr>
          <w:rFonts w:ascii="Courier New" w:hAnsi="Courier New" w:cs="Courier New"/>
        </w:rPr>
        <w:t>NamesType</w:t>
      </w:r>
      <w:r w:rsidRPr="00B55BA3">
        <w:t xml:space="preserve"> class was added to the STIX Common data model.  In the next major version of STIX, it is expected that the </w:t>
      </w:r>
      <w:r w:rsidRPr="00B55BA3">
        <w:rPr>
          <w:rFonts w:ascii="Courier New" w:hAnsi="Courier New" w:cs="Courier New"/>
        </w:rPr>
        <w:t>NamesType</w:t>
      </w:r>
      <w:r w:rsidRPr="00B55BA3">
        <w:t xml:space="preserve"> class will be removed from the Campaign data model and that all Campaign names will be defined via the STIX Common </w:t>
      </w:r>
      <w:r w:rsidRPr="00B55BA3">
        <w:rPr>
          <w:rFonts w:ascii="Courier New" w:hAnsi="Courier New" w:cs="Courier New"/>
        </w:rPr>
        <w:t>NamesType</w:t>
      </w:r>
      <w:r w:rsidRPr="00B55B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8509B" w14:textId="77777777" w:rsidR="00C45E1A" w:rsidRPr="00195F88" w:rsidRDefault="00C45E1A"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66B32">
      <w:rPr>
        <w:sz w:val="16"/>
        <w:szCs w:val="16"/>
      </w:rPr>
      <w:t>part8-campaign</w:t>
    </w:r>
    <w:r>
      <w:rPr>
        <w:sz w:val="16"/>
        <w:szCs w:val="16"/>
      </w:rPr>
      <w:tab/>
      <w:t>Working Draft 01</w:t>
    </w:r>
    <w:r>
      <w:rPr>
        <w:sz w:val="16"/>
        <w:szCs w:val="16"/>
      </w:rPr>
      <w:tab/>
    </w:r>
    <w:r>
      <w:rPr>
        <w:sz w:val="16"/>
        <w:szCs w:val="16"/>
        <w:lang w:val="en-US"/>
      </w:rPr>
      <w:t>04 September</w:t>
    </w:r>
    <w:r>
      <w:rPr>
        <w:sz w:val="16"/>
        <w:szCs w:val="16"/>
      </w:rPr>
      <w:t xml:space="preserve"> </w:t>
    </w:r>
    <w:r>
      <w:rPr>
        <w:sz w:val="16"/>
        <w:szCs w:val="16"/>
        <w:lang w:val="en-US"/>
      </w:rPr>
      <w:t>2015</w:t>
    </w:r>
  </w:p>
  <w:p w14:paraId="2AB907D4" w14:textId="77777777" w:rsidR="00C45E1A" w:rsidRPr="00195F88" w:rsidRDefault="00C45E1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0410A">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0410A">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A542A8" w14:textId="77777777" w:rsidR="00192EC0" w:rsidRDefault="00192EC0" w:rsidP="008C100C">
      <w:r>
        <w:separator/>
      </w:r>
    </w:p>
    <w:p w14:paraId="5AFAE5D2" w14:textId="77777777" w:rsidR="00192EC0" w:rsidRDefault="00192EC0" w:rsidP="008C100C"/>
  </w:footnote>
  <w:footnote w:type="continuationSeparator" w:id="0">
    <w:p w14:paraId="14A28C70" w14:textId="77777777" w:rsidR="00192EC0" w:rsidRDefault="00192EC0" w:rsidP="008C100C">
      <w:r>
        <w:continuationSeparator/>
      </w:r>
    </w:p>
    <w:p w14:paraId="3AF25EC2" w14:textId="77777777" w:rsidR="00192EC0" w:rsidRDefault="00192EC0"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9"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12"/>
  </w:num>
  <w:num w:numId="6">
    <w:abstractNumId w:val="13"/>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8"/>
  </w:num>
  <w:num w:numId="31">
    <w:abstractNumId w:val="21"/>
  </w:num>
  <w:num w:numId="32">
    <w:abstractNumId w:val="18"/>
  </w:num>
  <w:num w:numId="33">
    <w:abstractNumId w:val="19"/>
  </w:num>
  <w:num w:numId="34">
    <w:abstractNumId w:val="16"/>
  </w:num>
  <w:num w:numId="35">
    <w:abstractNumId w:val="15"/>
  </w:num>
  <w:num w:numId="36">
    <w:abstractNumId w:val="0"/>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1"/>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05BA"/>
    <w:rsid w:val="00010CAE"/>
    <w:rsid w:val="00024C43"/>
    <w:rsid w:val="00025117"/>
    <w:rsid w:val="0003132D"/>
    <w:rsid w:val="00035E41"/>
    <w:rsid w:val="00076EFC"/>
    <w:rsid w:val="00096E2D"/>
    <w:rsid w:val="000B071A"/>
    <w:rsid w:val="000C471B"/>
    <w:rsid w:val="000D2A35"/>
    <w:rsid w:val="000E28CA"/>
    <w:rsid w:val="000F36D1"/>
    <w:rsid w:val="000F3A82"/>
    <w:rsid w:val="00101FF7"/>
    <w:rsid w:val="0010410A"/>
    <w:rsid w:val="001057D2"/>
    <w:rsid w:val="0012387E"/>
    <w:rsid w:val="00123F2F"/>
    <w:rsid w:val="00125EA7"/>
    <w:rsid w:val="00132EB2"/>
    <w:rsid w:val="00147F63"/>
    <w:rsid w:val="00155251"/>
    <w:rsid w:val="00163EB3"/>
    <w:rsid w:val="00165F54"/>
    <w:rsid w:val="00174946"/>
    <w:rsid w:val="00176B0C"/>
    <w:rsid w:val="00177DED"/>
    <w:rsid w:val="001847BD"/>
    <w:rsid w:val="00192EC0"/>
    <w:rsid w:val="001945A5"/>
    <w:rsid w:val="00195F88"/>
    <w:rsid w:val="001A7143"/>
    <w:rsid w:val="001B103C"/>
    <w:rsid w:val="001C7D12"/>
    <w:rsid w:val="001D1D6C"/>
    <w:rsid w:val="001D396D"/>
    <w:rsid w:val="001E392A"/>
    <w:rsid w:val="001E46CF"/>
    <w:rsid w:val="001F05E0"/>
    <w:rsid w:val="001F2095"/>
    <w:rsid w:val="00225C3B"/>
    <w:rsid w:val="0023482D"/>
    <w:rsid w:val="00243B21"/>
    <w:rsid w:val="00266B32"/>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63B76"/>
    <w:rsid w:val="00484E42"/>
    <w:rsid w:val="0048683B"/>
    <w:rsid w:val="004925B5"/>
    <w:rsid w:val="004B0764"/>
    <w:rsid w:val="004B203E"/>
    <w:rsid w:val="004B7B4D"/>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403"/>
    <w:rsid w:val="005B6158"/>
    <w:rsid w:val="005D2EE1"/>
    <w:rsid w:val="005E2FCB"/>
    <w:rsid w:val="005E587C"/>
    <w:rsid w:val="006047D8"/>
    <w:rsid w:val="006107FC"/>
    <w:rsid w:val="00633D82"/>
    <w:rsid w:val="00643397"/>
    <w:rsid w:val="00652514"/>
    <w:rsid w:val="00655EA0"/>
    <w:rsid w:val="0068398A"/>
    <w:rsid w:val="006A0BE4"/>
    <w:rsid w:val="006A1B10"/>
    <w:rsid w:val="006A48F3"/>
    <w:rsid w:val="006A6A3A"/>
    <w:rsid w:val="006B13A8"/>
    <w:rsid w:val="006B65C7"/>
    <w:rsid w:val="006C0BC1"/>
    <w:rsid w:val="006C787E"/>
    <w:rsid w:val="006D31DB"/>
    <w:rsid w:val="006E4329"/>
    <w:rsid w:val="006F2371"/>
    <w:rsid w:val="006F38C6"/>
    <w:rsid w:val="00706B50"/>
    <w:rsid w:val="0071217C"/>
    <w:rsid w:val="007165BD"/>
    <w:rsid w:val="00727F08"/>
    <w:rsid w:val="00735E3A"/>
    <w:rsid w:val="00737E30"/>
    <w:rsid w:val="0074463C"/>
    <w:rsid w:val="00745446"/>
    <w:rsid w:val="00754545"/>
    <w:rsid w:val="00755A38"/>
    <w:rsid w:val="0076113A"/>
    <w:rsid w:val="007611CD"/>
    <w:rsid w:val="0077347A"/>
    <w:rsid w:val="007816D7"/>
    <w:rsid w:val="00793DEC"/>
    <w:rsid w:val="007B3132"/>
    <w:rsid w:val="007C2C52"/>
    <w:rsid w:val="007C7AA7"/>
    <w:rsid w:val="007D079E"/>
    <w:rsid w:val="007E3373"/>
    <w:rsid w:val="007E3A0F"/>
    <w:rsid w:val="007F5126"/>
    <w:rsid w:val="00801F69"/>
    <w:rsid w:val="00806D7D"/>
    <w:rsid w:val="0082327D"/>
    <w:rsid w:val="008341CC"/>
    <w:rsid w:val="008354A2"/>
    <w:rsid w:val="00844B2F"/>
    <w:rsid w:val="00851329"/>
    <w:rsid w:val="00852E10"/>
    <w:rsid w:val="008546B3"/>
    <w:rsid w:val="00860008"/>
    <w:rsid w:val="008677C6"/>
    <w:rsid w:val="008829A8"/>
    <w:rsid w:val="00882FC4"/>
    <w:rsid w:val="00890065"/>
    <w:rsid w:val="008A6250"/>
    <w:rsid w:val="008B35FC"/>
    <w:rsid w:val="008B3A11"/>
    <w:rsid w:val="008C100C"/>
    <w:rsid w:val="008C7396"/>
    <w:rsid w:val="008D23C9"/>
    <w:rsid w:val="008D4493"/>
    <w:rsid w:val="008D464F"/>
    <w:rsid w:val="008F41E3"/>
    <w:rsid w:val="008F61FB"/>
    <w:rsid w:val="00903BE1"/>
    <w:rsid w:val="009329C4"/>
    <w:rsid w:val="00933ED8"/>
    <w:rsid w:val="00950638"/>
    <w:rsid w:val="00951C02"/>
    <w:rsid w:val="009523EF"/>
    <w:rsid w:val="009608FD"/>
    <w:rsid w:val="00960D49"/>
    <w:rsid w:val="00995224"/>
    <w:rsid w:val="009A1CFF"/>
    <w:rsid w:val="009A44D0"/>
    <w:rsid w:val="009A4C1B"/>
    <w:rsid w:val="009C7DCE"/>
    <w:rsid w:val="009E5ACB"/>
    <w:rsid w:val="009F5F8B"/>
    <w:rsid w:val="00A001B9"/>
    <w:rsid w:val="00A01E27"/>
    <w:rsid w:val="00A046ED"/>
    <w:rsid w:val="00A05FDF"/>
    <w:rsid w:val="00A36268"/>
    <w:rsid w:val="00A44E81"/>
    <w:rsid w:val="00A471E7"/>
    <w:rsid w:val="00A50716"/>
    <w:rsid w:val="00A710C8"/>
    <w:rsid w:val="00A8239D"/>
    <w:rsid w:val="00A83CAA"/>
    <w:rsid w:val="00A9135E"/>
    <w:rsid w:val="00AA7BD8"/>
    <w:rsid w:val="00AC5012"/>
    <w:rsid w:val="00AD0665"/>
    <w:rsid w:val="00AD0F45"/>
    <w:rsid w:val="00AD6C00"/>
    <w:rsid w:val="00AE0702"/>
    <w:rsid w:val="00AF5EEC"/>
    <w:rsid w:val="00AF76D8"/>
    <w:rsid w:val="00B05DEC"/>
    <w:rsid w:val="00B07128"/>
    <w:rsid w:val="00B103B8"/>
    <w:rsid w:val="00B2415D"/>
    <w:rsid w:val="00B53807"/>
    <w:rsid w:val="00B56878"/>
    <w:rsid w:val="00B569DB"/>
    <w:rsid w:val="00B62E2E"/>
    <w:rsid w:val="00B641A5"/>
    <w:rsid w:val="00B80CDB"/>
    <w:rsid w:val="00B972E9"/>
    <w:rsid w:val="00BA2083"/>
    <w:rsid w:val="00BB26AE"/>
    <w:rsid w:val="00BC439B"/>
    <w:rsid w:val="00BC4FA3"/>
    <w:rsid w:val="00BD5C4F"/>
    <w:rsid w:val="00BD74E8"/>
    <w:rsid w:val="00BE0637"/>
    <w:rsid w:val="00BE1CE0"/>
    <w:rsid w:val="00C02DEC"/>
    <w:rsid w:val="00C20C97"/>
    <w:rsid w:val="00C23558"/>
    <w:rsid w:val="00C32606"/>
    <w:rsid w:val="00C4156E"/>
    <w:rsid w:val="00C45E1A"/>
    <w:rsid w:val="00C45F5B"/>
    <w:rsid w:val="00C52EFC"/>
    <w:rsid w:val="00C6111F"/>
    <w:rsid w:val="00C71349"/>
    <w:rsid w:val="00C7242E"/>
    <w:rsid w:val="00C7321D"/>
    <w:rsid w:val="00C76CAA"/>
    <w:rsid w:val="00C77916"/>
    <w:rsid w:val="00C8068C"/>
    <w:rsid w:val="00C9139F"/>
    <w:rsid w:val="00CA025D"/>
    <w:rsid w:val="00CA2698"/>
    <w:rsid w:val="00CC5EC1"/>
    <w:rsid w:val="00CE06CB"/>
    <w:rsid w:val="00CE1F32"/>
    <w:rsid w:val="00D06421"/>
    <w:rsid w:val="00D142A8"/>
    <w:rsid w:val="00D17F06"/>
    <w:rsid w:val="00D20183"/>
    <w:rsid w:val="00D34E24"/>
    <w:rsid w:val="00D43CB9"/>
    <w:rsid w:val="00D5207A"/>
    <w:rsid w:val="00D54431"/>
    <w:rsid w:val="00D56563"/>
    <w:rsid w:val="00D57FAD"/>
    <w:rsid w:val="00D64645"/>
    <w:rsid w:val="00D8216B"/>
    <w:rsid w:val="00D852A1"/>
    <w:rsid w:val="00DA5475"/>
    <w:rsid w:val="00DB3FC8"/>
    <w:rsid w:val="00DB7C1F"/>
    <w:rsid w:val="00DD73AA"/>
    <w:rsid w:val="00DE46EE"/>
    <w:rsid w:val="00DE6F0E"/>
    <w:rsid w:val="00DF1F29"/>
    <w:rsid w:val="00DF5EAF"/>
    <w:rsid w:val="00E01912"/>
    <w:rsid w:val="00E07B11"/>
    <w:rsid w:val="00E12D80"/>
    <w:rsid w:val="00E21636"/>
    <w:rsid w:val="00E230BA"/>
    <w:rsid w:val="00E31A55"/>
    <w:rsid w:val="00E35706"/>
    <w:rsid w:val="00E36FE1"/>
    <w:rsid w:val="00E4299F"/>
    <w:rsid w:val="00E43C11"/>
    <w:rsid w:val="00E62DFD"/>
    <w:rsid w:val="00E63D8E"/>
    <w:rsid w:val="00E7674F"/>
    <w:rsid w:val="00E87CC0"/>
    <w:rsid w:val="00E9034C"/>
    <w:rsid w:val="00E947B6"/>
    <w:rsid w:val="00E950A1"/>
    <w:rsid w:val="00EC1016"/>
    <w:rsid w:val="00EC4D9D"/>
    <w:rsid w:val="00EC66AB"/>
    <w:rsid w:val="00EE32B1"/>
    <w:rsid w:val="00EE3C80"/>
    <w:rsid w:val="00EF5B8E"/>
    <w:rsid w:val="00F003C0"/>
    <w:rsid w:val="00F07E6A"/>
    <w:rsid w:val="00F10B93"/>
    <w:rsid w:val="00F34008"/>
    <w:rsid w:val="00F35D39"/>
    <w:rsid w:val="00F5240A"/>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29E62B"/>
  <w15:docId w15:val="{9FED7297-4A03-4B34-B698-2A0F6519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4E42"/>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C4FA3"/>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C4FA3"/>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5B1403"/>
    <w:pPr>
      <w:spacing w:before="0" w:after="0"/>
    </w:pPr>
    <w:rPr>
      <w:szCs w:val="20"/>
    </w:rPr>
  </w:style>
  <w:style w:type="character" w:customStyle="1" w:styleId="EndnoteTextChar">
    <w:name w:val="Endnote Text Char"/>
    <w:basedOn w:val="DefaultParagraphFont"/>
    <w:link w:val="EndnoteText"/>
    <w:semiHidden/>
    <w:rsid w:val="005B1403"/>
    <w:rPr>
      <w:rFonts w:ascii="Arial" w:hAnsi="Arial"/>
    </w:rPr>
  </w:style>
  <w:style w:type="character" w:styleId="EndnoteReference">
    <w:name w:val="endnote reference"/>
    <w:basedOn w:val="DefaultParagraphFont"/>
    <w:semiHidden/>
    <w:unhideWhenUsed/>
    <w:rsid w:val="005B1403"/>
    <w:rPr>
      <w:vertAlign w:val="superscript"/>
    </w:rPr>
  </w:style>
  <w:style w:type="character" w:styleId="CommentReference">
    <w:name w:val="annotation reference"/>
    <w:basedOn w:val="DefaultParagraphFont"/>
    <w:semiHidden/>
    <w:unhideWhenUsed/>
    <w:rsid w:val="00DB3FC8"/>
    <w:rPr>
      <w:sz w:val="16"/>
      <w:szCs w:val="16"/>
    </w:rPr>
  </w:style>
  <w:style w:type="paragraph" w:styleId="CommentText">
    <w:name w:val="annotation text"/>
    <w:basedOn w:val="Normal"/>
    <w:link w:val="CommentTextChar"/>
    <w:semiHidden/>
    <w:unhideWhenUsed/>
    <w:rsid w:val="00DB3FC8"/>
    <w:rPr>
      <w:szCs w:val="20"/>
    </w:rPr>
  </w:style>
  <w:style w:type="character" w:customStyle="1" w:styleId="CommentTextChar">
    <w:name w:val="Comment Text Char"/>
    <w:basedOn w:val="DefaultParagraphFont"/>
    <w:link w:val="CommentText"/>
    <w:semiHidden/>
    <w:rsid w:val="00DB3FC8"/>
    <w:rPr>
      <w:rFonts w:ascii="Arial" w:hAnsi="Arial"/>
    </w:rPr>
  </w:style>
  <w:style w:type="paragraph" w:styleId="CommentSubject">
    <w:name w:val="annotation subject"/>
    <w:basedOn w:val="CommentText"/>
    <w:next w:val="CommentText"/>
    <w:link w:val="CommentSubjectChar"/>
    <w:semiHidden/>
    <w:unhideWhenUsed/>
    <w:rsid w:val="00DB3FC8"/>
    <w:rPr>
      <w:b/>
      <w:bCs/>
    </w:rPr>
  </w:style>
  <w:style w:type="character" w:customStyle="1" w:styleId="CommentSubjectChar">
    <w:name w:val="Comment Subject Char"/>
    <w:basedOn w:val="CommentTextChar"/>
    <w:link w:val="CommentSubject"/>
    <w:semiHidden/>
    <w:rsid w:val="00DB3FC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3841969">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3.bin"/><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47468-69E3-4D63-BFC0-24C90BFBA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68</TotalTime>
  <Pages>1</Pages>
  <Words>6638</Words>
  <Characters>37840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STIX Version 1.2.1 Part 8: Campaign</vt:lpstr>
    </vt:vector>
  </TitlesOfParts>
  <Company/>
  <LinksUpToDate>false</LinksUpToDate>
  <CharactersWithSpaces>44390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8: Campaign</dc:title>
  <dc:subject/>
  <dc:creator>OASIS Cyber Threat Intelligence (CTI) TC</dc:creator>
  <cp:keywords/>
  <dc:description>insert abstract text</dc:description>
  <cp:lastModifiedBy>Beck, Desiree A.</cp:lastModifiedBy>
  <cp:revision>35</cp:revision>
  <cp:lastPrinted>2011-08-05T16:21:00Z</cp:lastPrinted>
  <dcterms:created xsi:type="dcterms:W3CDTF">2015-09-04T13:32:00Z</dcterms:created>
  <dcterms:modified xsi:type="dcterms:W3CDTF">2015-09-10T23:29:00Z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