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77777777" w:rsidR="00C71349" w:rsidRPr="00CE06CB" w:rsidRDefault="00A01E27" w:rsidP="008C100C">
      <w:pPr>
        <w:pStyle w:val="Title"/>
        <w:rPr>
          <w:sz w:val="28"/>
          <w:szCs w:val="28"/>
        </w:rPr>
      </w:pPr>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C326CA"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0D1EE67B" w:rsidR="00F94051" w:rsidRDefault="00F94051" w:rsidP="00F94051">
      <w:pPr>
        <w:pStyle w:val="RelatedWork"/>
      </w:pPr>
      <w:r w:rsidRPr="00F94051">
        <w:rPr>
          <w:i/>
        </w:rPr>
        <w:t xml:space="preserve">STIX Version 1.2.1 Part 12: </w:t>
      </w:r>
      <w:r w:rsidR="00A81F33">
        <w:rPr>
          <w:i/>
        </w:rPr>
        <w:t xml:space="preserve">Default </w:t>
      </w:r>
      <w:r w:rsidRPr="00F94051">
        <w:rPr>
          <w:i/>
        </w:rPr>
        <w:t>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2" w:name="RelatedWork"/>
      <w:r>
        <w:t>Related work</w:t>
      </w:r>
      <w:bookmarkEnd w:id="2"/>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r w:rsidRPr="000F341C">
        <w:rPr>
          <w:i/>
        </w:rPr>
        <w:t xml:space="preserve">CybOX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p w14:paraId="64E14683" w14:textId="77777777" w:rsidR="00C326C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4455" w:history="1">
        <w:r w:rsidR="00C326CA" w:rsidRPr="00173816">
          <w:rPr>
            <w:rStyle w:val="Hyperlink"/>
            <w:noProof/>
          </w:rPr>
          <w:t>1</w:t>
        </w:r>
        <w:r w:rsidR="00C326CA">
          <w:rPr>
            <w:rFonts w:asciiTheme="minorHAnsi" w:eastAsiaTheme="minorEastAsia" w:hAnsiTheme="minorHAnsi" w:cstheme="minorBidi"/>
            <w:noProof/>
            <w:sz w:val="22"/>
            <w:szCs w:val="22"/>
          </w:rPr>
          <w:tab/>
        </w:r>
        <w:r w:rsidR="00C326CA" w:rsidRPr="00173816">
          <w:rPr>
            <w:rStyle w:val="Hyperlink"/>
            <w:noProof/>
          </w:rPr>
          <w:t>Introduction</w:t>
        </w:r>
        <w:r w:rsidR="00C326CA">
          <w:rPr>
            <w:noProof/>
            <w:webHidden/>
          </w:rPr>
          <w:tab/>
        </w:r>
        <w:r w:rsidR="00C326CA">
          <w:rPr>
            <w:noProof/>
            <w:webHidden/>
          </w:rPr>
          <w:fldChar w:fldCharType="begin"/>
        </w:r>
        <w:r w:rsidR="00C326CA">
          <w:rPr>
            <w:noProof/>
            <w:webHidden/>
          </w:rPr>
          <w:instrText xml:space="preserve"> PAGEREF _Toc429494455 \h </w:instrText>
        </w:r>
        <w:r w:rsidR="00C326CA">
          <w:rPr>
            <w:noProof/>
            <w:webHidden/>
          </w:rPr>
        </w:r>
        <w:r w:rsidR="00C326CA">
          <w:rPr>
            <w:noProof/>
            <w:webHidden/>
          </w:rPr>
          <w:fldChar w:fldCharType="separate"/>
        </w:r>
        <w:r w:rsidR="00C326CA">
          <w:rPr>
            <w:noProof/>
            <w:webHidden/>
          </w:rPr>
          <w:t>5</w:t>
        </w:r>
        <w:r w:rsidR="00C326CA">
          <w:rPr>
            <w:noProof/>
            <w:webHidden/>
          </w:rPr>
          <w:fldChar w:fldCharType="end"/>
        </w:r>
      </w:hyperlink>
    </w:p>
    <w:p w14:paraId="315AF56B" w14:textId="77777777" w:rsidR="00C326CA" w:rsidRDefault="00C326CA">
      <w:pPr>
        <w:pStyle w:val="TOC2"/>
        <w:tabs>
          <w:tab w:val="right" w:leader="dot" w:pos="9350"/>
        </w:tabs>
        <w:rPr>
          <w:rFonts w:asciiTheme="minorHAnsi" w:eastAsiaTheme="minorEastAsia" w:hAnsiTheme="minorHAnsi" w:cstheme="minorBidi"/>
          <w:noProof/>
          <w:sz w:val="22"/>
          <w:szCs w:val="22"/>
        </w:rPr>
      </w:pPr>
      <w:hyperlink w:anchor="_Toc429494456" w:history="1">
        <w:r w:rsidRPr="00173816">
          <w:rPr>
            <w:rStyle w:val="Hyperlink"/>
            <w:noProof/>
          </w:rPr>
          <w:t>1.1 STIX Specification Documents</w:t>
        </w:r>
        <w:r>
          <w:rPr>
            <w:noProof/>
            <w:webHidden/>
          </w:rPr>
          <w:tab/>
        </w:r>
        <w:r>
          <w:rPr>
            <w:noProof/>
            <w:webHidden/>
          </w:rPr>
          <w:fldChar w:fldCharType="begin"/>
        </w:r>
        <w:r>
          <w:rPr>
            <w:noProof/>
            <w:webHidden/>
          </w:rPr>
          <w:instrText xml:space="preserve"> PAGEREF _Toc429494456 \h </w:instrText>
        </w:r>
        <w:r>
          <w:rPr>
            <w:noProof/>
            <w:webHidden/>
          </w:rPr>
        </w:r>
        <w:r>
          <w:rPr>
            <w:noProof/>
            <w:webHidden/>
          </w:rPr>
          <w:fldChar w:fldCharType="separate"/>
        </w:r>
        <w:r>
          <w:rPr>
            <w:noProof/>
            <w:webHidden/>
          </w:rPr>
          <w:t>5</w:t>
        </w:r>
        <w:r>
          <w:rPr>
            <w:noProof/>
            <w:webHidden/>
          </w:rPr>
          <w:fldChar w:fldCharType="end"/>
        </w:r>
      </w:hyperlink>
    </w:p>
    <w:p w14:paraId="0985DDF2" w14:textId="77777777" w:rsidR="00C326CA" w:rsidRDefault="00C326CA">
      <w:pPr>
        <w:pStyle w:val="TOC2"/>
        <w:tabs>
          <w:tab w:val="right" w:leader="dot" w:pos="9350"/>
        </w:tabs>
        <w:rPr>
          <w:rFonts w:asciiTheme="minorHAnsi" w:eastAsiaTheme="minorEastAsia" w:hAnsiTheme="minorHAnsi" w:cstheme="minorBidi"/>
          <w:noProof/>
          <w:sz w:val="22"/>
          <w:szCs w:val="22"/>
        </w:rPr>
      </w:pPr>
      <w:hyperlink w:anchor="_Toc429494457" w:history="1">
        <w:r w:rsidRPr="00173816">
          <w:rPr>
            <w:rStyle w:val="Hyperlink"/>
            <w:noProof/>
          </w:rPr>
          <w:t>1.2 Document Conventions</w:t>
        </w:r>
        <w:r>
          <w:rPr>
            <w:noProof/>
            <w:webHidden/>
          </w:rPr>
          <w:tab/>
        </w:r>
        <w:r>
          <w:rPr>
            <w:noProof/>
            <w:webHidden/>
          </w:rPr>
          <w:fldChar w:fldCharType="begin"/>
        </w:r>
        <w:r>
          <w:rPr>
            <w:noProof/>
            <w:webHidden/>
          </w:rPr>
          <w:instrText xml:space="preserve"> PAGEREF _Toc429494457 \h </w:instrText>
        </w:r>
        <w:r>
          <w:rPr>
            <w:noProof/>
            <w:webHidden/>
          </w:rPr>
        </w:r>
        <w:r>
          <w:rPr>
            <w:noProof/>
            <w:webHidden/>
          </w:rPr>
          <w:fldChar w:fldCharType="separate"/>
        </w:r>
        <w:r>
          <w:rPr>
            <w:noProof/>
            <w:webHidden/>
          </w:rPr>
          <w:t>6</w:t>
        </w:r>
        <w:r>
          <w:rPr>
            <w:noProof/>
            <w:webHidden/>
          </w:rPr>
          <w:fldChar w:fldCharType="end"/>
        </w:r>
      </w:hyperlink>
    </w:p>
    <w:p w14:paraId="6FA038BF"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58" w:history="1">
        <w:r w:rsidRPr="00173816">
          <w:rPr>
            <w:rStyle w:val="Hyperlink"/>
            <w:noProof/>
          </w:rPr>
          <w:t>1.2.1 Fonts</w:t>
        </w:r>
        <w:r>
          <w:rPr>
            <w:noProof/>
            <w:webHidden/>
          </w:rPr>
          <w:tab/>
        </w:r>
        <w:r>
          <w:rPr>
            <w:noProof/>
            <w:webHidden/>
          </w:rPr>
          <w:fldChar w:fldCharType="begin"/>
        </w:r>
        <w:r>
          <w:rPr>
            <w:noProof/>
            <w:webHidden/>
          </w:rPr>
          <w:instrText xml:space="preserve"> PAGEREF _Toc429494458 \h </w:instrText>
        </w:r>
        <w:r>
          <w:rPr>
            <w:noProof/>
            <w:webHidden/>
          </w:rPr>
        </w:r>
        <w:r>
          <w:rPr>
            <w:noProof/>
            <w:webHidden/>
          </w:rPr>
          <w:fldChar w:fldCharType="separate"/>
        </w:r>
        <w:r>
          <w:rPr>
            <w:noProof/>
            <w:webHidden/>
          </w:rPr>
          <w:t>6</w:t>
        </w:r>
        <w:r>
          <w:rPr>
            <w:noProof/>
            <w:webHidden/>
          </w:rPr>
          <w:fldChar w:fldCharType="end"/>
        </w:r>
      </w:hyperlink>
    </w:p>
    <w:p w14:paraId="70ADDB30"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59" w:history="1">
        <w:r w:rsidRPr="00173816">
          <w:rPr>
            <w:rStyle w:val="Hyperlink"/>
            <w:noProof/>
          </w:rPr>
          <w:t>1.2.2 UML Package References</w:t>
        </w:r>
        <w:r>
          <w:rPr>
            <w:noProof/>
            <w:webHidden/>
          </w:rPr>
          <w:tab/>
        </w:r>
        <w:r>
          <w:rPr>
            <w:noProof/>
            <w:webHidden/>
          </w:rPr>
          <w:fldChar w:fldCharType="begin"/>
        </w:r>
        <w:r>
          <w:rPr>
            <w:noProof/>
            <w:webHidden/>
          </w:rPr>
          <w:instrText xml:space="preserve"> PAGEREF _Toc429494459 \h </w:instrText>
        </w:r>
        <w:r>
          <w:rPr>
            <w:noProof/>
            <w:webHidden/>
          </w:rPr>
        </w:r>
        <w:r>
          <w:rPr>
            <w:noProof/>
            <w:webHidden/>
          </w:rPr>
          <w:fldChar w:fldCharType="separate"/>
        </w:r>
        <w:r>
          <w:rPr>
            <w:noProof/>
            <w:webHidden/>
          </w:rPr>
          <w:t>6</w:t>
        </w:r>
        <w:r>
          <w:rPr>
            <w:noProof/>
            <w:webHidden/>
          </w:rPr>
          <w:fldChar w:fldCharType="end"/>
        </w:r>
      </w:hyperlink>
    </w:p>
    <w:p w14:paraId="58BEBE8A"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60" w:history="1">
        <w:r w:rsidRPr="00173816">
          <w:rPr>
            <w:rStyle w:val="Hyperlink"/>
            <w:noProof/>
          </w:rPr>
          <w:t>1.2.3 UML Diagrams</w:t>
        </w:r>
        <w:r>
          <w:rPr>
            <w:noProof/>
            <w:webHidden/>
          </w:rPr>
          <w:tab/>
        </w:r>
        <w:r>
          <w:rPr>
            <w:noProof/>
            <w:webHidden/>
          </w:rPr>
          <w:fldChar w:fldCharType="begin"/>
        </w:r>
        <w:r>
          <w:rPr>
            <w:noProof/>
            <w:webHidden/>
          </w:rPr>
          <w:instrText xml:space="preserve"> PAGEREF _Toc429494460 \h </w:instrText>
        </w:r>
        <w:r>
          <w:rPr>
            <w:noProof/>
            <w:webHidden/>
          </w:rPr>
        </w:r>
        <w:r>
          <w:rPr>
            <w:noProof/>
            <w:webHidden/>
          </w:rPr>
          <w:fldChar w:fldCharType="separate"/>
        </w:r>
        <w:r>
          <w:rPr>
            <w:noProof/>
            <w:webHidden/>
          </w:rPr>
          <w:t>7</w:t>
        </w:r>
        <w:r>
          <w:rPr>
            <w:noProof/>
            <w:webHidden/>
          </w:rPr>
          <w:fldChar w:fldCharType="end"/>
        </w:r>
      </w:hyperlink>
    </w:p>
    <w:p w14:paraId="28A0A8F3" w14:textId="77777777" w:rsidR="00C326CA" w:rsidRDefault="00C326CA">
      <w:pPr>
        <w:pStyle w:val="TOC4"/>
        <w:tabs>
          <w:tab w:val="right" w:leader="dot" w:pos="9350"/>
        </w:tabs>
        <w:rPr>
          <w:rFonts w:asciiTheme="minorHAnsi" w:eastAsiaTheme="minorEastAsia" w:hAnsiTheme="minorHAnsi" w:cstheme="minorBidi"/>
          <w:noProof/>
          <w:sz w:val="22"/>
          <w:szCs w:val="22"/>
        </w:rPr>
      </w:pPr>
      <w:hyperlink w:anchor="_Toc429494461" w:history="1">
        <w:r w:rsidRPr="00173816">
          <w:rPr>
            <w:rStyle w:val="Hyperlink"/>
            <w:noProof/>
          </w:rPr>
          <w:t>1.2.3.1 Class Properties</w:t>
        </w:r>
        <w:r>
          <w:rPr>
            <w:noProof/>
            <w:webHidden/>
          </w:rPr>
          <w:tab/>
        </w:r>
        <w:r>
          <w:rPr>
            <w:noProof/>
            <w:webHidden/>
          </w:rPr>
          <w:fldChar w:fldCharType="begin"/>
        </w:r>
        <w:r>
          <w:rPr>
            <w:noProof/>
            <w:webHidden/>
          </w:rPr>
          <w:instrText xml:space="preserve"> PAGEREF _Toc429494461 \h </w:instrText>
        </w:r>
        <w:r>
          <w:rPr>
            <w:noProof/>
            <w:webHidden/>
          </w:rPr>
        </w:r>
        <w:r>
          <w:rPr>
            <w:noProof/>
            <w:webHidden/>
          </w:rPr>
          <w:fldChar w:fldCharType="separate"/>
        </w:r>
        <w:r>
          <w:rPr>
            <w:noProof/>
            <w:webHidden/>
          </w:rPr>
          <w:t>7</w:t>
        </w:r>
        <w:r>
          <w:rPr>
            <w:noProof/>
            <w:webHidden/>
          </w:rPr>
          <w:fldChar w:fldCharType="end"/>
        </w:r>
      </w:hyperlink>
    </w:p>
    <w:p w14:paraId="367E2C93" w14:textId="77777777" w:rsidR="00C326CA" w:rsidRDefault="00C326CA">
      <w:pPr>
        <w:pStyle w:val="TOC4"/>
        <w:tabs>
          <w:tab w:val="right" w:leader="dot" w:pos="9350"/>
        </w:tabs>
        <w:rPr>
          <w:rFonts w:asciiTheme="minorHAnsi" w:eastAsiaTheme="minorEastAsia" w:hAnsiTheme="minorHAnsi" w:cstheme="minorBidi"/>
          <w:noProof/>
          <w:sz w:val="22"/>
          <w:szCs w:val="22"/>
        </w:rPr>
      </w:pPr>
      <w:hyperlink w:anchor="_Toc429494462" w:history="1">
        <w:r w:rsidRPr="00173816">
          <w:rPr>
            <w:rStyle w:val="Hyperlink"/>
            <w:noProof/>
          </w:rPr>
          <w:t>1.2.3.2 Diagram Icons and Arrow Types</w:t>
        </w:r>
        <w:r>
          <w:rPr>
            <w:noProof/>
            <w:webHidden/>
          </w:rPr>
          <w:tab/>
        </w:r>
        <w:r>
          <w:rPr>
            <w:noProof/>
            <w:webHidden/>
          </w:rPr>
          <w:fldChar w:fldCharType="begin"/>
        </w:r>
        <w:r>
          <w:rPr>
            <w:noProof/>
            <w:webHidden/>
          </w:rPr>
          <w:instrText xml:space="preserve"> PAGEREF _Toc429494462 \h </w:instrText>
        </w:r>
        <w:r>
          <w:rPr>
            <w:noProof/>
            <w:webHidden/>
          </w:rPr>
        </w:r>
        <w:r>
          <w:rPr>
            <w:noProof/>
            <w:webHidden/>
          </w:rPr>
          <w:fldChar w:fldCharType="separate"/>
        </w:r>
        <w:r>
          <w:rPr>
            <w:noProof/>
            <w:webHidden/>
          </w:rPr>
          <w:t>7</w:t>
        </w:r>
        <w:r>
          <w:rPr>
            <w:noProof/>
            <w:webHidden/>
          </w:rPr>
          <w:fldChar w:fldCharType="end"/>
        </w:r>
      </w:hyperlink>
    </w:p>
    <w:p w14:paraId="2180C305" w14:textId="77777777" w:rsidR="00C326CA" w:rsidRDefault="00C326CA">
      <w:pPr>
        <w:pStyle w:val="TOC4"/>
        <w:tabs>
          <w:tab w:val="right" w:leader="dot" w:pos="9350"/>
        </w:tabs>
        <w:rPr>
          <w:rFonts w:asciiTheme="minorHAnsi" w:eastAsiaTheme="minorEastAsia" w:hAnsiTheme="minorHAnsi" w:cstheme="minorBidi"/>
          <w:noProof/>
          <w:sz w:val="22"/>
          <w:szCs w:val="22"/>
        </w:rPr>
      </w:pPr>
      <w:hyperlink w:anchor="_Toc429494463" w:history="1">
        <w:r w:rsidRPr="00173816">
          <w:rPr>
            <w:rStyle w:val="Hyperlink"/>
            <w:noProof/>
          </w:rPr>
          <w:t>1.2.3.3 Color Coding</w:t>
        </w:r>
        <w:r>
          <w:rPr>
            <w:noProof/>
            <w:webHidden/>
          </w:rPr>
          <w:tab/>
        </w:r>
        <w:r>
          <w:rPr>
            <w:noProof/>
            <w:webHidden/>
          </w:rPr>
          <w:fldChar w:fldCharType="begin"/>
        </w:r>
        <w:r>
          <w:rPr>
            <w:noProof/>
            <w:webHidden/>
          </w:rPr>
          <w:instrText xml:space="preserve"> PAGEREF _Toc429494463 \h </w:instrText>
        </w:r>
        <w:r>
          <w:rPr>
            <w:noProof/>
            <w:webHidden/>
          </w:rPr>
        </w:r>
        <w:r>
          <w:rPr>
            <w:noProof/>
            <w:webHidden/>
          </w:rPr>
          <w:fldChar w:fldCharType="separate"/>
        </w:r>
        <w:r>
          <w:rPr>
            <w:noProof/>
            <w:webHidden/>
          </w:rPr>
          <w:t>8</w:t>
        </w:r>
        <w:r>
          <w:rPr>
            <w:noProof/>
            <w:webHidden/>
          </w:rPr>
          <w:fldChar w:fldCharType="end"/>
        </w:r>
      </w:hyperlink>
    </w:p>
    <w:p w14:paraId="63C65275"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64" w:history="1">
        <w:r w:rsidRPr="00173816">
          <w:rPr>
            <w:rStyle w:val="Hyperlink"/>
            <w:noProof/>
          </w:rPr>
          <w:t>1.2.4 Property Table Notation</w:t>
        </w:r>
        <w:r>
          <w:rPr>
            <w:noProof/>
            <w:webHidden/>
          </w:rPr>
          <w:tab/>
        </w:r>
        <w:r>
          <w:rPr>
            <w:noProof/>
            <w:webHidden/>
          </w:rPr>
          <w:fldChar w:fldCharType="begin"/>
        </w:r>
        <w:r>
          <w:rPr>
            <w:noProof/>
            <w:webHidden/>
          </w:rPr>
          <w:instrText xml:space="preserve"> PAGEREF _Toc429494464 \h </w:instrText>
        </w:r>
        <w:r>
          <w:rPr>
            <w:noProof/>
            <w:webHidden/>
          </w:rPr>
        </w:r>
        <w:r>
          <w:rPr>
            <w:noProof/>
            <w:webHidden/>
          </w:rPr>
          <w:fldChar w:fldCharType="separate"/>
        </w:r>
        <w:r>
          <w:rPr>
            <w:noProof/>
            <w:webHidden/>
          </w:rPr>
          <w:t>8</w:t>
        </w:r>
        <w:r>
          <w:rPr>
            <w:noProof/>
            <w:webHidden/>
          </w:rPr>
          <w:fldChar w:fldCharType="end"/>
        </w:r>
      </w:hyperlink>
    </w:p>
    <w:p w14:paraId="4A5642D2"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65" w:history="1">
        <w:r w:rsidRPr="00173816">
          <w:rPr>
            <w:rStyle w:val="Hyperlink"/>
            <w:noProof/>
          </w:rPr>
          <w:t>1.2.5 Property and Class Descriptions</w:t>
        </w:r>
        <w:r>
          <w:rPr>
            <w:noProof/>
            <w:webHidden/>
          </w:rPr>
          <w:tab/>
        </w:r>
        <w:r>
          <w:rPr>
            <w:noProof/>
            <w:webHidden/>
          </w:rPr>
          <w:fldChar w:fldCharType="begin"/>
        </w:r>
        <w:r>
          <w:rPr>
            <w:noProof/>
            <w:webHidden/>
          </w:rPr>
          <w:instrText xml:space="preserve"> PAGEREF _Toc429494465 \h </w:instrText>
        </w:r>
        <w:r>
          <w:rPr>
            <w:noProof/>
            <w:webHidden/>
          </w:rPr>
        </w:r>
        <w:r>
          <w:rPr>
            <w:noProof/>
            <w:webHidden/>
          </w:rPr>
          <w:fldChar w:fldCharType="separate"/>
        </w:r>
        <w:r>
          <w:rPr>
            <w:noProof/>
            <w:webHidden/>
          </w:rPr>
          <w:t>8</w:t>
        </w:r>
        <w:r>
          <w:rPr>
            <w:noProof/>
            <w:webHidden/>
          </w:rPr>
          <w:fldChar w:fldCharType="end"/>
        </w:r>
      </w:hyperlink>
    </w:p>
    <w:p w14:paraId="6A4E56D7" w14:textId="77777777" w:rsidR="00C326CA" w:rsidRDefault="00C326CA">
      <w:pPr>
        <w:pStyle w:val="TOC2"/>
        <w:tabs>
          <w:tab w:val="right" w:leader="dot" w:pos="9350"/>
        </w:tabs>
        <w:rPr>
          <w:rFonts w:asciiTheme="minorHAnsi" w:eastAsiaTheme="minorEastAsia" w:hAnsiTheme="minorHAnsi" w:cstheme="minorBidi"/>
          <w:noProof/>
          <w:sz w:val="22"/>
          <w:szCs w:val="22"/>
        </w:rPr>
      </w:pPr>
      <w:hyperlink w:anchor="_Toc429494466" w:history="1">
        <w:r w:rsidRPr="00173816">
          <w:rPr>
            <w:rStyle w:val="Hyperlink"/>
            <w:noProof/>
          </w:rPr>
          <w:t>1.3 Terminology</w:t>
        </w:r>
        <w:r>
          <w:rPr>
            <w:noProof/>
            <w:webHidden/>
          </w:rPr>
          <w:tab/>
        </w:r>
        <w:r>
          <w:rPr>
            <w:noProof/>
            <w:webHidden/>
          </w:rPr>
          <w:fldChar w:fldCharType="begin"/>
        </w:r>
        <w:r>
          <w:rPr>
            <w:noProof/>
            <w:webHidden/>
          </w:rPr>
          <w:instrText xml:space="preserve"> PAGEREF _Toc429494466 \h </w:instrText>
        </w:r>
        <w:r>
          <w:rPr>
            <w:noProof/>
            <w:webHidden/>
          </w:rPr>
        </w:r>
        <w:r>
          <w:rPr>
            <w:noProof/>
            <w:webHidden/>
          </w:rPr>
          <w:fldChar w:fldCharType="separate"/>
        </w:r>
        <w:r>
          <w:rPr>
            <w:noProof/>
            <w:webHidden/>
          </w:rPr>
          <w:t>9</w:t>
        </w:r>
        <w:r>
          <w:rPr>
            <w:noProof/>
            <w:webHidden/>
          </w:rPr>
          <w:fldChar w:fldCharType="end"/>
        </w:r>
      </w:hyperlink>
    </w:p>
    <w:p w14:paraId="5A666D2A" w14:textId="77777777" w:rsidR="00C326CA" w:rsidRDefault="00C326CA">
      <w:pPr>
        <w:pStyle w:val="TOC2"/>
        <w:tabs>
          <w:tab w:val="right" w:leader="dot" w:pos="9350"/>
        </w:tabs>
        <w:rPr>
          <w:rFonts w:asciiTheme="minorHAnsi" w:eastAsiaTheme="minorEastAsia" w:hAnsiTheme="minorHAnsi" w:cstheme="minorBidi"/>
          <w:noProof/>
          <w:sz w:val="22"/>
          <w:szCs w:val="22"/>
        </w:rPr>
      </w:pPr>
      <w:hyperlink w:anchor="_Toc429494467" w:history="1">
        <w:r w:rsidRPr="00173816">
          <w:rPr>
            <w:rStyle w:val="Hyperlink"/>
            <w:noProof/>
          </w:rPr>
          <w:t>1.4 Normative References</w:t>
        </w:r>
        <w:r>
          <w:rPr>
            <w:noProof/>
            <w:webHidden/>
          </w:rPr>
          <w:tab/>
        </w:r>
        <w:r>
          <w:rPr>
            <w:noProof/>
            <w:webHidden/>
          </w:rPr>
          <w:fldChar w:fldCharType="begin"/>
        </w:r>
        <w:r>
          <w:rPr>
            <w:noProof/>
            <w:webHidden/>
          </w:rPr>
          <w:instrText xml:space="preserve"> PAGEREF _Toc429494467 \h </w:instrText>
        </w:r>
        <w:r>
          <w:rPr>
            <w:noProof/>
            <w:webHidden/>
          </w:rPr>
        </w:r>
        <w:r>
          <w:rPr>
            <w:noProof/>
            <w:webHidden/>
          </w:rPr>
          <w:fldChar w:fldCharType="separate"/>
        </w:r>
        <w:r>
          <w:rPr>
            <w:noProof/>
            <w:webHidden/>
          </w:rPr>
          <w:t>9</w:t>
        </w:r>
        <w:r>
          <w:rPr>
            <w:noProof/>
            <w:webHidden/>
          </w:rPr>
          <w:fldChar w:fldCharType="end"/>
        </w:r>
      </w:hyperlink>
    </w:p>
    <w:p w14:paraId="2676D627" w14:textId="77777777" w:rsidR="00C326CA" w:rsidRDefault="00C326CA">
      <w:pPr>
        <w:pStyle w:val="TOC1"/>
        <w:rPr>
          <w:rFonts w:asciiTheme="minorHAnsi" w:eastAsiaTheme="minorEastAsia" w:hAnsiTheme="minorHAnsi" w:cstheme="minorBidi"/>
          <w:noProof/>
          <w:sz w:val="22"/>
          <w:szCs w:val="22"/>
        </w:rPr>
      </w:pPr>
      <w:hyperlink w:anchor="_Toc429494468" w:history="1">
        <w:r w:rsidRPr="00173816">
          <w:rPr>
            <w:rStyle w:val="Hyperlink"/>
            <w:noProof/>
          </w:rPr>
          <w:t>2</w:t>
        </w:r>
        <w:r>
          <w:rPr>
            <w:rFonts w:asciiTheme="minorHAnsi" w:eastAsiaTheme="minorEastAsia" w:hAnsiTheme="minorHAnsi" w:cstheme="minorBidi"/>
            <w:noProof/>
            <w:sz w:val="22"/>
            <w:szCs w:val="22"/>
          </w:rPr>
          <w:tab/>
        </w:r>
        <w:r w:rsidRPr="00173816">
          <w:rPr>
            <w:rStyle w:val="Hyperlink"/>
            <w:noProof/>
          </w:rPr>
          <w:t>Background Information</w:t>
        </w:r>
        <w:r>
          <w:rPr>
            <w:noProof/>
            <w:webHidden/>
          </w:rPr>
          <w:tab/>
        </w:r>
        <w:r>
          <w:rPr>
            <w:noProof/>
            <w:webHidden/>
          </w:rPr>
          <w:fldChar w:fldCharType="begin"/>
        </w:r>
        <w:r>
          <w:rPr>
            <w:noProof/>
            <w:webHidden/>
          </w:rPr>
          <w:instrText xml:space="preserve"> PAGEREF _Toc429494468 \h </w:instrText>
        </w:r>
        <w:r>
          <w:rPr>
            <w:noProof/>
            <w:webHidden/>
          </w:rPr>
        </w:r>
        <w:r>
          <w:rPr>
            <w:noProof/>
            <w:webHidden/>
          </w:rPr>
          <w:fldChar w:fldCharType="separate"/>
        </w:r>
        <w:r>
          <w:rPr>
            <w:noProof/>
            <w:webHidden/>
          </w:rPr>
          <w:t>10</w:t>
        </w:r>
        <w:r>
          <w:rPr>
            <w:noProof/>
            <w:webHidden/>
          </w:rPr>
          <w:fldChar w:fldCharType="end"/>
        </w:r>
      </w:hyperlink>
    </w:p>
    <w:p w14:paraId="38024D3E" w14:textId="77777777" w:rsidR="00C326CA" w:rsidRDefault="00C326CA">
      <w:pPr>
        <w:pStyle w:val="TOC1"/>
        <w:rPr>
          <w:rFonts w:asciiTheme="minorHAnsi" w:eastAsiaTheme="minorEastAsia" w:hAnsiTheme="minorHAnsi" w:cstheme="minorBidi"/>
          <w:noProof/>
          <w:sz w:val="22"/>
          <w:szCs w:val="22"/>
        </w:rPr>
      </w:pPr>
      <w:hyperlink w:anchor="_Toc429494469" w:history="1">
        <w:r w:rsidRPr="00173816">
          <w:rPr>
            <w:rStyle w:val="Hyperlink"/>
            <w:noProof/>
          </w:rPr>
          <w:t>3</w:t>
        </w:r>
        <w:r>
          <w:rPr>
            <w:rFonts w:asciiTheme="minorHAnsi" w:eastAsiaTheme="minorEastAsia" w:hAnsiTheme="minorHAnsi" w:cstheme="minorBidi"/>
            <w:noProof/>
            <w:sz w:val="22"/>
            <w:szCs w:val="22"/>
          </w:rPr>
          <w:tab/>
        </w:r>
        <w:r w:rsidRPr="00173816">
          <w:rPr>
            <w:rStyle w:val="Hyperlink"/>
            <w:noProof/>
          </w:rPr>
          <w:t>STIX Common Data Model</w:t>
        </w:r>
        <w:r>
          <w:rPr>
            <w:noProof/>
            <w:webHidden/>
          </w:rPr>
          <w:tab/>
        </w:r>
        <w:r>
          <w:rPr>
            <w:noProof/>
            <w:webHidden/>
          </w:rPr>
          <w:fldChar w:fldCharType="begin"/>
        </w:r>
        <w:r>
          <w:rPr>
            <w:noProof/>
            <w:webHidden/>
          </w:rPr>
          <w:instrText xml:space="preserve"> PAGEREF _Toc429494469 \h </w:instrText>
        </w:r>
        <w:r>
          <w:rPr>
            <w:noProof/>
            <w:webHidden/>
          </w:rPr>
        </w:r>
        <w:r>
          <w:rPr>
            <w:noProof/>
            <w:webHidden/>
          </w:rPr>
          <w:fldChar w:fldCharType="separate"/>
        </w:r>
        <w:r>
          <w:rPr>
            <w:noProof/>
            <w:webHidden/>
          </w:rPr>
          <w:t>11</w:t>
        </w:r>
        <w:r>
          <w:rPr>
            <w:noProof/>
            <w:webHidden/>
          </w:rPr>
          <w:fldChar w:fldCharType="end"/>
        </w:r>
      </w:hyperlink>
    </w:p>
    <w:p w14:paraId="4B5A0A68" w14:textId="77777777" w:rsidR="00C326CA" w:rsidRDefault="00C326CA">
      <w:pPr>
        <w:pStyle w:val="TOC2"/>
        <w:tabs>
          <w:tab w:val="right" w:leader="dot" w:pos="9350"/>
        </w:tabs>
        <w:rPr>
          <w:rFonts w:asciiTheme="minorHAnsi" w:eastAsiaTheme="minorEastAsia" w:hAnsiTheme="minorHAnsi" w:cstheme="minorBidi"/>
          <w:noProof/>
          <w:sz w:val="22"/>
          <w:szCs w:val="22"/>
        </w:rPr>
      </w:pPr>
      <w:hyperlink w:anchor="_Toc429494470" w:history="1">
        <w:r w:rsidRPr="00173816">
          <w:rPr>
            <w:rStyle w:val="Hyperlink"/>
            <w:noProof/>
          </w:rPr>
          <w:t>3.1 Component Base Classes</w:t>
        </w:r>
        <w:r>
          <w:rPr>
            <w:noProof/>
            <w:webHidden/>
          </w:rPr>
          <w:tab/>
        </w:r>
        <w:r>
          <w:rPr>
            <w:noProof/>
            <w:webHidden/>
          </w:rPr>
          <w:fldChar w:fldCharType="begin"/>
        </w:r>
        <w:r>
          <w:rPr>
            <w:noProof/>
            <w:webHidden/>
          </w:rPr>
          <w:instrText xml:space="preserve"> PAGEREF _Toc429494470 \h </w:instrText>
        </w:r>
        <w:r>
          <w:rPr>
            <w:noProof/>
            <w:webHidden/>
          </w:rPr>
        </w:r>
        <w:r>
          <w:rPr>
            <w:noProof/>
            <w:webHidden/>
          </w:rPr>
          <w:fldChar w:fldCharType="separate"/>
        </w:r>
        <w:r>
          <w:rPr>
            <w:noProof/>
            <w:webHidden/>
          </w:rPr>
          <w:t>11</w:t>
        </w:r>
        <w:r>
          <w:rPr>
            <w:noProof/>
            <w:webHidden/>
          </w:rPr>
          <w:fldChar w:fldCharType="end"/>
        </w:r>
      </w:hyperlink>
    </w:p>
    <w:p w14:paraId="584E0B2D"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71" w:history="1">
        <w:r w:rsidRPr="00173816">
          <w:rPr>
            <w:rStyle w:val="Hyperlink"/>
            <w:noProof/>
          </w:rPr>
          <w:t>3.1.1 CampaignBaseType Class</w:t>
        </w:r>
        <w:r>
          <w:rPr>
            <w:noProof/>
            <w:webHidden/>
          </w:rPr>
          <w:tab/>
        </w:r>
        <w:r>
          <w:rPr>
            <w:noProof/>
            <w:webHidden/>
          </w:rPr>
          <w:fldChar w:fldCharType="begin"/>
        </w:r>
        <w:r>
          <w:rPr>
            <w:noProof/>
            <w:webHidden/>
          </w:rPr>
          <w:instrText xml:space="preserve"> PAGEREF _Toc429494471 \h </w:instrText>
        </w:r>
        <w:r>
          <w:rPr>
            <w:noProof/>
            <w:webHidden/>
          </w:rPr>
        </w:r>
        <w:r>
          <w:rPr>
            <w:noProof/>
            <w:webHidden/>
          </w:rPr>
          <w:fldChar w:fldCharType="separate"/>
        </w:r>
        <w:r>
          <w:rPr>
            <w:noProof/>
            <w:webHidden/>
          </w:rPr>
          <w:t>12</w:t>
        </w:r>
        <w:r>
          <w:rPr>
            <w:noProof/>
            <w:webHidden/>
          </w:rPr>
          <w:fldChar w:fldCharType="end"/>
        </w:r>
      </w:hyperlink>
    </w:p>
    <w:p w14:paraId="450F9D8E"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72" w:history="1">
        <w:r w:rsidRPr="00173816">
          <w:rPr>
            <w:rStyle w:val="Hyperlink"/>
            <w:noProof/>
          </w:rPr>
          <w:t>3.1.2 CourseOfActionBaseType Class</w:t>
        </w:r>
        <w:r>
          <w:rPr>
            <w:noProof/>
            <w:webHidden/>
          </w:rPr>
          <w:tab/>
        </w:r>
        <w:r>
          <w:rPr>
            <w:noProof/>
            <w:webHidden/>
          </w:rPr>
          <w:fldChar w:fldCharType="begin"/>
        </w:r>
        <w:r>
          <w:rPr>
            <w:noProof/>
            <w:webHidden/>
          </w:rPr>
          <w:instrText xml:space="preserve"> PAGEREF _Toc429494472 \h </w:instrText>
        </w:r>
        <w:r>
          <w:rPr>
            <w:noProof/>
            <w:webHidden/>
          </w:rPr>
        </w:r>
        <w:r>
          <w:rPr>
            <w:noProof/>
            <w:webHidden/>
          </w:rPr>
          <w:fldChar w:fldCharType="separate"/>
        </w:r>
        <w:r>
          <w:rPr>
            <w:noProof/>
            <w:webHidden/>
          </w:rPr>
          <w:t>12</w:t>
        </w:r>
        <w:r>
          <w:rPr>
            <w:noProof/>
            <w:webHidden/>
          </w:rPr>
          <w:fldChar w:fldCharType="end"/>
        </w:r>
      </w:hyperlink>
    </w:p>
    <w:p w14:paraId="031C331F"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73" w:history="1">
        <w:r w:rsidRPr="00173816">
          <w:rPr>
            <w:rStyle w:val="Hyperlink"/>
            <w:noProof/>
          </w:rPr>
          <w:t>3.1.3 ExploitTargetBaseType Class</w:t>
        </w:r>
        <w:r>
          <w:rPr>
            <w:noProof/>
            <w:webHidden/>
          </w:rPr>
          <w:tab/>
        </w:r>
        <w:r>
          <w:rPr>
            <w:noProof/>
            <w:webHidden/>
          </w:rPr>
          <w:fldChar w:fldCharType="begin"/>
        </w:r>
        <w:r>
          <w:rPr>
            <w:noProof/>
            <w:webHidden/>
          </w:rPr>
          <w:instrText xml:space="preserve"> PAGEREF _Toc429494473 \h </w:instrText>
        </w:r>
        <w:r>
          <w:rPr>
            <w:noProof/>
            <w:webHidden/>
          </w:rPr>
        </w:r>
        <w:r>
          <w:rPr>
            <w:noProof/>
            <w:webHidden/>
          </w:rPr>
          <w:fldChar w:fldCharType="separate"/>
        </w:r>
        <w:r>
          <w:rPr>
            <w:noProof/>
            <w:webHidden/>
          </w:rPr>
          <w:t>13</w:t>
        </w:r>
        <w:r>
          <w:rPr>
            <w:noProof/>
            <w:webHidden/>
          </w:rPr>
          <w:fldChar w:fldCharType="end"/>
        </w:r>
      </w:hyperlink>
    </w:p>
    <w:p w14:paraId="6BE1DA44"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74" w:history="1">
        <w:r w:rsidRPr="00173816">
          <w:rPr>
            <w:rStyle w:val="Hyperlink"/>
            <w:noProof/>
          </w:rPr>
          <w:t>3.1.4 IncidentBaseType Class</w:t>
        </w:r>
        <w:r>
          <w:rPr>
            <w:noProof/>
            <w:webHidden/>
          </w:rPr>
          <w:tab/>
        </w:r>
        <w:r>
          <w:rPr>
            <w:noProof/>
            <w:webHidden/>
          </w:rPr>
          <w:fldChar w:fldCharType="begin"/>
        </w:r>
        <w:r>
          <w:rPr>
            <w:noProof/>
            <w:webHidden/>
          </w:rPr>
          <w:instrText xml:space="preserve"> PAGEREF _Toc429494474 \h </w:instrText>
        </w:r>
        <w:r>
          <w:rPr>
            <w:noProof/>
            <w:webHidden/>
          </w:rPr>
        </w:r>
        <w:r>
          <w:rPr>
            <w:noProof/>
            <w:webHidden/>
          </w:rPr>
          <w:fldChar w:fldCharType="separate"/>
        </w:r>
        <w:r>
          <w:rPr>
            <w:noProof/>
            <w:webHidden/>
          </w:rPr>
          <w:t>14</w:t>
        </w:r>
        <w:r>
          <w:rPr>
            <w:noProof/>
            <w:webHidden/>
          </w:rPr>
          <w:fldChar w:fldCharType="end"/>
        </w:r>
      </w:hyperlink>
    </w:p>
    <w:p w14:paraId="527F50C6"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75" w:history="1">
        <w:r w:rsidRPr="00173816">
          <w:rPr>
            <w:rStyle w:val="Hyperlink"/>
            <w:noProof/>
          </w:rPr>
          <w:t>3.1.5 IndicatorBaseType Class</w:t>
        </w:r>
        <w:r>
          <w:rPr>
            <w:noProof/>
            <w:webHidden/>
          </w:rPr>
          <w:tab/>
        </w:r>
        <w:r>
          <w:rPr>
            <w:noProof/>
            <w:webHidden/>
          </w:rPr>
          <w:fldChar w:fldCharType="begin"/>
        </w:r>
        <w:r>
          <w:rPr>
            <w:noProof/>
            <w:webHidden/>
          </w:rPr>
          <w:instrText xml:space="preserve"> PAGEREF _Toc429494475 \h </w:instrText>
        </w:r>
        <w:r>
          <w:rPr>
            <w:noProof/>
            <w:webHidden/>
          </w:rPr>
        </w:r>
        <w:r>
          <w:rPr>
            <w:noProof/>
            <w:webHidden/>
          </w:rPr>
          <w:fldChar w:fldCharType="separate"/>
        </w:r>
        <w:r>
          <w:rPr>
            <w:noProof/>
            <w:webHidden/>
          </w:rPr>
          <w:t>15</w:t>
        </w:r>
        <w:r>
          <w:rPr>
            <w:noProof/>
            <w:webHidden/>
          </w:rPr>
          <w:fldChar w:fldCharType="end"/>
        </w:r>
      </w:hyperlink>
    </w:p>
    <w:p w14:paraId="794AA640"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76" w:history="1">
        <w:r w:rsidRPr="00173816">
          <w:rPr>
            <w:rStyle w:val="Hyperlink"/>
            <w:noProof/>
          </w:rPr>
          <w:t>3.1.6 ThreatActorBaseType Class</w:t>
        </w:r>
        <w:r>
          <w:rPr>
            <w:noProof/>
            <w:webHidden/>
          </w:rPr>
          <w:tab/>
        </w:r>
        <w:r>
          <w:rPr>
            <w:noProof/>
            <w:webHidden/>
          </w:rPr>
          <w:fldChar w:fldCharType="begin"/>
        </w:r>
        <w:r>
          <w:rPr>
            <w:noProof/>
            <w:webHidden/>
          </w:rPr>
          <w:instrText xml:space="preserve"> PAGEREF _Toc429494476 \h </w:instrText>
        </w:r>
        <w:r>
          <w:rPr>
            <w:noProof/>
            <w:webHidden/>
          </w:rPr>
        </w:r>
        <w:r>
          <w:rPr>
            <w:noProof/>
            <w:webHidden/>
          </w:rPr>
          <w:fldChar w:fldCharType="separate"/>
        </w:r>
        <w:r>
          <w:rPr>
            <w:noProof/>
            <w:webHidden/>
          </w:rPr>
          <w:t>16</w:t>
        </w:r>
        <w:r>
          <w:rPr>
            <w:noProof/>
            <w:webHidden/>
          </w:rPr>
          <w:fldChar w:fldCharType="end"/>
        </w:r>
      </w:hyperlink>
    </w:p>
    <w:p w14:paraId="3FD8DBC9"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77" w:history="1">
        <w:r w:rsidRPr="00173816">
          <w:rPr>
            <w:rStyle w:val="Hyperlink"/>
            <w:noProof/>
          </w:rPr>
          <w:t>3.1.7 TTPBaseType Class</w:t>
        </w:r>
        <w:r>
          <w:rPr>
            <w:noProof/>
            <w:webHidden/>
          </w:rPr>
          <w:tab/>
        </w:r>
        <w:r>
          <w:rPr>
            <w:noProof/>
            <w:webHidden/>
          </w:rPr>
          <w:fldChar w:fldCharType="begin"/>
        </w:r>
        <w:r>
          <w:rPr>
            <w:noProof/>
            <w:webHidden/>
          </w:rPr>
          <w:instrText xml:space="preserve"> PAGEREF _Toc429494477 \h </w:instrText>
        </w:r>
        <w:r>
          <w:rPr>
            <w:noProof/>
            <w:webHidden/>
          </w:rPr>
        </w:r>
        <w:r>
          <w:rPr>
            <w:noProof/>
            <w:webHidden/>
          </w:rPr>
          <w:fldChar w:fldCharType="separate"/>
        </w:r>
        <w:r>
          <w:rPr>
            <w:noProof/>
            <w:webHidden/>
          </w:rPr>
          <w:t>16</w:t>
        </w:r>
        <w:r>
          <w:rPr>
            <w:noProof/>
            <w:webHidden/>
          </w:rPr>
          <w:fldChar w:fldCharType="end"/>
        </w:r>
      </w:hyperlink>
    </w:p>
    <w:p w14:paraId="7D7495A4"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78" w:history="1">
        <w:r w:rsidRPr="00173816">
          <w:rPr>
            <w:rStyle w:val="Hyperlink"/>
            <w:noProof/>
          </w:rPr>
          <w:t>3.1.8 ReportBaseType Class</w:t>
        </w:r>
        <w:r>
          <w:rPr>
            <w:noProof/>
            <w:webHidden/>
          </w:rPr>
          <w:tab/>
        </w:r>
        <w:r>
          <w:rPr>
            <w:noProof/>
            <w:webHidden/>
          </w:rPr>
          <w:fldChar w:fldCharType="begin"/>
        </w:r>
        <w:r>
          <w:rPr>
            <w:noProof/>
            <w:webHidden/>
          </w:rPr>
          <w:instrText xml:space="preserve"> PAGEREF _Toc429494478 \h </w:instrText>
        </w:r>
        <w:r>
          <w:rPr>
            <w:noProof/>
            <w:webHidden/>
          </w:rPr>
        </w:r>
        <w:r>
          <w:rPr>
            <w:noProof/>
            <w:webHidden/>
          </w:rPr>
          <w:fldChar w:fldCharType="separate"/>
        </w:r>
        <w:r>
          <w:rPr>
            <w:noProof/>
            <w:webHidden/>
          </w:rPr>
          <w:t>17</w:t>
        </w:r>
        <w:r>
          <w:rPr>
            <w:noProof/>
            <w:webHidden/>
          </w:rPr>
          <w:fldChar w:fldCharType="end"/>
        </w:r>
      </w:hyperlink>
    </w:p>
    <w:p w14:paraId="7C9DBCCB" w14:textId="77777777" w:rsidR="00C326CA" w:rsidRDefault="00C326CA">
      <w:pPr>
        <w:pStyle w:val="TOC2"/>
        <w:tabs>
          <w:tab w:val="right" w:leader="dot" w:pos="9350"/>
        </w:tabs>
        <w:rPr>
          <w:rFonts w:asciiTheme="minorHAnsi" w:eastAsiaTheme="minorEastAsia" w:hAnsiTheme="minorHAnsi" w:cstheme="minorBidi"/>
          <w:noProof/>
          <w:sz w:val="22"/>
          <w:szCs w:val="22"/>
        </w:rPr>
      </w:pPr>
      <w:hyperlink w:anchor="_Toc429494479" w:history="1">
        <w:r w:rsidRPr="00173816">
          <w:rPr>
            <w:rStyle w:val="Hyperlink"/>
            <w:noProof/>
          </w:rPr>
          <w:t>3.2 Relationship-Oriented Classes</w:t>
        </w:r>
        <w:r>
          <w:rPr>
            <w:noProof/>
            <w:webHidden/>
          </w:rPr>
          <w:tab/>
        </w:r>
        <w:r>
          <w:rPr>
            <w:noProof/>
            <w:webHidden/>
          </w:rPr>
          <w:fldChar w:fldCharType="begin"/>
        </w:r>
        <w:r>
          <w:rPr>
            <w:noProof/>
            <w:webHidden/>
          </w:rPr>
          <w:instrText xml:space="preserve"> PAGEREF _Toc429494479 \h </w:instrText>
        </w:r>
        <w:r>
          <w:rPr>
            <w:noProof/>
            <w:webHidden/>
          </w:rPr>
        </w:r>
        <w:r>
          <w:rPr>
            <w:noProof/>
            <w:webHidden/>
          </w:rPr>
          <w:fldChar w:fldCharType="separate"/>
        </w:r>
        <w:r>
          <w:rPr>
            <w:noProof/>
            <w:webHidden/>
          </w:rPr>
          <w:t>18</w:t>
        </w:r>
        <w:r>
          <w:rPr>
            <w:noProof/>
            <w:webHidden/>
          </w:rPr>
          <w:fldChar w:fldCharType="end"/>
        </w:r>
      </w:hyperlink>
    </w:p>
    <w:p w14:paraId="4A60C0A4"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80" w:history="1">
        <w:r w:rsidRPr="00173816">
          <w:rPr>
            <w:rStyle w:val="Hyperlink"/>
            <w:noProof/>
          </w:rPr>
          <w:t>3.2.1 GenericRelationshipType Class</w:t>
        </w:r>
        <w:r>
          <w:rPr>
            <w:noProof/>
            <w:webHidden/>
          </w:rPr>
          <w:tab/>
        </w:r>
        <w:r>
          <w:rPr>
            <w:noProof/>
            <w:webHidden/>
          </w:rPr>
          <w:fldChar w:fldCharType="begin"/>
        </w:r>
        <w:r>
          <w:rPr>
            <w:noProof/>
            <w:webHidden/>
          </w:rPr>
          <w:instrText xml:space="preserve"> PAGEREF _Toc429494480 \h </w:instrText>
        </w:r>
        <w:r>
          <w:rPr>
            <w:noProof/>
            <w:webHidden/>
          </w:rPr>
        </w:r>
        <w:r>
          <w:rPr>
            <w:noProof/>
            <w:webHidden/>
          </w:rPr>
          <w:fldChar w:fldCharType="separate"/>
        </w:r>
        <w:r>
          <w:rPr>
            <w:noProof/>
            <w:webHidden/>
          </w:rPr>
          <w:t>18</w:t>
        </w:r>
        <w:r>
          <w:rPr>
            <w:noProof/>
            <w:webHidden/>
          </w:rPr>
          <w:fldChar w:fldCharType="end"/>
        </w:r>
      </w:hyperlink>
    </w:p>
    <w:p w14:paraId="7CCB2805"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81" w:history="1">
        <w:r w:rsidRPr="00173816">
          <w:rPr>
            <w:rStyle w:val="Hyperlink"/>
            <w:noProof/>
          </w:rPr>
          <w:t>3.2.2 RelatedCampaignType Class</w:t>
        </w:r>
        <w:r>
          <w:rPr>
            <w:noProof/>
            <w:webHidden/>
          </w:rPr>
          <w:tab/>
        </w:r>
        <w:r>
          <w:rPr>
            <w:noProof/>
            <w:webHidden/>
          </w:rPr>
          <w:fldChar w:fldCharType="begin"/>
        </w:r>
        <w:r>
          <w:rPr>
            <w:noProof/>
            <w:webHidden/>
          </w:rPr>
          <w:instrText xml:space="preserve"> PAGEREF _Toc429494481 \h </w:instrText>
        </w:r>
        <w:r>
          <w:rPr>
            <w:noProof/>
            <w:webHidden/>
          </w:rPr>
        </w:r>
        <w:r>
          <w:rPr>
            <w:noProof/>
            <w:webHidden/>
          </w:rPr>
          <w:fldChar w:fldCharType="separate"/>
        </w:r>
        <w:r>
          <w:rPr>
            <w:noProof/>
            <w:webHidden/>
          </w:rPr>
          <w:t>19</w:t>
        </w:r>
        <w:r>
          <w:rPr>
            <w:noProof/>
            <w:webHidden/>
          </w:rPr>
          <w:fldChar w:fldCharType="end"/>
        </w:r>
      </w:hyperlink>
    </w:p>
    <w:p w14:paraId="18CB3CDB"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82" w:history="1">
        <w:r w:rsidRPr="00173816">
          <w:rPr>
            <w:rStyle w:val="Hyperlink"/>
            <w:noProof/>
          </w:rPr>
          <w:t>3.2.3 RelatedCampaignReferenceType Class</w:t>
        </w:r>
        <w:r>
          <w:rPr>
            <w:noProof/>
            <w:webHidden/>
          </w:rPr>
          <w:tab/>
        </w:r>
        <w:r>
          <w:rPr>
            <w:noProof/>
            <w:webHidden/>
          </w:rPr>
          <w:fldChar w:fldCharType="begin"/>
        </w:r>
        <w:r>
          <w:rPr>
            <w:noProof/>
            <w:webHidden/>
          </w:rPr>
          <w:instrText xml:space="preserve"> PAGEREF _Toc429494482 \h </w:instrText>
        </w:r>
        <w:r>
          <w:rPr>
            <w:noProof/>
            <w:webHidden/>
          </w:rPr>
        </w:r>
        <w:r>
          <w:rPr>
            <w:noProof/>
            <w:webHidden/>
          </w:rPr>
          <w:fldChar w:fldCharType="separate"/>
        </w:r>
        <w:r>
          <w:rPr>
            <w:noProof/>
            <w:webHidden/>
          </w:rPr>
          <w:t>21</w:t>
        </w:r>
        <w:r>
          <w:rPr>
            <w:noProof/>
            <w:webHidden/>
          </w:rPr>
          <w:fldChar w:fldCharType="end"/>
        </w:r>
      </w:hyperlink>
    </w:p>
    <w:p w14:paraId="47EA6CE8" w14:textId="77777777" w:rsidR="00C326CA" w:rsidRDefault="00C326CA">
      <w:pPr>
        <w:pStyle w:val="TOC4"/>
        <w:tabs>
          <w:tab w:val="right" w:leader="dot" w:pos="9350"/>
        </w:tabs>
        <w:rPr>
          <w:rFonts w:asciiTheme="minorHAnsi" w:eastAsiaTheme="minorEastAsia" w:hAnsiTheme="minorHAnsi" w:cstheme="minorBidi"/>
          <w:noProof/>
          <w:sz w:val="22"/>
          <w:szCs w:val="22"/>
        </w:rPr>
      </w:pPr>
      <w:hyperlink w:anchor="_Toc429494483" w:history="1">
        <w:r w:rsidRPr="00173816">
          <w:rPr>
            <w:rStyle w:val="Hyperlink"/>
            <w:noProof/>
          </w:rPr>
          <w:t>3.2.3.1 CampaignReferenceType Class</w:t>
        </w:r>
        <w:r>
          <w:rPr>
            <w:noProof/>
            <w:webHidden/>
          </w:rPr>
          <w:tab/>
        </w:r>
        <w:r>
          <w:rPr>
            <w:noProof/>
            <w:webHidden/>
          </w:rPr>
          <w:fldChar w:fldCharType="begin"/>
        </w:r>
        <w:r>
          <w:rPr>
            <w:noProof/>
            <w:webHidden/>
          </w:rPr>
          <w:instrText xml:space="preserve"> PAGEREF _Toc429494483 \h </w:instrText>
        </w:r>
        <w:r>
          <w:rPr>
            <w:noProof/>
            <w:webHidden/>
          </w:rPr>
        </w:r>
        <w:r>
          <w:rPr>
            <w:noProof/>
            <w:webHidden/>
          </w:rPr>
          <w:fldChar w:fldCharType="separate"/>
        </w:r>
        <w:r>
          <w:rPr>
            <w:noProof/>
            <w:webHidden/>
          </w:rPr>
          <w:t>22</w:t>
        </w:r>
        <w:r>
          <w:rPr>
            <w:noProof/>
            <w:webHidden/>
          </w:rPr>
          <w:fldChar w:fldCharType="end"/>
        </w:r>
      </w:hyperlink>
    </w:p>
    <w:p w14:paraId="0760E7D6"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84" w:history="1">
        <w:r w:rsidRPr="00173816">
          <w:rPr>
            <w:rStyle w:val="Hyperlink"/>
            <w:noProof/>
          </w:rPr>
          <w:t>3.2.4 RelatedCourseOfActionType Class</w:t>
        </w:r>
        <w:r>
          <w:rPr>
            <w:noProof/>
            <w:webHidden/>
          </w:rPr>
          <w:tab/>
        </w:r>
        <w:r>
          <w:rPr>
            <w:noProof/>
            <w:webHidden/>
          </w:rPr>
          <w:fldChar w:fldCharType="begin"/>
        </w:r>
        <w:r>
          <w:rPr>
            <w:noProof/>
            <w:webHidden/>
          </w:rPr>
          <w:instrText xml:space="preserve"> PAGEREF _Toc429494484 \h </w:instrText>
        </w:r>
        <w:r>
          <w:rPr>
            <w:noProof/>
            <w:webHidden/>
          </w:rPr>
        </w:r>
        <w:r>
          <w:rPr>
            <w:noProof/>
            <w:webHidden/>
          </w:rPr>
          <w:fldChar w:fldCharType="separate"/>
        </w:r>
        <w:r>
          <w:rPr>
            <w:noProof/>
            <w:webHidden/>
          </w:rPr>
          <w:t>22</w:t>
        </w:r>
        <w:r>
          <w:rPr>
            <w:noProof/>
            <w:webHidden/>
          </w:rPr>
          <w:fldChar w:fldCharType="end"/>
        </w:r>
      </w:hyperlink>
    </w:p>
    <w:p w14:paraId="2BAAB145"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85" w:history="1">
        <w:r w:rsidRPr="00173816">
          <w:rPr>
            <w:rStyle w:val="Hyperlink"/>
            <w:noProof/>
          </w:rPr>
          <w:t>3.2.5 RelatedExploitTargetType Class</w:t>
        </w:r>
        <w:r>
          <w:rPr>
            <w:noProof/>
            <w:webHidden/>
          </w:rPr>
          <w:tab/>
        </w:r>
        <w:r>
          <w:rPr>
            <w:noProof/>
            <w:webHidden/>
          </w:rPr>
          <w:fldChar w:fldCharType="begin"/>
        </w:r>
        <w:r>
          <w:rPr>
            <w:noProof/>
            <w:webHidden/>
          </w:rPr>
          <w:instrText xml:space="preserve"> PAGEREF _Toc429494485 \h </w:instrText>
        </w:r>
        <w:r>
          <w:rPr>
            <w:noProof/>
            <w:webHidden/>
          </w:rPr>
        </w:r>
        <w:r>
          <w:rPr>
            <w:noProof/>
            <w:webHidden/>
          </w:rPr>
          <w:fldChar w:fldCharType="separate"/>
        </w:r>
        <w:r>
          <w:rPr>
            <w:noProof/>
            <w:webHidden/>
          </w:rPr>
          <w:t>24</w:t>
        </w:r>
        <w:r>
          <w:rPr>
            <w:noProof/>
            <w:webHidden/>
          </w:rPr>
          <w:fldChar w:fldCharType="end"/>
        </w:r>
      </w:hyperlink>
    </w:p>
    <w:p w14:paraId="4E5F6434"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86" w:history="1">
        <w:r w:rsidRPr="00173816">
          <w:rPr>
            <w:rStyle w:val="Hyperlink"/>
            <w:noProof/>
          </w:rPr>
          <w:t>3.2.6 RelatedIdentityType Class</w:t>
        </w:r>
        <w:r>
          <w:rPr>
            <w:noProof/>
            <w:webHidden/>
          </w:rPr>
          <w:tab/>
        </w:r>
        <w:r>
          <w:rPr>
            <w:noProof/>
            <w:webHidden/>
          </w:rPr>
          <w:fldChar w:fldCharType="begin"/>
        </w:r>
        <w:r>
          <w:rPr>
            <w:noProof/>
            <w:webHidden/>
          </w:rPr>
          <w:instrText xml:space="preserve"> PAGEREF _Toc429494486 \h </w:instrText>
        </w:r>
        <w:r>
          <w:rPr>
            <w:noProof/>
            <w:webHidden/>
          </w:rPr>
        </w:r>
        <w:r>
          <w:rPr>
            <w:noProof/>
            <w:webHidden/>
          </w:rPr>
          <w:fldChar w:fldCharType="separate"/>
        </w:r>
        <w:r>
          <w:rPr>
            <w:noProof/>
            <w:webHidden/>
          </w:rPr>
          <w:t>26</w:t>
        </w:r>
        <w:r>
          <w:rPr>
            <w:noProof/>
            <w:webHidden/>
          </w:rPr>
          <w:fldChar w:fldCharType="end"/>
        </w:r>
      </w:hyperlink>
    </w:p>
    <w:p w14:paraId="3C940B50"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87" w:history="1">
        <w:r w:rsidRPr="00173816">
          <w:rPr>
            <w:rStyle w:val="Hyperlink"/>
            <w:noProof/>
          </w:rPr>
          <w:t>3.2.7 RelatedIncidentType Class</w:t>
        </w:r>
        <w:r>
          <w:rPr>
            <w:noProof/>
            <w:webHidden/>
          </w:rPr>
          <w:tab/>
        </w:r>
        <w:r>
          <w:rPr>
            <w:noProof/>
            <w:webHidden/>
          </w:rPr>
          <w:fldChar w:fldCharType="begin"/>
        </w:r>
        <w:r>
          <w:rPr>
            <w:noProof/>
            <w:webHidden/>
          </w:rPr>
          <w:instrText xml:space="preserve"> PAGEREF _Toc429494487 \h </w:instrText>
        </w:r>
        <w:r>
          <w:rPr>
            <w:noProof/>
            <w:webHidden/>
          </w:rPr>
        </w:r>
        <w:r>
          <w:rPr>
            <w:noProof/>
            <w:webHidden/>
          </w:rPr>
          <w:fldChar w:fldCharType="separate"/>
        </w:r>
        <w:r>
          <w:rPr>
            <w:noProof/>
            <w:webHidden/>
          </w:rPr>
          <w:t>27</w:t>
        </w:r>
        <w:r>
          <w:rPr>
            <w:noProof/>
            <w:webHidden/>
          </w:rPr>
          <w:fldChar w:fldCharType="end"/>
        </w:r>
      </w:hyperlink>
    </w:p>
    <w:p w14:paraId="1682CF89"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88" w:history="1">
        <w:r w:rsidRPr="00173816">
          <w:rPr>
            <w:rStyle w:val="Hyperlink"/>
            <w:noProof/>
          </w:rPr>
          <w:t>3.2.8 RelatedIndicatorType Class</w:t>
        </w:r>
        <w:r>
          <w:rPr>
            <w:noProof/>
            <w:webHidden/>
          </w:rPr>
          <w:tab/>
        </w:r>
        <w:r>
          <w:rPr>
            <w:noProof/>
            <w:webHidden/>
          </w:rPr>
          <w:fldChar w:fldCharType="begin"/>
        </w:r>
        <w:r>
          <w:rPr>
            <w:noProof/>
            <w:webHidden/>
          </w:rPr>
          <w:instrText xml:space="preserve"> PAGEREF _Toc429494488 \h </w:instrText>
        </w:r>
        <w:r>
          <w:rPr>
            <w:noProof/>
            <w:webHidden/>
          </w:rPr>
        </w:r>
        <w:r>
          <w:rPr>
            <w:noProof/>
            <w:webHidden/>
          </w:rPr>
          <w:fldChar w:fldCharType="separate"/>
        </w:r>
        <w:r>
          <w:rPr>
            <w:noProof/>
            <w:webHidden/>
          </w:rPr>
          <w:t>29</w:t>
        </w:r>
        <w:r>
          <w:rPr>
            <w:noProof/>
            <w:webHidden/>
          </w:rPr>
          <w:fldChar w:fldCharType="end"/>
        </w:r>
      </w:hyperlink>
    </w:p>
    <w:p w14:paraId="33607B95"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89" w:history="1">
        <w:r w:rsidRPr="00173816">
          <w:rPr>
            <w:rStyle w:val="Hyperlink"/>
            <w:noProof/>
          </w:rPr>
          <w:t>3.2.9 RelatedObservableType Class</w:t>
        </w:r>
        <w:r>
          <w:rPr>
            <w:noProof/>
            <w:webHidden/>
          </w:rPr>
          <w:tab/>
        </w:r>
        <w:r>
          <w:rPr>
            <w:noProof/>
            <w:webHidden/>
          </w:rPr>
          <w:fldChar w:fldCharType="begin"/>
        </w:r>
        <w:r>
          <w:rPr>
            <w:noProof/>
            <w:webHidden/>
          </w:rPr>
          <w:instrText xml:space="preserve"> PAGEREF _Toc429494489 \h </w:instrText>
        </w:r>
        <w:r>
          <w:rPr>
            <w:noProof/>
            <w:webHidden/>
          </w:rPr>
        </w:r>
        <w:r>
          <w:rPr>
            <w:noProof/>
            <w:webHidden/>
          </w:rPr>
          <w:fldChar w:fldCharType="separate"/>
        </w:r>
        <w:r>
          <w:rPr>
            <w:noProof/>
            <w:webHidden/>
          </w:rPr>
          <w:t>30</w:t>
        </w:r>
        <w:r>
          <w:rPr>
            <w:noProof/>
            <w:webHidden/>
          </w:rPr>
          <w:fldChar w:fldCharType="end"/>
        </w:r>
      </w:hyperlink>
    </w:p>
    <w:p w14:paraId="1771E18B"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90" w:history="1">
        <w:r w:rsidRPr="00173816">
          <w:rPr>
            <w:rStyle w:val="Hyperlink"/>
            <w:noProof/>
          </w:rPr>
          <w:t>3.2.10 RelatedPackageRefType Class</w:t>
        </w:r>
        <w:r>
          <w:rPr>
            <w:noProof/>
            <w:webHidden/>
          </w:rPr>
          <w:tab/>
        </w:r>
        <w:r>
          <w:rPr>
            <w:noProof/>
            <w:webHidden/>
          </w:rPr>
          <w:fldChar w:fldCharType="begin"/>
        </w:r>
        <w:r>
          <w:rPr>
            <w:noProof/>
            <w:webHidden/>
          </w:rPr>
          <w:instrText xml:space="preserve"> PAGEREF _Toc429494490 \h </w:instrText>
        </w:r>
        <w:r>
          <w:rPr>
            <w:noProof/>
            <w:webHidden/>
          </w:rPr>
        </w:r>
        <w:r>
          <w:rPr>
            <w:noProof/>
            <w:webHidden/>
          </w:rPr>
          <w:fldChar w:fldCharType="separate"/>
        </w:r>
        <w:r>
          <w:rPr>
            <w:noProof/>
            <w:webHidden/>
          </w:rPr>
          <w:t>31</w:t>
        </w:r>
        <w:r>
          <w:rPr>
            <w:noProof/>
            <w:webHidden/>
          </w:rPr>
          <w:fldChar w:fldCharType="end"/>
        </w:r>
      </w:hyperlink>
    </w:p>
    <w:p w14:paraId="06E63FE1"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91" w:history="1">
        <w:r w:rsidRPr="00173816">
          <w:rPr>
            <w:rStyle w:val="Hyperlink"/>
            <w:noProof/>
          </w:rPr>
          <w:t>3.2.11 RelatedReportType Class</w:t>
        </w:r>
        <w:r>
          <w:rPr>
            <w:noProof/>
            <w:webHidden/>
          </w:rPr>
          <w:tab/>
        </w:r>
        <w:r>
          <w:rPr>
            <w:noProof/>
            <w:webHidden/>
          </w:rPr>
          <w:fldChar w:fldCharType="begin"/>
        </w:r>
        <w:r>
          <w:rPr>
            <w:noProof/>
            <w:webHidden/>
          </w:rPr>
          <w:instrText xml:space="preserve"> PAGEREF _Toc429494491 \h </w:instrText>
        </w:r>
        <w:r>
          <w:rPr>
            <w:noProof/>
            <w:webHidden/>
          </w:rPr>
        </w:r>
        <w:r>
          <w:rPr>
            <w:noProof/>
            <w:webHidden/>
          </w:rPr>
          <w:fldChar w:fldCharType="separate"/>
        </w:r>
        <w:r>
          <w:rPr>
            <w:noProof/>
            <w:webHidden/>
          </w:rPr>
          <w:t>32</w:t>
        </w:r>
        <w:r>
          <w:rPr>
            <w:noProof/>
            <w:webHidden/>
          </w:rPr>
          <w:fldChar w:fldCharType="end"/>
        </w:r>
      </w:hyperlink>
    </w:p>
    <w:p w14:paraId="4A2D5EEC"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92" w:history="1">
        <w:r w:rsidRPr="00173816">
          <w:rPr>
            <w:rStyle w:val="Hyperlink"/>
            <w:noProof/>
          </w:rPr>
          <w:t>3.2.12 RelatedThreatActorType Class</w:t>
        </w:r>
        <w:r>
          <w:rPr>
            <w:noProof/>
            <w:webHidden/>
          </w:rPr>
          <w:tab/>
        </w:r>
        <w:r>
          <w:rPr>
            <w:noProof/>
            <w:webHidden/>
          </w:rPr>
          <w:fldChar w:fldCharType="begin"/>
        </w:r>
        <w:r>
          <w:rPr>
            <w:noProof/>
            <w:webHidden/>
          </w:rPr>
          <w:instrText xml:space="preserve"> PAGEREF _Toc429494492 \h </w:instrText>
        </w:r>
        <w:r>
          <w:rPr>
            <w:noProof/>
            <w:webHidden/>
          </w:rPr>
        </w:r>
        <w:r>
          <w:rPr>
            <w:noProof/>
            <w:webHidden/>
          </w:rPr>
          <w:fldChar w:fldCharType="separate"/>
        </w:r>
        <w:r>
          <w:rPr>
            <w:noProof/>
            <w:webHidden/>
          </w:rPr>
          <w:t>34</w:t>
        </w:r>
        <w:r>
          <w:rPr>
            <w:noProof/>
            <w:webHidden/>
          </w:rPr>
          <w:fldChar w:fldCharType="end"/>
        </w:r>
      </w:hyperlink>
    </w:p>
    <w:p w14:paraId="499F68D0"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93" w:history="1">
        <w:r w:rsidRPr="00173816">
          <w:rPr>
            <w:rStyle w:val="Hyperlink"/>
            <w:noProof/>
          </w:rPr>
          <w:t>3.2.13 RelatedTTPType Class</w:t>
        </w:r>
        <w:r>
          <w:rPr>
            <w:noProof/>
            <w:webHidden/>
          </w:rPr>
          <w:tab/>
        </w:r>
        <w:r>
          <w:rPr>
            <w:noProof/>
            <w:webHidden/>
          </w:rPr>
          <w:fldChar w:fldCharType="begin"/>
        </w:r>
        <w:r>
          <w:rPr>
            <w:noProof/>
            <w:webHidden/>
          </w:rPr>
          <w:instrText xml:space="preserve"> PAGEREF _Toc429494493 \h </w:instrText>
        </w:r>
        <w:r>
          <w:rPr>
            <w:noProof/>
            <w:webHidden/>
          </w:rPr>
        </w:r>
        <w:r>
          <w:rPr>
            <w:noProof/>
            <w:webHidden/>
          </w:rPr>
          <w:fldChar w:fldCharType="separate"/>
        </w:r>
        <w:r>
          <w:rPr>
            <w:noProof/>
            <w:webHidden/>
          </w:rPr>
          <w:t>35</w:t>
        </w:r>
        <w:r>
          <w:rPr>
            <w:noProof/>
            <w:webHidden/>
          </w:rPr>
          <w:fldChar w:fldCharType="end"/>
        </w:r>
      </w:hyperlink>
    </w:p>
    <w:p w14:paraId="0384CEAE" w14:textId="77777777" w:rsidR="00C326CA" w:rsidRDefault="00C326CA">
      <w:pPr>
        <w:pStyle w:val="TOC2"/>
        <w:tabs>
          <w:tab w:val="right" w:leader="dot" w:pos="9350"/>
        </w:tabs>
        <w:rPr>
          <w:rFonts w:asciiTheme="minorHAnsi" w:eastAsiaTheme="minorEastAsia" w:hAnsiTheme="minorHAnsi" w:cstheme="minorBidi"/>
          <w:noProof/>
          <w:sz w:val="22"/>
          <w:szCs w:val="22"/>
        </w:rPr>
      </w:pPr>
      <w:hyperlink w:anchor="_Toc429494494" w:history="1">
        <w:r w:rsidRPr="00173816">
          <w:rPr>
            <w:rStyle w:val="Hyperlink"/>
            <w:noProof/>
          </w:rPr>
          <w:t>3.3 Content Aggregation Classes</w:t>
        </w:r>
        <w:r>
          <w:rPr>
            <w:noProof/>
            <w:webHidden/>
          </w:rPr>
          <w:tab/>
        </w:r>
        <w:r>
          <w:rPr>
            <w:noProof/>
            <w:webHidden/>
          </w:rPr>
          <w:fldChar w:fldCharType="begin"/>
        </w:r>
        <w:r>
          <w:rPr>
            <w:noProof/>
            <w:webHidden/>
          </w:rPr>
          <w:instrText xml:space="preserve"> PAGEREF _Toc429494494 \h </w:instrText>
        </w:r>
        <w:r>
          <w:rPr>
            <w:noProof/>
            <w:webHidden/>
          </w:rPr>
        </w:r>
        <w:r>
          <w:rPr>
            <w:noProof/>
            <w:webHidden/>
          </w:rPr>
          <w:fldChar w:fldCharType="separate"/>
        </w:r>
        <w:r>
          <w:rPr>
            <w:noProof/>
            <w:webHidden/>
          </w:rPr>
          <w:t>36</w:t>
        </w:r>
        <w:r>
          <w:rPr>
            <w:noProof/>
            <w:webHidden/>
          </w:rPr>
          <w:fldChar w:fldCharType="end"/>
        </w:r>
      </w:hyperlink>
    </w:p>
    <w:p w14:paraId="18F997E5"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95" w:history="1">
        <w:r w:rsidRPr="00173816">
          <w:rPr>
            <w:rStyle w:val="Hyperlink"/>
            <w:noProof/>
          </w:rPr>
          <w:t>3.3.1 GenericRelationshipListType</w:t>
        </w:r>
        <w:r>
          <w:rPr>
            <w:noProof/>
            <w:webHidden/>
          </w:rPr>
          <w:tab/>
        </w:r>
        <w:r>
          <w:rPr>
            <w:noProof/>
            <w:webHidden/>
          </w:rPr>
          <w:fldChar w:fldCharType="begin"/>
        </w:r>
        <w:r>
          <w:rPr>
            <w:noProof/>
            <w:webHidden/>
          </w:rPr>
          <w:instrText xml:space="preserve"> PAGEREF _Toc429494495 \h </w:instrText>
        </w:r>
        <w:r>
          <w:rPr>
            <w:noProof/>
            <w:webHidden/>
          </w:rPr>
        </w:r>
        <w:r>
          <w:rPr>
            <w:noProof/>
            <w:webHidden/>
          </w:rPr>
          <w:fldChar w:fldCharType="separate"/>
        </w:r>
        <w:r>
          <w:rPr>
            <w:noProof/>
            <w:webHidden/>
          </w:rPr>
          <w:t>36</w:t>
        </w:r>
        <w:r>
          <w:rPr>
            <w:noProof/>
            <w:webHidden/>
          </w:rPr>
          <w:fldChar w:fldCharType="end"/>
        </w:r>
      </w:hyperlink>
    </w:p>
    <w:p w14:paraId="3A44E5E3"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96" w:history="1">
        <w:r w:rsidRPr="00173816">
          <w:rPr>
            <w:rStyle w:val="Hyperlink"/>
            <w:noProof/>
          </w:rPr>
          <w:t>3.3.2 ConfidenceAssertionChainType Class</w:t>
        </w:r>
        <w:r>
          <w:rPr>
            <w:noProof/>
            <w:webHidden/>
          </w:rPr>
          <w:tab/>
        </w:r>
        <w:r>
          <w:rPr>
            <w:noProof/>
            <w:webHidden/>
          </w:rPr>
          <w:fldChar w:fldCharType="begin"/>
        </w:r>
        <w:r>
          <w:rPr>
            <w:noProof/>
            <w:webHidden/>
          </w:rPr>
          <w:instrText xml:space="preserve"> PAGEREF _Toc429494496 \h </w:instrText>
        </w:r>
        <w:r>
          <w:rPr>
            <w:noProof/>
            <w:webHidden/>
          </w:rPr>
        </w:r>
        <w:r>
          <w:rPr>
            <w:noProof/>
            <w:webHidden/>
          </w:rPr>
          <w:fldChar w:fldCharType="separate"/>
        </w:r>
        <w:r>
          <w:rPr>
            <w:noProof/>
            <w:webHidden/>
          </w:rPr>
          <w:t>37</w:t>
        </w:r>
        <w:r>
          <w:rPr>
            <w:noProof/>
            <w:webHidden/>
          </w:rPr>
          <w:fldChar w:fldCharType="end"/>
        </w:r>
      </w:hyperlink>
    </w:p>
    <w:p w14:paraId="00340A10"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97" w:history="1">
        <w:r w:rsidRPr="00173816">
          <w:rPr>
            <w:rStyle w:val="Hyperlink"/>
            <w:noProof/>
          </w:rPr>
          <w:t>3.3.3 ContributingSourcesType Class</w:t>
        </w:r>
        <w:r>
          <w:rPr>
            <w:noProof/>
            <w:webHidden/>
          </w:rPr>
          <w:tab/>
        </w:r>
        <w:r>
          <w:rPr>
            <w:noProof/>
            <w:webHidden/>
          </w:rPr>
          <w:fldChar w:fldCharType="begin"/>
        </w:r>
        <w:r>
          <w:rPr>
            <w:noProof/>
            <w:webHidden/>
          </w:rPr>
          <w:instrText xml:space="preserve"> PAGEREF _Toc429494497 \h </w:instrText>
        </w:r>
        <w:r>
          <w:rPr>
            <w:noProof/>
            <w:webHidden/>
          </w:rPr>
        </w:r>
        <w:r>
          <w:rPr>
            <w:noProof/>
            <w:webHidden/>
          </w:rPr>
          <w:fldChar w:fldCharType="separate"/>
        </w:r>
        <w:r>
          <w:rPr>
            <w:noProof/>
            <w:webHidden/>
          </w:rPr>
          <w:t>38</w:t>
        </w:r>
        <w:r>
          <w:rPr>
            <w:noProof/>
            <w:webHidden/>
          </w:rPr>
          <w:fldChar w:fldCharType="end"/>
        </w:r>
      </w:hyperlink>
    </w:p>
    <w:p w14:paraId="6772BE0F"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98" w:history="1">
        <w:r w:rsidRPr="00173816">
          <w:rPr>
            <w:rStyle w:val="Hyperlink"/>
            <w:noProof/>
          </w:rPr>
          <w:t>3.3.4 ExploitTargetsType Class</w:t>
        </w:r>
        <w:r>
          <w:rPr>
            <w:noProof/>
            <w:webHidden/>
          </w:rPr>
          <w:tab/>
        </w:r>
        <w:r>
          <w:rPr>
            <w:noProof/>
            <w:webHidden/>
          </w:rPr>
          <w:fldChar w:fldCharType="begin"/>
        </w:r>
        <w:r>
          <w:rPr>
            <w:noProof/>
            <w:webHidden/>
          </w:rPr>
          <w:instrText xml:space="preserve"> PAGEREF _Toc429494498 \h </w:instrText>
        </w:r>
        <w:r>
          <w:rPr>
            <w:noProof/>
            <w:webHidden/>
          </w:rPr>
        </w:r>
        <w:r>
          <w:rPr>
            <w:noProof/>
            <w:webHidden/>
          </w:rPr>
          <w:fldChar w:fldCharType="separate"/>
        </w:r>
        <w:r>
          <w:rPr>
            <w:noProof/>
            <w:webHidden/>
          </w:rPr>
          <w:t>39</w:t>
        </w:r>
        <w:r>
          <w:rPr>
            <w:noProof/>
            <w:webHidden/>
          </w:rPr>
          <w:fldChar w:fldCharType="end"/>
        </w:r>
      </w:hyperlink>
    </w:p>
    <w:p w14:paraId="37F232C6"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499" w:history="1">
        <w:r w:rsidRPr="00173816">
          <w:rPr>
            <w:rStyle w:val="Hyperlink"/>
            <w:noProof/>
          </w:rPr>
          <w:t>3.3.5 NamesType Class</w:t>
        </w:r>
        <w:r>
          <w:rPr>
            <w:noProof/>
            <w:webHidden/>
          </w:rPr>
          <w:tab/>
        </w:r>
        <w:r>
          <w:rPr>
            <w:noProof/>
            <w:webHidden/>
          </w:rPr>
          <w:fldChar w:fldCharType="begin"/>
        </w:r>
        <w:r>
          <w:rPr>
            <w:noProof/>
            <w:webHidden/>
          </w:rPr>
          <w:instrText xml:space="preserve"> PAGEREF _Toc429494499 \h </w:instrText>
        </w:r>
        <w:r>
          <w:rPr>
            <w:noProof/>
            <w:webHidden/>
          </w:rPr>
        </w:r>
        <w:r>
          <w:rPr>
            <w:noProof/>
            <w:webHidden/>
          </w:rPr>
          <w:fldChar w:fldCharType="separate"/>
        </w:r>
        <w:r>
          <w:rPr>
            <w:noProof/>
            <w:webHidden/>
          </w:rPr>
          <w:t>39</w:t>
        </w:r>
        <w:r>
          <w:rPr>
            <w:noProof/>
            <w:webHidden/>
          </w:rPr>
          <w:fldChar w:fldCharType="end"/>
        </w:r>
      </w:hyperlink>
    </w:p>
    <w:p w14:paraId="61929850"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00" w:history="1">
        <w:r w:rsidRPr="00173816">
          <w:rPr>
            <w:rStyle w:val="Hyperlink"/>
            <w:noProof/>
          </w:rPr>
          <w:t>3.3.6 ProfilesType Class</w:t>
        </w:r>
        <w:r>
          <w:rPr>
            <w:noProof/>
            <w:webHidden/>
          </w:rPr>
          <w:tab/>
        </w:r>
        <w:r>
          <w:rPr>
            <w:noProof/>
            <w:webHidden/>
          </w:rPr>
          <w:fldChar w:fldCharType="begin"/>
        </w:r>
        <w:r>
          <w:rPr>
            <w:noProof/>
            <w:webHidden/>
          </w:rPr>
          <w:instrText xml:space="preserve"> PAGEREF _Toc429494500 \h </w:instrText>
        </w:r>
        <w:r>
          <w:rPr>
            <w:noProof/>
            <w:webHidden/>
          </w:rPr>
        </w:r>
        <w:r>
          <w:rPr>
            <w:noProof/>
            <w:webHidden/>
          </w:rPr>
          <w:fldChar w:fldCharType="separate"/>
        </w:r>
        <w:r>
          <w:rPr>
            <w:noProof/>
            <w:webHidden/>
          </w:rPr>
          <w:t>40</w:t>
        </w:r>
        <w:r>
          <w:rPr>
            <w:noProof/>
            <w:webHidden/>
          </w:rPr>
          <w:fldChar w:fldCharType="end"/>
        </w:r>
      </w:hyperlink>
    </w:p>
    <w:p w14:paraId="4FEA32B7"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01" w:history="1">
        <w:r w:rsidRPr="00173816">
          <w:rPr>
            <w:rStyle w:val="Hyperlink"/>
            <w:noProof/>
          </w:rPr>
          <w:t>3.3.7 ReferencesType Class</w:t>
        </w:r>
        <w:r>
          <w:rPr>
            <w:noProof/>
            <w:webHidden/>
          </w:rPr>
          <w:tab/>
        </w:r>
        <w:r>
          <w:rPr>
            <w:noProof/>
            <w:webHidden/>
          </w:rPr>
          <w:fldChar w:fldCharType="begin"/>
        </w:r>
        <w:r>
          <w:rPr>
            <w:noProof/>
            <w:webHidden/>
          </w:rPr>
          <w:instrText xml:space="preserve"> PAGEREF _Toc429494501 \h </w:instrText>
        </w:r>
        <w:r>
          <w:rPr>
            <w:noProof/>
            <w:webHidden/>
          </w:rPr>
        </w:r>
        <w:r>
          <w:rPr>
            <w:noProof/>
            <w:webHidden/>
          </w:rPr>
          <w:fldChar w:fldCharType="separate"/>
        </w:r>
        <w:r>
          <w:rPr>
            <w:noProof/>
            <w:webHidden/>
          </w:rPr>
          <w:t>40</w:t>
        </w:r>
        <w:r>
          <w:rPr>
            <w:noProof/>
            <w:webHidden/>
          </w:rPr>
          <w:fldChar w:fldCharType="end"/>
        </w:r>
      </w:hyperlink>
    </w:p>
    <w:p w14:paraId="66A887C5"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02" w:history="1">
        <w:r w:rsidRPr="00173816">
          <w:rPr>
            <w:rStyle w:val="Hyperlink"/>
            <w:noProof/>
          </w:rPr>
          <w:t>3.3.8 RelatedIdentitiesType Class</w:t>
        </w:r>
        <w:r>
          <w:rPr>
            <w:noProof/>
            <w:webHidden/>
          </w:rPr>
          <w:tab/>
        </w:r>
        <w:r>
          <w:rPr>
            <w:noProof/>
            <w:webHidden/>
          </w:rPr>
          <w:fldChar w:fldCharType="begin"/>
        </w:r>
        <w:r>
          <w:rPr>
            <w:noProof/>
            <w:webHidden/>
          </w:rPr>
          <w:instrText xml:space="preserve"> PAGEREF _Toc429494502 \h </w:instrText>
        </w:r>
        <w:r>
          <w:rPr>
            <w:noProof/>
            <w:webHidden/>
          </w:rPr>
        </w:r>
        <w:r>
          <w:rPr>
            <w:noProof/>
            <w:webHidden/>
          </w:rPr>
          <w:fldChar w:fldCharType="separate"/>
        </w:r>
        <w:r>
          <w:rPr>
            <w:noProof/>
            <w:webHidden/>
          </w:rPr>
          <w:t>41</w:t>
        </w:r>
        <w:r>
          <w:rPr>
            <w:noProof/>
            <w:webHidden/>
          </w:rPr>
          <w:fldChar w:fldCharType="end"/>
        </w:r>
      </w:hyperlink>
    </w:p>
    <w:p w14:paraId="6A6D82FB"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03" w:history="1">
        <w:r w:rsidRPr="00173816">
          <w:rPr>
            <w:rStyle w:val="Hyperlink"/>
            <w:noProof/>
          </w:rPr>
          <w:t>3.3.9 RelatedPackageRefsType Class</w:t>
        </w:r>
        <w:r>
          <w:rPr>
            <w:noProof/>
            <w:webHidden/>
          </w:rPr>
          <w:tab/>
        </w:r>
        <w:r>
          <w:rPr>
            <w:noProof/>
            <w:webHidden/>
          </w:rPr>
          <w:fldChar w:fldCharType="begin"/>
        </w:r>
        <w:r>
          <w:rPr>
            <w:noProof/>
            <w:webHidden/>
          </w:rPr>
          <w:instrText xml:space="preserve"> PAGEREF _Toc429494503 \h </w:instrText>
        </w:r>
        <w:r>
          <w:rPr>
            <w:noProof/>
            <w:webHidden/>
          </w:rPr>
        </w:r>
        <w:r>
          <w:rPr>
            <w:noProof/>
            <w:webHidden/>
          </w:rPr>
          <w:fldChar w:fldCharType="separate"/>
        </w:r>
        <w:r>
          <w:rPr>
            <w:noProof/>
            <w:webHidden/>
          </w:rPr>
          <w:t>41</w:t>
        </w:r>
        <w:r>
          <w:rPr>
            <w:noProof/>
            <w:webHidden/>
          </w:rPr>
          <w:fldChar w:fldCharType="end"/>
        </w:r>
      </w:hyperlink>
    </w:p>
    <w:p w14:paraId="0646BF0A" w14:textId="77777777" w:rsidR="00C326CA" w:rsidRDefault="00C326CA">
      <w:pPr>
        <w:pStyle w:val="TOC2"/>
        <w:tabs>
          <w:tab w:val="right" w:leader="dot" w:pos="9350"/>
        </w:tabs>
        <w:rPr>
          <w:rFonts w:asciiTheme="minorHAnsi" w:eastAsiaTheme="minorEastAsia" w:hAnsiTheme="minorHAnsi" w:cstheme="minorBidi"/>
          <w:noProof/>
          <w:sz w:val="22"/>
          <w:szCs w:val="22"/>
        </w:rPr>
      </w:pPr>
      <w:hyperlink w:anchor="_Toc429494504" w:history="1">
        <w:r w:rsidRPr="00173816">
          <w:rPr>
            <w:rStyle w:val="Hyperlink"/>
            <w:noProof/>
          </w:rPr>
          <w:t>3.4 Kill Chains</w:t>
        </w:r>
        <w:r>
          <w:rPr>
            <w:noProof/>
            <w:webHidden/>
          </w:rPr>
          <w:tab/>
        </w:r>
        <w:r>
          <w:rPr>
            <w:noProof/>
            <w:webHidden/>
          </w:rPr>
          <w:fldChar w:fldCharType="begin"/>
        </w:r>
        <w:r>
          <w:rPr>
            <w:noProof/>
            <w:webHidden/>
          </w:rPr>
          <w:instrText xml:space="preserve"> PAGEREF _Toc429494504 \h </w:instrText>
        </w:r>
        <w:r>
          <w:rPr>
            <w:noProof/>
            <w:webHidden/>
          </w:rPr>
        </w:r>
        <w:r>
          <w:rPr>
            <w:noProof/>
            <w:webHidden/>
          </w:rPr>
          <w:fldChar w:fldCharType="separate"/>
        </w:r>
        <w:r>
          <w:rPr>
            <w:noProof/>
            <w:webHidden/>
          </w:rPr>
          <w:t>41</w:t>
        </w:r>
        <w:r>
          <w:rPr>
            <w:noProof/>
            <w:webHidden/>
          </w:rPr>
          <w:fldChar w:fldCharType="end"/>
        </w:r>
      </w:hyperlink>
    </w:p>
    <w:p w14:paraId="631B8CAA"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05" w:history="1">
        <w:r w:rsidRPr="00173816">
          <w:rPr>
            <w:rStyle w:val="Hyperlink"/>
            <w:noProof/>
          </w:rPr>
          <w:t>3.4.1 KillChainsType Class</w:t>
        </w:r>
        <w:r>
          <w:rPr>
            <w:noProof/>
            <w:webHidden/>
          </w:rPr>
          <w:tab/>
        </w:r>
        <w:r>
          <w:rPr>
            <w:noProof/>
            <w:webHidden/>
          </w:rPr>
          <w:fldChar w:fldCharType="begin"/>
        </w:r>
        <w:r>
          <w:rPr>
            <w:noProof/>
            <w:webHidden/>
          </w:rPr>
          <w:instrText xml:space="preserve"> PAGEREF _Toc429494505 \h </w:instrText>
        </w:r>
        <w:r>
          <w:rPr>
            <w:noProof/>
            <w:webHidden/>
          </w:rPr>
        </w:r>
        <w:r>
          <w:rPr>
            <w:noProof/>
            <w:webHidden/>
          </w:rPr>
          <w:fldChar w:fldCharType="separate"/>
        </w:r>
        <w:r>
          <w:rPr>
            <w:noProof/>
            <w:webHidden/>
          </w:rPr>
          <w:t>41</w:t>
        </w:r>
        <w:r>
          <w:rPr>
            <w:noProof/>
            <w:webHidden/>
          </w:rPr>
          <w:fldChar w:fldCharType="end"/>
        </w:r>
      </w:hyperlink>
    </w:p>
    <w:p w14:paraId="32F05224" w14:textId="77777777" w:rsidR="00C326CA" w:rsidRDefault="00C326CA">
      <w:pPr>
        <w:pStyle w:val="TOC4"/>
        <w:tabs>
          <w:tab w:val="right" w:leader="dot" w:pos="9350"/>
        </w:tabs>
        <w:rPr>
          <w:rFonts w:asciiTheme="minorHAnsi" w:eastAsiaTheme="minorEastAsia" w:hAnsiTheme="minorHAnsi" w:cstheme="minorBidi"/>
          <w:noProof/>
          <w:sz w:val="22"/>
          <w:szCs w:val="22"/>
        </w:rPr>
      </w:pPr>
      <w:hyperlink w:anchor="_Toc429494506" w:history="1">
        <w:r w:rsidRPr="00173816">
          <w:rPr>
            <w:rStyle w:val="Hyperlink"/>
            <w:noProof/>
          </w:rPr>
          <w:t>3.4.1.1 KillChainType Class</w:t>
        </w:r>
        <w:r>
          <w:rPr>
            <w:noProof/>
            <w:webHidden/>
          </w:rPr>
          <w:tab/>
        </w:r>
        <w:r>
          <w:rPr>
            <w:noProof/>
            <w:webHidden/>
          </w:rPr>
          <w:fldChar w:fldCharType="begin"/>
        </w:r>
        <w:r>
          <w:rPr>
            <w:noProof/>
            <w:webHidden/>
          </w:rPr>
          <w:instrText xml:space="preserve"> PAGEREF _Toc429494506 \h </w:instrText>
        </w:r>
        <w:r>
          <w:rPr>
            <w:noProof/>
            <w:webHidden/>
          </w:rPr>
        </w:r>
        <w:r>
          <w:rPr>
            <w:noProof/>
            <w:webHidden/>
          </w:rPr>
          <w:fldChar w:fldCharType="separate"/>
        </w:r>
        <w:r>
          <w:rPr>
            <w:noProof/>
            <w:webHidden/>
          </w:rPr>
          <w:t>42</w:t>
        </w:r>
        <w:r>
          <w:rPr>
            <w:noProof/>
            <w:webHidden/>
          </w:rPr>
          <w:fldChar w:fldCharType="end"/>
        </w:r>
      </w:hyperlink>
    </w:p>
    <w:p w14:paraId="488BF6A2"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07" w:history="1">
        <w:r w:rsidRPr="00173816">
          <w:rPr>
            <w:rStyle w:val="Hyperlink"/>
            <w:noProof/>
          </w:rPr>
          <w:t>3.4.2 KillChainPhasesReferenceType Class</w:t>
        </w:r>
        <w:r>
          <w:rPr>
            <w:noProof/>
            <w:webHidden/>
          </w:rPr>
          <w:tab/>
        </w:r>
        <w:r>
          <w:rPr>
            <w:noProof/>
            <w:webHidden/>
          </w:rPr>
          <w:fldChar w:fldCharType="begin"/>
        </w:r>
        <w:r>
          <w:rPr>
            <w:noProof/>
            <w:webHidden/>
          </w:rPr>
          <w:instrText xml:space="preserve"> PAGEREF _Toc429494507 \h </w:instrText>
        </w:r>
        <w:r>
          <w:rPr>
            <w:noProof/>
            <w:webHidden/>
          </w:rPr>
        </w:r>
        <w:r>
          <w:rPr>
            <w:noProof/>
            <w:webHidden/>
          </w:rPr>
          <w:fldChar w:fldCharType="separate"/>
        </w:r>
        <w:r>
          <w:rPr>
            <w:noProof/>
            <w:webHidden/>
          </w:rPr>
          <w:t>43</w:t>
        </w:r>
        <w:r>
          <w:rPr>
            <w:noProof/>
            <w:webHidden/>
          </w:rPr>
          <w:fldChar w:fldCharType="end"/>
        </w:r>
      </w:hyperlink>
    </w:p>
    <w:p w14:paraId="3C819099" w14:textId="77777777" w:rsidR="00C326CA" w:rsidRDefault="00C326CA">
      <w:pPr>
        <w:pStyle w:val="TOC4"/>
        <w:tabs>
          <w:tab w:val="right" w:leader="dot" w:pos="9350"/>
        </w:tabs>
        <w:rPr>
          <w:rFonts w:asciiTheme="minorHAnsi" w:eastAsiaTheme="minorEastAsia" w:hAnsiTheme="minorHAnsi" w:cstheme="minorBidi"/>
          <w:noProof/>
          <w:sz w:val="22"/>
          <w:szCs w:val="22"/>
        </w:rPr>
      </w:pPr>
      <w:hyperlink w:anchor="_Toc429494508" w:history="1">
        <w:r w:rsidRPr="00173816">
          <w:rPr>
            <w:rStyle w:val="Hyperlink"/>
            <w:noProof/>
          </w:rPr>
          <w:t>3.4.2.1 KillChainPhaseReferenceType Class</w:t>
        </w:r>
        <w:r>
          <w:rPr>
            <w:noProof/>
            <w:webHidden/>
          </w:rPr>
          <w:tab/>
        </w:r>
        <w:r>
          <w:rPr>
            <w:noProof/>
            <w:webHidden/>
          </w:rPr>
          <w:fldChar w:fldCharType="begin"/>
        </w:r>
        <w:r>
          <w:rPr>
            <w:noProof/>
            <w:webHidden/>
          </w:rPr>
          <w:instrText xml:space="preserve"> PAGEREF _Toc429494508 \h </w:instrText>
        </w:r>
        <w:r>
          <w:rPr>
            <w:noProof/>
            <w:webHidden/>
          </w:rPr>
        </w:r>
        <w:r>
          <w:rPr>
            <w:noProof/>
            <w:webHidden/>
          </w:rPr>
          <w:fldChar w:fldCharType="separate"/>
        </w:r>
        <w:r>
          <w:rPr>
            <w:noProof/>
            <w:webHidden/>
          </w:rPr>
          <w:t>44</w:t>
        </w:r>
        <w:r>
          <w:rPr>
            <w:noProof/>
            <w:webHidden/>
          </w:rPr>
          <w:fldChar w:fldCharType="end"/>
        </w:r>
      </w:hyperlink>
    </w:p>
    <w:p w14:paraId="51951F10" w14:textId="77777777" w:rsidR="00C326CA" w:rsidRDefault="00C326CA">
      <w:pPr>
        <w:pStyle w:val="TOC2"/>
        <w:tabs>
          <w:tab w:val="right" w:leader="dot" w:pos="9350"/>
        </w:tabs>
        <w:rPr>
          <w:rFonts w:asciiTheme="minorHAnsi" w:eastAsiaTheme="minorEastAsia" w:hAnsiTheme="minorHAnsi" w:cstheme="minorBidi"/>
          <w:noProof/>
          <w:sz w:val="22"/>
          <w:szCs w:val="22"/>
        </w:rPr>
      </w:pPr>
      <w:hyperlink w:anchor="_Toc429494509" w:history="1">
        <w:r w:rsidRPr="00173816">
          <w:rPr>
            <w:rStyle w:val="Hyperlink"/>
            <w:noProof/>
          </w:rPr>
          <w:t>3.5 General Shared Classes</w:t>
        </w:r>
        <w:r>
          <w:rPr>
            <w:noProof/>
            <w:webHidden/>
          </w:rPr>
          <w:tab/>
        </w:r>
        <w:r>
          <w:rPr>
            <w:noProof/>
            <w:webHidden/>
          </w:rPr>
          <w:fldChar w:fldCharType="begin"/>
        </w:r>
        <w:r>
          <w:rPr>
            <w:noProof/>
            <w:webHidden/>
          </w:rPr>
          <w:instrText xml:space="preserve"> PAGEREF _Toc429494509 \h </w:instrText>
        </w:r>
        <w:r>
          <w:rPr>
            <w:noProof/>
            <w:webHidden/>
          </w:rPr>
        </w:r>
        <w:r>
          <w:rPr>
            <w:noProof/>
            <w:webHidden/>
          </w:rPr>
          <w:fldChar w:fldCharType="separate"/>
        </w:r>
        <w:r>
          <w:rPr>
            <w:noProof/>
            <w:webHidden/>
          </w:rPr>
          <w:t>44</w:t>
        </w:r>
        <w:r>
          <w:rPr>
            <w:noProof/>
            <w:webHidden/>
          </w:rPr>
          <w:fldChar w:fldCharType="end"/>
        </w:r>
      </w:hyperlink>
    </w:p>
    <w:p w14:paraId="60D58EB7"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10" w:history="1">
        <w:r w:rsidRPr="00173816">
          <w:rPr>
            <w:rStyle w:val="Hyperlink"/>
            <w:noProof/>
          </w:rPr>
          <w:t>3.5.1 ActivityType Class</w:t>
        </w:r>
        <w:r>
          <w:rPr>
            <w:noProof/>
            <w:webHidden/>
          </w:rPr>
          <w:tab/>
        </w:r>
        <w:r>
          <w:rPr>
            <w:noProof/>
            <w:webHidden/>
          </w:rPr>
          <w:fldChar w:fldCharType="begin"/>
        </w:r>
        <w:r>
          <w:rPr>
            <w:noProof/>
            <w:webHidden/>
          </w:rPr>
          <w:instrText xml:space="preserve"> PAGEREF _Toc429494510 \h </w:instrText>
        </w:r>
        <w:r>
          <w:rPr>
            <w:noProof/>
            <w:webHidden/>
          </w:rPr>
        </w:r>
        <w:r>
          <w:rPr>
            <w:noProof/>
            <w:webHidden/>
          </w:rPr>
          <w:fldChar w:fldCharType="separate"/>
        </w:r>
        <w:r>
          <w:rPr>
            <w:noProof/>
            <w:webHidden/>
          </w:rPr>
          <w:t>44</w:t>
        </w:r>
        <w:r>
          <w:rPr>
            <w:noProof/>
            <w:webHidden/>
          </w:rPr>
          <w:fldChar w:fldCharType="end"/>
        </w:r>
      </w:hyperlink>
    </w:p>
    <w:p w14:paraId="7BD0DD84"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11" w:history="1">
        <w:r w:rsidRPr="00173816">
          <w:rPr>
            <w:rStyle w:val="Hyperlink"/>
            <w:noProof/>
          </w:rPr>
          <w:t>3.5.2 AddressAbstractType Class</w:t>
        </w:r>
        <w:r>
          <w:rPr>
            <w:noProof/>
            <w:webHidden/>
          </w:rPr>
          <w:tab/>
        </w:r>
        <w:r>
          <w:rPr>
            <w:noProof/>
            <w:webHidden/>
          </w:rPr>
          <w:fldChar w:fldCharType="begin"/>
        </w:r>
        <w:r>
          <w:rPr>
            <w:noProof/>
            <w:webHidden/>
          </w:rPr>
          <w:instrText xml:space="preserve"> PAGEREF _Toc429494511 \h </w:instrText>
        </w:r>
        <w:r>
          <w:rPr>
            <w:noProof/>
            <w:webHidden/>
          </w:rPr>
        </w:r>
        <w:r>
          <w:rPr>
            <w:noProof/>
            <w:webHidden/>
          </w:rPr>
          <w:fldChar w:fldCharType="separate"/>
        </w:r>
        <w:r>
          <w:rPr>
            <w:noProof/>
            <w:webHidden/>
          </w:rPr>
          <w:t>45</w:t>
        </w:r>
        <w:r>
          <w:rPr>
            <w:noProof/>
            <w:webHidden/>
          </w:rPr>
          <w:fldChar w:fldCharType="end"/>
        </w:r>
      </w:hyperlink>
    </w:p>
    <w:p w14:paraId="16CF0565"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12" w:history="1">
        <w:r w:rsidRPr="00173816">
          <w:rPr>
            <w:rStyle w:val="Hyperlink"/>
            <w:noProof/>
          </w:rPr>
          <w:t>3.5.3 ConfidenceType Class</w:t>
        </w:r>
        <w:r>
          <w:rPr>
            <w:noProof/>
            <w:webHidden/>
          </w:rPr>
          <w:tab/>
        </w:r>
        <w:r>
          <w:rPr>
            <w:noProof/>
            <w:webHidden/>
          </w:rPr>
          <w:fldChar w:fldCharType="begin"/>
        </w:r>
        <w:r>
          <w:rPr>
            <w:noProof/>
            <w:webHidden/>
          </w:rPr>
          <w:instrText xml:space="preserve"> PAGEREF _Toc429494512 \h </w:instrText>
        </w:r>
        <w:r>
          <w:rPr>
            <w:noProof/>
            <w:webHidden/>
          </w:rPr>
        </w:r>
        <w:r>
          <w:rPr>
            <w:noProof/>
            <w:webHidden/>
          </w:rPr>
          <w:fldChar w:fldCharType="separate"/>
        </w:r>
        <w:r>
          <w:rPr>
            <w:noProof/>
            <w:webHidden/>
          </w:rPr>
          <w:t>46</w:t>
        </w:r>
        <w:r>
          <w:rPr>
            <w:noProof/>
            <w:webHidden/>
          </w:rPr>
          <w:fldChar w:fldCharType="end"/>
        </w:r>
      </w:hyperlink>
    </w:p>
    <w:p w14:paraId="1F0EB1A9"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13" w:history="1">
        <w:r w:rsidRPr="00173816">
          <w:rPr>
            <w:rStyle w:val="Hyperlink"/>
            <w:noProof/>
          </w:rPr>
          <w:t>3.5.4 IdentityType Class</w:t>
        </w:r>
        <w:r>
          <w:rPr>
            <w:noProof/>
            <w:webHidden/>
          </w:rPr>
          <w:tab/>
        </w:r>
        <w:r>
          <w:rPr>
            <w:noProof/>
            <w:webHidden/>
          </w:rPr>
          <w:fldChar w:fldCharType="begin"/>
        </w:r>
        <w:r>
          <w:rPr>
            <w:noProof/>
            <w:webHidden/>
          </w:rPr>
          <w:instrText xml:space="preserve"> PAGEREF _Toc429494513 \h </w:instrText>
        </w:r>
        <w:r>
          <w:rPr>
            <w:noProof/>
            <w:webHidden/>
          </w:rPr>
        </w:r>
        <w:r>
          <w:rPr>
            <w:noProof/>
            <w:webHidden/>
          </w:rPr>
          <w:fldChar w:fldCharType="separate"/>
        </w:r>
        <w:r>
          <w:rPr>
            <w:noProof/>
            <w:webHidden/>
          </w:rPr>
          <w:t>47</w:t>
        </w:r>
        <w:r>
          <w:rPr>
            <w:noProof/>
            <w:webHidden/>
          </w:rPr>
          <w:fldChar w:fldCharType="end"/>
        </w:r>
      </w:hyperlink>
    </w:p>
    <w:p w14:paraId="11C25C31"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14" w:history="1">
        <w:r w:rsidRPr="00173816">
          <w:rPr>
            <w:rStyle w:val="Hyperlink"/>
            <w:noProof/>
          </w:rPr>
          <w:t>3.5.5 InformationSourceType Class</w:t>
        </w:r>
        <w:r>
          <w:rPr>
            <w:noProof/>
            <w:webHidden/>
          </w:rPr>
          <w:tab/>
        </w:r>
        <w:r>
          <w:rPr>
            <w:noProof/>
            <w:webHidden/>
          </w:rPr>
          <w:fldChar w:fldCharType="begin"/>
        </w:r>
        <w:r>
          <w:rPr>
            <w:noProof/>
            <w:webHidden/>
          </w:rPr>
          <w:instrText xml:space="preserve"> PAGEREF _Toc429494514 \h </w:instrText>
        </w:r>
        <w:r>
          <w:rPr>
            <w:noProof/>
            <w:webHidden/>
          </w:rPr>
        </w:r>
        <w:r>
          <w:rPr>
            <w:noProof/>
            <w:webHidden/>
          </w:rPr>
          <w:fldChar w:fldCharType="separate"/>
        </w:r>
        <w:r>
          <w:rPr>
            <w:noProof/>
            <w:webHidden/>
          </w:rPr>
          <w:t>48</w:t>
        </w:r>
        <w:r>
          <w:rPr>
            <w:noProof/>
            <w:webHidden/>
          </w:rPr>
          <w:fldChar w:fldCharType="end"/>
        </w:r>
      </w:hyperlink>
    </w:p>
    <w:p w14:paraId="68577554"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15" w:history="1">
        <w:r w:rsidRPr="00173816">
          <w:rPr>
            <w:rStyle w:val="Hyperlink"/>
            <w:noProof/>
          </w:rPr>
          <w:t>3.5.6 StatementType Class</w:t>
        </w:r>
        <w:r>
          <w:rPr>
            <w:noProof/>
            <w:webHidden/>
          </w:rPr>
          <w:tab/>
        </w:r>
        <w:r>
          <w:rPr>
            <w:noProof/>
            <w:webHidden/>
          </w:rPr>
          <w:fldChar w:fldCharType="begin"/>
        </w:r>
        <w:r>
          <w:rPr>
            <w:noProof/>
            <w:webHidden/>
          </w:rPr>
          <w:instrText xml:space="preserve"> PAGEREF _Toc429494515 \h </w:instrText>
        </w:r>
        <w:r>
          <w:rPr>
            <w:noProof/>
            <w:webHidden/>
          </w:rPr>
        </w:r>
        <w:r>
          <w:rPr>
            <w:noProof/>
            <w:webHidden/>
          </w:rPr>
          <w:fldChar w:fldCharType="separate"/>
        </w:r>
        <w:r>
          <w:rPr>
            <w:noProof/>
            <w:webHidden/>
          </w:rPr>
          <w:t>49</w:t>
        </w:r>
        <w:r>
          <w:rPr>
            <w:noProof/>
            <w:webHidden/>
          </w:rPr>
          <w:fldChar w:fldCharType="end"/>
        </w:r>
      </w:hyperlink>
    </w:p>
    <w:p w14:paraId="7E3CF3D3"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16" w:history="1">
        <w:r w:rsidRPr="00173816">
          <w:rPr>
            <w:rStyle w:val="Hyperlink"/>
            <w:noProof/>
          </w:rPr>
          <w:t>3.5.7 ToolInformationType Class</w:t>
        </w:r>
        <w:r>
          <w:rPr>
            <w:noProof/>
            <w:webHidden/>
          </w:rPr>
          <w:tab/>
        </w:r>
        <w:r>
          <w:rPr>
            <w:noProof/>
            <w:webHidden/>
          </w:rPr>
          <w:fldChar w:fldCharType="begin"/>
        </w:r>
        <w:r>
          <w:rPr>
            <w:noProof/>
            <w:webHidden/>
          </w:rPr>
          <w:instrText xml:space="preserve"> PAGEREF _Toc429494516 \h </w:instrText>
        </w:r>
        <w:r>
          <w:rPr>
            <w:noProof/>
            <w:webHidden/>
          </w:rPr>
        </w:r>
        <w:r>
          <w:rPr>
            <w:noProof/>
            <w:webHidden/>
          </w:rPr>
          <w:fldChar w:fldCharType="separate"/>
        </w:r>
        <w:r>
          <w:rPr>
            <w:noProof/>
            <w:webHidden/>
          </w:rPr>
          <w:t>51</w:t>
        </w:r>
        <w:r>
          <w:rPr>
            <w:noProof/>
            <w:webHidden/>
          </w:rPr>
          <w:fldChar w:fldCharType="end"/>
        </w:r>
      </w:hyperlink>
    </w:p>
    <w:p w14:paraId="0362DD77" w14:textId="77777777" w:rsidR="00C326CA" w:rsidRDefault="00C326CA">
      <w:pPr>
        <w:pStyle w:val="TOC2"/>
        <w:tabs>
          <w:tab w:val="right" w:leader="dot" w:pos="9350"/>
        </w:tabs>
        <w:rPr>
          <w:rFonts w:asciiTheme="minorHAnsi" w:eastAsiaTheme="minorEastAsia" w:hAnsiTheme="minorHAnsi" w:cstheme="minorBidi"/>
          <w:noProof/>
          <w:sz w:val="22"/>
          <w:szCs w:val="22"/>
        </w:rPr>
      </w:pPr>
      <w:hyperlink w:anchor="_Toc429494517" w:history="1">
        <w:r w:rsidRPr="00173816">
          <w:rPr>
            <w:rStyle w:val="Hyperlink"/>
            <w:noProof/>
          </w:rPr>
          <w:t>3.6 General Data Types</w:t>
        </w:r>
        <w:r>
          <w:rPr>
            <w:noProof/>
            <w:webHidden/>
          </w:rPr>
          <w:tab/>
        </w:r>
        <w:r>
          <w:rPr>
            <w:noProof/>
            <w:webHidden/>
          </w:rPr>
          <w:fldChar w:fldCharType="begin"/>
        </w:r>
        <w:r>
          <w:rPr>
            <w:noProof/>
            <w:webHidden/>
          </w:rPr>
          <w:instrText xml:space="preserve"> PAGEREF _Toc429494517 \h </w:instrText>
        </w:r>
        <w:r>
          <w:rPr>
            <w:noProof/>
            <w:webHidden/>
          </w:rPr>
        </w:r>
        <w:r>
          <w:rPr>
            <w:noProof/>
            <w:webHidden/>
          </w:rPr>
          <w:fldChar w:fldCharType="separate"/>
        </w:r>
        <w:r>
          <w:rPr>
            <w:noProof/>
            <w:webHidden/>
          </w:rPr>
          <w:t>52</w:t>
        </w:r>
        <w:r>
          <w:rPr>
            <w:noProof/>
            <w:webHidden/>
          </w:rPr>
          <w:fldChar w:fldCharType="end"/>
        </w:r>
      </w:hyperlink>
    </w:p>
    <w:p w14:paraId="02D6E2CB"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18" w:history="1">
        <w:r w:rsidRPr="00173816">
          <w:rPr>
            <w:rStyle w:val="Hyperlink"/>
            <w:noProof/>
          </w:rPr>
          <w:t>3.6.1 DateTimeWithPrecisionType Data Type</w:t>
        </w:r>
        <w:r>
          <w:rPr>
            <w:noProof/>
            <w:webHidden/>
          </w:rPr>
          <w:tab/>
        </w:r>
        <w:r>
          <w:rPr>
            <w:noProof/>
            <w:webHidden/>
          </w:rPr>
          <w:fldChar w:fldCharType="begin"/>
        </w:r>
        <w:r>
          <w:rPr>
            <w:noProof/>
            <w:webHidden/>
          </w:rPr>
          <w:instrText xml:space="preserve"> PAGEREF _Toc429494518 \h </w:instrText>
        </w:r>
        <w:r>
          <w:rPr>
            <w:noProof/>
            <w:webHidden/>
          </w:rPr>
        </w:r>
        <w:r>
          <w:rPr>
            <w:noProof/>
            <w:webHidden/>
          </w:rPr>
          <w:fldChar w:fldCharType="separate"/>
        </w:r>
        <w:r>
          <w:rPr>
            <w:noProof/>
            <w:webHidden/>
          </w:rPr>
          <w:t>52</w:t>
        </w:r>
        <w:r>
          <w:rPr>
            <w:noProof/>
            <w:webHidden/>
          </w:rPr>
          <w:fldChar w:fldCharType="end"/>
        </w:r>
      </w:hyperlink>
    </w:p>
    <w:p w14:paraId="08C740F1"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19" w:history="1">
        <w:r w:rsidRPr="00173816">
          <w:rPr>
            <w:rStyle w:val="Hyperlink"/>
            <w:noProof/>
          </w:rPr>
          <w:t>3.6.2 NativeFormatStringType Data Type</w:t>
        </w:r>
        <w:r>
          <w:rPr>
            <w:noProof/>
            <w:webHidden/>
          </w:rPr>
          <w:tab/>
        </w:r>
        <w:r>
          <w:rPr>
            <w:noProof/>
            <w:webHidden/>
          </w:rPr>
          <w:fldChar w:fldCharType="begin"/>
        </w:r>
        <w:r>
          <w:rPr>
            <w:noProof/>
            <w:webHidden/>
          </w:rPr>
          <w:instrText xml:space="preserve"> PAGEREF _Toc429494519 \h </w:instrText>
        </w:r>
        <w:r>
          <w:rPr>
            <w:noProof/>
            <w:webHidden/>
          </w:rPr>
        </w:r>
        <w:r>
          <w:rPr>
            <w:noProof/>
            <w:webHidden/>
          </w:rPr>
          <w:fldChar w:fldCharType="separate"/>
        </w:r>
        <w:r>
          <w:rPr>
            <w:noProof/>
            <w:webHidden/>
          </w:rPr>
          <w:t>53</w:t>
        </w:r>
        <w:r>
          <w:rPr>
            <w:noProof/>
            <w:webHidden/>
          </w:rPr>
          <w:fldChar w:fldCharType="end"/>
        </w:r>
      </w:hyperlink>
    </w:p>
    <w:p w14:paraId="5F13240F"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20" w:history="1">
        <w:r w:rsidRPr="00173816">
          <w:rPr>
            <w:rStyle w:val="Hyperlink"/>
            <w:noProof/>
          </w:rPr>
          <w:t>3.6.3 StructuredTextType Data Type</w:t>
        </w:r>
        <w:r>
          <w:rPr>
            <w:noProof/>
            <w:webHidden/>
          </w:rPr>
          <w:tab/>
        </w:r>
        <w:r>
          <w:rPr>
            <w:noProof/>
            <w:webHidden/>
          </w:rPr>
          <w:fldChar w:fldCharType="begin"/>
        </w:r>
        <w:r>
          <w:rPr>
            <w:noProof/>
            <w:webHidden/>
          </w:rPr>
          <w:instrText xml:space="preserve"> PAGEREF _Toc429494520 \h </w:instrText>
        </w:r>
        <w:r>
          <w:rPr>
            <w:noProof/>
            <w:webHidden/>
          </w:rPr>
        </w:r>
        <w:r>
          <w:rPr>
            <w:noProof/>
            <w:webHidden/>
          </w:rPr>
          <w:fldChar w:fldCharType="separate"/>
        </w:r>
        <w:r>
          <w:rPr>
            <w:noProof/>
            <w:webHidden/>
          </w:rPr>
          <w:t>53</w:t>
        </w:r>
        <w:r>
          <w:rPr>
            <w:noProof/>
            <w:webHidden/>
          </w:rPr>
          <w:fldChar w:fldCharType="end"/>
        </w:r>
      </w:hyperlink>
    </w:p>
    <w:p w14:paraId="7C5B415B" w14:textId="77777777" w:rsidR="00C326CA" w:rsidRDefault="00C326CA">
      <w:pPr>
        <w:pStyle w:val="TOC2"/>
        <w:tabs>
          <w:tab w:val="right" w:leader="dot" w:pos="9350"/>
        </w:tabs>
        <w:rPr>
          <w:rFonts w:asciiTheme="minorHAnsi" w:eastAsiaTheme="minorEastAsia" w:hAnsiTheme="minorHAnsi" w:cstheme="minorBidi"/>
          <w:noProof/>
          <w:sz w:val="22"/>
          <w:szCs w:val="22"/>
        </w:rPr>
      </w:pPr>
      <w:hyperlink w:anchor="_Toc429494521" w:history="1">
        <w:r w:rsidRPr="00173816">
          <w:rPr>
            <w:rStyle w:val="Hyperlink"/>
            <w:noProof/>
          </w:rPr>
          <w:t>3.7 Vocabulary Data Types</w:t>
        </w:r>
        <w:r>
          <w:rPr>
            <w:noProof/>
            <w:webHidden/>
          </w:rPr>
          <w:tab/>
        </w:r>
        <w:r>
          <w:rPr>
            <w:noProof/>
            <w:webHidden/>
          </w:rPr>
          <w:fldChar w:fldCharType="begin"/>
        </w:r>
        <w:r>
          <w:rPr>
            <w:noProof/>
            <w:webHidden/>
          </w:rPr>
          <w:instrText xml:space="preserve"> PAGEREF _Toc429494521 \h </w:instrText>
        </w:r>
        <w:r>
          <w:rPr>
            <w:noProof/>
            <w:webHidden/>
          </w:rPr>
        </w:r>
        <w:r>
          <w:rPr>
            <w:noProof/>
            <w:webHidden/>
          </w:rPr>
          <w:fldChar w:fldCharType="separate"/>
        </w:r>
        <w:r>
          <w:rPr>
            <w:noProof/>
            <w:webHidden/>
          </w:rPr>
          <w:t>54</w:t>
        </w:r>
        <w:r>
          <w:rPr>
            <w:noProof/>
            <w:webHidden/>
          </w:rPr>
          <w:fldChar w:fldCharType="end"/>
        </w:r>
      </w:hyperlink>
    </w:p>
    <w:p w14:paraId="53E742E2"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22" w:history="1">
        <w:r w:rsidRPr="00173816">
          <w:rPr>
            <w:rStyle w:val="Hyperlink"/>
            <w:noProof/>
          </w:rPr>
          <w:t>3.7.1 VocabularyStringType Data Type</w:t>
        </w:r>
        <w:r>
          <w:rPr>
            <w:noProof/>
            <w:webHidden/>
          </w:rPr>
          <w:tab/>
        </w:r>
        <w:r>
          <w:rPr>
            <w:noProof/>
            <w:webHidden/>
          </w:rPr>
          <w:fldChar w:fldCharType="begin"/>
        </w:r>
        <w:r>
          <w:rPr>
            <w:noProof/>
            <w:webHidden/>
          </w:rPr>
          <w:instrText xml:space="preserve"> PAGEREF _Toc429494522 \h </w:instrText>
        </w:r>
        <w:r>
          <w:rPr>
            <w:noProof/>
            <w:webHidden/>
          </w:rPr>
        </w:r>
        <w:r>
          <w:rPr>
            <w:noProof/>
            <w:webHidden/>
          </w:rPr>
          <w:fldChar w:fldCharType="separate"/>
        </w:r>
        <w:r>
          <w:rPr>
            <w:noProof/>
            <w:webHidden/>
          </w:rPr>
          <w:t>56</w:t>
        </w:r>
        <w:r>
          <w:rPr>
            <w:noProof/>
            <w:webHidden/>
          </w:rPr>
          <w:fldChar w:fldCharType="end"/>
        </w:r>
      </w:hyperlink>
    </w:p>
    <w:p w14:paraId="69FDB7A2"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23" w:history="1">
        <w:r w:rsidRPr="00173816">
          <w:rPr>
            <w:rStyle w:val="Hyperlink"/>
            <w:noProof/>
          </w:rPr>
          <w:t>3.7.2 UnenforcedVocabularyStringType Data Type</w:t>
        </w:r>
        <w:r>
          <w:rPr>
            <w:noProof/>
            <w:webHidden/>
          </w:rPr>
          <w:tab/>
        </w:r>
        <w:r>
          <w:rPr>
            <w:noProof/>
            <w:webHidden/>
          </w:rPr>
          <w:fldChar w:fldCharType="begin"/>
        </w:r>
        <w:r>
          <w:rPr>
            <w:noProof/>
            <w:webHidden/>
          </w:rPr>
          <w:instrText xml:space="preserve"> PAGEREF _Toc429494523 \h </w:instrText>
        </w:r>
        <w:r>
          <w:rPr>
            <w:noProof/>
            <w:webHidden/>
          </w:rPr>
        </w:r>
        <w:r>
          <w:rPr>
            <w:noProof/>
            <w:webHidden/>
          </w:rPr>
          <w:fldChar w:fldCharType="separate"/>
        </w:r>
        <w:r>
          <w:rPr>
            <w:noProof/>
            <w:webHidden/>
          </w:rPr>
          <w:t>57</w:t>
        </w:r>
        <w:r>
          <w:rPr>
            <w:noProof/>
            <w:webHidden/>
          </w:rPr>
          <w:fldChar w:fldCharType="end"/>
        </w:r>
      </w:hyperlink>
    </w:p>
    <w:p w14:paraId="457AB265"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24" w:history="1">
        <w:r w:rsidRPr="00173816">
          <w:rPr>
            <w:rStyle w:val="Hyperlink"/>
            <w:noProof/>
          </w:rPr>
          <w:t>3.7.3 ControlledVocabularyStringType Data Type</w:t>
        </w:r>
        <w:r>
          <w:rPr>
            <w:noProof/>
            <w:webHidden/>
          </w:rPr>
          <w:tab/>
        </w:r>
        <w:r>
          <w:rPr>
            <w:noProof/>
            <w:webHidden/>
          </w:rPr>
          <w:fldChar w:fldCharType="begin"/>
        </w:r>
        <w:r>
          <w:rPr>
            <w:noProof/>
            <w:webHidden/>
          </w:rPr>
          <w:instrText xml:space="preserve"> PAGEREF _Toc429494524 \h </w:instrText>
        </w:r>
        <w:r>
          <w:rPr>
            <w:noProof/>
            <w:webHidden/>
          </w:rPr>
        </w:r>
        <w:r>
          <w:rPr>
            <w:noProof/>
            <w:webHidden/>
          </w:rPr>
          <w:fldChar w:fldCharType="separate"/>
        </w:r>
        <w:r>
          <w:rPr>
            <w:noProof/>
            <w:webHidden/>
          </w:rPr>
          <w:t>57</w:t>
        </w:r>
        <w:r>
          <w:rPr>
            <w:noProof/>
            <w:webHidden/>
          </w:rPr>
          <w:fldChar w:fldCharType="end"/>
        </w:r>
      </w:hyperlink>
    </w:p>
    <w:p w14:paraId="0F1A9FCA" w14:textId="77777777" w:rsidR="00C326CA" w:rsidRDefault="00C326CA">
      <w:pPr>
        <w:pStyle w:val="TOC2"/>
        <w:tabs>
          <w:tab w:val="right" w:leader="dot" w:pos="9350"/>
        </w:tabs>
        <w:rPr>
          <w:rFonts w:asciiTheme="minorHAnsi" w:eastAsiaTheme="minorEastAsia" w:hAnsiTheme="minorHAnsi" w:cstheme="minorBidi"/>
          <w:noProof/>
          <w:sz w:val="22"/>
          <w:szCs w:val="22"/>
        </w:rPr>
      </w:pPr>
      <w:hyperlink w:anchor="_Toc429494525" w:history="1">
        <w:r w:rsidRPr="00173816">
          <w:rPr>
            <w:rStyle w:val="Hyperlink"/>
            <w:noProof/>
          </w:rPr>
          <w:t>3.8 Enumerations</w:t>
        </w:r>
        <w:r>
          <w:rPr>
            <w:noProof/>
            <w:webHidden/>
          </w:rPr>
          <w:tab/>
        </w:r>
        <w:r>
          <w:rPr>
            <w:noProof/>
            <w:webHidden/>
          </w:rPr>
          <w:fldChar w:fldCharType="begin"/>
        </w:r>
        <w:r>
          <w:rPr>
            <w:noProof/>
            <w:webHidden/>
          </w:rPr>
          <w:instrText xml:space="preserve"> PAGEREF _Toc429494525 \h </w:instrText>
        </w:r>
        <w:r>
          <w:rPr>
            <w:noProof/>
            <w:webHidden/>
          </w:rPr>
        </w:r>
        <w:r>
          <w:rPr>
            <w:noProof/>
            <w:webHidden/>
          </w:rPr>
          <w:fldChar w:fldCharType="separate"/>
        </w:r>
        <w:r>
          <w:rPr>
            <w:noProof/>
            <w:webHidden/>
          </w:rPr>
          <w:t>58</w:t>
        </w:r>
        <w:r>
          <w:rPr>
            <w:noProof/>
            <w:webHidden/>
          </w:rPr>
          <w:fldChar w:fldCharType="end"/>
        </w:r>
      </w:hyperlink>
    </w:p>
    <w:p w14:paraId="0B70CCB9"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26" w:history="1">
        <w:r w:rsidRPr="00173816">
          <w:rPr>
            <w:rStyle w:val="Hyperlink"/>
            <w:noProof/>
          </w:rPr>
          <w:t>3.8.1 DateTimePrecisionEnum Enumeration</w:t>
        </w:r>
        <w:r>
          <w:rPr>
            <w:noProof/>
            <w:webHidden/>
          </w:rPr>
          <w:tab/>
        </w:r>
        <w:r>
          <w:rPr>
            <w:noProof/>
            <w:webHidden/>
          </w:rPr>
          <w:fldChar w:fldCharType="begin"/>
        </w:r>
        <w:r>
          <w:rPr>
            <w:noProof/>
            <w:webHidden/>
          </w:rPr>
          <w:instrText xml:space="preserve"> PAGEREF _Toc429494526 \h </w:instrText>
        </w:r>
        <w:r>
          <w:rPr>
            <w:noProof/>
            <w:webHidden/>
          </w:rPr>
        </w:r>
        <w:r>
          <w:rPr>
            <w:noProof/>
            <w:webHidden/>
          </w:rPr>
          <w:fldChar w:fldCharType="separate"/>
        </w:r>
        <w:r>
          <w:rPr>
            <w:noProof/>
            <w:webHidden/>
          </w:rPr>
          <w:t>58</w:t>
        </w:r>
        <w:r>
          <w:rPr>
            <w:noProof/>
            <w:webHidden/>
          </w:rPr>
          <w:fldChar w:fldCharType="end"/>
        </w:r>
      </w:hyperlink>
    </w:p>
    <w:p w14:paraId="016A7B80" w14:textId="77777777" w:rsidR="00C326CA" w:rsidRDefault="00C326CA">
      <w:pPr>
        <w:pStyle w:val="TOC3"/>
        <w:tabs>
          <w:tab w:val="right" w:leader="dot" w:pos="9350"/>
        </w:tabs>
        <w:rPr>
          <w:rFonts w:asciiTheme="minorHAnsi" w:eastAsiaTheme="minorEastAsia" w:hAnsiTheme="minorHAnsi" w:cstheme="minorBidi"/>
          <w:noProof/>
          <w:sz w:val="22"/>
          <w:szCs w:val="22"/>
        </w:rPr>
      </w:pPr>
      <w:hyperlink w:anchor="_Toc429494527" w:history="1">
        <w:r w:rsidRPr="00173816">
          <w:rPr>
            <w:rStyle w:val="Hyperlink"/>
            <w:noProof/>
          </w:rPr>
          <w:t>3.8.2 RelationshipScopeEnum</w:t>
        </w:r>
        <w:r>
          <w:rPr>
            <w:noProof/>
            <w:webHidden/>
          </w:rPr>
          <w:tab/>
        </w:r>
        <w:r>
          <w:rPr>
            <w:noProof/>
            <w:webHidden/>
          </w:rPr>
          <w:fldChar w:fldCharType="begin"/>
        </w:r>
        <w:r>
          <w:rPr>
            <w:noProof/>
            <w:webHidden/>
          </w:rPr>
          <w:instrText xml:space="preserve"> PAGEREF _Toc429494527 \h </w:instrText>
        </w:r>
        <w:r>
          <w:rPr>
            <w:noProof/>
            <w:webHidden/>
          </w:rPr>
        </w:r>
        <w:r>
          <w:rPr>
            <w:noProof/>
            <w:webHidden/>
          </w:rPr>
          <w:fldChar w:fldCharType="separate"/>
        </w:r>
        <w:r>
          <w:rPr>
            <w:noProof/>
            <w:webHidden/>
          </w:rPr>
          <w:t>58</w:t>
        </w:r>
        <w:r>
          <w:rPr>
            <w:noProof/>
            <w:webHidden/>
          </w:rPr>
          <w:fldChar w:fldCharType="end"/>
        </w:r>
      </w:hyperlink>
    </w:p>
    <w:p w14:paraId="6D108A01" w14:textId="77777777" w:rsidR="00C326CA" w:rsidRDefault="00C326CA">
      <w:pPr>
        <w:pStyle w:val="TOC1"/>
        <w:rPr>
          <w:rFonts w:asciiTheme="minorHAnsi" w:eastAsiaTheme="minorEastAsia" w:hAnsiTheme="minorHAnsi" w:cstheme="minorBidi"/>
          <w:noProof/>
          <w:sz w:val="22"/>
          <w:szCs w:val="22"/>
        </w:rPr>
      </w:pPr>
      <w:hyperlink w:anchor="_Toc429494528" w:history="1">
        <w:r w:rsidRPr="00173816">
          <w:rPr>
            <w:rStyle w:val="Hyperlink"/>
            <w:noProof/>
          </w:rPr>
          <w:t>4</w:t>
        </w:r>
        <w:r>
          <w:rPr>
            <w:rFonts w:asciiTheme="minorHAnsi" w:eastAsiaTheme="minorEastAsia" w:hAnsiTheme="minorHAnsi" w:cstheme="minorBidi"/>
            <w:noProof/>
            <w:sz w:val="22"/>
            <w:szCs w:val="22"/>
          </w:rPr>
          <w:tab/>
        </w:r>
        <w:r w:rsidRPr="00173816">
          <w:rPr>
            <w:rStyle w:val="Hyperlink"/>
            <w:noProof/>
          </w:rPr>
          <w:t>Conformance</w:t>
        </w:r>
        <w:r>
          <w:rPr>
            <w:noProof/>
            <w:webHidden/>
          </w:rPr>
          <w:tab/>
        </w:r>
        <w:r>
          <w:rPr>
            <w:noProof/>
            <w:webHidden/>
          </w:rPr>
          <w:fldChar w:fldCharType="begin"/>
        </w:r>
        <w:r>
          <w:rPr>
            <w:noProof/>
            <w:webHidden/>
          </w:rPr>
          <w:instrText xml:space="preserve"> PAGEREF _Toc429494528 \h </w:instrText>
        </w:r>
        <w:r>
          <w:rPr>
            <w:noProof/>
            <w:webHidden/>
          </w:rPr>
        </w:r>
        <w:r>
          <w:rPr>
            <w:noProof/>
            <w:webHidden/>
          </w:rPr>
          <w:fldChar w:fldCharType="separate"/>
        </w:r>
        <w:r>
          <w:rPr>
            <w:noProof/>
            <w:webHidden/>
          </w:rPr>
          <w:t>60</w:t>
        </w:r>
        <w:r>
          <w:rPr>
            <w:noProof/>
            <w:webHidden/>
          </w:rPr>
          <w:fldChar w:fldCharType="end"/>
        </w:r>
      </w:hyperlink>
    </w:p>
    <w:p w14:paraId="2E8B4486" w14:textId="77777777" w:rsidR="00C326CA" w:rsidRDefault="00C326CA">
      <w:pPr>
        <w:pStyle w:val="TOC1"/>
        <w:rPr>
          <w:rFonts w:asciiTheme="minorHAnsi" w:eastAsiaTheme="minorEastAsia" w:hAnsiTheme="minorHAnsi" w:cstheme="minorBidi"/>
          <w:noProof/>
          <w:sz w:val="22"/>
          <w:szCs w:val="22"/>
        </w:rPr>
      </w:pPr>
      <w:hyperlink w:anchor="_Toc429494529" w:history="1">
        <w:r w:rsidRPr="00173816">
          <w:rPr>
            <w:rStyle w:val="Hyperlink"/>
            <w:noProof/>
          </w:rPr>
          <w:t>Appendix A. Acknowledgments</w:t>
        </w:r>
        <w:r>
          <w:rPr>
            <w:noProof/>
            <w:webHidden/>
          </w:rPr>
          <w:tab/>
        </w:r>
        <w:r>
          <w:rPr>
            <w:noProof/>
            <w:webHidden/>
          </w:rPr>
          <w:fldChar w:fldCharType="begin"/>
        </w:r>
        <w:r>
          <w:rPr>
            <w:noProof/>
            <w:webHidden/>
          </w:rPr>
          <w:instrText xml:space="preserve"> PAGEREF _Toc429494529 \h </w:instrText>
        </w:r>
        <w:r>
          <w:rPr>
            <w:noProof/>
            <w:webHidden/>
          </w:rPr>
        </w:r>
        <w:r>
          <w:rPr>
            <w:noProof/>
            <w:webHidden/>
          </w:rPr>
          <w:fldChar w:fldCharType="separate"/>
        </w:r>
        <w:r>
          <w:rPr>
            <w:noProof/>
            <w:webHidden/>
          </w:rPr>
          <w:t>61</w:t>
        </w:r>
        <w:r>
          <w:rPr>
            <w:noProof/>
            <w:webHidden/>
          </w:rPr>
          <w:fldChar w:fldCharType="end"/>
        </w:r>
      </w:hyperlink>
    </w:p>
    <w:p w14:paraId="2FD086F2" w14:textId="77777777" w:rsidR="00C326CA" w:rsidRDefault="00C326CA">
      <w:pPr>
        <w:pStyle w:val="TOC1"/>
        <w:rPr>
          <w:rFonts w:asciiTheme="minorHAnsi" w:eastAsiaTheme="minorEastAsia" w:hAnsiTheme="minorHAnsi" w:cstheme="minorBidi"/>
          <w:noProof/>
          <w:sz w:val="22"/>
          <w:szCs w:val="22"/>
        </w:rPr>
      </w:pPr>
      <w:hyperlink w:anchor="_Toc429494530" w:history="1">
        <w:r w:rsidRPr="00173816">
          <w:rPr>
            <w:rStyle w:val="Hyperlink"/>
            <w:noProof/>
          </w:rPr>
          <w:t>Appendix B. Revision History</w:t>
        </w:r>
        <w:r>
          <w:rPr>
            <w:noProof/>
            <w:webHidden/>
          </w:rPr>
          <w:tab/>
        </w:r>
        <w:r>
          <w:rPr>
            <w:noProof/>
            <w:webHidden/>
          </w:rPr>
          <w:fldChar w:fldCharType="begin"/>
        </w:r>
        <w:r>
          <w:rPr>
            <w:noProof/>
            <w:webHidden/>
          </w:rPr>
          <w:instrText xml:space="preserve"> PAGEREF _Toc429494530 \h </w:instrText>
        </w:r>
        <w:r>
          <w:rPr>
            <w:noProof/>
            <w:webHidden/>
          </w:rPr>
        </w:r>
        <w:r>
          <w:rPr>
            <w:noProof/>
            <w:webHidden/>
          </w:rPr>
          <w:fldChar w:fldCharType="separate"/>
        </w:r>
        <w:r>
          <w:rPr>
            <w:noProof/>
            <w:webHidden/>
          </w:rPr>
          <w:t>62</w:t>
        </w:r>
        <w:r>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4C66B618" w14:textId="77777777" w:rsidR="00C71349" w:rsidRPr="00C52EFC" w:rsidRDefault="00177DED" w:rsidP="0076113A">
      <w:pPr>
        <w:pStyle w:val="Heading1"/>
      </w:pPr>
      <w:bookmarkStart w:id="4" w:name="_Toc429494455"/>
      <w:r>
        <w:lastRenderedPageBreak/>
        <w:t>Introduction</w:t>
      </w:r>
      <w:bookmarkEnd w:id="0"/>
      <w:bookmarkEnd w:id="3"/>
      <w:bookmarkEnd w:id="4"/>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2A75F9">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2A75F9">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2A75F9">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2A75F9">
        <w:rPr>
          <w:b/>
          <w:color w:val="0000EE"/>
        </w:rPr>
        <w:t>3.8</w:t>
      </w:r>
      <w:r w:rsidRPr="00E513CB">
        <w:rPr>
          <w:b/>
          <w:color w:val="0000EE"/>
        </w:rPr>
        <w:fldChar w:fldCharType="end"/>
      </w:r>
      <w:r w:rsidRPr="00434BA0">
        <w:t>).</w:t>
      </w:r>
    </w:p>
    <w:p w14:paraId="6EAD37F1" w14:textId="57CCD122"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2A75F9" w:rsidRPr="002A75F9">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1.4</w:t>
      </w:r>
      <w:r w:rsidR="00E513CB" w:rsidRPr="00E513CB">
        <w:rPr>
          <w:b/>
          <w:color w:val="0000EE"/>
        </w:rPr>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2A75F9">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5" w:name="_Toc425428406"/>
      <w:bookmarkStart w:id="6" w:name="_Ref428610435"/>
      <w:bookmarkStart w:id="7" w:name="_Ref394437867"/>
      <w:bookmarkStart w:id="8" w:name="_Toc429494456"/>
      <w:r w:rsidRPr="00434BA0">
        <w:t>STIX Specification Documents</w:t>
      </w:r>
      <w:bookmarkStart w:id="9" w:name="_GoBack"/>
      <w:bookmarkEnd w:id="5"/>
      <w:bookmarkEnd w:id="6"/>
      <w:bookmarkEnd w:id="8"/>
      <w:bookmarkEnd w:id="9"/>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77777777"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2A75F9" w:rsidRPr="002A75F9">
        <w:rPr>
          <w:b/>
          <w:bCs/>
          <w:color w:val="0000EE"/>
        </w:rPr>
        <w:t xml:space="preserve">Figure </w:t>
      </w:r>
      <w:r w:rsidR="002A75F9" w:rsidRPr="002A75F9">
        <w:rPr>
          <w:b/>
          <w:bCs/>
          <w:noProof/>
          <w:color w:val="0000EE"/>
        </w:rPr>
        <w:t>1</w:t>
      </w:r>
      <w:r w:rsidR="002A75F9" w:rsidRPr="002A75F9">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8141F" w:rsidRPr="00A8141F">
          <w:rPr>
            <w:rStyle w:val="Hyperlink"/>
            <w:i/>
          </w:rPr>
          <w:t>STIX Version 1.2.1 Part 1: Overview</w:t>
        </w:r>
      </w:hyperlink>
      <w:r w:rsidRPr="00434BA0">
        <w:t xml:space="preserve"> for details).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2A75F9">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p>
    <w:p w14:paraId="15EAA003" w14:textId="77777777" w:rsidR="00ED374E" w:rsidRPr="00434BA0" w:rsidRDefault="00ED374E" w:rsidP="00ED374E">
      <w:pPr>
        <w:jc w:val="center"/>
      </w:pPr>
      <w:r>
        <w:rPr>
          <w:noProof/>
        </w:rPr>
        <w:lastRenderedPageBreak/>
        <w:drawing>
          <wp:inline distT="0" distB="0" distL="0" distR="0" wp14:anchorId="2F989619" wp14:editId="0BC312E1">
            <wp:extent cx="3981450" cy="1963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_fig1-1.jpg"/>
                    <pic:cNvPicPr/>
                  </pic:nvPicPr>
                  <pic:blipFill rotWithShape="1">
                    <a:blip r:embed="rId24">
                      <a:extLst>
                        <a:ext uri="{28A0092B-C50C-407E-A947-70E740481C1C}">
                          <a14:useLocalDpi xmlns:a14="http://schemas.microsoft.com/office/drawing/2010/main" val="0"/>
                        </a:ext>
                      </a:extLst>
                    </a:blip>
                    <a:srcRect l="7239" t="18854" r="7408" b="25034"/>
                    <a:stretch/>
                  </pic:blipFill>
                  <pic:spPr bwMode="auto">
                    <a:xfrm>
                      <a:off x="0" y="0"/>
                      <a:ext cx="4007954" cy="197630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5095686" w14:textId="77777777" w:rsidR="00ED374E" w:rsidRPr="00707B01" w:rsidRDefault="00ED374E" w:rsidP="00707B01">
      <w:pPr>
        <w:pStyle w:val="Caption"/>
        <w:rPr>
          <w:b/>
        </w:rPr>
      </w:pPr>
      <w:bookmarkStart w:id="10" w:name="_Ref418508170"/>
      <w:bookmarkStart w:id="11" w:name="_Ref390077491"/>
      <w:commentRangeStart w:id="12"/>
      <w:r w:rsidRPr="00707B01">
        <w:t xml:space="preserve">Figure </w:t>
      </w:r>
      <w:fldSimple w:instr=" STYLEREF 1 \s ">
        <w:r w:rsidR="002A75F9">
          <w:rPr>
            <w:noProof/>
          </w:rPr>
          <w:t>1</w:t>
        </w:r>
      </w:fldSimple>
      <w:r w:rsidRPr="00707B01">
        <w:noBreakHyphen/>
      </w:r>
      <w:fldSimple w:instr=" SEQ Figure \* ARABIC \s 1 ">
        <w:r w:rsidR="002A75F9">
          <w:rPr>
            <w:noProof/>
          </w:rPr>
          <w:t>1</w:t>
        </w:r>
      </w:fldSimple>
      <w:bookmarkEnd w:id="10"/>
      <w:r w:rsidRPr="00707B01">
        <w:t>. STIX Language v1.2</w:t>
      </w:r>
      <w:r w:rsidR="00707B01" w:rsidRPr="00707B01">
        <w:t>.1</w:t>
      </w:r>
      <w:r w:rsidRPr="00707B01">
        <w:t xml:space="preserve"> specification documents</w:t>
      </w:r>
      <w:bookmarkEnd w:id="11"/>
      <w:commentRangeEnd w:id="12"/>
      <w:r w:rsidR="00A81F33">
        <w:rPr>
          <w:rStyle w:val="CommentReference"/>
          <w:rFonts w:asciiTheme="minorHAnsi" w:hAnsiTheme="minorHAnsi" w:cstheme="minorHAnsi"/>
        </w:rPr>
        <w:commentReference w:id="12"/>
      </w:r>
    </w:p>
    <w:p w14:paraId="32493ECD" w14:textId="77777777" w:rsidR="00ED374E" w:rsidRPr="00434BA0" w:rsidRDefault="00ED374E" w:rsidP="00ED374E">
      <w:pPr>
        <w:pStyle w:val="Heading2"/>
        <w:tabs>
          <w:tab w:val="num" w:pos="864"/>
        </w:tabs>
        <w:spacing w:before="360" w:after="60"/>
        <w:ind w:left="720" w:hanging="720"/>
      </w:pPr>
      <w:bookmarkStart w:id="13" w:name="_Ref418841646"/>
      <w:bookmarkStart w:id="14" w:name="_Toc425428407"/>
      <w:bookmarkStart w:id="15" w:name="_Toc429494457"/>
      <w:r w:rsidRPr="00434BA0">
        <w:t>Document Conventions</w:t>
      </w:r>
      <w:bookmarkEnd w:id="7"/>
      <w:bookmarkEnd w:id="13"/>
      <w:bookmarkEnd w:id="14"/>
      <w:bookmarkEnd w:id="15"/>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6" w:name="_Toc389570603"/>
      <w:bookmarkStart w:id="17" w:name="_Toc389581073"/>
      <w:bookmarkStart w:id="18" w:name="_Toc425428409"/>
      <w:bookmarkStart w:id="19" w:name="_Toc429494458"/>
      <w:r w:rsidRPr="00434BA0">
        <w:t>Fonts</w:t>
      </w:r>
      <w:bookmarkEnd w:id="16"/>
      <w:bookmarkEnd w:id="17"/>
      <w:bookmarkEnd w:id="18"/>
      <w:bookmarkEnd w:id="19"/>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 xml:space="preserve">stixCommon:StatementType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20" w:name="_Ref394486021"/>
      <w:bookmarkStart w:id="21" w:name="_Toc425428410"/>
      <w:bookmarkStart w:id="22" w:name="_Toc429494459"/>
      <w:r w:rsidRPr="00434BA0">
        <w:t>UML Package References</w:t>
      </w:r>
      <w:bookmarkEnd w:id="20"/>
      <w:bookmarkEnd w:id="21"/>
      <w:bookmarkEnd w:id="22"/>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package_prefix:class</w:t>
      </w:r>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3" w:name="_Toc389570605"/>
      <w:bookmarkStart w:id="24" w:name="_Toc389581075"/>
      <w:bookmarkStart w:id="25" w:name="_Toc425428411"/>
      <w:bookmarkStart w:id="26" w:name="_Toc429494460"/>
      <w:r w:rsidRPr="00434BA0">
        <w:lastRenderedPageBreak/>
        <w:t>UML Diagrams</w:t>
      </w:r>
      <w:bookmarkEnd w:id="23"/>
      <w:bookmarkEnd w:id="24"/>
      <w:bookmarkEnd w:id="25"/>
      <w:bookmarkEnd w:id="26"/>
    </w:p>
    <w:p w14:paraId="4059D96B" w14:textId="77777777" w:rsidR="00ED374E" w:rsidRPr="00434BA0" w:rsidRDefault="00ED374E" w:rsidP="00ED374E">
      <w:pPr>
        <w:spacing w:after="240"/>
      </w:pPr>
      <w:bookmarkStart w:id="27" w:name="_Toc389570606"/>
      <w:bookmarkStart w:id="28" w:name="_Toc389581076"/>
      <w:bookmarkStart w:id="29" w:name="_Ref394436861"/>
      <w:r w:rsidRPr="00434BA0">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30" w:name="_Toc398242026"/>
      <w:bookmarkStart w:id="31" w:name="_Toc425428412"/>
      <w:bookmarkStart w:id="32" w:name="_Toc429494461"/>
      <w:r w:rsidRPr="00434BA0">
        <w:t>Class Properties</w:t>
      </w:r>
      <w:bookmarkEnd w:id="30"/>
      <w:bookmarkEnd w:id="31"/>
      <w:bookmarkEnd w:id="32"/>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3" w:name="_Toc398242027"/>
      <w:bookmarkStart w:id="34" w:name="_Toc425428413"/>
      <w:bookmarkStart w:id="35" w:name="_Toc429494462"/>
      <w:r w:rsidRPr="00434BA0">
        <w:t>Diagram Icons and Arrow Types</w:t>
      </w:r>
      <w:bookmarkEnd w:id="33"/>
      <w:bookmarkEnd w:id="34"/>
      <w:bookmarkEnd w:id="35"/>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2A75F9" w:rsidRPr="002A75F9">
        <w:rPr>
          <w:b/>
          <w:color w:val="0000EE"/>
        </w:rPr>
        <w:t xml:space="preserve">Table </w:t>
      </w:r>
      <w:r w:rsidR="002A75F9" w:rsidRPr="002A75F9">
        <w:rPr>
          <w:b/>
          <w:noProof/>
          <w:color w:val="0000EE"/>
        </w:rPr>
        <w:t>1</w:t>
      </w:r>
      <w:r w:rsidR="002A75F9" w:rsidRPr="002A75F9">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6" w:name="_Ref397637630"/>
      <w:bookmarkStart w:id="37" w:name="_Ref418508342"/>
      <w:bookmarkEnd w:id="36"/>
      <w:r w:rsidRPr="00434BA0">
        <w:t xml:space="preserve">Table </w:t>
      </w:r>
      <w:fldSimple w:instr=" STYLEREF 1 \s ">
        <w:r w:rsidR="002A75F9">
          <w:rPr>
            <w:noProof/>
          </w:rPr>
          <w:t>1</w:t>
        </w:r>
      </w:fldSimple>
      <w:r w:rsidRPr="00434BA0">
        <w:noBreakHyphen/>
      </w:r>
      <w:fldSimple w:instr=" SEQ Table \* ARABIC \s 1 ">
        <w:r w:rsidR="002A75F9">
          <w:rPr>
            <w:noProof/>
          </w:rPr>
          <w:t>1</w:t>
        </w:r>
      </w:fldSimple>
      <w:bookmarkEnd w:id="37"/>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77777777" w:rsidR="00ED374E" w:rsidRPr="00434BA0" w:rsidRDefault="002A75F9" w:rsidP="00ED374E">
            <w:pPr>
              <w:jc w:val="center"/>
              <w:rPr>
                <w:rFonts w:ascii="Times New Roman" w:hAnsi="Times New Roman"/>
                <w:noProof/>
                <w:szCs w:val="20"/>
              </w:rPr>
            </w:pPr>
            <w:r>
              <w:rPr>
                <w:rFonts w:ascii="Times New Roman" w:hAnsi="Times New Roman"/>
                <w:noProof/>
                <w:szCs w:val="20"/>
              </w:rPr>
              <w:drawing>
                <wp:inline distT="0" distB="0" distL="0" distR="0" wp14:anchorId="0E190177" wp14:editId="7059EED8">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9264"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A097F5"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lastRenderedPageBreak/>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8" w:name="_Ref397935245"/>
      <w:bookmarkStart w:id="39" w:name="_Toc398242028"/>
      <w:bookmarkStart w:id="40" w:name="_Toc425428414"/>
      <w:bookmarkStart w:id="41" w:name="_Toc429494463"/>
      <w:r w:rsidRPr="00434BA0">
        <w:t>Color Coding</w:t>
      </w:r>
      <w:bookmarkEnd w:id="38"/>
      <w:bookmarkEnd w:id="39"/>
      <w:bookmarkEnd w:id="40"/>
      <w:bookmarkEnd w:id="41"/>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2A75F9" w:rsidRPr="00D07256">
        <w:rPr>
          <w:b/>
          <w:bCs/>
          <w:color w:val="0000EE"/>
        </w:rPr>
        <w:t xml:space="preserve">Figure </w:t>
      </w:r>
      <w:r w:rsidR="002A75F9" w:rsidRPr="00D07256">
        <w:rPr>
          <w:b/>
          <w:bCs/>
          <w:noProof/>
          <w:color w:val="0000EE"/>
        </w:rPr>
        <w:t>1</w:t>
      </w:r>
      <w:r w:rsidR="002A75F9" w:rsidRPr="00D07256">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4">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2" w:name="_Ref418508211"/>
      <w:r w:rsidRPr="00434BA0">
        <w:t xml:space="preserve">Figure </w:t>
      </w:r>
      <w:fldSimple w:instr=" STYLEREF 1 \s ">
        <w:r w:rsidR="002A75F9">
          <w:rPr>
            <w:noProof/>
          </w:rPr>
          <w:t>1</w:t>
        </w:r>
      </w:fldSimple>
      <w:r w:rsidRPr="00434BA0">
        <w:noBreakHyphen/>
      </w:r>
      <w:fldSimple w:instr=" SEQ Figure \* ARABIC \s 1 ">
        <w:r w:rsidR="002A75F9">
          <w:rPr>
            <w:noProof/>
          </w:rPr>
          <w:t>2</w:t>
        </w:r>
      </w:fldSimple>
      <w:bookmarkEnd w:id="42"/>
      <w:r w:rsidRPr="00434BA0">
        <w:t>. Data model color coding</w:t>
      </w:r>
    </w:p>
    <w:p w14:paraId="12363AFF" w14:textId="77777777" w:rsidR="00ED374E" w:rsidRPr="00434BA0" w:rsidRDefault="00ED374E" w:rsidP="00ED374E">
      <w:pPr>
        <w:pStyle w:val="Heading3"/>
        <w:tabs>
          <w:tab w:val="num" w:pos="720"/>
        </w:tabs>
        <w:spacing w:before="360" w:after="60"/>
      </w:pPr>
      <w:bookmarkStart w:id="43" w:name="_Toc425428415"/>
      <w:bookmarkStart w:id="44" w:name="_Toc429494464"/>
      <w:r w:rsidRPr="00434BA0">
        <w:t>Property Table Notation</w:t>
      </w:r>
      <w:bookmarkEnd w:id="27"/>
      <w:bookmarkEnd w:id="28"/>
      <w:bookmarkEnd w:id="29"/>
      <w:bookmarkEnd w:id="43"/>
      <w:bookmarkEnd w:id="44"/>
    </w:p>
    <w:p w14:paraId="458203FB" w14:textId="77777777" w:rsidR="00ED374E" w:rsidRPr="00434BA0" w:rsidRDefault="00ED374E" w:rsidP="00ED374E">
      <w:pPr>
        <w:spacing w:after="240"/>
      </w:pPr>
      <w:bookmarkStart w:id="45"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2A75F9">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2A75F9">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6" w:name="_Toc412634016"/>
      <w:bookmarkStart w:id="47" w:name="_Toc413938730"/>
      <w:bookmarkStart w:id="48" w:name="_Toc425428416"/>
      <w:bookmarkStart w:id="49" w:name="_Toc429494465"/>
      <w:r w:rsidRPr="00434BA0">
        <w:t>Property and Class Descriptions</w:t>
      </w:r>
      <w:bookmarkEnd w:id="46"/>
      <w:bookmarkEnd w:id="47"/>
      <w:bookmarkEnd w:id="48"/>
      <w:bookmarkEnd w:id="49"/>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lastRenderedPageBreak/>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7777777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50" w:name="_Toc85472893"/>
      <w:bookmarkStart w:id="51" w:name="_Toc287332007"/>
      <w:bookmarkStart w:id="52" w:name="_Ref428610436"/>
      <w:bookmarkStart w:id="53" w:name="_Toc429494466"/>
      <w:bookmarkEnd w:id="45"/>
      <w:r>
        <w:t>Terminology</w:t>
      </w:r>
      <w:bookmarkEnd w:id="50"/>
      <w:bookmarkEnd w:id="51"/>
      <w:bookmarkEnd w:id="52"/>
      <w:bookmarkEnd w:id="53"/>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2A75F9" w:rsidRPr="002A75F9">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Ref428610437"/>
      <w:bookmarkStart w:id="59" w:name="_Toc429494467"/>
      <w:r>
        <w:t>Normative</w:t>
      </w:r>
      <w:bookmarkEnd w:id="54"/>
      <w:bookmarkEnd w:id="55"/>
      <w:r>
        <w:t xml:space="preserve"> References</w:t>
      </w:r>
      <w:bookmarkEnd w:id="56"/>
      <w:bookmarkEnd w:id="57"/>
      <w:bookmarkEnd w:id="58"/>
      <w:bookmarkEnd w:id="59"/>
    </w:p>
    <w:p w14:paraId="71535568" w14:textId="77777777" w:rsidR="00C02DEC" w:rsidRDefault="00C02DEC" w:rsidP="00AE0702">
      <w:pPr>
        <w:pStyle w:val="Ref"/>
      </w:pPr>
      <w:bookmarkStart w:id="60" w:name="rfc2119"/>
      <w:r>
        <w:rPr>
          <w:rStyle w:val="Refterm"/>
        </w:rPr>
        <w:t>[RFC2119]</w:t>
      </w:r>
      <w:bookmarkEnd w:id="6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5" w:history="1">
        <w:r w:rsidR="000F3A82">
          <w:rPr>
            <w:rStyle w:val="Hyperlink"/>
          </w:rPr>
          <w:t>http://www.ietf.org/rfc/rfc2119.txt</w:t>
        </w:r>
      </w:hyperlink>
      <w:r w:rsidR="000F3A82">
        <w:t>.</w:t>
      </w:r>
    </w:p>
    <w:p w14:paraId="1ED8A82D" w14:textId="10DC932C" w:rsidR="00D5207A" w:rsidRPr="00FD0C9A" w:rsidRDefault="009D3F2A" w:rsidP="00C326CA">
      <w:pPr>
        <w:pStyle w:val="Ref"/>
      </w:pPr>
      <w:r>
        <w:rPr>
          <w:rStyle w:val="Refterm"/>
        </w:rPr>
        <w:t>[</w:t>
      </w:r>
      <w:bookmarkStart w:id="61" w:name="rfc4648"/>
      <w:r>
        <w:rPr>
          <w:rStyle w:val="Refterm"/>
        </w:rPr>
        <w:t>RFC4648</w:t>
      </w:r>
      <w:bookmarkEnd w:id="61"/>
      <w:r>
        <w:rPr>
          <w:rStyle w:val="Refterm"/>
        </w:rPr>
        <w:t>]</w:t>
      </w:r>
      <w:r>
        <w:rPr>
          <w:rStyle w:val="Refterm"/>
        </w:rPr>
        <w:tab/>
      </w:r>
      <w:r w:rsidRPr="009D3F2A">
        <w:rPr>
          <w:rStyle w:val="Refterm"/>
          <w:b w:val="0"/>
        </w:rPr>
        <w:t xml:space="preserve">Josefsson, S., “The Base16, Base32, and Base64 Data Encodings”, RFC 4648, October 2006. </w:t>
      </w:r>
      <w:hyperlink r:id="rId36" w:history="1">
        <w:r w:rsidRPr="009D3F2A">
          <w:rPr>
            <w:rStyle w:val="Hyperlink"/>
            <w:b/>
          </w:rPr>
          <w:t>https://tools.ietf.org/rfc/rfc4648.txt</w:t>
        </w:r>
      </w:hyperlink>
      <w:r w:rsidRPr="009D3F2A">
        <w:rPr>
          <w:rStyle w:val="Refterm"/>
          <w:b w:val="0"/>
        </w:rPr>
        <w:t xml:space="preserve"> </w:t>
      </w:r>
    </w:p>
    <w:p w14:paraId="78B87733" w14:textId="77777777" w:rsidR="006D31DB" w:rsidRDefault="00ED374E" w:rsidP="00FD22AC">
      <w:pPr>
        <w:pStyle w:val="Heading1"/>
      </w:pPr>
      <w:bookmarkStart w:id="62" w:name="_Ref428610454"/>
      <w:bookmarkStart w:id="63" w:name="_Toc429494468"/>
      <w:r>
        <w:lastRenderedPageBreak/>
        <w:t>Background Information</w:t>
      </w:r>
      <w:bookmarkEnd w:id="62"/>
      <w:bookmarkEnd w:id="63"/>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2A75F9">
        <w:rPr>
          <w:b/>
          <w:color w:val="0000EE"/>
        </w:rPr>
        <w:t>3</w:t>
      </w:r>
      <w:r w:rsidR="00CC00D4" w:rsidRPr="00CC00D4">
        <w:rPr>
          <w:b/>
          <w:color w:val="0000EE"/>
        </w:rPr>
        <w:fldChar w:fldCharType="end"/>
      </w:r>
      <w:r w:rsidRPr="00434BA0">
        <w:t>.</w:t>
      </w:r>
      <w:bookmarkStart w:id="64"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4"/>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2A75F9">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pgSz w:w="12240" w:h="15840" w:code="1"/>
          <w:pgMar w:top="1440" w:right="1440" w:bottom="720" w:left="1440" w:header="720" w:footer="720" w:gutter="0"/>
          <w:cols w:space="720"/>
          <w:docGrid w:linePitch="360"/>
        </w:sectPr>
      </w:pPr>
      <w:bookmarkStart w:id="65" w:name="_Toc287332011"/>
    </w:p>
    <w:p w14:paraId="3D9FBEDB" w14:textId="77777777" w:rsidR="00ED374E" w:rsidRDefault="00ED374E" w:rsidP="00FD22AC">
      <w:pPr>
        <w:pStyle w:val="Heading1"/>
      </w:pPr>
      <w:bookmarkStart w:id="66" w:name="_Ref428610469"/>
      <w:bookmarkStart w:id="67" w:name="_Ref428612092"/>
      <w:bookmarkStart w:id="68" w:name="_Toc429494469"/>
      <w:r>
        <w:lastRenderedPageBreak/>
        <w:t>STIX Common Data Model</w:t>
      </w:r>
      <w:bookmarkEnd w:id="66"/>
      <w:bookmarkEnd w:id="67"/>
      <w:bookmarkEnd w:id="68"/>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2A75F9">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2A75F9">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69" w:name="_Ref399154163"/>
      <w:bookmarkStart w:id="70" w:name="_Ref399407503"/>
      <w:bookmarkStart w:id="71" w:name="_Toc425428419"/>
      <w:bookmarkStart w:id="72" w:name="_Toc429494470"/>
      <w:r w:rsidRPr="00434BA0">
        <w:t>Component Base Classes</w:t>
      </w:r>
      <w:bookmarkEnd w:id="69"/>
      <w:bookmarkEnd w:id="70"/>
      <w:bookmarkEnd w:id="71"/>
      <w:bookmarkEnd w:id="72"/>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2A75F9" w:rsidRPr="002A75F9">
        <w:rPr>
          <w:b/>
          <w:color w:val="0000EE"/>
        </w:rPr>
        <w:t>Figure 3</w:t>
      </w:r>
      <w:r w:rsidR="002A75F9" w:rsidRPr="002A75F9">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7">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3"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2A75F9">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2A75F9">
        <w:rPr>
          <w:bCs/>
          <w:noProof/>
        </w:rPr>
        <w:t>1</w:t>
      </w:r>
      <w:r w:rsidRPr="00434BA0">
        <w:rPr>
          <w:bCs/>
        </w:rPr>
        <w:fldChar w:fldCharType="end"/>
      </w:r>
      <w:bookmarkEnd w:id="73"/>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2A75F9">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2A75F9">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Figure 3</w:t>
      </w:r>
      <w:r w:rsidR="002A75F9" w:rsidRPr="002A75F9">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4" w:name="_Ref399244404"/>
      <w:bookmarkStart w:id="75" w:name="_Toc425428420"/>
      <w:bookmarkStart w:id="76" w:name="_Toc429494471"/>
      <w:r w:rsidRPr="00434BA0">
        <w:lastRenderedPageBreak/>
        <w:t>CampaignBaseType Class</w:t>
      </w:r>
      <w:bookmarkEnd w:id="74"/>
      <w:bookmarkEnd w:id="75"/>
      <w:bookmarkEnd w:id="76"/>
    </w:p>
    <w:p w14:paraId="258D9100" w14:textId="77777777"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p>
    <w:p w14:paraId="4300669F"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t xml:space="preserve"> </w:t>
      </w:r>
      <w:r w:rsidRPr="00694EB3">
        <w:rPr>
          <w:b/>
          <w:color w:val="0000EE"/>
        </w:rPr>
        <w:fldChar w:fldCharType="begin"/>
      </w:r>
      <w:r w:rsidRPr="00694EB3">
        <w:rPr>
          <w:b/>
          <w:color w:val="0000EE"/>
        </w:rPr>
        <w:instrText xml:space="preserve"> REF _Ref418508342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Table 1</w:t>
      </w:r>
      <w:r w:rsidR="002A75F9" w:rsidRPr="002A75F9">
        <w:rPr>
          <w:b/>
          <w:color w:val="0000EE"/>
        </w:rPr>
        <w:noBreakHyphen/>
        <w:t>1</w:t>
      </w:r>
      <w:r w:rsidRPr="00694EB3">
        <w:rPr>
          <w:b/>
          <w:color w:val="0000EE"/>
        </w:rPr>
        <w:fldChar w:fldCharType="end"/>
      </w:r>
      <w:r w:rsidRPr="00434BA0">
        <w:t>.</w:t>
      </w:r>
    </w:p>
    <w:p w14:paraId="016DAF64" w14:textId="77777777" w:rsidR="00ED374E" w:rsidRPr="00434BA0" w:rsidRDefault="00ED374E" w:rsidP="00707B01">
      <w:pPr>
        <w:pStyle w:val="Caption"/>
        <w:rPr>
          <w:b/>
        </w:rPr>
      </w:pPr>
      <w:bookmarkStart w:id="77" w:name="_Ref421012292"/>
      <w:r w:rsidRPr="00434BA0">
        <w:t xml:space="preserve">Table </w:t>
      </w:r>
      <w:fldSimple w:instr=" STYLEREF 1 \s ">
        <w:r w:rsidR="002A75F9">
          <w:rPr>
            <w:noProof/>
          </w:rPr>
          <w:t>3</w:t>
        </w:r>
      </w:fldSimple>
      <w:r w:rsidRPr="00434BA0">
        <w:noBreakHyphen/>
      </w:r>
      <w:fldSimple w:instr=" SEQ Table \* ARABIC \s 1 ">
        <w:r w:rsidR="002A75F9">
          <w:rPr>
            <w:noProof/>
          </w:rPr>
          <w:t>1</w:t>
        </w:r>
      </w:fldSimple>
      <w:bookmarkEnd w:id="77"/>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78" w:name="_Toc425428421"/>
      <w:bookmarkStart w:id="79" w:name="_Toc429494472"/>
      <w:r w:rsidRPr="00434BA0">
        <w:t>CourseOfActionBaseType Class</w:t>
      </w:r>
      <w:bookmarkEnd w:id="78"/>
      <w:bookmarkEnd w:id="79"/>
    </w:p>
    <w:p w14:paraId="2568C340" w14:textId="77777777"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2A75F9" w:rsidRPr="002A75F9">
        <w:rPr>
          <w:b/>
          <w:color w:val="0000EE"/>
        </w:rPr>
        <w:t>Table 3</w:t>
      </w:r>
      <w:r w:rsidR="002A75F9" w:rsidRPr="002A75F9">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80" w:name="_Ref419296117"/>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2</w:t>
        </w:r>
      </w:fldSimple>
      <w:bookmarkEnd w:id="80"/>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81" w:name="_Toc425428422"/>
      <w:bookmarkStart w:id="82" w:name="_Toc429494473"/>
      <w:r w:rsidRPr="00434BA0">
        <w:t>ExploitTargetBaseType Class</w:t>
      </w:r>
      <w:bookmarkEnd w:id="81"/>
      <w:bookmarkEnd w:id="82"/>
    </w:p>
    <w:p w14:paraId="628E019E" w14:textId="77777777"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2A75F9" w:rsidRPr="002A75F9">
        <w:rPr>
          <w:b/>
          <w:color w:val="0000EE"/>
        </w:rPr>
        <w:t>Table 3</w:t>
      </w:r>
      <w:r w:rsidR="002A75F9" w:rsidRPr="002A75F9">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3" w:name="_Ref419296127"/>
      <w:r w:rsidRPr="00434BA0">
        <w:t xml:space="preserve">Table </w:t>
      </w:r>
      <w:fldSimple w:instr=" STYLEREF 1 \s ">
        <w:r w:rsidR="002A75F9">
          <w:rPr>
            <w:noProof/>
          </w:rPr>
          <w:t>3</w:t>
        </w:r>
      </w:fldSimple>
      <w:r w:rsidRPr="00434BA0">
        <w:noBreakHyphen/>
      </w:r>
      <w:fldSimple w:instr=" SEQ Table \* ARABIC \s 1 ">
        <w:r w:rsidR="002A75F9">
          <w:rPr>
            <w:noProof/>
          </w:rPr>
          <w:t>3</w:t>
        </w:r>
      </w:fldSimple>
      <w:bookmarkEnd w:id="83"/>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w:t>
            </w:r>
            <w:r w:rsidRPr="00694EB3">
              <w:rPr>
                <w:color w:val="000000"/>
                <w:szCs w:val="20"/>
              </w:rPr>
              <w:lastRenderedPageBreak/>
              <w:t xml:space="preserve">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lastRenderedPageBreak/>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4" w:name="_Toc425428423"/>
      <w:bookmarkStart w:id="85" w:name="_Toc429494474"/>
      <w:r w:rsidRPr="00434BA0">
        <w:t>IncidentBaseType Class</w:t>
      </w:r>
      <w:bookmarkEnd w:id="84"/>
      <w:bookmarkEnd w:id="85"/>
    </w:p>
    <w:p w14:paraId="1BBE519D" w14:textId="77777777"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86" w:name="_Ref419330310"/>
      <w:r w:rsidRPr="00434BA0">
        <w:t xml:space="preserve">Table </w:t>
      </w:r>
      <w:fldSimple w:instr=" STYLEREF 1 \s ">
        <w:r w:rsidR="002A75F9">
          <w:rPr>
            <w:noProof/>
          </w:rPr>
          <w:t>3</w:t>
        </w:r>
      </w:fldSimple>
      <w:r w:rsidRPr="00434BA0">
        <w:noBreakHyphen/>
      </w:r>
      <w:fldSimple w:instr=" SEQ Table \* ARABIC \s 1 ">
        <w:r w:rsidR="002A75F9">
          <w:rPr>
            <w:noProof/>
          </w:rPr>
          <w:t>4</w:t>
        </w:r>
      </w:fldSimple>
      <w:bookmarkEnd w:id="86"/>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Incident instance; when used in conjunction with </w:t>
            </w:r>
            <w:r w:rsidRPr="004848BA">
              <w:rPr>
                <w:color w:val="000000"/>
                <w:szCs w:val="20"/>
              </w:rPr>
              <w:lastRenderedPageBreak/>
              <w:t xml:space="preserve">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87" w:name="_Toc425428424"/>
      <w:bookmarkStart w:id="88" w:name="_Toc429494475"/>
      <w:r w:rsidRPr="00434BA0">
        <w:lastRenderedPageBreak/>
        <w:t>IndicatorBaseType Class</w:t>
      </w:r>
      <w:bookmarkEnd w:id="87"/>
      <w:bookmarkEnd w:id="88"/>
    </w:p>
    <w:p w14:paraId="53118743" w14:textId="77777777"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89" w:name="_Ref419330322"/>
      <w:r w:rsidRPr="00434BA0">
        <w:t xml:space="preserve">Table </w:t>
      </w:r>
      <w:fldSimple w:instr=" STYLEREF 1 \s ">
        <w:r w:rsidR="002A75F9">
          <w:rPr>
            <w:noProof/>
          </w:rPr>
          <w:t>3</w:t>
        </w:r>
      </w:fldSimple>
      <w:r w:rsidRPr="00434BA0">
        <w:noBreakHyphen/>
      </w:r>
      <w:fldSimple w:instr=" SEQ Table \* ARABIC \s 1 ">
        <w:r w:rsidR="002A75F9">
          <w:rPr>
            <w:noProof/>
          </w:rPr>
          <w:t>5</w:t>
        </w:r>
      </w:fldSimple>
      <w:bookmarkEnd w:id="89"/>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90" w:name="_Toc425428425"/>
      <w:bookmarkStart w:id="91" w:name="_Toc429494476"/>
      <w:r w:rsidRPr="00434BA0">
        <w:lastRenderedPageBreak/>
        <w:t>ThreatActorBaseType Class</w:t>
      </w:r>
      <w:bookmarkEnd w:id="90"/>
      <w:bookmarkEnd w:id="91"/>
    </w:p>
    <w:p w14:paraId="4289F279" w14:textId="77777777"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2" w:name="_Ref419330334"/>
      <w:r w:rsidRPr="00434BA0">
        <w:t xml:space="preserve">Table </w:t>
      </w:r>
      <w:fldSimple w:instr=" STYLEREF 1 \s ">
        <w:r w:rsidR="002A75F9">
          <w:rPr>
            <w:noProof/>
          </w:rPr>
          <w:t>3</w:t>
        </w:r>
      </w:fldSimple>
      <w:r w:rsidRPr="00434BA0">
        <w:noBreakHyphen/>
      </w:r>
      <w:fldSimple w:instr=" SEQ Table \* ARABIC \s 1 ">
        <w:r w:rsidR="002A75F9">
          <w:rPr>
            <w:noProof/>
          </w:rPr>
          <w:t>6</w:t>
        </w:r>
      </w:fldSimple>
      <w:bookmarkEnd w:id="92"/>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3" w:name="_Ref399244418"/>
      <w:bookmarkStart w:id="94" w:name="_Toc425428426"/>
      <w:bookmarkStart w:id="95" w:name="_Toc429494477"/>
      <w:r w:rsidRPr="00434BA0">
        <w:t>TTPBaseType Class</w:t>
      </w:r>
      <w:bookmarkEnd w:id="93"/>
      <w:bookmarkEnd w:id="94"/>
      <w:bookmarkEnd w:id="95"/>
    </w:p>
    <w:p w14:paraId="5DBC286D" w14:textId="77777777"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2A75F9" w:rsidRPr="00A770DB">
        <w:rPr>
          <w:b/>
          <w:color w:val="0000EE"/>
        </w:rPr>
        <w:t xml:space="preserve">Table </w:t>
      </w:r>
      <w:r w:rsidR="002A75F9" w:rsidRPr="00A770DB">
        <w:rPr>
          <w:b/>
          <w:noProof/>
          <w:color w:val="0000EE"/>
        </w:rPr>
        <w:t>3</w:t>
      </w:r>
      <w:r w:rsidR="002A75F9" w:rsidRPr="00A770DB">
        <w:rPr>
          <w:b/>
          <w:color w:val="0000EE"/>
        </w:rPr>
        <w:noBreakHyphen/>
      </w:r>
      <w:r w:rsidR="002A75F9" w:rsidRPr="00A770DB">
        <w:rPr>
          <w:b/>
          <w:noProof/>
          <w:color w:val="0000EE"/>
        </w:rPr>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96" w:name="_Ref419330350"/>
      <w:r w:rsidRPr="00434BA0">
        <w:t xml:space="preserve">Table </w:t>
      </w:r>
      <w:fldSimple w:instr=" STYLEREF 1 \s ">
        <w:r w:rsidR="002A75F9">
          <w:rPr>
            <w:noProof/>
          </w:rPr>
          <w:t>3</w:t>
        </w:r>
      </w:fldSimple>
      <w:r w:rsidRPr="00434BA0">
        <w:noBreakHyphen/>
      </w:r>
      <w:fldSimple w:instr=" SEQ Table \* ARABIC \s 1 ">
        <w:r w:rsidR="002A75F9">
          <w:rPr>
            <w:noProof/>
          </w:rPr>
          <w:t>7</w:t>
        </w:r>
      </w:fldSimple>
      <w:bookmarkEnd w:id="96"/>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97" w:name="_Toc425428427"/>
      <w:bookmarkStart w:id="98" w:name="_Toc429494478"/>
      <w:r>
        <w:t>ReportBaseType Class</w:t>
      </w:r>
      <w:bookmarkEnd w:id="97"/>
      <w:bookmarkEnd w:id="98"/>
    </w:p>
    <w:p w14:paraId="44B35A3D" w14:textId="77777777"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99" w:name="_Ref422907190"/>
      <w:r w:rsidRPr="00434BA0">
        <w:t xml:space="preserve">Table </w:t>
      </w:r>
      <w:fldSimple w:instr=" STYLEREF 1 \s ">
        <w:r w:rsidR="002A75F9">
          <w:rPr>
            <w:noProof/>
          </w:rPr>
          <w:t>3</w:t>
        </w:r>
      </w:fldSimple>
      <w:r w:rsidRPr="00434BA0">
        <w:noBreakHyphen/>
      </w:r>
      <w:fldSimple w:instr=" SEQ Table \* ARABIC \s 1 ">
        <w:r w:rsidR="002A75F9">
          <w:rPr>
            <w:noProof/>
          </w:rPr>
          <w:t>8</w:t>
        </w:r>
      </w:fldSimple>
      <w:bookmarkEnd w:id="99"/>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lastRenderedPageBreak/>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100" w:name="_Ref428610193"/>
      <w:bookmarkStart w:id="101" w:name="_Toc429494479"/>
      <w:r>
        <w:t>Relationship-Oriented Classes</w:t>
      </w:r>
      <w:bookmarkEnd w:id="100"/>
      <w:bookmarkEnd w:id="101"/>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434BA0">
        <w:rPr>
          <w:rFonts w:ascii="Courier New" w:hAnsi="Courier New" w:cs="Courier New"/>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2" w:name="_Toc425428429"/>
      <w:bookmarkStart w:id="103" w:name="_Toc429494480"/>
      <w:r w:rsidRPr="00434BA0">
        <w:t>GenericRelationshipType Class</w:t>
      </w:r>
      <w:bookmarkEnd w:id="102"/>
      <w:bookmarkEnd w:id="103"/>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4" w:name="_Ref419330362"/>
      <w:r w:rsidRPr="00434BA0">
        <w:t xml:space="preserve">Table </w:t>
      </w:r>
      <w:fldSimple w:instr=" STYLEREF 1 \s ">
        <w:r w:rsidR="002A75F9">
          <w:rPr>
            <w:noProof/>
          </w:rPr>
          <w:t>3</w:t>
        </w:r>
      </w:fldSimple>
      <w:r w:rsidRPr="00434BA0">
        <w:noBreakHyphen/>
      </w:r>
      <w:fldSimple w:instr=" SEQ Table \* ARABIC \s 1 ">
        <w:r w:rsidR="002A75F9">
          <w:rPr>
            <w:noProof/>
          </w:rPr>
          <w:t>9</w:t>
        </w:r>
      </w:fldSimple>
      <w:bookmarkEnd w:id="104"/>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identitifying characteristics, time-related attributes, and a list of tools used to collect the 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05"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2A75F9" w:rsidRPr="00B67820">
        <w:rPr>
          <w:rFonts w:ascii="Arial" w:hAnsi="Arial" w:cs="Arial"/>
          <w:b/>
          <w:color w:val="0000EE"/>
          <w:sz w:val="20"/>
          <w:szCs w:val="20"/>
        </w:rPr>
        <w:t xml:space="preserve">Figure </w:t>
      </w:r>
      <w:r w:rsidR="002A75F9" w:rsidRPr="00B67820">
        <w:rPr>
          <w:rFonts w:ascii="Arial" w:hAnsi="Arial" w:cs="Arial"/>
          <w:b/>
          <w:noProof/>
          <w:color w:val="0000EE"/>
          <w:sz w:val="20"/>
          <w:szCs w:val="20"/>
        </w:rPr>
        <w:t>3</w:t>
      </w:r>
      <w:r w:rsidR="002A75F9" w:rsidRPr="00B67820">
        <w:rPr>
          <w:rFonts w:ascii="Arial" w:hAnsi="Arial" w:cs="Arial"/>
          <w:b/>
          <w:color w:val="0000EE"/>
          <w:sz w:val="20"/>
          <w:szCs w:val="20"/>
        </w:rPr>
        <w:noBreakHyphen/>
      </w:r>
      <w:r w:rsidR="002A75F9" w:rsidRPr="00B67820">
        <w:rPr>
          <w:rFonts w:ascii="Arial" w:hAnsi="Arial" w:cs="Arial"/>
          <w:b/>
          <w:noProof/>
          <w:color w:val="0000EE"/>
          <w:sz w:val="20"/>
          <w:szCs w:val="20"/>
        </w:rPr>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8">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06" w:name="_Ref419295489"/>
      <w:r w:rsidRPr="00434BA0">
        <w:t xml:space="preserve">Figure </w:t>
      </w:r>
      <w:fldSimple w:instr=" STYLEREF 1 \s ">
        <w:r w:rsidR="002A75F9">
          <w:rPr>
            <w:noProof/>
          </w:rPr>
          <w:t>3</w:t>
        </w:r>
      </w:fldSimple>
      <w:r w:rsidRPr="00434BA0">
        <w:noBreakHyphen/>
      </w:r>
      <w:fldSimple w:instr=" SEQ Figure \* ARABIC \s 1 ">
        <w:r w:rsidR="002A75F9">
          <w:rPr>
            <w:noProof/>
          </w:rPr>
          <w:t>2</w:t>
        </w:r>
      </w:fldSimple>
      <w:bookmarkEnd w:id="106"/>
      <w:r w:rsidRPr="00434BA0">
        <w:t>. UML diagram of the Indicator/TTP relationship</w:t>
      </w:r>
    </w:p>
    <w:p w14:paraId="43D95927" w14:textId="77777777" w:rsidR="00ED374E" w:rsidRPr="00434BA0" w:rsidRDefault="00ED374E" w:rsidP="00E74C6F">
      <w:pPr>
        <w:pStyle w:val="Heading3"/>
      </w:pPr>
      <w:bookmarkStart w:id="107" w:name="_Toc425428430"/>
      <w:bookmarkStart w:id="108" w:name="_Toc429494481"/>
      <w:r w:rsidRPr="00434BA0">
        <w:t>RelatedCampaignType Class</w:t>
      </w:r>
      <w:bookmarkEnd w:id="107"/>
      <w:bookmarkEnd w:id="108"/>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lastRenderedPageBreak/>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9">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09" w:name="_Ref419295503"/>
      <w:r w:rsidRPr="00434BA0">
        <w:t xml:space="preserve">Figure </w:t>
      </w:r>
      <w:fldSimple w:instr=" STYLEREF 1 \s ">
        <w:r w:rsidR="002A75F9">
          <w:rPr>
            <w:noProof/>
          </w:rPr>
          <w:t>3</w:t>
        </w:r>
      </w:fldSimple>
      <w:r w:rsidRPr="00434BA0">
        <w:noBreakHyphen/>
      </w:r>
      <w:fldSimple w:instr=" SEQ Figure \* ARABIC \s 1 ">
        <w:r w:rsidR="002A75F9">
          <w:rPr>
            <w:noProof/>
          </w:rPr>
          <w:t>3</w:t>
        </w:r>
      </w:fldSimple>
      <w:bookmarkEnd w:id="109"/>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10" w:name="_Ref419330376"/>
      <w:r w:rsidRPr="00434BA0">
        <w:t xml:space="preserve">Table </w:t>
      </w:r>
      <w:fldSimple w:instr=" STYLEREF 1 \s ">
        <w:r w:rsidR="002A75F9">
          <w:rPr>
            <w:noProof/>
          </w:rPr>
          <w:t>3</w:t>
        </w:r>
      </w:fldSimple>
      <w:r w:rsidRPr="00434BA0">
        <w:noBreakHyphen/>
      </w:r>
      <w:fldSimple w:instr=" SEQ Table \* ARABIC \s 1 ">
        <w:r w:rsidR="002A75F9">
          <w:rPr>
            <w:noProof/>
          </w:rPr>
          <w:t>10</w:t>
        </w:r>
      </w:fldSimple>
      <w:bookmarkEnd w:id="110"/>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campaign:CampaignType</w:t>
            </w:r>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11" w:name="_Toc425428431"/>
      <w:bookmarkStart w:id="112" w:name="_Toc429494482"/>
      <w:r w:rsidRPr="00434BA0">
        <w:lastRenderedPageBreak/>
        <w:t>RelatedCampaignReferenceType Class</w:t>
      </w:r>
      <w:bookmarkEnd w:id="105"/>
      <w:bookmarkEnd w:id="111"/>
      <w:bookmarkEnd w:id="112"/>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2A75F9" w:rsidRPr="002A75F9">
        <w:rPr>
          <w:b/>
          <w:bCs/>
          <w:color w:val="0000EE"/>
        </w:rPr>
        <w:t xml:space="preserve">Figure </w:t>
      </w:r>
      <w:r w:rsidR="002A75F9" w:rsidRPr="002A75F9">
        <w:rPr>
          <w:b/>
          <w:bCs/>
          <w:noProof/>
          <w:color w:val="0000EE"/>
        </w:rPr>
        <w:t>3</w:t>
      </w:r>
      <w:r w:rsidR="002A75F9" w:rsidRPr="002A75F9">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40">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13" w:name="_Ref419295536"/>
      <w:r w:rsidRPr="00434BA0">
        <w:t xml:space="preserve">Figure </w:t>
      </w:r>
      <w:fldSimple w:instr=" STYLEREF 1 \s ">
        <w:r w:rsidR="002A75F9">
          <w:rPr>
            <w:noProof/>
          </w:rPr>
          <w:t>3</w:t>
        </w:r>
      </w:fldSimple>
      <w:r w:rsidRPr="00434BA0">
        <w:noBreakHyphen/>
      </w:r>
      <w:fldSimple w:instr=" SEQ Figure \* ARABIC \s 1 ">
        <w:r w:rsidR="002A75F9">
          <w:rPr>
            <w:noProof/>
          </w:rPr>
          <w:t>4</w:t>
        </w:r>
      </w:fldSimple>
      <w:bookmarkEnd w:id="113"/>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14" w:name="_Ref419330397"/>
      <w:r w:rsidRPr="00434BA0">
        <w:t xml:space="preserve">Table </w:t>
      </w:r>
      <w:fldSimple w:instr=" STYLEREF 1 \s ">
        <w:r w:rsidR="002A75F9">
          <w:rPr>
            <w:noProof/>
          </w:rPr>
          <w:t>3</w:t>
        </w:r>
      </w:fldSimple>
      <w:r w:rsidRPr="00434BA0">
        <w:noBreakHyphen/>
      </w:r>
      <w:fldSimple w:instr=" SEQ Table \* ARABIC \s 1 ">
        <w:r w:rsidR="002A75F9">
          <w:rPr>
            <w:noProof/>
          </w:rPr>
          <w:t>11</w:t>
        </w:r>
      </w:fldSimple>
      <w:bookmarkEnd w:id="114"/>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15" w:name="_Ref398477513"/>
      <w:bookmarkStart w:id="116" w:name="_Toc425428432"/>
      <w:bookmarkStart w:id="117" w:name="_Toc429494483"/>
      <w:r w:rsidRPr="00434BA0">
        <w:lastRenderedPageBreak/>
        <w:t>CampaignReferenceType Class</w:t>
      </w:r>
      <w:bookmarkEnd w:id="115"/>
      <w:bookmarkEnd w:id="116"/>
      <w:bookmarkEnd w:id="117"/>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18" w:name="_Ref419330414"/>
      <w:r w:rsidRPr="00434BA0">
        <w:t xml:space="preserve">Table </w:t>
      </w:r>
      <w:fldSimple w:instr=" STYLEREF 1 \s ">
        <w:r w:rsidR="002A75F9">
          <w:rPr>
            <w:noProof/>
          </w:rPr>
          <w:t>3</w:t>
        </w:r>
      </w:fldSimple>
      <w:r w:rsidRPr="00434BA0">
        <w:noBreakHyphen/>
      </w:r>
      <w:fldSimple w:instr=" SEQ Table \* ARABIC \s 1 ">
        <w:r w:rsidR="002A75F9">
          <w:rPr>
            <w:noProof/>
          </w:rPr>
          <w:t>12</w:t>
        </w:r>
      </w:fldSimple>
      <w:bookmarkEnd w:id="118"/>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19" w:name="_Toc425428433"/>
      <w:bookmarkStart w:id="120" w:name="_Toc429494484"/>
      <w:r w:rsidRPr="00434BA0">
        <w:t>RelatedCourseOfActionType Class</w:t>
      </w:r>
      <w:bookmarkEnd w:id="119"/>
      <w:bookmarkEnd w:id="120"/>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41">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21" w:name="_Ref419295609"/>
      <w:r w:rsidRPr="00434BA0">
        <w:t xml:space="preserve">Figure </w:t>
      </w:r>
      <w:fldSimple w:instr=" STYLEREF 1 \s ">
        <w:r w:rsidR="002A75F9">
          <w:rPr>
            <w:noProof/>
          </w:rPr>
          <w:t>3</w:t>
        </w:r>
      </w:fldSimple>
      <w:r w:rsidRPr="00434BA0">
        <w:noBreakHyphen/>
      </w:r>
      <w:fldSimple w:instr=" SEQ Figure \* ARABIC \s 1 ">
        <w:r w:rsidR="002A75F9">
          <w:rPr>
            <w:noProof/>
          </w:rPr>
          <w:t>5</w:t>
        </w:r>
      </w:fldSimple>
      <w:bookmarkEnd w:id="121"/>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2" w:name="_Ref419330425"/>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13</w:t>
        </w:r>
      </w:fldSimple>
      <w:bookmarkEnd w:id="122"/>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coa:CourseOfActionType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23" w:name="_Toc425428434"/>
      <w:bookmarkStart w:id="124" w:name="_Toc429494485"/>
      <w:r w:rsidRPr="00434BA0">
        <w:t>RelatedExploitTargetType Class</w:t>
      </w:r>
      <w:bookmarkEnd w:id="123"/>
      <w:bookmarkEnd w:id="124"/>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1D0883F7">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42">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25" w:name="_Ref419295636"/>
      <w:r w:rsidRPr="00434BA0">
        <w:t xml:space="preserve">Figure </w:t>
      </w:r>
      <w:fldSimple w:instr=" STYLEREF 1 \s ">
        <w:r w:rsidR="002A75F9">
          <w:rPr>
            <w:noProof/>
          </w:rPr>
          <w:t>3</w:t>
        </w:r>
      </w:fldSimple>
      <w:r w:rsidRPr="00434BA0">
        <w:noBreakHyphen/>
      </w:r>
      <w:fldSimple w:instr=" SEQ Figure \* ARABIC \s 1 ">
        <w:r w:rsidR="002A75F9">
          <w:rPr>
            <w:noProof/>
          </w:rPr>
          <w:t>6</w:t>
        </w:r>
      </w:fldSimple>
      <w:bookmarkEnd w:id="125"/>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77777777"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2A75F9" w:rsidRPr="002A75F9">
        <w:rPr>
          <w:b/>
          <w:color w:val="0000EE"/>
          <w:szCs w:val="24"/>
        </w:rPr>
        <w:t>Table 3</w:t>
      </w:r>
      <w:r w:rsidR="002A75F9" w:rsidRPr="002A75F9">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2A75F9" w:rsidRPr="002A75F9">
        <w:rPr>
          <w:b/>
          <w:color w:val="0000EE"/>
          <w:szCs w:val="24"/>
        </w:rPr>
        <w:t>Figure 3</w:t>
      </w:r>
      <w:r w:rsidR="002A75F9" w:rsidRPr="002A75F9">
        <w:rPr>
          <w:b/>
          <w:color w:val="0000EE"/>
          <w:szCs w:val="24"/>
        </w:rPr>
        <w:noBreakHyphen/>
        <w:t>6</w:t>
      </w:r>
      <w:r w:rsidRPr="00981526">
        <w:rPr>
          <w:b/>
          <w:color w:val="0000EE"/>
          <w:szCs w:val="24"/>
        </w:rPr>
        <w:fldChar w:fldCharType="end"/>
      </w:r>
      <w:r w:rsidRPr="0025641C">
        <w:t>.</w:t>
      </w:r>
    </w:p>
    <w:p w14:paraId="11181E51" w14:textId="77777777" w:rsidR="00ED374E" w:rsidRPr="00434BA0" w:rsidRDefault="00ED374E" w:rsidP="00082644">
      <w:pPr>
        <w:pStyle w:val="Caption"/>
        <w:keepNext/>
        <w:keepLines/>
        <w:rPr>
          <w:b/>
        </w:rPr>
      </w:pPr>
      <w:bookmarkStart w:id="126" w:name="_Ref419330448"/>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14</w:t>
        </w:r>
      </w:fldSimple>
      <w:bookmarkEnd w:id="126"/>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27" w:name="_Toc425428435"/>
      <w:bookmarkStart w:id="128" w:name="_Toc429494486"/>
      <w:r w:rsidRPr="00434BA0">
        <w:t>RelatedIdentityType Class</w:t>
      </w:r>
      <w:bookmarkEnd w:id="127"/>
      <w:bookmarkEnd w:id="128"/>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lastRenderedPageBreak/>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3">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29" w:name="_Ref419295672"/>
      <w:r w:rsidRPr="00434BA0">
        <w:t xml:space="preserve">Figure </w:t>
      </w:r>
      <w:fldSimple w:instr=" STYLEREF 1 \s ">
        <w:r w:rsidR="002A75F9">
          <w:rPr>
            <w:noProof/>
          </w:rPr>
          <w:t>3</w:t>
        </w:r>
      </w:fldSimple>
      <w:r w:rsidRPr="00434BA0">
        <w:noBreakHyphen/>
      </w:r>
      <w:fldSimple w:instr=" SEQ Figure \* ARABIC \s 1 ">
        <w:r w:rsidR="002A75F9">
          <w:rPr>
            <w:noProof/>
          </w:rPr>
          <w:t>7</w:t>
        </w:r>
      </w:fldSimple>
      <w:bookmarkEnd w:id="129"/>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2A75F9" w:rsidRPr="002A75F9">
        <w:rPr>
          <w:b/>
          <w:color w:val="0000EE"/>
        </w:rPr>
        <w:t>Table 3</w:t>
      </w:r>
      <w:r w:rsidR="002A75F9" w:rsidRPr="002A75F9">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30" w:name="_Ref419330468"/>
      <w:r w:rsidRPr="00434BA0">
        <w:t xml:space="preserve">Table </w:t>
      </w:r>
      <w:fldSimple w:instr=" STYLEREF 1 \s ">
        <w:r w:rsidR="002A75F9">
          <w:rPr>
            <w:noProof/>
          </w:rPr>
          <w:t>3</w:t>
        </w:r>
      </w:fldSimple>
      <w:r w:rsidRPr="00434BA0">
        <w:noBreakHyphen/>
      </w:r>
      <w:fldSimple w:instr=" SEQ Table \* ARABIC \s 1 ">
        <w:r w:rsidR="002A75F9">
          <w:rPr>
            <w:noProof/>
          </w:rPr>
          <w:t>15</w:t>
        </w:r>
      </w:fldSimple>
      <w:bookmarkEnd w:id="130"/>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3C081ED0"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31" w:name="_Toc425428436"/>
      <w:bookmarkStart w:id="132" w:name="_Toc429494487"/>
      <w:r w:rsidRPr="00434BA0">
        <w:t>RelatedIncidentType Class</w:t>
      </w:r>
      <w:bookmarkEnd w:id="131"/>
      <w:bookmarkEnd w:id="132"/>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01257799">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4">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38FCA537" w14:textId="77777777" w:rsidR="00ED374E" w:rsidRPr="00434BA0" w:rsidRDefault="00ED374E" w:rsidP="00707B01">
      <w:pPr>
        <w:pStyle w:val="Caption"/>
        <w:rPr>
          <w:b/>
        </w:rPr>
      </w:pPr>
      <w:bookmarkStart w:id="133" w:name="_Ref419295704"/>
      <w:r w:rsidRPr="00434BA0">
        <w:t xml:space="preserve">Figure </w:t>
      </w:r>
      <w:fldSimple w:instr=" STYLEREF 1 \s ">
        <w:r w:rsidR="002A75F9">
          <w:rPr>
            <w:noProof/>
          </w:rPr>
          <w:t>3</w:t>
        </w:r>
      </w:fldSimple>
      <w:r w:rsidRPr="00434BA0">
        <w:noBreakHyphen/>
      </w:r>
      <w:fldSimple w:instr=" SEQ Figure \* ARABIC \s 1 ">
        <w:r w:rsidR="002A75F9">
          <w:rPr>
            <w:noProof/>
          </w:rPr>
          <w:t>8</w:t>
        </w:r>
      </w:fldSimple>
      <w:bookmarkEnd w:id="133"/>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34" w:name="_Ref419330487"/>
      <w:r w:rsidRPr="00434BA0">
        <w:t xml:space="preserve">Table </w:t>
      </w:r>
      <w:fldSimple w:instr=" STYLEREF 1 \s ">
        <w:r w:rsidR="002A75F9">
          <w:rPr>
            <w:noProof/>
          </w:rPr>
          <w:t>3</w:t>
        </w:r>
      </w:fldSimple>
      <w:r w:rsidRPr="00434BA0">
        <w:noBreakHyphen/>
      </w:r>
      <w:fldSimple w:instr=" SEQ Table \* ARABIC \s 1 ">
        <w:r w:rsidR="002A75F9">
          <w:rPr>
            <w:noProof/>
          </w:rPr>
          <w:t>16</w:t>
        </w:r>
      </w:fldSimple>
      <w:bookmarkEnd w:id="134"/>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incident:IncidentType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35" w:name="_Toc425428437"/>
      <w:bookmarkStart w:id="136" w:name="_Toc429494488"/>
      <w:r w:rsidRPr="00434BA0">
        <w:lastRenderedPageBreak/>
        <w:t>RelatedIndicatorType Class</w:t>
      </w:r>
      <w:bookmarkEnd w:id="135"/>
      <w:bookmarkEnd w:id="136"/>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93A5C7A">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5">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2B71F899" w14:textId="77777777" w:rsidR="00ED374E" w:rsidRPr="00434BA0" w:rsidRDefault="00ED374E" w:rsidP="00707B01">
      <w:pPr>
        <w:pStyle w:val="Caption"/>
        <w:rPr>
          <w:b/>
        </w:rPr>
      </w:pPr>
      <w:bookmarkStart w:id="137" w:name="_Ref419295732"/>
      <w:r w:rsidRPr="00434BA0">
        <w:t xml:space="preserve">Figure </w:t>
      </w:r>
      <w:fldSimple w:instr=" STYLEREF 1 \s ">
        <w:r w:rsidR="002A75F9">
          <w:rPr>
            <w:noProof/>
          </w:rPr>
          <w:t>3</w:t>
        </w:r>
      </w:fldSimple>
      <w:r w:rsidRPr="00434BA0">
        <w:noBreakHyphen/>
      </w:r>
      <w:fldSimple w:instr=" SEQ Figure \* ARABIC \s 1 ">
        <w:r w:rsidR="002A75F9">
          <w:rPr>
            <w:noProof/>
          </w:rPr>
          <w:t>9</w:t>
        </w:r>
      </w:fldSimple>
      <w:bookmarkEnd w:id="137"/>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38" w:name="_Ref419330503"/>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17</w:t>
        </w:r>
      </w:fldSimple>
      <w:bookmarkEnd w:id="138"/>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indicator:IndicatorType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39" w:name="_Toc425428438"/>
      <w:bookmarkStart w:id="140" w:name="_Toc429494489"/>
      <w:r w:rsidRPr="00434BA0">
        <w:t>RelatedObservableType Class</w:t>
      </w:r>
      <w:bookmarkEnd w:id="139"/>
      <w:bookmarkEnd w:id="140"/>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2A75F9" w:rsidRPr="002A75F9">
        <w:rPr>
          <w:b/>
          <w:color w:val="0000EE"/>
        </w:rPr>
        <w:t xml:space="preserve">Figure </w:t>
      </w:r>
      <w:r w:rsidR="002A75F9" w:rsidRPr="002A75F9">
        <w:rPr>
          <w:b/>
          <w:bCs/>
          <w:noProof/>
          <w:color w:val="0000EE"/>
        </w:rPr>
        <w:t>3</w:t>
      </w:r>
      <w:r w:rsidR="002A75F9" w:rsidRPr="002A75F9">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6">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41" w:name="_Ref419295776"/>
      <w:r w:rsidRPr="00434BA0">
        <w:t xml:space="preserve">Figure </w:t>
      </w:r>
      <w:fldSimple w:instr=" STYLEREF 1 \s ">
        <w:r w:rsidR="002A75F9">
          <w:rPr>
            <w:noProof/>
          </w:rPr>
          <w:t>3</w:t>
        </w:r>
      </w:fldSimple>
      <w:r w:rsidRPr="00434BA0">
        <w:noBreakHyphen/>
      </w:r>
      <w:fldSimple w:instr=" SEQ Figure \* ARABIC \s 1 ">
        <w:r w:rsidR="002A75F9">
          <w:rPr>
            <w:noProof/>
          </w:rPr>
          <w:t>10</w:t>
        </w:r>
      </w:fldSimple>
      <w:bookmarkEnd w:id="141"/>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2" w:name="_Ref419330520"/>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18</w:t>
        </w:r>
      </w:fldSimple>
      <w:bookmarkEnd w:id="142"/>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43" w:name="_Toc425428439"/>
      <w:bookmarkStart w:id="144" w:name="_Toc429494490"/>
      <w:r w:rsidRPr="00434BA0">
        <w:t>RelatedPackageRefType Class</w:t>
      </w:r>
      <w:bookmarkEnd w:id="143"/>
      <w:bookmarkEnd w:id="144"/>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7">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45" w:name="_Ref419295810"/>
      <w:r w:rsidRPr="00434BA0">
        <w:t xml:space="preserve">Figure </w:t>
      </w:r>
      <w:fldSimple w:instr=" STYLEREF 1 \s ">
        <w:r w:rsidR="002A75F9">
          <w:rPr>
            <w:noProof/>
          </w:rPr>
          <w:t>3</w:t>
        </w:r>
      </w:fldSimple>
      <w:r w:rsidRPr="00434BA0">
        <w:noBreakHyphen/>
      </w:r>
      <w:fldSimple w:instr=" SEQ Figure \* ARABIC \s 1 ">
        <w:r w:rsidR="002A75F9">
          <w:rPr>
            <w:noProof/>
          </w:rPr>
          <w:t>11</w:t>
        </w:r>
      </w:fldSimple>
      <w:bookmarkEnd w:id="145"/>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46" w:name="_Ref419330537"/>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19</w:t>
        </w:r>
      </w:fldSimple>
      <w:bookmarkEnd w:id="146"/>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47" w:name="_Toc425428440"/>
      <w:bookmarkStart w:id="148" w:name="_Toc429494491"/>
      <w:r>
        <w:t>RelatedReportType Class</w:t>
      </w:r>
      <w:bookmarkEnd w:id="147"/>
      <w:bookmarkEnd w:id="148"/>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8">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49" w:name="_Ref422907679"/>
      <w:r w:rsidRPr="00434BA0">
        <w:t xml:space="preserve">Figure </w:t>
      </w:r>
      <w:fldSimple w:instr=" STYLEREF 1 \s ">
        <w:r w:rsidR="002A75F9">
          <w:rPr>
            <w:noProof/>
          </w:rPr>
          <w:t>3</w:t>
        </w:r>
      </w:fldSimple>
      <w:r w:rsidRPr="00434BA0">
        <w:noBreakHyphen/>
      </w:r>
      <w:fldSimple w:instr=" SEQ Figure \* ARABIC \s 1 ">
        <w:r w:rsidR="002A75F9">
          <w:rPr>
            <w:noProof/>
          </w:rPr>
          <w:t>12</w:t>
        </w:r>
      </w:fldSimple>
      <w:bookmarkEnd w:id="149"/>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50" w:name="_Ref422907680"/>
      <w:r w:rsidRPr="00434BA0">
        <w:t xml:space="preserve">Table </w:t>
      </w:r>
      <w:fldSimple w:instr=" STYLEREF 1 \s ">
        <w:r w:rsidR="002A75F9">
          <w:rPr>
            <w:noProof/>
          </w:rPr>
          <w:t>3</w:t>
        </w:r>
      </w:fldSimple>
      <w:r w:rsidRPr="00434BA0">
        <w:noBreakHyphen/>
      </w:r>
      <w:fldSimple w:instr=" SEQ Table \* ARABIC \s 1 ">
        <w:r w:rsidR="002A75F9">
          <w:rPr>
            <w:noProof/>
          </w:rPr>
          <w:t>20</w:t>
        </w:r>
      </w:fldSimple>
      <w:bookmarkEnd w:id="150"/>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report:ReportType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51" w:name="_Toc425428441"/>
      <w:bookmarkStart w:id="152" w:name="_Toc429494492"/>
      <w:r w:rsidRPr="00434BA0">
        <w:lastRenderedPageBreak/>
        <w:t>RelatedThreatActorType Class</w:t>
      </w:r>
      <w:bookmarkEnd w:id="151"/>
      <w:bookmarkEnd w:id="152"/>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53" w:name="_Ref419295842"/>
      <w:r w:rsidRPr="00434BA0">
        <w:t xml:space="preserve">Figure </w:t>
      </w:r>
      <w:fldSimple w:instr=" STYLEREF 1 \s ">
        <w:r w:rsidR="002A75F9">
          <w:rPr>
            <w:noProof/>
          </w:rPr>
          <w:t>3</w:t>
        </w:r>
      </w:fldSimple>
      <w:r w:rsidRPr="00434BA0">
        <w:noBreakHyphen/>
      </w:r>
      <w:fldSimple w:instr=" SEQ Figure \* ARABIC \s 1 ">
        <w:r w:rsidR="002A75F9">
          <w:rPr>
            <w:noProof/>
          </w:rPr>
          <w:t>13</w:t>
        </w:r>
      </w:fldSimple>
      <w:bookmarkEnd w:id="153"/>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2A75F9" w:rsidRPr="002A75F9">
        <w:rPr>
          <w:b/>
          <w:color w:val="0000EE"/>
          <w:szCs w:val="24"/>
        </w:rPr>
        <w:t>Table 3</w:t>
      </w:r>
      <w:r w:rsidR="002A75F9" w:rsidRPr="002A75F9">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54" w:name="_Ref419330552"/>
      <w:r w:rsidRPr="00434BA0">
        <w:t xml:space="preserve">Table </w:t>
      </w:r>
      <w:fldSimple w:instr=" STYLEREF 1 \s ">
        <w:r w:rsidR="002A75F9">
          <w:rPr>
            <w:noProof/>
          </w:rPr>
          <w:t>3</w:t>
        </w:r>
      </w:fldSimple>
      <w:r w:rsidRPr="00434BA0">
        <w:noBreakHyphen/>
      </w:r>
      <w:fldSimple w:instr=" SEQ Table \* ARABIC \s 1 ">
        <w:r w:rsidR="002A75F9">
          <w:rPr>
            <w:noProof/>
          </w:rPr>
          <w:t>21</w:t>
        </w:r>
      </w:fldSimple>
      <w:bookmarkEnd w:id="154"/>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an ThreatActor is the </w:t>
            </w:r>
            <w:r w:rsidRPr="00981526">
              <w:rPr>
                <w:rFonts w:ascii="Courier New" w:hAnsi="Courier New" w:cs="Courier New"/>
                <w:szCs w:val="22"/>
              </w:rPr>
              <w:t>ta:ThreatActorType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55" w:name="_Toc425428442"/>
      <w:bookmarkStart w:id="156" w:name="_Toc429494493"/>
      <w:r w:rsidRPr="00434BA0">
        <w:lastRenderedPageBreak/>
        <w:t>RelatedTTPType Class</w:t>
      </w:r>
      <w:bookmarkEnd w:id="155"/>
      <w:bookmarkEnd w:id="156"/>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5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57" w:name="_Ref419295867"/>
      <w:r w:rsidRPr="00434BA0">
        <w:t xml:space="preserve">Figure </w:t>
      </w:r>
      <w:fldSimple w:instr=" STYLEREF 1 \s ">
        <w:r w:rsidR="002A75F9">
          <w:rPr>
            <w:noProof/>
          </w:rPr>
          <w:t>3</w:t>
        </w:r>
      </w:fldSimple>
      <w:r w:rsidRPr="00434BA0">
        <w:noBreakHyphen/>
      </w:r>
      <w:fldSimple w:instr=" SEQ Figure \* ARABIC \s 1 ">
        <w:r w:rsidR="002A75F9">
          <w:rPr>
            <w:noProof/>
          </w:rPr>
          <w:t>14</w:t>
        </w:r>
      </w:fldSimple>
      <w:bookmarkEnd w:id="157"/>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2A75F9" w:rsidRPr="002A75F9">
        <w:rPr>
          <w:b/>
          <w:color w:val="0000EE"/>
          <w:szCs w:val="24"/>
        </w:rPr>
        <w:t>Table 3</w:t>
      </w:r>
      <w:r w:rsidR="002A75F9" w:rsidRPr="002A75F9">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2A75F9" w:rsidRPr="002A75F9">
        <w:rPr>
          <w:b/>
          <w:color w:val="0000EE"/>
          <w:szCs w:val="24"/>
        </w:rPr>
        <w:t>Figure 3</w:t>
      </w:r>
      <w:r w:rsidR="002A75F9" w:rsidRPr="002A75F9">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58" w:name="_Ref419330572"/>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22</w:t>
        </w:r>
      </w:fldSimple>
      <w:bookmarkEnd w:id="158"/>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ttp:TTPType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59" w:name="_Ref399154184"/>
      <w:bookmarkStart w:id="160" w:name="_Toc425428443"/>
      <w:bookmarkStart w:id="161" w:name="_Toc429494494"/>
      <w:r w:rsidRPr="00434BA0">
        <w:t>Content Aggregation Classes</w:t>
      </w:r>
      <w:bookmarkEnd w:id="159"/>
      <w:bookmarkEnd w:id="160"/>
      <w:bookmarkEnd w:id="161"/>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2A75F9">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62" w:name="_Ref417046902"/>
      <w:bookmarkStart w:id="163" w:name="_Toc425428444"/>
      <w:bookmarkStart w:id="164" w:name="_Toc429494495"/>
      <w:r w:rsidRPr="00434BA0">
        <w:t>GenericRelationshipListType</w:t>
      </w:r>
      <w:bookmarkEnd w:id="162"/>
      <w:bookmarkEnd w:id="163"/>
      <w:bookmarkEnd w:id="164"/>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5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65" w:name="_Ref419295921"/>
      <w:r w:rsidRPr="00434BA0">
        <w:t xml:space="preserve">Figure </w:t>
      </w:r>
      <w:fldSimple w:instr=" STYLEREF 1 \s ">
        <w:r w:rsidR="002A75F9">
          <w:rPr>
            <w:noProof/>
          </w:rPr>
          <w:t>3</w:t>
        </w:r>
      </w:fldSimple>
      <w:r w:rsidRPr="00434BA0">
        <w:noBreakHyphen/>
      </w:r>
      <w:fldSimple w:instr=" SEQ Figure \* ARABIC \s 1 ">
        <w:r w:rsidR="002A75F9">
          <w:rPr>
            <w:noProof/>
          </w:rPr>
          <w:t>15</w:t>
        </w:r>
      </w:fldSimple>
      <w:bookmarkEnd w:id="165"/>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Table 3</w:t>
      </w:r>
      <w:r w:rsidR="002A75F9" w:rsidRPr="002A75F9">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2A75F9" w:rsidRPr="002A75F9">
        <w:rPr>
          <w:b/>
          <w:color w:val="0000EE"/>
        </w:rPr>
        <w:t>Figure 3</w:t>
      </w:r>
      <w:r w:rsidR="002A75F9" w:rsidRPr="002A75F9">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66" w:name="_Ref419330683"/>
      <w:r w:rsidRPr="00434BA0">
        <w:t xml:space="preserve">Table </w:t>
      </w:r>
      <w:fldSimple w:instr=" STYLEREF 1 \s ">
        <w:r w:rsidR="002A75F9">
          <w:rPr>
            <w:noProof/>
          </w:rPr>
          <w:t>3</w:t>
        </w:r>
      </w:fldSimple>
      <w:r w:rsidRPr="00434BA0">
        <w:noBreakHyphen/>
      </w:r>
      <w:fldSimple w:instr=" SEQ Table \* ARABIC \s 1 ">
        <w:r w:rsidR="002A75F9">
          <w:rPr>
            <w:noProof/>
          </w:rPr>
          <w:t>23</w:t>
        </w:r>
      </w:fldSimple>
      <w:bookmarkEnd w:id="166"/>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beween the subject construct and each individual related construct.  </w:t>
            </w:r>
          </w:p>
        </w:tc>
      </w:tr>
    </w:tbl>
    <w:p w14:paraId="3ECB6B1B" w14:textId="77777777" w:rsidR="00ED374E" w:rsidRPr="00434BA0" w:rsidRDefault="00ED374E" w:rsidP="00E74C6F">
      <w:pPr>
        <w:pStyle w:val="Heading3"/>
      </w:pPr>
      <w:bookmarkStart w:id="167" w:name="_Toc425428445"/>
      <w:bookmarkStart w:id="168" w:name="_Toc429494496"/>
      <w:r w:rsidRPr="00434BA0">
        <w:t>ConfidenceAssertionChainType Class</w:t>
      </w:r>
      <w:bookmarkEnd w:id="167"/>
      <w:bookmarkEnd w:id="168"/>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69" w:name="_Ref419330594"/>
      <w:r w:rsidRPr="00500D2A">
        <w:lastRenderedPageBreak/>
        <w:t xml:space="preserve">Table </w:t>
      </w:r>
      <w:fldSimple w:instr=" STYLEREF 1 \s ">
        <w:r w:rsidR="002A75F9">
          <w:rPr>
            <w:noProof/>
          </w:rPr>
          <w:t>3</w:t>
        </w:r>
      </w:fldSimple>
      <w:r w:rsidRPr="00500D2A">
        <w:noBreakHyphen/>
      </w:r>
      <w:fldSimple w:instr=" SEQ Table \* ARABIC \s 1 ">
        <w:r w:rsidR="002A75F9">
          <w:rPr>
            <w:noProof/>
          </w:rPr>
          <w:t>24</w:t>
        </w:r>
      </w:fldSimple>
      <w:bookmarkEnd w:id="169"/>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ED374E" w:rsidRPr="00500D2A" w14:paraId="202E6B7E" w14:textId="77777777" w:rsidTr="00ED374E">
        <w:trPr>
          <w:trHeight w:val="547"/>
        </w:trPr>
        <w:tc>
          <w:tcPr>
            <w:tcW w:w="2245"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610"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ED374E">
        <w:trPr>
          <w:trHeight w:val="547"/>
        </w:trPr>
        <w:tc>
          <w:tcPr>
            <w:tcW w:w="2245" w:type="dxa"/>
            <w:vAlign w:val="center"/>
          </w:tcPr>
          <w:p w14:paraId="2FDE7D3E" w14:textId="77777777" w:rsidR="00ED374E" w:rsidRPr="00981526" w:rsidRDefault="00ED374E" w:rsidP="00082644">
            <w:pPr>
              <w:keepNext/>
              <w:keepLines/>
            </w:pPr>
            <w:r w:rsidRPr="00981526">
              <w:rPr>
                <w:b/>
              </w:rPr>
              <w:t>Confidence_Assertion</w:t>
            </w:r>
          </w:p>
        </w:tc>
        <w:tc>
          <w:tcPr>
            <w:tcW w:w="2610"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70" w:name="_Toc425428446"/>
      <w:bookmarkStart w:id="171" w:name="_Toc429494497"/>
      <w:r w:rsidRPr="00434BA0">
        <w:t>ContributingSourcesType Class</w:t>
      </w:r>
      <w:bookmarkEnd w:id="170"/>
      <w:bookmarkEnd w:id="171"/>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5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72" w:name="_Ref419295947"/>
      <w:r w:rsidRPr="00434BA0">
        <w:t xml:space="preserve">Figure </w:t>
      </w:r>
      <w:fldSimple w:instr=" STYLEREF 1 \s ">
        <w:r w:rsidR="002A75F9">
          <w:rPr>
            <w:noProof/>
          </w:rPr>
          <w:t>3</w:t>
        </w:r>
      </w:fldSimple>
      <w:r w:rsidRPr="00434BA0">
        <w:noBreakHyphen/>
      </w:r>
      <w:fldSimple w:instr=" SEQ Figure \* ARABIC \s 1 ">
        <w:r w:rsidR="002A75F9">
          <w:rPr>
            <w:noProof/>
          </w:rPr>
          <w:t>16</w:t>
        </w:r>
      </w:fldSimple>
      <w:bookmarkEnd w:id="172"/>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73" w:name="_Ref419330739"/>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25</w:t>
        </w:r>
      </w:fldSimple>
      <w:bookmarkEnd w:id="173"/>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77777777"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594E2382" w14:textId="77777777" w:rsidR="00ED374E" w:rsidRPr="00434BA0" w:rsidRDefault="00ED374E" w:rsidP="00E74C6F">
      <w:pPr>
        <w:pStyle w:val="Heading3"/>
      </w:pPr>
      <w:bookmarkStart w:id="174" w:name="_Toc425428447"/>
      <w:bookmarkStart w:id="175" w:name="_Toc429494498"/>
      <w:r w:rsidRPr="00434BA0">
        <w:t>ExploitTargetsType Class</w:t>
      </w:r>
      <w:bookmarkEnd w:id="174"/>
      <w:bookmarkEnd w:id="175"/>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2A75F9" w:rsidRPr="002A75F9">
        <w:rPr>
          <w:b/>
          <w:color w:val="0000EE"/>
        </w:rPr>
        <w:t>Table 3</w:t>
      </w:r>
      <w:r w:rsidR="002A75F9" w:rsidRPr="002A75F9">
        <w:rPr>
          <w:b/>
          <w:color w:val="0000EE"/>
        </w:rPr>
        <w:noBreakHyphen/>
        <w:t>26</w:t>
      </w:r>
      <w:r>
        <w:fldChar w:fldCharType="end"/>
      </w:r>
      <w:r>
        <w:t>.</w:t>
      </w:r>
    </w:p>
    <w:p w14:paraId="4AFA48BA" w14:textId="77777777" w:rsidR="00ED374E" w:rsidRPr="00434BA0" w:rsidRDefault="00ED374E" w:rsidP="00707B01">
      <w:pPr>
        <w:pStyle w:val="Caption"/>
        <w:rPr>
          <w:b/>
        </w:rPr>
      </w:pPr>
      <w:bookmarkStart w:id="176" w:name="_Ref419330797"/>
      <w:bookmarkStart w:id="177" w:name="_Ref399435641"/>
      <w:r w:rsidRPr="00434BA0">
        <w:t xml:space="preserve">Table </w:t>
      </w:r>
      <w:fldSimple w:instr=" STYLEREF 1 \s ">
        <w:r w:rsidR="002A75F9">
          <w:rPr>
            <w:noProof/>
          </w:rPr>
          <w:t>3</w:t>
        </w:r>
      </w:fldSimple>
      <w:r w:rsidRPr="00434BA0">
        <w:noBreakHyphen/>
      </w:r>
      <w:fldSimple w:instr=" SEQ Table \* ARABIC \s 1 ">
        <w:r w:rsidR="002A75F9">
          <w:rPr>
            <w:noProof/>
          </w:rPr>
          <w:t>26</w:t>
        </w:r>
      </w:fldSimple>
      <w:bookmarkEnd w:id="176"/>
      <w:r w:rsidRPr="00434BA0">
        <w:t xml:space="preserve">. Properties of the </w:t>
      </w:r>
      <w:r w:rsidRPr="00434BA0">
        <w:rPr>
          <w:rFonts w:ascii="Courier New" w:hAnsi="Courier New" w:cs="Courier New"/>
        </w:rPr>
        <w:t>ExploitTargetsType</w:t>
      </w:r>
      <w:r w:rsidRPr="00434BA0">
        <w:t xml:space="preserve"> class</w:t>
      </w:r>
      <w:bookmarkEnd w:id="177"/>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78" w:name="_Toc425428448"/>
      <w:bookmarkStart w:id="179" w:name="_Toc429494499"/>
      <w:r w:rsidRPr="00434BA0">
        <w:t>NamesType Class</w:t>
      </w:r>
      <w:bookmarkEnd w:id="178"/>
      <w:bookmarkEnd w:id="179"/>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2A75F9">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80" w:name="_Ref419330818"/>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27</w:t>
        </w:r>
      </w:fldSimple>
      <w:bookmarkEnd w:id="180"/>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81" w:name="_Toc425428449"/>
      <w:bookmarkStart w:id="182" w:name="_Toc429494500"/>
      <w:r w:rsidRPr="00434BA0">
        <w:t>ProfilesType Class</w:t>
      </w:r>
      <w:bookmarkEnd w:id="181"/>
      <w:bookmarkEnd w:id="182"/>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83" w:name="_Ref419306156"/>
      <w:r w:rsidRPr="00434BA0">
        <w:t xml:space="preserve">Table </w:t>
      </w:r>
      <w:fldSimple w:instr=" STYLEREF 1 \s ">
        <w:r w:rsidR="002A75F9">
          <w:rPr>
            <w:noProof/>
          </w:rPr>
          <w:t>3</w:t>
        </w:r>
      </w:fldSimple>
      <w:r w:rsidRPr="00434BA0">
        <w:noBreakHyphen/>
      </w:r>
      <w:fldSimple w:instr=" SEQ Table \* ARABIC \s 1 ">
        <w:r w:rsidR="002A75F9">
          <w:rPr>
            <w:noProof/>
          </w:rPr>
          <w:t>28</w:t>
        </w:r>
      </w:fldSimple>
      <w:bookmarkEnd w:id="183"/>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84" w:name="_Toc425428450"/>
      <w:bookmarkStart w:id="185" w:name="_Toc429494501"/>
      <w:r w:rsidRPr="00434BA0">
        <w:t>ReferencesType Class</w:t>
      </w:r>
      <w:bookmarkEnd w:id="184"/>
      <w:bookmarkEnd w:id="185"/>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186" w:name="_Ref419306300"/>
      <w:r w:rsidRPr="00434BA0">
        <w:t xml:space="preserve">Table </w:t>
      </w:r>
      <w:fldSimple w:instr=" STYLEREF 1 \s ">
        <w:r w:rsidR="002A75F9">
          <w:rPr>
            <w:noProof/>
          </w:rPr>
          <w:t>3</w:t>
        </w:r>
      </w:fldSimple>
      <w:r w:rsidRPr="00434BA0">
        <w:noBreakHyphen/>
      </w:r>
      <w:fldSimple w:instr=" SEQ Table \* ARABIC \s 1 ">
        <w:r w:rsidR="002A75F9">
          <w:rPr>
            <w:noProof/>
          </w:rPr>
          <w:t>29</w:t>
        </w:r>
      </w:fldSimple>
      <w:bookmarkEnd w:id="186"/>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187" w:name="_Toc425428451"/>
      <w:bookmarkStart w:id="188" w:name="_Toc429494502"/>
      <w:r w:rsidRPr="00434BA0">
        <w:lastRenderedPageBreak/>
        <w:t>RelatedIdentitiesType Class</w:t>
      </w:r>
      <w:bookmarkEnd w:id="187"/>
      <w:bookmarkEnd w:id="188"/>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189" w:name="_Ref419330831"/>
      <w:r w:rsidRPr="00434BA0">
        <w:t xml:space="preserve">Table </w:t>
      </w:r>
      <w:fldSimple w:instr=" STYLEREF 1 \s ">
        <w:r w:rsidR="002A75F9">
          <w:rPr>
            <w:noProof/>
          </w:rPr>
          <w:t>3</w:t>
        </w:r>
      </w:fldSimple>
      <w:r w:rsidRPr="00434BA0">
        <w:noBreakHyphen/>
      </w:r>
      <w:fldSimple w:instr=" SEQ Table \* ARABIC \s 1 ">
        <w:r w:rsidR="002A75F9">
          <w:rPr>
            <w:noProof/>
          </w:rPr>
          <w:t>30</w:t>
        </w:r>
      </w:fldSimple>
      <w:bookmarkEnd w:id="189"/>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190" w:name="_Toc425428452"/>
      <w:bookmarkStart w:id="191" w:name="_Toc429494503"/>
      <w:r w:rsidRPr="00434BA0">
        <w:t>RelatedPackageRefsType Class</w:t>
      </w:r>
      <w:bookmarkEnd w:id="190"/>
      <w:bookmarkEnd w:id="191"/>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192" w:name="_Ref419330848"/>
      <w:r w:rsidRPr="00434BA0">
        <w:t xml:space="preserve">Table </w:t>
      </w:r>
      <w:fldSimple w:instr=" STYLEREF 1 \s ">
        <w:r w:rsidR="002A75F9">
          <w:rPr>
            <w:noProof/>
          </w:rPr>
          <w:t>3</w:t>
        </w:r>
      </w:fldSimple>
      <w:r w:rsidRPr="00434BA0">
        <w:noBreakHyphen/>
      </w:r>
      <w:fldSimple w:instr=" SEQ Table \* ARABIC \s 1 ">
        <w:r w:rsidR="002A75F9">
          <w:rPr>
            <w:noProof/>
          </w:rPr>
          <w:t>31</w:t>
        </w:r>
      </w:fldSimple>
      <w:bookmarkEnd w:id="192"/>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14142192" w14:textId="77777777" w:rsidTr="00ED374E">
        <w:trPr>
          <w:trHeight w:val="547"/>
        </w:trPr>
        <w:tc>
          <w:tcPr>
            <w:tcW w:w="2065"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ED374E">
        <w:trPr>
          <w:trHeight w:val="547"/>
        </w:trPr>
        <w:tc>
          <w:tcPr>
            <w:tcW w:w="2065" w:type="dxa"/>
            <w:vAlign w:val="center"/>
          </w:tcPr>
          <w:p w14:paraId="6358A837" w14:textId="77777777" w:rsidR="00ED374E" w:rsidRPr="00981526" w:rsidRDefault="00ED374E" w:rsidP="00ED374E">
            <w:pPr>
              <w:rPr>
                <w:b/>
              </w:rPr>
            </w:pPr>
            <w:r w:rsidRPr="00981526">
              <w:rPr>
                <w:b/>
              </w:rPr>
              <w:t>Package_Reference</w:t>
            </w:r>
          </w:p>
        </w:tc>
        <w:tc>
          <w:tcPr>
            <w:tcW w:w="3060"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193" w:name="_Ref419331163"/>
      <w:bookmarkStart w:id="194" w:name="_Toc425428453"/>
      <w:bookmarkStart w:id="195" w:name="_Ref399154195"/>
      <w:bookmarkStart w:id="196" w:name="_Toc429494504"/>
      <w:r>
        <w:t>Kill Chains</w:t>
      </w:r>
      <w:bookmarkEnd w:id="193"/>
      <w:bookmarkEnd w:id="194"/>
      <w:bookmarkEnd w:id="196"/>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197" w:name="_Toc425428454"/>
      <w:bookmarkStart w:id="198" w:name="_Ref396999734"/>
      <w:bookmarkStart w:id="199" w:name="_Toc429494505"/>
      <w:r w:rsidRPr="00434BA0">
        <w:t>KillChainsType Class</w:t>
      </w:r>
      <w:bookmarkEnd w:id="197"/>
      <w:bookmarkEnd w:id="199"/>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200" w:name="_Ref419307879"/>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32</w:t>
        </w:r>
      </w:fldSimple>
      <w:bookmarkEnd w:id="200"/>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01" w:name="_Toc425428455"/>
      <w:bookmarkStart w:id="202" w:name="_Toc429494506"/>
      <w:r w:rsidRPr="00434BA0">
        <w:t>KillChainType Class</w:t>
      </w:r>
      <w:bookmarkEnd w:id="201"/>
      <w:bookmarkEnd w:id="202"/>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03" w:name="_Ref419330881"/>
      <w:r w:rsidRPr="00434BA0">
        <w:t xml:space="preserve">Table </w:t>
      </w:r>
      <w:fldSimple w:instr=" STYLEREF 1 \s ">
        <w:r w:rsidR="002A75F9">
          <w:rPr>
            <w:noProof/>
          </w:rPr>
          <w:t>3</w:t>
        </w:r>
      </w:fldSimple>
      <w:r w:rsidRPr="00434BA0">
        <w:noBreakHyphen/>
      </w:r>
      <w:fldSimple w:instr=" SEQ Table \* ARABIC \s 1 ">
        <w:r w:rsidR="002A75F9">
          <w:rPr>
            <w:noProof/>
          </w:rPr>
          <w:t>33</w:t>
        </w:r>
      </w:fldSimple>
      <w:bookmarkEnd w:id="203"/>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04" w:name="_Ref396989640"/>
      <w:r w:rsidRPr="001642C9">
        <w:lastRenderedPageBreak/>
        <w:t>KillChainPhaseType Class</w:t>
      </w:r>
      <w:bookmarkEnd w:id="204"/>
    </w:p>
    <w:p w14:paraId="45B2E40F"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05" w:name="_Ref419307965"/>
      <w:r w:rsidRPr="00434BA0">
        <w:t xml:space="preserve">Table </w:t>
      </w:r>
      <w:fldSimple w:instr=" STYLEREF 1 \s ">
        <w:r w:rsidR="002A75F9">
          <w:rPr>
            <w:noProof/>
          </w:rPr>
          <w:t>3</w:t>
        </w:r>
      </w:fldSimple>
      <w:r w:rsidRPr="00434BA0">
        <w:noBreakHyphen/>
      </w:r>
      <w:fldSimple w:instr=" SEQ Table \* ARABIC \s 1 ">
        <w:r w:rsidR="002A75F9">
          <w:rPr>
            <w:noProof/>
          </w:rPr>
          <w:t>34</w:t>
        </w:r>
      </w:fldSimple>
      <w:bookmarkEnd w:id="205"/>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06" w:name="_Toc425428456"/>
      <w:bookmarkStart w:id="207" w:name="_Toc429494507"/>
      <w:r w:rsidRPr="00434BA0">
        <w:t>KillChainPhasesReferenceType Class</w:t>
      </w:r>
      <w:bookmarkEnd w:id="198"/>
      <w:bookmarkEnd w:id="206"/>
      <w:bookmarkEnd w:id="207"/>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08" w:name="_Ref419307966"/>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35</w:t>
        </w:r>
      </w:fldSimple>
      <w:bookmarkEnd w:id="208"/>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09" w:name="_Toc425428457"/>
      <w:bookmarkStart w:id="210" w:name="_Toc429494508"/>
      <w:r w:rsidRPr="00B87A0C">
        <w:t>KillChainPhaseReferenceType</w:t>
      </w:r>
      <w:r w:rsidRPr="00434BA0">
        <w:t xml:space="preserve"> Class</w:t>
      </w:r>
      <w:bookmarkEnd w:id="209"/>
      <w:bookmarkEnd w:id="210"/>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11" w:name="_Ref419307967"/>
      <w:r w:rsidRPr="00434BA0">
        <w:t xml:space="preserve">Table </w:t>
      </w:r>
      <w:fldSimple w:instr=" STYLEREF 1 \s ">
        <w:r w:rsidR="002A75F9">
          <w:rPr>
            <w:noProof/>
          </w:rPr>
          <w:t>3</w:t>
        </w:r>
      </w:fldSimple>
      <w:r w:rsidRPr="00434BA0">
        <w:noBreakHyphen/>
      </w:r>
      <w:fldSimple w:instr=" SEQ Table \* ARABIC \s 1 ">
        <w:r w:rsidR="002A75F9">
          <w:rPr>
            <w:noProof/>
          </w:rPr>
          <w:t>36</w:t>
        </w:r>
      </w:fldSimple>
      <w:bookmarkEnd w:id="211"/>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12" w:name="_Ref419331263"/>
      <w:bookmarkStart w:id="213" w:name="_Toc425428458"/>
      <w:bookmarkStart w:id="214" w:name="_Toc429494509"/>
      <w:r>
        <w:t xml:space="preserve">General </w:t>
      </w:r>
      <w:r w:rsidRPr="00434BA0">
        <w:t>Shared Classes</w:t>
      </w:r>
      <w:bookmarkEnd w:id="195"/>
      <w:bookmarkEnd w:id="212"/>
      <w:bookmarkEnd w:id="213"/>
      <w:bookmarkEnd w:id="214"/>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15" w:name="_Toc425428459"/>
      <w:bookmarkStart w:id="216" w:name="_Toc429494510"/>
      <w:r w:rsidRPr="00434BA0">
        <w:t>ActivityType Class</w:t>
      </w:r>
      <w:bookmarkEnd w:id="215"/>
      <w:bookmarkEnd w:id="216"/>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17" w:name="_Ref419307968"/>
      <w:r w:rsidRPr="00434BA0">
        <w:t xml:space="preserve">Table </w:t>
      </w:r>
      <w:fldSimple w:instr=" STYLEREF 1 \s ">
        <w:r w:rsidR="002A75F9">
          <w:rPr>
            <w:noProof/>
          </w:rPr>
          <w:t>3</w:t>
        </w:r>
      </w:fldSimple>
      <w:r w:rsidRPr="00434BA0">
        <w:noBreakHyphen/>
      </w:r>
      <w:fldSimple w:instr=" SEQ Table \* ARABIC \s 1 ">
        <w:r w:rsidR="002A75F9">
          <w:rPr>
            <w:noProof/>
          </w:rPr>
          <w:t>37</w:t>
        </w:r>
      </w:fldSimple>
      <w:bookmarkEnd w:id="217"/>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18" w:name="_Ref398201572"/>
      <w:bookmarkStart w:id="219" w:name="_Toc425428460"/>
      <w:bookmarkStart w:id="220" w:name="_Toc429494511"/>
      <w:r w:rsidRPr="00434BA0">
        <w:t>AddressAbstractType Class</w:t>
      </w:r>
      <w:bookmarkEnd w:id="218"/>
      <w:bookmarkEnd w:id="219"/>
      <w:bookmarkEnd w:id="220"/>
    </w:p>
    <w:p w14:paraId="42BE2B14" w14:textId="2BF01894"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21" w:name="_Ref419295989"/>
      <w:r w:rsidRPr="00434BA0">
        <w:t xml:space="preserve">Figure </w:t>
      </w:r>
      <w:fldSimple w:instr=" STYLEREF 1 \s ">
        <w:r w:rsidR="002A75F9">
          <w:rPr>
            <w:noProof/>
          </w:rPr>
          <w:t>3</w:t>
        </w:r>
      </w:fldSimple>
      <w:r w:rsidRPr="00434BA0">
        <w:noBreakHyphen/>
      </w:r>
      <w:fldSimple w:instr=" SEQ Figure \* ARABIC \s 1 ">
        <w:r w:rsidR="002A75F9">
          <w:rPr>
            <w:noProof/>
          </w:rPr>
          <w:t>17</w:t>
        </w:r>
      </w:fldSimple>
      <w:bookmarkEnd w:id="221"/>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22" w:name="_Toc425428461"/>
      <w:bookmarkStart w:id="223" w:name="_Ref406666532"/>
      <w:bookmarkStart w:id="224" w:name="_Ref418503752"/>
      <w:bookmarkStart w:id="225" w:name="_Toc429494512"/>
      <w:r w:rsidRPr="00434BA0">
        <w:t>ConfidenceType Class</w:t>
      </w:r>
      <w:bookmarkEnd w:id="222"/>
      <w:bookmarkEnd w:id="225"/>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26" w:name="_Ref419330937"/>
      <w:r w:rsidRPr="00434BA0">
        <w:t xml:space="preserve">Table </w:t>
      </w:r>
      <w:fldSimple w:instr=" STYLEREF 1 \s ">
        <w:r w:rsidR="002A75F9">
          <w:rPr>
            <w:noProof/>
          </w:rPr>
          <w:t>3</w:t>
        </w:r>
      </w:fldSimple>
      <w:r w:rsidRPr="00434BA0">
        <w:noBreakHyphen/>
      </w:r>
      <w:fldSimple w:instr=" SEQ Table \* ARABIC \s 1 ">
        <w:r w:rsidR="002A75F9">
          <w:rPr>
            <w:noProof/>
          </w:rPr>
          <w:t>38</w:t>
        </w:r>
      </w:fldSimple>
      <w:bookmarkEnd w:id="226"/>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ED374E" w:rsidRPr="00434BA0" w14:paraId="68BFCF06" w14:textId="77777777" w:rsidTr="00ED374E">
        <w:trPr>
          <w:trHeight w:val="547"/>
        </w:trPr>
        <w:tc>
          <w:tcPr>
            <w:tcW w:w="2875"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ED374E">
        <w:trPr>
          <w:trHeight w:val="547"/>
        </w:trPr>
        <w:tc>
          <w:tcPr>
            <w:tcW w:w="2875"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373"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ED374E">
        <w:trPr>
          <w:trHeight w:val="547"/>
        </w:trPr>
        <w:tc>
          <w:tcPr>
            <w:tcW w:w="2875"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373"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ED374E">
        <w:trPr>
          <w:trHeight w:val="547"/>
        </w:trPr>
        <w:tc>
          <w:tcPr>
            <w:tcW w:w="2875"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373"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ED374E">
        <w:trPr>
          <w:trHeight w:val="547"/>
        </w:trPr>
        <w:tc>
          <w:tcPr>
            <w:tcW w:w="2875"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373"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ED374E">
        <w:trPr>
          <w:trHeight w:val="547"/>
        </w:trPr>
        <w:tc>
          <w:tcPr>
            <w:tcW w:w="2875"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373" w:type="dxa"/>
            <w:vAlign w:val="center"/>
          </w:tcPr>
          <w:p w14:paraId="502DF1BD" w14:textId="77777777" w:rsidR="00ED374E" w:rsidRPr="00981526" w:rsidRDefault="00ED374E" w:rsidP="00ED374E">
            <w:pPr>
              <w:jc w:val="center"/>
            </w:pPr>
            <w:r w:rsidRPr="00981526">
              <w:t>0..1</w:t>
            </w:r>
          </w:p>
        </w:tc>
        <w:tc>
          <w:tcPr>
            <w:tcW w:w="5328" w:type="dxa"/>
          </w:tcPr>
          <w:p w14:paraId="0D9FBB13"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ED374E" w:rsidRPr="00434BA0" w14:paraId="3F57E911" w14:textId="77777777" w:rsidTr="00ED374E">
        <w:trPr>
          <w:trHeight w:val="547"/>
        </w:trPr>
        <w:tc>
          <w:tcPr>
            <w:tcW w:w="2875"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373"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27" w:name="_Ref399423169"/>
      <w:bookmarkStart w:id="228" w:name="_Toc425428462"/>
      <w:bookmarkStart w:id="229" w:name="_Toc429494513"/>
      <w:bookmarkEnd w:id="223"/>
      <w:bookmarkEnd w:id="224"/>
      <w:r w:rsidRPr="00434BA0">
        <w:t>IdentityType Class</w:t>
      </w:r>
      <w:bookmarkEnd w:id="227"/>
      <w:bookmarkEnd w:id="228"/>
      <w:bookmarkEnd w:id="229"/>
    </w:p>
    <w:p w14:paraId="2F67B192" w14:textId="23DF6164"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30" w:name="_Ref419330951"/>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39</w:t>
        </w:r>
      </w:fldSimple>
      <w:bookmarkEnd w:id="230"/>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735E34">
            <w:pPr>
              <w:keepNext/>
              <w:keepLines/>
              <w:jc w:val="center"/>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735E34">
            <w:pPr>
              <w:keepNext/>
              <w:keepLines/>
              <w:jc w:val="center"/>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31" w:name="_Toc425428463"/>
      <w:bookmarkStart w:id="232" w:name="_Toc429494514"/>
      <w:r w:rsidRPr="00434BA0">
        <w:t>InformationSourceType Class</w:t>
      </w:r>
      <w:bookmarkEnd w:id="231"/>
      <w:bookmarkEnd w:id="232"/>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33" w:name="_Ref419307259"/>
      <w:r w:rsidRPr="00434BA0">
        <w:t xml:space="preserve">Table </w:t>
      </w:r>
      <w:fldSimple w:instr=" STYLEREF 1 \s ">
        <w:r w:rsidR="002A75F9">
          <w:rPr>
            <w:noProof/>
          </w:rPr>
          <w:t>3</w:t>
        </w:r>
      </w:fldSimple>
      <w:r w:rsidRPr="00434BA0">
        <w:noBreakHyphen/>
      </w:r>
      <w:fldSimple w:instr=" SEQ Table \* ARABIC \s 1 ">
        <w:r w:rsidR="002A75F9">
          <w:rPr>
            <w:noProof/>
          </w:rPr>
          <w:t>40</w:t>
        </w:r>
      </w:fldSimple>
      <w:bookmarkEnd w:id="233"/>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ED374E" w:rsidRPr="00434BA0" w14:paraId="02DEC566" w14:textId="77777777" w:rsidTr="00ED374E">
        <w:trPr>
          <w:trHeight w:val="547"/>
        </w:trPr>
        <w:tc>
          <w:tcPr>
            <w:tcW w:w="2245"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150"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ED374E">
        <w:trPr>
          <w:trHeight w:val="547"/>
        </w:trPr>
        <w:tc>
          <w:tcPr>
            <w:tcW w:w="2245" w:type="dxa"/>
            <w:vAlign w:val="center"/>
          </w:tcPr>
          <w:p w14:paraId="374799D2" w14:textId="77777777" w:rsidR="00ED374E" w:rsidRPr="00981526" w:rsidRDefault="00ED374E" w:rsidP="00ED374E">
            <w:pPr>
              <w:keepNext/>
              <w:keepLines/>
              <w:rPr>
                <w:b/>
              </w:rPr>
            </w:pPr>
            <w:r w:rsidRPr="00981526">
              <w:rPr>
                <w:b/>
              </w:rPr>
              <w:t>Description</w:t>
            </w:r>
          </w:p>
        </w:tc>
        <w:tc>
          <w:tcPr>
            <w:tcW w:w="3150"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ED374E">
        <w:trPr>
          <w:trHeight w:val="547"/>
        </w:trPr>
        <w:tc>
          <w:tcPr>
            <w:tcW w:w="2245" w:type="dxa"/>
            <w:vAlign w:val="center"/>
          </w:tcPr>
          <w:p w14:paraId="2703C6C4" w14:textId="77777777" w:rsidR="00ED374E" w:rsidRPr="00981526" w:rsidRDefault="00ED374E" w:rsidP="00ED374E">
            <w:pPr>
              <w:rPr>
                <w:b/>
              </w:rPr>
            </w:pPr>
            <w:r w:rsidRPr="00981526">
              <w:rPr>
                <w:b/>
              </w:rPr>
              <w:t>Identity</w:t>
            </w:r>
          </w:p>
        </w:tc>
        <w:tc>
          <w:tcPr>
            <w:tcW w:w="3150"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0424E2A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ED374E">
        <w:trPr>
          <w:trHeight w:val="547"/>
        </w:trPr>
        <w:tc>
          <w:tcPr>
            <w:tcW w:w="2245" w:type="dxa"/>
            <w:vAlign w:val="center"/>
          </w:tcPr>
          <w:p w14:paraId="4CDC0BB2" w14:textId="77777777" w:rsidR="00ED374E" w:rsidRPr="00981526" w:rsidRDefault="00ED374E" w:rsidP="00ED374E">
            <w:pPr>
              <w:rPr>
                <w:b/>
              </w:rPr>
            </w:pPr>
            <w:r w:rsidRPr="00981526">
              <w:rPr>
                <w:b/>
              </w:rPr>
              <w:lastRenderedPageBreak/>
              <w:t>Role</w:t>
            </w:r>
          </w:p>
        </w:tc>
        <w:tc>
          <w:tcPr>
            <w:tcW w:w="3150"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ED374E">
        <w:trPr>
          <w:trHeight w:val="547"/>
        </w:trPr>
        <w:tc>
          <w:tcPr>
            <w:tcW w:w="2245" w:type="dxa"/>
            <w:vAlign w:val="center"/>
          </w:tcPr>
          <w:p w14:paraId="752B6C5A" w14:textId="77777777" w:rsidR="00ED374E" w:rsidRPr="00981526" w:rsidRDefault="00ED374E" w:rsidP="00ED374E">
            <w:pPr>
              <w:rPr>
                <w:b/>
              </w:rPr>
            </w:pPr>
            <w:r w:rsidRPr="00981526">
              <w:rPr>
                <w:b/>
              </w:rPr>
              <w:t>Contributing_Sources</w:t>
            </w:r>
          </w:p>
        </w:tc>
        <w:tc>
          <w:tcPr>
            <w:tcW w:w="3150"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ED374E">
        <w:trPr>
          <w:trHeight w:val="547"/>
        </w:trPr>
        <w:tc>
          <w:tcPr>
            <w:tcW w:w="2245" w:type="dxa"/>
            <w:vAlign w:val="center"/>
          </w:tcPr>
          <w:p w14:paraId="11E0DF91" w14:textId="77777777" w:rsidR="00ED374E" w:rsidRPr="00981526" w:rsidRDefault="00ED374E" w:rsidP="00ED374E">
            <w:pPr>
              <w:rPr>
                <w:b/>
              </w:rPr>
            </w:pPr>
            <w:r w:rsidRPr="00981526">
              <w:rPr>
                <w:b/>
              </w:rPr>
              <w:t>Time</w:t>
            </w:r>
          </w:p>
        </w:tc>
        <w:tc>
          <w:tcPr>
            <w:tcW w:w="3150"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ED374E">
        <w:trPr>
          <w:trHeight w:val="547"/>
        </w:trPr>
        <w:tc>
          <w:tcPr>
            <w:tcW w:w="2245" w:type="dxa"/>
            <w:vAlign w:val="center"/>
          </w:tcPr>
          <w:p w14:paraId="0BF7E17E" w14:textId="77777777" w:rsidR="00ED374E" w:rsidRPr="00981526" w:rsidRDefault="00ED374E" w:rsidP="00ED374E">
            <w:pPr>
              <w:rPr>
                <w:b/>
              </w:rPr>
            </w:pPr>
            <w:r w:rsidRPr="00981526">
              <w:rPr>
                <w:b/>
              </w:rPr>
              <w:t>Tools</w:t>
            </w:r>
          </w:p>
        </w:tc>
        <w:tc>
          <w:tcPr>
            <w:tcW w:w="3150"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ED374E">
        <w:trPr>
          <w:trHeight w:val="547"/>
        </w:trPr>
        <w:tc>
          <w:tcPr>
            <w:tcW w:w="2245" w:type="dxa"/>
            <w:vAlign w:val="center"/>
          </w:tcPr>
          <w:p w14:paraId="6D0211F1" w14:textId="77777777" w:rsidR="00ED374E" w:rsidRPr="00981526" w:rsidRDefault="00ED374E" w:rsidP="00ED374E">
            <w:pPr>
              <w:rPr>
                <w:b/>
              </w:rPr>
            </w:pPr>
            <w:r w:rsidRPr="00981526">
              <w:rPr>
                <w:b/>
              </w:rPr>
              <w:t>References</w:t>
            </w:r>
          </w:p>
        </w:tc>
        <w:tc>
          <w:tcPr>
            <w:tcW w:w="3150"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34" w:name="_Toc425428464"/>
      <w:bookmarkStart w:id="235" w:name="_Toc429494515"/>
      <w:r w:rsidRPr="00434BA0">
        <w:t>StatementType Class</w:t>
      </w:r>
      <w:bookmarkEnd w:id="234"/>
      <w:bookmarkEnd w:id="235"/>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36" w:name="_Ref419296029"/>
      <w:r w:rsidRPr="00434BA0">
        <w:t xml:space="preserve">Figure </w:t>
      </w:r>
      <w:fldSimple w:instr=" STYLEREF 1 \s ">
        <w:r w:rsidR="002A75F9">
          <w:rPr>
            <w:noProof/>
          </w:rPr>
          <w:t>3</w:t>
        </w:r>
      </w:fldSimple>
      <w:r w:rsidRPr="00434BA0">
        <w:noBreakHyphen/>
      </w:r>
      <w:fldSimple w:instr=" SEQ Figure \* ARABIC \s 1 ">
        <w:r w:rsidR="002A75F9">
          <w:rPr>
            <w:noProof/>
          </w:rPr>
          <w:t>18</w:t>
        </w:r>
      </w:fldSimple>
      <w:bookmarkEnd w:id="236"/>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37" w:name="_Ref419307216"/>
      <w:r w:rsidRPr="00434BA0">
        <w:t xml:space="preserve">Table </w:t>
      </w:r>
      <w:fldSimple w:instr=" STYLEREF 1 \s ">
        <w:r w:rsidR="002A75F9">
          <w:rPr>
            <w:noProof/>
          </w:rPr>
          <w:t>3</w:t>
        </w:r>
      </w:fldSimple>
      <w:r w:rsidRPr="00434BA0">
        <w:noBreakHyphen/>
      </w:r>
      <w:fldSimple w:instr=" SEQ Table \* ARABIC \s 1 ">
        <w:r w:rsidR="002A75F9">
          <w:rPr>
            <w:noProof/>
          </w:rPr>
          <w:t>41</w:t>
        </w:r>
      </w:fldSimple>
      <w:bookmarkEnd w:id="237"/>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ED374E" w:rsidRPr="00434BA0" w14:paraId="0D766C9D" w14:textId="77777777" w:rsidTr="00ED374E">
        <w:trPr>
          <w:trHeight w:val="547"/>
        </w:trPr>
        <w:tc>
          <w:tcPr>
            <w:tcW w:w="2155"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353"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ED374E">
        <w:trPr>
          <w:trHeight w:val="547"/>
        </w:trPr>
        <w:tc>
          <w:tcPr>
            <w:tcW w:w="2155" w:type="dxa"/>
            <w:vAlign w:val="center"/>
          </w:tcPr>
          <w:p w14:paraId="13316E59" w14:textId="77777777" w:rsidR="00ED374E" w:rsidRPr="00981526" w:rsidRDefault="00ED374E" w:rsidP="00ED374E">
            <w:pPr>
              <w:rPr>
                <w:b/>
              </w:rPr>
            </w:pPr>
            <w:r w:rsidRPr="00981526">
              <w:rPr>
                <w:b/>
              </w:rPr>
              <w:t>timestamp</w:t>
            </w:r>
          </w:p>
        </w:tc>
        <w:tc>
          <w:tcPr>
            <w:tcW w:w="3353"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ED374E">
        <w:trPr>
          <w:trHeight w:val="547"/>
        </w:trPr>
        <w:tc>
          <w:tcPr>
            <w:tcW w:w="2155" w:type="dxa"/>
            <w:vAlign w:val="center"/>
          </w:tcPr>
          <w:p w14:paraId="33FC51AD" w14:textId="77777777" w:rsidR="00ED374E" w:rsidRPr="00981526" w:rsidRDefault="00ED374E" w:rsidP="00ED374E">
            <w:pPr>
              <w:rPr>
                <w:b/>
              </w:rPr>
            </w:pPr>
            <w:r w:rsidRPr="00981526">
              <w:rPr>
                <w:b/>
              </w:rPr>
              <w:t>timestamp_precision</w:t>
            </w:r>
          </w:p>
        </w:tc>
        <w:tc>
          <w:tcPr>
            <w:tcW w:w="3353"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ED374E">
        <w:trPr>
          <w:trHeight w:val="547"/>
        </w:trPr>
        <w:tc>
          <w:tcPr>
            <w:tcW w:w="2155" w:type="dxa"/>
            <w:vAlign w:val="center"/>
          </w:tcPr>
          <w:p w14:paraId="45E820EE" w14:textId="77777777" w:rsidR="00ED374E" w:rsidRPr="00981526" w:rsidRDefault="00ED374E" w:rsidP="00ED374E">
            <w:pPr>
              <w:rPr>
                <w:b/>
              </w:rPr>
            </w:pPr>
            <w:r w:rsidRPr="00981526">
              <w:rPr>
                <w:b/>
              </w:rPr>
              <w:t>Value</w:t>
            </w:r>
          </w:p>
        </w:tc>
        <w:tc>
          <w:tcPr>
            <w:tcW w:w="3353"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ED374E">
        <w:trPr>
          <w:trHeight w:val="547"/>
        </w:trPr>
        <w:tc>
          <w:tcPr>
            <w:tcW w:w="2155" w:type="dxa"/>
            <w:vAlign w:val="center"/>
          </w:tcPr>
          <w:p w14:paraId="7994B094" w14:textId="77777777" w:rsidR="00ED374E" w:rsidRPr="00981526" w:rsidRDefault="00ED374E" w:rsidP="00ED374E">
            <w:pPr>
              <w:rPr>
                <w:b/>
              </w:rPr>
            </w:pPr>
            <w:r w:rsidRPr="00981526">
              <w:rPr>
                <w:b/>
              </w:rPr>
              <w:lastRenderedPageBreak/>
              <w:t>Description</w:t>
            </w:r>
          </w:p>
        </w:tc>
        <w:tc>
          <w:tcPr>
            <w:tcW w:w="3353"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ED374E">
        <w:trPr>
          <w:trHeight w:val="547"/>
        </w:trPr>
        <w:tc>
          <w:tcPr>
            <w:tcW w:w="2155" w:type="dxa"/>
            <w:vAlign w:val="center"/>
          </w:tcPr>
          <w:p w14:paraId="15639C54" w14:textId="77777777" w:rsidR="00ED374E" w:rsidRPr="00981526" w:rsidRDefault="00ED374E" w:rsidP="00ED374E">
            <w:pPr>
              <w:rPr>
                <w:b/>
              </w:rPr>
            </w:pPr>
            <w:r w:rsidRPr="00981526">
              <w:rPr>
                <w:b/>
              </w:rPr>
              <w:t>Source</w:t>
            </w:r>
          </w:p>
        </w:tc>
        <w:tc>
          <w:tcPr>
            <w:tcW w:w="3353"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ED374E" w:rsidRPr="00434BA0" w14:paraId="1532A442" w14:textId="77777777" w:rsidTr="00ED374E">
        <w:trPr>
          <w:trHeight w:val="547"/>
        </w:trPr>
        <w:tc>
          <w:tcPr>
            <w:tcW w:w="2155" w:type="dxa"/>
            <w:vAlign w:val="center"/>
          </w:tcPr>
          <w:p w14:paraId="34B6D4BC" w14:textId="77777777" w:rsidR="00ED374E" w:rsidRPr="00981526" w:rsidRDefault="00ED374E" w:rsidP="00ED374E">
            <w:pPr>
              <w:rPr>
                <w:b/>
              </w:rPr>
            </w:pPr>
            <w:r w:rsidRPr="00981526">
              <w:rPr>
                <w:b/>
              </w:rPr>
              <w:t>Confidence</w:t>
            </w:r>
          </w:p>
        </w:tc>
        <w:tc>
          <w:tcPr>
            <w:tcW w:w="3353"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38" w:name="_Toc425428465"/>
      <w:bookmarkStart w:id="239" w:name="_Toc429494516"/>
      <w:r w:rsidRPr="00434BA0">
        <w:t>ToolInformationType Class</w:t>
      </w:r>
      <w:bookmarkEnd w:id="238"/>
      <w:bookmarkEnd w:id="239"/>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2A75F9" w:rsidRPr="002A75F9">
        <w:rPr>
          <w:b/>
          <w:color w:val="0000EE"/>
        </w:rPr>
        <w:t xml:space="preserve">Figure </w:t>
      </w:r>
      <w:r w:rsidR="002A75F9" w:rsidRPr="002A75F9">
        <w:rPr>
          <w:b/>
          <w:noProof/>
          <w:color w:val="0000EE"/>
        </w:rPr>
        <w:t>3</w:t>
      </w:r>
      <w:r w:rsidR="002A75F9" w:rsidRPr="002A75F9">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40" w:name="_Ref419296039"/>
      <w:r w:rsidRPr="00434BA0">
        <w:t xml:space="preserve">Figure </w:t>
      </w:r>
      <w:fldSimple w:instr=" STYLEREF 1 \s ">
        <w:r w:rsidR="002A75F9">
          <w:rPr>
            <w:noProof/>
          </w:rPr>
          <w:t>3</w:t>
        </w:r>
      </w:fldSimple>
      <w:r w:rsidRPr="00434BA0">
        <w:noBreakHyphen/>
      </w:r>
      <w:fldSimple w:instr=" SEQ Figure \* ARABIC \s 1 ">
        <w:r w:rsidR="002A75F9">
          <w:rPr>
            <w:noProof/>
          </w:rPr>
          <w:t>19</w:t>
        </w:r>
      </w:fldSimple>
      <w:bookmarkEnd w:id="240"/>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2A75F9" w:rsidRPr="002A75F9">
        <w:rPr>
          <w:b/>
          <w:color w:val="0000EE"/>
        </w:rPr>
        <w:t>Table 3</w:t>
      </w:r>
      <w:r w:rsidR="002A75F9" w:rsidRPr="002A75F9">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2A75F9" w:rsidRPr="002A75F9">
        <w:rPr>
          <w:b/>
          <w:color w:val="0000EE"/>
        </w:rPr>
        <w:t>Figure 3</w:t>
      </w:r>
      <w:r w:rsidR="002A75F9" w:rsidRPr="002A75F9">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41" w:name="_Ref419307198"/>
      <w:r w:rsidRPr="00434BA0">
        <w:lastRenderedPageBreak/>
        <w:t xml:space="preserve">Table </w:t>
      </w:r>
      <w:fldSimple w:instr=" STYLEREF 1 \s ">
        <w:r w:rsidR="002A75F9">
          <w:rPr>
            <w:noProof/>
          </w:rPr>
          <w:t>3</w:t>
        </w:r>
      </w:fldSimple>
      <w:r w:rsidRPr="00434BA0">
        <w:noBreakHyphen/>
      </w:r>
      <w:fldSimple w:instr=" SEQ Table \* ARABIC \s 1 ">
        <w:r w:rsidR="002A75F9">
          <w:rPr>
            <w:noProof/>
          </w:rPr>
          <w:t>42</w:t>
        </w:r>
      </w:fldSimple>
      <w:bookmarkEnd w:id="241"/>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42" w:name="_Ref419060071"/>
      <w:bookmarkStart w:id="243" w:name="_Ref419060164"/>
      <w:bookmarkStart w:id="244" w:name="_Toc425428466"/>
      <w:bookmarkStart w:id="245" w:name="_Ref399154204"/>
      <w:bookmarkStart w:id="246" w:name="_Toc429494517"/>
      <w:r>
        <w:t xml:space="preserve">General </w:t>
      </w:r>
      <w:r w:rsidRPr="00434BA0">
        <w:t>Data Types</w:t>
      </w:r>
      <w:bookmarkEnd w:id="242"/>
      <w:bookmarkEnd w:id="243"/>
      <w:bookmarkEnd w:id="244"/>
      <w:bookmarkEnd w:id="246"/>
    </w:p>
    <w:p w14:paraId="757B7881" w14:textId="77777777" w:rsidR="00ED374E" w:rsidRPr="00434BA0" w:rsidRDefault="00ED374E" w:rsidP="00E74C6F">
      <w:pPr>
        <w:pStyle w:val="Heading3"/>
      </w:pPr>
      <w:bookmarkStart w:id="247" w:name="_Toc425428467"/>
      <w:bookmarkStart w:id="248" w:name="_Toc429494518"/>
      <w:r w:rsidRPr="00434BA0">
        <w:t>DateTimeWithPrecisionType Data Type</w:t>
      </w:r>
      <w:bookmarkEnd w:id="247"/>
      <w:bookmarkEnd w:id="248"/>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49" w:name="_Ref419307187"/>
      <w:r w:rsidRPr="00434BA0">
        <w:t xml:space="preserve">Table </w:t>
      </w:r>
      <w:fldSimple w:instr=" STYLEREF 1 \s ">
        <w:r w:rsidR="002A75F9">
          <w:rPr>
            <w:noProof/>
          </w:rPr>
          <w:t>3</w:t>
        </w:r>
      </w:fldSimple>
      <w:r w:rsidRPr="00434BA0">
        <w:noBreakHyphen/>
      </w:r>
      <w:fldSimple w:instr=" SEQ Table \* ARABIC \s 1 ">
        <w:r w:rsidR="002A75F9">
          <w:rPr>
            <w:noProof/>
          </w:rPr>
          <w:t>43</w:t>
        </w:r>
      </w:fldSimple>
      <w:bookmarkEnd w:id="249"/>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50" w:name="_Toc425428468"/>
      <w:bookmarkStart w:id="251" w:name="_Toc429494519"/>
      <w:r>
        <w:lastRenderedPageBreak/>
        <w:t>NativeFormatString</w:t>
      </w:r>
      <w:r w:rsidRPr="00434BA0">
        <w:t>Type Data Type</w:t>
      </w:r>
      <w:bookmarkEnd w:id="250"/>
      <w:bookmarkEnd w:id="251"/>
    </w:p>
    <w:p w14:paraId="7C20E44F" w14:textId="1617D918"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basicDataTypes:BasicString</w:t>
      </w:r>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52" w:name="_Ref419307177"/>
      <w:r w:rsidRPr="00434BA0">
        <w:t xml:space="preserve">Table </w:t>
      </w:r>
      <w:fldSimple w:instr=" STYLEREF 1 \s ">
        <w:r w:rsidR="002A75F9">
          <w:rPr>
            <w:noProof/>
          </w:rPr>
          <w:t>3</w:t>
        </w:r>
      </w:fldSimple>
      <w:r w:rsidRPr="00434BA0">
        <w:noBreakHyphen/>
      </w:r>
      <w:fldSimple w:instr=" SEQ Table \* ARABIC \s 1 ">
        <w:r w:rsidR="002A75F9">
          <w:rPr>
            <w:noProof/>
          </w:rPr>
          <w:t>44</w:t>
        </w:r>
      </w:fldSimple>
      <w:bookmarkEnd w:id="252"/>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53" w:name="_Toc425428469"/>
      <w:bookmarkStart w:id="254" w:name="_Toc429494520"/>
      <w:r w:rsidRPr="00434BA0">
        <w:t>StructuredTextType Data Type</w:t>
      </w:r>
      <w:bookmarkEnd w:id="253"/>
      <w:bookmarkEnd w:id="254"/>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basicDataTypes:BasicString</w:t>
      </w:r>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55" w:name="_Ref419307156"/>
      <w:r w:rsidRPr="00434BA0">
        <w:t xml:space="preserve">Table </w:t>
      </w:r>
      <w:fldSimple w:instr=" STYLEREF 1 \s ">
        <w:r w:rsidR="002A75F9">
          <w:rPr>
            <w:noProof/>
          </w:rPr>
          <w:t>3</w:t>
        </w:r>
      </w:fldSimple>
      <w:r w:rsidRPr="00434BA0">
        <w:noBreakHyphen/>
      </w:r>
      <w:fldSimple w:instr=" SEQ Table \* ARABIC \s 1 ">
        <w:r w:rsidR="002A75F9">
          <w:rPr>
            <w:noProof/>
          </w:rPr>
          <w:t>45</w:t>
        </w:r>
      </w:fldSimple>
      <w:bookmarkEnd w:id="255"/>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77777777"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56" w:name="_Ref419331157"/>
      <w:bookmarkStart w:id="257" w:name="_Toc425428470"/>
      <w:bookmarkStart w:id="258" w:name="_Ref419060080"/>
      <w:bookmarkStart w:id="259" w:name="_Ref419060171"/>
      <w:bookmarkStart w:id="260" w:name="_Toc429494521"/>
      <w:r w:rsidRPr="00434BA0">
        <w:t xml:space="preserve">Vocabulary </w:t>
      </w:r>
      <w:bookmarkEnd w:id="256"/>
      <w:r>
        <w:t>Data Types</w:t>
      </w:r>
      <w:bookmarkEnd w:id="257"/>
      <w:bookmarkEnd w:id="260"/>
    </w:p>
    <w:p w14:paraId="675CC6D5" w14:textId="77777777"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w:t>
      </w:r>
      <w:r>
        <w:rPr>
          <w:rStyle w:val="FootnoteReference"/>
        </w:rPr>
        <w:footnoteReference w:id="1"/>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434BA0">
        <w:rPr>
          <w:rFonts w:ascii="Courier New" w:hAnsi="Courier New" w:cs="Courier New"/>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lastRenderedPageBreak/>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2A75F9" w:rsidRPr="00B67820">
        <w:rPr>
          <w:b/>
          <w:color w:val="0000EE"/>
        </w:rPr>
        <w:t xml:space="preserve">Figure </w:t>
      </w:r>
      <w:r w:rsidR="002A75F9" w:rsidRPr="00B67820">
        <w:rPr>
          <w:b/>
          <w:noProof/>
          <w:color w:val="0000EE"/>
        </w:rPr>
        <w:t>3</w:t>
      </w:r>
      <w:r w:rsidR="002A75F9" w:rsidRPr="00B67820">
        <w:rPr>
          <w:b/>
          <w:color w:val="0000EE"/>
        </w:rPr>
        <w:noBreakHyphen/>
      </w:r>
      <w:r w:rsidR="002A75F9" w:rsidRPr="00B67820">
        <w:rPr>
          <w:b/>
          <w:noProof/>
          <w:color w:val="0000EE"/>
        </w:rPr>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2A75F9">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2A75F9">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lastRenderedPageBreak/>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61" w:name="_Ref419296006"/>
      <w:bookmarkStart w:id="262" w:name="_Ref406675178"/>
      <w:r w:rsidRPr="00434BA0">
        <w:t xml:space="preserve">Figure </w:t>
      </w:r>
      <w:fldSimple w:instr=" STYLEREF 1 \s ">
        <w:r w:rsidR="002A75F9">
          <w:rPr>
            <w:noProof/>
          </w:rPr>
          <w:t>3</w:t>
        </w:r>
      </w:fldSimple>
      <w:r w:rsidRPr="00434BA0">
        <w:noBreakHyphen/>
      </w:r>
      <w:fldSimple w:instr=" SEQ Figure \* ARABIC \s 1 ">
        <w:r w:rsidR="002A75F9">
          <w:rPr>
            <w:noProof/>
          </w:rPr>
          <w:t>20</w:t>
        </w:r>
      </w:fldSimple>
      <w:bookmarkEnd w:id="261"/>
      <w:r w:rsidRPr="00434BA0">
        <w:t xml:space="preserve">. UML diagram of the STIX </w:t>
      </w:r>
      <w:r w:rsidRPr="00434BA0">
        <w:rPr>
          <w:rFonts w:cs="Courier New"/>
        </w:rPr>
        <w:t>Vocabulary data model</w:t>
      </w:r>
      <w:bookmarkEnd w:id="262"/>
    </w:p>
    <w:p w14:paraId="72A80AC4" w14:textId="77777777" w:rsidR="00ED374E" w:rsidRPr="00434BA0" w:rsidRDefault="00ED374E" w:rsidP="00E74C6F">
      <w:pPr>
        <w:pStyle w:val="Heading3"/>
      </w:pPr>
      <w:bookmarkStart w:id="263" w:name="_Ref418766010"/>
      <w:bookmarkStart w:id="264" w:name="_Toc425428471"/>
      <w:bookmarkStart w:id="265" w:name="_Toc429494522"/>
      <w:r w:rsidRPr="00434BA0">
        <w:t xml:space="preserve">VocabularyStringType </w:t>
      </w:r>
      <w:bookmarkEnd w:id="263"/>
      <w:r>
        <w:t>Data Type</w:t>
      </w:r>
      <w:bookmarkEnd w:id="264"/>
      <w:bookmarkEnd w:id="265"/>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B2CAFB9" w14:textId="77777777" w:rsidR="00ED374E" w:rsidRPr="00434BA0" w:rsidRDefault="00ED374E" w:rsidP="00E74C6F">
      <w:pPr>
        <w:pStyle w:val="Heading3"/>
      </w:pPr>
      <w:bookmarkStart w:id="266" w:name="_Ref418766030"/>
      <w:bookmarkStart w:id="267" w:name="_Toc425428472"/>
      <w:bookmarkStart w:id="268" w:name="_Toc429494523"/>
      <w:r w:rsidRPr="00434BA0">
        <w:lastRenderedPageBreak/>
        <w:t xml:space="preserve">UnenforcedVocabularyStringType </w:t>
      </w:r>
      <w:bookmarkEnd w:id="266"/>
      <w:r>
        <w:t>Data Type</w:t>
      </w:r>
      <w:bookmarkEnd w:id="267"/>
      <w:bookmarkEnd w:id="268"/>
    </w:p>
    <w:p w14:paraId="0C5E27EC" w14:textId="77777777" w:rsidR="00ED374E" w:rsidRPr="009941EC" w:rsidRDefault="00ED374E" w:rsidP="00ED374E">
      <w:pPr>
        <w:pStyle w:val="NoSpacing"/>
        <w:spacing w:after="240"/>
        <w:rPr>
          <w:rFonts w:ascii="Arial" w:hAnsi="Arial" w:cs="Courier New"/>
          <w:sz w:val="20"/>
        </w:rPr>
      </w:pPr>
      <w:r w:rsidRPr="009941EC">
        <w:rPr>
          <w:rFonts w:ascii="Arial" w:hAnsi="Arial"/>
          <w:sz w:val="20"/>
        </w:rPr>
        <w:t xml:space="preserve">The </w:t>
      </w:r>
      <w:r w:rsidRPr="00434BA0">
        <w:rPr>
          <w:rFonts w:ascii="Courier New" w:hAnsi="Courier New" w:cs="Courier New"/>
        </w:rPr>
        <w:t>UnenforcedVocabularyStringType</w:t>
      </w:r>
      <w:r w:rsidRPr="009941EC">
        <w:rPr>
          <w:rFonts w:ascii="Arial" w:hAnsi="Arial" w:cs="Courier New"/>
          <w:sz w:val="20"/>
        </w:rPr>
        <w:t xml:space="preserve"> data type specifies custom vocabulary values via an enumeration defined outside of the STIX Vocabulary data model.  It extends the </w:t>
      </w:r>
      <w:r w:rsidRPr="00434BA0">
        <w:rPr>
          <w:rFonts w:ascii="Courier New" w:hAnsi="Courier New" w:cs="Courier New"/>
        </w:rPr>
        <w:t>VocabularyStringType</w:t>
      </w:r>
      <w:r w:rsidRPr="009941EC">
        <w:rPr>
          <w:rFonts w:ascii="Arial" w:hAnsi="Arial"/>
          <w:sz w:val="20"/>
        </w:rPr>
        <w:t xml:space="preserve"> data type. Note that the STIX vocabulary data model does not define any enforcement policy for this data type. </w:t>
      </w:r>
    </w:p>
    <w:p w14:paraId="132E48CD" w14:textId="77777777" w:rsidR="00ED374E" w:rsidRPr="009941EC" w:rsidRDefault="00ED374E" w:rsidP="00ED374E">
      <w:pPr>
        <w:pStyle w:val="NoSpacing"/>
        <w:spacing w:after="240"/>
        <w:rPr>
          <w:rFonts w:ascii="Arial" w:hAnsi="Arial"/>
          <w:sz w:val="20"/>
        </w:rPr>
      </w:pPr>
      <w:r w:rsidRPr="009941EC">
        <w:rPr>
          <w:rFonts w:ascii="Arial" w:hAnsi="Arial"/>
          <w:sz w:val="20"/>
        </w:rPr>
        <w:t xml:space="preserve">The property table of the </w:t>
      </w:r>
      <w:r w:rsidRPr="00434BA0">
        <w:rPr>
          <w:rFonts w:ascii="Courier New" w:hAnsi="Courier New" w:cs="Courier New"/>
        </w:rPr>
        <w:t>UnenforcedVocabularyStringType</w:t>
      </w:r>
      <w:r w:rsidRPr="009941EC">
        <w:rPr>
          <w:rFonts w:ascii="Arial" w:hAnsi="Arial"/>
          <w:sz w:val="20"/>
        </w:rPr>
        <w:t xml:space="preserve"> data type is </w:t>
      </w:r>
      <w:r w:rsidRPr="0081306A">
        <w:rPr>
          <w:rFonts w:ascii="Arial" w:hAnsi="Arial" w:cs="Arial"/>
          <w:sz w:val="20"/>
          <w:szCs w:val="20"/>
        </w:rPr>
        <w:t xml:space="preserve">given in </w:t>
      </w:r>
      <w:r w:rsidRPr="0081306A">
        <w:rPr>
          <w:rFonts w:ascii="Arial" w:hAnsi="Arial" w:cs="Arial"/>
          <w:b/>
          <w:color w:val="0000EE"/>
          <w:sz w:val="20"/>
          <w:szCs w:val="20"/>
        </w:rPr>
        <w:fldChar w:fldCharType="begin"/>
      </w:r>
      <w:r w:rsidRPr="0081306A">
        <w:rPr>
          <w:rFonts w:ascii="Arial" w:hAnsi="Arial" w:cs="Arial"/>
          <w:b/>
          <w:color w:val="0000EE"/>
          <w:sz w:val="20"/>
          <w:szCs w:val="20"/>
        </w:rPr>
        <w:instrText xml:space="preserve"> REF _Ref419330869 \h </w:instrText>
      </w:r>
      <w:r w:rsidR="0081306A" w:rsidRPr="0081306A">
        <w:rPr>
          <w:rFonts w:ascii="Arial" w:hAnsi="Arial" w:cs="Arial"/>
          <w:b/>
          <w:color w:val="0000EE"/>
          <w:sz w:val="20"/>
          <w:szCs w:val="20"/>
        </w:rPr>
        <w:instrText xml:space="preserve"> \* MERGEFORMAT </w:instrText>
      </w:r>
      <w:r w:rsidRPr="0081306A">
        <w:rPr>
          <w:rFonts w:ascii="Arial" w:hAnsi="Arial" w:cs="Arial"/>
          <w:b/>
          <w:color w:val="0000EE"/>
          <w:sz w:val="20"/>
          <w:szCs w:val="20"/>
        </w:rPr>
      </w:r>
      <w:r w:rsidRPr="0081306A">
        <w:rPr>
          <w:rFonts w:ascii="Arial" w:hAnsi="Arial" w:cs="Arial"/>
          <w:b/>
          <w:color w:val="0000EE"/>
          <w:sz w:val="20"/>
          <w:szCs w:val="20"/>
        </w:rPr>
        <w:fldChar w:fldCharType="separate"/>
      </w:r>
      <w:r w:rsidR="002A75F9" w:rsidRPr="002A75F9">
        <w:rPr>
          <w:rFonts w:ascii="Arial" w:hAnsi="Arial" w:cs="Arial"/>
          <w:b/>
          <w:color w:val="0000EE"/>
          <w:sz w:val="20"/>
          <w:szCs w:val="20"/>
        </w:rPr>
        <w:t xml:space="preserve">Table </w:t>
      </w:r>
      <w:r w:rsidR="002A75F9" w:rsidRPr="002A75F9">
        <w:rPr>
          <w:rFonts w:ascii="Arial" w:hAnsi="Arial" w:cs="Arial"/>
          <w:b/>
          <w:noProof/>
          <w:color w:val="0000EE"/>
          <w:sz w:val="20"/>
          <w:szCs w:val="20"/>
        </w:rPr>
        <w:t>3</w:t>
      </w:r>
      <w:r w:rsidR="002A75F9" w:rsidRPr="002A75F9">
        <w:rPr>
          <w:rFonts w:ascii="Arial" w:hAnsi="Arial" w:cs="Arial"/>
          <w:b/>
          <w:noProof/>
          <w:color w:val="0000EE"/>
          <w:sz w:val="20"/>
          <w:szCs w:val="20"/>
        </w:rPr>
        <w:noBreakHyphen/>
        <w:t>46</w:t>
      </w:r>
      <w:r w:rsidRPr="0081306A">
        <w:rPr>
          <w:rFonts w:ascii="Arial" w:hAnsi="Arial" w:cs="Arial"/>
          <w:b/>
          <w:color w:val="0000EE"/>
          <w:sz w:val="20"/>
          <w:szCs w:val="20"/>
        </w:rPr>
        <w:fldChar w:fldCharType="end"/>
      </w:r>
      <w:r w:rsidRPr="009941EC">
        <w:rPr>
          <w:rFonts w:ascii="Arial" w:hAnsi="Arial"/>
          <w:sz w:val="20"/>
        </w:rPr>
        <w:t>.</w:t>
      </w:r>
    </w:p>
    <w:p w14:paraId="71AB9F8F" w14:textId="77777777" w:rsidR="00ED374E" w:rsidRPr="00434BA0" w:rsidRDefault="00ED374E" w:rsidP="00707B01">
      <w:pPr>
        <w:pStyle w:val="Caption"/>
        <w:rPr>
          <w:b/>
        </w:rPr>
      </w:pPr>
      <w:bookmarkStart w:id="269" w:name="_Ref419330869"/>
      <w:r w:rsidRPr="00434BA0">
        <w:t xml:space="preserve">Table </w:t>
      </w:r>
      <w:fldSimple w:instr=" STYLEREF 1 \s ">
        <w:r w:rsidR="002A75F9">
          <w:rPr>
            <w:noProof/>
          </w:rPr>
          <w:t>3</w:t>
        </w:r>
      </w:fldSimple>
      <w:r w:rsidRPr="00434BA0">
        <w:noBreakHyphen/>
      </w:r>
      <w:fldSimple w:instr=" SEQ Table \* ARABIC \s 1 ">
        <w:r w:rsidR="002A75F9">
          <w:rPr>
            <w:noProof/>
          </w:rPr>
          <w:t>46</w:t>
        </w:r>
      </w:fldSimple>
      <w:bookmarkEnd w:id="269"/>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ED374E" w:rsidRPr="00434BA0" w14:paraId="353B33BF" w14:textId="77777777" w:rsidTr="00ED374E">
        <w:trPr>
          <w:trHeight w:val="547"/>
        </w:trPr>
        <w:tc>
          <w:tcPr>
            <w:tcW w:w="1795"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50"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ED374E">
        <w:trPr>
          <w:trHeight w:val="547"/>
        </w:trPr>
        <w:tc>
          <w:tcPr>
            <w:tcW w:w="1795" w:type="dxa"/>
            <w:vAlign w:val="center"/>
          </w:tcPr>
          <w:p w14:paraId="3B3CFA28" w14:textId="77777777" w:rsidR="00ED374E" w:rsidRPr="00981526" w:rsidRDefault="00ED374E" w:rsidP="00ED374E">
            <w:r w:rsidRPr="00981526">
              <w:rPr>
                <w:b/>
              </w:rPr>
              <w:t>vocab_name</w:t>
            </w:r>
          </w:p>
        </w:tc>
        <w:tc>
          <w:tcPr>
            <w:tcW w:w="4050"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ED374E">
        <w:trPr>
          <w:trHeight w:val="547"/>
        </w:trPr>
        <w:tc>
          <w:tcPr>
            <w:tcW w:w="1795" w:type="dxa"/>
            <w:vAlign w:val="center"/>
          </w:tcPr>
          <w:p w14:paraId="69887864" w14:textId="77777777" w:rsidR="00ED374E" w:rsidRPr="00981526" w:rsidRDefault="00ED374E" w:rsidP="00ED374E">
            <w:r w:rsidRPr="00981526">
              <w:rPr>
                <w:b/>
              </w:rPr>
              <w:t>vocab_reference</w:t>
            </w:r>
          </w:p>
        </w:tc>
        <w:tc>
          <w:tcPr>
            <w:tcW w:w="4050"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270" w:name="_Ref420936722"/>
      <w:bookmarkStart w:id="271" w:name="_Toc425428473"/>
      <w:bookmarkStart w:id="272" w:name="_Ref420603697"/>
      <w:bookmarkStart w:id="273" w:name="_Toc429494524"/>
      <w:r w:rsidRPr="00434BA0">
        <w:t xml:space="preserve">ControlledVocabularyStringType </w:t>
      </w:r>
      <w:r>
        <w:t>Data Type</w:t>
      </w:r>
      <w:bookmarkEnd w:id="270"/>
      <w:bookmarkEnd w:id="271"/>
      <w:bookmarkEnd w:id="273"/>
    </w:p>
    <w:p w14:paraId="3E8CE35A" w14:textId="77777777"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2"/>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Pr="00434BA0">
        <w:rPr>
          <w:rStyle w:val="FootnoteReference"/>
        </w:rPr>
        <w:footnoteReference w:id="3"/>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274" w:name="_Ref421702523"/>
      <w:bookmarkStart w:id="275" w:name="_Toc425428474"/>
      <w:bookmarkStart w:id="276" w:name="_Toc429494525"/>
      <w:r w:rsidRPr="00434BA0">
        <w:lastRenderedPageBreak/>
        <w:t>Enumerations</w:t>
      </w:r>
      <w:bookmarkEnd w:id="245"/>
      <w:bookmarkEnd w:id="258"/>
      <w:bookmarkEnd w:id="259"/>
      <w:bookmarkEnd w:id="272"/>
      <w:bookmarkEnd w:id="274"/>
      <w:bookmarkEnd w:id="275"/>
      <w:bookmarkEnd w:id="276"/>
    </w:p>
    <w:p w14:paraId="23910B6B" w14:textId="77777777" w:rsidR="00ED374E" w:rsidRPr="00434BA0" w:rsidRDefault="00ED374E" w:rsidP="00E74C6F">
      <w:pPr>
        <w:pStyle w:val="Heading3"/>
      </w:pPr>
      <w:bookmarkStart w:id="277" w:name="_Toc425428475"/>
      <w:bookmarkStart w:id="278" w:name="_Toc429494526"/>
      <w:r w:rsidRPr="00434BA0">
        <w:t>DateTimePrecisionEnum Enumeration</w:t>
      </w:r>
      <w:bookmarkEnd w:id="277"/>
      <w:bookmarkEnd w:id="278"/>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279" w:name="_Ref419307143"/>
      <w:r w:rsidRPr="00434BA0">
        <w:t xml:space="preserve">Table </w:t>
      </w:r>
      <w:fldSimple w:instr=" STYLEREF 1 \s ">
        <w:r w:rsidR="002A75F9">
          <w:rPr>
            <w:noProof/>
          </w:rPr>
          <w:t>3</w:t>
        </w:r>
      </w:fldSimple>
      <w:r w:rsidRPr="00434BA0">
        <w:noBreakHyphen/>
      </w:r>
      <w:fldSimple w:instr=" SEQ Table \* ARABIC \s 1 ">
        <w:r w:rsidR="002A75F9">
          <w:rPr>
            <w:noProof/>
          </w:rPr>
          <w:t>47</w:t>
        </w:r>
      </w:fldSimple>
      <w:bookmarkEnd w:id="279"/>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280" w:name="_Toc425428476"/>
      <w:bookmarkStart w:id="281" w:name="_Toc429494527"/>
      <w:r w:rsidRPr="00434BA0">
        <w:t>RelationshipScopeEnum</w:t>
      </w:r>
      <w:bookmarkEnd w:id="280"/>
      <w:bookmarkEnd w:id="281"/>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2A75F9" w:rsidRPr="002A75F9">
        <w:rPr>
          <w:b/>
          <w:color w:val="0000EE"/>
        </w:rPr>
        <w:t xml:space="preserve">Table </w:t>
      </w:r>
      <w:r w:rsidR="002A75F9" w:rsidRPr="002A75F9">
        <w:rPr>
          <w:b/>
          <w:noProof/>
          <w:color w:val="0000EE"/>
        </w:rPr>
        <w:t>3</w:t>
      </w:r>
      <w:r w:rsidR="002A75F9" w:rsidRPr="002A75F9">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282" w:name="_Ref419307132"/>
      <w:r w:rsidRPr="00434BA0">
        <w:t xml:space="preserve">Table </w:t>
      </w:r>
      <w:fldSimple w:instr=" STYLEREF 1 \s ">
        <w:r w:rsidR="002A75F9">
          <w:rPr>
            <w:noProof/>
          </w:rPr>
          <w:t>3</w:t>
        </w:r>
      </w:fldSimple>
      <w:r w:rsidRPr="00434BA0">
        <w:noBreakHyphen/>
      </w:r>
      <w:fldSimple w:instr=" SEQ Table \* ARABIC \s 1 ">
        <w:r w:rsidR="002A75F9">
          <w:rPr>
            <w:noProof/>
          </w:rPr>
          <w:t>48</w:t>
        </w:r>
      </w:fldSimple>
      <w:bookmarkEnd w:id="282"/>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 xml:space="preserve">Multiple relationships are being defined between the subject and </w:t>
            </w:r>
            <w:r w:rsidRPr="00981526">
              <w:lastRenderedPageBreak/>
              <w:t>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pgSz w:w="15840" w:h="12240" w:orient="landscape" w:code="1"/>
          <w:pgMar w:top="1440" w:right="1440" w:bottom="1440" w:left="720" w:header="720" w:footer="720" w:gutter="0"/>
          <w:cols w:space="720"/>
          <w:docGrid w:linePitch="360"/>
        </w:sectPr>
      </w:pPr>
    </w:p>
    <w:p w14:paraId="6A44DA41" w14:textId="7E5C8F06" w:rsidR="00AE0702" w:rsidRPr="00FD22AC" w:rsidRDefault="00AE0702" w:rsidP="00FD22AC">
      <w:pPr>
        <w:pStyle w:val="Heading1"/>
      </w:pPr>
      <w:bookmarkStart w:id="283" w:name="_Ref428610482"/>
      <w:bookmarkStart w:id="284" w:name="_Toc429494528"/>
      <w:r w:rsidRPr="00FD22AC">
        <w:lastRenderedPageBreak/>
        <w:t>Conformance</w:t>
      </w:r>
      <w:bookmarkEnd w:id="65"/>
      <w:bookmarkEnd w:id="283"/>
      <w:bookmarkEnd w:id="284"/>
    </w:p>
    <w:p w14:paraId="152D93B5" w14:textId="77777777" w:rsidR="00FF1710" w:rsidRDefault="00FF1710" w:rsidP="00FF1710">
      <w:r>
        <w:t>Implementations have discretion over which parts (components, properties, extensions, controlled vocabularies, etc.) of STIX they implement (e.g., Indicator/Suggested_COAs).</w:t>
      </w:r>
    </w:p>
    <w:p w14:paraId="10885189" w14:textId="77777777" w:rsidR="00FF1710" w:rsidRDefault="00FF1710" w:rsidP="00FF1710">
      <w:r>
        <w:t> </w:t>
      </w:r>
    </w:p>
    <w:p w14:paraId="58ACB2E2" w14:textId="77777777" w:rsidR="00FF1710" w:rsidRDefault="00FF1710" w:rsidP="00FF1710">
      <w:r>
        <w:t>[1] Conformant implementations must conform to all Normative Statements that apply to the portions of STIX they implement (e.g., Implementers of the entire TTP component must conform to all Normative Statements regarding the TTP component).</w:t>
      </w:r>
    </w:p>
    <w:p w14:paraId="74577831" w14:textId="77777777" w:rsidR="00FF1710" w:rsidRDefault="00FF1710" w:rsidP="00FF1710">
      <w:r>
        <w:t> </w:t>
      </w:r>
    </w:p>
    <w:p w14:paraId="5AAAE5D0" w14:textId="77777777" w:rsidR="00FF1710" w:rsidRDefault="00FF1710" w:rsidP="00FF171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93F39B2" w14:textId="77777777" w:rsidR="00FF1710" w:rsidRDefault="00FF1710" w:rsidP="00FF1710"/>
    <w:p w14:paraId="39955966" w14:textId="77777777" w:rsidR="00FF1710" w:rsidRPr="00AE0702" w:rsidRDefault="00FF1710" w:rsidP="00FF171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836F362" w14:textId="77777777" w:rsidR="0052099F" w:rsidRDefault="00B80CDB" w:rsidP="00CE1F32">
      <w:pPr>
        <w:pStyle w:val="AppendixHeading1"/>
      </w:pPr>
      <w:bookmarkStart w:id="285" w:name="_Toc85472897"/>
      <w:bookmarkStart w:id="286" w:name="_Toc287332012"/>
      <w:bookmarkStart w:id="287" w:name="_Toc429494529"/>
      <w:r>
        <w:lastRenderedPageBreak/>
        <w:t>Acknowl</w:t>
      </w:r>
      <w:r w:rsidR="004D0E5E">
        <w:t>e</w:t>
      </w:r>
      <w:r w:rsidR="008F61FB">
        <w:t>dg</w:t>
      </w:r>
      <w:r w:rsidR="0052099F">
        <w:t>ments</w:t>
      </w:r>
      <w:bookmarkEnd w:id="285"/>
      <w:bookmarkEnd w:id="286"/>
      <w:bookmarkEnd w:id="287"/>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commentRangeStart w:id="288"/>
      <w:r>
        <w:t>Participants:</w:t>
      </w:r>
      <w:r>
        <w:fldChar w:fldCharType="begin"/>
      </w:r>
      <w:r>
        <w:instrText xml:space="preserve"> MACROBUTTON  </w:instrText>
      </w:r>
      <w:r>
        <w:fldChar w:fldCharType="end"/>
      </w:r>
      <w:commentRangeEnd w:id="288"/>
      <w:r w:rsidR="00D74B69">
        <w:rPr>
          <w:rStyle w:val="CommentReference"/>
          <w:rFonts w:asciiTheme="minorHAnsi" w:hAnsiTheme="minorHAnsi" w:cstheme="minorHAnsi"/>
          <w:b w:val="0"/>
          <w:color w:val="auto"/>
        </w:rPr>
        <w:commentReference w:id="288"/>
      </w:r>
    </w:p>
    <w:p w14:paraId="116EC7E7" w14:textId="77777777" w:rsidR="00C32606" w:rsidRDefault="001A7143" w:rsidP="00C32606">
      <w:pPr>
        <w:pStyle w:val="Contributor"/>
      </w:pPr>
      <w:r w:rsidRPr="001A7143">
        <w:t>[Participant Name, Affiliation | Individual Member]</w:t>
      </w:r>
    </w:p>
    <w:p w14:paraId="61F79F77" w14:textId="77777777" w:rsidR="00C32606" w:rsidRDefault="001A7143" w:rsidP="00C32606">
      <w:pPr>
        <w:pStyle w:val="Contributor"/>
      </w:pPr>
      <w:r w:rsidRPr="001A7143">
        <w:t>[Participant Name, Affiliation | Individual Member]</w:t>
      </w:r>
    </w:p>
    <w:p w14:paraId="73AD7B0F" w14:textId="77777777" w:rsidR="00C76CAA" w:rsidRPr="00C76CAA" w:rsidRDefault="00C76CAA" w:rsidP="00C76CAA"/>
    <w:p w14:paraId="6156DEB1" w14:textId="77777777" w:rsidR="00A05FDF" w:rsidRDefault="00A05FDF" w:rsidP="00A05FDF">
      <w:pPr>
        <w:pStyle w:val="AppendixHeading1"/>
      </w:pPr>
      <w:bookmarkStart w:id="289" w:name="_Toc85472898"/>
      <w:bookmarkStart w:id="290" w:name="_Toc287332014"/>
      <w:bookmarkStart w:id="291" w:name="_Toc429494530"/>
      <w:r>
        <w:lastRenderedPageBreak/>
        <w:t>Revision History</w:t>
      </w:r>
      <w:bookmarkEnd w:id="289"/>
      <w:bookmarkEnd w:id="290"/>
      <w:bookmarkEnd w:id="2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Barnum, Sean D." w:date="2015-09-04T14:43:00Z" w:initials="BS">
    <w:p w14:paraId="60470647" w14:textId="72CBBC3C" w:rsidR="00A81F33" w:rsidRDefault="00A81F33">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 w:id="288" w:author="Barnum, Sean D." w:date="2015-09-04T14:41:00Z" w:initials="BS">
    <w:p w14:paraId="1A8D9DC5" w14:textId="4B416023" w:rsidR="00A81F33" w:rsidRDefault="00A81F33">
      <w:pPr>
        <w:pStyle w:val="CommentText"/>
      </w:pPr>
      <w:r>
        <w:rPr>
          <w:rStyle w:val="CommentReference"/>
        </w:rPr>
        <w:annotationRef/>
      </w:r>
      <w:r>
        <w:t>I suggest you ask Chet/Robin/Paul for a current list to include in the docs for now and that when we send it out to the SC for review we ask for people to let us know if they don’t want included.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470647" w15:done="0"/>
  <w15:commentEx w15:paraId="1A8D9D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6E700" w14:textId="77777777" w:rsidR="00ED38BC" w:rsidRDefault="00ED38BC" w:rsidP="008C100C">
      <w:r>
        <w:separator/>
      </w:r>
    </w:p>
    <w:p w14:paraId="6948AD02" w14:textId="77777777" w:rsidR="00ED38BC" w:rsidRDefault="00ED38BC" w:rsidP="008C100C"/>
    <w:p w14:paraId="242226E8" w14:textId="77777777" w:rsidR="00ED38BC" w:rsidRDefault="00ED38BC" w:rsidP="008C100C"/>
    <w:p w14:paraId="4D3B4B73" w14:textId="77777777" w:rsidR="00ED38BC" w:rsidRDefault="00ED38BC" w:rsidP="008C100C"/>
    <w:p w14:paraId="76CA6B51" w14:textId="77777777" w:rsidR="00ED38BC" w:rsidRDefault="00ED38BC" w:rsidP="008C100C"/>
    <w:p w14:paraId="4E83FBE2" w14:textId="77777777" w:rsidR="00ED38BC" w:rsidRDefault="00ED38BC" w:rsidP="008C100C"/>
    <w:p w14:paraId="3862F7E0" w14:textId="77777777" w:rsidR="00ED38BC" w:rsidRDefault="00ED38BC" w:rsidP="008C100C"/>
  </w:endnote>
  <w:endnote w:type="continuationSeparator" w:id="0">
    <w:p w14:paraId="7CF44862" w14:textId="77777777" w:rsidR="00ED38BC" w:rsidRDefault="00ED38BC" w:rsidP="008C100C">
      <w:r>
        <w:continuationSeparator/>
      </w:r>
    </w:p>
    <w:p w14:paraId="4289D422" w14:textId="77777777" w:rsidR="00ED38BC" w:rsidRDefault="00ED38BC" w:rsidP="008C100C"/>
    <w:p w14:paraId="3C9BF1FF" w14:textId="77777777" w:rsidR="00ED38BC" w:rsidRDefault="00ED38BC" w:rsidP="008C100C"/>
    <w:p w14:paraId="459F8EB7" w14:textId="77777777" w:rsidR="00ED38BC" w:rsidRDefault="00ED38BC" w:rsidP="008C100C"/>
    <w:p w14:paraId="1532DC79" w14:textId="77777777" w:rsidR="00ED38BC" w:rsidRDefault="00ED38BC" w:rsidP="008C100C"/>
    <w:p w14:paraId="5B40C733" w14:textId="77777777" w:rsidR="00ED38BC" w:rsidRDefault="00ED38BC" w:rsidP="008C100C"/>
    <w:p w14:paraId="5F26E709" w14:textId="77777777" w:rsidR="00ED38BC" w:rsidRDefault="00ED38BC" w:rsidP="008C100C"/>
  </w:endnote>
  <w:endnote w:id="1">
    <w:p w14:paraId="0679242E" w14:textId="77777777" w:rsidR="00A81F33" w:rsidRDefault="00A81F33">
      <w:pPr>
        <w:pStyle w:val="EndnoteText"/>
      </w:pPr>
      <w:r>
        <w:rPr>
          <w:rStyle w:val="EndnoteReference"/>
        </w:rPr>
        <w:endnoteRef/>
      </w:r>
      <w:r>
        <w:t xml:space="preserve"> </w:t>
      </w:r>
      <w:r w:rsidRPr="00F62E41">
        <w:t xml:space="preserve">The CybOX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A81F33" w:rsidRDefault="00A81F33">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A81F33" w:rsidRDefault="00A81F33">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A81F33" w:rsidRDefault="00A81F33">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A81F33" w:rsidRPr="00195F88" w:rsidRDefault="00A81F33"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A81F33" w:rsidRPr="00195F88" w:rsidRDefault="00A81F3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326CA">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326CA">
      <w:rPr>
        <w:rStyle w:val="PageNumber"/>
        <w:noProof/>
        <w:sz w:val="16"/>
        <w:szCs w:val="16"/>
      </w:rPr>
      <w:t>62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094C0" w14:textId="77777777" w:rsidR="00ED38BC" w:rsidRDefault="00ED38BC" w:rsidP="008C100C">
      <w:r>
        <w:separator/>
      </w:r>
    </w:p>
    <w:p w14:paraId="12D7640B" w14:textId="77777777" w:rsidR="00ED38BC" w:rsidRDefault="00ED38BC" w:rsidP="008C100C"/>
  </w:footnote>
  <w:footnote w:type="continuationSeparator" w:id="0">
    <w:p w14:paraId="7BC7B4C6" w14:textId="77777777" w:rsidR="00ED38BC" w:rsidRDefault="00ED38BC" w:rsidP="008C100C">
      <w:r>
        <w:continuationSeparator/>
      </w:r>
    </w:p>
    <w:p w14:paraId="376F06D7" w14:textId="77777777" w:rsidR="00ED38BC" w:rsidRDefault="00ED38BC" w:rsidP="008C100C"/>
  </w:footnote>
  <w:footnote w:id="1">
    <w:p w14:paraId="3525712F" w14:textId="77777777" w:rsidR="00A81F33" w:rsidRPr="00582F43" w:rsidRDefault="00A81F33" w:rsidP="00ED374E">
      <w:pPr>
        <w:pStyle w:val="FootnoteText"/>
      </w:pPr>
      <w:r w:rsidRPr="00582F43">
        <w:rPr>
          <w:rStyle w:val="FootnoteReference"/>
        </w:rPr>
        <w:footnoteRef/>
      </w:r>
      <w:r w:rsidRPr="00582F43">
        <w:t xml:space="preserve"> The vocabulary-related data types defined here are different than those defined for vocabularies in the STIX </w:t>
      </w:r>
      <w:r>
        <w:t>1.2.1</w:t>
      </w:r>
      <w:r w:rsidRPr="00582F43">
        <w:t xml:space="preserve"> XSD implementation.</w:t>
      </w:r>
    </w:p>
  </w:footnote>
  <w:footnote w:id="2">
    <w:p w14:paraId="7873DFDA" w14:textId="77777777" w:rsidR="00A81F33" w:rsidRPr="00582F43" w:rsidRDefault="00A81F33" w:rsidP="00ED374E">
      <w:pPr>
        <w:pStyle w:val="FootnoteText"/>
      </w:pPr>
      <w:r w:rsidRPr="00582F43">
        <w:rPr>
          <w:rStyle w:val="FootnoteReference"/>
        </w:rPr>
        <w:footnoteRef/>
      </w:r>
      <w:r w:rsidRPr="00582F43">
        <w:t xml:space="preserve"> Note that in the XSD implementation, </w:t>
      </w:r>
      <w:r w:rsidRPr="00582F43">
        <w:rPr>
          <w:rFonts w:cs="Courier New"/>
        </w:rPr>
        <w:t>ControlledVocabularyStringType</w:t>
      </w:r>
      <w:r w:rsidRPr="00582F43">
        <w:t xml:space="preserve"> is not an abstract concept.</w:t>
      </w:r>
    </w:p>
  </w:footnote>
  <w:footnote w:id="3">
    <w:p w14:paraId="105FAEDA" w14:textId="77777777" w:rsidR="00A81F33" w:rsidRPr="00582F43" w:rsidRDefault="00A81F33" w:rsidP="00ED374E">
      <w:pPr>
        <w:pStyle w:val="FootnoteText"/>
      </w:pPr>
      <w:r w:rsidRPr="00582F43">
        <w:rPr>
          <w:rStyle w:val="FootnoteReference"/>
        </w:rPr>
        <w:footnoteRef/>
      </w:r>
      <w:r w:rsidRPr="00582F43">
        <w:t xml:space="preserve"> </w:t>
      </w:r>
      <w:r w:rsidRPr="00582F43">
        <w:rPr>
          <w:rFonts w:cs="Courier New"/>
        </w:rPr>
        <w:t>Note that all defined vocabulary enumerations have version numbers in their names to facilitate additions to the enumerations that are backward compatible.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76EFC"/>
    <w:rsid w:val="00082644"/>
    <w:rsid w:val="00096E2D"/>
    <w:rsid w:val="000B071A"/>
    <w:rsid w:val="000C471B"/>
    <w:rsid w:val="000E28CA"/>
    <w:rsid w:val="000F36D1"/>
    <w:rsid w:val="000F3A82"/>
    <w:rsid w:val="00101FF7"/>
    <w:rsid w:val="001057D2"/>
    <w:rsid w:val="0012387E"/>
    <w:rsid w:val="00123F2F"/>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D0FAE"/>
    <w:rsid w:val="002F3684"/>
    <w:rsid w:val="002F5F8B"/>
    <w:rsid w:val="00310E8A"/>
    <w:rsid w:val="003129C6"/>
    <w:rsid w:val="00326ECE"/>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4CC"/>
    <w:rsid w:val="004848BA"/>
    <w:rsid w:val="0048683B"/>
    <w:rsid w:val="004925B5"/>
    <w:rsid w:val="004B0764"/>
    <w:rsid w:val="004B203E"/>
    <w:rsid w:val="004C1F0A"/>
    <w:rsid w:val="004C4D7C"/>
    <w:rsid w:val="004C560B"/>
    <w:rsid w:val="004D0E5E"/>
    <w:rsid w:val="004F390D"/>
    <w:rsid w:val="00501AB2"/>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2EE1"/>
    <w:rsid w:val="005E2FCB"/>
    <w:rsid w:val="005E587C"/>
    <w:rsid w:val="005E6DD7"/>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7016D8"/>
    <w:rsid w:val="00707B01"/>
    <w:rsid w:val="0071217C"/>
    <w:rsid w:val="007165BD"/>
    <w:rsid w:val="00727F0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7DCE"/>
    <w:rsid w:val="009D3F2A"/>
    <w:rsid w:val="009E31CA"/>
    <w:rsid w:val="009E5ACB"/>
    <w:rsid w:val="00A001B9"/>
    <w:rsid w:val="00A01E27"/>
    <w:rsid w:val="00A046ED"/>
    <w:rsid w:val="00A05FDF"/>
    <w:rsid w:val="00A36268"/>
    <w:rsid w:val="00A44E81"/>
    <w:rsid w:val="00A471E7"/>
    <w:rsid w:val="00A50716"/>
    <w:rsid w:val="00A710C8"/>
    <w:rsid w:val="00A770DB"/>
    <w:rsid w:val="00A8141F"/>
    <w:rsid w:val="00A81F33"/>
    <w:rsid w:val="00A83CAA"/>
    <w:rsid w:val="00A9135E"/>
    <w:rsid w:val="00A91C3D"/>
    <w:rsid w:val="00AA7BD8"/>
    <w:rsid w:val="00AC5012"/>
    <w:rsid w:val="00AD0665"/>
    <w:rsid w:val="00AD0F45"/>
    <w:rsid w:val="00AD6C00"/>
    <w:rsid w:val="00AE0702"/>
    <w:rsid w:val="00AF5EEC"/>
    <w:rsid w:val="00B07128"/>
    <w:rsid w:val="00B103B8"/>
    <w:rsid w:val="00B2415D"/>
    <w:rsid w:val="00B455A9"/>
    <w:rsid w:val="00B53807"/>
    <w:rsid w:val="00B56878"/>
    <w:rsid w:val="00B569DB"/>
    <w:rsid w:val="00B62E2E"/>
    <w:rsid w:val="00B641A5"/>
    <w:rsid w:val="00B67820"/>
    <w:rsid w:val="00B80CDB"/>
    <w:rsid w:val="00BA2083"/>
    <w:rsid w:val="00BC439B"/>
    <w:rsid w:val="00BD5C4F"/>
    <w:rsid w:val="00BD74E8"/>
    <w:rsid w:val="00BE0637"/>
    <w:rsid w:val="00BE1CE0"/>
    <w:rsid w:val="00C02DEC"/>
    <w:rsid w:val="00C20C97"/>
    <w:rsid w:val="00C23558"/>
    <w:rsid w:val="00C32606"/>
    <w:rsid w:val="00C326CA"/>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46EE"/>
    <w:rsid w:val="00DE6F0E"/>
    <w:rsid w:val="00DF11BB"/>
    <w:rsid w:val="00DF1F29"/>
    <w:rsid w:val="00DF5EAF"/>
    <w:rsid w:val="00E0005A"/>
    <w:rsid w:val="00E01912"/>
    <w:rsid w:val="00E0354A"/>
    <w:rsid w:val="00E21636"/>
    <w:rsid w:val="00E230BA"/>
    <w:rsid w:val="00E31A55"/>
    <w:rsid w:val="00E36FE1"/>
    <w:rsid w:val="00E4299F"/>
    <w:rsid w:val="00E43C11"/>
    <w:rsid w:val="00E513CB"/>
    <w:rsid w:val="00E62DFD"/>
    <w:rsid w:val="00E74C6F"/>
    <w:rsid w:val="00E7674F"/>
    <w:rsid w:val="00E9034C"/>
    <w:rsid w:val="00E947B6"/>
    <w:rsid w:val="00EC1016"/>
    <w:rsid w:val="00EC4D9D"/>
    <w:rsid w:val="00EC66AB"/>
    <w:rsid w:val="00ED374E"/>
    <w:rsid w:val="00ED38BC"/>
    <w:rsid w:val="00EE32B1"/>
    <w:rsid w:val="00EE3C80"/>
    <w:rsid w:val="00EF5B8E"/>
    <w:rsid w:val="00F003C0"/>
    <w:rsid w:val="00F07E6A"/>
    <w:rsid w:val="00F10B93"/>
    <w:rsid w:val="00F3583B"/>
    <w:rsid w:val="00F4558C"/>
    <w:rsid w:val="00F5240A"/>
    <w:rsid w:val="00F53893"/>
    <w:rsid w:val="00F633FA"/>
    <w:rsid w:val="00F636FC"/>
    <w:rsid w:val="00F94051"/>
    <w:rsid w:val="00FA361D"/>
    <w:rsid w:val="00FB384A"/>
    <w:rsid w:val="00FB3A75"/>
    <w:rsid w:val="00FC5615"/>
    <w:rsid w:val="00FD0C9A"/>
    <w:rsid w:val="00FD22AC"/>
    <w:rsid w:val="00FD445B"/>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microsoft.com/office/2011/relationships/commentsExtended" Target="commentsExtended.xml"/><Relationship Id="rId39" Type="http://schemas.openxmlformats.org/officeDocument/2006/relationships/image" Target="media/image11.png"/><Relationship Id="rId21" Type="http://schemas.openxmlformats.org/officeDocument/2006/relationships/hyperlink" Target="https://www.oasis-open.org/policies-guidelines/tc-process" TargetMode="External"/><Relationship Id="rId34" Type="http://schemas.openxmlformats.org/officeDocument/2006/relationships/image" Target="media/image8.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comments" Target="comments.xml"/><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image" Target="media/image6.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cid:image003.png@01CFC8F2.37AD2A50" TargetMode="External"/><Relationship Id="rId36" Type="http://schemas.openxmlformats.org/officeDocument/2006/relationships/hyperlink" Target="https://tools.ietf.org/rfc/rfc4648.txt" TargetMode="External"/><Relationship Id="rId49" Type="http://schemas.openxmlformats.org/officeDocument/2006/relationships/image" Target="media/image21.png"/><Relationship Id="rId57"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16.png"/><Relationship Id="rId52"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2.gif"/><Relationship Id="rId30" Type="http://schemas.openxmlformats.org/officeDocument/2006/relationships/image" Target="media/image4.png"/><Relationship Id="rId35" Type="http://schemas.openxmlformats.org/officeDocument/2006/relationships/hyperlink" Target="http://www.ietf.org/rfc/rfc2119.txt" TargetMode="External"/><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image" Target="media/image28.jpg"/><Relationship Id="rId8" Type="http://schemas.openxmlformats.org/officeDocument/2006/relationships/hyperlink" Target="https://www.oasis-open.org/committees/cti/" TargetMode="External"/><Relationship Id="rId51" Type="http://schemas.openxmlformats.org/officeDocument/2006/relationships/image" Target="media/image23.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FF5DC-58FE-4283-9F54-AB4870E47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123</TotalTime>
  <Pages>62</Pages>
  <Words>12756</Words>
  <Characters>91997</Characters>
  <Application>Microsoft Office Word</Application>
  <DocSecurity>0</DocSecurity>
  <Lines>766</Lines>
  <Paragraphs>209</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104544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Beck, Desiree A.</cp:lastModifiedBy>
  <cp:revision>46</cp:revision>
  <cp:lastPrinted>2011-08-05T16:21:00Z</cp:lastPrinted>
  <dcterms:created xsi:type="dcterms:W3CDTF">2015-08-29T15:06:00Z</dcterms:created>
  <dcterms:modified xsi:type="dcterms:W3CDTF">2015-09-08T20:52:00Z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