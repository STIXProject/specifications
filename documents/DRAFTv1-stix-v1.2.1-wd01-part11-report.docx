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4F565" w14:textId="77777777" w:rsidR="00C71349" w:rsidRPr="00CE06CB" w:rsidRDefault="00E83ACA" w:rsidP="008C100C">
      <w:pPr>
        <w:pStyle w:val="Title"/>
        <w:rPr>
          <w:sz w:val="28"/>
          <w:szCs w:val="28"/>
        </w:rPr>
      </w:pPr>
      <w:r w:rsidRPr="00E83ACA">
        <w:rPr>
          <w:sz w:val="28"/>
          <w:szCs w:val="28"/>
        </w:rPr>
        <w:t>STIX Version 1.2.1 Part 11: Report</w:t>
      </w:r>
    </w:p>
    <w:p w14:paraId="6766E181"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70E60C71" w14:textId="77777777" w:rsidR="00E01912" w:rsidRDefault="008E2049" w:rsidP="00E01912">
      <w:pPr>
        <w:pStyle w:val="Subtitle"/>
        <w:rPr>
          <w:sz w:val="24"/>
          <w:szCs w:val="24"/>
        </w:rPr>
      </w:pPr>
      <w:bookmarkStart w:id="0" w:name="_Toc85472892"/>
      <w:r>
        <w:rPr>
          <w:sz w:val="24"/>
          <w:szCs w:val="24"/>
        </w:rPr>
        <w:t>30</w:t>
      </w:r>
      <w:r w:rsidR="00A01E27">
        <w:rPr>
          <w:sz w:val="24"/>
          <w:szCs w:val="24"/>
        </w:rPr>
        <w:t xml:space="preserve"> August</w:t>
      </w:r>
      <w:r w:rsidR="007D079E">
        <w:rPr>
          <w:sz w:val="24"/>
          <w:szCs w:val="24"/>
        </w:rPr>
        <w:t xml:space="preserve"> 201</w:t>
      </w:r>
      <w:r w:rsidR="00960D49">
        <w:rPr>
          <w:sz w:val="24"/>
          <w:szCs w:val="24"/>
        </w:rPr>
        <w:t>5</w:t>
      </w:r>
    </w:p>
    <w:p w14:paraId="4478518C" w14:textId="77777777" w:rsidR="00D17F06" w:rsidRDefault="00D17F06" w:rsidP="00D17F06">
      <w:pPr>
        <w:pStyle w:val="Titlepageinfo"/>
      </w:pPr>
      <w:r>
        <w:t>Technical Committee:</w:t>
      </w:r>
    </w:p>
    <w:p w14:paraId="56DD437F" w14:textId="77777777" w:rsidR="00D17F06" w:rsidRDefault="00B973AB" w:rsidP="00D17F06">
      <w:pPr>
        <w:pStyle w:val="Titlepageinfodescription"/>
      </w:pPr>
      <w:hyperlink r:id="rId8" w:history="1">
        <w:r w:rsidR="009608FD">
          <w:rPr>
            <w:rStyle w:val="Hyperlink"/>
          </w:rPr>
          <w:t>OASIS Cyber Threat Intelligence (CTI) TC</w:t>
        </w:r>
      </w:hyperlink>
    </w:p>
    <w:p w14:paraId="01733E99" w14:textId="77777777" w:rsidR="00D17F06" w:rsidRDefault="009608FD" w:rsidP="00D17F06">
      <w:pPr>
        <w:pStyle w:val="Titlepageinfo"/>
      </w:pPr>
      <w:r>
        <w:t>Chair</w:t>
      </w:r>
      <w:r w:rsidR="00D17F06">
        <w:t>:</w:t>
      </w:r>
    </w:p>
    <w:p w14:paraId="3D3536C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83E0F7" w14:textId="77777777" w:rsidR="00D17F06" w:rsidRDefault="00D17F06" w:rsidP="00D17F06">
      <w:pPr>
        <w:pStyle w:val="Titlepageinfo"/>
      </w:pPr>
      <w:r>
        <w:t>Editors:</w:t>
      </w:r>
    </w:p>
    <w:p w14:paraId="075A3329" w14:textId="77777777" w:rsidR="008E2049" w:rsidRDefault="008E2049" w:rsidP="008E2049">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A694DB0" w14:textId="77777777" w:rsidR="008E2049" w:rsidRDefault="008E2049" w:rsidP="008E2049">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24D62FB5" w14:textId="77777777" w:rsidR="008E2049" w:rsidRDefault="008E2049" w:rsidP="008E2049">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47F0F344" w14:textId="77777777" w:rsidR="008E2049" w:rsidRDefault="008E2049" w:rsidP="008E2049">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01B1609B" w14:textId="77777777" w:rsidR="006B65C7" w:rsidRDefault="006B65C7" w:rsidP="006B65C7">
      <w:pPr>
        <w:pStyle w:val="Titlepageinfo"/>
      </w:pPr>
      <w:bookmarkStart w:id="1" w:name="AdditionalArtifacts"/>
      <w:r>
        <w:t>Additional artifacts</w:t>
      </w:r>
      <w:bookmarkEnd w:id="1"/>
      <w:r>
        <w:t>:</w:t>
      </w:r>
    </w:p>
    <w:p w14:paraId="0CD3D92D"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63F5609"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36D47B1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108203A2" w14:textId="77777777" w:rsidR="00755A38" w:rsidRDefault="00755A38" w:rsidP="00755A38">
      <w:pPr>
        <w:pStyle w:val="RelatedWork"/>
      </w:pPr>
      <w:r w:rsidRPr="00755A38">
        <w:rPr>
          <w:i/>
        </w:rPr>
        <w:t>STIX Version 1.2.1 Part 3: Core</w:t>
      </w:r>
      <w:r w:rsidR="00E62DFD">
        <w:t xml:space="preserve">. </w:t>
      </w:r>
      <w:r w:rsidR="00D20183">
        <w:t>[URI]</w:t>
      </w:r>
    </w:p>
    <w:p w14:paraId="66D22A20"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27A70A62" w14:textId="77777777" w:rsidR="00F94051" w:rsidRDefault="00F94051" w:rsidP="00F94051">
      <w:pPr>
        <w:pStyle w:val="RelatedWork"/>
      </w:pPr>
      <w:r w:rsidRPr="00F94051">
        <w:rPr>
          <w:i/>
        </w:rPr>
        <w:t>STIX Version 1.2.1 Part 5: TTP</w:t>
      </w:r>
      <w:r>
        <w:t xml:space="preserve">. </w:t>
      </w:r>
      <w:r w:rsidR="002813EC">
        <w:t>[URI]</w:t>
      </w:r>
    </w:p>
    <w:p w14:paraId="4E4615A3" w14:textId="77777777" w:rsidR="00F94051" w:rsidRDefault="00F94051" w:rsidP="00F94051">
      <w:pPr>
        <w:pStyle w:val="RelatedWork"/>
      </w:pPr>
      <w:r w:rsidRPr="00F94051">
        <w:rPr>
          <w:i/>
        </w:rPr>
        <w:t>STIX Version 1.2.1 Part 6: Incident</w:t>
      </w:r>
      <w:r>
        <w:t xml:space="preserve">. </w:t>
      </w:r>
      <w:r w:rsidR="00E35706">
        <w:t>[URI]</w:t>
      </w:r>
    </w:p>
    <w:p w14:paraId="71B8E55B" w14:textId="77777777" w:rsidR="00F94051" w:rsidRDefault="00F94051" w:rsidP="00F94051">
      <w:pPr>
        <w:pStyle w:val="RelatedWork"/>
      </w:pPr>
      <w:r w:rsidRPr="00F94051">
        <w:rPr>
          <w:i/>
        </w:rPr>
        <w:t>STIX Version 1.2.1 Part 7: Threat Actor</w:t>
      </w:r>
      <w:r>
        <w:t xml:space="preserve">. </w:t>
      </w:r>
      <w:r w:rsidR="00266B32">
        <w:t>[URI]</w:t>
      </w:r>
    </w:p>
    <w:p w14:paraId="5D43B769" w14:textId="77777777" w:rsidR="00F94051" w:rsidRDefault="00F94051" w:rsidP="00F94051">
      <w:pPr>
        <w:pStyle w:val="RelatedWork"/>
      </w:pPr>
      <w:r w:rsidRPr="00F94051">
        <w:rPr>
          <w:i/>
        </w:rPr>
        <w:t>STIX Version 1.2.1 Part 8: Campaign</w:t>
      </w:r>
      <w:r>
        <w:t xml:space="preserve">. </w:t>
      </w:r>
      <w:r w:rsidR="00E10EA9">
        <w:t>[URI]</w:t>
      </w:r>
    </w:p>
    <w:p w14:paraId="09E031F5" w14:textId="77777777" w:rsidR="00F94051" w:rsidRDefault="00F94051" w:rsidP="00F94051">
      <w:pPr>
        <w:pStyle w:val="RelatedWork"/>
      </w:pPr>
      <w:r w:rsidRPr="00F94051">
        <w:rPr>
          <w:i/>
        </w:rPr>
        <w:t>STIX Version 1.2.1 Part 9: Course of Action</w:t>
      </w:r>
      <w:r>
        <w:t xml:space="preserve">. </w:t>
      </w:r>
      <w:r w:rsidR="00E07E12">
        <w:t>[URI]</w:t>
      </w:r>
    </w:p>
    <w:p w14:paraId="78E92C50" w14:textId="77777777" w:rsidR="00F94051" w:rsidRDefault="00F94051" w:rsidP="00F94051">
      <w:pPr>
        <w:pStyle w:val="RelatedWork"/>
      </w:pPr>
      <w:r w:rsidRPr="00F94051">
        <w:rPr>
          <w:i/>
        </w:rPr>
        <w:t>STIX Version 1.2.1 Part 10: Exploit Target</w:t>
      </w:r>
      <w:r>
        <w:t xml:space="preserve">. </w:t>
      </w:r>
      <w:r w:rsidR="00E83ACA">
        <w:t>[URI]</w:t>
      </w:r>
    </w:p>
    <w:p w14:paraId="2455EEA1" w14:textId="77777777" w:rsidR="00F94051" w:rsidRDefault="00F94051" w:rsidP="00F94051">
      <w:pPr>
        <w:pStyle w:val="RelatedWork"/>
      </w:pPr>
      <w:r w:rsidRPr="00F94051">
        <w:rPr>
          <w:i/>
        </w:rPr>
        <w:t>STIX Version 1.2.1 Part 11: Report</w:t>
      </w:r>
      <w:r>
        <w:t xml:space="preserve">. </w:t>
      </w:r>
      <w:r w:rsidR="00E83ACA">
        <w:t>(this document)</w:t>
      </w:r>
    </w:p>
    <w:p w14:paraId="0FB049D1" w14:textId="77777777" w:rsidR="00F94051" w:rsidRDefault="00F94051" w:rsidP="00F94051">
      <w:pPr>
        <w:pStyle w:val="RelatedWork"/>
      </w:pPr>
      <w:r w:rsidRPr="00F94051">
        <w:rPr>
          <w:i/>
        </w:rPr>
        <w:t xml:space="preserve">STIX Version 1.2.1 Part 12: </w:t>
      </w:r>
      <w:r w:rsidR="00E47AB8">
        <w:rPr>
          <w:i/>
        </w:rPr>
        <w:t xml:space="preserve">Default </w:t>
      </w:r>
      <w:r w:rsidRPr="00F94051">
        <w:rPr>
          <w:i/>
        </w:rPr>
        <w:t>Extensions</w:t>
      </w:r>
      <w:r>
        <w:t>. [URI]</w:t>
      </w:r>
    </w:p>
    <w:p w14:paraId="790C9AA8" w14:textId="77777777" w:rsidR="00F94051" w:rsidRDefault="00F94051" w:rsidP="00F94051">
      <w:pPr>
        <w:pStyle w:val="RelatedWork"/>
      </w:pPr>
      <w:r w:rsidRPr="00F94051">
        <w:rPr>
          <w:i/>
        </w:rPr>
        <w:t>STIX Version 1.2.1 Part 13: Data Marking</w:t>
      </w:r>
      <w:r>
        <w:t>. [URI]</w:t>
      </w:r>
    </w:p>
    <w:p w14:paraId="73962706" w14:textId="77777777" w:rsidR="00F94051" w:rsidRDefault="00F94051" w:rsidP="00F94051">
      <w:pPr>
        <w:pStyle w:val="RelatedWork"/>
      </w:pPr>
      <w:r w:rsidRPr="00F94051">
        <w:rPr>
          <w:i/>
        </w:rPr>
        <w:t>STIX Version 1.2.1 Part 14: Vocabularies</w:t>
      </w:r>
      <w:r>
        <w:t>. [URI]</w:t>
      </w:r>
    </w:p>
    <w:p w14:paraId="62640518" w14:textId="77777777" w:rsidR="00E62DFD" w:rsidRDefault="00F94051" w:rsidP="00F94051">
      <w:pPr>
        <w:pStyle w:val="RelatedWork"/>
      </w:pPr>
      <w:r w:rsidRPr="00F94051">
        <w:rPr>
          <w:i/>
        </w:rPr>
        <w:t>STIX Version 1.2.1 Part 15: UML Model</w:t>
      </w:r>
      <w:r>
        <w:t>. [URI]</w:t>
      </w:r>
    </w:p>
    <w:p w14:paraId="3224438F" w14:textId="77777777" w:rsidR="00D17F06" w:rsidRDefault="00D17F06" w:rsidP="00D17F06">
      <w:pPr>
        <w:pStyle w:val="Titlepageinfo"/>
      </w:pPr>
      <w:bookmarkStart w:id="2" w:name="RelatedWord"/>
      <w:r>
        <w:t>Related work</w:t>
      </w:r>
      <w:bookmarkEnd w:id="2"/>
      <w:r>
        <w:t>:</w:t>
      </w:r>
    </w:p>
    <w:p w14:paraId="3440969F" w14:textId="77777777" w:rsidR="00D17F06" w:rsidRPr="004C4D7C" w:rsidRDefault="00D17F06" w:rsidP="00D17F06">
      <w:pPr>
        <w:pStyle w:val="Titlepageinfodescription"/>
      </w:pPr>
      <w:r>
        <w:t>This specification is related to:</w:t>
      </w:r>
    </w:p>
    <w:p w14:paraId="2CDF2B27" w14:textId="77777777" w:rsidR="008F61FB" w:rsidRDefault="008E2049" w:rsidP="008E2049">
      <w:pPr>
        <w:pStyle w:val="RelatedWork"/>
      </w:pPr>
      <w:r w:rsidRPr="000F341C">
        <w:rPr>
          <w:i/>
        </w:rPr>
        <w:t xml:space="preserve">CybOX </w:t>
      </w:r>
      <w:r w:rsidRPr="001B1762">
        <w:rPr>
          <w:i/>
        </w:rPr>
        <w:t>Version 2.1.1 (placeholder)</w:t>
      </w:r>
    </w:p>
    <w:p w14:paraId="08874566" w14:textId="77777777" w:rsidR="00735E3A" w:rsidRDefault="00735E3A" w:rsidP="00735E3A">
      <w:pPr>
        <w:pStyle w:val="Titlepageinfo"/>
      </w:pPr>
      <w:r>
        <w:t>Abstract:</w:t>
      </w:r>
    </w:p>
    <w:p w14:paraId="487DFF72" w14:textId="77777777" w:rsidR="00735E3A" w:rsidRPr="007613C3" w:rsidRDefault="00866130" w:rsidP="00735E3A">
      <w:pPr>
        <w:pStyle w:val="Abstract"/>
      </w:pPr>
      <w:r w:rsidRPr="007613C3">
        <w:rPr>
          <w:iCs/>
        </w:rPr>
        <w:t xml:space="preserve">The Structured Threat Information </w:t>
      </w:r>
      <w:r w:rsidR="007613C3" w:rsidRPr="007613C3">
        <w:rPr>
          <w:iCs/>
        </w:rPr>
        <w:t>Ex</w:t>
      </w:r>
      <w:r w:rsidRPr="007613C3">
        <w:rPr>
          <w:iCs/>
        </w:rPr>
        <w:t>pression (STIX) framework defines nine core constructs and the relationships between them for the purposes of modeling cyber threat information and enabling cyber threat information analysis and sharing. This specification document defines the Report construct, which gives context to a grouping of content specified using any of the nine core constructs, including related Reports</w:t>
      </w:r>
      <w:r w:rsidRPr="007613C3">
        <w:rPr>
          <w:i/>
          <w:iCs/>
        </w:rPr>
        <w:t>.</w:t>
      </w:r>
    </w:p>
    <w:p w14:paraId="24BD8465" w14:textId="77777777" w:rsidR="00544386" w:rsidRDefault="00544386" w:rsidP="00544386">
      <w:pPr>
        <w:pStyle w:val="Titlepageinfo"/>
      </w:pPr>
      <w:r>
        <w:t>Status:</w:t>
      </w:r>
    </w:p>
    <w:p w14:paraId="158CD137"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42D923" w14:textId="77777777" w:rsidR="001057D2" w:rsidRDefault="001057D2" w:rsidP="001057D2">
      <w:pPr>
        <w:pStyle w:val="Titlepageinfo"/>
      </w:pPr>
      <w:r>
        <w:t>URI pattern</w:t>
      </w:r>
      <w:r w:rsidR="00CA025D">
        <w:t>s</w:t>
      </w:r>
      <w:r>
        <w:t>:</w:t>
      </w:r>
    </w:p>
    <w:p w14:paraId="5D90E95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83ACA" w:rsidRPr="00835415">
        <w:rPr>
          <w:rFonts w:cs="Arial"/>
        </w:rPr>
        <w:t>part11-report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83ACA" w:rsidRPr="00835415">
        <w:rPr>
          <w:rFonts w:cs="Arial"/>
        </w:rPr>
        <w:t>part11-report</w:t>
      </w:r>
      <w:r w:rsidR="00163EB3" w:rsidRPr="00163EB3">
        <w:rPr>
          <w:rStyle w:val="Hyperlink"/>
          <w:color w:val="auto"/>
        </w:rPr>
        <w:t>.docx</w:t>
      </w:r>
    </w:p>
    <w:p w14:paraId="1B553981" w14:textId="77777777"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83ACA" w:rsidRPr="00835415">
        <w:rPr>
          <w:rFonts w:cs="Arial"/>
        </w:rPr>
        <w:t>part11-report</w:t>
      </w:r>
      <w:r w:rsidR="00163EB3" w:rsidRPr="00163EB3">
        <w:rPr>
          <w:rStyle w:val="Hyperlink"/>
          <w:color w:val="auto"/>
        </w:rPr>
        <w:t>.docx</w:t>
      </w:r>
    </w:p>
    <w:p w14:paraId="2F8BBD7D" w14:textId="77777777" w:rsidR="00544386" w:rsidRDefault="001057D2" w:rsidP="001057D2">
      <w:pPr>
        <w:pStyle w:val="Abstract"/>
      </w:pPr>
      <w:r>
        <w:t>(Managed by OASIS TC Administration; please don’t modify.)</w:t>
      </w:r>
    </w:p>
    <w:p w14:paraId="1EF14405" w14:textId="77777777" w:rsidR="006E4329" w:rsidRDefault="006E4329" w:rsidP="00544386">
      <w:pPr>
        <w:pStyle w:val="Abstract"/>
      </w:pPr>
    </w:p>
    <w:p w14:paraId="28CB44F7" w14:textId="77777777" w:rsidR="001E392A" w:rsidRDefault="001E392A" w:rsidP="00544386">
      <w:pPr>
        <w:pStyle w:val="Abstract"/>
      </w:pPr>
    </w:p>
    <w:p w14:paraId="192186B5" w14:textId="77777777" w:rsidR="006E4329" w:rsidRPr="00852E10" w:rsidRDefault="001847BD" w:rsidP="006E4329">
      <w:r>
        <w:t>Copyright © OASIS Open</w:t>
      </w:r>
      <w:r w:rsidR="00D142A8">
        <w:t xml:space="preserve"> 201</w:t>
      </w:r>
      <w:r w:rsidR="00960D49">
        <w:t>5</w:t>
      </w:r>
      <w:r w:rsidR="006E4329" w:rsidRPr="00852E10">
        <w:t>. All Rights Reserved.</w:t>
      </w:r>
    </w:p>
    <w:p w14:paraId="36399277"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9B4A85C"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2ABB60E" w14:textId="77777777" w:rsidR="006E4329" w:rsidRDefault="006E4329" w:rsidP="006E4329">
      <w:r w:rsidRPr="00852E10">
        <w:t>The limited permissions granted above are perpetual and will not be revoked by OASIS or its successors or assigns.</w:t>
      </w:r>
    </w:p>
    <w:p w14:paraId="1073E864"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9A70BBD" w14:textId="77777777" w:rsidR="001847BD" w:rsidRPr="00852E10" w:rsidRDefault="001847BD" w:rsidP="001847BD">
      <w:pPr>
        <w:pStyle w:val="Notices"/>
      </w:pPr>
      <w:r>
        <w:lastRenderedPageBreak/>
        <w:t>Table of Contents</w:t>
      </w:r>
    </w:p>
    <w:p w14:paraId="287A201D" w14:textId="77777777" w:rsidR="00917A90"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554" w:history="1">
        <w:r w:rsidR="00917A90" w:rsidRPr="0048080F">
          <w:rPr>
            <w:rStyle w:val="Hyperlink"/>
            <w:noProof/>
          </w:rPr>
          <w:t>1</w:t>
        </w:r>
        <w:r w:rsidR="00917A90">
          <w:rPr>
            <w:rFonts w:asciiTheme="minorHAnsi" w:eastAsiaTheme="minorEastAsia" w:hAnsiTheme="minorHAnsi" w:cstheme="minorBidi"/>
            <w:noProof/>
            <w:sz w:val="22"/>
            <w:szCs w:val="22"/>
          </w:rPr>
          <w:tab/>
        </w:r>
        <w:r w:rsidR="00917A90" w:rsidRPr="0048080F">
          <w:rPr>
            <w:rStyle w:val="Hyperlink"/>
            <w:noProof/>
          </w:rPr>
          <w:t>Introduction</w:t>
        </w:r>
        <w:r w:rsidR="00917A90">
          <w:rPr>
            <w:noProof/>
            <w:webHidden/>
          </w:rPr>
          <w:tab/>
        </w:r>
        <w:r w:rsidR="00917A90">
          <w:rPr>
            <w:noProof/>
            <w:webHidden/>
          </w:rPr>
          <w:fldChar w:fldCharType="begin"/>
        </w:r>
        <w:r w:rsidR="00917A90">
          <w:rPr>
            <w:noProof/>
            <w:webHidden/>
          </w:rPr>
          <w:instrText xml:space="preserve"> PAGEREF _Toc429574554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702EB2D4" w14:textId="77777777" w:rsidR="00917A90" w:rsidRDefault="00B973AB">
      <w:pPr>
        <w:pStyle w:val="TOC2"/>
        <w:tabs>
          <w:tab w:val="right" w:leader="dot" w:pos="9350"/>
        </w:tabs>
        <w:rPr>
          <w:rFonts w:asciiTheme="minorHAnsi" w:eastAsiaTheme="minorEastAsia" w:hAnsiTheme="minorHAnsi" w:cstheme="minorBidi"/>
          <w:noProof/>
          <w:sz w:val="22"/>
          <w:szCs w:val="22"/>
        </w:rPr>
      </w:pPr>
      <w:hyperlink w:anchor="_Toc429574555" w:history="1">
        <w:r w:rsidR="00917A90" w:rsidRPr="0048080F">
          <w:rPr>
            <w:rStyle w:val="Hyperlink"/>
            <w:noProof/>
          </w:rPr>
          <w:t>1.1 STIX Specification Documents</w:t>
        </w:r>
        <w:r w:rsidR="00917A90">
          <w:rPr>
            <w:noProof/>
            <w:webHidden/>
          </w:rPr>
          <w:tab/>
        </w:r>
        <w:r w:rsidR="00917A90">
          <w:rPr>
            <w:noProof/>
            <w:webHidden/>
          </w:rPr>
          <w:fldChar w:fldCharType="begin"/>
        </w:r>
        <w:r w:rsidR="00917A90">
          <w:rPr>
            <w:noProof/>
            <w:webHidden/>
          </w:rPr>
          <w:instrText xml:space="preserve"> PAGEREF _Toc429574555 \h </w:instrText>
        </w:r>
        <w:r w:rsidR="00917A90">
          <w:rPr>
            <w:noProof/>
            <w:webHidden/>
          </w:rPr>
        </w:r>
        <w:r w:rsidR="00917A90">
          <w:rPr>
            <w:noProof/>
            <w:webHidden/>
          </w:rPr>
          <w:fldChar w:fldCharType="separate"/>
        </w:r>
        <w:r w:rsidR="00151045">
          <w:rPr>
            <w:noProof/>
            <w:webHidden/>
          </w:rPr>
          <w:t>4</w:t>
        </w:r>
        <w:r w:rsidR="00917A90">
          <w:rPr>
            <w:noProof/>
            <w:webHidden/>
          </w:rPr>
          <w:fldChar w:fldCharType="end"/>
        </w:r>
      </w:hyperlink>
    </w:p>
    <w:p w14:paraId="4A8F54FE" w14:textId="77777777" w:rsidR="00917A90" w:rsidRDefault="00B973AB">
      <w:pPr>
        <w:pStyle w:val="TOC2"/>
        <w:tabs>
          <w:tab w:val="right" w:leader="dot" w:pos="9350"/>
        </w:tabs>
        <w:rPr>
          <w:rFonts w:asciiTheme="minorHAnsi" w:eastAsiaTheme="minorEastAsia" w:hAnsiTheme="minorHAnsi" w:cstheme="minorBidi"/>
          <w:noProof/>
          <w:sz w:val="22"/>
          <w:szCs w:val="22"/>
        </w:rPr>
      </w:pPr>
      <w:hyperlink w:anchor="_Toc429574556" w:history="1">
        <w:r w:rsidR="00917A90" w:rsidRPr="0048080F">
          <w:rPr>
            <w:rStyle w:val="Hyperlink"/>
            <w:noProof/>
          </w:rPr>
          <w:t>1.2 Document Conventions</w:t>
        </w:r>
        <w:r w:rsidR="00917A90">
          <w:rPr>
            <w:noProof/>
            <w:webHidden/>
          </w:rPr>
          <w:tab/>
        </w:r>
        <w:r w:rsidR="00917A90">
          <w:rPr>
            <w:noProof/>
            <w:webHidden/>
          </w:rPr>
          <w:fldChar w:fldCharType="begin"/>
        </w:r>
        <w:r w:rsidR="00917A90">
          <w:rPr>
            <w:noProof/>
            <w:webHidden/>
          </w:rPr>
          <w:instrText xml:space="preserve"> PAGEREF _Toc429574556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77BC765A"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57" w:history="1">
        <w:r w:rsidR="00917A90" w:rsidRPr="0048080F">
          <w:rPr>
            <w:rStyle w:val="Hyperlink"/>
            <w:noProof/>
          </w:rPr>
          <w:t>1.2.1 Fonts</w:t>
        </w:r>
        <w:r w:rsidR="00917A90">
          <w:rPr>
            <w:noProof/>
            <w:webHidden/>
          </w:rPr>
          <w:tab/>
        </w:r>
        <w:r w:rsidR="00917A90">
          <w:rPr>
            <w:noProof/>
            <w:webHidden/>
          </w:rPr>
          <w:fldChar w:fldCharType="begin"/>
        </w:r>
        <w:r w:rsidR="00917A90">
          <w:rPr>
            <w:noProof/>
            <w:webHidden/>
          </w:rPr>
          <w:instrText xml:space="preserve"> PAGEREF _Toc429574557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1551FC"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58" w:history="1">
        <w:r w:rsidR="00917A90" w:rsidRPr="0048080F">
          <w:rPr>
            <w:rStyle w:val="Hyperlink"/>
            <w:noProof/>
          </w:rPr>
          <w:t>1.2.2 UML Package References</w:t>
        </w:r>
        <w:r w:rsidR="00917A90">
          <w:rPr>
            <w:noProof/>
            <w:webHidden/>
          </w:rPr>
          <w:tab/>
        </w:r>
        <w:r w:rsidR="00917A90">
          <w:rPr>
            <w:noProof/>
            <w:webHidden/>
          </w:rPr>
          <w:fldChar w:fldCharType="begin"/>
        </w:r>
        <w:r w:rsidR="00917A90">
          <w:rPr>
            <w:noProof/>
            <w:webHidden/>
          </w:rPr>
          <w:instrText xml:space="preserve"> PAGEREF _Toc429574558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0F6EA9F"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59" w:history="1">
        <w:r w:rsidR="00917A90" w:rsidRPr="0048080F">
          <w:rPr>
            <w:rStyle w:val="Hyperlink"/>
            <w:noProof/>
          </w:rPr>
          <w:t>1.2.3 UML Diagrams</w:t>
        </w:r>
        <w:r w:rsidR="00917A90">
          <w:rPr>
            <w:noProof/>
            <w:webHidden/>
          </w:rPr>
          <w:tab/>
        </w:r>
        <w:r w:rsidR="00917A90">
          <w:rPr>
            <w:noProof/>
            <w:webHidden/>
          </w:rPr>
          <w:fldChar w:fldCharType="begin"/>
        </w:r>
        <w:r w:rsidR="00917A90">
          <w:rPr>
            <w:noProof/>
            <w:webHidden/>
          </w:rPr>
          <w:instrText xml:space="preserve"> PAGEREF _Toc429574559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6B938078" w14:textId="77777777" w:rsidR="00917A90" w:rsidRDefault="00B973AB">
      <w:pPr>
        <w:pStyle w:val="TOC4"/>
        <w:tabs>
          <w:tab w:val="right" w:leader="dot" w:pos="9350"/>
        </w:tabs>
        <w:rPr>
          <w:rFonts w:asciiTheme="minorHAnsi" w:eastAsiaTheme="minorEastAsia" w:hAnsiTheme="minorHAnsi" w:cstheme="minorBidi"/>
          <w:noProof/>
          <w:sz w:val="22"/>
          <w:szCs w:val="22"/>
        </w:rPr>
      </w:pPr>
      <w:hyperlink w:anchor="_Toc429574560" w:history="1">
        <w:r w:rsidR="00917A90" w:rsidRPr="0048080F">
          <w:rPr>
            <w:rStyle w:val="Hyperlink"/>
            <w:noProof/>
          </w:rPr>
          <w:t>1.2.3.1 Class Properties</w:t>
        </w:r>
        <w:r w:rsidR="00917A90">
          <w:rPr>
            <w:noProof/>
            <w:webHidden/>
          </w:rPr>
          <w:tab/>
        </w:r>
        <w:r w:rsidR="00917A90">
          <w:rPr>
            <w:noProof/>
            <w:webHidden/>
          </w:rPr>
          <w:fldChar w:fldCharType="begin"/>
        </w:r>
        <w:r w:rsidR="00917A90">
          <w:rPr>
            <w:noProof/>
            <w:webHidden/>
          </w:rPr>
          <w:instrText xml:space="preserve"> PAGEREF _Toc429574560 \h </w:instrText>
        </w:r>
        <w:r w:rsidR="00917A90">
          <w:rPr>
            <w:noProof/>
            <w:webHidden/>
          </w:rPr>
        </w:r>
        <w:r w:rsidR="00917A90">
          <w:rPr>
            <w:noProof/>
            <w:webHidden/>
          </w:rPr>
          <w:fldChar w:fldCharType="separate"/>
        </w:r>
        <w:r w:rsidR="00151045">
          <w:rPr>
            <w:noProof/>
            <w:webHidden/>
          </w:rPr>
          <w:t>5</w:t>
        </w:r>
        <w:r w:rsidR="00917A90">
          <w:rPr>
            <w:noProof/>
            <w:webHidden/>
          </w:rPr>
          <w:fldChar w:fldCharType="end"/>
        </w:r>
      </w:hyperlink>
    </w:p>
    <w:p w14:paraId="14B469F7" w14:textId="77777777" w:rsidR="00917A90" w:rsidRDefault="00B973AB">
      <w:pPr>
        <w:pStyle w:val="TOC4"/>
        <w:tabs>
          <w:tab w:val="right" w:leader="dot" w:pos="9350"/>
        </w:tabs>
        <w:rPr>
          <w:rFonts w:asciiTheme="minorHAnsi" w:eastAsiaTheme="minorEastAsia" w:hAnsiTheme="minorHAnsi" w:cstheme="minorBidi"/>
          <w:noProof/>
          <w:sz w:val="22"/>
          <w:szCs w:val="22"/>
        </w:rPr>
      </w:pPr>
      <w:hyperlink w:anchor="_Toc429574561" w:history="1">
        <w:r w:rsidR="00917A90" w:rsidRPr="0048080F">
          <w:rPr>
            <w:rStyle w:val="Hyperlink"/>
            <w:noProof/>
          </w:rPr>
          <w:t>1.2.3.2 Diagram Icons and Arrow Types</w:t>
        </w:r>
        <w:r w:rsidR="00917A90">
          <w:rPr>
            <w:noProof/>
            <w:webHidden/>
          </w:rPr>
          <w:tab/>
        </w:r>
        <w:r w:rsidR="00917A90">
          <w:rPr>
            <w:noProof/>
            <w:webHidden/>
          </w:rPr>
          <w:fldChar w:fldCharType="begin"/>
        </w:r>
        <w:r w:rsidR="00917A90">
          <w:rPr>
            <w:noProof/>
            <w:webHidden/>
          </w:rPr>
          <w:instrText xml:space="preserve"> PAGEREF _Toc429574561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6851F1A2" w14:textId="77777777" w:rsidR="00917A90" w:rsidRDefault="00B973AB">
      <w:pPr>
        <w:pStyle w:val="TOC4"/>
        <w:tabs>
          <w:tab w:val="right" w:leader="dot" w:pos="9350"/>
        </w:tabs>
        <w:rPr>
          <w:rFonts w:asciiTheme="minorHAnsi" w:eastAsiaTheme="minorEastAsia" w:hAnsiTheme="minorHAnsi" w:cstheme="minorBidi"/>
          <w:noProof/>
          <w:sz w:val="22"/>
          <w:szCs w:val="22"/>
        </w:rPr>
      </w:pPr>
      <w:hyperlink w:anchor="_Toc429574562" w:history="1">
        <w:r w:rsidR="00917A90" w:rsidRPr="0048080F">
          <w:rPr>
            <w:rStyle w:val="Hyperlink"/>
            <w:noProof/>
          </w:rPr>
          <w:t>1.2.3.3 Color Coding</w:t>
        </w:r>
        <w:r w:rsidR="00917A90">
          <w:rPr>
            <w:noProof/>
            <w:webHidden/>
          </w:rPr>
          <w:tab/>
        </w:r>
        <w:r w:rsidR="00917A90">
          <w:rPr>
            <w:noProof/>
            <w:webHidden/>
          </w:rPr>
          <w:fldChar w:fldCharType="begin"/>
        </w:r>
        <w:r w:rsidR="00917A90">
          <w:rPr>
            <w:noProof/>
            <w:webHidden/>
          </w:rPr>
          <w:instrText xml:space="preserve"> PAGEREF _Toc429574562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2AAFC9F1"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63" w:history="1">
        <w:r w:rsidR="00917A90" w:rsidRPr="0048080F">
          <w:rPr>
            <w:rStyle w:val="Hyperlink"/>
            <w:noProof/>
          </w:rPr>
          <w:t>1.2.4 Property Table Notation</w:t>
        </w:r>
        <w:r w:rsidR="00917A90">
          <w:rPr>
            <w:noProof/>
            <w:webHidden/>
          </w:rPr>
          <w:tab/>
        </w:r>
        <w:r w:rsidR="00917A90">
          <w:rPr>
            <w:noProof/>
            <w:webHidden/>
          </w:rPr>
          <w:fldChar w:fldCharType="begin"/>
        </w:r>
        <w:r w:rsidR="00917A90">
          <w:rPr>
            <w:noProof/>
            <w:webHidden/>
          </w:rPr>
          <w:instrText xml:space="preserve"> PAGEREF _Toc429574563 \h </w:instrText>
        </w:r>
        <w:r w:rsidR="00917A90">
          <w:rPr>
            <w:noProof/>
            <w:webHidden/>
          </w:rPr>
        </w:r>
        <w:r w:rsidR="00917A90">
          <w:rPr>
            <w:noProof/>
            <w:webHidden/>
          </w:rPr>
          <w:fldChar w:fldCharType="separate"/>
        </w:r>
        <w:r w:rsidR="00151045">
          <w:rPr>
            <w:noProof/>
            <w:webHidden/>
          </w:rPr>
          <w:t>6</w:t>
        </w:r>
        <w:r w:rsidR="00917A90">
          <w:rPr>
            <w:noProof/>
            <w:webHidden/>
          </w:rPr>
          <w:fldChar w:fldCharType="end"/>
        </w:r>
      </w:hyperlink>
    </w:p>
    <w:p w14:paraId="34E2E038"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64" w:history="1">
        <w:r w:rsidR="00917A90" w:rsidRPr="0048080F">
          <w:rPr>
            <w:rStyle w:val="Hyperlink"/>
            <w:noProof/>
          </w:rPr>
          <w:t>1.2.5 Property and Class Descriptions</w:t>
        </w:r>
        <w:r w:rsidR="00917A90">
          <w:rPr>
            <w:noProof/>
            <w:webHidden/>
          </w:rPr>
          <w:tab/>
        </w:r>
        <w:r w:rsidR="00917A90">
          <w:rPr>
            <w:noProof/>
            <w:webHidden/>
          </w:rPr>
          <w:fldChar w:fldCharType="begin"/>
        </w:r>
        <w:r w:rsidR="00917A90">
          <w:rPr>
            <w:noProof/>
            <w:webHidden/>
          </w:rPr>
          <w:instrText xml:space="preserve"> PAGEREF _Toc429574564 \h </w:instrText>
        </w:r>
        <w:r w:rsidR="00917A90">
          <w:rPr>
            <w:noProof/>
            <w:webHidden/>
          </w:rPr>
        </w:r>
        <w:r w:rsidR="00917A90">
          <w:rPr>
            <w:noProof/>
            <w:webHidden/>
          </w:rPr>
          <w:fldChar w:fldCharType="separate"/>
        </w:r>
        <w:r w:rsidR="00151045">
          <w:rPr>
            <w:noProof/>
            <w:webHidden/>
          </w:rPr>
          <w:t>7</w:t>
        </w:r>
        <w:r w:rsidR="00917A90">
          <w:rPr>
            <w:noProof/>
            <w:webHidden/>
          </w:rPr>
          <w:fldChar w:fldCharType="end"/>
        </w:r>
      </w:hyperlink>
    </w:p>
    <w:p w14:paraId="7EC08A9F" w14:textId="77777777" w:rsidR="00917A90" w:rsidRDefault="00B973AB">
      <w:pPr>
        <w:pStyle w:val="TOC2"/>
        <w:tabs>
          <w:tab w:val="right" w:leader="dot" w:pos="9350"/>
        </w:tabs>
        <w:rPr>
          <w:rFonts w:asciiTheme="minorHAnsi" w:eastAsiaTheme="minorEastAsia" w:hAnsiTheme="minorHAnsi" w:cstheme="minorBidi"/>
          <w:noProof/>
          <w:sz w:val="22"/>
          <w:szCs w:val="22"/>
        </w:rPr>
      </w:pPr>
      <w:hyperlink w:anchor="_Toc429574565" w:history="1">
        <w:r w:rsidR="00917A90" w:rsidRPr="0048080F">
          <w:rPr>
            <w:rStyle w:val="Hyperlink"/>
            <w:noProof/>
          </w:rPr>
          <w:t>1.3 Terminology</w:t>
        </w:r>
        <w:r w:rsidR="00917A90">
          <w:rPr>
            <w:noProof/>
            <w:webHidden/>
          </w:rPr>
          <w:tab/>
        </w:r>
        <w:r w:rsidR="00917A90">
          <w:rPr>
            <w:noProof/>
            <w:webHidden/>
          </w:rPr>
          <w:fldChar w:fldCharType="begin"/>
        </w:r>
        <w:r w:rsidR="00917A90">
          <w:rPr>
            <w:noProof/>
            <w:webHidden/>
          </w:rPr>
          <w:instrText xml:space="preserve"> PAGEREF _Toc429574565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3B930480" w14:textId="77777777" w:rsidR="00917A90" w:rsidRDefault="00B973AB">
      <w:pPr>
        <w:pStyle w:val="TOC2"/>
        <w:tabs>
          <w:tab w:val="right" w:leader="dot" w:pos="9350"/>
        </w:tabs>
        <w:rPr>
          <w:rFonts w:asciiTheme="minorHAnsi" w:eastAsiaTheme="minorEastAsia" w:hAnsiTheme="minorHAnsi" w:cstheme="minorBidi"/>
          <w:noProof/>
          <w:sz w:val="22"/>
          <w:szCs w:val="22"/>
        </w:rPr>
      </w:pPr>
      <w:hyperlink w:anchor="_Toc429574566" w:history="1">
        <w:r w:rsidR="00917A90" w:rsidRPr="0048080F">
          <w:rPr>
            <w:rStyle w:val="Hyperlink"/>
            <w:noProof/>
          </w:rPr>
          <w:t>1.4 Normative References</w:t>
        </w:r>
        <w:r w:rsidR="00917A90">
          <w:rPr>
            <w:noProof/>
            <w:webHidden/>
          </w:rPr>
          <w:tab/>
        </w:r>
        <w:r w:rsidR="00917A90">
          <w:rPr>
            <w:noProof/>
            <w:webHidden/>
          </w:rPr>
          <w:fldChar w:fldCharType="begin"/>
        </w:r>
        <w:r w:rsidR="00917A90">
          <w:rPr>
            <w:noProof/>
            <w:webHidden/>
          </w:rPr>
          <w:instrText xml:space="preserve"> PAGEREF _Toc429574566 \h </w:instrText>
        </w:r>
        <w:r w:rsidR="00917A90">
          <w:rPr>
            <w:noProof/>
            <w:webHidden/>
          </w:rPr>
        </w:r>
        <w:r w:rsidR="00917A90">
          <w:rPr>
            <w:noProof/>
            <w:webHidden/>
          </w:rPr>
          <w:fldChar w:fldCharType="separate"/>
        </w:r>
        <w:r w:rsidR="00151045">
          <w:rPr>
            <w:noProof/>
            <w:webHidden/>
          </w:rPr>
          <w:t>8</w:t>
        </w:r>
        <w:r w:rsidR="00917A90">
          <w:rPr>
            <w:noProof/>
            <w:webHidden/>
          </w:rPr>
          <w:fldChar w:fldCharType="end"/>
        </w:r>
      </w:hyperlink>
    </w:p>
    <w:p w14:paraId="12207D64" w14:textId="77777777" w:rsidR="00917A90" w:rsidRDefault="00B973AB">
      <w:pPr>
        <w:pStyle w:val="TOC1"/>
        <w:rPr>
          <w:rFonts w:asciiTheme="minorHAnsi" w:eastAsiaTheme="minorEastAsia" w:hAnsiTheme="minorHAnsi" w:cstheme="minorBidi"/>
          <w:noProof/>
          <w:sz w:val="22"/>
          <w:szCs w:val="22"/>
        </w:rPr>
      </w:pPr>
      <w:hyperlink w:anchor="_Toc429574567" w:history="1">
        <w:r w:rsidR="00917A90" w:rsidRPr="0048080F">
          <w:rPr>
            <w:rStyle w:val="Hyperlink"/>
            <w:noProof/>
          </w:rPr>
          <w:t>2</w:t>
        </w:r>
        <w:r w:rsidR="00917A90">
          <w:rPr>
            <w:rFonts w:asciiTheme="minorHAnsi" w:eastAsiaTheme="minorEastAsia" w:hAnsiTheme="minorHAnsi" w:cstheme="minorBidi"/>
            <w:noProof/>
            <w:sz w:val="22"/>
            <w:szCs w:val="22"/>
          </w:rPr>
          <w:tab/>
        </w:r>
        <w:r w:rsidR="00917A90" w:rsidRPr="0048080F">
          <w:rPr>
            <w:rStyle w:val="Hyperlink"/>
            <w:noProof/>
          </w:rPr>
          <w:t>Background</w:t>
        </w:r>
        <w:r w:rsidR="00917A90">
          <w:rPr>
            <w:noProof/>
            <w:webHidden/>
          </w:rPr>
          <w:tab/>
        </w:r>
        <w:r w:rsidR="00917A90">
          <w:rPr>
            <w:noProof/>
            <w:webHidden/>
          </w:rPr>
          <w:fldChar w:fldCharType="begin"/>
        </w:r>
        <w:r w:rsidR="00917A90">
          <w:rPr>
            <w:noProof/>
            <w:webHidden/>
          </w:rPr>
          <w:instrText xml:space="preserve"> PAGEREF _Toc429574567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3772579" w14:textId="77777777" w:rsidR="00917A90" w:rsidRDefault="00B973AB">
      <w:pPr>
        <w:pStyle w:val="TOC2"/>
        <w:tabs>
          <w:tab w:val="right" w:leader="dot" w:pos="9350"/>
        </w:tabs>
        <w:rPr>
          <w:rFonts w:asciiTheme="minorHAnsi" w:eastAsiaTheme="minorEastAsia" w:hAnsiTheme="minorHAnsi" w:cstheme="minorBidi"/>
          <w:noProof/>
          <w:sz w:val="22"/>
          <w:szCs w:val="22"/>
        </w:rPr>
      </w:pPr>
      <w:hyperlink w:anchor="_Toc429574568" w:history="1">
        <w:r w:rsidR="00917A90" w:rsidRPr="0048080F">
          <w:rPr>
            <w:rStyle w:val="Hyperlink"/>
            <w:noProof/>
          </w:rPr>
          <w:t>2.1 Component Data Models</w:t>
        </w:r>
        <w:r w:rsidR="00917A90">
          <w:rPr>
            <w:noProof/>
            <w:webHidden/>
          </w:rPr>
          <w:tab/>
        </w:r>
        <w:r w:rsidR="00917A90">
          <w:rPr>
            <w:noProof/>
            <w:webHidden/>
          </w:rPr>
          <w:fldChar w:fldCharType="begin"/>
        </w:r>
        <w:r w:rsidR="00917A90">
          <w:rPr>
            <w:noProof/>
            <w:webHidden/>
          </w:rPr>
          <w:instrText xml:space="preserve"> PAGEREF _Toc429574568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0CE532A8"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69" w:history="1">
        <w:r w:rsidR="00917A90" w:rsidRPr="0048080F">
          <w:rPr>
            <w:rStyle w:val="Hyperlink"/>
            <w:noProof/>
          </w:rPr>
          <w:t>2.1.1 Observable</w:t>
        </w:r>
        <w:r w:rsidR="00917A90">
          <w:rPr>
            <w:noProof/>
            <w:webHidden/>
          </w:rPr>
          <w:tab/>
        </w:r>
        <w:r w:rsidR="00917A90">
          <w:rPr>
            <w:noProof/>
            <w:webHidden/>
          </w:rPr>
          <w:fldChar w:fldCharType="begin"/>
        </w:r>
        <w:r w:rsidR="00917A90">
          <w:rPr>
            <w:noProof/>
            <w:webHidden/>
          </w:rPr>
          <w:instrText xml:space="preserve"> PAGEREF _Toc429574569 \h </w:instrText>
        </w:r>
        <w:r w:rsidR="00917A90">
          <w:rPr>
            <w:noProof/>
            <w:webHidden/>
          </w:rPr>
        </w:r>
        <w:r w:rsidR="00917A90">
          <w:rPr>
            <w:noProof/>
            <w:webHidden/>
          </w:rPr>
          <w:fldChar w:fldCharType="separate"/>
        </w:r>
        <w:r w:rsidR="00151045">
          <w:rPr>
            <w:noProof/>
            <w:webHidden/>
          </w:rPr>
          <w:t>9</w:t>
        </w:r>
        <w:r w:rsidR="00917A90">
          <w:rPr>
            <w:noProof/>
            <w:webHidden/>
          </w:rPr>
          <w:fldChar w:fldCharType="end"/>
        </w:r>
      </w:hyperlink>
    </w:p>
    <w:p w14:paraId="4FD50423"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70" w:history="1">
        <w:r w:rsidR="00917A90" w:rsidRPr="0048080F">
          <w:rPr>
            <w:rStyle w:val="Hyperlink"/>
            <w:noProof/>
          </w:rPr>
          <w:t>2.1.2 Indicator</w:t>
        </w:r>
        <w:r w:rsidR="00917A90">
          <w:rPr>
            <w:noProof/>
            <w:webHidden/>
          </w:rPr>
          <w:tab/>
        </w:r>
        <w:r w:rsidR="00917A90">
          <w:rPr>
            <w:noProof/>
            <w:webHidden/>
          </w:rPr>
          <w:fldChar w:fldCharType="begin"/>
        </w:r>
        <w:r w:rsidR="00917A90">
          <w:rPr>
            <w:noProof/>
            <w:webHidden/>
          </w:rPr>
          <w:instrText xml:space="preserve"> PAGEREF _Toc429574570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A0C99E4"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71" w:history="1">
        <w:r w:rsidR="00917A90" w:rsidRPr="0048080F">
          <w:rPr>
            <w:rStyle w:val="Hyperlink"/>
            <w:noProof/>
          </w:rPr>
          <w:t>2.1.3 Incident</w:t>
        </w:r>
        <w:r w:rsidR="00917A90">
          <w:rPr>
            <w:noProof/>
            <w:webHidden/>
          </w:rPr>
          <w:tab/>
        </w:r>
        <w:r w:rsidR="00917A90">
          <w:rPr>
            <w:noProof/>
            <w:webHidden/>
          </w:rPr>
          <w:fldChar w:fldCharType="begin"/>
        </w:r>
        <w:r w:rsidR="00917A90">
          <w:rPr>
            <w:noProof/>
            <w:webHidden/>
          </w:rPr>
          <w:instrText xml:space="preserve"> PAGEREF _Toc429574571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0789E3E"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72" w:history="1">
        <w:r w:rsidR="00917A90" w:rsidRPr="0048080F">
          <w:rPr>
            <w:rStyle w:val="Hyperlink"/>
            <w:noProof/>
          </w:rPr>
          <w:t>2.1.4 Tactics, Techniques and Procedures (TTP)</w:t>
        </w:r>
        <w:r w:rsidR="00917A90">
          <w:rPr>
            <w:noProof/>
            <w:webHidden/>
          </w:rPr>
          <w:tab/>
        </w:r>
        <w:r w:rsidR="00917A90">
          <w:rPr>
            <w:noProof/>
            <w:webHidden/>
          </w:rPr>
          <w:fldChar w:fldCharType="begin"/>
        </w:r>
        <w:r w:rsidR="00917A90">
          <w:rPr>
            <w:noProof/>
            <w:webHidden/>
          </w:rPr>
          <w:instrText xml:space="preserve"> PAGEREF _Toc429574572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7E5B5EE7"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73" w:history="1">
        <w:r w:rsidR="00917A90" w:rsidRPr="0048080F">
          <w:rPr>
            <w:rStyle w:val="Hyperlink"/>
            <w:noProof/>
          </w:rPr>
          <w:t>2.1.5 Campaign</w:t>
        </w:r>
        <w:r w:rsidR="00917A90">
          <w:rPr>
            <w:noProof/>
            <w:webHidden/>
          </w:rPr>
          <w:tab/>
        </w:r>
        <w:r w:rsidR="00917A90">
          <w:rPr>
            <w:noProof/>
            <w:webHidden/>
          </w:rPr>
          <w:fldChar w:fldCharType="begin"/>
        </w:r>
        <w:r w:rsidR="00917A90">
          <w:rPr>
            <w:noProof/>
            <w:webHidden/>
          </w:rPr>
          <w:instrText xml:space="preserve"> PAGEREF _Toc429574573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1254AE78"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74" w:history="1">
        <w:r w:rsidR="00917A90" w:rsidRPr="0048080F">
          <w:rPr>
            <w:rStyle w:val="Hyperlink"/>
            <w:noProof/>
          </w:rPr>
          <w:t>2.1.6 Threat Actor</w:t>
        </w:r>
        <w:r w:rsidR="00917A90">
          <w:rPr>
            <w:noProof/>
            <w:webHidden/>
          </w:rPr>
          <w:tab/>
        </w:r>
        <w:r w:rsidR="00917A90">
          <w:rPr>
            <w:noProof/>
            <w:webHidden/>
          </w:rPr>
          <w:fldChar w:fldCharType="begin"/>
        </w:r>
        <w:r w:rsidR="00917A90">
          <w:rPr>
            <w:noProof/>
            <w:webHidden/>
          </w:rPr>
          <w:instrText xml:space="preserve"> PAGEREF _Toc429574574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55B5F075"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75" w:history="1">
        <w:r w:rsidR="00917A90" w:rsidRPr="0048080F">
          <w:rPr>
            <w:rStyle w:val="Hyperlink"/>
            <w:noProof/>
          </w:rPr>
          <w:t>2.1.7 Exploit Target</w:t>
        </w:r>
        <w:r w:rsidR="00917A90">
          <w:rPr>
            <w:noProof/>
            <w:webHidden/>
          </w:rPr>
          <w:tab/>
        </w:r>
        <w:r w:rsidR="00917A90">
          <w:rPr>
            <w:noProof/>
            <w:webHidden/>
          </w:rPr>
          <w:fldChar w:fldCharType="begin"/>
        </w:r>
        <w:r w:rsidR="00917A90">
          <w:rPr>
            <w:noProof/>
            <w:webHidden/>
          </w:rPr>
          <w:instrText xml:space="preserve"> PAGEREF _Toc429574575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3FD6A18E"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76" w:history="1">
        <w:r w:rsidR="00917A90" w:rsidRPr="0048080F">
          <w:rPr>
            <w:rStyle w:val="Hyperlink"/>
            <w:noProof/>
          </w:rPr>
          <w:t>2.1.8 Course of Action (COA)</w:t>
        </w:r>
        <w:r w:rsidR="00917A90">
          <w:rPr>
            <w:noProof/>
            <w:webHidden/>
          </w:rPr>
          <w:tab/>
        </w:r>
        <w:r w:rsidR="00917A90">
          <w:rPr>
            <w:noProof/>
            <w:webHidden/>
          </w:rPr>
          <w:fldChar w:fldCharType="begin"/>
        </w:r>
        <w:r w:rsidR="00917A90">
          <w:rPr>
            <w:noProof/>
            <w:webHidden/>
          </w:rPr>
          <w:instrText xml:space="preserve"> PAGEREF _Toc429574576 \h </w:instrText>
        </w:r>
        <w:r w:rsidR="00917A90">
          <w:rPr>
            <w:noProof/>
            <w:webHidden/>
          </w:rPr>
        </w:r>
        <w:r w:rsidR="00917A90">
          <w:rPr>
            <w:noProof/>
            <w:webHidden/>
          </w:rPr>
          <w:fldChar w:fldCharType="separate"/>
        </w:r>
        <w:r w:rsidR="00151045">
          <w:rPr>
            <w:noProof/>
            <w:webHidden/>
          </w:rPr>
          <w:t>10</w:t>
        </w:r>
        <w:r w:rsidR="00917A90">
          <w:rPr>
            <w:noProof/>
            <w:webHidden/>
          </w:rPr>
          <w:fldChar w:fldCharType="end"/>
        </w:r>
      </w:hyperlink>
    </w:p>
    <w:p w14:paraId="28009164" w14:textId="77777777" w:rsidR="00917A90" w:rsidRDefault="00B973AB">
      <w:pPr>
        <w:pStyle w:val="TOC1"/>
        <w:rPr>
          <w:rFonts w:asciiTheme="minorHAnsi" w:eastAsiaTheme="minorEastAsia" w:hAnsiTheme="minorHAnsi" w:cstheme="minorBidi"/>
          <w:noProof/>
          <w:sz w:val="22"/>
          <w:szCs w:val="22"/>
        </w:rPr>
      </w:pPr>
      <w:hyperlink w:anchor="_Toc429574577" w:history="1">
        <w:r w:rsidR="00917A90" w:rsidRPr="0048080F">
          <w:rPr>
            <w:rStyle w:val="Hyperlink"/>
            <w:noProof/>
          </w:rPr>
          <w:t>3</w:t>
        </w:r>
        <w:r w:rsidR="00917A90">
          <w:rPr>
            <w:rFonts w:asciiTheme="minorHAnsi" w:eastAsiaTheme="minorEastAsia" w:hAnsiTheme="minorHAnsi" w:cstheme="minorBidi"/>
            <w:noProof/>
            <w:sz w:val="22"/>
            <w:szCs w:val="22"/>
          </w:rPr>
          <w:tab/>
        </w:r>
        <w:r w:rsidR="00917A90" w:rsidRPr="0048080F">
          <w:rPr>
            <w:rStyle w:val="Hyperlink"/>
            <w:noProof/>
          </w:rPr>
          <w:t>STIX Report Data Model</w:t>
        </w:r>
        <w:r w:rsidR="00917A90">
          <w:rPr>
            <w:noProof/>
            <w:webHidden/>
          </w:rPr>
          <w:tab/>
        </w:r>
        <w:r w:rsidR="00917A90">
          <w:rPr>
            <w:noProof/>
            <w:webHidden/>
          </w:rPr>
          <w:fldChar w:fldCharType="begin"/>
        </w:r>
        <w:r w:rsidR="00917A90">
          <w:rPr>
            <w:noProof/>
            <w:webHidden/>
          </w:rPr>
          <w:instrText xml:space="preserve"> PAGEREF _Toc429574577 \h </w:instrText>
        </w:r>
        <w:r w:rsidR="00917A90">
          <w:rPr>
            <w:noProof/>
            <w:webHidden/>
          </w:rPr>
        </w:r>
        <w:r w:rsidR="00917A90">
          <w:rPr>
            <w:noProof/>
            <w:webHidden/>
          </w:rPr>
          <w:fldChar w:fldCharType="separate"/>
        </w:r>
        <w:r w:rsidR="00151045">
          <w:rPr>
            <w:noProof/>
            <w:webHidden/>
          </w:rPr>
          <w:t>11</w:t>
        </w:r>
        <w:r w:rsidR="00917A90">
          <w:rPr>
            <w:noProof/>
            <w:webHidden/>
          </w:rPr>
          <w:fldChar w:fldCharType="end"/>
        </w:r>
      </w:hyperlink>
    </w:p>
    <w:p w14:paraId="38D663C6" w14:textId="77777777" w:rsidR="00917A90" w:rsidRDefault="00B973AB">
      <w:pPr>
        <w:pStyle w:val="TOC2"/>
        <w:tabs>
          <w:tab w:val="right" w:leader="dot" w:pos="9350"/>
        </w:tabs>
        <w:rPr>
          <w:rFonts w:asciiTheme="minorHAnsi" w:eastAsiaTheme="minorEastAsia" w:hAnsiTheme="minorHAnsi" w:cstheme="minorBidi"/>
          <w:noProof/>
          <w:sz w:val="22"/>
          <w:szCs w:val="22"/>
        </w:rPr>
      </w:pPr>
      <w:hyperlink w:anchor="_Toc429574578" w:history="1">
        <w:r w:rsidR="00917A90" w:rsidRPr="0048080F">
          <w:rPr>
            <w:rStyle w:val="Hyperlink"/>
            <w:noProof/>
          </w:rPr>
          <w:t>3.1 ReportVersionEnum Enumeration</w:t>
        </w:r>
        <w:r w:rsidR="00917A90">
          <w:rPr>
            <w:noProof/>
            <w:webHidden/>
          </w:rPr>
          <w:tab/>
        </w:r>
        <w:r w:rsidR="00917A90">
          <w:rPr>
            <w:noProof/>
            <w:webHidden/>
          </w:rPr>
          <w:fldChar w:fldCharType="begin"/>
        </w:r>
        <w:r w:rsidR="00917A90">
          <w:rPr>
            <w:noProof/>
            <w:webHidden/>
          </w:rPr>
          <w:instrText xml:space="preserve"> PAGEREF _Toc429574578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13BE707C" w14:textId="77777777" w:rsidR="00917A90" w:rsidRDefault="00B973AB">
      <w:pPr>
        <w:pStyle w:val="TOC2"/>
        <w:tabs>
          <w:tab w:val="right" w:leader="dot" w:pos="9350"/>
        </w:tabs>
        <w:rPr>
          <w:rFonts w:asciiTheme="minorHAnsi" w:eastAsiaTheme="minorEastAsia" w:hAnsiTheme="minorHAnsi" w:cstheme="minorBidi"/>
          <w:noProof/>
          <w:sz w:val="22"/>
          <w:szCs w:val="22"/>
        </w:rPr>
      </w:pPr>
      <w:hyperlink w:anchor="_Toc429574579" w:history="1">
        <w:r w:rsidR="00917A90" w:rsidRPr="0048080F">
          <w:rPr>
            <w:rStyle w:val="Hyperlink"/>
            <w:noProof/>
          </w:rPr>
          <w:t>3.2 HeaderType Class</w:t>
        </w:r>
        <w:r w:rsidR="00917A90">
          <w:rPr>
            <w:noProof/>
            <w:webHidden/>
          </w:rPr>
          <w:tab/>
        </w:r>
        <w:r w:rsidR="00917A90">
          <w:rPr>
            <w:noProof/>
            <w:webHidden/>
          </w:rPr>
          <w:fldChar w:fldCharType="begin"/>
        </w:r>
        <w:r w:rsidR="00917A90">
          <w:rPr>
            <w:noProof/>
            <w:webHidden/>
          </w:rPr>
          <w:instrText xml:space="preserve"> PAGEREF _Toc429574579 \h </w:instrText>
        </w:r>
        <w:r w:rsidR="00917A90">
          <w:rPr>
            <w:noProof/>
            <w:webHidden/>
          </w:rPr>
        </w:r>
        <w:r w:rsidR="00917A90">
          <w:rPr>
            <w:noProof/>
            <w:webHidden/>
          </w:rPr>
          <w:fldChar w:fldCharType="separate"/>
        </w:r>
        <w:r w:rsidR="00151045">
          <w:rPr>
            <w:noProof/>
            <w:webHidden/>
          </w:rPr>
          <w:t>14</w:t>
        </w:r>
        <w:r w:rsidR="00917A90">
          <w:rPr>
            <w:noProof/>
            <w:webHidden/>
          </w:rPr>
          <w:fldChar w:fldCharType="end"/>
        </w:r>
      </w:hyperlink>
    </w:p>
    <w:p w14:paraId="0BEDF874" w14:textId="77777777" w:rsidR="00917A90" w:rsidRDefault="00B973AB">
      <w:pPr>
        <w:pStyle w:val="TOC2"/>
        <w:tabs>
          <w:tab w:val="right" w:leader="dot" w:pos="9350"/>
        </w:tabs>
        <w:rPr>
          <w:rFonts w:asciiTheme="minorHAnsi" w:eastAsiaTheme="minorEastAsia" w:hAnsiTheme="minorHAnsi" w:cstheme="minorBidi"/>
          <w:noProof/>
          <w:sz w:val="22"/>
          <w:szCs w:val="22"/>
        </w:rPr>
      </w:pPr>
      <w:hyperlink w:anchor="_Toc429574580" w:history="1">
        <w:r w:rsidR="00917A90" w:rsidRPr="0048080F">
          <w:rPr>
            <w:rStyle w:val="Hyperlink"/>
            <w:noProof/>
          </w:rPr>
          <w:t>3.3 Content Aggregation Types</w:t>
        </w:r>
        <w:r w:rsidR="00917A90">
          <w:rPr>
            <w:noProof/>
            <w:webHidden/>
          </w:rPr>
          <w:tab/>
        </w:r>
        <w:r w:rsidR="00917A90">
          <w:rPr>
            <w:noProof/>
            <w:webHidden/>
          </w:rPr>
          <w:fldChar w:fldCharType="begin"/>
        </w:r>
        <w:r w:rsidR="00917A90">
          <w:rPr>
            <w:noProof/>
            <w:webHidden/>
          </w:rPr>
          <w:instrText xml:space="preserve"> PAGEREF _Toc429574580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43611E7B"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81" w:history="1">
        <w:r w:rsidR="00917A90" w:rsidRPr="0048080F">
          <w:rPr>
            <w:rStyle w:val="Hyperlink"/>
            <w:noProof/>
          </w:rPr>
          <w:t>3.3.1 IndicatorsType Class</w:t>
        </w:r>
        <w:r w:rsidR="00917A90">
          <w:rPr>
            <w:noProof/>
            <w:webHidden/>
          </w:rPr>
          <w:tab/>
        </w:r>
        <w:r w:rsidR="00917A90">
          <w:rPr>
            <w:noProof/>
            <w:webHidden/>
          </w:rPr>
          <w:fldChar w:fldCharType="begin"/>
        </w:r>
        <w:r w:rsidR="00917A90">
          <w:rPr>
            <w:noProof/>
            <w:webHidden/>
          </w:rPr>
          <w:instrText xml:space="preserve"> PAGEREF _Toc429574581 \h </w:instrText>
        </w:r>
        <w:r w:rsidR="00917A90">
          <w:rPr>
            <w:noProof/>
            <w:webHidden/>
          </w:rPr>
        </w:r>
        <w:r w:rsidR="00917A90">
          <w:rPr>
            <w:noProof/>
            <w:webHidden/>
          </w:rPr>
          <w:fldChar w:fldCharType="separate"/>
        </w:r>
        <w:r w:rsidR="00151045">
          <w:rPr>
            <w:noProof/>
            <w:webHidden/>
          </w:rPr>
          <w:t>15</w:t>
        </w:r>
        <w:r w:rsidR="00917A90">
          <w:rPr>
            <w:noProof/>
            <w:webHidden/>
          </w:rPr>
          <w:fldChar w:fldCharType="end"/>
        </w:r>
      </w:hyperlink>
    </w:p>
    <w:p w14:paraId="7FDB3231"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82" w:history="1">
        <w:r w:rsidR="00917A90" w:rsidRPr="0048080F">
          <w:rPr>
            <w:rStyle w:val="Hyperlink"/>
            <w:noProof/>
          </w:rPr>
          <w:t>3.3.2 TTPsType Class</w:t>
        </w:r>
        <w:r w:rsidR="00917A90">
          <w:rPr>
            <w:noProof/>
            <w:webHidden/>
          </w:rPr>
          <w:tab/>
        </w:r>
        <w:r w:rsidR="00917A90">
          <w:rPr>
            <w:noProof/>
            <w:webHidden/>
          </w:rPr>
          <w:fldChar w:fldCharType="begin"/>
        </w:r>
        <w:r w:rsidR="00917A90">
          <w:rPr>
            <w:noProof/>
            <w:webHidden/>
          </w:rPr>
          <w:instrText xml:space="preserve"> PAGEREF _Toc429574582 \h </w:instrText>
        </w:r>
        <w:r w:rsidR="00917A90">
          <w:rPr>
            <w:noProof/>
            <w:webHidden/>
          </w:rPr>
        </w:r>
        <w:r w:rsidR="00917A90">
          <w:rPr>
            <w:noProof/>
            <w:webHidden/>
          </w:rPr>
          <w:fldChar w:fldCharType="separate"/>
        </w:r>
        <w:r w:rsidR="00151045">
          <w:rPr>
            <w:noProof/>
            <w:webHidden/>
          </w:rPr>
          <w:t>16</w:t>
        </w:r>
        <w:r w:rsidR="00917A90">
          <w:rPr>
            <w:noProof/>
            <w:webHidden/>
          </w:rPr>
          <w:fldChar w:fldCharType="end"/>
        </w:r>
      </w:hyperlink>
    </w:p>
    <w:p w14:paraId="17217604"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83" w:history="1">
        <w:r w:rsidR="00917A90" w:rsidRPr="0048080F">
          <w:rPr>
            <w:rStyle w:val="Hyperlink"/>
            <w:noProof/>
          </w:rPr>
          <w:t>3.3.3 IncidentsType Class</w:t>
        </w:r>
        <w:r w:rsidR="00917A90">
          <w:rPr>
            <w:noProof/>
            <w:webHidden/>
          </w:rPr>
          <w:tab/>
        </w:r>
        <w:r w:rsidR="00917A90">
          <w:rPr>
            <w:noProof/>
            <w:webHidden/>
          </w:rPr>
          <w:fldChar w:fldCharType="begin"/>
        </w:r>
        <w:r w:rsidR="00917A90">
          <w:rPr>
            <w:noProof/>
            <w:webHidden/>
          </w:rPr>
          <w:instrText xml:space="preserve"> PAGEREF _Toc429574583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79B946CD"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84" w:history="1">
        <w:r w:rsidR="00917A90" w:rsidRPr="0048080F">
          <w:rPr>
            <w:rStyle w:val="Hyperlink"/>
            <w:noProof/>
          </w:rPr>
          <w:t>3.3.4 CoursesOfActionType Class</w:t>
        </w:r>
        <w:r w:rsidR="00917A90">
          <w:rPr>
            <w:noProof/>
            <w:webHidden/>
          </w:rPr>
          <w:tab/>
        </w:r>
        <w:r w:rsidR="00917A90">
          <w:rPr>
            <w:noProof/>
            <w:webHidden/>
          </w:rPr>
          <w:fldChar w:fldCharType="begin"/>
        </w:r>
        <w:r w:rsidR="00917A90">
          <w:rPr>
            <w:noProof/>
            <w:webHidden/>
          </w:rPr>
          <w:instrText xml:space="preserve"> PAGEREF _Toc429574584 \h </w:instrText>
        </w:r>
        <w:r w:rsidR="00917A90">
          <w:rPr>
            <w:noProof/>
            <w:webHidden/>
          </w:rPr>
        </w:r>
        <w:r w:rsidR="00917A90">
          <w:rPr>
            <w:noProof/>
            <w:webHidden/>
          </w:rPr>
          <w:fldChar w:fldCharType="separate"/>
        </w:r>
        <w:r w:rsidR="00151045">
          <w:rPr>
            <w:noProof/>
            <w:webHidden/>
          </w:rPr>
          <w:t>17</w:t>
        </w:r>
        <w:r w:rsidR="00917A90">
          <w:rPr>
            <w:noProof/>
            <w:webHidden/>
          </w:rPr>
          <w:fldChar w:fldCharType="end"/>
        </w:r>
      </w:hyperlink>
    </w:p>
    <w:p w14:paraId="53DE0E06"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85" w:history="1">
        <w:r w:rsidR="00917A90" w:rsidRPr="0048080F">
          <w:rPr>
            <w:rStyle w:val="Hyperlink"/>
            <w:noProof/>
          </w:rPr>
          <w:t>3.3.5 CampaignsType Class</w:t>
        </w:r>
        <w:r w:rsidR="00917A90">
          <w:rPr>
            <w:noProof/>
            <w:webHidden/>
          </w:rPr>
          <w:tab/>
        </w:r>
        <w:r w:rsidR="00917A90">
          <w:rPr>
            <w:noProof/>
            <w:webHidden/>
          </w:rPr>
          <w:fldChar w:fldCharType="begin"/>
        </w:r>
        <w:r w:rsidR="00917A90">
          <w:rPr>
            <w:noProof/>
            <w:webHidden/>
          </w:rPr>
          <w:instrText xml:space="preserve"> PAGEREF _Toc429574585 \h </w:instrText>
        </w:r>
        <w:r w:rsidR="00917A90">
          <w:rPr>
            <w:noProof/>
            <w:webHidden/>
          </w:rPr>
        </w:r>
        <w:r w:rsidR="00917A90">
          <w:rPr>
            <w:noProof/>
            <w:webHidden/>
          </w:rPr>
          <w:fldChar w:fldCharType="separate"/>
        </w:r>
        <w:r w:rsidR="00151045">
          <w:rPr>
            <w:noProof/>
            <w:webHidden/>
          </w:rPr>
          <w:t>18</w:t>
        </w:r>
        <w:r w:rsidR="00917A90">
          <w:rPr>
            <w:noProof/>
            <w:webHidden/>
          </w:rPr>
          <w:fldChar w:fldCharType="end"/>
        </w:r>
      </w:hyperlink>
    </w:p>
    <w:p w14:paraId="08CCD739"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86" w:history="1">
        <w:r w:rsidR="00917A90" w:rsidRPr="0048080F">
          <w:rPr>
            <w:rStyle w:val="Hyperlink"/>
            <w:noProof/>
          </w:rPr>
          <w:t>3.3.6 ThreatActorsType Class</w:t>
        </w:r>
        <w:r w:rsidR="00917A90">
          <w:rPr>
            <w:noProof/>
            <w:webHidden/>
          </w:rPr>
          <w:tab/>
        </w:r>
        <w:r w:rsidR="00917A90">
          <w:rPr>
            <w:noProof/>
            <w:webHidden/>
          </w:rPr>
          <w:fldChar w:fldCharType="begin"/>
        </w:r>
        <w:r w:rsidR="00917A90">
          <w:rPr>
            <w:noProof/>
            <w:webHidden/>
          </w:rPr>
          <w:instrText xml:space="preserve"> PAGEREF _Toc429574586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35694D6C" w14:textId="77777777" w:rsidR="00917A90" w:rsidRDefault="00B973AB">
      <w:pPr>
        <w:pStyle w:val="TOC3"/>
        <w:tabs>
          <w:tab w:val="right" w:leader="dot" w:pos="9350"/>
        </w:tabs>
        <w:rPr>
          <w:rFonts w:asciiTheme="minorHAnsi" w:eastAsiaTheme="minorEastAsia" w:hAnsiTheme="minorHAnsi" w:cstheme="minorBidi"/>
          <w:noProof/>
          <w:sz w:val="22"/>
          <w:szCs w:val="22"/>
        </w:rPr>
      </w:pPr>
      <w:hyperlink w:anchor="_Toc429574587" w:history="1">
        <w:r w:rsidR="00917A90" w:rsidRPr="0048080F">
          <w:rPr>
            <w:rStyle w:val="Hyperlink"/>
            <w:noProof/>
          </w:rPr>
          <w:t>3.3.7 RelatedReportsType Class</w:t>
        </w:r>
        <w:r w:rsidR="00917A90">
          <w:rPr>
            <w:noProof/>
            <w:webHidden/>
          </w:rPr>
          <w:tab/>
        </w:r>
        <w:r w:rsidR="00917A90">
          <w:rPr>
            <w:noProof/>
            <w:webHidden/>
          </w:rPr>
          <w:fldChar w:fldCharType="begin"/>
        </w:r>
        <w:r w:rsidR="00917A90">
          <w:rPr>
            <w:noProof/>
            <w:webHidden/>
          </w:rPr>
          <w:instrText xml:space="preserve"> PAGEREF _Toc429574587 \h </w:instrText>
        </w:r>
        <w:r w:rsidR="00917A90">
          <w:rPr>
            <w:noProof/>
            <w:webHidden/>
          </w:rPr>
        </w:r>
        <w:r w:rsidR="00917A90">
          <w:rPr>
            <w:noProof/>
            <w:webHidden/>
          </w:rPr>
          <w:fldChar w:fldCharType="separate"/>
        </w:r>
        <w:r w:rsidR="00151045">
          <w:rPr>
            <w:noProof/>
            <w:webHidden/>
          </w:rPr>
          <w:t>19</w:t>
        </w:r>
        <w:r w:rsidR="00917A90">
          <w:rPr>
            <w:noProof/>
            <w:webHidden/>
          </w:rPr>
          <w:fldChar w:fldCharType="end"/>
        </w:r>
      </w:hyperlink>
    </w:p>
    <w:p w14:paraId="23CBE60D" w14:textId="77777777" w:rsidR="00917A90" w:rsidRDefault="00B973AB">
      <w:pPr>
        <w:pStyle w:val="TOC1"/>
        <w:rPr>
          <w:rFonts w:asciiTheme="minorHAnsi" w:eastAsiaTheme="minorEastAsia" w:hAnsiTheme="minorHAnsi" w:cstheme="minorBidi"/>
          <w:noProof/>
          <w:sz w:val="22"/>
          <w:szCs w:val="22"/>
        </w:rPr>
      </w:pPr>
      <w:hyperlink w:anchor="_Toc429574588" w:history="1">
        <w:r w:rsidR="00917A90" w:rsidRPr="0048080F">
          <w:rPr>
            <w:rStyle w:val="Hyperlink"/>
            <w:noProof/>
          </w:rPr>
          <w:t>4</w:t>
        </w:r>
        <w:r w:rsidR="00917A90">
          <w:rPr>
            <w:rFonts w:asciiTheme="minorHAnsi" w:eastAsiaTheme="minorEastAsia" w:hAnsiTheme="minorHAnsi" w:cstheme="minorBidi"/>
            <w:noProof/>
            <w:sz w:val="22"/>
            <w:szCs w:val="22"/>
          </w:rPr>
          <w:tab/>
        </w:r>
        <w:r w:rsidR="00917A90" w:rsidRPr="0048080F">
          <w:rPr>
            <w:rStyle w:val="Hyperlink"/>
            <w:noProof/>
          </w:rPr>
          <w:t>Conformance</w:t>
        </w:r>
        <w:r w:rsidR="00917A90">
          <w:rPr>
            <w:noProof/>
            <w:webHidden/>
          </w:rPr>
          <w:tab/>
        </w:r>
        <w:r w:rsidR="00917A90">
          <w:rPr>
            <w:noProof/>
            <w:webHidden/>
          </w:rPr>
          <w:fldChar w:fldCharType="begin"/>
        </w:r>
        <w:r w:rsidR="00917A90">
          <w:rPr>
            <w:noProof/>
            <w:webHidden/>
          </w:rPr>
          <w:instrText xml:space="preserve"> PAGEREF _Toc429574588 \h </w:instrText>
        </w:r>
        <w:r w:rsidR="00917A90">
          <w:rPr>
            <w:noProof/>
            <w:webHidden/>
          </w:rPr>
        </w:r>
        <w:r w:rsidR="00917A90">
          <w:rPr>
            <w:noProof/>
            <w:webHidden/>
          </w:rPr>
          <w:fldChar w:fldCharType="separate"/>
        </w:r>
        <w:r w:rsidR="00151045">
          <w:rPr>
            <w:noProof/>
            <w:webHidden/>
          </w:rPr>
          <w:t>21</w:t>
        </w:r>
        <w:r w:rsidR="00917A90">
          <w:rPr>
            <w:noProof/>
            <w:webHidden/>
          </w:rPr>
          <w:fldChar w:fldCharType="end"/>
        </w:r>
      </w:hyperlink>
    </w:p>
    <w:p w14:paraId="604554F1" w14:textId="77777777" w:rsidR="00917A90" w:rsidRDefault="00B973AB">
      <w:pPr>
        <w:pStyle w:val="TOC1"/>
        <w:rPr>
          <w:rFonts w:asciiTheme="minorHAnsi" w:eastAsiaTheme="minorEastAsia" w:hAnsiTheme="minorHAnsi" w:cstheme="minorBidi"/>
          <w:noProof/>
          <w:sz w:val="22"/>
          <w:szCs w:val="22"/>
        </w:rPr>
      </w:pPr>
      <w:hyperlink w:anchor="_Toc429574589" w:history="1">
        <w:r w:rsidR="00917A90" w:rsidRPr="0048080F">
          <w:rPr>
            <w:rStyle w:val="Hyperlink"/>
            <w:noProof/>
          </w:rPr>
          <w:t>Appendix A. Acknowledgments</w:t>
        </w:r>
        <w:r w:rsidR="00917A90">
          <w:rPr>
            <w:noProof/>
            <w:webHidden/>
          </w:rPr>
          <w:tab/>
        </w:r>
        <w:r w:rsidR="00917A90">
          <w:rPr>
            <w:noProof/>
            <w:webHidden/>
          </w:rPr>
          <w:fldChar w:fldCharType="begin"/>
        </w:r>
        <w:r w:rsidR="00917A90">
          <w:rPr>
            <w:noProof/>
            <w:webHidden/>
          </w:rPr>
          <w:instrText xml:space="preserve"> PAGEREF _Toc429574589 \h </w:instrText>
        </w:r>
        <w:r w:rsidR="00917A90">
          <w:rPr>
            <w:noProof/>
            <w:webHidden/>
          </w:rPr>
        </w:r>
        <w:r w:rsidR="00917A90">
          <w:rPr>
            <w:noProof/>
            <w:webHidden/>
          </w:rPr>
          <w:fldChar w:fldCharType="separate"/>
        </w:r>
        <w:r w:rsidR="00151045">
          <w:rPr>
            <w:noProof/>
            <w:webHidden/>
          </w:rPr>
          <w:t>22</w:t>
        </w:r>
        <w:r w:rsidR="00917A90">
          <w:rPr>
            <w:noProof/>
            <w:webHidden/>
          </w:rPr>
          <w:fldChar w:fldCharType="end"/>
        </w:r>
      </w:hyperlink>
    </w:p>
    <w:p w14:paraId="5ED881AF" w14:textId="77777777" w:rsidR="00917A90" w:rsidRDefault="00B973AB">
      <w:pPr>
        <w:pStyle w:val="TOC1"/>
        <w:rPr>
          <w:rFonts w:asciiTheme="minorHAnsi" w:eastAsiaTheme="minorEastAsia" w:hAnsiTheme="minorHAnsi" w:cstheme="minorBidi"/>
          <w:noProof/>
          <w:sz w:val="22"/>
          <w:szCs w:val="22"/>
        </w:rPr>
      </w:pPr>
      <w:hyperlink w:anchor="_Toc429574590" w:history="1">
        <w:r w:rsidR="00917A90" w:rsidRPr="0048080F">
          <w:rPr>
            <w:rStyle w:val="Hyperlink"/>
            <w:noProof/>
          </w:rPr>
          <w:t>Appendix B. Revision History</w:t>
        </w:r>
        <w:r w:rsidR="00917A90">
          <w:rPr>
            <w:noProof/>
            <w:webHidden/>
          </w:rPr>
          <w:tab/>
        </w:r>
        <w:r w:rsidR="00917A90">
          <w:rPr>
            <w:noProof/>
            <w:webHidden/>
          </w:rPr>
          <w:fldChar w:fldCharType="begin"/>
        </w:r>
        <w:r w:rsidR="00917A90">
          <w:rPr>
            <w:noProof/>
            <w:webHidden/>
          </w:rPr>
          <w:instrText xml:space="preserve"> PAGEREF _Toc429574590 \h </w:instrText>
        </w:r>
        <w:r w:rsidR="00917A90">
          <w:rPr>
            <w:noProof/>
            <w:webHidden/>
          </w:rPr>
        </w:r>
        <w:r w:rsidR="00917A90">
          <w:rPr>
            <w:noProof/>
            <w:webHidden/>
          </w:rPr>
          <w:fldChar w:fldCharType="separate"/>
        </w:r>
        <w:r w:rsidR="00151045">
          <w:rPr>
            <w:noProof/>
            <w:webHidden/>
          </w:rPr>
          <w:t>24</w:t>
        </w:r>
        <w:r w:rsidR="00917A90">
          <w:rPr>
            <w:noProof/>
            <w:webHidden/>
          </w:rPr>
          <w:fldChar w:fldCharType="end"/>
        </w:r>
      </w:hyperlink>
    </w:p>
    <w:p w14:paraId="32F3F223" w14:textId="77777777" w:rsidR="006E4329" w:rsidRDefault="0012387E" w:rsidP="00544386">
      <w:pPr>
        <w:pStyle w:val="Abstract"/>
      </w:pPr>
      <w:r>
        <w:rPr>
          <w:szCs w:val="24"/>
        </w:rPr>
        <w:fldChar w:fldCharType="end"/>
      </w:r>
    </w:p>
    <w:p w14:paraId="539D0134" w14:textId="77777777"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3" w:name="_Toc287332006"/>
    </w:p>
    <w:p w14:paraId="49441596" w14:textId="77777777" w:rsidR="00C71349" w:rsidRPr="00C52EFC" w:rsidRDefault="00177DED" w:rsidP="0076113A">
      <w:pPr>
        <w:pStyle w:val="Heading1"/>
      </w:pPr>
      <w:bookmarkStart w:id="4" w:name="_Toc429574554"/>
      <w:r>
        <w:lastRenderedPageBreak/>
        <w:t>Introduction</w:t>
      </w:r>
      <w:bookmarkEnd w:id="0"/>
      <w:bookmarkEnd w:id="3"/>
      <w:bookmarkEnd w:id="4"/>
    </w:p>
    <w:p w14:paraId="53FCF255" w14:textId="77777777" w:rsidR="00866130" w:rsidRDefault="00EE3C80" w:rsidP="008C100C">
      <w:r w:rsidRPr="00EE3C80">
        <w:t>[All text is norm</w:t>
      </w:r>
      <w:r>
        <w:t>ative unless otherwise labeled]</w:t>
      </w:r>
    </w:p>
    <w:p w14:paraId="29E994BA" w14:textId="77777777" w:rsidR="00866130" w:rsidRPr="00055956" w:rsidRDefault="00866130" w:rsidP="00866130">
      <w:pPr>
        <w:autoSpaceDE w:val="0"/>
        <w:autoSpaceDN w:val="0"/>
        <w:adjustRightInd w:val="0"/>
        <w:spacing w:after="240"/>
        <w:ind w:right="-270"/>
      </w:pPr>
      <w:r w:rsidRPr="00055956">
        <w:t xml:space="preserve">The Structured Threat Information </w:t>
      </w:r>
      <w:r w:rsidR="007613C3">
        <w:t>Ex</w:t>
      </w:r>
      <w:r w:rsidRPr="00055956">
        <w:t xml:space="preserve">pression (STIX) framework defines </w:t>
      </w:r>
      <w:r>
        <w:t>nine</w:t>
      </w:r>
      <w:r w:rsidRPr="00055956">
        <w:t xml:space="preserve"> top-level component data models:  Observable</w:t>
      </w:r>
      <w:r w:rsidR="00381DDC">
        <w:rPr>
          <w:rStyle w:val="EndnoteReference"/>
        </w:rPr>
        <w:endnoteReference w:id="1"/>
      </w:r>
      <w:r w:rsidRPr="00055956">
        <w:t>, Indicator, Incident, TTP, ExploitTarget, CourseOfAction, Campaign, ThreatActor</w:t>
      </w:r>
      <w:r>
        <w:t>, and Report</w:t>
      </w:r>
      <w:r w:rsidRPr="00055956">
        <w:t xml:space="preserve">. This document serves as the specification for the STIX </w:t>
      </w:r>
      <w:r>
        <w:t>Report</w:t>
      </w:r>
      <w:r w:rsidRPr="00055956">
        <w:t xml:space="preserve"> data model.  </w:t>
      </w:r>
    </w:p>
    <w:p w14:paraId="00FB61FD" w14:textId="77777777" w:rsidR="00866130" w:rsidRDefault="00866130" w:rsidP="00866130">
      <w:pPr>
        <w:spacing w:after="240"/>
      </w:pPr>
      <w:r>
        <w:t xml:space="preserve">As defined within the STIX language, the Report construct </w:t>
      </w:r>
      <w:r w:rsidRPr="00055956">
        <w:t>defines a contextual wrapper for a grouping of STIX content</w:t>
      </w:r>
      <w:r>
        <w:t>, which could include content specified using any of the other eight top-level constructs, or even other related Reports.</w:t>
      </w:r>
    </w:p>
    <w:p w14:paraId="46EAE626" w14:textId="77777777" w:rsidR="00866130" w:rsidRPr="00055956" w:rsidRDefault="00356EA7" w:rsidP="00866130">
      <w:pPr>
        <w:spacing w:after="240"/>
      </w:pPr>
      <w:r>
        <w:t xml:space="preserve">In Section </w:t>
      </w:r>
      <w:r w:rsidRPr="002F2BF1">
        <w:rPr>
          <w:b/>
          <w:bCs/>
          <w:color w:val="0000EE"/>
        </w:rPr>
        <w:fldChar w:fldCharType="begin"/>
      </w:r>
      <w:r w:rsidRPr="002F2BF1">
        <w:rPr>
          <w:b/>
          <w:bCs/>
          <w:color w:val="0000EE"/>
        </w:rPr>
        <w:instrText xml:space="preserve"> REF _Ref421016762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1.1</w:t>
      </w:r>
      <w:r w:rsidRPr="002F2BF1">
        <w:rPr>
          <w:b/>
          <w:bCs/>
          <w:color w:val="0000EE"/>
        </w:rPr>
        <w:fldChar w:fldCharType="end"/>
      </w:r>
      <w:r>
        <w:t xml:space="preserve"> we discuss additional specification documents, in Section </w:t>
      </w:r>
      <w:r w:rsidRPr="002F2BF1">
        <w:rPr>
          <w:b/>
          <w:bCs/>
          <w:color w:val="0000EE"/>
        </w:rPr>
        <w:fldChar w:fldCharType="begin"/>
      </w:r>
      <w:r w:rsidRPr="002F2BF1">
        <w:rPr>
          <w:b/>
          <w:bCs/>
          <w:color w:val="0000EE"/>
        </w:rPr>
        <w:instrText xml:space="preserve"> REF _Ref418841646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1.2</w:t>
      </w:r>
      <w:r w:rsidRPr="002F2BF1">
        <w:rPr>
          <w:b/>
          <w:bCs/>
          <w:color w:val="0000EE"/>
        </w:rPr>
        <w:fldChar w:fldCharType="end"/>
      </w:r>
      <w:r w:rsidRPr="002F2BF1">
        <w:rPr>
          <w:b/>
          <w:bCs/>
          <w:color w:val="0000EE"/>
        </w:rPr>
        <w:t xml:space="preserve"> </w:t>
      </w:r>
      <w:r>
        <w:t>we provide document conventions</w:t>
      </w:r>
      <w:r w:rsidRPr="00AD7BF2">
        <w:t xml:space="preserve">, </w:t>
      </w:r>
      <w:r>
        <w:t>and i</w:t>
      </w:r>
      <w:r w:rsidRPr="00AD7BF2">
        <w:t xml:space="preserve">n Section </w:t>
      </w:r>
      <w:r w:rsidRPr="002F2BF1">
        <w:rPr>
          <w:b/>
          <w:bCs/>
          <w:color w:val="0000EE"/>
        </w:rPr>
        <w:fldChar w:fldCharType="begin"/>
      </w:r>
      <w:r w:rsidRPr="002F2BF1">
        <w:rPr>
          <w:b/>
          <w:bCs/>
          <w:color w:val="0000EE"/>
        </w:rPr>
        <w:instrText xml:space="preserve"> REF _Ref428698612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1.3</w:t>
      </w:r>
      <w:r w:rsidRPr="002F2BF1">
        <w:rPr>
          <w:b/>
          <w:bCs/>
          <w:color w:val="0000EE"/>
        </w:rPr>
        <w:fldChar w:fldCharType="end"/>
      </w:r>
      <w:r>
        <w:t xml:space="preserve"> we provide terminology. References are given </w:t>
      </w:r>
      <w:r w:rsidRPr="007D03B1">
        <w:t xml:space="preserve">in </w:t>
      </w:r>
      <w:r>
        <w:t xml:space="preserve">Section </w:t>
      </w:r>
      <w:r w:rsidRPr="002F2BF1">
        <w:rPr>
          <w:b/>
          <w:bCs/>
          <w:color w:val="0000EE"/>
        </w:rPr>
        <w:fldChar w:fldCharType="begin"/>
      </w:r>
      <w:r w:rsidRPr="002F2BF1">
        <w:rPr>
          <w:b/>
          <w:bCs/>
          <w:color w:val="0000EE"/>
        </w:rPr>
        <w:instrText xml:space="preserve"> REF _Ref428698627 \r \h </w:instrText>
      </w:r>
      <w:r w:rsidR="002F2BF1">
        <w:rPr>
          <w:b/>
          <w:bCs/>
          <w:color w:val="0000EE"/>
        </w:rPr>
        <w:instrText xml:space="preserve"> \* MERGEFORMAT </w:instrText>
      </w:r>
      <w:r w:rsidRPr="002F2BF1">
        <w:rPr>
          <w:b/>
          <w:bCs/>
          <w:color w:val="0000EE"/>
        </w:rPr>
      </w:r>
      <w:r w:rsidRPr="002F2BF1">
        <w:rPr>
          <w:b/>
          <w:bCs/>
          <w:color w:val="0000EE"/>
        </w:rPr>
        <w:fldChar w:fldCharType="separate"/>
      </w:r>
      <w:r w:rsidR="00151045">
        <w:rPr>
          <w:b/>
          <w:bCs/>
          <w:color w:val="0000EE"/>
        </w:rPr>
        <w:t>1.4</w:t>
      </w:r>
      <w:r w:rsidRPr="002F2BF1">
        <w:rPr>
          <w:b/>
          <w:bCs/>
          <w:color w:val="0000EE"/>
        </w:rPr>
        <w:fldChar w:fldCharType="end"/>
      </w:r>
      <w:r>
        <w:t>. In Section</w:t>
      </w:r>
      <w:r w:rsidR="007613C3">
        <w:t xml:space="preserve"> </w:t>
      </w:r>
      <w:r w:rsidR="007613C3" w:rsidRPr="002F2BF1">
        <w:rPr>
          <w:b/>
          <w:bCs/>
          <w:color w:val="0000EE"/>
        </w:rPr>
        <w:fldChar w:fldCharType="begin"/>
      </w:r>
      <w:r w:rsidR="007613C3" w:rsidRPr="002F2BF1">
        <w:rPr>
          <w:b/>
          <w:bCs/>
          <w:color w:val="0000EE"/>
        </w:rPr>
        <w:instrText xml:space="preserve"> REF _Ref428698690 \r \h </w:instrText>
      </w:r>
      <w:r w:rsidR="002F2BF1">
        <w:rPr>
          <w:b/>
          <w:bCs/>
          <w:color w:val="0000EE"/>
        </w:rPr>
        <w:instrText xml:space="preserve"> \* MERGEFORMAT </w:instrText>
      </w:r>
      <w:r w:rsidR="007613C3" w:rsidRPr="002F2BF1">
        <w:rPr>
          <w:b/>
          <w:bCs/>
          <w:color w:val="0000EE"/>
        </w:rPr>
      </w:r>
      <w:r w:rsidR="007613C3" w:rsidRPr="002F2BF1">
        <w:rPr>
          <w:b/>
          <w:bCs/>
          <w:color w:val="0000EE"/>
        </w:rPr>
        <w:fldChar w:fldCharType="separate"/>
      </w:r>
      <w:r w:rsidR="00151045">
        <w:rPr>
          <w:b/>
          <w:bCs/>
          <w:color w:val="0000EE"/>
        </w:rPr>
        <w:t>2</w:t>
      </w:r>
      <w:r w:rsidR="007613C3" w:rsidRPr="002F2BF1">
        <w:rPr>
          <w:b/>
          <w:bCs/>
          <w:color w:val="0000EE"/>
        </w:rPr>
        <w:fldChar w:fldCharType="end"/>
      </w:r>
      <w:r>
        <w:t xml:space="preserve">, we give background information to help the reader better understand the specification details that are provided later in the document.  We present the </w:t>
      </w:r>
      <w:r w:rsidR="003948FC">
        <w:t>Report</w:t>
      </w:r>
      <w:r>
        <w:t xml:space="preserve"> data model specification details in Section </w:t>
      </w:r>
      <w:r w:rsidR="002F2BF1" w:rsidRPr="002F2BF1">
        <w:rPr>
          <w:b/>
          <w:color w:val="0000EE"/>
        </w:rPr>
        <w:fldChar w:fldCharType="begin"/>
      </w:r>
      <w:r w:rsidR="002F2BF1" w:rsidRPr="002F2BF1">
        <w:rPr>
          <w:b/>
          <w:color w:val="0000EE"/>
        </w:rPr>
        <w:instrText xml:space="preserve"> REF _Ref428779815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007613C3">
        <w:t xml:space="preserve"> </w:t>
      </w:r>
      <w:r>
        <w:t>and conformance information in Section</w:t>
      </w:r>
      <w:r w:rsidR="002F2BF1">
        <w:t xml:space="preserve"> </w:t>
      </w:r>
      <w:r w:rsidR="002F2BF1" w:rsidRPr="002F2BF1">
        <w:rPr>
          <w:b/>
          <w:color w:val="0000EE"/>
        </w:rPr>
        <w:fldChar w:fldCharType="begin"/>
      </w:r>
      <w:r w:rsidR="002F2BF1" w:rsidRPr="002F2BF1">
        <w:rPr>
          <w:b/>
          <w:color w:val="0000EE"/>
        </w:rPr>
        <w:instrText xml:space="preserve"> REF _Ref428779804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4</w:t>
      </w:r>
      <w:r w:rsidR="002F2BF1" w:rsidRPr="002F2BF1">
        <w:rPr>
          <w:b/>
          <w:color w:val="0000EE"/>
        </w:rPr>
        <w:fldChar w:fldCharType="end"/>
      </w:r>
      <w:r w:rsidR="007613C3">
        <w:t>.</w:t>
      </w:r>
    </w:p>
    <w:p w14:paraId="3C8C2556" w14:textId="77777777" w:rsidR="00866130" w:rsidRPr="00055956" w:rsidRDefault="00866130" w:rsidP="00866130">
      <w:pPr>
        <w:pStyle w:val="Heading2"/>
        <w:tabs>
          <w:tab w:val="num" w:pos="864"/>
        </w:tabs>
        <w:spacing w:before="360" w:after="60"/>
        <w:ind w:left="720" w:hanging="720"/>
      </w:pPr>
      <w:bookmarkStart w:id="5" w:name="_Ref421016762"/>
      <w:bookmarkStart w:id="6" w:name="_Toc421527872"/>
      <w:bookmarkStart w:id="7" w:name="_Toc429574555"/>
      <w:bookmarkStart w:id="8" w:name="_Ref394437867"/>
      <w:r w:rsidRPr="00055956">
        <w:t>STIX Specification Documents</w:t>
      </w:r>
      <w:bookmarkEnd w:id="5"/>
      <w:bookmarkEnd w:id="6"/>
      <w:bookmarkEnd w:id="7"/>
    </w:p>
    <w:p w14:paraId="678117E6" w14:textId="77777777" w:rsidR="00866130" w:rsidRPr="00055956" w:rsidRDefault="00866130" w:rsidP="00866130">
      <w:pPr>
        <w:autoSpaceDE w:val="0"/>
        <w:autoSpaceDN w:val="0"/>
        <w:adjustRightInd w:val="0"/>
        <w:spacing w:after="240"/>
      </w:pPr>
      <w:r w:rsidRPr="00055956">
        <w:t xml:space="preserve">The STIX specification consists of a formal UML model and a set of textual specification documents that explain the UML model.  Specification documents have been written for each of the key data models that compose the full STIX UML model. </w:t>
      </w:r>
    </w:p>
    <w:p w14:paraId="5E7ED394" w14:textId="77777777" w:rsidR="00866130" w:rsidRPr="00055956" w:rsidRDefault="00866130" w:rsidP="00866130">
      <w:pPr>
        <w:autoSpaceDE w:val="0"/>
        <w:autoSpaceDN w:val="0"/>
        <w:adjustRightInd w:val="0"/>
        <w:spacing w:after="240"/>
      </w:pPr>
      <w:r w:rsidRPr="00055956">
        <w:t xml:space="preserve">The </w:t>
      </w:r>
      <w:hyperlink w:anchor="AdditionalArtifacts" w:history="1">
        <w:r w:rsidR="00A32348" w:rsidRPr="00A32348">
          <w:rPr>
            <w:rStyle w:val="Hyperlink"/>
            <w:i/>
          </w:rPr>
          <w:t>STIX Version 1.2.1 Part 1: Overview</w:t>
        </w:r>
      </w:hyperlink>
      <w:r w:rsidR="00A32348" w:rsidRPr="00055956">
        <w:t xml:space="preserve"> </w:t>
      </w:r>
      <w:r w:rsidRPr="00055956">
        <w:t xml:space="preserve">document provides a comprehensive overview of the full set of STIX data models, which in addition to the </w:t>
      </w:r>
      <w:r>
        <w:t>nine</w:t>
      </w:r>
      <w:r w:rsidRPr="00055956">
        <w:t xml:space="preserve"> top-level component data models mentioned in the Introduction, includes a core data model, a common data model, a cross-cutting data marking data model, </w:t>
      </w:r>
      <w:r>
        <w:t xml:space="preserve">various extension data models, </w:t>
      </w:r>
      <w:r w:rsidRPr="00055956">
        <w:t xml:space="preserve">and a set of default controlled vocabularies.  </w:t>
      </w:r>
      <w:hyperlink w:anchor="AdditionalArtifacts" w:history="1">
        <w:r w:rsidR="00A32348" w:rsidRPr="00A32348">
          <w:rPr>
            <w:rStyle w:val="Hyperlink"/>
            <w:i/>
          </w:rPr>
          <w:t>STIX Version 1.2.1 Part 1: Overview</w:t>
        </w:r>
      </w:hyperlink>
      <w:r w:rsidR="00A32348">
        <w:rPr>
          <w:i/>
        </w:rPr>
        <w:t xml:space="preserve"> </w:t>
      </w:r>
      <w:r w:rsidRPr="00055956">
        <w:t>also summarizes the relationship of STIX to other languages and outlines general STIX data model conventions.</w:t>
      </w:r>
    </w:p>
    <w:p w14:paraId="4287CCBA"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_Ref418508170 \h  \* MERGEFORMAT </w:instrText>
      </w:r>
      <w:r w:rsidRPr="002F2BF1">
        <w:rPr>
          <w:b/>
          <w:color w:val="0000EE"/>
        </w:rPr>
      </w:r>
      <w:r w:rsidRPr="002F2BF1">
        <w:rPr>
          <w:b/>
          <w:color w:val="0000EE"/>
        </w:rPr>
        <w:fldChar w:fldCharType="separate"/>
      </w:r>
      <w:r w:rsidR="00151045" w:rsidRPr="00151045">
        <w:rPr>
          <w:b/>
          <w:bCs/>
          <w:color w:val="0000EE"/>
        </w:rPr>
        <w:t xml:space="preserve">Figure </w:t>
      </w:r>
      <w:r w:rsidR="00151045" w:rsidRPr="00151045">
        <w:rPr>
          <w:b/>
          <w:bCs/>
          <w:noProof/>
          <w:color w:val="0000EE"/>
        </w:rPr>
        <w:t>1</w:t>
      </w:r>
      <w:r w:rsidR="00151045" w:rsidRPr="00151045">
        <w:rPr>
          <w:b/>
          <w:bCs/>
          <w:noProof/>
          <w:color w:val="0000EE"/>
        </w:rPr>
        <w:noBreakHyphen/>
        <w:t>1</w:t>
      </w:r>
      <w:r w:rsidRPr="002F2BF1">
        <w:rPr>
          <w:b/>
          <w:color w:val="0000EE"/>
        </w:rPr>
        <w:fldChar w:fldCharType="end"/>
      </w:r>
      <w:r w:rsidRPr="00055956">
        <w:t xml:space="preserve"> illustrates the </w:t>
      </w:r>
      <w:hyperlink w:anchor="AdditionalArtifacts" w:history="1">
        <w:r w:rsidRPr="00A32348">
          <w:rPr>
            <w:rStyle w:val="Hyperlink"/>
          </w:rPr>
          <w:t>set of specification documents</w:t>
        </w:r>
      </w:hyperlink>
      <w:r w:rsidRPr="00055956">
        <w:t xml:space="preserve"> that are available.  The color black is used to indicate the specification overview document, altered shading differentiates the overarching Core </w:t>
      </w:r>
      <w:r>
        <w:t xml:space="preserve">and Common </w:t>
      </w:r>
      <w:r w:rsidRPr="00055956">
        <w:t>data model</w:t>
      </w:r>
      <w:r>
        <w:t>s</w:t>
      </w:r>
      <w:r w:rsidRPr="00055956">
        <w:t xml:space="preserve"> from the supporting data models (vocabularies, data marking, and </w:t>
      </w:r>
      <w:r w:rsidR="00F40832" w:rsidRPr="00055956">
        <w:t xml:space="preserve">default </w:t>
      </w:r>
      <w:r w:rsidRPr="00055956">
        <w:t>extensions), and the color white indica</w:t>
      </w:r>
      <w:r w:rsidR="00B22389">
        <w:t xml:space="preserve">tes the component data models. The solid grey color denotes the overall STIX Language UML model. </w:t>
      </w:r>
      <w:r w:rsidRPr="00055956">
        <w:t xml:space="preserve">This </w:t>
      </w:r>
      <w:r>
        <w:t>Report</w:t>
      </w:r>
      <w:r w:rsidRPr="00055956">
        <w:t xml:space="preserve"> specification document is highlighted in its associated color (see Section </w:t>
      </w:r>
      <w:r w:rsidRPr="002F2BF1">
        <w:rPr>
          <w:b/>
          <w:color w:val="0000EE"/>
        </w:rPr>
        <w:fldChar w:fldCharType="begin"/>
      </w:r>
      <w:r w:rsidRPr="002F2BF1">
        <w:rPr>
          <w:b/>
          <w:color w:val="0000EE"/>
        </w:rPr>
        <w:instrText xml:space="preserve"> REF _Ref397935245 \r \h  \* MERGEFORMAT </w:instrText>
      </w:r>
      <w:r w:rsidRPr="002F2BF1">
        <w:rPr>
          <w:b/>
          <w:color w:val="0000EE"/>
        </w:rPr>
      </w:r>
      <w:r w:rsidRPr="002F2BF1">
        <w:rPr>
          <w:b/>
          <w:color w:val="0000EE"/>
        </w:rPr>
        <w:fldChar w:fldCharType="separate"/>
      </w:r>
      <w:r w:rsidR="00151045">
        <w:rPr>
          <w:b/>
          <w:color w:val="0000EE"/>
        </w:rPr>
        <w:t>1.2.3.3</w:t>
      </w:r>
      <w:r w:rsidRPr="002F2BF1">
        <w:rPr>
          <w:b/>
          <w:color w:val="0000EE"/>
        </w:rPr>
        <w:fldChar w:fldCharType="end"/>
      </w:r>
      <w:r w:rsidRPr="00055956">
        <w:t xml:space="preserve">).  For a list of all STIX documents and related information sources, please see </w:t>
      </w:r>
      <w:hyperlink w:anchor="AdditionalArtifacts" w:history="1">
        <w:r w:rsidR="00A32348" w:rsidRPr="00A32348">
          <w:rPr>
            <w:rStyle w:val="Hyperlink"/>
            <w:i/>
          </w:rPr>
          <w:t>STIX Version 1.2.1 Part 1: Overview</w:t>
        </w:r>
      </w:hyperlink>
      <w:r w:rsidRPr="00055956">
        <w:t>.</w:t>
      </w:r>
    </w:p>
    <w:p w14:paraId="6EC5CDFD" w14:textId="77777777" w:rsidR="00866130" w:rsidRPr="00055956" w:rsidRDefault="00E405AF" w:rsidP="00866130">
      <w:pPr>
        <w:jc w:val="center"/>
      </w:pPr>
      <w:r>
        <w:rPr>
          <w:noProof/>
        </w:rPr>
        <w:drawing>
          <wp:inline distT="0" distB="0" distL="0" distR="0" wp14:anchorId="77991C79" wp14:editId="47E648B0">
            <wp:extent cx="3886200" cy="19081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de11.JPG"/>
                    <pic:cNvPicPr/>
                  </pic:nvPicPr>
                  <pic:blipFill rotWithShape="1">
                    <a:blip r:embed="rId24">
                      <a:extLst>
                        <a:ext uri="{28A0092B-C50C-407E-A947-70E740481C1C}">
                          <a14:useLocalDpi xmlns:a14="http://schemas.microsoft.com/office/drawing/2010/main" val="0"/>
                        </a:ext>
                      </a:extLst>
                    </a:blip>
                    <a:srcRect l="7895" t="19443" r="8187" b="25617"/>
                    <a:stretch/>
                  </pic:blipFill>
                  <pic:spPr bwMode="auto">
                    <a:xfrm>
                      <a:off x="0" y="0"/>
                      <a:ext cx="3886200" cy="1908171"/>
                    </a:xfrm>
                    <a:prstGeom prst="rect">
                      <a:avLst/>
                    </a:prstGeom>
                    <a:ln>
                      <a:noFill/>
                    </a:ln>
                    <a:extLst>
                      <a:ext uri="{53640926-AAD7-44D8-BBD7-CCE9431645EC}">
                        <a14:shadowObscured xmlns:a14="http://schemas.microsoft.com/office/drawing/2010/main"/>
                      </a:ext>
                    </a:extLst>
                  </pic:spPr>
                </pic:pic>
              </a:graphicData>
            </a:graphic>
          </wp:inline>
        </w:drawing>
      </w:r>
    </w:p>
    <w:p w14:paraId="357C5B9F" w14:textId="77777777" w:rsidR="00866130" w:rsidRDefault="00866130" w:rsidP="00485C45">
      <w:pPr>
        <w:pStyle w:val="Caption"/>
        <w:rPr>
          <w:b/>
        </w:rPr>
      </w:pPr>
      <w:bookmarkStart w:id="9" w:name="_Ref418508170"/>
      <w:bookmarkStart w:id="10" w:name="_Ref390077491"/>
      <w:r w:rsidRPr="00055956">
        <w:t xml:space="preserve">Figure </w:t>
      </w:r>
      <w:fldSimple w:instr=" STYLEREF 1 \s ">
        <w:r w:rsidR="00151045">
          <w:rPr>
            <w:noProof/>
          </w:rPr>
          <w:t>1</w:t>
        </w:r>
      </w:fldSimple>
      <w:r w:rsidRPr="00055956">
        <w:noBreakHyphen/>
      </w:r>
      <w:fldSimple w:instr=" SEQ Figure \* ARABIC \s 1 ">
        <w:r w:rsidR="00151045">
          <w:rPr>
            <w:noProof/>
          </w:rPr>
          <w:t>1</w:t>
        </w:r>
      </w:fldSimple>
      <w:bookmarkEnd w:id="9"/>
      <w:r w:rsidRPr="00055956">
        <w:t>. STIX Language v1.</w:t>
      </w:r>
      <w:r>
        <w:t>2</w:t>
      </w:r>
      <w:r w:rsidR="000C73CF">
        <w:t>.1</w:t>
      </w:r>
      <w:r w:rsidRPr="00055956">
        <w:t xml:space="preserve"> specification documents</w:t>
      </w:r>
      <w:bookmarkEnd w:id="10"/>
    </w:p>
    <w:p w14:paraId="7ED3AE36" w14:textId="77777777" w:rsidR="00866130" w:rsidRPr="00055956" w:rsidRDefault="00866130" w:rsidP="00866130">
      <w:pPr>
        <w:pStyle w:val="Heading2"/>
        <w:tabs>
          <w:tab w:val="num" w:pos="864"/>
        </w:tabs>
        <w:spacing w:before="360" w:after="60"/>
        <w:ind w:left="720" w:hanging="720"/>
      </w:pPr>
      <w:bookmarkStart w:id="11" w:name="_Ref418841646"/>
      <w:bookmarkStart w:id="12" w:name="_Toc421527873"/>
      <w:bookmarkStart w:id="13" w:name="_Toc429574556"/>
      <w:r w:rsidRPr="00055956">
        <w:lastRenderedPageBreak/>
        <w:t>Document Conventions</w:t>
      </w:r>
      <w:bookmarkEnd w:id="8"/>
      <w:bookmarkEnd w:id="11"/>
      <w:bookmarkEnd w:id="12"/>
      <w:bookmarkEnd w:id="13"/>
    </w:p>
    <w:p w14:paraId="19CF4A73" w14:textId="77777777" w:rsidR="00866130" w:rsidRDefault="00866130" w:rsidP="00866130">
      <w:r w:rsidRPr="00055956">
        <w:t>The following conventions are used in this document.</w:t>
      </w:r>
    </w:p>
    <w:p w14:paraId="4067E8EE" w14:textId="77777777" w:rsidR="00866130" w:rsidRPr="00055956" w:rsidRDefault="00866130" w:rsidP="00866130">
      <w:pPr>
        <w:pStyle w:val="Heading3"/>
        <w:tabs>
          <w:tab w:val="num" w:pos="720"/>
        </w:tabs>
        <w:spacing w:before="360" w:after="60"/>
      </w:pPr>
      <w:bookmarkStart w:id="14" w:name="_Toc389570603"/>
      <w:bookmarkStart w:id="15" w:name="_Toc389581073"/>
      <w:bookmarkStart w:id="16" w:name="_Toc421527875"/>
      <w:bookmarkStart w:id="17" w:name="_Toc429574557"/>
      <w:r w:rsidRPr="00055956">
        <w:t>Fonts</w:t>
      </w:r>
      <w:bookmarkEnd w:id="14"/>
      <w:bookmarkEnd w:id="15"/>
      <w:bookmarkEnd w:id="16"/>
      <w:bookmarkEnd w:id="17"/>
    </w:p>
    <w:p w14:paraId="6D5FD36A" w14:textId="77777777" w:rsidR="00866130" w:rsidRPr="00A32348" w:rsidRDefault="00866130" w:rsidP="00866130">
      <w:pPr>
        <w:pStyle w:val="Default"/>
        <w:spacing w:after="240"/>
        <w:rPr>
          <w:rFonts w:ascii="Arial" w:hAnsi="Arial"/>
          <w:sz w:val="20"/>
          <w:szCs w:val="20"/>
        </w:rPr>
      </w:pPr>
      <w:r w:rsidRPr="00A32348">
        <w:rPr>
          <w:rFonts w:ascii="Arial" w:hAnsi="Arial"/>
          <w:sz w:val="20"/>
          <w:szCs w:val="20"/>
        </w:rPr>
        <w:t xml:space="preserve">The following font and font style conventions are used in the document: </w:t>
      </w:r>
    </w:p>
    <w:p w14:paraId="103E8B5D"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 xml:space="preserve">Capitalization is used for STIX </w:t>
      </w:r>
      <w:r w:rsidRPr="00A32348">
        <w:rPr>
          <w:rFonts w:ascii="Arial" w:hAnsi="Arial" w:cs="Arial"/>
          <w:sz w:val="20"/>
          <w:szCs w:val="20"/>
        </w:rPr>
        <w:t xml:space="preserve">high level concepts, which are defined in </w:t>
      </w:r>
      <w:hyperlink w:anchor="AdditionalArtifacts" w:history="1">
        <w:r w:rsidR="00A32348" w:rsidRPr="00A32348">
          <w:rPr>
            <w:rStyle w:val="Hyperlink"/>
            <w:rFonts w:ascii="Arial" w:hAnsi="Arial" w:cs="Arial"/>
            <w:i/>
            <w:sz w:val="20"/>
            <w:szCs w:val="20"/>
          </w:rPr>
          <w:t>STIX Version 1.2.1 Part 1: Overview</w:t>
        </w:r>
      </w:hyperlink>
      <w:r w:rsidRPr="00A32348">
        <w:rPr>
          <w:rFonts w:ascii="Arial" w:hAnsi="Arial" w:cs="Arial"/>
          <w:sz w:val="20"/>
          <w:szCs w:val="20"/>
        </w:rPr>
        <w:t>.</w:t>
      </w:r>
    </w:p>
    <w:p w14:paraId="4A751A05" w14:textId="77777777" w:rsidR="00866130" w:rsidRPr="00A32348" w:rsidRDefault="00866130" w:rsidP="00866130">
      <w:pPr>
        <w:pStyle w:val="Default"/>
        <w:spacing w:after="240"/>
        <w:ind w:left="720"/>
        <w:rPr>
          <w:rFonts w:ascii="Arial" w:hAnsi="Arial"/>
          <w:sz w:val="20"/>
          <w:szCs w:val="20"/>
        </w:rPr>
      </w:pPr>
      <w:r w:rsidRPr="00A32348">
        <w:rPr>
          <w:rFonts w:ascii="Arial" w:hAnsi="Arial"/>
          <w:sz w:val="20"/>
          <w:szCs w:val="20"/>
          <w:u w:val="single"/>
        </w:rPr>
        <w:t>Examples</w:t>
      </w:r>
      <w:r w:rsidRPr="00A32348">
        <w:rPr>
          <w:rFonts w:ascii="Arial" w:hAnsi="Arial"/>
          <w:sz w:val="20"/>
          <w:szCs w:val="20"/>
        </w:rPr>
        <w:t>: Indicator, Course of Action, Threat Actor</w:t>
      </w:r>
    </w:p>
    <w:p w14:paraId="0974043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w:t>
      </w:r>
      <w:r w:rsidRPr="00A32348">
        <w:rPr>
          <w:rFonts w:ascii="Arial" w:hAnsi="Arial" w:cs="Courier New"/>
          <w:sz w:val="20"/>
          <w:szCs w:val="20"/>
        </w:rPr>
        <w:t xml:space="preserve"> </w:t>
      </w:r>
      <w:r w:rsidRPr="00A32348">
        <w:rPr>
          <w:rFonts w:ascii="Courier New" w:hAnsi="Courier New" w:cs="Courier New"/>
          <w:sz w:val="20"/>
          <w:szCs w:val="20"/>
        </w:rPr>
        <w:t>Courier</w:t>
      </w:r>
      <w:r w:rsidRPr="00A32348">
        <w:rPr>
          <w:rFonts w:ascii="Arial" w:hAnsi="Arial" w:cs="Courier New"/>
          <w:sz w:val="20"/>
          <w:szCs w:val="20"/>
        </w:rPr>
        <w:t xml:space="preserve"> </w:t>
      </w:r>
      <w:r w:rsidRPr="00A32348">
        <w:rPr>
          <w:rFonts w:ascii="Courier New" w:hAnsi="Courier New" w:cs="Courier New"/>
          <w:sz w:val="20"/>
          <w:szCs w:val="20"/>
        </w:rPr>
        <w:t>New</w:t>
      </w:r>
      <w:r w:rsidRPr="00A32348">
        <w:rPr>
          <w:rFonts w:ascii="Arial" w:hAnsi="Arial" w:cs="Courier New"/>
          <w:sz w:val="20"/>
          <w:szCs w:val="20"/>
        </w:rPr>
        <w:t xml:space="preserve"> </w:t>
      </w:r>
      <w:r w:rsidRPr="00A32348">
        <w:rPr>
          <w:rFonts w:ascii="Arial" w:hAnsi="Arial"/>
          <w:sz w:val="20"/>
          <w:szCs w:val="20"/>
        </w:rPr>
        <w:t xml:space="preserve">font is used for writing UML objects. </w:t>
      </w:r>
    </w:p>
    <w:p w14:paraId="42D36A82" w14:textId="77777777" w:rsidR="00866130" w:rsidRPr="00A32348" w:rsidRDefault="00866130" w:rsidP="00866130">
      <w:pPr>
        <w:pStyle w:val="Default"/>
        <w:spacing w:after="240"/>
        <w:ind w:firstLine="720"/>
        <w:rPr>
          <w:rFonts w:ascii="Courier New" w:hAnsi="Courier New" w:cs="Courier New"/>
          <w:sz w:val="20"/>
          <w:szCs w:val="20"/>
        </w:rPr>
      </w:pPr>
      <w:r w:rsidRPr="00A32348">
        <w:rPr>
          <w:rFonts w:ascii="Arial" w:hAnsi="Arial"/>
          <w:sz w:val="20"/>
          <w:szCs w:val="20"/>
          <w:u w:val="single"/>
        </w:rPr>
        <w:t>Examples</w:t>
      </w:r>
      <w:r w:rsidRPr="00A32348">
        <w:rPr>
          <w:rFonts w:ascii="Arial" w:hAnsi="Arial"/>
          <w:sz w:val="20"/>
          <w:szCs w:val="20"/>
        </w:rPr>
        <w:t xml:space="preserve">: </w:t>
      </w:r>
      <w:r w:rsidRPr="00A32348">
        <w:rPr>
          <w:rFonts w:ascii="Courier New" w:hAnsi="Courier New" w:cs="Courier New"/>
          <w:sz w:val="20"/>
          <w:szCs w:val="20"/>
        </w:rPr>
        <w:t>RelatedIndicatorsType</w:t>
      </w:r>
      <w:r w:rsidRPr="00A32348">
        <w:rPr>
          <w:rFonts w:ascii="Arial" w:hAnsi="Arial" w:cs="Courier New"/>
          <w:sz w:val="20"/>
          <w:szCs w:val="20"/>
        </w:rPr>
        <w:t xml:space="preserve">, </w:t>
      </w:r>
      <w:r w:rsidRPr="00A32348">
        <w:rPr>
          <w:rFonts w:ascii="Courier New" w:hAnsi="Courier New" w:cs="Courier New"/>
          <w:sz w:val="20"/>
          <w:szCs w:val="20"/>
        </w:rPr>
        <w:t xml:space="preserve">stixCommon:StatementType </w:t>
      </w:r>
    </w:p>
    <w:p w14:paraId="43A9C89B" w14:textId="77777777" w:rsidR="00866130" w:rsidRPr="00A32348" w:rsidRDefault="00866130" w:rsidP="00866130">
      <w:pPr>
        <w:pStyle w:val="Default"/>
        <w:spacing w:after="240"/>
        <w:ind w:left="720"/>
        <w:rPr>
          <w:rFonts w:ascii="Arial" w:hAnsi="Arial" w:cs="Courier New"/>
          <w:sz w:val="20"/>
          <w:szCs w:val="20"/>
        </w:rPr>
      </w:pPr>
      <w:r w:rsidRPr="00A32348">
        <w:rPr>
          <w:rFonts w:ascii="Arial" w:hAnsi="Arial" w:cs="Courier New"/>
          <w:sz w:val="20"/>
          <w:szCs w:val="20"/>
        </w:rPr>
        <w:t xml:space="preserve">Note that all high level concepts have a corresponding UML object.  For example, the Course of Action high level concept is associated with a UML class named, </w:t>
      </w:r>
      <w:r w:rsidRPr="00A32348">
        <w:rPr>
          <w:rFonts w:ascii="Courier New" w:hAnsi="Courier New" w:cs="Courier New"/>
          <w:sz w:val="20"/>
          <w:szCs w:val="20"/>
        </w:rPr>
        <w:t>CourseOfActionType</w:t>
      </w:r>
      <w:r w:rsidRPr="00A32348">
        <w:rPr>
          <w:rFonts w:ascii="Arial" w:hAnsi="Arial" w:cs="Courier New"/>
          <w:sz w:val="20"/>
          <w:szCs w:val="20"/>
        </w:rPr>
        <w:t>.</w:t>
      </w:r>
    </w:p>
    <w:p w14:paraId="6381B1CE" w14:textId="77777777" w:rsidR="00866130" w:rsidRPr="00A32348" w:rsidRDefault="00866130" w:rsidP="00866130">
      <w:pPr>
        <w:pStyle w:val="Default"/>
        <w:numPr>
          <w:ilvl w:val="0"/>
          <w:numId w:val="45"/>
        </w:numPr>
        <w:spacing w:after="240"/>
        <w:ind w:left="720"/>
        <w:rPr>
          <w:rFonts w:ascii="Arial" w:hAnsi="Arial"/>
          <w:sz w:val="20"/>
          <w:szCs w:val="20"/>
        </w:rPr>
      </w:pPr>
      <w:r w:rsidRPr="00A32348">
        <w:rPr>
          <w:rFonts w:ascii="Arial" w:hAnsi="Arial"/>
          <w:sz w:val="20"/>
          <w:szCs w:val="20"/>
        </w:rPr>
        <w:t>The ‘</w:t>
      </w:r>
      <w:r w:rsidRPr="00A32348">
        <w:rPr>
          <w:rFonts w:ascii="Arial" w:hAnsi="Arial"/>
          <w:i/>
          <w:sz w:val="20"/>
          <w:szCs w:val="20"/>
        </w:rPr>
        <w:t xml:space="preserve">italic’ </w:t>
      </w:r>
      <w:r w:rsidRPr="00A32348">
        <w:rPr>
          <w:rFonts w:ascii="Arial" w:hAnsi="Arial"/>
          <w:sz w:val="20"/>
          <w:szCs w:val="20"/>
        </w:rPr>
        <w:t>font (with</w:t>
      </w:r>
      <w:r w:rsidRPr="00A32348">
        <w:rPr>
          <w:rFonts w:ascii="Arial" w:hAnsi="Arial"/>
          <w:i/>
          <w:sz w:val="20"/>
          <w:szCs w:val="20"/>
        </w:rPr>
        <w:t xml:space="preserve"> </w:t>
      </w:r>
      <w:r w:rsidRPr="00A32348">
        <w:rPr>
          <w:rFonts w:ascii="Arial" w:hAnsi="Arial"/>
          <w:sz w:val="20"/>
          <w:szCs w:val="20"/>
        </w:rPr>
        <w:t xml:space="preserve">single quotes) is used for noting actual, explicit values for STIX Language properties. The </w:t>
      </w:r>
      <w:r w:rsidRPr="00A32348">
        <w:rPr>
          <w:rFonts w:ascii="Arial" w:hAnsi="Arial"/>
          <w:i/>
          <w:sz w:val="20"/>
          <w:szCs w:val="20"/>
        </w:rPr>
        <w:t xml:space="preserve">italic </w:t>
      </w:r>
      <w:r w:rsidRPr="00A32348">
        <w:rPr>
          <w:rFonts w:ascii="Arial" w:hAnsi="Arial"/>
          <w:sz w:val="20"/>
          <w:szCs w:val="20"/>
        </w:rPr>
        <w:t xml:space="preserve">font (without quotes) is used for noting example values. </w:t>
      </w:r>
    </w:p>
    <w:p w14:paraId="018F2154" w14:textId="77777777" w:rsidR="00866130" w:rsidRPr="00055956" w:rsidRDefault="00866130" w:rsidP="00866130">
      <w:pPr>
        <w:ind w:firstLine="720"/>
        <w:rPr>
          <w:i/>
        </w:rPr>
      </w:pPr>
      <w:r w:rsidRPr="00A32348">
        <w:rPr>
          <w:szCs w:val="20"/>
        </w:rPr>
        <w:tab/>
      </w:r>
      <w:r w:rsidRPr="00A32348">
        <w:rPr>
          <w:szCs w:val="20"/>
          <w:u w:val="single"/>
        </w:rPr>
        <w:t>Example</w:t>
      </w:r>
      <w:r w:rsidRPr="00A32348">
        <w:rPr>
          <w:szCs w:val="20"/>
        </w:rPr>
        <w:t xml:space="preserve">: </w:t>
      </w:r>
      <w:r w:rsidRPr="00A32348">
        <w:rPr>
          <w:i/>
          <w:szCs w:val="20"/>
        </w:rPr>
        <w:t xml:space="preserve"> ‘PackageIntentVocab-1.0,’ high, medium, low</w:t>
      </w:r>
    </w:p>
    <w:p w14:paraId="6AFE3FCC" w14:textId="77777777" w:rsidR="00866130" w:rsidRPr="00055956" w:rsidRDefault="00866130" w:rsidP="00866130">
      <w:pPr>
        <w:pStyle w:val="Heading3"/>
        <w:tabs>
          <w:tab w:val="num" w:pos="720"/>
        </w:tabs>
        <w:spacing w:before="360" w:after="60"/>
      </w:pPr>
      <w:bookmarkStart w:id="18" w:name="_Ref394486021"/>
      <w:bookmarkStart w:id="19" w:name="_Toc421527876"/>
      <w:bookmarkStart w:id="20" w:name="_Toc429574558"/>
      <w:r w:rsidRPr="00055956">
        <w:t>UML Package References</w:t>
      </w:r>
      <w:bookmarkEnd w:id="18"/>
      <w:bookmarkEnd w:id="19"/>
      <w:bookmarkEnd w:id="20"/>
    </w:p>
    <w:p w14:paraId="36E25C5D" w14:textId="77777777" w:rsidR="00866130" w:rsidRPr="00055956" w:rsidRDefault="00866130" w:rsidP="00866130">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3E2DB5">
        <w:rPr>
          <w:rFonts w:ascii="Courier New" w:hAnsi="Courier New" w:cs="Courier New"/>
        </w:rPr>
        <w:t>package_prefix:class</w:t>
      </w:r>
      <w:r w:rsidRPr="00055956">
        <w:t xml:space="preserve">, where </w:t>
      </w:r>
      <w:r w:rsidRPr="003E2DB5">
        <w:rPr>
          <w:rFonts w:ascii="Courier New" w:hAnsi="Courier New" w:cs="Courier New"/>
        </w:rPr>
        <w:t>package_prefix</w:t>
      </w:r>
      <w:r w:rsidRPr="003E2DB5">
        <w:t xml:space="preserve"> </w:t>
      </w:r>
      <w:r w:rsidRPr="00055956">
        <w:t xml:space="preserve">corresponds to the appropriate UML package. </w:t>
      </w:r>
      <w:hyperlink w:anchor="AdditionalArtifacts" w:history="1">
        <w:r w:rsidR="00A32348" w:rsidRPr="00A32348">
          <w:rPr>
            <w:rStyle w:val="Hyperlink"/>
            <w:i/>
          </w:rPr>
          <w:t>STIX Version 1.2.1 Part 1: Overview</w:t>
        </w:r>
      </w:hyperlink>
      <w:r w:rsidR="00A32348">
        <w:rPr>
          <w:i/>
        </w:rPr>
        <w:t xml:space="preserve"> </w:t>
      </w:r>
      <w:r w:rsidRPr="00055956">
        <w:t xml:space="preserve">contains a list of the packages used by the </w:t>
      </w:r>
      <w:r>
        <w:t>Report</w:t>
      </w:r>
      <w:r w:rsidRPr="00055956">
        <w:t xml:space="preserve"> data model, along with the associated prefix notations, descriptions, examples. </w:t>
      </w:r>
    </w:p>
    <w:p w14:paraId="24FE2657" w14:textId="77777777" w:rsidR="00866130" w:rsidRPr="00055956" w:rsidRDefault="00866130" w:rsidP="00866130">
      <w:r w:rsidRPr="00055956">
        <w:t xml:space="preserve">Note that in this specification document, we do not explicitly specify the package prefix for any classes that originate from the </w:t>
      </w:r>
      <w:r>
        <w:t>Report</w:t>
      </w:r>
      <w:r w:rsidRPr="00055956">
        <w:t xml:space="preserve"> data model.    </w:t>
      </w:r>
    </w:p>
    <w:p w14:paraId="4511A72E" w14:textId="77777777" w:rsidR="00866130" w:rsidRPr="00055956" w:rsidRDefault="00866130" w:rsidP="00866130">
      <w:pPr>
        <w:pStyle w:val="Heading3"/>
        <w:tabs>
          <w:tab w:val="num" w:pos="720"/>
        </w:tabs>
        <w:spacing w:before="360" w:after="60"/>
      </w:pPr>
      <w:bookmarkStart w:id="21" w:name="_Toc389570605"/>
      <w:bookmarkStart w:id="22" w:name="_Toc389581075"/>
      <w:bookmarkStart w:id="23" w:name="_Toc421527877"/>
      <w:bookmarkStart w:id="24" w:name="_Toc429574559"/>
      <w:r w:rsidRPr="00055956">
        <w:t>UML Diagrams</w:t>
      </w:r>
      <w:bookmarkEnd w:id="21"/>
      <w:bookmarkEnd w:id="22"/>
      <w:bookmarkEnd w:id="23"/>
      <w:bookmarkEnd w:id="24"/>
    </w:p>
    <w:p w14:paraId="514765CE" w14:textId="77777777" w:rsidR="00866130" w:rsidRPr="00055956" w:rsidRDefault="00866130" w:rsidP="00866130">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t>This implies that there will be very few diagrams for classes whose only properties are either a data type or a class from the STIX Common data model</w:t>
      </w:r>
      <w:r w:rsidRPr="00055956">
        <w:t>.  Other diagrams that are included correspond to classes that specialize a superclass and abstract or generalized classes that are extended by one or more subclasses.</w:t>
      </w:r>
    </w:p>
    <w:p w14:paraId="3B195E5D" w14:textId="77777777" w:rsidR="00866130" w:rsidRPr="00055956" w:rsidRDefault="00866130" w:rsidP="00866130">
      <w:pPr>
        <w:spacing w:after="240"/>
      </w:pPr>
      <w:r w:rsidRPr="00055956">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745D70C" w14:textId="77777777" w:rsidR="00866130" w:rsidRPr="00055956" w:rsidRDefault="00866130" w:rsidP="00866130">
      <w:pPr>
        <w:pStyle w:val="Heading4"/>
        <w:tabs>
          <w:tab w:val="num" w:pos="1008"/>
        </w:tabs>
        <w:spacing w:before="360" w:after="0"/>
        <w:ind w:left="720" w:hanging="720"/>
      </w:pPr>
      <w:bookmarkStart w:id="28" w:name="_Toc398242026"/>
      <w:bookmarkStart w:id="29" w:name="_Toc421527878"/>
      <w:bookmarkStart w:id="30" w:name="_Toc429574560"/>
      <w:r w:rsidRPr="00055956">
        <w:t>Class Properties</w:t>
      </w:r>
      <w:bookmarkEnd w:id="28"/>
      <w:bookmarkEnd w:id="29"/>
      <w:bookmarkEnd w:id="30"/>
    </w:p>
    <w:p w14:paraId="2D57C938" w14:textId="77777777" w:rsidR="00866130" w:rsidRPr="00055956" w:rsidRDefault="00866130" w:rsidP="00866130">
      <w:pPr>
        <w:spacing w:after="240"/>
      </w:pPr>
      <w:r w:rsidRPr="00055956">
        <w:t xml:space="preserve">Generally, a class property can be shown in a UML diagram as either an attribute or an association (i.e., the distinction between attributes and associations is somewhat subjective).  In order to make the size of </w:t>
      </w:r>
      <w:r w:rsidRPr="00055956">
        <w:lastRenderedPageBreak/>
        <w:t xml:space="preserve">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BCF255D" w14:textId="77777777" w:rsidR="00866130" w:rsidRPr="00055956" w:rsidRDefault="00866130" w:rsidP="00866130">
      <w:pPr>
        <w:pStyle w:val="Heading4"/>
        <w:tabs>
          <w:tab w:val="num" w:pos="1008"/>
        </w:tabs>
        <w:spacing w:before="360" w:after="0"/>
        <w:ind w:left="720" w:hanging="720"/>
      </w:pPr>
      <w:bookmarkStart w:id="31" w:name="_Toc398242027"/>
      <w:bookmarkStart w:id="32" w:name="_Toc421527879"/>
      <w:bookmarkStart w:id="33" w:name="_Toc429574561"/>
      <w:r w:rsidRPr="00055956">
        <w:t>Diagram Icons and Arrow Types</w:t>
      </w:r>
      <w:bookmarkEnd w:id="31"/>
      <w:bookmarkEnd w:id="32"/>
      <w:bookmarkEnd w:id="33"/>
    </w:p>
    <w:p w14:paraId="74D92737" w14:textId="77777777" w:rsidR="00866130" w:rsidRPr="00055956" w:rsidRDefault="00866130" w:rsidP="00866130">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2F2BF1">
        <w:rPr>
          <w:b/>
          <w:color w:val="0000EE"/>
        </w:rPr>
        <w:fldChar w:fldCharType="begin"/>
      </w:r>
      <w:r w:rsidRPr="002F2BF1">
        <w:rPr>
          <w:b/>
          <w:color w:val="0000EE"/>
        </w:rPr>
        <w:instrText xml:space="preserve"> REF _Ref418508342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1</w:t>
      </w:r>
      <w:r w:rsidR="00151045" w:rsidRPr="00151045">
        <w:rPr>
          <w:b/>
          <w:noProof/>
          <w:color w:val="0000EE"/>
        </w:rPr>
        <w:noBreakHyphen/>
        <w:t>1</w:t>
      </w:r>
      <w:r w:rsidRPr="002F2BF1">
        <w:rPr>
          <w:b/>
          <w:color w:val="0000EE"/>
        </w:rPr>
        <w:fldChar w:fldCharType="end"/>
      </w:r>
      <w:r w:rsidRPr="00055956">
        <w:fldChar w:fldCharType="begin"/>
      </w:r>
      <w:r w:rsidRPr="00055956">
        <w:instrText xml:space="preserve"> REF _Ref397637630 \h  \* MERGEFORMAT </w:instrText>
      </w:r>
      <w:r w:rsidRPr="00055956">
        <w:fldChar w:fldCharType="end"/>
      </w:r>
      <w:r w:rsidRPr="00055956">
        <w:t>.</w:t>
      </w:r>
    </w:p>
    <w:p w14:paraId="49C25F4B" w14:textId="77777777" w:rsidR="00866130" w:rsidRPr="00055956" w:rsidRDefault="00866130" w:rsidP="00485C45">
      <w:pPr>
        <w:pStyle w:val="Caption"/>
        <w:rPr>
          <w:b/>
        </w:rPr>
      </w:pPr>
      <w:bookmarkStart w:id="34" w:name="_Ref397637630"/>
      <w:bookmarkStart w:id="35" w:name="_Ref418508342"/>
      <w:bookmarkEnd w:id="34"/>
      <w:r w:rsidRPr="00055956">
        <w:t xml:space="preserve">Table </w:t>
      </w:r>
      <w:fldSimple w:instr=" STYLEREF 1 \s ">
        <w:r w:rsidR="00151045">
          <w:rPr>
            <w:noProof/>
          </w:rPr>
          <w:t>1</w:t>
        </w:r>
      </w:fldSimple>
      <w:r w:rsidRPr="00055956">
        <w:noBreakHyphen/>
      </w:r>
      <w:fldSimple w:instr=" SEQ Table \* ARABIC \s 1 ">
        <w:r w:rsidR="00151045">
          <w:rPr>
            <w:noProof/>
          </w:rPr>
          <w:t>1</w:t>
        </w:r>
      </w:fldSimple>
      <w:bookmarkEnd w:id="35"/>
      <w:r w:rsidRPr="00055956">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6130" w:rsidRPr="00055956" w14:paraId="49D010A5" w14:textId="77777777"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CE92E4" w14:textId="77777777" w:rsidR="00866130" w:rsidRPr="00055956" w:rsidRDefault="00866130" w:rsidP="005B023A">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E61C14" w14:textId="77777777" w:rsidR="00866130" w:rsidRPr="00055956" w:rsidRDefault="00866130" w:rsidP="005B023A">
            <w:pPr>
              <w:rPr>
                <w:rFonts w:ascii="Times New Roman" w:hAnsi="Times New Roman"/>
                <w:b/>
                <w:bCs/>
                <w:szCs w:val="20"/>
              </w:rPr>
            </w:pPr>
            <w:r w:rsidRPr="00055956">
              <w:rPr>
                <w:b/>
              </w:rPr>
              <w:t>Description</w:t>
            </w:r>
          </w:p>
        </w:tc>
      </w:tr>
      <w:tr w:rsidR="00866130" w:rsidRPr="00055956" w14:paraId="4063AC5B" w14:textId="77777777" w:rsidTr="005B023A">
        <w:trPr>
          <w:trHeight w:val="611"/>
          <w:jc w:val="center"/>
        </w:trPr>
        <w:tc>
          <w:tcPr>
            <w:tcW w:w="2065" w:type="dxa"/>
            <w:tcMar>
              <w:top w:w="0" w:type="dxa"/>
              <w:left w:w="108" w:type="dxa"/>
              <w:bottom w:w="0" w:type="dxa"/>
              <w:right w:w="108" w:type="dxa"/>
            </w:tcMar>
            <w:vAlign w:val="center"/>
          </w:tcPr>
          <w:p w14:paraId="4E1B5A90" w14:textId="77777777" w:rsidR="00866130" w:rsidRPr="00055956" w:rsidRDefault="00866130" w:rsidP="005B023A">
            <w:pPr>
              <w:jc w:val="center"/>
              <w:rPr>
                <w:rFonts w:ascii="Times New Roman" w:hAnsi="Times New Roman"/>
                <w:noProof/>
                <w:szCs w:val="20"/>
              </w:rPr>
            </w:pPr>
            <w:r>
              <w:rPr>
                <w:rFonts w:ascii="Times New Roman" w:hAnsi="Times New Roman"/>
                <w:noProof/>
                <w:szCs w:val="20"/>
              </w:rPr>
              <w:drawing>
                <wp:inline distT="0" distB="0" distL="0" distR="0" wp14:anchorId="687F7628" wp14:editId="7CE4BDC9">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A6E313D" w14:textId="77777777" w:rsidR="00866130" w:rsidRPr="003E2DB5" w:rsidRDefault="00866130" w:rsidP="005B023A">
            <w:pPr>
              <w:rPr>
                <w:szCs w:val="22"/>
              </w:rPr>
            </w:pPr>
            <w:r w:rsidRPr="003E2DB5">
              <w:rPr>
                <w:szCs w:val="22"/>
              </w:rPr>
              <w:t>This diagram icon indicates a class.  If the name is in italics, it is an abstract class.</w:t>
            </w:r>
          </w:p>
        </w:tc>
      </w:tr>
      <w:tr w:rsidR="00866130" w:rsidRPr="00055956" w14:paraId="1ACC0FAC" w14:textId="77777777" w:rsidTr="005B023A">
        <w:trPr>
          <w:trHeight w:val="611"/>
          <w:jc w:val="center"/>
        </w:trPr>
        <w:tc>
          <w:tcPr>
            <w:tcW w:w="2065" w:type="dxa"/>
            <w:tcMar>
              <w:top w:w="0" w:type="dxa"/>
              <w:left w:w="108" w:type="dxa"/>
              <w:bottom w:w="0" w:type="dxa"/>
              <w:right w:w="108" w:type="dxa"/>
            </w:tcMar>
            <w:vAlign w:val="center"/>
          </w:tcPr>
          <w:p w14:paraId="4AD7E591" w14:textId="77777777" w:rsidR="00866130" w:rsidRPr="00055956" w:rsidRDefault="00866130" w:rsidP="005B023A">
            <w:pPr>
              <w:jc w:val="center"/>
              <w:rPr>
                <w:rFonts w:ascii="Times New Roman" w:hAnsi="Times New Roman"/>
                <w:noProof/>
                <w:szCs w:val="20"/>
              </w:rPr>
            </w:pPr>
            <w:r>
              <w:rPr>
                <w:noProof/>
              </w:rPr>
              <w:drawing>
                <wp:inline distT="0" distB="0" distL="0" distR="0" wp14:anchorId="6E51BF61" wp14:editId="5127D3B7">
                  <wp:extent cx="285750" cy="285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578EC297" w14:textId="77777777" w:rsidR="00866130" w:rsidRPr="003E2DB5" w:rsidRDefault="00866130" w:rsidP="005B023A">
            <w:pPr>
              <w:rPr>
                <w:szCs w:val="22"/>
              </w:rPr>
            </w:pPr>
            <w:r w:rsidRPr="003E2DB5">
              <w:rPr>
                <w:szCs w:val="22"/>
              </w:rPr>
              <w:t>This diagram icon indicates an enumeration.</w:t>
            </w:r>
          </w:p>
        </w:tc>
      </w:tr>
      <w:tr w:rsidR="00866130" w:rsidRPr="00055956" w14:paraId="5D5ADC12" w14:textId="77777777" w:rsidTr="005B023A">
        <w:trPr>
          <w:trHeight w:val="611"/>
          <w:jc w:val="center"/>
        </w:trPr>
        <w:tc>
          <w:tcPr>
            <w:tcW w:w="2065" w:type="dxa"/>
            <w:tcMar>
              <w:top w:w="0" w:type="dxa"/>
              <w:left w:w="108" w:type="dxa"/>
              <w:bottom w:w="0" w:type="dxa"/>
              <w:right w:w="108" w:type="dxa"/>
            </w:tcMar>
            <w:vAlign w:val="center"/>
          </w:tcPr>
          <w:p w14:paraId="2181F3C8" w14:textId="77777777" w:rsidR="00866130" w:rsidRPr="00055956" w:rsidRDefault="00866130" w:rsidP="005B023A">
            <w:pPr>
              <w:jc w:val="center"/>
              <w:rPr>
                <w:rFonts w:ascii="Times New Roman" w:hAnsi="Times New Roman"/>
                <w:noProof/>
                <w:szCs w:val="20"/>
              </w:rPr>
            </w:pPr>
            <w:r w:rsidRPr="003E2DB5">
              <w:rPr>
                <w:noProof/>
                <w:szCs w:val="22"/>
              </w:rPr>
              <w:drawing>
                <wp:inline distT="0" distB="0" distL="0" distR="0" wp14:anchorId="7FF1E779" wp14:editId="7E49FE8B">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171FF46" w14:textId="77777777" w:rsidR="00866130" w:rsidRPr="003E2DB5" w:rsidRDefault="00866130" w:rsidP="005B023A">
            <w:pPr>
              <w:rPr>
                <w:szCs w:val="22"/>
              </w:rPr>
            </w:pPr>
            <w:r w:rsidRPr="003E2DB5">
              <w:rPr>
                <w:szCs w:val="22"/>
              </w:rPr>
              <w:t>This diagram icon indicates a data type.</w:t>
            </w:r>
            <w:r w:rsidRPr="00055956">
              <w:rPr>
                <w:noProof/>
              </w:rPr>
              <w:t xml:space="preserve"> </w:t>
            </w:r>
          </w:p>
        </w:tc>
      </w:tr>
      <w:tr w:rsidR="00866130" w:rsidRPr="00055956" w14:paraId="0E36C53D" w14:textId="77777777" w:rsidTr="005B023A">
        <w:trPr>
          <w:trHeight w:val="611"/>
          <w:jc w:val="center"/>
        </w:trPr>
        <w:tc>
          <w:tcPr>
            <w:tcW w:w="2065" w:type="dxa"/>
            <w:tcMar>
              <w:top w:w="0" w:type="dxa"/>
              <w:left w:w="108" w:type="dxa"/>
              <w:bottom w:w="0" w:type="dxa"/>
              <w:right w:w="108" w:type="dxa"/>
            </w:tcMar>
            <w:vAlign w:val="center"/>
          </w:tcPr>
          <w:p w14:paraId="01B98EDC" w14:textId="77777777" w:rsidR="00866130" w:rsidRPr="00055956" w:rsidRDefault="00866130" w:rsidP="005B023A">
            <w:pPr>
              <w:jc w:val="center"/>
              <w:rPr>
                <w:rFonts w:ascii="Times New Roman" w:hAnsi="Times New Roman"/>
                <w:noProof/>
                <w:szCs w:val="20"/>
              </w:rPr>
            </w:pPr>
            <w:r>
              <w:rPr>
                <w:noProof/>
              </w:rPr>
              <w:drawing>
                <wp:inline distT="0" distB="0" distL="0" distR="0" wp14:anchorId="77B728C8" wp14:editId="48A47E76">
                  <wp:extent cx="180975" cy="180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6AA4C1D" w14:textId="77777777" w:rsidR="00866130" w:rsidRPr="003E2DB5" w:rsidRDefault="00866130" w:rsidP="005B023A">
            <w:pPr>
              <w:rPr>
                <w:szCs w:val="22"/>
              </w:rPr>
            </w:pPr>
            <w:r w:rsidRPr="003E2DB5">
              <w:rPr>
                <w:szCs w:val="22"/>
              </w:rPr>
              <w:t>This decorator icon indicates an attribute of a class.  The green circle means its visibility is public.  If the circle is red or yellow, it means its visibility is private or protected.</w:t>
            </w:r>
          </w:p>
        </w:tc>
      </w:tr>
      <w:tr w:rsidR="00866130" w:rsidRPr="00055956" w14:paraId="33AD072C" w14:textId="77777777" w:rsidTr="005B023A">
        <w:trPr>
          <w:trHeight w:val="620"/>
          <w:jc w:val="center"/>
        </w:trPr>
        <w:tc>
          <w:tcPr>
            <w:tcW w:w="2065" w:type="dxa"/>
            <w:tcMar>
              <w:top w:w="0" w:type="dxa"/>
              <w:left w:w="108" w:type="dxa"/>
              <w:bottom w:w="0" w:type="dxa"/>
              <w:right w:w="108" w:type="dxa"/>
            </w:tcMar>
            <w:vAlign w:val="center"/>
          </w:tcPr>
          <w:p w14:paraId="66397153" w14:textId="77777777" w:rsidR="00866130" w:rsidRPr="00055956" w:rsidRDefault="00866130" w:rsidP="005B023A">
            <w:pPr>
              <w:jc w:val="center"/>
            </w:pPr>
            <w:r>
              <w:rPr>
                <w:noProof/>
              </w:rPr>
              <w:drawing>
                <wp:inline distT="0" distB="0" distL="0" distR="0" wp14:anchorId="69944DCE" wp14:editId="7979C8F9">
                  <wp:extent cx="180975" cy="180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4BD77E3" w14:textId="77777777" w:rsidR="00866130" w:rsidRPr="003E2DB5" w:rsidRDefault="00866130" w:rsidP="005B023A">
            <w:pPr>
              <w:rPr>
                <w:szCs w:val="22"/>
              </w:rPr>
            </w:pPr>
            <w:r w:rsidRPr="003E2DB5">
              <w:rPr>
                <w:szCs w:val="22"/>
              </w:rPr>
              <w:t>This decorator icon indicates an enumeration literal.</w:t>
            </w:r>
          </w:p>
        </w:tc>
      </w:tr>
      <w:tr w:rsidR="00866130" w:rsidRPr="00055956" w14:paraId="7979D90D" w14:textId="77777777" w:rsidTr="005B023A">
        <w:trPr>
          <w:trHeight w:val="620"/>
          <w:jc w:val="center"/>
        </w:trPr>
        <w:tc>
          <w:tcPr>
            <w:tcW w:w="2065" w:type="dxa"/>
            <w:tcMar>
              <w:top w:w="0" w:type="dxa"/>
              <w:left w:w="108" w:type="dxa"/>
              <w:bottom w:w="0" w:type="dxa"/>
              <w:right w:w="108" w:type="dxa"/>
            </w:tcMar>
            <w:vAlign w:val="center"/>
          </w:tcPr>
          <w:p w14:paraId="0FF8F64F" w14:textId="77777777" w:rsidR="00866130" w:rsidRPr="00055956" w:rsidRDefault="00866130" w:rsidP="005B023A">
            <w:pPr>
              <w:jc w:val="center"/>
            </w:pPr>
            <w:r w:rsidRPr="00055956">
              <w:rPr>
                <w:noProof/>
              </w:rPr>
              <mc:AlternateContent>
                <mc:Choice Requires="wps">
                  <w:drawing>
                    <wp:anchor distT="0" distB="0" distL="114300" distR="114300" simplePos="0" relativeHeight="251658240" behindDoc="0" locked="0" layoutInCell="1" allowOverlap="1" wp14:anchorId="5020034C" wp14:editId="772B6AC6">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EA25C"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D0DE793" w14:textId="77777777" w:rsidR="00866130" w:rsidRPr="003E2DB5" w:rsidRDefault="00866130" w:rsidP="005B023A">
            <w:pPr>
              <w:rPr>
                <w:szCs w:val="22"/>
              </w:rPr>
            </w:pPr>
            <w:r w:rsidRPr="003E2DB5">
              <w:rPr>
                <w:szCs w:val="22"/>
              </w:rPr>
              <w:t>This arrow type indicates a directed association relationship.</w:t>
            </w:r>
          </w:p>
        </w:tc>
      </w:tr>
      <w:tr w:rsidR="00866130" w:rsidRPr="00055956" w14:paraId="50351B5B" w14:textId="77777777" w:rsidTr="005B023A">
        <w:trPr>
          <w:trHeight w:val="620"/>
          <w:jc w:val="center"/>
        </w:trPr>
        <w:tc>
          <w:tcPr>
            <w:tcW w:w="2065" w:type="dxa"/>
            <w:tcMar>
              <w:top w:w="0" w:type="dxa"/>
              <w:left w:w="108" w:type="dxa"/>
              <w:bottom w:w="0" w:type="dxa"/>
              <w:right w:w="108" w:type="dxa"/>
            </w:tcMar>
            <w:vAlign w:val="center"/>
          </w:tcPr>
          <w:p w14:paraId="5288C214" w14:textId="77777777" w:rsidR="00866130" w:rsidRPr="00055956" w:rsidRDefault="00866130" w:rsidP="005B023A">
            <w:pPr>
              <w:jc w:val="center"/>
              <w:rPr>
                <w:color w:val="000000" w:themeColor="text1"/>
              </w:rPr>
            </w:pPr>
            <w:r>
              <w:rPr>
                <w:noProof/>
                <w:color w:val="000000" w:themeColor="text1"/>
              </w:rPr>
              <w:drawing>
                <wp:inline distT="0" distB="0" distL="0" distR="0" wp14:anchorId="57AC2AE9" wp14:editId="02F70597">
                  <wp:extent cx="7334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3425" cy="466725"/>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38A6AEE" w14:textId="77777777" w:rsidR="00866130" w:rsidRPr="003E2DB5" w:rsidRDefault="00866130" w:rsidP="005B023A">
            <w:pPr>
              <w:rPr>
                <w:szCs w:val="22"/>
              </w:rPr>
            </w:pPr>
            <w:r w:rsidRPr="003E2DB5">
              <w:rPr>
                <w:szCs w:val="22"/>
              </w:rPr>
              <w:t xml:space="preserve">This arrow type indicates a generalization relationship.  </w:t>
            </w:r>
          </w:p>
        </w:tc>
      </w:tr>
    </w:tbl>
    <w:p w14:paraId="2067454E" w14:textId="77777777" w:rsidR="00866130" w:rsidRPr="00055956" w:rsidRDefault="00866130" w:rsidP="00866130">
      <w:pPr>
        <w:pStyle w:val="Heading4"/>
        <w:tabs>
          <w:tab w:val="num" w:pos="1008"/>
        </w:tabs>
        <w:spacing w:before="360" w:after="0"/>
        <w:ind w:left="720" w:hanging="720"/>
      </w:pPr>
      <w:bookmarkStart w:id="36" w:name="_Ref397935245"/>
      <w:bookmarkStart w:id="37" w:name="_Toc398242028"/>
      <w:bookmarkStart w:id="38" w:name="_Toc421527880"/>
      <w:bookmarkStart w:id="39" w:name="_Toc429574562"/>
      <w:r w:rsidRPr="00055956">
        <w:t>Color Coding</w:t>
      </w:r>
      <w:bookmarkEnd w:id="36"/>
      <w:bookmarkEnd w:id="37"/>
      <w:bookmarkEnd w:id="38"/>
      <w:bookmarkEnd w:id="39"/>
    </w:p>
    <w:p w14:paraId="34DA939C" w14:textId="77777777" w:rsidR="00866130" w:rsidRPr="00055956" w:rsidRDefault="00866130" w:rsidP="00866130">
      <w:pPr>
        <w:spacing w:after="120"/>
      </w:pPr>
      <w:r w:rsidRPr="00055956">
        <w:t xml:space="preserve">The shapes of the UML diagrams are color coded to indicate the data model associated with a class.  The colors used in the </w:t>
      </w:r>
      <w:r>
        <w:t>Report</w:t>
      </w:r>
      <w:r w:rsidRPr="00055956">
        <w:t xml:space="preserve"> specification are illustrated</w:t>
      </w:r>
      <w:r>
        <w:t xml:space="preserve"> via exemplars</w:t>
      </w:r>
      <w:r w:rsidRPr="00055956">
        <w:t xml:space="preserve"> in </w:t>
      </w:r>
      <w:r w:rsidRPr="002F2BF1">
        <w:rPr>
          <w:b/>
          <w:color w:val="0000EE"/>
        </w:rPr>
        <w:fldChar w:fldCharType="begin"/>
      </w:r>
      <w:r w:rsidRPr="002F2BF1">
        <w:rPr>
          <w:b/>
          <w:color w:val="0000EE"/>
        </w:rPr>
        <w:instrText xml:space="preserve"> REF _Ref418508211 \h  \* MERGEFORMAT </w:instrText>
      </w:r>
      <w:r w:rsidRPr="002F2BF1">
        <w:rPr>
          <w:b/>
          <w:color w:val="0000EE"/>
        </w:rPr>
      </w:r>
      <w:r w:rsidRPr="002F2BF1">
        <w:rPr>
          <w:b/>
          <w:color w:val="0000EE"/>
        </w:rPr>
        <w:fldChar w:fldCharType="separate"/>
      </w:r>
      <w:r w:rsidR="00151045" w:rsidRPr="00151045">
        <w:rPr>
          <w:b/>
          <w:color w:val="0000EE"/>
        </w:rPr>
        <w:t>Figure 1</w:t>
      </w:r>
      <w:r w:rsidR="00151045" w:rsidRPr="00151045">
        <w:rPr>
          <w:b/>
          <w:color w:val="0000EE"/>
        </w:rPr>
        <w:noBreakHyphen/>
        <w:t>2</w:t>
      </w:r>
      <w:r w:rsidRPr="002F2BF1">
        <w:rPr>
          <w:b/>
          <w:color w:val="0000EE"/>
        </w:rPr>
        <w:fldChar w:fldCharType="end"/>
      </w:r>
      <w:r w:rsidRPr="00055956">
        <w:t>.</w:t>
      </w:r>
    </w:p>
    <w:p w14:paraId="405D8C15" w14:textId="77777777" w:rsidR="00866130" w:rsidRPr="00055956" w:rsidRDefault="00866130" w:rsidP="00866130">
      <w:pPr>
        <w:jc w:val="center"/>
      </w:pPr>
      <w:r>
        <w:rPr>
          <w:noProof/>
        </w:rPr>
        <w:drawing>
          <wp:inline distT="0" distB="0" distL="0" distR="0" wp14:anchorId="599E1645" wp14:editId="20C9398D">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31">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5FD3D53F" w14:textId="77777777" w:rsidR="00866130" w:rsidRPr="00055956" w:rsidRDefault="00866130" w:rsidP="00485C45">
      <w:pPr>
        <w:pStyle w:val="Caption"/>
        <w:rPr>
          <w:b/>
        </w:rPr>
      </w:pPr>
      <w:bookmarkStart w:id="40" w:name="_Ref418508211"/>
      <w:r w:rsidRPr="00055956">
        <w:t xml:space="preserve">Figure </w:t>
      </w:r>
      <w:fldSimple w:instr=" STYLEREF 1 \s ">
        <w:r w:rsidR="00151045">
          <w:rPr>
            <w:noProof/>
          </w:rPr>
          <w:t>1</w:t>
        </w:r>
      </w:fldSimple>
      <w:r w:rsidRPr="00055956">
        <w:noBreakHyphen/>
      </w:r>
      <w:fldSimple w:instr=" SEQ Figure \* ARABIC \s 1 ">
        <w:r w:rsidR="00151045">
          <w:rPr>
            <w:noProof/>
          </w:rPr>
          <w:t>2</w:t>
        </w:r>
      </w:fldSimple>
      <w:bookmarkEnd w:id="40"/>
      <w:r w:rsidRPr="00055956">
        <w:t>. Data model color coding</w:t>
      </w:r>
    </w:p>
    <w:p w14:paraId="5CA8C700" w14:textId="77777777" w:rsidR="00866130" w:rsidRPr="00055956" w:rsidRDefault="00866130" w:rsidP="00866130">
      <w:pPr>
        <w:pStyle w:val="Heading3"/>
        <w:tabs>
          <w:tab w:val="num" w:pos="720"/>
        </w:tabs>
        <w:spacing w:before="360" w:after="60"/>
      </w:pPr>
      <w:bookmarkStart w:id="41" w:name="_Toc421527881"/>
      <w:bookmarkStart w:id="42" w:name="_Toc429574563"/>
      <w:r w:rsidRPr="00055956">
        <w:t>Property Table Notation</w:t>
      </w:r>
      <w:bookmarkEnd w:id="25"/>
      <w:bookmarkEnd w:id="26"/>
      <w:bookmarkEnd w:id="27"/>
      <w:bookmarkEnd w:id="41"/>
      <w:bookmarkEnd w:id="42"/>
    </w:p>
    <w:p w14:paraId="51E7212B" w14:textId="77777777" w:rsidR="00866130" w:rsidRPr="00055956" w:rsidRDefault="00866130" w:rsidP="00866130">
      <w:pPr>
        <w:spacing w:after="240"/>
      </w:pPr>
      <w:bookmarkStart w:id="43" w:name="_Ref394327838"/>
      <w:r w:rsidRPr="00055956">
        <w:t>Throughout Section</w:t>
      </w:r>
      <w:r w:rsidR="002F2BF1">
        <w:t xml:space="preserve"> </w:t>
      </w:r>
      <w:r w:rsidR="002F2BF1" w:rsidRPr="002F2BF1">
        <w:rPr>
          <w:b/>
          <w:color w:val="0000EE"/>
        </w:rPr>
        <w:fldChar w:fldCharType="begin"/>
      </w:r>
      <w:r w:rsidR="002F2BF1" w:rsidRPr="002F2BF1">
        <w:rPr>
          <w:b/>
          <w:color w:val="0000EE"/>
        </w:rPr>
        <w:instrText xml:space="preserve"> REF _Ref428779903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 xml:space="preserve">, tables are used to describe the properties of each data model class. Each property table consists of a column of names to identify the property, a type column to reflect the datatype of the </w:t>
      </w:r>
      <w:r w:rsidRPr="00055956">
        <w:lastRenderedPageBreak/>
        <w:t xml:space="preserve">property, a multiplicity column to reflect the allowed number of occurrences of the property, and a description column that describes the property.  Package prefixes are provided for classes outside of the </w:t>
      </w:r>
      <w:r>
        <w:t>Report</w:t>
      </w:r>
      <w:r w:rsidRPr="00055956">
        <w:t xml:space="preserve"> data model (see Section </w:t>
      </w:r>
      <w:r w:rsidRPr="002F2BF1">
        <w:rPr>
          <w:b/>
          <w:color w:val="0000EE"/>
        </w:rPr>
        <w:fldChar w:fldCharType="begin"/>
      </w:r>
      <w:r w:rsidRPr="002F2BF1">
        <w:rPr>
          <w:b/>
          <w:color w:val="0000EE"/>
        </w:rPr>
        <w:instrText xml:space="preserve"> REF _Ref394486021 \r \h  \* MERGEFORMAT </w:instrText>
      </w:r>
      <w:r w:rsidRPr="002F2BF1">
        <w:rPr>
          <w:b/>
          <w:color w:val="0000EE"/>
        </w:rPr>
      </w:r>
      <w:r w:rsidRPr="002F2BF1">
        <w:rPr>
          <w:b/>
          <w:color w:val="0000EE"/>
        </w:rPr>
        <w:fldChar w:fldCharType="separate"/>
      </w:r>
      <w:r w:rsidR="00151045">
        <w:rPr>
          <w:b/>
          <w:color w:val="0000EE"/>
        </w:rPr>
        <w:t>1.2.2</w:t>
      </w:r>
      <w:r w:rsidRPr="002F2BF1">
        <w:rPr>
          <w:b/>
          <w:color w:val="0000EE"/>
        </w:rPr>
        <w:fldChar w:fldCharType="end"/>
      </w:r>
      <w:r w:rsidRPr="00055956">
        <w:t>).</w:t>
      </w:r>
    </w:p>
    <w:p w14:paraId="2AF0441E" w14:textId="77777777" w:rsidR="00866130" w:rsidRPr="00055956" w:rsidRDefault="00866130" w:rsidP="00866130">
      <w:pPr>
        <w:spacing w:after="240"/>
      </w:pPr>
      <w:r w:rsidRPr="00055956">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5E71F00A" w14:textId="77777777" w:rsidR="00866130" w:rsidRPr="00055956" w:rsidRDefault="00866130" w:rsidP="00866130">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541291DD" w14:textId="77777777" w:rsidR="00866130" w:rsidRPr="00055956" w:rsidRDefault="00866130" w:rsidP="00866130">
      <w:pPr>
        <w:pStyle w:val="Heading3"/>
        <w:tabs>
          <w:tab w:val="num" w:pos="720"/>
        </w:tabs>
        <w:spacing w:before="360" w:after="60"/>
      </w:pPr>
      <w:bookmarkStart w:id="44" w:name="_Toc412634016"/>
      <w:bookmarkStart w:id="45" w:name="_Toc413938730"/>
      <w:bookmarkStart w:id="46" w:name="_Toc421527882"/>
      <w:bookmarkStart w:id="47" w:name="_Toc429574564"/>
      <w:r w:rsidRPr="00055956">
        <w:t>Property and Class Descriptions</w:t>
      </w:r>
      <w:bookmarkEnd w:id="44"/>
      <w:bookmarkEnd w:id="45"/>
      <w:bookmarkEnd w:id="46"/>
      <w:bookmarkEnd w:id="47"/>
    </w:p>
    <w:p w14:paraId="6772AA24" w14:textId="77777777" w:rsidR="00866130" w:rsidRPr="00055956" w:rsidRDefault="00866130" w:rsidP="00866130">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34F625A2" w14:textId="77777777" w:rsidR="00866130" w:rsidRPr="00055956" w:rsidRDefault="00866130" w:rsidP="00866130">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620E89AC" w14:textId="77777777" w:rsidR="00866130" w:rsidRPr="00055956" w:rsidRDefault="00866130" w:rsidP="00866130">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866130" w:rsidRPr="00055956" w14:paraId="2245D65D" w14:textId="77777777" w:rsidTr="005B023A">
        <w:tc>
          <w:tcPr>
            <w:tcW w:w="1506" w:type="dxa"/>
            <w:shd w:val="clear" w:color="auto" w:fill="BFBFBF" w:themeFill="background1" w:themeFillShade="BF"/>
            <w:vAlign w:val="center"/>
          </w:tcPr>
          <w:p w14:paraId="62C472CF" w14:textId="77777777" w:rsidR="00866130" w:rsidRPr="00055956" w:rsidRDefault="00866130" w:rsidP="005B023A">
            <w:pPr>
              <w:rPr>
                <w:b/>
              </w:rPr>
            </w:pPr>
            <w:r w:rsidRPr="00055956">
              <w:rPr>
                <w:b/>
              </w:rPr>
              <w:t>Verb</w:t>
            </w:r>
          </w:p>
        </w:tc>
        <w:tc>
          <w:tcPr>
            <w:tcW w:w="7399" w:type="dxa"/>
            <w:shd w:val="clear" w:color="auto" w:fill="BFBFBF" w:themeFill="background1" w:themeFillShade="BF"/>
            <w:vAlign w:val="center"/>
          </w:tcPr>
          <w:p w14:paraId="25755B8C" w14:textId="77777777" w:rsidR="00866130" w:rsidRPr="00055956" w:rsidRDefault="00866130" w:rsidP="005B023A">
            <w:pPr>
              <w:rPr>
                <w:b/>
              </w:rPr>
            </w:pPr>
            <w:r w:rsidRPr="00055956">
              <w:rPr>
                <w:b/>
              </w:rPr>
              <w:t>STIX Definition</w:t>
            </w:r>
          </w:p>
        </w:tc>
      </w:tr>
      <w:tr w:rsidR="00866130" w:rsidRPr="00055956" w14:paraId="60E7C214" w14:textId="77777777" w:rsidTr="005B023A">
        <w:tc>
          <w:tcPr>
            <w:tcW w:w="1506" w:type="dxa"/>
            <w:vAlign w:val="center"/>
          </w:tcPr>
          <w:p w14:paraId="6C3D72B8" w14:textId="77777777" w:rsidR="00866130" w:rsidRPr="00055956" w:rsidRDefault="00866130" w:rsidP="005B023A">
            <w:pPr>
              <w:rPr>
                <w:u w:val="single"/>
              </w:rPr>
            </w:pPr>
            <w:r w:rsidRPr="00055956">
              <w:rPr>
                <w:u w:val="single"/>
              </w:rPr>
              <w:t>captures</w:t>
            </w:r>
          </w:p>
        </w:tc>
        <w:tc>
          <w:tcPr>
            <w:tcW w:w="7399" w:type="dxa"/>
            <w:vAlign w:val="center"/>
          </w:tcPr>
          <w:p w14:paraId="0C66DAE2" w14:textId="77777777" w:rsidR="00866130" w:rsidRPr="00055956" w:rsidRDefault="00866130" w:rsidP="005B023A">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866130" w:rsidRPr="00055956" w14:paraId="22277AE5" w14:textId="77777777" w:rsidTr="005B023A">
        <w:tc>
          <w:tcPr>
            <w:tcW w:w="1506" w:type="dxa"/>
            <w:vAlign w:val="center"/>
          </w:tcPr>
          <w:p w14:paraId="360D5906" w14:textId="77777777" w:rsidR="00866130" w:rsidRPr="00055956" w:rsidRDefault="00866130" w:rsidP="005B023A"/>
        </w:tc>
        <w:tc>
          <w:tcPr>
            <w:tcW w:w="7399" w:type="dxa"/>
            <w:vAlign w:val="center"/>
          </w:tcPr>
          <w:p w14:paraId="391D1A44" w14:textId="77777777" w:rsidR="00866130" w:rsidRPr="00055956" w:rsidRDefault="00866130" w:rsidP="005B023A">
            <w:pPr>
              <w:rPr>
                <w:i/>
              </w:rPr>
            </w:pPr>
            <w:r w:rsidRPr="00055956">
              <w:rPr>
                <w:i/>
              </w:rPr>
              <w:t xml:space="preserve">Examples: </w:t>
            </w:r>
          </w:p>
          <w:p w14:paraId="2C856970" w14:textId="77777777" w:rsidR="00866130" w:rsidRPr="00055956" w:rsidRDefault="00866130" w:rsidP="005B023A">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152AB326" w14:textId="77777777" w:rsidR="00866130" w:rsidRPr="003E2DB5" w:rsidRDefault="00866130" w:rsidP="005B023A">
            <w:r w:rsidRPr="003E2DB5">
              <w:t xml:space="preserve">The </w:t>
            </w:r>
            <w:r w:rsidRPr="00055956">
              <w:rPr>
                <w:rFonts w:ascii="Courier New" w:hAnsi="Courier New" w:cs="Courier New"/>
              </w:rPr>
              <w:t>Description</w:t>
            </w:r>
            <w:r w:rsidRPr="003E2DB5">
              <w:t xml:space="preserve"> property </w:t>
            </w:r>
            <w:r w:rsidRPr="003E2DB5">
              <w:rPr>
                <w:u w:val="single"/>
              </w:rPr>
              <w:t>captures</w:t>
            </w:r>
            <w:r w:rsidRPr="003E2DB5">
              <w:t xml:space="preserve"> a textual description of the Indicator.  </w:t>
            </w:r>
          </w:p>
        </w:tc>
      </w:tr>
      <w:tr w:rsidR="00866130" w:rsidRPr="00055956" w14:paraId="7003B08B" w14:textId="77777777" w:rsidTr="005B023A">
        <w:tc>
          <w:tcPr>
            <w:tcW w:w="1506" w:type="dxa"/>
            <w:vAlign w:val="center"/>
          </w:tcPr>
          <w:p w14:paraId="5FA25E9C" w14:textId="77777777" w:rsidR="00866130" w:rsidRPr="00055956" w:rsidRDefault="00866130" w:rsidP="005B023A">
            <w:pPr>
              <w:rPr>
                <w:u w:val="single"/>
              </w:rPr>
            </w:pPr>
            <w:r w:rsidRPr="00055956">
              <w:rPr>
                <w:u w:val="single"/>
              </w:rPr>
              <w:t>characterizes</w:t>
            </w:r>
          </w:p>
        </w:tc>
        <w:tc>
          <w:tcPr>
            <w:tcW w:w="7399" w:type="dxa"/>
            <w:vAlign w:val="center"/>
          </w:tcPr>
          <w:p w14:paraId="73146215" w14:textId="77777777" w:rsidR="00866130" w:rsidRPr="00055956" w:rsidRDefault="00866130" w:rsidP="005B023A">
            <w:r w:rsidRPr="00055956">
              <w:t>Describes the distinctive nature or features of a class or property.  Often used to describe classes and properties that themselves comprise one or more other properties.</w:t>
            </w:r>
          </w:p>
        </w:tc>
      </w:tr>
    </w:tbl>
    <w:p w14:paraId="5898BA82" w14:textId="77777777" w:rsidR="00866130" w:rsidRDefault="00866130" w:rsidP="00866130">
      <w:r>
        <w:br w:type="page"/>
      </w:r>
    </w:p>
    <w:tbl>
      <w:tblPr>
        <w:tblStyle w:val="TableGrid"/>
        <w:tblW w:w="8905" w:type="dxa"/>
        <w:tblLook w:val="04A0" w:firstRow="1" w:lastRow="0" w:firstColumn="1" w:lastColumn="0" w:noHBand="0" w:noVBand="1"/>
      </w:tblPr>
      <w:tblGrid>
        <w:gridCol w:w="1506"/>
        <w:gridCol w:w="7399"/>
      </w:tblGrid>
      <w:tr w:rsidR="00866130" w:rsidRPr="00055956" w14:paraId="24C1A299" w14:textId="77777777" w:rsidTr="005B023A">
        <w:tc>
          <w:tcPr>
            <w:tcW w:w="1506" w:type="dxa"/>
            <w:vAlign w:val="center"/>
          </w:tcPr>
          <w:p w14:paraId="7637EA5C" w14:textId="77777777" w:rsidR="00866130" w:rsidRPr="00055956" w:rsidRDefault="00866130" w:rsidP="005B023A"/>
        </w:tc>
        <w:tc>
          <w:tcPr>
            <w:tcW w:w="7399" w:type="dxa"/>
            <w:vAlign w:val="center"/>
          </w:tcPr>
          <w:p w14:paraId="5A26C328" w14:textId="77777777" w:rsidR="00866130" w:rsidRPr="00055956" w:rsidRDefault="00866130" w:rsidP="005B023A">
            <w:pPr>
              <w:rPr>
                <w:i/>
              </w:rPr>
            </w:pPr>
            <w:r w:rsidRPr="00055956">
              <w:rPr>
                <w:i/>
              </w:rPr>
              <w:t>Examples:</w:t>
            </w:r>
          </w:p>
          <w:p w14:paraId="1C19B990" w14:textId="77777777" w:rsidR="00866130" w:rsidRPr="00055956" w:rsidRDefault="00866130" w:rsidP="005B023A">
            <w:r w:rsidRPr="00055956">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21F08F99" w14:textId="77777777" w:rsidR="00866130" w:rsidRPr="003E2DB5" w:rsidRDefault="00866130" w:rsidP="005B023A">
            <w:pPr>
              <w:rPr>
                <w:color w:val="000000"/>
              </w:rPr>
            </w:pPr>
            <w:r w:rsidRPr="003E2DB5">
              <w:rPr>
                <w:color w:val="000000"/>
              </w:rPr>
              <w:t xml:space="preserve">The </w:t>
            </w:r>
            <w:r w:rsidRPr="00055956">
              <w:rPr>
                <w:rFonts w:ascii="Courier New" w:hAnsi="Courier New" w:cs="Courier New"/>
                <w:color w:val="000000"/>
              </w:rPr>
              <w:t>ActivityType</w:t>
            </w:r>
            <w:r w:rsidRPr="00055956">
              <w:rPr>
                <w:color w:val="000000"/>
              </w:rPr>
              <w:t xml:space="preserve"> </w:t>
            </w:r>
            <w:r w:rsidRPr="003E2DB5">
              <w:rPr>
                <w:color w:val="000000"/>
              </w:rPr>
              <w:t xml:space="preserve">class </w:t>
            </w:r>
            <w:r w:rsidRPr="003E2DB5">
              <w:rPr>
                <w:color w:val="000000"/>
                <w:u w:val="single"/>
              </w:rPr>
              <w:t>characterizes</w:t>
            </w:r>
            <w:r w:rsidRPr="003E2DB5">
              <w:rPr>
                <w:color w:val="000000"/>
              </w:rPr>
              <w:t xml:space="preserve"> basic information about an activity a defender might use in response to a Campaign. </w:t>
            </w:r>
          </w:p>
        </w:tc>
      </w:tr>
      <w:tr w:rsidR="00866130" w:rsidRPr="00055956" w14:paraId="05D29F3C" w14:textId="77777777" w:rsidTr="005B023A">
        <w:tc>
          <w:tcPr>
            <w:tcW w:w="1506" w:type="dxa"/>
            <w:vAlign w:val="center"/>
          </w:tcPr>
          <w:p w14:paraId="33877C08" w14:textId="77777777" w:rsidR="00866130" w:rsidRPr="00055956" w:rsidRDefault="00866130" w:rsidP="005B023A">
            <w:pPr>
              <w:rPr>
                <w:u w:val="single"/>
              </w:rPr>
            </w:pPr>
            <w:r w:rsidRPr="00055956">
              <w:rPr>
                <w:u w:val="single"/>
              </w:rPr>
              <w:t>specifies</w:t>
            </w:r>
          </w:p>
        </w:tc>
        <w:tc>
          <w:tcPr>
            <w:tcW w:w="7399" w:type="dxa"/>
            <w:vAlign w:val="center"/>
          </w:tcPr>
          <w:p w14:paraId="6FAE1E70" w14:textId="77777777" w:rsidR="00866130" w:rsidRPr="00055956" w:rsidRDefault="00866130" w:rsidP="005B023A">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866130" w:rsidRPr="00055956" w14:paraId="71815EDD" w14:textId="77777777" w:rsidTr="005B023A">
        <w:tc>
          <w:tcPr>
            <w:tcW w:w="1506" w:type="dxa"/>
            <w:vAlign w:val="center"/>
          </w:tcPr>
          <w:p w14:paraId="7C336DAD" w14:textId="77777777" w:rsidR="00866130" w:rsidRPr="00055956" w:rsidRDefault="00866130" w:rsidP="005B023A"/>
        </w:tc>
        <w:tc>
          <w:tcPr>
            <w:tcW w:w="7399" w:type="dxa"/>
            <w:vAlign w:val="center"/>
          </w:tcPr>
          <w:p w14:paraId="5C037E7B" w14:textId="77777777" w:rsidR="00866130" w:rsidRPr="00055956" w:rsidRDefault="00866130" w:rsidP="005B023A">
            <w:pPr>
              <w:rPr>
                <w:i/>
              </w:rPr>
            </w:pPr>
            <w:r w:rsidRPr="00055956">
              <w:rPr>
                <w:i/>
              </w:rPr>
              <w:t>Example:</w:t>
            </w:r>
          </w:p>
          <w:p w14:paraId="0D181F9C" w14:textId="77777777" w:rsidR="00866130" w:rsidRPr="00055956" w:rsidRDefault="00866130" w:rsidP="005B023A">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0B213129" w14:textId="77777777" w:rsidR="00C71349" w:rsidRDefault="00C02DEC" w:rsidP="00A710C8">
      <w:pPr>
        <w:pStyle w:val="Heading2"/>
      </w:pPr>
      <w:bookmarkStart w:id="48" w:name="_Toc85472893"/>
      <w:bookmarkStart w:id="49" w:name="_Toc287332007"/>
      <w:bookmarkStart w:id="50" w:name="_Ref428698612"/>
      <w:bookmarkStart w:id="51" w:name="_Toc429574565"/>
      <w:bookmarkEnd w:id="43"/>
      <w:r>
        <w:t>Terminology</w:t>
      </w:r>
      <w:bookmarkEnd w:id="48"/>
      <w:bookmarkEnd w:id="49"/>
      <w:bookmarkEnd w:id="50"/>
      <w:bookmarkEnd w:id="51"/>
    </w:p>
    <w:p w14:paraId="1367A287" w14:textId="77777777" w:rsidR="00866130"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2F2BF1">
        <w:rPr>
          <w:color w:val="0000EE"/>
        </w:rPr>
        <w:fldChar w:fldCharType="begin"/>
      </w:r>
      <w:r w:rsidR="00C02DEC" w:rsidRPr="002F2BF1">
        <w:rPr>
          <w:color w:val="0000EE"/>
        </w:rPr>
        <w:instrText xml:space="preserve"> REF rfc2119 \h </w:instrText>
      </w:r>
      <w:r w:rsidR="002F2BF1" w:rsidRPr="002F2BF1">
        <w:rPr>
          <w:color w:val="0000EE"/>
        </w:rPr>
        <w:instrText xml:space="preserve"> \* MERGEFORMAT </w:instrText>
      </w:r>
      <w:r w:rsidR="00C02DEC" w:rsidRPr="002F2BF1">
        <w:rPr>
          <w:color w:val="0000EE"/>
        </w:rPr>
      </w:r>
      <w:r w:rsidR="00C02DEC" w:rsidRPr="002F2BF1">
        <w:rPr>
          <w:color w:val="0000EE"/>
        </w:rPr>
        <w:fldChar w:fldCharType="separate"/>
      </w:r>
      <w:r w:rsidR="00151045" w:rsidRPr="00151045">
        <w:rPr>
          <w:rStyle w:val="Refterm"/>
          <w:color w:val="0000EE"/>
        </w:rPr>
        <w:t>[RFC2119]</w:t>
      </w:r>
      <w:r w:rsidR="00C02DEC" w:rsidRPr="002F2BF1">
        <w:rPr>
          <w:color w:val="0000EE"/>
        </w:rPr>
        <w:fldChar w:fldCharType="end"/>
      </w:r>
      <w:r w:rsidR="00C02DEC">
        <w:t>.</w:t>
      </w:r>
    </w:p>
    <w:p w14:paraId="09D2C41A" w14:textId="77777777" w:rsidR="00C02DEC" w:rsidRDefault="00C02DEC" w:rsidP="00A710C8">
      <w:pPr>
        <w:pStyle w:val="Heading2"/>
      </w:pPr>
      <w:bookmarkStart w:id="52" w:name="_Ref7502892"/>
      <w:bookmarkStart w:id="53" w:name="_Toc12011611"/>
      <w:bookmarkStart w:id="54" w:name="_Toc85472894"/>
      <w:bookmarkStart w:id="55" w:name="_Toc287332008"/>
      <w:bookmarkStart w:id="56" w:name="_Ref428698627"/>
      <w:bookmarkStart w:id="57" w:name="_Toc429574566"/>
      <w:r>
        <w:t>Normative</w:t>
      </w:r>
      <w:bookmarkEnd w:id="52"/>
      <w:bookmarkEnd w:id="53"/>
      <w:r>
        <w:t xml:space="preserve"> References</w:t>
      </w:r>
      <w:bookmarkEnd w:id="54"/>
      <w:bookmarkEnd w:id="55"/>
      <w:bookmarkEnd w:id="56"/>
      <w:bookmarkEnd w:id="57"/>
    </w:p>
    <w:p w14:paraId="75B9CF9E" w14:textId="77777777" w:rsidR="00C02DEC" w:rsidRDefault="00C02DEC" w:rsidP="00CA41AD">
      <w:pPr>
        <w:pStyle w:val="Ref"/>
      </w:pPr>
      <w:bookmarkStart w:id="58" w:name="rfc2119"/>
      <w:r>
        <w:rPr>
          <w:rStyle w:val="Refterm"/>
        </w:rPr>
        <w:t>[RFC2119]</w:t>
      </w:r>
      <w:bookmarkEnd w:id="58"/>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2" w:history="1">
        <w:r w:rsidR="000F3A82">
          <w:rPr>
            <w:rStyle w:val="Hyperlink"/>
          </w:rPr>
          <w:t>http://www.ietf.org/rfc/rfc2119.txt</w:t>
        </w:r>
      </w:hyperlink>
      <w:r w:rsidR="000F3A82">
        <w:t>.</w:t>
      </w:r>
      <w:r>
        <w:tab/>
      </w:r>
    </w:p>
    <w:p w14:paraId="745EC6BF" w14:textId="77777777" w:rsidR="00D5207A" w:rsidRPr="00960D49" w:rsidRDefault="00D5207A" w:rsidP="00960D49">
      <w:pPr>
        <w:pStyle w:val="Ref"/>
        <w:rPr>
          <w:rFonts w:cs="Arial"/>
          <w:szCs w:val="20"/>
        </w:rPr>
      </w:pPr>
    </w:p>
    <w:p w14:paraId="72FB9262" w14:textId="77777777" w:rsidR="006D31DB" w:rsidRDefault="00866130" w:rsidP="00FD22AC">
      <w:pPr>
        <w:pStyle w:val="Heading1"/>
      </w:pPr>
      <w:bookmarkStart w:id="59" w:name="_Ref428698690"/>
      <w:bookmarkStart w:id="60" w:name="_Toc429574567"/>
      <w:r>
        <w:lastRenderedPageBreak/>
        <w:t>Background</w:t>
      </w:r>
      <w:bookmarkEnd w:id="59"/>
      <w:bookmarkEnd w:id="60"/>
    </w:p>
    <w:p w14:paraId="382BA354" w14:textId="77777777" w:rsidR="00866130" w:rsidRPr="00055956" w:rsidRDefault="00866130" w:rsidP="00866130">
      <w:pPr>
        <w:spacing w:after="240"/>
      </w:pPr>
      <w:r w:rsidRPr="00055956">
        <w:t>In this section, we provide high level information about the Report data model that is useful to fully understand the specification details given in Section</w:t>
      </w:r>
      <w:r w:rsidR="002F2BF1">
        <w:t xml:space="preserve"> </w:t>
      </w:r>
      <w:r w:rsidR="002F2BF1" w:rsidRPr="002F2BF1">
        <w:rPr>
          <w:b/>
          <w:color w:val="0000EE"/>
        </w:rPr>
        <w:fldChar w:fldCharType="begin"/>
      </w:r>
      <w:r w:rsidR="002F2BF1" w:rsidRPr="002F2BF1">
        <w:rPr>
          <w:b/>
          <w:color w:val="0000EE"/>
        </w:rPr>
        <w:instrText xml:space="preserve"> REF _Ref428779942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w:t>
      </w:r>
      <w:r w:rsidR="002F2BF1" w:rsidRPr="002F2BF1">
        <w:rPr>
          <w:b/>
          <w:color w:val="0000EE"/>
        </w:rPr>
        <w:fldChar w:fldCharType="end"/>
      </w:r>
      <w:r w:rsidRPr="00055956">
        <w:t>.</w:t>
      </w:r>
      <w:bookmarkStart w:id="61" w:name="_Ref396987956"/>
    </w:p>
    <w:p w14:paraId="7D258C61" w14:textId="77777777" w:rsidR="00866130" w:rsidRPr="00055956" w:rsidRDefault="00866130" w:rsidP="00866130">
      <w:pPr>
        <w:spacing w:after="240"/>
      </w:pPr>
      <w:r w:rsidRPr="00055956">
        <w:t xml:space="preserve">As </w:t>
      </w:r>
      <w:r>
        <w:t xml:space="preserve">illustrated in </w:t>
      </w:r>
      <w:r w:rsidRPr="002F2BF1">
        <w:rPr>
          <w:b/>
          <w:color w:val="0000EE"/>
        </w:rPr>
        <w:fldChar w:fldCharType="begin"/>
      </w:r>
      <w:r w:rsidRPr="002F2BF1">
        <w:rPr>
          <w:b/>
          <w:color w:val="0000EE"/>
        </w:rPr>
        <w:instrText xml:space="preserve"> REF _Ref417294800 \h  \* MERGEFORMAT </w:instrText>
      </w:r>
      <w:r w:rsidRPr="002F2BF1">
        <w:rPr>
          <w:b/>
          <w:color w:val="0000EE"/>
        </w:rPr>
      </w:r>
      <w:r w:rsidRPr="002F2BF1">
        <w:rPr>
          <w:b/>
          <w:color w:val="0000EE"/>
        </w:rPr>
        <w:fldChar w:fldCharType="separate"/>
      </w:r>
      <w:r w:rsidR="00151045" w:rsidRPr="00151045">
        <w:rPr>
          <w:b/>
          <w:color w:val="0000EE"/>
        </w:rPr>
        <w:t>Figure 2</w:t>
      </w:r>
      <w:r w:rsidR="00151045" w:rsidRPr="00151045">
        <w:rPr>
          <w:b/>
          <w:color w:val="0000EE"/>
        </w:rPr>
        <w:noBreakHyphen/>
        <w:t>1</w:t>
      </w:r>
      <w:r w:rsidRPr="002F2BF1">
        <w:rPr>
          <w:b/>
          <w:color w:val="0000EE"/>
        </w:rPr>
        <w:fldChar w:fldCharType="end"/>
      </w:r>
      <w:r>
        <w:t xml:space="preserve">, </w:t>
      </w:r>
      <w:r w:rsidRPr="00055956">
        <w:t>the STIX Report data model leverages all eight of the other top-level component data models</w:t>
      </w:r>
      <w:r>
        <w:t xml:space="preserve"> and acts as a contextual wrapper for a grouping of the associated constructs (which can include related Report constructs)</w:t>
      </w:r>
      <w:r w:rsidRPr="00055956">
        <w:t>.</w:t>
      </w:r>
      <w:r>
        <w:t xml:space="preserve"> </w:t>
      </w:r>
      <w:r w:rsidRPr="00055956">
        <w:t xml:space="preserve">As stated in Section </w:t>
      </w:r>
      <w:r w:rsidRPr="002F2BF1">
        <w:rPr>
          <w:b/>
          <w:color w:val="0000EE"/>
        </w:rPr>
        <w:fldChar w:fldCharType="begin"/>
      </w:r>
      <w:r w:rsidRPr="002F2BF1">
        <w:rPr>
          <w:b/>
          <w:color w:val="0000EE"/>
        </w:rPr>
        <w:instrText xml:space="preserve"> REF _Ref421016762 \r \h  \* MERGEFORMAT </w:instrText>
      </w:r>
      <w:r w:rsidRPr="002F2BF1">
        <w:rPr>
          <w:b/>
          <w:color w:val="0000EE"/>
        </w:rPr>
      </w:r>
      <w:r w:rsidRPr="002F2BF1">
        <w:rPr>
          <w:b/>
          <w:color w:val="0000EE"/>
        </w:rPr>
        <w:fldChar w:fldCharType="separate"/>
      </w:r>
      <w:r w:rsidR="00151045">
        <w:rPr>
          <w:b/>
          <w:color w:val="0000EE"/>
        </w:rPr>
        <w:t>1.1</w:t>
      </w:r>
      <w:r w:rsidRPr="002F2BF1">
        <w:rPr>
          <w:b/>
          <w:color w:val="0000EE"/>
        </w:rPr>
        <w:fldChar w:fldCharType="end"/>
      </w:r>
      <w:r w:rsidRPr="00055956">
        <w:t>, each of these top-level components is defined in a separate specification document.</w:t>
      </w:r>
    </w:p>
    <w:p w14:paraId="24874E4A" w14:textId="77777777" w:rsidR="00866130" w:rsidRPr="00055956" w:rsidRDefault="00866130" w:rsidP="00866130">
      <w:pPr>
        <w:spacing w:after="240"/>
        <w:jc w:val="center"/>
      </w:pPr>
      <w:r>
        <w:rPr>
          <w:noProof/>
        </w:rPr>
        <w:drawing>
          <wp:inline distT="0" distB="0" distL="0" distR="0" wp14:anchorId="62B19097" wp14:editId="5104DDCD">
            <wp:extent cx="2647950" cy="2171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33">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5D339D5" w14:textId="77777777" w:rsidR="00866130" w:rsidRPr="00055956" w:rsidRDefault="00866130" w:rsidP="00485C45">
      <w:pPr>
        <w:pStyle w:val="Caption"/>
        <w:rPr>
          <w:b/>
        </w:rPr>
      </w:pPr>
      <w:bookmarkStart w:id="62" w:name="_Ref417294800"/>
      <w:r w:rsidRPr="00055956">
        <w:t xml:space="preserve">Figure </w:t>
      </w:r>
      <w:fldSimple w:instr=" STYLEREF 1 \s ">
        <w:r w:rsidR="00151045">
          <w:rPr>
            <w:noProof/>
          </w:rPr>
          <w:t>2</w:t>
        </w:r>
      </w:fldSimple>
      <w:r w:rsidRPr="00055956">
        <w:noBreakHyphen/>
      </w:r>
      <w:fldSimple w:instr=" SEQ Figure \* ARABIC \s 1 ">
        <w:r w:rsidR="00151045">
          <w:rPr>
            <w:noProof/>
          </w:rPr>
          <w:t>1</w:t>
        </w:r>
      </w:fldSimple>
      <w:bookmarkEnd w:id="62"/>
      <w:r w:rsidRPr="00055956">
        <w:t>. A Report</w:t>
      </w:r>
    </w:p>
    <w:p w14:paraId="435E8F20" w14:textId="77777777" w:rsidR="00866130" w:rsidRPr="00055956" w:rsidRDefault="00866130" w:rsidP="00866130">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of the </w:t>
      </w:r>
      <w:r w:rsidRPr="00354C07">
        <w:rPr>
          <w:rFonts w:ascii="Courier New" w:hAnsi="Courier New" w:cs="Courier New"/>
        </w:rPr>
        <w:t>HeaderType</w:t>
      </w:r>
      <w:r>
        <w:t xml:space="preserve"> class</w:t>
      </w:r>
      <w:r w:rsidRPr="00055956">
        <w:t xml:space="preserve"> (see Section </w:t>
      </w:r>
      <w:r w:rsidRPr="002F2BF1">
        <w:rPr>
          <w:b/>
          <w:color w:val="0000EE"/>
        </w:rPr>
        <w:fldChar w:fldCharType="begin"/>
      </w:r>
      <w:r w:rsidRPr="002F2BF1">
        <w:rPr>
          <w:b/>
          <w:color w:val="0000EE"/>
        </w:rPr>
        <w:instrText xml:space="preserve"> REF _Ref421016955 \r \h  \* MERGEFORMAT </w:instrText>
      </w:r>
      <w:r w:rsidRPr="002F2BF1">
        <w:rPr>
          <w:b/>
          <w:color w:val="0000EE"/>
        </w:rPr>
      </w:r>
      <w:r w:rsidRPr="002F2BF1">
        <w:rPr>
          <w:b/>
          <w:color w:val="0000EE"/>
        </w:rPr>
        <w:fldChar w:fldCharType="separate"/>
      </w:r>
      <w:r w:rsidR="00151045">
        <w:rPr>
          <w:b/>
          <w:color w:val="0000EE"/>
        </w:rPr>
        <w:t>3.2</w:t>
      </w:r>
      <w:r w:rsidRPr="002F2BF1">
        <w:rPr>
          <w:b/>
          <w:color w:val="0000EE"/>
        </w:rPr>
        <w:fldChar w:fldCharType="end"/>
      </w:r>
      <w:r w:rsidRPr="00055956">
        <w:t xml:space="preserve">). </w:t>
      </w:r>
    </w:p>
    <w:p w14:paraId="1DA58416" w14:textId="77777777" w:rsidR="00866130" w:rsidRPr="00055956" w:rsidRDefault="00866130" w:rsidP="00866130">
      <w:pPr>
        <w:pStyle w:val="Heading2"/>
        <w:tabs>
          <w:tab w:val="num" w:pos="864"/>
        </w:tabs>
        <w:spacing w:before="360" w:after="60"/>
        <w:ind w:left="720" w:hanging="720"/>
      </w:pPr>
      <w:bookmarkStart w:id="63" w:name="_Ref397948143"/>
      <w:bookmarkStart w:id="64" w:name="_Toc416005584"/>
      <w:bookmarkStart w:id="65" w:name="_Toc420660199"/>
      <w:bookmarkStart w:id="66" w:name="_Toc421527884"/>
      <w:bookmarkStart w:id="67" w:name="_Toc429574568"/>
      <w:r w:rsidRPr="00055956">
        <w:t>Component Data Models</w:t>
      </w:r>
      <w:bookmarkEnd w:id="63"/>
      <w:bookmarkEnd w:id="64"/>
      <w:bookmarkEnd w:id="65"/>
      <w:bookmarkEnd w:id="66"/>
      <w:bookmarkEnd w:id="67"/>
    </w:p>
    <w:p w14:paraId="71C90214" w14:textId="77777777" w:rsidR="00866130" w:rsidRPr="00055956" w:rsidRDefault="00866130" w:rsidP="00866130">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47619B0C" w14:textId="77777777" w:rsidR="00866130" w:rsidRPr="00055956" w:rsidRDefault="00866130" w:rsidP="00866130">
      <w:pPr>
        <w:autoSpaceDE w:val="0"/>
        <w:autoSpaceDN w:val="0"/>
        <w:adjustRightInd w:val="0"/>
      </w:pPr>
      <w:r w:rsidRPr="00055956">
        <w:t>In the subsections below, a brief description is given for each component data model as well as a reference to the data model’s individual specification document.</w:t>
      </w:r>
    </w:p>
    <w:p w14:paraId="0685F6DA" w14:textId="77777777" w:rsidR="00866130" w:rsidRPr="00055956" w:rsidRDefault="00866130" w:rsidP="00866130">
      <w:pPr>
        <w:pStyle w:val="Heading3"/>
        <w:tabs>
          <w:tab w:val="num" w:pos="720"/>
        </w:tabs>
        <w:spacing w:before="360" w:after="60"/>
      </w:pPr>
      <w:bookmarkStart w:id="68" w:name="_Toc416005585"/>
      <w:bookmarkStart w:id="69" w:name="_Toc420660200"/>
      <w:bookmarkStart w:id="70" w:name="_Toc421527885"/>
      <w:bookmarkStart w:id="71" w:name="_Toc429574569"/>
      <w:r w:rsidRPr="00055956">
        <w:t>Observable</w:t>
      </w:r>
      <w:bookmarkEnd w:id="68"/>
      <w:bookmarkEnd w:id="69"/>
      <w:bookmarkEnd w:id="70"/>
      <w:bookmarkEnd w:id="71"/>
    </w:p>
    <w:p w14:paraId="5C5BB45A" w14:textId="2F7C2717" w:rsidR="00866130" w:rsidRPr="00055956" w:rsidRDefault="00866130" w:rsidP="00866130">
      <w:pPr>
        <w:spacing w:after="120"/>
      </w:pPr>
      <w:r w:rsidRPr="00055956">
        <w:t xml:space="preserve">A STIX Observable (as defined with the </w:t>
      </w:r>
      <w:hyperlink w:anchor="RelatedWord" w:history="1">
        <w:r w:rsidRPr="00194B28">
          <w:rPr>
            <w:rStyle w:val="Hyperlink"/>
          </w:rPr>
          <w:t>CybOX Language</w:t>
        </w:r>
      </w:hyperlink>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w:t>
      </w:r>
      <w:r w:rsidRPr="00055956">
        <w:lastRenderedPageBreak/>
        <w:t>patterns that would match very specific observable instances to more abstract generalized patterns that have the potential to match against a broad range of potential observable instances.</w:t>
      </w:r>
    </w:p>
    <w:p w14:paraId="4522D283" w14:textId="77777777" w:rsidR="00866130" w:rsidRPr="00055956" w:rsidRDefault="00866130" w:rsidP="00866130">
      <w:pPr>
        <w:pStyle w:val="Heading3"/>
        <w:tabs>
          <w:tab w:val="num" w:pos="720"/>
        </w:tabs>
        <w:spacing w:before="360" w:after="60"/>
      </w:pPr>
      <w:bookmarkStart w:id="72" w:name="_Toc416005586"/>
      <w:bookmarkStart w:id="73" w:name="_Toc420660201"/>
      <w:bookmarkStart w:id="74" w:name="_Toc421527886"/>
      <w:bookmarkStart w:id="75" w:name="_Toc429574570"/>
      <w:r w:rsidRPr="00055956">
        <w:t>Indicator</w:t>
      </w:r>
      <w:bookmarkEnd w:id="72"/>
      <w:bookmarkEnd w:id="73"/>
      <w:bookmarkEnd w:id="74"/>
      <w:bookmarkEnd w:id="75"/>
    </w:p>
    <w:p w14:paraId="63F2C20E" w14:textId="77777777" w:rsidR="00866130" w:rsidRPr="00A32348" w:rsidRDefault="00866130" w:rsidP="00866130">
      <w:pPr>
        <w:pStyle w:val="ListParagraph"/>
        <w:keepNext/>
        <w:keepLines/>
        <w:autoSpaceDE w:val="0"/>
        <w:autoSpaceDN w:val="0"/>
        <w:adjustRightInd w:val="0"/>
        <w:spacing w:after="240"/>
        <w:ind w:left="0"/>
        <w:contextualSpacing w:val="0"/>
        <w:rPr>
          <w:rFonts w:ascii="Arial" w:hAnsi="Arial" w:cs="Arial"/>
          <w:sz w:val="20"/>
          <w:szCs w:val="20"/>
        </w:rPr>
      </w:pPr>
      <w:r w:rsidRPr="003E2DB5">
        <w:rPr>
          <w:rFonts w:ascii="Arial" w:hAnsi="Arial"/>
          <w:sz w:val="20"/>
          <w:szCs w:val="20"/>
        </w:rPr>
        <w:t xml:space="preserve">A STIX </w:t>
      </w:r>
      <w:r w:rsidRPr="00A32348">
        <w:rPr>
          <w:rFonts w:ascii="Arial" w:hAnsi="Arial" w:cs="Arial"/>
          <w:sz w:val="20"/>
          <w:szCs w:val="20"/>
        </w:rPr>
        <w:t xml:space="preserve">Indicator conveys specific Observable patterns combined with contextual information intended to represent artifacts and/or behaviors of interest within a cyber security context. Please see </w:t>
      </w:r>
      <w:hyperlink w:anchor="AdditionalArtifacts" w:history="1">
        <w:r w:rsidR="00A32348" w:rsidRPr="00A32348">
          <w:rPr>
            <w:rStyle w:val="Hyperlink"/>
            <w:rFonts w:ascii="Arial" w:hAnsi="Arial" w:cs="Arial"/>
            <w:i/>
            <w:sz w:val="20"/>
            <w:szCs w:val="20"/>
          </w:rPr>
          <w:t>STIX Version 1.2.1 Part 4: Indicator</w:t>
        </w:r>
      </w:hyperlink>
      <w:r w:rsidR="00A32348" w:rsidRPr="00A32348">
        <w:rPr>
          <w:rFonts w:ascii="Arial" w:hAnsi="Arial" w:cs="Arial"/>
          <w:sz w:val="20"/>
          <w:szCs w:val="20"/>
        </w:rPr>
        <w:t xml:space="preserve"> for details.</w:t>
      </w:r>
    </w:p>
    <w:p w14:paraId="730B8473" w14:textId="77777777" w:rsidR="00866130" w:rsidRPr="00055956" w:rsidRDefault="00866130" w:rsidP="00866130">
      <w:pPr>
        <w:pStyle w:val="Heading3"/>
        <w:tabs>
          <w:tab w:val="num" w:pos="720"/>
        </w:tabs>
        <w:spacing w:before="360" w:after="60"/>
      </w:pPr>
      <w:bookmarkStart w:id="76" w:name="_Toc416005587"/>
      <w:bookmarkStart w:id="77" w:name="_Toc420660202"/>
      <w:bookmarkStart w:id="78" w:name="_Toc421527887"/>
      <w:bookmarkStart w:id="79" w:name="_Toc429574571"/>
      <w:r w:rsidRPr="00055956">
        <w:t>Incident</w:t>
      </w:r>
      <w:bookmarkEnd w:id="76"/>
      <w:bookmarkEnd w:id="77"/>
      <w:bookmarkEnd w:id="78"/>
      <w:bookmarkEnd w:id="79"/>
    </w:p>
    <w:p w14:paraId="1BE5292A" w14:textId="77777777" w:rsidR="00866130" w:rsidRPr="00055956" w:rsidRDefault="00866130" w:rsidP="00866130">
      <w:pPr>
        <w:spacing w:after="120"/>
      </w:pPr>
      <w:r w:rsidRPr="00055956">
        <w:t xml:space="preserve">A STIX Incident corresponds to sets of related security events affecting an organization, along with information discovered or decided during an incident response investigation.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6: Incident</w:t>
        </w:r>
      </w:hyperlink>
      <w:r w:rsidRPr="00055956">
        <w:t xml:space="preserve"> for details.</w:t>
      </w:r>
    </w:p>
    <w:p w14:paraId="4168EDA0" w14:textId="77777777" w:rsidR="00866130" w:rsidRPr="00055956" w:rsidRDefault="00866130" w:rsidP="00866130">
      <w:pPr>
        <w:pStyle w:val="Heading3"/>
        <w:tabs>
          <w:tab w:val="num" w:pos="720"/>
        </w:tabs>
        <w:spacing w:before="360" w:after="60"/>
      </w:pPr>
      <w:bookmarkStart w:id="80" w:name="_Toc416005588"/>
      <w:bookmarkStart w:id="81" w:name="_Toc420660203"/>
      <w:bookmarkStart w:id="82" w:name="_Toc421527888"/>
      <w:bookmarkStart w:id="83" w:name="_Toc429574572"/>
      <w:r w:rsidRPr="00055956">
        <w:t>Tactics, Techniques and Procedures (TTP)</w:t>
      </w:r>
      <w:bookmarkEnd w:id="80"/>
      <w:bookmarkEnd w:id="81"/>
      <w:bookmarkEnd w:id="82"/>
      <w:bookmarkEnd w:id="83"/>
    </w:p>
    <w:p w14:paraId="7170E3E5" w14:textId="77777777" w:rsidR="00866130" w:rsidRPr="00055956" w:rsidRDefault="00866130" w:rsidP="00866130">
      <w:pPr>
        <w:spacing w:after="120"/>
      </w:pPr>
      <w:r w:rsidRPr="00055956">
        <w:t xml:space="preserve">A STIX Tactics, Techniques, and Procedures (TTP) is used to represent the behavior or modus operandi of cyber adversaries.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055956">
        <w:t xml:space="preserve"> for details.</w:t>
      </w:r>
    </w:p>
    <w:p w14:paraId="12E3C10E" w14:textId="77777777" w:rsidR="00866130" w:rsidRPr="00055956" w:rsidRDefault="00866130" w:rsidP="00866130">
      <w:pPr>
        <w:pStyle w:val="Heading3"/>
        <w:tabs>
          <w:tab w:val="num" w:pos="720"/>
        </w:tabs>
        <w:spacing w:before="360" w:after="60"/>
      </w:pPr>
      <w:bookmarkStart w:id="84" w:name="_Toc416005589"/>
      <w:bookmarkStart w:id="85" w:name="_Toc420660204"/>
      <w:bookmarkStart w:id="86" w:name="_Toc421527889"/>
      <w:bookmarkStart w:id="87" w:name="_Toc429574573"/>
      <w:r w:rsidRPr="00055956">
        <w:t>Campaign</w:t>
      </w:r>
      <w:bookmarkEnd w:id="84"/>
      <w:bookmarkEnd w:id="85"/>
      <w:bookmarkEnd w:id="86"/>
      <w:bookmarkEnd w:id="87"/>
    </w:p>
    <w:p w14:paraId="4671E91D" w14:textId="77777777" w:rsidR="00866130" w:rsidRPr="00055956" w:rsidRDefault="00866130" w:rsidP="00866130">
      <w:pPr>
        <w:spacing w:after="240"/>
      </w:pPr>
      <w:r w:rsidRPr="00055956">
        <w:t xml:space="preserve">A STIX </w:t>
      </w:r>
      <w:hyperlink r:id="rId34" w:history="1">
        <w:r w:rsidRPr="00055956">
          <w:t>Campaign</w:t>
        </w:r>
      </w:hyperlink>
      <w:r w:rsidRPr="00055956">
        <w:t xml:space="preserve"> represents a set of TTPs, Incidents, or Threat Actors that together express a common intent or desired effect.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8: Campaign</w:t>
        </w:r>
      </w:hyperlink>
      <w:r w:rsidRPr="00055956">
        <w:t xml:space="preserve"> for details.</w:t>
      </w:r>
    </w:p>
    <w:p w14:paraId="1B08CBC3" w14:textId="77777777" w:rsidR="00866130" w:rsidRPr="00055956" w:rsidRDefault="00866130" w:rsidP="00866130">
      <w:pPr>
        <w:pStyle w:val="Heading3"/>
        <w:tabs>
          <w:tab w:val="num" w:pos="720"/>
        </w:tabs>
        <w:spacing w:before="360" w:after="60"/>
      </w:pPr>
      <w:bookmarkStart w:id="88" w:name="_Toc416005590"/>
      <w:bookmarkStart w:id="89" w:name="_Toc420660205"/>
      <w:bookmarkStart w:id="90" w:name="_Toc421527890"/>
      <w:bookmarkStart w:id="91" w:name="_Toc429574574"/>
      <w:r w:rsidRPr="00055956">
        <w:t>Threat Actor</w:t>
      </w:r>
      <w:bookmarkEnd w:id="88"/>
      <w:bookmarkEnd w:id="89"/>
      <w:bookmarkEnd w:id="90"/>
      <w:bookmarkEnd w:id="91"/>
    </w:p>
    <w:p w14:paraId="3B7DC398" w14:textId="77777777" w:rsidR="00866130" w:rsidRPr="00055956" w:rsidRDefault="00866130" w:rsidP="00866130">
      <w:pPr>
        <w:spacing w:after="120"/>
      </w:pPr>
      <w:r w:rsidRPr="00055956">
        <w:t xml:space="preserve">A STIX Threat Actor is a characterization of a malicious actor (or adversary) representing a cyber attack threat including presumed intent and historically observed behavior. Please see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7: Threat Actor</w:t>
        </w:r>
      </w:hyperlink>
      <w:r w:rsidR="00A32348">
        <w:rPr>
          <w:rFonts w:cs="Arial"/>
          <w:i/>
          <w:szCs w:val="20"/>
        </w:rPr>
        <w:t xml:space="preserve"> </w:t>
      </w:r>
      <w:r w:rsidRPr="00055956">
        <w:t>for details.</w:t>
      </w:r>
    </w:p>
    <w:p w14:paraId="62C56A32" w14:textId="77777777" w:rsidR="00866130" w:rsidRPr="00055956" w:rsidRDefault="00866130" w:rsidP="00866130">
      <w:pPr>
        <w:pStyle w:val="Heading3"/>
        <w:tabs>
          <w:tab w:val="num" w:pos="720"/>
        </w:tabs>
        <w:spacing w:before="360" w:after="60"/>
      </w:pPr>
      <w:bookmarkStart w:id="92" w:name="_Toc416005591"/>
      <w:bookmarkStart w:id="93" w:name="_Toc420660206"/>
      <w:bookmarkStart w:id="94" w:name="_Toc421527891"/>
      <w:bookmarkStart w:id="95" w:name="_Toc429574575"/>
      <w:r w:rsidRPr="00055956">
        <w:t>Exploit Target</w:t>
      </w:r>
      <w:bookmarkEnd w:id="92"/>
      <w:bookmarkEnd w:id="93"/>
      <w:bookmarkEnd w:id="94"/>
      <w:bookmarkEnd w:id="95"/>
    </w:p>
    <w:p w14:paraId="4A87E10C" w14:textId="77777777" w:rsidR="00866130" w:rsidRPr="00055956" w:rsidRDefault="00866130" w:rsidP="00866130">
      <w:pPr>
        <w:spacing w:after="120"/>
      </w:pPr>
      <w:r w:rsidRPr="00055956">
        <w:t>A STIX Exploit Target conveys information about a vulnerability, weakness, or misconfiguration in software, systems, networks, or configurations that may be targeted for exploitation by an adversary.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10: Exploit Target</w:t>
        </w:r>
      </w:hyperlink>
      <w:r w:rsidRPr="00055956">
        <w:t xml:space="preserve"> for details.</w:t>
      </w:r>
    </w:p>
    <w:p w14:paraId="59D15DE1" w14:textId="77777777" w:rsidR="00866130" w:rsidRPr="00055956" w:rsidRDefault="00866130" w:rsidP="00866130">
      <w:pPr>
        <w:pStyle w:val="Heading3"/>
        <w:tabs>
          <w:tab w:val="num" w:pos="720"/>
        </w:tabs>
        <w:spacing w:before="360" w:after="60"/>
      </w:pPr>
      <w:bookmarkStart w:id="96" w:name="_Toc416005592"/>
      <w:bookmarkStart w:id="97" w:name="_Toc420660207"/>
      <w:bookmarkStart w:id="98" w:name="_Toc421527892"/>
      <w:bookmarkStart w:id="99" w:name="_Toc429574576"/>
      <w:r w:rsidRPr="00055956">
        <w:t>Course of Action (COA)</w:t>
      </w:r>
      <w:bookmarkEnd w:id="96"/>
      <w:bookmarkEnd w:id="97"/>
      <w:bookmarkEnd w:id="98"/>
      <w:bookmarkEnd w:id="99"/>
    </w:p>
    <w:p w14:paraId="500B5661" w14:textId="77777777" w:rsidR="00AE0702" w:rsidRDefault="00866130" w:rsidP="00866130">
      <w:r w:rsidRPr="00055956">
        <w:t xml:space="preserve">A STIX </w:t>
      </w:r>
      <w:hyperlink r:id="rId35" w:history="1">
        <w:r w:rsidRPr="00055956">
          <w:t>Course of Action</w:t>
        </w:r>
      </w:hyperlink>
      <w:r w:rsidRPr="00055956">
        <w:t xml:space="preserve"> (COA) is used to convey information about courses of action that may be taken either in response to an attack or as a preventative measure prior to an attack. Please see</w:t>
      </w:r>
      <w:r w:rsidR="00A32348">
        <w:t xml:space="preserve">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9: Course of Action</w:t>
        </w:r>
      </w:hyperlink>
      <w:r w:rsidRPr="00055956">
        <w:t xml:space="preserve"> for details.</w:t>
      </w:r>
      <w:bookmarkEnd w:id="61"/>
    </w:p>
    <w:p w14:paraId="5DFDB8AE" w14:textId="77777777" w:rsidR="00785994" w:rsidRDefault="00785994" w:rsidP="00FD22AC">
      <w:pPr>
        <w:pStyle w:val="Heading1"/>
        <w:sectPr w:rsidR="00785994" w:rsidSect="0012387E">
          <w:endnotePr>
            <w:numFmt w:val="decimal"/>
          </w:endnotePr>
          <w:pgSz w:w="12240" w:h="15840" w:code="1"/>
          <w:pgMar w:top="1440" w:right="1440" w:bottom="720" w:left="1440" w:header="720" w:footer="720" w:gutter="0"/>
          <w:cols w:space="720"/>
          <w:docGrid w:linePitch="360"/>
        </w:sectPr>
      </w:pPr>
      <w:bookmarkStart w:id="100" w:name="_Ref428698702"/>
      <w:bookmarkStart w:id="101" w:name="_Toc287332011"/>
    </w:p>
    <w:p w14:paraId="69A2C533" w14:textId="77777777" w:rsidR="00866130" w:rsidRDefault="00D4798E" w:rsidP="00FD22AC">
      <w:pPr>
        <w:pStyle w:val="Heading1"/>
      </w:pPr>
      <w:bookmarkStart w:id="102" w:name="_Ref428779815"/>
      <w:bookmarkStart w:id="103" w:name="_Ref428779903"/>
      <w:bookmarkStart w:id="104" w:name="_Ref428779942"/>
      <w:bookmarkStart w:id="105" w:name="_Toc429574577"/>
      <w:r>
        <w:lastRenderedPageBreak/>
        <w:t xml:space="preserve">STIX </w:t>
      </w:r>
      <w:r w:rsidR="00866130">
        <w:t>Report Data Model</w:t>
      </w:r>
      <w:bookmarkEnd w:id="100"/>
      <w:bookmarkEnd w:id="102"/>
      <w:bookmarkEnd w:id="103"/>
      <w:bookmarkEnd w:id="104"/>
      <w:bookmarkEnd w:id="105"/>
    </w:p>
    <w:p w14:paraId="24741523" w14:textId="77777777" w:rsidR="00866130" w:rsidRPr="00055956" w:rsidRDefault="00866130" w:rsidP="00866130">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defines a contextual wrapper for a grouping of STIX content. Similar to the primary classes of all of the component data models in STIX, the </w:t>
      </w:r>
      <w:r w:rsidRPr="00055956">
        <w:rPr>
          <w:rFonts w:ascii="Courier New" w:hAnsi="Courier New" w:cs="Courier New"/>
        </w:rPr>
        <w:t>ReportType</w:t>
      </w:r>
      <w:r w:rsidRPr="00055956">
        <w:t xml:space="preserve"> class extends a base class defined in the STIX Common data model; more specifically, it extends the </w:t>
      </w:r>
      <w:r w:rsidRPr="00055956">
        <w:rPr>
          <w:rFonts w:ascii="Courier New" w:hAnsi="Courier New" w:cs="Courier New"/>
        </w:rPr>
        <w:t>ReportBaseType</w:t>
      </w:r>
      <w:r w:rsidRPr="00055956">
        <w:t xml:space="preserve"> base class, which provides the essential identifier (</w:t>
      </w:r>
      <w:r w:rsidRPr="00055956">
        <w:rPr>
          <w:rFonts w:ascii="Courier New" w:hAnsi="Courier New" w:cs="Courier New"/>
        </w:rPr>
        <w:t>id</w:t>
      </w:r>
      <w:r w:rsidRPr="00055956">
        <w:t>) and identifier reference (</w:t>
      </w:r>
      <w:r w:rsidRPr="00055956">
        <w:rPr>
          <w:rFonts w:ascii="Courier New" w:hAnsi="Courier New" w:cs="Courier New"/>
        </w:rPr>
        <w:t>idref</w:t>
      </w:r>
      <w:r w:rsidRPr="00055956">
        <w:t xml:space="preserve">) properties. </w:t>
      </w:r>
    </w:p>
    <w:p w14:paraId="145BB0DD" w14:textId="77777777" w:rsidR="00866130" w:rsidRDefault="00866130" w:rsidP="00866130">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t xml:space="preserve"> on page </w:t>
      </w:r>
      <w:r w:rsidRPr="002F2BF1">
        <w:rPr>
          <w:b/>
          <w:color w:val="0000EE"/>
        </w:rPr>
        <w:fldChar w:fldCharType="begin"/>
      </w:r>
      <w:r w:rsidRPr="002F2BF1">
        <w:rPr>
          <w:b/>
          <w:color w:val="0000EE"/>
        </w:rPr>
        <w:instrText xml:space="preserve"> PAGEREF _Ref421095430 \h </w:instrText>
      </w:r>
      <w:r w:rsidRPr="002F2BF1">
        <w:rPr>
          <w:b/>
          <w:color w:val="0000EE"/>
        </w:rPr>
      </w:r>
      <w:r w:rsidRPr="002F2BF1">
        <w:rPr>
          <w:b/>
          <w:color w:val="0000EE"/>
        </w:rPr>
        <w:fldChar w:fldCharType="separate"/>
      </w:r>
      <w:r w:rsidR="00151045">
        <w:rPr>
          <w:b/>
          <w:noProof/>
          <w:color w:val="0000EE"/>
        </w:rPr>
        <w:t>12</w:t>
      </w:r>
      <w:r w:rsidRPr="002F2BF1">
        <w:rPr>
          <w:b/>
          <w:color w:val="0000EE"/>
        </w:rPr>
        <w:fldChar w:fldCharType="end"/>
      </w:r>
      <w:r w:rsidRPr="00055956">
        <w:t>.</w:t>
      </w:r>
    </w:p>
    <w:p w14:paraId="1C9CDD43" w14:textId="77777777" w:rsidR="00866130" w:rsidRPr="00055956" w:rsidRDefault="00866130" w:rsidP="00866130">
      <w:pPr>
        <w:spacing w:after="240"/>
      </w:pPr>
      <w:r w:rsidRPr="00055956">
        <w:t xml:space="preserve">The property table, which includes property descriptions and corresponds to the UML diagram given in </w:t>
      </w:r>
      <w:r w:rsidRPr="002F2BF1">
        <w:rPr>
          <w:b/>
          <w:color w:val="0000EE"/>
        </w:rPr>
        <w:fldChar w:fldCharType="begin"/>
      </w:r>
      <w:r w:rsidRPr="002F2BF1">
        <w:rPr>
          <w:b/>
          <w:color w:val="0000EE"/>
        </w:rPr>
        <w:instrText xml:space="preserve"> REF _Ref394447695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1</w:t>
      </w:r>
      <w:r w:rsidRPr="002F2BF1">
        <w:rPr>
          <w:b/>
          <w:color w:val="0000EE"/>
        </w:rPr>
        <w:fldChar w:fldCharType="end"/>
      </w:r>
      <w:r w:rsidRPr="00055956">
        <w:t xml:space="preserve">, is provided in </w:t>
      </w:r>
      <w:r w:rsidRPr="002F2BF1">
        <w:rPr>
          <w:b/>
          <w:color w:val="0000EE"/>
        </w:rPr>
        <w:fldChar w:fldCharType="begin"/>
      </w:r>
      <w:r w:rsidRPr="002F2BF1">
        <w:rPr>
          <w:b/>
          <w:color w:val="0000EE"/>
        </w:rPr>
        <w:instrText xml:space="preserve"> REF _Ref420947756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w:t>
      </w:r>
      <w:r w:rsidRPr="002F2BF1">
        <w:rPr>
          <w:b/>
          <w:color w:val="0000EE"/>
        </w:rPr>
        <w:fldChar w:fldCharType="end"/>
      </w:r>
      <w:r w:rsidRPr="00055956">
        <w:t xml:space="preserve">.   </w:t>
      </w:r>
    </w:p>
    <w:p w14:paraId="48E1180D" w14:textId="77777777" w:rsidR="00866130" w:rsidRDefault="00866130" w:rsidP="00866130">
      <w:pPr>
        <w:spacing w:after="240"/>
      </w:pPr>
      <w:r w:rsidRPr="00055956">
        <w:t xml:space="preserve">All classes defined in the Report data model are described in detail in Sections </w:t>
      </w:r>
      <w:r w:rsidR="002F2BF1" w:rsidRPr="002F2BF1">
        <w:rPr>
          <w:b/>
          <w:color w:val="0000EE"/>
        </w:rPr>
        <w:fldChar w:fldCharType="begin"/>
      </w:r>
      <w:r w:rsidR="002F2BF1" w:rsidRPr="002F2BF1">
        <w:rPr>
          <w:b/>
          <w:color w:val="0000EE"/>
        </w:rPr>
        <w:instrText xml:space="preserve"> REF _Ref421016955 \r \h </w:instrText>
      </w:r>
      <w:r w:rsidR="002F2BF1">
        <w:rPr>
          <w:b/>
          <w:color w:val="0000EE"/>
        </w:rPr>
        <w:instrText xml:space="preserve"> \* MERGEFORMAT </w:instrText>
      </w:r>
      <w:r w:rsidR="002F2BF1" w:rsidRPr="002F2BF1">
        <w:rPr>
          <w:b/>
          <w:color w:val="0000EE"/>
        </w:rPr>
      </w:r>
      <w:r w:rsidR="002F2BF1" w:rsidRPr="002F2BF1">
        <w:rPr>
          <w:b/>
          <w:color w:val="0000EE"/>
        </w:rPr>
        <w:fldChar w:fldCharType="separate"/>
      </w:r>
      <w:r w:rsidR="00151045">
        <w:rPr>
          <w:b/>
          <w:color w:val="0000EE"/>
        </w:rPr>
        <w:t>3.2</w:t>
      </w:r>
      <w:r w:rsidR="002F2BF1" w:rsidRPr="002F2BF1">
        <w:rPr>
          <w:b/>
          <w:color w:val="0000EE"/>
        </w:rPr>
        <w:fldChar w:fldCharType="end"/>
      </w:r>
      <w:r w:rsidRPr="00055956">
        <w:t xml:space="preserve"> </w:t>
      </w:r>
      <w:r w:rsidR="002F2BF1">
        <w:t xml:space="preserve">and </w:t>
      </w:r>
      <w:r w:rsidR="002F2BF1" w:rsidRPr="002F2BF1">
        <w:rPr>
          <w:b/>
          <w:color w:val="0000EE"/>
        </w:rPr>
        <w:fldChar w:fldCharType="begin"/>
      </w:r>
      <w:r w:rsidR="002F2BF1" w:rsidRPr="002F2BF1">
        <w:rPr>
          <w:b/>
          <w:color w:val="0000EE"/>
        </w:rPr>
        <w:instrText xml:space="preserve"> REF _Ref428780088 \r \h </w:instrText>
      </w:r>
      <w:r w:rsidR="002F2BF1" w:rsidRPr="002F2BF1">
        <w:rPr>
          <w:b/>
          <w:color w:val="0000EE"/>
        </w:rPr>
      </w:r>
      <w:r w:rsidR="002F2BF1" w:rsidRPr="002F2BF1">
        <w:rPr>
          <w:b/>
          <w:color w:val="0000EE"/>
        </w:rPr>
        <w:fldChar w:fldCharType="separate"/>
      </w:r>
      <w:r w:rsidR="00151045">
        <w:rPr>
          <w:b/>
          <w:color w:val="0000EE"/>
        </w:rPr>
        <w:t>3.3</w:t>
      </w:r>
      <w:r w:rsidR="002F2BF1" w:rsidRPr="002F2BF1">
        <w:rPr>
          <w:b/>
          <w:color w:val="0000EE"/>
        </w:rPr>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7E6473D9" w14:textId="77777777" w:rsidR="00866130" w:rsidRPr="00055956" w:rsidRDefault="00866130" w:rsidP="00866130">
      <w:pPr>
        <w:spacing w:after="240"/>
      </w:pPr>
      <w:r>
        <w:rPr>
          <w:noProof/>
        </w:rPr>
        <w:lastRenderedPageBreak/>
        <w:drawing>
          <wp:inline distT="0" distB="0" distL="0" distR="0" wp14:anchorId="42BDDF5C" wp14:editId="092E96C1">
            <wp:extent cx="7709640" cy="52482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6">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14:paraId="6EBD56D2" w14:textId="77777777" w:rsidR="00866130" w:rsidRPr="003E2DB5" w:rsidRDefault="00866130" w:rsidP="00485C45">
      <w:pPr>
        <w:pStyle w:val="Caption"/>
        <w:rPr>
          <w:b/>
        </w:rPr>
      </w:pPr>
      <w:bookmarkStart w:id="106" w:name="_Ref394447695"/>
      <w:bookmarkStart w:id="107" w:name="_Ref421095430"/>
      <w:r w:rsidRPr="003E2DB5">
        <w:t xml:space="preserve">Figure </w:t>
      </w:r>
      <w:fldSimple w:instr=" STYLEREF 1 \s ">
        <w:r w:rsidR="00151045">
          <w:rPr>
            <w:noProof/>
          </w:rPr>
          <w:t>3</w:t>
        </w:r>
      </w:fldSimple>
      <w:r w:rsidRPr="003E2DB5">
        <w:noBreakHyphen/>
      </w:r>
      <w:fldSimple w:instr=" SEQ Figure \* ARABIC \s 1 ">
        <w:r w:rsidR="00151045">
          <w:rPr>
            <w:noProof/>
          </w:rPr>
          <w:t>1</w:t>
        </w:r>
      </w:fldSimple>
      <w:bookmarkEnd w:id="106"/>
      <w:r w:rsidRPr="003E2DB5">
        <w:t xml:space="preserve">. UML diagram of the </w:t>
      </w:r>
      <w:r w:rsidRPr="003E2DB5">
        <w:rPr>
          <w:rFonts w:ascii="Courier New" w:hAnsi="Courier New" w:cs="Courier New"/>
        </w:rPr>
        <w:t>ReportType</w:t>
      </w:r>
      <w:r w:rsidRPr="003E2DB5">
        <w:t xml:space="preserve"> class</w:t>
      </w:r>
      <w:bookmarkEnd w:id="107"/>
    </w:p>
    <w:p w14:paraId="70B8B464" w14:textId="77777777" w:rsidR="00866130" w:rsidRPr="00055956" w:rsidRDefault="00866130" w:rsidP="00485C45">
      <w:pPr>
        <w:pStyle w:val="Caption"/>
        <w:rPr>
          <w:b/>
          <w:szCs w:val="24"/>
        </w:rPr>
      </w:pPr>
      <w:bookmarkStart w:id="108" w:name="_Ref420947756"/>
      <w:bookmarkStart w:id="109" w:name="_Ref421095476"/>
      <w:r w:rsidRPr="00055956">
        <w:t xml:space="preserve">Table </w:t>
      </w:r>
      <w:fldSimple w:instr=" STYLEREF 1 \s ">
        <w:r w:rsidR="00151045">
          <w:rPr>
            <w:noProof/>
          </w:rPr>
          <w:t>3</w:t>
        </w:r>
      </w:fldSimple>
      <w:r w:rsidRPr="00055956">
        <w:noBreakHyphen/>
      </w:r>
      <w:fldSimple w:instr=" SEQ Table \* ARABIC \s 1 ">
        <w:r w:rsidR="00151045">
          <w:rPr>
            <w:noProof/>
          </w:rPr>
          <w:t>1</w:t>
        </w:r>
      </w:fldSimple>
      <w:bookmarkEnd w:id="108"/>
      <w:r w:rsidRPr="00055956">
        <w:rPr>
          <w:szCs w:val="24"/>
        </w:rPr>
        <w:t xml:space="preserve">. Properties of the </w:t>
      </w:r>
      <w:r w:rsidRPr="00055956">
        <w:rPr>
          <w:rFonts w:ascii="Courier New" w:hAnsi="Courier New" w:cs="Courier New"/>
          <w:szCs w:val="24"/>
        </w:rPr>
        <w:t>ReportType</w:t>
      </w:r>
      <w:r w:rsidRPr="00055956">
        <w:rPr>
          <w:szCs w:val="24"/>
        </w:rPr>
        <w:t xml:space="preserve"> class</w:t>
      </w:r>
      <w:bookmarkEnd w:id="109"/>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7309AFBB" w14:textId="77777777" w:rsidTr="005B023A">
        <w:trPr>
          <w:trHeight w:val="547"/>
        </w:trPr>
        <w:tc>
          <w:tcPr>
            <w:tcW w:w="2178" w:type="dxa"/>
            <w:shd w:val="clear" w:color="auto" w:fill="BFBFBF" w:themeFill="background1" w:themeFillShade="BF"/>
            <w:vAlign w:val="center"/>
          </w:tcPr>
          <w:p w14:paraId="78ED5523" w14:textId="77777777" w:rsidR="00866130" w:rsidRPr="00055956" w:rsidRDefault="00866130" w:rsidP="002F2BF1">
            <w:pPr>
              <w:keepNext/>
              <w:keepLines/>
              <w:rPr>
                <w:b/>
              </w:rPr>
            </w:pPr>
            <w:r w:rsidRPr="00055956">
              <w:rPr>
                <w:b/>
              </w:rPr>
              <w:lastRenderedPageBreak/>
              <w:t>Name</w:t>
            </w:r>
          </w:p>
        </w:tc>
        <w:tc>
          <w:tcPr>
            <w:tcW w:w="3757" w:type="dxa"/>
            <w:shd w:val="clear" w:color="auto" w:fill="BFBFBF" w:themeFill="background1" w:themeFillShade="BF"/>
            <w:vAlign w:val="center"/>
          </w:tcPr>
          <w:p w14:paraId="43E826D0"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3C25C038" w14:textId="77777777" w:rsidR="00866130" w:rsidRPr="00055956" w:rsidRDefault="00866130" w:rsidP="002F2BF1">
            <w:pPr>
              <w:keepNext/>
              <w:keepLines/>
              <w:jc w:val="center"/>
              <w:rPr>
                <w:b/>
              </w:rPr>
            </w:pPr>
            <w:r w:rsidRPr="00055956">
              <w:rPr>
                <w:b/>
              </w:rPr>
              <w:t>Multiplicity</w:t>
            </w:r>
          </w:p>
        </w:tc>
        <w:tc>
          <w:tcPr>
            <w:tcW w:w="5801" w:type="dxa"/>
            <w:shd w:val="clear" w:color="auto" w:fill="BFBFBF" w:themeFill="background1" w:themeFillShade="BF"/>
            <w:vAlign w:val="center"/>
          </w:tcPr>
          <w:p w14:paraId="0F4C0933" w14:textId="77777777" w:rsidR="00866130" w:rsidRPr="00055956" w:rsidRDefault="00866130" w:rsidP="002F2BF1">
            <w:pPr>
              <w:keepNext/>
              <w:keepLines/>
              <w:rPr>
                <w:b/>
              </w:rPr>
            </w:pPr>
            <w:r w:rsidRPr="00055956">
              <w:rPr>
                <w:b/>
              </w:rPr>
              <w:t>Description</w:t>
            </w:r>
          </w:p>
        </w:tc>
      </w:tr>
      <w:tr w:rsidR="00866130" w:rsidRPr="00055956" w14:paraId="181A618B" w14:textId="77777777" w:rsidTr="005B023A">
        <w:trPr>
          <w:trHeight w:val="547"/>
        </w:trPr>
        <w:tc>
          <w:tcPr>
            <w:tcW w:w="2178" w:type="dxa"/>
            <w:vAlign w:val="center"/>
          </w:tcPr>
          <w:p w14:paraId="55A7A0B4" w14:textId="77777777" w:rsidR="00866130" w:rsidRPr="003E2DB5" w:rsidRDefault="00866130" w:rsidP="002F2BF1">
            <w:pPr>
              <w:keepNext/>
              <w:keepLines/>
              <w:rPr>
                <w:b/>
              </w:rPr>
            </w:pPr>
            <w:r w:rsidRPr="003E2DB5">
              <w:rPr>
                <w:b/>
              </w:rPr>
              <w:t>version</w:t>
            </w:r>
          </w:p>
        </w:tc>
        <w:tc>
          <w:tcPr>
            <w:tcW w:w="3757" w:type="dxa"/>
            <w:vAlign w:val="center"/>
          </w:tcPr>
          <w:p w14:paraId="1ACCF85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ReportVersionEnum</w:t>
            </w:r>
          </w:p>
        </w:tc>
        <w:tc>
          <w:tcPr>
            <w:tcW w:w="1440" w:type="dxa"/>
            <w:vAlign w:val="center"/>
          </w:tcPr>
          <w:p w14:paraId="445F6750" w14:textId="77777777" w:rsidR="00866130" w:rsidRPr="00055956" w:rsidRDefault="00866130" w:rsidP="002F2BF1">
            <w:pPr>
              <w:keepNext/>
              <w:keepLines/>
              <w:jc w:val="center"/>
              <w:rPr>
                <w:sz w:val="22"/>
              </w:rPr>
            </w:pPr>
            <w:r w:rsidRPr="003E2DB5">
              <w:t>0..1</w:t>
            </w:r>
          </w:p>
        </w:tc>
        <w:tc>
          <w:tcPr>
            <w:tcW w:w="5801" w:type="dxa"/>
            <w:vAlign w:val="center"/>
          </w:tcPr>
          <w:p w14:paraId="1B0B35C4" w14:textId="77777777" w:rsidR="00866130" w:rsidRPr="003E2DB5" w:rsidRDefault="00866130" w:rsidP="002F2BF1">
            <w:pPr>
              <w:keepNext/>
              <w:keepLines/>
            </w:pPr>
            <w:r w:rsidRPr="003E2DB5">
              <w:t xml:space="preserve">The </w:t>
            </w:r>
            <w:r w:rsidRPr="003E2DB5">
              <w:rPr>
                <w:rFonts w:ascii="Courier New" w:hAnsi="Courier New" w:cs="Courier New"/>
              </w:rPr>
              <w:t>version</w:t>
            </w:r>
            <w:r w:rsidRPr="003E2DB5">
              <w:t xml:space="preserve"> property specifies the version number of the STIX Report data model</w:t>
            </w:r>
            <w:r w:rsidR="00485C45">
              <w:t xml:space="preserve"> for STIX v1.2.1</w:t>
            </w:r>
            <w:r w:rsidRPr="003E2DB5">
              <w:t xml:space="preserve"> used to capture the information associated with the Report.</w:t>
            </w:r>
          </w:p>
        </w:tc>
      </w:tr>
      <w:tr w:rsidR="00866130" w:rsidRPr="00055956" w14:paraId="63598EC8" w14:textId="77777777" w:rsidTr="005B023A">
        <w:trPr>
          <w:trHeight w:val="547"/>
        </w:trPr>
        <w:tc>
          <w:tcPr>
            <w:tcW w:w="2178" w:type="dxa"/>
            <w:vAlign w:val="center"/>
          </w:tcPr>
          <w:p w14:paraId="471CD3F5" w14:textId="77777777" w:rsidR="00866130" w:rsidRPr="003E2DB5" w:rsidRDefault="00866130" w:rsidP="005B023A">
            <w:r w:rsidRPr="003E2DB5">
              <w:rPr>
                <w:b/>
              </w:rPr>
              <w:t>Header</w:t>
            </w:r>
          </w:p>
        </w:tc>
        <w:tc>
          <w:tcPr>
            <w:tcW w:w="3757" w:type="dxa"/>
            <w:vAlign w:val="center"/>
          </w:tcPr>
          <w:p w14:paraId="37FC3C44" w14:textId="77777777" w:rsidR="00866130" w:rsidRPr="00055956" w:rsidRDefault="00866130" w:rsidP="005B023A">
            <w:pPr>
              <w:rPr>
                <w:rFonts w:ascii="Courier New" w:hAnsi="Courier New" w:cs="Courier New"/>
              </w:rPr>
            </w:pPr>
            <w:r w:rsidRPr="00055956">
              <w:rPr>
                <w:rFonts w:ascii="Courier New" w:hAnsi="Courier New" w:cs="Courier New"/>
              </w:rPr>
              <w:t>HeaderType</w:t>
            </w:r>
          </w:p>
        </w:tc>
        <w:tc>
          <w:tcPr>
            <w:tcW w:w="1440" w:type="dxa"/>
            <w:vAlign w:val="center"/>
          </w:tcPr>
          <w:p w14:paraId="62A0C382" w14:textId="77777777" w:rsidR="00866130" w:rsidRPr="00055956" w:rsidRDefault="00866130" w:rsidP="005B023A">
            <w:pPr>
              <w:jc w:val="center"/>
              <w:rPr>
                <w:sz w:val="22"/>
              </w:rPr>
            </w:pPr>
            <w:r w:rsidRPr="003E2DB5">
              <w:t>0..1</w:t>
            </w:r>
          </w:p>
        </w:tc>
        <w:tc>
          <w:tcPr>
            <w:tcW w:w="5801" w:type="dxa"/>
            <w:vAlign w:val="center"/>
          </w:tcPr>
          <w:p w14:paraId="4C794504" w14:textId="77777777" w:rsidR="00866130" w:rsidRPr="003E2DB5" w:rsidRDefault="00866130" w:rsidP="005B023A">
            <w:pPr>
              <w:rPr>
                <w:szCs w:val="22"/>
              </w:rPr>
            </w:pPr>
            <w:r w:rsidRPr="003E2DB5">
              <w:t xml:space="preserve">The </w:t>
            </w:r>
            <w:r w:rsidRPr="003E2DB5">
              <w:rPr>
                <w:rFonts w:ascii="Courier New" w:hAnsi="Courier New" w:cs="Courier New"/>
              </w:rPr>
              <w:t>Header</w:t>
            </w:r>
            <w:r w:rsidRPr="003E2DB5">
              <w:t xml:space="preserve"> property characterizes the contextual information for this grouping of STIX content.</w:t>
            </w:r>
          </w:p>
        </w:tc>
      </w:tr>
      <w:tr w:rsidR="00866130" w:rsidRPr="00055956" w14:paraId="108F833C" w14:textId="77777777" w:rsidTr="005B023A">
        <w:trPr>
          <w:trHeight w:val="547"/>
        </w:trPr>
        <w:tc>
          <w:tcPr>
            <w:tcW w:w="2178" w:type="dxa"/>
            <w:vAlign w:val="center"/>
          </w:tcPr>
          <w:p w14:paraId="7DC770CF" w14:textId="77777777" w:rsidR="00866130" w:rsidRPr="003E2DB5" w:rsidRDefault="00866130" w:rsidP="005B023A">
            <w:r w:rsidRPr="003E2DB5">
              <w:rPr>
                <w:b/>
              </w:rPr>
              <w:t>Observables</w:t>
            </w:r>
          </w:p>
        </w:tc>
        <w:tc>
          <w:tcPr>
            <w:tcW w:w="3757" w:type="dxa"/>
            <w:vAlign w:val="center"/>
          </w:tcPr>
          <w:p w14:paraId="673FB374" w14:textId="77777777" w:rsidR="00866130" w:rsidRPr="00055956" w:rsidRDefault="00866130" w:rsidP="005B023A">
            <w:pPr>
              <w:rPr>
                <w:rFonts w:ascii="Courier New" w:hAnsi="Courier New" w:cs="Courier New"/>
              </w:rPr>
            </w:pPr>
            <w:r w:rsidRPr="00055956">
              <w:rPr>
                <w:rFonts w:ascii="Courier New" w:hAnsi="Courier New" w:cs="Courier New"/>
              </w:rPr>
              <w:t>cybox:ObservablesType</w:t>
            </w:r>
          </w:p>
        </w:tc>
        <w:tc>
          <w:tcPr>
            <w:tcW w:w="1440" w:type="dxa"/>
            <w:vAlign w:val="center"/>
          </w:tcPr>
          <w:p w14:paraId="11D44588" w14:textId="77777777" w:rsidR="00866130" w:rsidRPr="00055956" w:rsidRDefault="00866130" w:rsidP="005B023A">
            <w:pPr>
              <w:jc w:val="center"/>
              <w:rPr>
                <w:sz w:val="22"/>
              </w:rPr>
            </w:pPr>
            <w:r w:rsidRPr="003E2DB5">
              <w:t>0..1</w:t>
            </w:r>
          </w:p>
        </w:tc>
        <w:tc>
          <w:tcPr>
            <w:tcW w:w="5801" w:type="dxa"/>
            <w:vAlign w:val="center"/>
          </w:tcPr>
          <w:p w14:paraId="177C2476" w14:textId="77777777" w:rsidR="00866130" w:rsidRPr="003E2DB5" w:rsidRDefault="00866130" w:rsidP="005B023A">
            <w:pPr>
              <w:rPr>
                <w:szCs w:val="22"/>
              </w:rPr>
            </w:pPr>
            <w:r w:rsidRPr="003E2DB5">
              <w:t xml:space="preserve">The </w:t>
            </w:r>
            <w:r w:rsidRPr="003E2DB5">
              <w:rPr>
                <w:rFonts w:ascii="Courier New" w:eastAsia="Courier New" w:hAnsi="Courier New" w:cs="Courier New"/>
              </w:rPr>
              <w:t>Observables</w:t>
            </w:r>
            <w:r w:rsidRPr="003E2DB5">
              <w:t xml:space="preserve"> property specifies a set of one or more cyber observables.</w:t>
            </w:r>
          </w:p>
        </w:tc>
      </w:tr>
      <w:tr w:rsidR="00866130" w:rsidRPr="00055956" w14:paraId="67E08245" w14:textId="77777777" w:rsidTr="005B023A">
        <w:trPr>
          <w:trHeight w:val="547"/>
        </w:trPr>
        <w:tc>
          <w:tcPr>
            <w:tcW w:w="2178" w:type="dxa"/>
            <w:vAlign w:val="center"/>
          </w:tcPr>
          <w:p w14:paraId="6CAA4965" w14:textId="77777777" w:rsidR="00866130" w:rsidRPr="003E2DB5" w:rsidRDefault="00866130" w:rsidP="005B023A">
            <w:r w:rsidRPr="003E2DB5">
              <w:rPr>
                <w:b/>
              </w:rPr>
              <w:t>Indicators</w:t>
            </w:r>
          </w:p>
        </w:tc>
        <w:tc>
          <w:tcPr>
            <w:tcW w:w="3757" w:type="dxa"/>
            <w:vAlign w:val="center"/>
          </w:tcPr>
          <w:p w14:paraId="5BCE9529" w14:textId="77777777" w:rsidR="00866130" w:rsidRPr="00055956" w:rsidRDefault="00866130" w:rsidP="005B023A">
            <w:pPr>
              <w:rPr>
                <w:rFonts w:ascii="Courier New" w:hAnsi="Courier New" w:cs="Courier New"/>
              </w:rPr>
            </w:pPr>
            <w:r w:rsidRPr="00055956">
              <w:rPr>
                <w:rFonts w:ascii="Courier New" w:hAnsi="Courier New" w:cs="Courier New"/>
              </w:rPr>
              <w:t>IndicatorsType</w:t>
            </w:r>
          </w:p>
        </w:tc>
        <w:tc>
          <w:tcPr>
            <w:tcW w:w="1440" w:type="dxa"/>
            <w:vAlign w:val="center"/>
          </w:tcPr>
          <w:p w14:paraId="1F3D2E46" w14:textId="77777777" w:rsidR="00866130" w:rsidRPr="00055956" w:rsidRDefault="00866130" w:rsidP="005B023A">
            <w:pPr>
              <w:jc w:val="center"/>
              <w:rPr>
                <w:sz w:val="22"/>
              </w:rPr>
            </w:pPr>
            <w:r w:rsidRPr="003E2DB5">
              <w:t>0..1</w:t>
            </w:r>
          </w:p>
        </w:tc>
        <w:tc>
          <w:tcPr>
            <w:tcW w:w="5801" w:type="dxa"/>
            <w:vAlign w:val="center"/>
          </w:tcPr>
          <w:p w14:paraId="0924E7E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Indicators</w:t>
            </w:r>
            <w:r w:rsidRPr="003E2DB5">
              <w:t xml:space="preserve"> property specifies a set of one or more cyber threat Indicators.</w:t>
            </w:r>
          </w:p>
        </w:tc>
      </w:tr>
      <w:tr w:rsidR="00866130" w:rsidRPr="00055956" w14:paraId="229FD6E9" w14:textId="77777777" w:rsidTr="005B023A">
        <w:trPr>
          <w:trHeight w:val="547"/>
        </w:trPr>
        <w:tc>
          <w:tcPr>
            <w:tcW w:w="2178" w:type="dxa"/>
            <w:vAlign w:val="center"/>
          </w:tcPr>
          <w:p w14:paraId="2AF2819C" w14:textId="77777777" w:rsidR="00866130" w:rsidRPr="003E2DB5" w:rsidRDefault="00866130" w:rsidP="005B023A">
            <w:r w:rsidRPr="003E2DB5">
              <w:rPr>
                <w:b/>
              </w:rPr>
              <w:t>TTPs</w:t>
            </w:r>
          </w:p>
        </w:tc>
        <w:tc>
          <w:tcPr>
            <w:tcW w:w="3757" w:type="dxa"/>
            <w:vAlign w:val="center"/>
          </w:tcPr>
          <w:p w14:paraId="346310C5" w14:textId="77777777" w:rsidR="00866130" w:rsidRPr="00055956" w:rsidRDefault="00866130" w:rsidP="005B023A">
            <w:pPr>
              <w:rPr>
                <w:rFonts w:ascii="Courier New" w:hAnsi="Courier New" w:cs="Courier New"/>
              </w:rPr>
            </w:pPr>
            <w:r w:rsidRPr="00055956">
              <w:rPr>
                <w:rFonts w:ascii="Courier New" w:hAnsi="Courier New" w:cs="Courier New"/>
              </w:rPr>
              <w:t>TTPsType</w:t>
            </w:r>
          </w:p>
        </w:tc>
        <w:tc>
          <w:tcPr>
            <w:tcW w:w="1440" w:type="dxa"/>
            <w:vAlign w:val="center"/>
          </w:tcPr>
          <w:p w14:paraId="578719E6" w14:textId="77777777" w:rsidR="00866130" w:rsidRPr="00055956" w:rsidRDefault="00866130" w:rsidP="005B023A">
            <w:pPr>
              <w:jc w:val="center"/>
              <w:rPr>
                <w:sz w:val="22"/>
              </w:rPr>
            </w:pPr>
            <w:r w:rsidRPr="003E2DB5">
              <w:t>0..1</w:t>
            </w:r>
          </w:p>
        </w:tc>
        <w:tc>
          <w:tcPr>
            <w:tcW w:w="5801" w:type="dxa"/>
            <w:vAlign w:val="center"/>
          </w:tcPr>
          <w:p w14:paraId="74F97F91"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TTPs</w:t>
            </w:r>
            <w:r w:rsidRPr="003E2DB5">
              <w:t xml:space="preserve"> property specifies a set of one or more cyber threat adversary Tactics, Techniques or Procedures.</w:t>
            </w:r>
          </w:p>
        </w:tc>
      </w:tr>
      <w:tr w:rsidR="00866130" w:rsidRPr="00055956" w14:paraId="0259DAB2" w14:textId="77777777" w:rsidTr="005B023A">
        <w:trPr>
          <w:trHeight w:val="547"/>
        </w:trPr>
        <w:tc>
          <w:tcPr>
            <w:tcW w:w="2178" w:type="dxa"/>
            <w:vAlign w:val="center"/>
          </w:tcPr>
          <w:p w14:paraId="69047E96" w14:textId="77777777" w:rsidR="00866130" w:rsidRPr="003E2DB5" w:rsidRDefault="00866130" w:rsidP="005B023A">
            <w:r w:rsidRPr="003E2DB5">
              <w:rPr>
                <w:b/>
              </w:rPr>
              <w:t>Exploit_Targets</w:t>
            </w:r>
          </w:p>
        </w:tc>
        <w:tc>
          <w:tcPr>
            <w:tcW w:w="3757" w:type="dxa"/>
            <w:vAlign w:val="center"/>
          </w:tcPr>
          <w:p w14:paraId="6C792771" w14:textId="77777777" w:rsidR="00866130" w:rsidRPr="00055956" w:rsidRDefault="00866130" w:rsidP="005B023A">
            <w:pPr>
              <w:rPr>
                <w:rFonts w:ascii="Courier New" w:hAnsi="Courier New" w:cs="Courier New"/>
              </w:rPr>
            </w:pPr>
            <w:r w:rsidRPr="00055956">
              <w:rPr>
                <w:rFonts w:ascii="Courier New" w:hAnsi="Courier New" w:cs="Courier New"/>
              </w:rPr>
              <w:t>stixCommon:ExploitTargetsType</w:t>
            </w:r>
          </w:p>
        </w:tc>
        <w:tc>
          <w:tcPr>
            <w:tcW w:w="1440" w:type="dxa"/>
            <w:vAlign w:val="center"/>
          </w:tcPr>
          <w:p w14:paraId="7EEB09EA" w14:textId="77777777" w:rsidR="00866130" w:rsidRPr="00055956" w:rsidRDefault="00866130" w:rsidP="005B023A">
            <w:pPr>
              <w:jc w:val="center"/>
              <w:rPr>
                <w:sz w:val="22"/>
              </w:rPr>
            </w:pPr>
            <w:r w:rsidRPr="003E2DB5">
              <w:t>0..1</w:t>
            </w:r>
          </w:p>
        </w:tc>
        <w:tc>
          <w:tcPr>
            <w:tcW w:w="5801" w:type="dxa"/>
            <w:vAlign w:val="center"/>
          </w:tcPr>
          <w:p w14:paraId="19E85D8E"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Exploit_Targets</w:t>
            </w:r>
            <w:r w:rsidRPr="003E2DB5">
              <w:t xml:space="preserve"> property specifies a set of one or more potential targets for exploitation.</w:t>
            </w:r>
          </w:p>
        </w:tc>
      </w:tr>
      <w:tr w:rsidR="00866130" w:rsidRPr="00055956" w14:paraId="706621FE" w14:textId="77777777" w:rsidTr="005B023A">
        <w:trPr>
          <w:trHeight w:val="547"/>
        </w:trPr>
        <w:tc>
          <w:tcPr>
            <w:tcW w:w="2178" w:type="dxa"/>
            <w:vAlign w:val="center"/>
          </w:tcPr>
          <w:p w14:paraId="4C27846D" w14:textId="77777777" w:rsidR="00866130" w:rsidRPr="003E2DB5" w:rsidRDefault="00866130" w:rsidP="005B023A">
            <w:r w:rsidRPr="003E2DB5">
              <w:rPr>
                <w:b/>
              </w:rPr>
              <w:t>Incidents</w:t>
            </w:r>
          </w:p>
        </w:tc>
        <w:tc>
          <w:tcPr>
            <w:tcW w:w="3757" w:type="dxa"/>
            <w:vAlign w:val="center"/>
          </w:tcPr>
          <w:p w14:paraId="2310386C" w14:textId="77777777" w:rsidR="00866130" w:rsidRPr="00055956" w:rsidRDefault="00866130" w:rsidP="005B023A">
            <w:pPr>
              <w:rPr>
                <w:rFonts w:ascii="Courier New" w:hAnsi="Courier New" w:cs="Courier New"/>
              </w:rPr>
            </w:pPr>
            <w:r w:rsidRPr="00055956">
              <w:rPr>
                <w:rFonts w:ascii="Courier New" w:hAnsi="Courier New" w:cs="Courier New"/>
              </w:rPr>
              <w:t>IncidentsType</w:t>
            </w:r>
          </w:p>
        </w:tc>
        <w:tc>
          <w:tcPr>
            <w:tcW w:w="1440" w:type="dxa"/>
            <w:vAlign w:val="center"/>
          </w:tcPr>
          <w:p w14:paraId="40514427" w14:textId="77777777" w:rsidR="00866130" w:rsidRPr="00055956" w:rsidRDefault="00866130" w:rsidP="005B023A">
            <w:pPr>
              <w:jc w:val="center"/>
              <w:rPr>
                <w:sz w:val="22"/>
              </w:rPr>
            </w:pPr>
            <w:r w:rsidRPr="003E2DB5">
              <w:t>0..1</w:t>
            </w:r>
          </w:p>
        </w:tc>
        <w:tc>
          <w:tcPr>
            <w:tcW w:w="5801" w:type="dxa"/>
            <w:vAlign w:val="center"/>
          </w:tcPr>
          <w:p w14:paraId="08B0597F"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Incidents</w:t>
            </w:r>
            <w:r w:rsidRPr="003E2DB5">
              <w:t xml:space="preserve"> property specifies a set of one or more cyber threat Incidents.</w:t>
            </w:r>
          </w:p>
        </w:tc>
      </w:tr>
      <w:tr w:rsidR="00866130" w:rsidRPr="00055956" w14:paraId="2B07E50E" w14:textId="77777777" w:rsidTr="005B023A">
        <w:trPr>
          <w:trHeight w:val="547"/>
        </w:trPr>
        <w:tc>
          <w:tcPr>
            <w:tcW w:w="2178" w:type="dxa"/>
            <w:vAlign w:val="center"/>
          </w:tcPr>
          <w:p w14:paraId="19330AB5" w14:textId="77777777" w:rsidR="00866130" w:rsidRPr="003E2DB5" w:rsidRDefault="00866130" w:rsidP="005B023A">
            <w:r w:rsidRPr="003E2DB5">
              <w:rPr>
                <w:b/>
              </w:rPr>
              <w:t>Courses_Of_Action</w:t>
            </w:r>
          </w:p>
        </w:tc>
        <w:tc>
          <w:tcPr>
            <w:tcW w:w="3757" w:type="dxa"/>
            <w:vAlign w:val="center"/>
          </w:tcPr>
          <w:p w14:paraId="562E77ED" w14:textId="77777777" w:rsidR="00866130" w:rsidRPr="00055956" w:rsidRDefault="00866130" w:rsidP="005B023A">
            <w:pPr>
              <w:rPr>
                <w:rFonts w:ascii="Courier New" w:hAnsi="Courier New" w:cs="Courier New"/>
              </w:rPr>
            </w:pPr>
            <w:r w:rsidRPr="00055956">
              <w:rPr>
                <w:rFonts w:ascii="Courier New" w:hAnsi="Courier New" w:cs="Courier New"/>
              </w:rPr>
              <w:t>CoursesOfActionType</w:t>
            </w:r>
          </w:p>
        </w:tc>
        <w:tc>
          <w:tcPr>
            <w:tcW w:w="1440" w:type="dxa"/>
            <w:vAlign w:val="center"/>
          </w:tcPr>
          <w:p w14:paraId="4FBBA573" w14:textId="77777777" w:rsidR="00866130" w:rsidRPr="00055956" w:rsidRDefault="00866130" w:rsidP="005B023A">
            <w:pPr>
              <w:jc w:val="center"/>
              <w:rPr>
                <w:sz w:val="22"/>
              </w:rPr>
            </w:pPr>
            <w:r w:rsidRPr="003E2DB5">
              <w:t>0..1</w:t>
            </w:r>
          </w:p>
        </w:tc>
        <w:tc>
          <w:tcPr>
            <w:tcW w:w="5801" w:type="dxa"/>
            <w:vAlign w:val="center"/>
          </w:tcPr>
          <w:p w14:paraId="6CC70B4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Courses_Of_Action</w:t>
            </w:r>
            <w:r w:rsidRPr="003E2DB5">
              <w:t xml:space="preserve"> property specifies a set of one or more Courses of Action to be taken in regards to one of more cyber threats.</w:t>
            </w:r>
          </w:p>
        </w:tc>
      </w:tr>
      <w:tr w:rsidR="00866130" w:rsidRPr="00055956" w14:paraId="27BF9741" w14:textId="77777777" w:rsidTr="005B023A">
        <w:trPr>
          <w:trHeight w:val="547"/>
        </w:trPr>
        <w:tc>
          <w:tcPr>
            <w:tcW w:w="2178" w:type="dxa"/>
            <w:vAlign w:val="center"/>
          </w:tcPr>
          <w:p w14:paraId="68EB0A26" w14:textId="77777777" w:rsidR="00866130" w:rsidRPr="003E2DB5" w:rsidRDefault="00866130" w:rsidP="005B023A">
            <w:r w:rsidRPr="003E2DB5">
              <w:rPr>
                <w:b/>
              </w:rPr>
              <w:t>Campaigns</w:t>
            </w:r>
          </w:p>
        </w:tc>
        <w:tc>
          <w:tcPr>
            <w:tcW w:w="3757" w:type="dxa"/>
            <w:vAlign w:val="center"/>
          </w:tcPr>
          <w:p w14:paraId="1BF13943" w14:textId="77777777" w:rsidR="00866130" w:rsidRPr="00055956" w:rsidRDefault="00866130" w:rsidP="005B023A">
            <w:pPr>
              <w:rPr>
                <w:rFonts w:ascii="Courier New" w:hAnsi="Courier New" w:cs="Courier New"/>
              </w:rPr>
            </w:pPr>
            <w:r w:rsidRPr="00055956">
              <w:rPr>
                <w:rFonts w:ascii="Courier New" w:hAnsi="Courier New" w:cs="Courier New"/>
              </w:rPr>
              <w:t>CampaignsType</w:t>
            </w:r>
          </w:p>
        </w:tc>
        <w:tc>
          <w:tcPr>
            <w:tcW w:w="1440" w:type="dxa"/>
            <w:vAlign w:val="center"/>
          </w:tcPr>
          <w:p w14:paraId="102E7092" w14:textId="77777777" w:rsidR="00866130" w:rsidRPr="00055956" w:rsidRDefault="00866130" w:rsidP="005B023A">
            <w:pPr>
              <w:jc w:val="center"/>
              <w:rPr>
                <w:sz w:val="22"/>
              </w:rPr>
            </w:pPr>
            <w:r w:rsidRPr="003E2DB5">
              <w:t>0..1</w:t>
            </w:r>
          </w:p>
        </w:tc>
        <w:tc>
          <w:tcPr>
            <w:tcW w:w="5801" w:type="dxa"/>
            <w:vAlign w:val="center"/>
          </w:tcPr>
          <w:p w14:paraId="60A1517A"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Campaigns</w:t>
            </w:r>
            <w:r w:rsidRPr="003E2DB5">
              <w:t xml:space="preserve"> property specifies a set of one or more cyber threat Campaigns.</w:t>
            </w:r>
          </w:p>
        </w:tc>
      </w:tr>
      <w:tr w:rsidR="00866130" w:rsidRPr="00055956" w14:paraId="071E3DC0" w14:textId="77777777" w:rsidTr="005B023A">
        <w:trPr>
          <w:trHeight w:val="547"/>
        </w:trPr>
        <w:tc>
          <w:tcPr>
            <w:tcW w:w="2178" w:type="dxa"/>
            <w:vAlign w:val="center"/>
          </w:tcPr>
          <w:p w14:paraId="7C1A5B99" w14:textId="77777777" w:rsidR="00866130" w:rsidRPr="003E2DB5" w:rsidRDefault="00866130" w:rsidP="005B023A">
            <w:r w:rsidRPr="003E2DB5">
              <w:rPr>
                <w:b/>
              </w:rPr>
              <w:t>Threat_Actors</w:t>
            </w:r>
          </w:p>
        </w:tc>
        <w:tc>
          <w:tcPr>
            <w:tcW w:w="3757" w:type="dxa"/>
            <w:vAlign w:val="center"/>
          </w:tcPr>
          <w:p w14:paraId="1A38E542" w14:textId="77777777" w:rsidR="00866130" w:rsidRPr="00055956" w:rsidRDefault="00866130" w:rsidP="005B023A">
            <w:pPr>
              <w:rPr>
                <w:rFonts w:ascii="Courier New" w:hAnsi="Courier New" w:cs="Courier New"/>
              </w:rPr>
            </w:pPr>
            <w:r w:rsidRPr="00055956">
              <w:rPr>
                <w:rFonts w:ascii="Courier New" w:hAnsi="Courier New" w:cs="Courier New"/>
              </w:rPr>
              <w:t>ThreatActorsType</w:t>
            </w:r>
          </w:p>
        </w:tc>
        <w:tc>
          <w:tcPr>
            <w:tcW w:w="1440" w:type="dxa"/>
            <w:vAlign w:val="center"/>
          </w:tcPr>
          <w:p w14:paraId="13BFE561" w14:textId="77777777" w:rsidR="00866130" w:rsidRPr="00055956" w:rsidRDefault="00866130" w:rsidP="005B023A">
            <w:pPr>
              <w:jc w:val="center"/>
              <w:rPr>
                <w:sz w:val="22"/>
              </w:rPr>
            </w:pPr>
            <w:r w:rsidRPr="003E2DB5">
              <w:t>0..1</w:t>
            </w:r>
          </w:p>
        </w:tc>
        <w:tc>
          <w:tcPr>
            <w:tcW w:w="5801" w:type="dxa"/>
            <w:vAlign w:val="center"/>
          </w:tcPr>
          <w:p w14:paraId="43CF69E5"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Threat_Actors</w:t>
            </w:r>
            <w:r w:rsidRPr="003E2DB5">
              <w:t xml:space="preserve"> property specifies a set of one or more cyber Threat Actors.</w:t>
            </w:r>
          </w:p>
        </w:tc>
      </w:tr>
      <w:tr w:rsidR="00866130" w:rsidRPr="00055956" w14:paraId="232A273E" w14:textId="77777777" w:rsidTr="005B023A">
        <w:trPr>
          <w:trHeight w:val="547"/>
        </w:trPr>
        <w:tc>
          <w:tcPr>
            <w:tcW w:w="2178" w:type="dxa"/>
            <w:vAlign w:val="center"/>
          </w:tcPr>
          <w:p w14:paraId="2E33B423" w14:textId="77777777" w:rsidR="00866130" w:rsidRPr="003E2DB5" w:rsidRDefault="00866130" w:rsidP="005B023A">
            <w:r w:rsidRPr="003E2DB5">
              <w:rPr>
                <w:b/>
              </w:rPr>
              <w:t>Related_Reports</w:t>
            </w:r>
          </w:p>
        </w:tc>
        <w:tc>
          <w:tcPr>
            <w:tcW w:w="3757" w:type="dxa"/>
            <w:vAlign w:val="center"/>
          </w:tcPr>
          <w:p w14:paraId="10925DD6" w14:textId="77777777" w:rsidR="00866130" w:rsidRPr="00055956" w:rsidRDefault="00866130" w:rsidP="005B023A">
            <w:pPr>
              <w:rPr>
                <w:rFonts w:ascii="Courier New" w:hAnsi="Courier New" w:cs="Courier New"/>
              </w:rPr>
            </w:pPr>
            <w:r w:rsidRPr="00055956">
              <w:rPr>
                <w:rFonts w:ascii="Courier New" w:hAnsi="Courier New" w:cs="Courier New"/>
              </w:rPr>
              <w:t>RelatedReportsType</w:t>
            </w:r>
          </w:p>
        </w:tc>
        <w:tc>
          <w:tcPr>
            <w:tcW w:w="1440" w:type="dxa"/>
            <w:vAlign w:val="center"/>
          </w:tcPr>
          <w:p w14:paraId="5A269A48" w14:textId="77777777" w:rsidR="00866130" w:rsidRPr="00055956" w:rsidRDefault="00866130" w:rsidP="005B023A">
            <w:pPr>
              <w:jc w:val="center"/>
              <w:rPr>
                <w:sz w:val="22"/>
              </w:rPr>
            </w:pPr>
            <w:r w:rsidRPr="003E2DB5">
              <w:t>0..1</w:t>
            </w:r>
          </w:p>
        </w:tc>
        <w:tc>
          <w:tcPr>
            <w:tcW w:w="5801" w:type="dxa"/>
            <w:vAlign w:val="center"/>
          </w:tcPr>
          <w:p w14:paraId="15F99732" w14:textId="77777777" w:rsidR="00866130" w:rsidRPr="003E2DB5" w:rsidRDefault="00866130" w:rsidP="005B023A">
            <w:pPr>
              <w:rPr>
                <w:rFonts w:cs="Arial"/>
                <w:szCs w:val="22"/>
              </w:rPr>
            </w:pPr>
            <w:r w:rsidRPr="003E2DB5">
              <w:t xml:space="preserve">The </w:t>
            </w:r>
            <w:r w:rsidRPr="003E2DB5">
              <w:rPr>
                <w:rFonts w:ascii="Courier New" w:eastAsia="Courier New" w:hAnsi="Courier New" w:cs="Courier New"/>
              </w:rPr>
              <w:t>Related_Reports</w:t>
            </w:r>
            <w:r w:rsidRPr="003E2DB5">
              <w:t xml:space="preserve"> property specifies a set of one or more other Reports related to this Report.</w:t>
            </w:r>
          </w:p>
        </w:tc>
      </w:tr>
    </w:tbl>
    <w:p w14:paraId="23303357" w14:textId="77777777" w:rsidR="00866130" w:rsidRPr="00055956" w:rsidRDefault="00866130" w:rsidP="00866130">
      <w:pPr>
        <w:pStyle w:val="Heading2"/>
        <w:tabs>
          <w:tab w:val="num" w:pos="864"/>
        </w:tabs>
        <w:spacing w:before="360" w:after="60"/>
        <w:ind w:left="720" w:hanging="720"/>
      </w:pPr>
      <w:bookmarkStart w:id="110" w:name="_Ref421012926"/>
      <w:bookmarkStart w:id="111" w:name="_Toc421527894"/>
      <w:bookmarkStart w:id="112" w:name="_Toc429574578"/>
      <w:bookmarkStart w:id="113" w:name="_Ref399154163"/>
      <w:bookmarkStart w:id="114" w:name="_Ref399407503"/>
      <w:r w:rsidRPr="00055956">
        <w:lastRenderedPageBreak/>
        <w:t>ReportVersionEnum Enumeration</w:t>
      </w:r>
      <w:bookmarkEnd w:id="110"/>
      <w:bookmarkEnd w:id="111"/>
      <w:bookmarkEnd w:id="112"/>
    </w:p>
    <w:p w14:paraId="0B2E64D4" w14:textId="77777777" w:rsidR="00866130" w:rsidRPr="00055956" w:rsidRDefault="00866130" w:rsidP="00866130">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w:t>
      </w:r>
      <w:r w:rsidR="00485C45">
        <w:t xml:space="preserve"> for STIX version 1.2.1. </w:t>
      </w:r>
      <w:r w:rsidRPr="00055956">
        <w:t xml:space="preserve">The enumeration literals are given in </w:t>
      </w:r>
      <w:r w:rsidRPr="002F2BF1">
        <w:rPr>
          <w:b/>
          <w:color w:val="0000EE"/>
        </w:rPr>
        <w:fldChar w:fldCharType="begin"/>
      </w:r>
      <w:r w:rsidRPr="002F2BF1">
        <w:rPr>
          <w:b/>
          <w:color w:val="0000EE"/>
        </w:rPr>
        <w:instrText xml:space="preserve"> REF _Ref420658526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2</w:t>
      </w:r>
      <w:r w:rsidRPr="002F2BF1">
        <w:rPr>
          <w:b/>
          <w:color w:val="0000EE"/>
        </w:rPr>
        <w:fldChar w:fldCharType="end"/>
      </w:r>
      <w:r w:rsidRPr="00055956">
        <w:t>.</w:t>
      </w:r>
    </w:p>
    <w:p w14:paraId="0DDED2CA" w14:textId="77777777" w:rsidR="00866130" w:rsidRPr="00055956" w:rsidRDefault="00866130" w:rsidP="00485C45">
      <w:pPr>
        <w:pStyle w:val="Caption"/>
      </w:pPr>
      <w:bookmarkStart w:id="115" w:name="_Ref420658526"/>
      <w:r w:rsidRPr="00055956">
        <w:t xml:space="preserve">Table </w:t>
      </w:r>
      <w:fldSimple w:instr=" STYLEREF 1 \s ">
        <w:r w:rsidR="00151045">
          <w:rPr>
            <w:noProof/>
          </w:rPr>
          <w:t>3</w:t>
        </w:r>
      </w:fldSimple>
      <w:r w:rsidRPr="00055956">
        <w:noBreakHyphen/>
      </w:r>
      <w:fldSimple w:instr=" SEQ Table \* ARABIC \s 1 ">
        <w:r w:rsidR="00151045">
          <w:rPr>
            <w:noProof/>
          </w:rPr>
          <w:t>2</w:t>
        </w:r>
      </w:fldSimple>
      <w:bookmarkEnd w:id="115"/>
      <w:r w:rsidRPr="00055956">
        <w:t xml:space="preserve">. Literals of the </w:t>
      </w:r>
      <w:r w:rsidRPr="00055956">
        <w:rPr>
          <w:rFonts w:ascii="Courier New" w:hAnsi="Courier New" w:cs="Courier New"/>
        </w:rPr>
        <w:t>ReportVersionEnum</w:t>
      </w:r>
      <w:r w:rsidRPr="00055956">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866130" w:rsidRPr="00055956" w14:paraId="342DFB18"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8494495" w14:textId="77777777" w:rsidR="00866130" w:rsidRPr="00055956" w:rsidRDefault="00866130" w:rsidP="005B023A">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DD8E09E" w14:textId="77777777" w:rsidR="00866130" w:rsidRPr="00055956" w:rsidRDefault="00866130" w:rsidP="005B023A">
            <w:pPr>
              <w:rPr>
                <w:b/>
              </w:rPr>
            </w:pPr>
            <w:r w:rsidRPr="00055956">
              <w:rPr>
                <w:b/>
              </w:rPr>
              <w:t>Description</w:t>
            </w:r>
          </w:p>
        </w:tc>
      </w:tr>
      <w:tr w:rsidR="00866130" w:rsidRPr="00055956" w14:paraId="15006D87" w14:textId="77777777" w:rsidTr="005B023A">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63069E8F" w14:textId="77777777" w:rsidR="00866130" w:rsidRPr="00055956" w:rsidRDefault="00485C45" w:rsidP="00485C45">
            <w:pPr>
              <w:rPr>
                <w:b/>
                <w:sz w:val="22"/>
              </w:rPr>
            </w:pPr>
            <w:r>
              <w:rPr>
                <w:b/>
              </w:rPr>
              <w:t xml:space="preserve">stix-1.2.1 </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FFDC1CC" w14:textId="77777777" w:rsidR="00866130" w:rsidRPr="003E2DB5" w:rsidRDefault="00866130" w:rsidP="00485C45">
            <w:r w:rsidRPr="003E2DB5">
              <w:t xml:space="preserve">Report data model </w:t>
            </w:r>
            <w:r w:rsidR="00485C45">
              <w:t>for STIX v1.2.1</w:t>
            </w:r>
          </w:p>
        </w:tc>
      </w:tr>
    </w:tbl>
    <w:p w14:paraId="4C769348" w14:textId="77777777" w:rsidR="00866130" w:rsidRPr="00055956" w:rsidRDefault="00866130" w:rsidP="00866130">
      <w:pPr>
        <w:pStyle w:val="Heading2"/>
        <w:tabs>
          <w:tab w:val="num" w:pos="864"/>
        </w:tabs>
        <w:spacing w:before="360" w:after="60"/>
        <w:ind w:left="720" w:hanging="720"/>
      </w:pPr>
      <w:bookmarkStart w:id="116" w:name="_Ref421016955"/>
      <w:bookmarkStart w:id="117" w:name="_Toc421527895"/>
      <w:bookmarkStart w:id="118" w:name="_Toc429574579"/>
      <w:r w:rsidRPr="00055956">
        <w:t>HeaderType Class</w:t>
      </w:r>
      <w:bookmarkEnd w:id="113"/>
      <w:bookmarkEnd w:id="114"/>
      <w:bookmarkEnd w:id="116"/>
      <w:bookmarkEnd w:id="117"/>
      <w:bookmarkEnd w:id="118"/>
    </w:p>
    <w:p w14:paraId="7BFD16AE" w14:textId="77777777" w:rsidR="00866130" w:rsidRPr="00055956" w:rsidRDefault="00866130" w:rsidP="00866130">
      <w:pPr>
        <w:spacing w:after="240"/>
      </w:pPr>
      <w:r w:rsidRPr="00055956">
        <w:t xml:space="preserve">The </w:t>
      </w:r>
      <w:r w:rsidRPr="00055956">
        <w:rPr>
          <w:rFonts w:ascii="Courier New" w:hAnsi="Courier New" w:cs="Courier New"/>
        </w:rPr>
        <w:t>HeaderType</w:t>
      </w:r>
      <w:r w:rsidRPr="00055956">
        <w:t xml:space="preserve"> class provides a structure for characterizing the contextual information of a Report.</w:t>
      </w:r>
    </w:p>
    <w:p w14:paraId="375C1622" w14:textId="77777777" w:rsidR="00866130" w:rsidRPr="00055956" w:rsidRDefault="00866130" w:rsidP="00866130">
      <w:r w:rsidRPr="00055956">
        <w:t xml:space="preserve">The property table of the </w:t>
      </w:r>
      <w:r w:rsidRPr="00055956">
        <w:rPr>
          <w:rFonts w:ascii="Courier New" w:hAnsi="Courier New" w:cs="Courier New"/>
        </w:rPr>
        <w:t>HeaderType</w:t>
      </w:r>
      <w:r w:rsidRPr="00055956">
        <w:t xml:space="preserve"> class is given in </w:t>
      </w:r>
      <w:r w:rsidRPr="002F2BF1">
        <w:rPr>
          <w:b/>
          <w:color w:val="0000EE"/>
        </w:rPr>
        <w:fldChar w:fldCharType="begin"/>
      </w:r>
      <w:r w:rsidRPr="002F2BF1">
        <w:rPr>
          <w:b/>
          <w:color w:val="0000EE"/>
        </w:rPr>
        <w:instrText xml:space="preserve"> REF _Ref420947234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3</w:t>
      </w:r>
      <w:r w:rsidRPr="002F2BF1">
        <w:rPr>
          <w:b/>
          <w:color w:val="0000EE"/>
        </w:rPr>
        <w:fldChar w:fldCharType="end"/>
      </w:r>
      <w:r w:rsidRPr="00055956">
        <w:t>.</w:t>
      </w:r>
    </w:p>
    <w:p w14:paraId="62C9F92E" w14:textId="77777777" w:rsidR="00866130" w:rsidRPr="00055956" w:rsidRDefault="00866130" w:rsidP="00866130"/>
    <w:p w14:paraId="796949F3" w14:textId="77777777" w:rsidR="00866130" w:rsidRPr="00055956" w:rsidRDefault="00866130" w:rsidP="00485C45">
      <w:pPr>
        <w:pStyle w:val="Caption"/>
        <w:rPr>
          <w:b/>
          <w:szCs w:val="24"/>
        </w:rPr>
      </w:pPr>
      <w:bookmarkStart w:id="119" w:name="_Ref420947234"/>
      <w:r w:rsidRPr="00055956">
        <w:t xml:space="preserve">Table </w:t>
      </w:r>
      <w:fldSimple w:instr=" STYLEREF 1 \s ">
        <w:r w:rsidR="00151045">
          <w:rPr>
            <w:noProof/>
          </w:rPr>
          <w:t>3</w:t>
        </w:r>
      </w:fldSimple>
      <w:r w:rsidRPr="00055956">
        <w:noBreakHyphen/>
      </w:r>
      <w:fldSimple w:instr=" SEQ Table \* ARABIC \s 1 ">
        <w:r w:rsidR="00151045">
          <w:rPr>
            <w:noProof/>
          </w:rPr>
          <w:t>3</w:t>
        </w:r>
      </w:fldSimple>
      <w:bookmarkEnd w:id="119"/>
      <w:r w:rsidRPr="00055956">
        <w:rPr>
          <w:szCs w:val="24"/>
        </w:rPr>
        <w:t xml:space="preserve">. Properties of the </w:t>
      </w:r>
      <w:r w:rsidRPr="00055956">
        <w:rPr>
          <w:rFonts w:ascii="Courier New" w:hAnsi="Courier New" w:cs="Courier New"/>
          <w:szCs w:val="24"/>
        </w:rPr>
        <w:t>HeaderType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866130" w:rsidRPr="00055956" w14:paraId="6F2EAFC4" w14:textId="77777777" w:rsidTr="005B023A">
        <w:trPr>
          <w:trHeight w:val="547"/>
        </w:trPr>
        <w:tc>
          <w:tcPr>
            <w:tcW w:w="2178" w:type="dxa"/>
            <w:shd w:val="clear" w:color="auto" w:fill="BFBFBF" w:themeFill="background1" w:themeFillShade="BF"/>
            <w:vAlign w:val="center"/>
          </w:tcPr>
          <w:p w14:paraId="5746F33A"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7EDCCF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58DCF1DA" w14:textId="77777777" w:rsidR="00866130" w:rsidRPr="00055956" w:rsidRDefault="00866130" w:rsidP="005B023A">
            <w:pPr>
              <w:jc w:val="center"/>
              <w:rPr>
                <w:b/>
              </w:rPr>
            </w:pPr>
            <w:r w:rsidRPr="00055956">
              <w:rPr>
                <w:b/>
              </w:rPr>
              <w:t>Multiplicity</w:t>
            </w:r>
          </w:p>
        </w:tc>
        <w:tc>
          <w:tcPr>
            <w:tcW w:w="6048" w:type="dxa"/>
            <w:shd w:val="clear" w:color="auto" w:fill="BFBFBF" w:themeFill="background1" w:themeFillShade="BF"/>
            <w:vAlign w:val="center"/>
          </w:tcPr>
          <w:p w14:paraId="2F371508" w14:textId="77777777" w:rsidR="00866130" w:rsidRPr="00055956" w:rsidRDefault="00866130" w:rsidP="005B023A">
            <w:pPr>
              <w:rPr>
                <w:b/>
              </w:rPr>
            </w:pPr>
            <w:r w:rsidRPr="00055956">
              <w:rPr>
                <w:b/>
              </w:rPr>
              <w:t>Description</w:t>
            </w:r>
          </w:p>
        </w:tc>
      </w:tr>
      <w:tr w:rsidR="00866130" w:rsidRPr="00055956" w14:paraId="3E58DB66" w14:textId="77777777" w:rsidTr="005B023A">
        <w:trPr>
          <w:trHeight w:val="547"/>
        </w:trPr>
        <w:tc>
          <w:tcPr>
            <w:tcW w:w="2178" w:type="dxa"/>
            <w:vAlign w:val="center"/>
          </w:tcPr>
          <w:p w14:paraId="6D19E690" w14:textId="77777777" w:rsidR="00866130" w:rsidRPr="003E2DB5" w:rsidRDefault="00866130" w:rsidP="005B023A">
            <w:r w:rsidRPr="003E2DB5">
              <w:rPr>
                <w:b/>
              </w:rPr>
              <w:t>Title</w:t>
            </w:r>
          </w:p>
        </w:tc>
        <w:tc>
          <w:tcPr>
            <w:tcW w:w="3510" w:type="dxa"/>
            <w:vAlign w:val="center"/>
          </w:tcPr>
          <w:p w14:paraId="15AF25F7" w14:textId="77777777" w:rsidR="00866130" w:rsidRPr="00055956" w:rsidRDefault="00866130" w:rsidP="005B023A">
            <w:pPr>
              <w:rPr>
                <w:rFonts w:ascii="Courier New" w:hAnsi="Courier New" w:cs="Courier New"/>
              </w:rPr>
            </w:pPr>
            <w:r>
              <w:rPr>
                <w:rFonts w:ascii="Courier New" w:hAnsi="Courier New" w:cs="Courier New"/>
              </w:rPr>
              <w:t>basicDataTypes:BasicString</w:t>
            </w:r>
          </w:p>
        </w:tc>
        <w:tc>
          <w:tcPr>
            <w:tcW w:w="1440" w:type="dxa"/>
            <w:vAlign w:val="center"/>
          </w:tcPr>
          <w:p w14:paraId="7B502DBF" w14:textId="77777777" w:rsidR="00866130" w:rsidRPr="00055956" w:rsidRDefault="00866130" w:rsidP="005B023A">
            <w:pPr>
              <w:jc w:val="center"/>
              <w:rPr>
                <w:sz w:val="22"/>
              </w:rPr>
            </w:pPr>
            <w:r w:rsidRPr="003E2DB5">
              <w:t>0..1</w:t>
            </w:r>
          </w:p>
        </w:tc>
        <w:tc>
          <w:tcPr>
            <w:tcW w:w="6048" w:type="dxa"/>
            <w:vAlign w:val="center"/>
          </w:tcPr>
          <w:p w14:paraId="4DF8015B" w14:textId="77777777" w:rsidR="00866130" w:rsidRPr="003E2DB5" w:rsidRDefault="00866130" w:rsidP="005B023A">
            <w:pPr>
              <w:rPr>
                <w:szCs w:val="22"/>
              </w:rPr>
            </w:pPr>
            <w:r w:rsidRPr="003E2DB5">
              <w:t xml:space="preserve">The </w:t>
            </w:r>
            <w:r w:rsidRPr="003E2DB5">
              <w:rPr>
                <w:rFonts w:ascii="Courier New" w:hAnsi="Courier New" w:cs="Courier New"/>
              </w:rPr>
              <w:t>Title</w:t>
            </w:r>
            <w:r w:rsidRPr="003E2DB5">
              <w:t xml:space="preserve"> property captures a title for the Report and reflects what the content producer thinks the Report as a whole should be called. </w:t>
            </w:r>
            <w:r w:rsidRPr="003E2DB5">
              <w:rPr>
                <w:color w:val="000000"/>
                <w:szCs w:val="22"/>
              </w:rPr>
              <w:t xml:space="preserve">The </w:t>
            </w:r>
            <w:r w:rsidRPr="003E2DB5">
              <w:rPr>
                <w:rFonts w:ascii="Courier New" w:hAnsi="Courier New" w:cs="Courier New"/>
                <w:color w:val="000000"/>
                <w:szCs w:val="22"/>
              </w:rPr>
              <w:t>Title</w:t>
            </w:r>
            <w:r w:rsidRPr="003E2DB5">
              <w:rPr>
                <w:color w:val="000000"/>
                <w:szCs w:val="22"/>
              </w:rPr>
              <w:t xml:space="preserve"> property is typically used by humans to reference a particular Report; however, it is not suggested for correlation.</w:t>
            </w:r>
          </w:p>
        </w:tc>
      </w:tr>
      <w:tr w:rsidR="00866130" w:rsidRPr="00055956" w14:paraId="10F48300" w14:textId="77777777" w:rsidTr="005B023A">
        <w:trPr>
          <w:trHeight w:val="547"/>
        </w:trPr>
        <w:tc>
          <w:tcPr>
            <w:tcW w:w="2178" w:type="dxa"/>
            <w:vAlign w:val="center"/>
          </w:tcPr>
          <w:p w14:paraId="71E59BA3" w14:textId="77777777" w:rsidR="00866130" w:rsidRPr="003E2DB5" w:rsidRDefault="00866130" w:rsidP="005B023A">
            <w:r w:rsidRPr="003E2DB5">
              <w:rPr>
                <w:b/>
              </w:rPr>
              <w:t>Intent</w:t>
            </w:r>
          </w:p>
        </w:tc>
        <w:tc>
          <w:tcPr>
            <w:tcW w:w="3510" w:type="dxa"/>
            <w:vAlign w:val="center"/>
          </w:tcPr>
          <w:p w14:paraId="1090B64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AAD713A" w14:textId="77777777" w:rsidR="00866130" w:rsidRPr="00055956" w:rsidRDefault="00866130" w:rsidP="005B023A">
            <w:pPr>
              <w:rPr>
                <w:rFonts w:ascii="Courier New" w:hAnsi="Courier New" w:cs="Courier New"/>
              </w:rPr>
            </w:pPr>
            <w:r w:rsidRPr="00055956">
              <w:rPr>
                <w:rFonts w:ascii="Courier New" w:hAnsi="Courier New" w:cs="Courier New"/>
              </w:rPr>
              <w:t>VocabularyStringType</w:t>
            </w:r>
          </w:p>
        </w:tc>
        <w:tc>
          <w:tcPr>
            <w:tcW w:w="1440" w:type="dxa"/>
            <w:vAlign w:val="center"/>
          </w:tcPr>
          <w:p w14:paraId="0ADD70BA" w14:textId="77777777" w:rsidR="00866130" w:rsidRPr="00055956" w:rsidRDefault="00866130" w:rsidP="005B023A">
            <w:pPr>
              <w:jc w:val="center"/>
              <w:rPr>
                <w:sz w:val="22"/>
              </w:rPr>
            </w:pPr>
            <w:r w:rsidRPr="003E2DB5">
              <w:t>0..*</w:t>
            </w:r>
          </w:p>
        </w:tc>
        <w:tc>
          <w:tcPr>
            <w:tcW w:w="6048" w:type="dxa"/>
            <w:vAlign w:val="center"/>
          </w:tcPr>
          <w:p w14:paraId="6C3A3AF4" w14:textId="77777777" w:rsidR="00866130" w:rsidRPr="003E2DB5" w:rsidRDefault="00866130" w:rsidP="005B023A">
            <w:pPr>
              <w:rPr>
                <w:szCs w:val="22"/>
              </w:rPr>
            </w:pPr>
            <w:r w:rsidRPr="003E2DB5">
              <w:rPr>
                <w:szCs w:val="22"/>
              </w:rPr>
              <w:t xml:space="preserve">The </w:t>
            </w:r>
            <w:r w:rsidRPr="003E2DB5">
              <w:rPr>
                <w:rFonts w:ascii="Courier New" w:hAnsi="Courier New" w:cs="Courier New"/>
                <w:szCs w:val="22"/>
              </w:rPr>
              <w:t>Intent</w:t>
            </w:r>
            <w:r w:rsidRPr="003E2DB5">
              <w:rPr>
                <w:szCs w:val="22"/>
              </w:rPr>
              <w:t xml:space="preserve"> property specifies the intended purpose(s) or use(s) for the Report. Examples of potential purposes are </w:t>
            </w:r>
            <w:r w:rsidRPr="003E2DB5">
              <w:rPr>
                <w:i/>
                <w:szCs w:val="22"/>
              </w:rPr>
              <w:t>collective threat intelligence</w:t>
            </w:r>
            <w:r w:rsidRPr="003E2DB5">
              <w:rPr>
                <w:szCs w:val="22"/>
              </w:rPr>
              <w:t xml:space="preserve">, </w:t>
            </w:r>
            <w:r w:rsidRPr="003E2DB5">
              <w:rPr>
                <w:i/>
                <w:szCs w:val="22"/>
              </w:rPr>
              <w:t>campaign characterization</w:t>
            </w:r>
            <w:r w:rsidRPr="003E2DB5">
              <w:rPr>
                <w:szCs w:val="22"/>
              </w:rPr>
              <w:t xml:space="preserve"> and </w:t>
            </w:r>
            <w:r w:rsidRPr="003E2DB5">
              <w:rPr>
                <w:i/>
                <w:szCs w:val="22"/>
              </w:rPr>
              <w:t xml:space="preserve">malware samples </w:t>
            </w:r>
            <w:r w:rsidRPr="003E2DB5">
              <w:rPr>
                <w:szCs w:val="22"/>
              </w:rPr>
              <w:t>(these specific values</w:t>
            </w:r>
            <w:r w:rsidRPr="003E2DB5">
              <w:rPr>
                <w:color w:val="000000"/>
                <w:szCs w:val="22"/>
              </w:rPr>
              <w:t xml:space="preserve"> are only provided to help explain the </w:t>
            </w:r>
            <w:r w:rsidRPr="003E2DB5">
              <w:rPr>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3E2DB5">
              <w:rPr>
                <w:rFonts w:ascii="Courier New" w:hAnsi="Courier New" w:cs="Courier New"/>
                <w:szCs w:val="22"/>
              </w:rPr>
              <w:t>stixCommon:ControlledVocabularyStringType</w:t>
            </w:r>
            <w:r w:rsidRPr="003E2DB5">
              <w:rPr>
                <w:szCs w:val="22"/>
              </w:rPr>
              <w:t xml:space="preserve"> class</w:t>
            </w:r>
            <w:r w:rsidRPr="003E2DB5">
              <w:rPr>
                <w:color w:val="000000"/>
                <w:szCs w:val="22"/>
              </w:rPr>
              <w:t xml:space="preserve">. </w:t>
            </w:r>
            <w:r w:rsidRPr="003E2DB5">
              <w:rPr>
                <w:szCs w:val="22"/>
              </w:rPr>
              <w:t xml:space="preserve"> </w:t>
            </w:r>
            <w:r w:rsidRPr="003E2DB5">
              <w:rPr>
                <w:szCs w:val="22"/>
              </w:rPr>
              <w:lastRenderedPageBreak/>
              <w:t xml:space="preserve">The STIX default vocabulary class for use in this property is </w:t>
            </w:r>
            <w:r w:rsidRPr="003E2DB5">
              <w:rPr>
                <w:i/>
                <w:szCs w:val="22"/>
              </w:rPr>
              <w:t>'ReportIntentVocab-1.0'</w:t>
            </w:r>
            <w:r w:rsidRPr="003E2DB5">
              <w:rPr>
                <w:szCs w:val="22"/>
              </w:rPr>
              <w:t>.</w:t>
            </w:r>
          </w:p>
        </w:tc>
      </w:tr>
      <w:tr w:rsidR="00866130" w:rsidRPr="00055956" w14:paraId="0D97F396" w14:textId="77777777" w:rsidTr="005B023A">
        <w:trPr>
          <w:trHeight w:val="547"/>
        </w:trPr>
        <w:tc>
          <w:tcPr>
            <w:tcW w:w="2178" w:type="dxa"/>
            <w:vAlign w:val="center"/>
          </w:tcPr>
          <w:p w14:paraId="0F526142" w14:textId="77777777" w:rsidR="00866130" w:rsidRPr="003E2DB5" w:rsidRDefault="00866130" w:rsidP="005B023A">
            <w:r w:rsidRPr="003E2DB5">
              <w:rPr>
                <w:b/>
              </w:rPr>
              <w:lastRenderedPageBreak/>
              <w:t>Description</w:t>
            </w:r>
          </w:p>
        </w:tc>
        <w:tc>
          <w:tcPr>
            <w:tcW w:w="3510" w:type="dxa"/>
            <w:vAlign w:val="center"/>
          </w:tcPr>
          <w:p w14:paraId="6669D4A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0510D76E"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72253D9F" w14:textId="77777777" w:rsidR="00866130" w:rsidRPr="00055956" w:rsidRDefault="00866130" w:rsidP="005B023A">
            <w:pPr>
              <w:jc w:val="center"/>
              <w:rPr>
                <w:sz w:val="22"/>
              </w:rPr>
            </w:pPr>
            <w:r w:rsidRPr="003E2DB5">
              <w:t>0..*</w:t>
            </w:r>
          </w:p>
        </w:tc>
        <w:tc>
          <w:tcPr>
            <w:tcW w:w="6048" w:type="dxa"/>
            <w:vAlign w:val="center"/>
          </w:tcPr>
          <w:p w14:paraId="19B9F27A"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Description</w:t>
            </w:r>
            <w:r w:rsidRPr="003E2DB5">
              <w:rPr>
                <w:color w:val="000000"/>
                <w:szCs w:val="22"/>
              </w:rPr>
              <w:t xml:space="preserve"> property captures a textual description of the Report.  Any length is permitted.  Optional formatting is supported via the </w:t>
            </w:r>
            <w:r w:rsidRPr="003E2DB5">
              <w:rPr>
                <w:rFonts w:ascii="Courier New" w:hAnsi="Courier New" w:cs="Courier New"/>
                <w:color w:val="000000"/>
                <w:szCs w:val="22"/>
              </w:rPr>
              <w:t>structuring_format</w:t>
            </w:r>
            <w:r w:rsidRPr="003E2DB5">
              <w:rPr>
                <w:color w:val="000000"/>
                <w:szCs w:val="22"/>
              </w:rPr>
              <w:t xml:space="preserve"> property of the </w:t>
            </w:r>
            <w:r w:rsidRPr="003E2DB5">
              <w:rPr>
                <w:rFonts w:ascii="Courier New" w:hAnsi="Courier New" w:cs="Courier New"/>
                <w:color w:val="000000"/>
                <w:szCs w:val="22"/>
              </w:rPr>
              <w:t>StructuredTextType</w:t>
            </w:r>
            <w:r w:rsidRPr="003E2DB5">
              <w:rPr>
                <w:color w:val="000000"/>
                <w:szCs w:val="22"/>
              </w:rPr>
              <w:t xml:space="preserve"> class.</w:t>
            </w:r>
          </w:p>
        </w:tc>
      </w:tr>
      <w:tr w:rsidR="00866130" w:rsidRPr="00055956" w14:paraId="54445596" w14:textId="77777777" w:rsidTr="005B023A">
        <w:trPr>
          <w:trHeight w:val="547"/>
        </w:trPr>
        <w:tc>
          <w:tcPr>
            <w:tcW w:w="2178" w:type="dxa"/>
            <w:vAlign w:val="center"/>
          </w:tcPr>
          <w:p w14:paraId="19687CFD" w14:textId="77777777" w:rsidR="00866130" w:rsidRPr="003E2DB5" w:rsidRDefault="00866130" w:rsidP="005B023A">
            <w:r w:rsidRPr="003E2DB5">
              <w:rPr>
                <w:b/>
              </w:rPr>
              <w:t>Short_Description</w:t>
            </w:r>
          </w:p>
        </w:tc>
        <w:tc>
          <w:tcPr>
            <w:tcW w:w="3510" w:type="dxa"/>
            <w:vAlign w:val="center"/>
          </w:tcPr>
          <w:p w14:paraId="588FB1ED"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1BA9BDE5" w14:textId="77777777" w:rsidR="00866130" w:rsidRPr="00055956" w:rsidRDefault="00866130" w:rsidP="005B023A">
            <w:pPr>
              <w:rPr>
                <w:rFonts w:ascii="Courier New" w:hAnsi="Courier New" w:cs="Courier New"/>
              </w:rPr>
            </w:pPr>
            <w:r w:rsidRPr="00055956">
              <w:rPr>
                <w:rFonts w:ascii="Courier New" w:hAnsi="Courier New" w:cs="Courier New"/>
              </w:rPr>
              <w:t>StructuredTextType</w:t>
            </w:r>
          </w:p>
        </w:tc>
        <w:tc>
          <w:tcPr>
            <w:tcW w:w="1440" w:type="dxa"/>
            <w:vAlign w:val="center"/>
          </w:tcPr>
          <w:p w14:paraId="59E6CA23" w14:textId="77777777" w:rsidR="00866130" w:rsidRPr="00055956" w:rsidRDefault="00866130" w:rsidP="005B023A">
            <w:pPr>
              <w:jc w:val="center"/>
              <w:rPr>
                <w:sz w:val="22"/>
              </w:rPr>
            </w:pPr>
            <w:r w:rsidRPr="003E2DB5">
              <w:t>0..*</w:t>
            </w:r>
          </w:p>
        </w:tc>
        <w:tc>
          <w:tcPr>
            <w:tcW w:w="6048" w:type="dxa"/>
            <w:vAlign w:val="center"/>
          </w:tcPr>
          <w:p w14:paraId="05E599A7"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Short_Description</w:t>
            </w:r>
            <w:r w:rsidRPr="003E2DB5">
              <w:rPr>
                <w:color w:val="000000"/>
                <w:szCs w:val="22"/>
              </w:rPr>
              <w:t xml:space="preserve"> property captures a short textual description of the Report.   This property is secondary and should only be used if the </w:t>
            </w:r>
            <w:r w:rsidRPr="003E2DB5">
              <w:rPr>
                <w:rFonts w:ascii="Courier New" w:hAnsi="Courier New" w:cs="Courier New"/>
                <w:color w:val="000000"/>
                <w:szCs w:val="22"/>
              </w:rPr>
              <w:t>Description</w:t>
            </w:r>
            <w:r w:rsidRPr="003E2DB5">
              <w:rPr>
                <w:color w:val="000000"/>
                <w:szCs w:val="22"/>
              </w:rPr>
              <w:t xml:space="preserve"> property is already populated and another, shorter description is available</w:t>
            </w:r>
            <w:r w:rsidRPr="003E2DB5">
              <w:t>.</w:t>
            </w:r>
          </w:p>
        </w:tc>
      </w:tr>
      <w:tr w:rsidR="00866130" w:rsidRPr="00055956" w14:paraId="0D38E04A" w14:textId="77777777" w:rsidTr="005B023A">
        <w:trPr>
          <w:trHeight w:val="547"/>
        </w:trPr>
        <w:tc>
          <w:tcPr>
            <w:tcW w:w="2178" w:type="dxa"/>
            <w:vAlign w:val="center"/>
          </w:tcPr>
          <w:p w14:paraId="5C9444FD" w14:textId="77777777" w:rsidR="00866130" w:rsidRPr="003E2DB5" w:rsidRDefault="00866130" w:rsidP="005B023A">
            <w:r w:rsidRPr="003E2DB5">
              <w:rPr>
                <w:b/>
              </w:rPr>
              <w:t>Handling</w:t>
            </w:r>
          </w:p>
        </w:tc>
        <w:tc>
          <w:tcPr>
            <w:tcW w:w="3510" w:type="dxa"/>
            <w:vAlign w:val="center"/>
          </w:tcPr>
          <w:p w14:paraId="3F279486" w14:textId="77777777" w:rsidR="00866130" w:rsidRPr="00055956" w:rsidRDefault="00866130" w:rsidP="005B023A">
            <w:pPr>
              <w:rPr>
                <w:rFonts w:ascii="Courier New" w:hAnsi="Courier New" w:cs="Courier New"/>
              </w:rPr>
            </w:pPr>
            <w:r w:rsidRPr="00055956">
              <w:rPr>
                <w:rFonts w:ascii="Courier New" w:hAnsi="Courier New" w:cs="Courier New"/>
              </w:rPr>
              <w:t>marking:MarkingType</w:t>
            </w:r>
          </w:p>
        </w:tc>
        <w:tc>
          <w:tcPr>
            <w:tcW w:w="1440" w:type="dxa"/>
            <w:vAlign w:val="center"/>
          </w:tcPr>
          <w:p w14:paraId="6C79A0C2" w14:textId="77777777" w:rsidR="00866130" w:rsidRPr="00055956" w:rsidRDefault="00866130" w:rsidP="005B023A">
            <w:pPr>
              <w:jc w:val="center"/>
              <w:rPr>
                <w:sz w:val="22"/>
              </w:rPr>
            </w:pPr>
            <w:r w:rsidRPr="003E2DB5">
              <w:t>0..1</w:t>
            </w:r>
          </w:p>
        </w:tc>
        <w:tc>
          <w:tcPr>
            <w:tcW w:w="6048" w:type="dxa"/>
            <w:vAlign w:val="center"/>
          </w:tcPr>
          <w:p w14:paraId="111928A4"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Handling</w:t>
            </w:r>
            <w:r w:rsidRPr="003E2DB5">
              <w:rPr>
                <w:color w:val="000000"/>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866130" w:rsidRPr="00055956" w14:paraId="4A121812" w14:textId="77777777" w:rsidTr="005B023A">
        <w:trPr>
          <w:trHeight w:val="547"/>
        </w:trPr>
        <w:tc>
          <w:tcPr>
            <w:tcW w:w="2178" w:type="dxa"/>
            <w:vAlign w:val="center"/>
          </w:tcPr>
          <w:p w14:paraId="5A014003" w14:textId="77777777" w:rsidR="00866130" w:rsidRPr="003E2DB5" w:rsidRDefault="00866130" w:rsidP="005B023A">
            <w:r w:rsidRPr="003E2DB5">
              <w:rPr>
                <w:b/>
              </w:rPr>
              <w:t>Information_Source</w:t>
            </w:r>
          </w:p>
        </w:tc>
        <w:tc>
          <w:tcPr>
            <w:tcW w:w="3510" w:type="dxa"/>
            <w:vAlign w:val="center"/>
          </w:tcPr>
          <w:p w14:paraId="7D0197B7" w14:textId="77777777" w:rsidR="00866130" w:rsidRPr="00055956" w:rsidRDefault="00866130" w:rsidP="005B023A">
            <w:pPr>
              <w:rPr>
                <w:rFonts w:ascii="Courier New" w:hAnsi="Courier New" w:cs="Courier New"/>
              </w:rPr>
            </w:pPr>
            <w:r w:rsidRPr="00055956">
              <w:rPr>
                <w:rFonts w:ascii="Courier New" w:hAnsi="Courier New" w:cs="Courier New"/>
              </w:rPr>
              <w:t>stixCommon:</w:t>
            </w:r>
          </w:p>
          <w:p w14:paraId="41264583" w14:textId="77777777" w:rsidR="00866130" w:rsidRPr="00055956" w:rsidRDefault="00866130" w:rsidP="005B023A">
            <w:pPr>
              <w:rPr>
                <w:rFonts w:ascii="Courier New" w:hAnsi="Courier New" w:cs="Courier New"/>
              </w:rPr>
            </w:pPr>
            <w:r w:rsidRPr="00055956">
              <w:rPr>
                <w:rFonts w:ascii="Courier New" w:hAnsi="Courier New" w:cs="Courier New"/>
              </w:rPr>
              <w:t>InformationSourceType</w:t>
            </w:r>
          </w:p>
        </w:tc>
        <w:tc>
          <w:tcPr>
            <w:tcW w:w="1440" w:type="dxa"/>
            <w:vAlign w:val="center"/>
          </w:tcPr>
          <w:p w14:paraId="74457A25" w14:textId="77777777" w:rsidR="00866130" w:rsidRPr="00055956" w:rsidRDefault="00866130" w:rsidP="005B023A">
            <w:pPr>
              <w:jc w:val="center"/>
              <w:rPr>
                <w:sz w:val="22"/>
              </w:rPr>
            </w:pPr>
            <w:r w:rsidRPr="003E2DB5">
              <w:t>0..1</w:t>
            </w:r>
          </w:p>
        </w:tc>
        <w:tc>
          <w:tcPr>
            <w:tcW w:w="6048" w:type="dxa"/>
            <w:vAlign w:val="center"/>
          </w:tcPr>
          <w:p w14:paraId="286BC931" w14:textId="77777777" w:rsidR="00866130" w:rsidRPr="003E2DB5" w:rsidRDefault="00866130" w:rsidP="005B023A">
            <w:pPr>
              <w:rPr>
                <w:rFonts w:cs="Arial"/>
                <w:szCs w:val="22"/>
              </w:rPr>
            </w:pPr>
            <w:r w:rsidRPr="003E2DB5">
              <w:rPr>
                <w:color w:val="000000"/>
                <w:szCs w:val="22"/>
              </w:rPr>
              <w:t xml:space="preserve">The </w:t>
            </w:r>
            <w:r w:rsidRPr="003E2DB5">
              <w:rPr>
                <w:rFonts w:ascii="Courier New" w:hAnsi="Courier New" w:cs="Courier New"/>
                <w:color w:val="000000"/>
                <w:szCs w:val="22"/>
              </w:rPr>
              <w:t>Information_Source</w:t>
            </w:r>
            <w:r w:rsidRPr="003E2DB5">
              <w:rPr>
                <w:color w:val="000000"/>
                <w:szCs w:val="22"/>
              </w:rPr>
              <w:t xml:space="preserve"> property characterizes the source of the Report and all of its contained information unless that information specifies a different source.  Examples of details captured include identitifying characteristics, time-related attributes, and a list of the tools used to collect the information</w:t>
            </w:r>
            <w:r w:rsidRPr="003E2DB5">
              <w:t>.</w:t>
            </w:r>
          </w:p>
        </w:tc>
      </w:tr>
    </w:tbl>
    <w:p w14:paraId="33323804" w14:textId="77777777" w:rsidR="00866130" w:rsidRDefault="00866130" w:rsidP="00866130">
      <w:pPr>
        <w:pStyle w:val="Heading2"/>
        <w:tabs>
          <w:tab w:val="num" w:pos="864"/>
        </w:tabs>
        <w:spacing w:before="360" w:after="60"/>
        <w:ind w:left="720" w:hanging="720"/>
      </w:pPr>
      <w:bookmarkStart w:id="120" w:name="_Toc420660211"/>
      <w:bookmarkStart w:id="121" w:name="_Toc421527896"/>
      <w:bookmarkStart w:id="122" w:name="_Ref428780088"/>
      <w:bookmarkStart w:id="123" w:name="_Toc429574580"/>
      <w:bookmarkStart w:id="124" w:name="_Ref399154173"/>
      <w:r>
        <w:t>Content Aggregation Types</w:t>
      </w:r>
      <w:bookmarkEnd w:id="120"/>
      <w:bookmarkEnd w:id="121"/>
      <w:bookmarkEnd w:id="122"/>
      <w:bookmarkEnd w:id="123"/>
    </w:p>
    <w:p w14:paraId="289BC440" w14:textId="77777777" w:rsidR="00866130" w:rsidRDefault="00866130" w:rsidP="00866130">
      <w:r>
        <w:t xml:space="preserve">Each component type has an associated aggregation class that has one main property – a set of instances of that component type whether directly specified or included via reference.  The aggregation class for Observables, </w:t>
      </w:r>
      <w:r w:rsidRPr="00CA1E0C">
        <w:rPr>
          <w:rFonts w:ascii="Courier New" w:hAnsi="Courier New" w:cs="Courier New"/>
        </w:rPr>
        <w:t>cybox_core:ObservablesType</w:t>
      </w:r>
      <w:r w:rsidRPr="00CA1E0C">
        <w:rPr>
          <w:rFonts w:cs="Courier New"/>
        </w:rPr>
        <w:t>,</w:t>
      </w:r>
      <w:r>
        <w:t xml:space="preserve"> is defined in </w:t>
      </w:r>
      <w:r w:rsidR="00FB6735">
        <w:t xml:space="preserve">the </w:t>
      </w:r>
      <w:hyperlink w:anchor="RelatedWord" w:history="1">
        <w:r w:rsidR="00FB6735" w:rsidRPr="00FB6735">
          <w:rPr>
            <w:rStyle w:val="Hyperlink"/>
          </w:rPr>
          <w:t>CybOX specification documents</w:t>
        </w:r>
      </w:hyperlink>
      <w:r>
        <w:t>.</w:t>
      </w:r>
    </w:p>
    <w:p w14:paraId="7AC49A12" w14:textId="77777777" w:rsidR="00866130" w:rsidRPr="00055956" w:rsidRDefault="00866130" w:rsidP="00866130">
      <w:pPr>
        <w:pStyle w:val="Heading3"/>
        <w:tabs>
          <w:tab w:val="num" w:pos="720"/>
        </w:tabs>
        <w:spacing w:before="360" w:after="60"/>
      </w:pPr>
      <w:bookmarkStart w:id="125" w:name="_Toc421527897"/>
      <w:bookmarkStart w:id="126" w:name="_Toc429574581"/>
      <w:r w:rsidRPr="00055956">
        <w:t>IndicatorsType Class</w:t>
      </w:r>
      <w:bookmarkEnd w:id="124"/>
      <w:bookmarkEnd w:id="125"/>
      <w:bookmarkEnd w:id="126"/>
    </w:p>
    <w:p w14:paraId="6357A809" w14:textId="77777777" w:rsidR="00866130" w:rsidRPr="00055956" w:rsidRDefault="00866130" w:rsidP="00866130">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34D65915" w14:textId="77777777" w:rsidR="00866130" w:rsidRPr="00055956" w:rsidRDefault="00866130" w:rsidP="00866130">
      <w:r w:rsidRPr="00055956">
        <w:t xml:space="preserve">The properties of the </w:t>
      </w:r>
      <w:r w:rsidRPr="00055956">
        <w:rPr>
          <w:rFonts w:ascii="Courier New" w:hAnsi="Courier New" w:cs="Courier New"/>
        </w:rPr>
        <w:t>IndicatorsType</w:t>
      </w:r>
      <w:r w:rsidRPr="00055956">
        <w:t xml:space="preserve"> class are given in </w:t>
      </w:r>
      <w:r w:rsidRPr="002F2BF1">
        <w:rPr>
          <w:b/>
          <w:color w:val="0000EE"/>
        </w:rPr>
        <w:fldChar w:fldCharType="begin"/>
      </w:r>
      <w:r w:rsidRPr="002F2BF1">
        <w:rPr>
          <w:b/>
          <w:color w:val="0000EE"/>
        </w:rPr>
        <w:instrText xml:space="preserve"> REF _Ref420947977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4</w:t>
      </w:r>
      <w:r w:rsidRPr="002F2BF1">
        <w:rPr>
          <w:b/>
          <w:color w:val="0000EE"/>
        </w:rPr>
        <w:fldChar w:fldCharType="end"/>
      </w:r>
      <w:r w:rsidRPr="00055956">
        <w:t>.</w:t>
      </w:r>
    </w:p>
    <w:p w14:paraId="1E243F1E" w14:textId="77777777" w:rsidR="00866130" w:rsidRPr="00055956" w:rsidRDefault="00866130" w:rsidP="00866130"/>
    <w:p w14:paraId="6F96161F" w14:textId="77777777" w:rsidR="00866130" w:rsidRPr="00055956" w:rsidRDefault="00866130" w:rsidP="00485C45">
      <w:pPr>
        <w:pStyle w:val="Caption"/>
        <w:rPr>
          <w:b/>
          <w:szCs w:val="24"/>
        </w:rPr>
      </w:pPr>
      <w:bookmarkStart w:id="127" w:name="_Ref420947977"/>
      <w:r w:rsidRPr="00055956">
        <w:t xml:space="preserve">Table </w:t>
      </w:r>
      <w:fldSimple w:instr=" STYLEREF 1 \s ">
        <w:r w:rsidR="00151045">
          <w:rPr>
            <w:noProof/>
          </w:rPr>
          <w:t>3</w:t>
        </w:r>
      </w:fldSimple>
      <w:r w:rsidRPr="00055956">
        <w:noBreakHyphen/>
      </w:r>
      <w:fldSimple w:instr=" SEQ Table \* ARABIC \s 1 ">
        <w:r w:rsidR="00151045">
          <w:rPr>
            <w:noProof/>
          </w:rPr>
          <w:t>4</w:t>
        </w:r>
      </w:fldSimple>
      <w:bookmarkEnd w:id="127"/>
      <w:r w:rsidRPr="00055956">
        <w:rPr>
          <w:szCs w:val="24"/>
        </w:rPr>
        <w:t xml:space="preserve">. Properties of the </w:t>
      </w:r>
      <w:r w:rsidRPr="00055956">
        <w:rPr>
          <w:rFonts w:ascii="Courier New" w:hAnsi="Courier New" w:cs="Courier New"/>
          <w:szCs w:val="24"/>
        </w:rPr>
        <w:t>IndicatorsType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866130" w:rsidRPr="00055956" w14:paraId="0C8545D7" w14:textId="77777777" w:rsidTr="005B023A">
        <w:trPr>
          <w:trHeight w:val="547"/>
        </w:trPr>
        <w:tc>
          <w:tcPr>
            <w:tcW w:w="1638" w:type="dxa"/>
            <w:shd w:val="clear" w:color="auto" w:fill="BFBFBF" w:themeFill="background1" w:themeFillShade="BF"/>
            <w:vAlign w:val="center"/>
          </w:tcPr>
          <w:p w14:paraId="6BDB9440" w14:textId="77777777" w:rsidR="00866130" w:rsidRPr="00055956" w:rsidRDefault="00866130" w:rsidP="005B023A">
            <w:pPr>
              <w:rPr>
                <w:b/>
              </w:rPr>
            </w:pPr>
            <w:r w:rsidRPr="00055956">
              <w:rPr>
                <w:b/>
              </w:rPr>
              <w:lastRenderedPageBreak/>
              <w:t>Name</w:t>
            </w:r>
          </w:p>
        </w:tc>
        <w:tc>
          <w:tcPr>
            <w:tcW w:w="3780" w:type="dxa"/>
            <w:shd w:val="clear" w:color="auto" w:fill="BFBFBF" w:themeFill="background1" w:themeFillShade="BF"/>
            <w:vAlign w:val="center"/>
          </w:tcPr>
          <w:p w14:paraId="61D3582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03E9C89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3AC0ABA2" w14:textId="77777777" w:rsidR="00866130" w:rsidRPr="00055956" w:rsidRDefault="00866130" w:rsidP="005B023A">
            <w:pPr>
              <w:rPr>
                <w:b/>
              </w:rPr>
            </w:pPr>
            <w:r w:rsidRPr="00055956">
              <w:rPr>
                <w:b/>
              </w:rPr>
              <w:t>Description</w:t>
            </w:r>
          </w:p>
        </w:tc>
      </w:tr>
      <w:tr w:rsidR="00866130" w:rsidRPr="00055956" w14:paraId="29D3C017" w14:textId="77777777" w:rsidTr="005B023A">
        <w:trPr>
          <w:trHeight w:val="547"/>
        </w:trPr>
        <w:tc>
          <w:tcPr>
            <w:tcW w:w="1638" w:type="dxa"/>
            <w:vAlign w:val="center"/>
          </w:tcPr>
          <w:p w14:paraId="6FD4F05E" w14:textId="77777777" w:rsidR="00866130" w:rsidRPr="003E2DB5" w:rsidRDefault="00866130" w:rsidP="005B023A">
            <w:r w:rsidRPr="003E2DB5">
              <w:rPr>
                <w:b/>
              </w:rPr>
              <w:t>Indicator</w:t>
            </w:r>
          </w:p>
        </w:tc>
        <w:tc>
          <w:tcPr>
            <w:tcW w:w="3780" w:type="dxa"/>
            <w:vAlign w:val="center"/>
          </w:tcPr>
          <w:p w14:paraId="571626E1" w14:textId="77777777" w:rsidR="00866130" w:rsidRPr="00055956" w:rsidRDefault="00866130" w:rsidP="005B023A">
            <w:pPr>
              <w:rPr>
                <w:rFonts w:ascii="Courier New" w:hAnsi="Courier New" w:cs="Courier New"/>
              </w:rPr>
            </w:pPr>
            <w:r w:rsidRPr="00055956">
              <w:rPr>
                <w:rFonts w:ascii="Courier New" w:hAnsi="Courier New" w:cs="Courier New"/>
              </w:rPr>
              <w:t>stixCommon:IndicatorBaseType</w:t>
            </w:r>
          </w:p>
        </w:tc>
        <w:tc>
          <w:tcPr>
            <w:tcW w:w="1440" w:type="dxa"/>
            <w:vAlign w:val="center"/>
          </w:tcPr>
          <w:p w14:paraId="07DE72C3" w14:textId="77777777" w:rsidR="00866130" w:rsidRPr="00055956" w:rsidRDefault="00866130" w:rsidP="005B023A">
            <w:pPr>
              <w:jc w:val="center"/>
              <w:rPr>
                <w:sz w:val="22"/>
              </w:rPr>
            </w:pPr>
            <w:r w:rsidRPr="003E2DB5">
              <w:t>1..*</w:t>
            </w:r>
          </w:p>
        </w:tc>
        <w:tc>
          <w:tcPr>
            <w:tcW w:w="6318" w:type="dxa"/>
            <w:vAlign w:val="center"/>
          </w:tcPr>
          <w:p w14:paraId="7BE56154" w14:textId="77777777" w:rsidR="00866130" w:rsidRPr="003E2DB5" w:rsidRDefault="00866130" w:rsidP="00A32348">
            <w:pPr>
              <w:rPr>
                <w:szCs w:val="22"/>
              </w:rPr>
            </w:pPr>
            <w:r w:rsidRPr="003E2DB5">
              <w:rPr>
                <w:szCs w:val="22"/>
              </w:rPr>
              <w:t xml:space="preserve">The </w:t>
            </w:r>
            <w:r w:rsidRPr="003E2DB5">
              <w:rPr>
                <w:rFonts w:ascii="Courier New" w:hAnsi="Courier New" w:cs="Courier New"/>
                <w:szCs w:val="22"/>
              </w:rPr>
              <w:t>Indicator</w:t>
            </w:r>
            <w:r w:rsidRPr="003E2DB5">
              <w:rPr>
                <w:szCs w:val="22"/>
              </w:rPr>
              <w:t xml:space="preserve"> property characterizes a cyber threat Indicator. The </w:t>
            </w:r>
            <w:r w:rsidRPr="003E2DB5">
              <w:rPr>
                <w:rFonts w:ascii="Courier New" w:hAnsi="Courier New" w:cs="Courier New"/>
                <w:szCs w:val="22"/>
              </w:rPr>
              <w:t>stixCommon:IndicatorBaseType</w:t>
            </w:r>
            <w:r w:rsidRPr="003E2DB5">
              <w:rPr>
                <w:szCs w:val="22"/>
              </w:rPr>
              <w:t xml:space="preserve"> class is a minimal base class that is intended to be extended.  The default and strongly recommended class to fully implement an Indicator is the </w:t>
            </w:r>
            <w:r w:rsidRPr="003E2DB5">
              <w:rPr>
                <w:rFonts w:ascii="Courier New" w:hAnsi="Courier New" w:cs="Courier New"/>
                <w:szCs w:val="22"/>
              </w:rPr>
              <w:t>indicator:IndicatorType</w:t>
            </w:r>
            <w:r w:rsidRPr="003E2DB5">
              <w:rPr>
                <w:szCs w:val="22"/>
              </w:rPr>
              <w:t xml:space="preserve"> class defined in </w:t>
            </w:r>
            <w:hyperlink w:anchor="AdditionalArtifacts" w:history="1">
              <w:r w:rsidR="00A32348" w:rsidRPr="00A32348">
                <w:rPr>
                  <w:rStyle w:val="Hyperlink"/>
                  <w:rFonts w:cs="Arial"/>
                  <w:i/>
                  <w:szCs w:val="20"/>
                </w:rPr>
                <w:t>STIX Version 1.2.1 Part 4: Indicator</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Indicator defined elsewhere can be specified via the direct use of the </w:t>
            </w:r>
            <w:r w:rsidRPr="003E2DB5">
              <w:rPr>
                <w:rFonts w:ascii="Courier New" w:hAnsi="Courier New" w:cs="Courier New"/>
                <w:szCs w:val="22"/>
              </w:rPr>
              <w:t>stixCommon:IndicatorBaseType</w:t>
            </w:r>
            <w:r w:rsidRPr="003E2DB5">
              <w:rPr>
                <w:szCs w:val="22"/>
              </w:rPr>
              <w:t xml:space="preserve"> class.</w:t>
            </w:r>
          </w:p>
        </w:tc>
      </w:tr>
    </w:tbl>
    <w:p w14:paraId="3B7CED79" w14:textId="77777777" w:rsidR="00866130" w:rsidRPr="00055956" w:rsidRDefault="00866130" w:rsidP="00866130">
      <w:pPr>
        <w:pStyle w:val="Heading3"/>
        <w:tabs>
          <w:tab w:val="num" w:pos="720"/>
        </w:tabs>
        <w:spacing w:before="360" w:after="60"/>
      </w:pPr>
      <w:bookmarkStart w:id="128" w:name="_Toc421527898"/>
      <w:bookmarkStart w:id="129" w:name="_Toc429574582"/>
      <w:r w:rsidRPr="00055956">
        <w:t>TTPsType Class</w:t>
      </w:r>
      <w:bookmarkEnd w:id="128"/>
      <w:bookmarkEnd w:id="129"/>
    </w:p>
    <w:p w14:paraId="42AF20DC" w14:textId="77777777" w:rsidR="00866130" w:rsidRPr="00055956" w:rsidRDefault="00866130" w:rsidP="00866130">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538C72F5"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TTPsType</w:t>
      </w:r>
      <w:r w:rsidRPr="00055956">
        <w:t xml:space="preserve"> class is given in </w:t>
      </w:r>
      <w:r w:rsidRPr="002F2BF1">
        <w:rPr>
          <w:b/>
          <w:color w:val="0000EE"/>
        </w:rPr>
        <w:fldChar w:fldCharType="begin"/>
      </w:r>
      <w:r w:rsidRPr="002F2BF1">
        <w:rPr>
          <w:b/>
          <w:color w:val="0000EE"/>
        </w:rPr>
        <w:instrText xml:space="preserve"> REF _Ref420947965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5</w:t>
      </w:r>
      <w:r w:rsidRPr="002F2BF1">
        <w:rPr>
          <w:b/>
          <w:color w:val="0000EE"/>
        </w:rPr>
        <w:fldChar w:fldCharType="end"/>
      </w:r>
      <w:r w:rsidRPr="00055956">
        <w:t>.</w:t>
      </w:r>
    </w:p>
    <w:p w14:paraId="4E231571" w14:textId="77777777" w:rsidR="00866130" w:rsidRPr="00055956" w:rsidRDefault="00866130" w:rsidP="00485C45">
      <w:pPr>
        <w:pStyle w:val="Caption"/>
        <w:rPr>
          <w:b/>
          <w:szCs w:val="24"/>
        </w:rPr>
      </w:pPr>
      <w:bookmarkStart w:id="130" w:name="_Ref420947965"/>
      <w:r w:rsidRPr="00055956">
        <w:t xml:space="preserve">Table </w:t>
      </w:r>
      <w:fldSimple w:instr=" STYLEREF 1 \s ">
        <w:r w:rsidR="00151045">
          <w:rPr>
            <w:noProof/>
          </w:rPr>
          <w:t>3</w:t>
        </w:r>
      </w:fldSimple>
      <w:r w:rsidRPr="00055956">
        <w:noBreakHyphen/>
      </w:r>
      <w:fldSimple w:instr=" SEQ Table \* ARABIC \s 1 ">
        <w:r w:rsidR="00151045">
          <w:rPr>
            <w:noProof/>
          </w:rPr>
          <w:t>5</w:t>
        </w:r>
      </w:fldSimple>
      <w:bookmarkEnd w:id="130"/>
      <w:r w:rsidRPr="00055956">
        <w:rPr>
          <w:szCs w:val="24"/>
        </w:rPr>
        <w:t xml:space="preserve">. Properties of the </w:t>
      </w:r>
      <w:r w:rsidRPr="00055956">
        <w:rPr>
          <w:rFonts w:ascii="Courier New" w:hAnsi="Courier New" w:cs="Courier New"/>
          <w:szCs w:val="24"/>
        </w:rPr>
        <w:t>TTPsType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866130" w:rsidRPr="00055956" w14:paraId="209396C3" w14:textId="77777777" w:rsidTr="005B023A">
        <w:trPr>
          <w:trHeight w:val="547"/>
        </w:trPr>
        <w:tc>
          <w:tcPr>
            <w:tcW w:w="1818" w:type="dxa"/>
            <w:shd w:val="clear" w:color="auto" w:fill="BFBFBF" w:themeFill="background1" w:themeFillShade="BF"/>
            <w:vAlign w:val="center"/>
          </w:tcPr>
          <w:p w14:paraId="32FA743B" w14:textId="77777777" w:rsidR="00866130" w:rsidRPr="00055956" w:rsidRDefault="00866130" w:rsidP="005B023A">
            <w:pPr>
              <w:rPr>
                <w:b/>
              </w:rPr>
            </w:pPr>
            <w:r w:rsidRPr="00055956">
              <w:rPr>
                <w:b/>
              </w:rPr>
              <w:t>Name</w:t>
            </w:r>
          </w:p>
        </w:tc>
        <w:tc>
          <w:tcPr>
            <w:tcW w:w="3240" w:type="dxa"/>
            <w:shd w:val="clear" w:color="auto" w:fill="BFBFBF" w:themeFill="background1" w:themeFillShade="BF"/>
            <w:vAlign w:val="center"/>
          </w:tcPr>
          <w:p w14:paraId="4D49CFA7"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23B019CE" w14:textId="77777777" w:rsidR="00866130" w:rsidRPr="00055956" w:rsidRDefault="00866130" w:rsidP="005B023A">
            <w:pPr>
              <w:jc w:val="center"/>
              <w:rPr>
                <w:b/>
              </w:rPr>
            </w:pPr>
            <w:r w:rsidRPr="00055956">
              <w:rPr>
                <w:b/>
              </w:rPr>
              <w:t>Multiplicity</w:t>
            </w:r>
          </w:p>
        </w:tc>
        <w:tc>
          <w:tcPr>
            <w:tcW w:w="6678" w:type="dxa"/>
            <w:shd w:val="clear" w:color="auto" w:fill="BFBFBF" w:themeFill="background1" w:themeFillShade="BF"/>
            <w:vAlign w:val="center"/>
          </w:tcPr>
          <w:p w14:paraId="35DAA909" w14:textId="77777777" w:rsidR="00866130" w:rsidRPr="00055956" w:rsidRDefault="00866130" w:rsidP="005B023A">
            <w:pPr>
              <w:rPr>
                <w:b/>
              </w:rPr>
            </w:pPr>
            <w:r w:rsidRPr="00055956">
              <w:rPr>
                <w:b/>
              </w:rPr>
              <w:t>Description</w:t>
            </w:r>
          </w:p>
        </w:tc>
      </w:tr>
      <w:tr w:rsidR="00866130" w:rsidRPr="00055956" w14:paraId="518BA29C" w14:textId="77777777" w:rsidTr="005B023A">
        <w:trPr>
          <w:trHeight w:val="547"/>
        </w:trPr>
        <w:tc>
          <w:tcPr>
            <w:tcW w:w="1818" w:type="dxa"/>
            <w:vAlign w:val="center"/>
          </w:tcPr>
          <w:p w14:paraId="590B7E2C" w14:textId="77777777" w:rsidR="00866130" w:rsidRPr="003E2DB5" w:rsidRDefault="00866130" w:rsidP="005B023A">
            <w:r w:rsidRPr="00055956">
              <w:rPr>
                <w:b/>
              </w:rPr>
              <w:t>TTP</w:t>
            </w:r>
          </w:p>
        </w:tc>
        <w:tc>
          <w:tcPr>
            <w:tcW w:w="3240" w:type="dxa"/>
            <w:vAlign w:val="center"/>
          </w:tcPr>
          <w:p w14:paraId="28F434D4" w14:textId="77777777" w:rsidR="00866130" w:rsidRPr="00055956" w:rsidRDefault="00866130" w:rsidP="005B023A">
            <w:pPr>
              <w:rPr>
                <w:rFonts w:ascii="Courier New" w:hAnsi="Courier New" w:cs="Courier New"/>
              </w:rPr>
            </w:pPr>
            <w:r w:rsidRPr="00055956">
              <w:rPr>
                <w:rFonts w:ascii="Courier New" w:hAnsi="Courier New" w:cs="Courier New"/>
              </w:rPr>
              <w:t>stixCommon:TTPBaseType</w:t>
            </w:r>
          </w:p>
        </w:tc>
        <w:tc>
          <w:tcPr>
            <w:tcW w:w="1440" w:type="dxa"/>
            <w:vAlign w:val="center"/>
          </w:tcPr>
          <w:p w14:paraId="3B9B707F" w14:textId="77777777" w:rsidR="00866130" w:rsidRPr="00055956" w:rsidRDefault="00866130" w:rsidP="005B023A">
            <w:pPr>
              <w:jc w:val="center"/>
              <w:rPr>
                <w:sz w:val="22"/>
              </w:rPr>
            </w:pPr>
            <w:r w:rsidRPr="00055956">
              <w:t>0..*</w:t>
            </w:r>
          </w:p>
        </w:tc>
        <w:tc>
          <w:tcPr>
            <w:tcW w:w="6678" w:type="dxa"/>
            <w:vAlign w:val="center"/>
          </w:tcPr>
          <w:p w14:paraId="55379CEA" w14:textId="77777777" w:rsidR="00866130" w:rsidRPr="003E2DB5" w:rsidRDefault="00866130" w:rsidP="00A32348">
            <w:pPr>
              <w:rPr>
                <w:szCs w:val="22"/>
              </w:rPr>
            </w:pPr>
            <w:r w:rsidRPr="003E2DB5">
              <w:rPr>
                <w:szCs w:val="22"/>
              </w:rPr>
              <w:t xml:space="preserve">The TTP property characterizes a cyber threat adversary Tactic, Technique or Procedure (TTP). The </w:t>
            </w:r>
            <w:r w:rsidRPr="003E2DB5">
              <w:rPr>
                <w:rFonts w:ascii="Courier New" w:hAnsi="Courier New" w:cs="Courier New"/>
                <w:szCs w:val="22"/>
              </w:rPr>
              <w:t>stixCommon:TTPBaseType</w:t>
            </w:r>
            <w:r w:rsidRPr="003E2DB5">
              <w:rPr>
                <w:szCs w:val="22"/>
              </w:rPr>
              <w:t xml:space="preserve"> class is a minimal base class that is intended to be extended.  The default and strongly recommended class to fully implement a TTP is the </w:t>
            </w:r>
            <w:r w:rsidRPr="003E2DB5">
              <w:rPr>
                <w:rFonts w:ascii="Courier New" w:hAnsi="Courier New" w:cs="Courier New"/>
                <w:szCs w:val="22"/>
              </w:rPr>
              <w:t>ttp:TTPType</w:t>
            </w:r>
            <w:r w:rsidRPr="003E2DB5">
              <w:rPr>
                <w:szCs w:val="22"/>
              </w:rPr>
              <w:t xml:space="preserve"> class defined in </w:t>
            </w:r>
            <w:hyperlink w:anchor="AdditionalArtifacts" w:history="1">
              <w:r w:rsidR="00A32348" w:rsidRPr="00A32348">
                <w:rPr>
                  <w:rStyle w:val="Hyperlink"/>
                  <w:rFonts w:cs="Arial"/>
                  <w:i/>
                  <w:szCs w:val="20"/>
                </w:rPr>
                <w:t xml:space="preserve">STIX Version 1.2.1 Part </w:t>
              </w:r>
              <w:r w:rsidR="00A32348">
                <w:rPr>
                  <w:rStyle w:val="Hyperlink"/>
                  <w:rFonts w:cs="Arial"/>
                  <w:i/>
                  <w:szCs w:val="20"/>
                </w:rPr>
                <w:t>5: TTP</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TTP defined elsewhere can be specified via the direct use of the </w:t>
            </w:r>
            <w:r w:rsidRPr="003E2DB5">
              <w:rPr>
                <w:rFonts w:ascii="Courier New" w:hAnsi="Courier New" w:cs="Courier New"/>
                <w:szCs w:val="22"/>
              </w:rPr>
              <w:t>stixCommon:TTPBaseType</w:t>
            </w:r>
            <w:r w:rsidRPr="003E2DB5">
              <w:rPr>
                <w:szCs w:val="22"/>
              </w:rPr>
              <w:t xml:space="preserve"> class.</w:t>
            </w:r>
          </w:p>
        </w:tc>
      </w:tr>
    </w:tbl>
    <w:p w14:paraId="74EA2032" w14:textId="77777777" w:rsidR="00866130" w:rsidRPr="00055956" w:rsidRDefault="00866130" w:rsidP="00866130">
      <w:pPr>
        <w:pStyle w:val="Heading3"/>
        <w:tabs>
          <w:tab w:val="num" w:pos="720"/>
        </w:tabs>
        <w:spacing w:before="360" w:after="60"/>
      </w:pPr>
      <w:bookmarkStart w:id="131" w:name="_Toc421527899"/>
      <w:bookmarkStart w:id="132" w:name="_Toc429574583"/>
      <w:r w:rsidRPr="00055956">
        <w:lastRenderedPageBreak/>
        <w:t>IncidentsType Class</w:t>
      </w:r>
      <w:bookmarkEnd w:id="131"/>
      <w:bookmarkEnd w:id="132"/>
    </w:p>
    <w:p w14:paraId="54E22316" w14:textId="77777777" w:rsidR="00866130" w:rsidRPr="00055956" w:rsidRDefault="00866130" w:rsidP="00866130">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0268E5D4" w14:textId="77777777" w:rsidR="00866130" w:rsidRPr="00055956" w:rsidRDefault="00866130" w:rsidP="00866130">
      <w:pPr>
        <w:spacing w:after="240"/>
      </w:pPr>
      <w:r w:rsidRPr="00055956">
        <w:t xml:space="preserve">The properties of the </w:t>
      </w:r>
      <w:r w:rsidRPr="00055956">
        <w:rPr>
          <w:rFonts w:ascii="Courier New" w:hAnsi="Courier New" w:cs="Courier New"/>
        </w:rPr>
        <w:t>IncidentsType</w:t>
      </w:r>
      <w:r w:rsidRPr="00055956">
        <w:t xml:space="preserve"> class are given in </w:t>
      </w:r>
      <w:r w:rsidRPr="002F2BF1">
        <w:rPr>
          <w:b/>
          <w:color w:val="0000EE"/>
        </w:rPr>
        <w:fldChar w:fldCharType="begin"/>
      </w:r>
      <w:r w:rsidRPr="002F2BF1">
        <w:rPr>
          <w:b/>
          <w:color w:val="0000EE"/>
        </w:rPr>
        <w:instrText xml:space="preserve"> REF _Ref420947945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6</w:t>
      </w:r>
      <w:r w:rsidRPr="002F2BF1">
        <w:rPr>
          <w:b/>
          <w:color w:val="0000EE"/>
        </w:rPr>
        <w:fldChar w:fldCharType="end"/>
      </w:r>
      <w:r w:rsidRPr="00055956">
        <w:t>.</w:t>
      </w:r>
    </w:p>
    <w:p w14:paraId="0D459989" w14:textId="77777777" w:rsidR="00866130" w:rsidRPr="00055956" w:rsidRDefault="00866130" w:rsidP="00485C45">
      <w:pPr>
        <w:pStyle w:val="Caption"/>
        <w:rPr>
          <w:b/>
          <w:szCs w:val="24"/>
        </w:rPr>
      </w:pPr>
      <w:bookmarkStart w:id="133" w:name="_Ref420947945"/>
      <w:r w:rsidRPr="00055956">
        <w:t xml:space="preserve">Table </w:t>
      </w:r>
      <w:fldSimple w:instr=" STYLEREF 1 \s ">
        <w:r w:rsidR="00151045">
          <w:rPr>
            <w:noProof/>
          </w:rPr>
          <w:t>3</w:t>
        </w:r>
      </w:fldSimple>
      <w:r w:rsidRPr="00055956">
        <w:noBreakHyphen/>
      </w:r>
      <w:fldSimple w:instr=" SEQ Table \* ARABIC \s 1 ">
        <w:r w:rsidR="00151045">
          <w:rPr>
            <w:noProof/>
          </w:rPr>
          <w:t>6</w:t>
        </w:r>
      </w:fldSimple>
      <w:bookmarkEnd w:id="133"/>
      <w:r w:rsidRPr="00055956">
        <w:rPr>
          <w:szCs w:val="24"/>
        </w:rPr>
        <w:t xml:space="preserve">. Properties of the </w:t>
      </w:r>
      <w:r w:rsidRPr="00055956">
        <w:rPr>
          <w:rFonts w:ascii="Courier New" w:hAnsi="Courier New" w:cs="Courier New"/>
          <w:szCs w:val="24"/>
        </w:rPr>
        <w:t>IncidentsType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866130" w:rsidRPr="00055956" w14:paraId="3EA0F819" w14:textId="77777777" w:rsidTr="005B023A">
        <w:trPr>
          <w:trHeight w:val="547"/>
        </w:trPr>
        <w:tc>
          <w:tcPr>
            <w:tcW w:w="1458" w:type="dxa"/>
            <w:shd w:val="clear" w:color="auto" w:fill="BFBFBF" w:themeFill="background1" w:themeFillShade="BF"/>
            <w:vAlign w:val="center"/>
          </w:tcPr>
          <w:p w14:paraId="421FD3FF" w14:textId="77777777" w:rsidR="00866130" w:rsidRPr="00055956" w:rsidRDefault="00866130" w:rsidP="005B023A">
            <w:pPr>
              <w:rPr>
                <w:b/>
              </w:rPr>
            </w:pPr>
            <w:r w:rsidRPr="00055956">
              <w:rPr>
                <w:b/>
              </w:rPr>
              <w:t>Name</w:t>
            </w:r>
          </w:p>
        </w:tc>
        <w:tc>
          <w:tcPr>
            <w:tcW w:w="3510" w:type="dxa"/>
            <w:shd w:val="clear" w:color="auto" w:fill="BFBFBF" w:themeFill="background1" w:themeFillShade="BF"/>
            <w:vAlign w:val="center"/>
          </w:tcPr>
          <w:p w14:paraId="5A14A316"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4C15C28" w14:textId="77777777" w:rsidR="00866130" w:rsidRPr="00055956" w:rsidRDefault="00866130" w:rsidP="005B023A">
            <w:pPr>
              <w:rPr>
                <w:b/>
              </w:rPr>
            </w:pPr>
            <w:r w:rsidRPr="00055956">
              <w:rPr>
                <w:b/>
              </w:rPr>
              <w:t>Multiplicity</w:t>
            </w:r>
          </w:p>
        </w:tc>
        <w:tc>
          <w:tcPr>
            <w:tcW w:w="6768" w:type="dxa"/>
            <w:shd w:val="clear" w:color="auto" w:fill="BFBFBF" w:themeFill="background1" w:themeFillShade="BF"/>
            <w:vAlign w:val="center"/>
          </w:tcPr>
          <w:p w14:paraId="68F94A36" w14:textId="77777777" w:rsidR="00866130" w:rsidRPr="00055956" w:rsidRDefault="00866130" w:rsidP="005B023A">
            <w:pPr>
              <w:rPr>
                <w:b/>
              </w:rPr>
            </w:pPr>
            <w:r w:rsidRPr="00055956">
              <w:rPr>
                <w:b/>
              </w:rPr>
              <w:t>Description</w:t>
            </w:r>
          </w:p>
        </w:tc>
      </w:tr>
      <w:tr w:rsidR="00866130" w:rsidRPr="00055956" w14:paraId="2D685171" w14:textId="77777777" w:rsidTr="005B023A">
        <w:trPr>
          <w:trHeight w:val="547"/>
        </w:trPr>
        <w:tc>
          <w:tcPr>
            <w:tcW w:w="1458" w:type="dxa"/>
            <w:vAlign w:val="center"/>
          </w:tcPr>
          <w:p w14:paraId="405AA1F0" w14:textId="77777777" w:rsidR="00866130" w:rsidRPr="003E2DB5" w:rsidRDefault="00866130" w:rsidP="005B023A">
            <w:r w:rsidRPr="003E2DB5">
              <w:rPr>
                <w:b/>
              </w:rPr>
              <w:t>Incident</w:t>
            </w:r>
          </w:p>
        </w:tc>
        <w:tc>
          <w:tcPr>
            <w:tcW w:w="3510" w:type="dxa"/>
            <w:vAlign w:val="center"/>
          </w:tcPr>
          <w:p w14:paraId="70033945" w14:textId="77777777" w:rsidR="00866130" w:rsidRPr="00055956" w:rsidRDefault="00866130" w:rsidP="005B023A">
            <w:pPr>
              <w:rPr>
                <w:rFonts w:ascii="Courier New" w:hAnsi="Courier New" w:cs="Courier New"/>
              </w:rPr>
            </w:pPr>
            <w:r w:rsidRPr="00055956">
              <w:rPr>
                <w:rFonts w:ascii="Courier New" w:hAnsi="Courier New" w:cs="Courier New"/>
              </w:rPr>
              <w:t>stixCommon:IncidentBaseType</w:t>
            </w:r>
          </w:p>
        </w:tc>
        <w:tc>
          <w:tcPr>
            <w:tcW w:w="1440" w:type="dxa"/>
            <w:vAlign w:val="center"/>
          </w:tcPr>
          <w:p w14:paraId="46B8F80A" w14:textId="77777777" w:rsidR="00866130" w:rsidRPr="00055956" w:rsidRDefault="00866130" w:rsidP="005B023A">
            <w:pPr>
              <w:jc w:val="center"/>
              <w:rPr>
                <w:sz w:val="22"/>
              </w:rPr>
            </w:pPr>
            <w:r w:rsidRPr="003E2DB5">
              <w:t>1..*</w:t>
            </w:r>
          </w:p>
        </w:tc>
        <w:tc>
          <w:tcPr>
            <w:tcW w:w="6768" w:type="dxa"/>
            <w:vAlign w:val="center"/>
          </w:tcPr>
          <w:p w14:paraId="411067BB"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Incident</w:t>
            </w:r>
            <w:r w:rsidRPr="003E2DB5">
              <w:rPr>
                <w:szCs w:val="22"/>
              </w:rPr>
              <w:t xml:space="preserve"> property characterizes a cyber threat Incident. The </w:t>
            </w:r>
            <w:r w:rsidRPr="003E2DB5">
              <w:rPr>
                <w:rFonts w:ascii="Courier New" w:hAnsi="Courier New" w:cs="Courier New"/>
                <w:szCs w:val="22"/>
              </w:rPr>
              <w:t>stixCommon:IncidentBaseType</w:t>
            </w:r>
            <w:r w:rsidRPr="003E2DB5">
              <w:rPr>
                <w:szCs w:val="22"/>
              </w:rPr>
              <w:t xml:space="preserve"> class is a minimal base class that is intended to be extended.  The default and strongly recommended class to fully implement an Incident is the </w:t>
            </w:r>
            <w:r w:rsidRPr="003E2DB5">
              <w:rPr>
                <w:rFonts w:ascii="Courier New" w:hAnsi="Courier New" w:cs="Courier New"/>
                <w:szCs w:val="22"/>
              </w:rPr>
              <w:t>incident:IncidentType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6: Incident</w:t>
              </w:r>
            </w:hyperlink>
            <w:r w:rsidRPr="003E2DB5">
              <w:rPr>
                <w:szCs w:val="22"/>
              </w:rPr>
              <w:t>.</w:t>
            </w:r>
            <w:r w:rsidRPr="003E2DB5">
              <w:rPr>
                <w:rFonts w:ascii="Segoe UI" w:hAnsi="Segoe UI"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an Incident defined elsewhere can be specified via the direct use of the </w:t>
            </w:r>
            <w:r w:rsidRPr="003E2DB5">
              <w:rPr>
                <w:rFonts w:ascii="Courier New" w:hAnsi="Courier New" w:cs="Courier New"/>
                <w:szCs w:val="22"/>
              </w:rPr>
              <w:t>stixCommon:IncidentBaseType</w:t>
            </w:r>
            <w:r w:rsidRPr="003E2DB5">
              <w:rPr>
                <w:szCs w:val="22"/>
              </w:rPr>
              <w:t xml:space="preserve"> class.</w:t>
            </w:r>
          </w:p>
        </w:tc>
      </w:tr>
    </w:tbl>
    <w:p w14:paraId="16093418" w14:textId="77777777" w:rsidR="00866130" w:rsidRPr="00055956" w:rsidRDefault="00866130" w:rsidP="00866130">
      <w:pPr>
        <w:pStyle w:val="Heading3"/>
        <w:tabs>
          <w:tab w:val="num" w:pos="720"/>
        </w:tabs>
        <w:spacing w:before="360" w:after="60"/>
      </w:pPr>
      <w:bookmarkStart w:id="134" w:name="_Toc421527900"/>
      <w:bookmarkStart w:id="135" w:name="_Toc429574584"/>
      <w:r w:rsidRPr="00055956">
        <w:t>CoursesOfActionType Class</w:t>
      </w:r>
      <w:bookmarkEnd w:id="134"/>
      <w:bookmarkEnd w:id="135"/>
    </w:p>
    <w:p w14:paraId="7A20409A" w14:textId="77777777" w:rsidR="00866130" w:rsidRPr="00055956" w:rsidRDefault="00866130" w:rsidP="00866130">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425B4384" w14:textId="77777777" w:rsidR="00866130" w:rsidRPr="00055956" w:rsidRDefault="00866130" w:rsidP="00866130">
      <w:pPr>
        <w:spacing w:after="240"/>
      </w:pPr>
      <w:r w:rsidRPr="00055956">
        <w:t xml:space="preserve">The properties of the </w:t>
      </w:r>
      <w:r w:rsidRPr="00055956">
        <w:rPr>
          <w:rFonts w:ascii="Courier New" w:hAnsi="Courier New" w:cs="Courier New"/>
        </w:rPr>
        <w:t>CoursesOfActionType</w:t>
      </w:r>
      <w:r w:rsidRPr="00055956">
        <w:t xml:space="preserve"> class are given in </w:t>
      </w:r>
      <w:r w:rsidRPr="002F2BF1">
        <w:rPr>
          <w:b/>
          <w:color w:val="0000EE"/>
        </w:rPr>
        <w:fldChar w:fldCharType="begin"/>
      </w:r>
      <w:r w:rsidRPr="002F2BF1">
        <w:rPr>
          <w:b/>
          <w:color w:val="0000EE"/>
        </w:rPr>
        <w:instrText xml:space="preserve"> REF _Ref420947935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7</w:t>
      </w:r>
      <w:r w:rsidRPr="002F2BF1">
        <w:rPr>
          <w:b/>
          <w:color w:val="0000EE"/>
        </w:rPr>
        <w:fldChar w:fldCharType="end"/>
      </w:r>
      <w:r w:rsidRPr="00055956">
        <w:t>.</w:t>
      </w:r>
    </w:p>
    <w:p w14:paraId="4239E443" w14:textId="77777777" w:rsidR="00866130" w:rsidRPr="00055956" w:rsidRDefault="00866130" w:rsidP="00485C45">
      <w:pPr>
        <w:pStyle w:val="Caption"/>
        <w:rPr>
          <w:b/>
          <w:szCs w:val="24"/>
        </w:rPr>
      </w:pPr>
      <w:bookmarkStart w:id="136" w:name="_Ref420947935"/>
      <w:r w:rsidRPr="00055956">
        <w:t xml:space="preserve">Table </w:t>
      </w:r>
      <w:fldSimple w:instr=" STYLEREF 1 \s ">
        <w:r w:rsidR="00151045">
          <w:rPr>
            <w:noProof/>
          </w:rPr>
          <w:t>3</w:t>
        </w:r>
      </w:fldSimple>
      <w:r w:rsidRPr="00055956">
        <w:noBreakHyphen/>
      </w:r>
      <w:fldSimple w:instr=" SEQ Table \* ARABIC \s 1 ">
        <w:r w:rsidR="00151045">
          <w:rPr>
            <w:noProof/>
          </w:rPr>
          <w:t>7</w:t>
        </w:r>
      </w:fldSimple>
      <w:bookmarkEnd w:id="136"/>
      <w:r w:rsidRPr="00055956">
        <w:rPr>
          <w:szCs w:val="24"/>
        </w:rPr>
        <w:t xml:space="preserve">. Properties of the </w:t>
      </w:r>
      <w:r w:rsidRPr="00055956">
        <w:rPr>
          <w:rFonts w:ascii="Courier New" w:hAnsi="Courier New" w:cs="Courier New"/>
          <w:szCs w:val="24"/>
        </w:rPr>
        <w:t>CoursesOfActionType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866130" w:rsidRPr="00055956" w14:paraId="6742C0A5" w14:textId="77777777" w:rsidTr="005B023A">
        <w:trPr>
          <w:trHeight w:val="547"/>
        </w:trPr>
        <w:tc>
          <w:tcPr>
            <w:tcW w:w="2448" w:type="dxa"/>
            <w:shd w:val="clear" w:color="auto" w:fill="BFBFBF" w:themeFill="background1" w:themeFillShade="BF"/>
            <w:vAlign w:val="center"/>
          </w:tcPr>
          <w:p w14:paraId="41F6B8DA" w14:textId="77777777" w:rsidR="00866130" w:rsidRPr="00055956" w:rsidRDefault="00866130" w:rsidP="002F2BF1">
            <w:pPr>
              <w:keepNext/>
              <w:keepLines/>
              <w:rPr>
                <w:b/>
              </w:rPr>
            </w:pPr>
            <w:r w:rsidRPr="00055956">
              <w:rPr>
                <w:b/>
              </w:rPr>
              <w:lastRenderedPageBreak/>
              <w:t>Name</w:t>
            </w:r>
          </w:p>
        </w:tc>
        <w:tc>
          <w:tcPr>
            <w:tcW w:w="3240" w:type="dxa"/>
            <w:shd w:val="clear" w:color="auto" w:fill="BFBFBF" w:themeFill="background1" w:themeFillShade="BF"/>
            <w:vAlign w:val="center"/>
          </w:tcPr>
          <w:p w14:paraId="311E6D38" w14:textId="77777777" w:rsidR="00866130" w:rsidRPr="00055956" w:rsidRDefault="00866130" w:rsidP="002F2BF1">
            <w:pPr>
              <w:keepNext/>
              <w:keepLines/>
              <w:rPr>
                <w:b/>
              </w:rPr>
            </w:pPr>
            <w:r w:rsidRPr="00055956">
              <w:rPr>
                <w:b/>
              </w:rPr>
              <w:t>Type</w:t>
            </w:r>
          </w:p>
        </w:tc>
        <w:tc>
          <w:tcPr>
            <w:tcW w:w="1440" w:type="dxa"/>
            <w:shd w:val="clear" w:color="auto" w:fill="BFBFBF" w:themeFill="background1" w:themeFillShade="BF"/>
            <w:vAlign w:val="center"/>
          </w:tcPr>
          <w:p w14:paraId="7750D801" w14:textId="77777777" w:rsidR="00866130" w:rsidRPr="00055956" w:rsidRDefault="00866130" w:rsidP="002F2BF1">
            <w:pPr>
              <w:keepNext/>
              <w:keepLines/>
              <w:jc w:val="center"/>
              <w:rPr>
                <w:b/>
              </w:rPr>
            </w:pPr>
            <w:r w:rsidRPr="00055956">
              <w:rPr>
                <w:b/>
              </w:rPr>
              <w:t>Multiplicity</w:t>
            </w:r>
          </w:p>
        </w:tc>
        <w:tc>
          <w:tcPr>
            <w:tcW w:w="6048" w:type="dxa"/>
            <w:shd w:val="clear" w:color="auto" w:fill="BFBFBF" w:themeFill="background1" w:themeFillShade="BF"/>
            <w:vAlign w:val="center"/>
          </w:tcPr>
          <w:p w14:paraId="737B9652" w14:textId="77777777" w:rsidR="00866130" w:rsidRPr="00055956" w:rsidRDefault="00866130" w:rsidP="002F2BF1">
            <w:pPr>
              <w:keepNext/>
              <w:keepLines/>
              <w:rPr>
                <w:b/>
              </w:rPr>
            </w:pPr>
            <w:r w:rsidRPr="00055956">
              <w:rPr>
                <w:b/>
              </w:rPr>
              <w:t>Description</w:t>
            </w:r>
          </w:p>
        </w:tc>
      </w:tr>
      <w:tr w:rsidR="00866130" w:rsidRPr="00055956" w14:paraId="7D47638F" w14:textId="77777777" w:rsidTr="005B023A">
        <w:trPr>
          <w:trHeight w:val="547"/>
        </w:trPr>
        <w:tc>
          <w:tcPr>
            <w:tcW w:w="2448" w:type="dxa"/>
            <w:vAlign w:val="center"/>
          </w:tcPr>
          <w:p w14:paraId="06E579B3" w14:textId="77777777" w:rsidR="00866130" w:rsidRPr="003E2DB5" w:rsidRDefault="00866130" w:rsidP="002F2BF1">
            <w:pPr>
              <w:keepNext/>
              <w:keepLines/>
            </w:pPr>
            <w:r w:rsidRPr="003E2DB5">
              <w:rPr>
                <w:b/>
              </w:rPr>
              <w:t>Course_Of_Action</w:t>
            </w:r>
          </w:p>
        </w:tc>
        <w:tc>
          <w:tcPr>
            <w:tcW w:w="3240" w:type="dxa"/>
            <w:vAlign w:val="center"/>
          </w:tcPr>
          <w:p w14:paraId="2C7A6FE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stixCommon:</w:t>
            </w:r>
          </w:p>
          <w:p w14:paraId="70234994" w14:textId="77777777" w:rsidR="00866130" w:rsidRPr="00055956" w:rsidRDefault="00866130" w:rsidP="002F2BF1">
            <w:pPr>
              <w:keepNext/>
              <w:keepLines/>
              <w:rPr>
                <w:rFonts w:ascii="Courier New" w:hAnsi="Courier New" w:cs="Courier New"/>
              </w:rPr>
            </w:pPr>
            <w:r w:rsidRPr="00055956">
              <w:rPr>
                <w:rFonts w:ascii="Courier New" w:hAnsi="Courier New" w:cs="Courier New"/>
              </w:rPr>
              <w:t>CourseOfActionBaseType</w:t>
            </w:r>
          </w:p>
        </w:tc>
        <w:tc>
          <w:tcPr>
            <w:tcW w:w="1440" w:type="dxa"/>
            <w:vAlign w:val="center"/>
          </w:tcPr>
          <w:p w14:paraId="14CAA51C" w14:textId="77777777" w:rsidR="00866130" w:rsidRPr="00055956" w:rsidRDefault="00866130" w:rsidP="002F2BF1">
            <w:pPr>
              <w:keepNext/>
              <w:keepLines/>
              <w:jc w:val="center"/>
              <w:rPr>
                <w:sz w:val="22"/>
              </w:rPr>
            </w:pPr>
            <w:r w:rsidRPr="003E2DB5">
              <w:t>1..*</w:t>
            </w:r>
          </w:p>
        </w:tc>
        <w:tc>
          <w:tcPr>
            <w:tcW w:w="6048" w:type="dxa"/>
            <w:vAlign w:val="center"/>
          </w:tcPr>
          <w:p w14:paraId="3D2CDDD7" w14:textId="77777777" w:rsidR="00866130" w:rsidRPr="003E2DB5" w:rsidRDefault="00866130" w:rsidP="002F2BF1">
            <w:pPr>
              <w:keepNext/>
              <w:keepLines/>
              <w:rPr>
                <w:szCs w:val="22"/>
              </w:rPr>
            </w:pPr>
            <w:r w:rsidRPr="003E2DB5">
              <w:rPr>
                <w:szCs w:val="22"/>
              </w:rPr>
              <w:t xml:space="preserve">The </w:t>
            </w:r>
            <w:r w:rsidRPr="003E2DB5">
              <w:rPr>
                <w:rFonts w:ascii="Courier New" w:hAnsi="Courier New" w:cs="Courier New"/>
                <w:szCs w:val="22"/>
              </w:rPr>
              <w:t>Course_Of_Action</w:t>
            </w:r>
            <w:r w:rsidRPr="003E2DB5">
              <w:rPr>
                <w:szCs w:val="22"/>
              </w:rPr>
              <w:t xml:space="preserve"> property characterizes a Course of Action that could be taken in regard to one of more cyber threats. The </w:t>
            </w:r>
            <w:r w:rsidRPr="003E2DB5">
              <w:rPr>
                <w:rFonts w:ascii="Courier New" w:hAnsi="Courier New" w:cs="Courier New"/>
                <w:szCs w:val="22"/>
              </w:rPr>
              <w:t>stixCommon:CourseOfActionBaseType</w:t>
            </w:r>
            <w:r w:rsidRPr="003E2DB5">
              <w:rPr>
                <w:szCs w:val="22"/>
              </w:rPr>
              <w:t xml:space="preserve"> class is a minimal base class that is intended to be extended.  The default and strongly RECOMMENDED class to fully implement a Course of Action is the </w:t>
            </w:r>
            <w:r w:rsidRPr="003E2DB5">
              <w:rPr>
                <w:rFonts w:ascii="Courier New" w:hAnsi="Courier New" w:cs="Courier New"/>
                <w:szCs w:val="22"/>
              </w:rPr>
              <w:t>coa:CourseOfActionType</w:t>
            </w:r>
            <w:r w:rsidR="00FB673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9: Course of Action</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Course of Action defined elsewhere can be specified via the direct use of the </w:t>
            </w:r>
            <w:r w:rsidRPr="003E2DB5">
              <w:rPr>
                <w:rFonts w:ascii="Courier New" w:hAnsi="Courier New" w:cs="Courier New"/>
                <w:szCs w:val="22"/>
              </w:rPr>
              <w:t>stixCommon:CourseOfActionBaseType</w:t>
            </w:r>
            <w:r w:rsidRPr="003E2DB5">
              <w:rPr>
                <w:rFonts w:ascii="Segoe UI" w:hAnsi="Segoe UI" w:cs="Segoe UI"/>
                <w:szCs w:val="22"/>
              </w:rPr>
              <w:t> </w:t>
            </w:r>
            <w:r w:rsidRPr="003E2DB5">
              <w:rPr>
                <w:szCs w:val="22"/>
              </w:rPr>
              <w:t>class.</w:t>
            </w:r>
          </w:p>
        </w:tc>
      </w:tr>
    </w:tbl>
    <w:p w14:paraId="36C358B7" w14:textId="77777777" w:rsidR="00866130" w:rsidRPr="00055956" w:rsidRDefault="00866130" w:rsidP="00866130">
      <w:pPr>
        <w:pStyle w:val="Heading3"/>
        <w:tabs>
          <w:tab w:val="num" w:pos="720"/>
        </w:tabs>
        <w:spacing w:before="360" w:after="60"/>
      </w:pPr>
      <w:bookmarkStart w:id="137" w:name="_Toc421527901"/>
      <w:bookmarkStart w:id="138" w:name="_Toc429574585"/>
      <w:r w:rsidRPr="00055956">
        <w:t>CampaignsType Class</w:t>
      </w:r>
      <w:bookmarkEnd w:id="137"/>
      <w:bookmarkEnd w:id="138"/>
    </w:p>
    <w:p w14:paraId="7F2F3061" w14:textId="77777777" w:rsidR="00866130" w:rsidRPr="00055956" w:rsidRDefault="00866130" w:rsidP="00866130">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505FF984" w14:textId="77777777" w:rsidR="00866130" w:rsidRPr="00055956" w:rsidRDefault="00866130" w:rsidP="00866130">
      <w:pPr>
        <w:spacing w:after="240"/>
      </w:pPr>
      <w:r w:rsidRPr="00055956">
        <w:t xml:space="preserve">The properties of the </w:t>
      </w:r>
      <w:r w:rsidRPr="00055956">
        <w:rPr>
          <w:rFonts w:ascii="Courier New" w:hAnsi="Courier New" w:cs="Courier New"/>
        </w:rPr>
        <w:t>CampaignsType</w:t>
      </w:r>
      <w:r w:rsidRPr="00055956">
        <w:t xml:space="preserve"> class are given in </w:t>
      </w:r>
      <w:r w:rsidRPr="002F2BF1">
        <w:rPr>
          <w:b/>
          <w:color w:val="0000EE"/>
        </w:rPr>
        <w:fldChar w:fldCharType="begin"/>
      </w:r>
      <w:r w:rsidRPr="002F2BF1">
        <w:rPr>
          <w:b/>
          <w:color w:val="0000EE"/>
        </w:rPr>
        <w:instrText xml:space="preserve"> REF _Ref420947927 \h  \* MERGEFORMAT </w:instrText>
      </w:r>
      <w:r w:rsidRPr="002F2BF1">
        <w:rPr>
          <w:b/>
          <w:color w:val="0000EE"/>
        </w:rPr>
      </w:r>
      <w:r w:rsidRPr="002F2BF1">
        <w:rPr>
          <w:b/>
          <w:color w:val="0000EE"/>
        </w:rPr>
        <w:fldChar w:fldCharType="separate"/>
      </w:r>
      <w:r w:rsidR="00151045" w:rsidRPr="00151045">
        <w:rPr>
          <w:b/>
          <w:color w:val="0000EE"/>
        </w:rPr>
        <w:t xml:space="preserve">Table </w:t>
      </w:r>
      <w:r w:rsidR="00151045" w:rsidRPr="00151045">
        <w:rPr>
          <w:b/>
          <w:noProof/>
          <w:color w:val="0000EE"/>
        </w:rPr>
        <w:t>3</w:t>
      </w:r>
      <w:r w:rsidR="00151045" w:rsidRPr="00151045">
        <w:rPr>
          <w:b/>
          <w:noProof/>
          <w:color w:val="0000EE"/>
        </w:rPr>
        <w:noBreakHyphen/>
        <w:t>8</w:t>
      </w:r>
      <w:r w:rsidRPr="002F2BF1">
        <w:rPr>
          <w:b/>
          <w:color w:val="0000EE"/>
        </w:rPr>
        <w:fldChar w:fldCharType="end"/>
      </w:r>
      <w:r w:rsidRPr="00055956">
        <w:t>.</w:t>
      </w:r>
    </w:p>
    <w:p w14:paraId="0CF41599" w14:textId="77777777" w:rsidR="00866130" w:rsidRPr="00055956" w:rsidRDefault="00866130" w:rsidP="00485C45">
      <w:pPr>
        <w:pStyle w:val="Caption"/>
        <w:rPr>
          <w:b/>
          <w:szCs w:val="24"/>
        </w:rPr>
      </w:pPr>
      <w:bookmarkStart w:id="139" w:name="_Ref420947927"/>
      <w:r w:rsidRPr="00055956">
        <w:t xml:space="preserve">Table </w:t>
      </w:r>
      <w:fldSimple w:instr=" STYLEREF 1 \s ">
        <w:r w:rsidR="00151045">
          <w:rPr>
            <w:noProof/>
          </w:rPr>
          <w:t>3</w:t>
        </w:r>
      </w:fldSimple>
      <w:r w:rsidRPr="00055956">
        <w:noBreakHyphen/>
      </w:r>
      <w:fldSimple w:instr=" SEQ Table \* ARABIC \s 1 ">
        <w:r w:rsidR="00151045">
          <w:rPr>
            <w:noProof/>
          </w:rPr>
          <w:t>8</w:t>
        </w:r>
      </w:fldSimple>
      <w:bookmarkEnd w:id="139"/>
      <w:r w:rsidRPr="00055956">
        <w:rPr>
          <w:szCs w:val="24"/>
        </w:rPr>
        <w:t xml:space="preserve">. Properties of the </w:t>
      </w:r>
      <w:r w:rsidRPr="00055956">
        <w:rPr>
          <w:rFonts w:ascii="Courier New" w:hAnsi="Courier New" w:cs="Courier New"/>
          <w:szCs w:val="24"/>
        </w:rPr>
        <w:t>CampaignsType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866130" w:rsidRPr="00055956" w14:paraId="1EA7F470" w14:textId="77777777" w:rsidTr="005B023A">
        <w:trPr>
          <w:trHeight w:val="547"/>
        </w:trPr>
        <w:tc>
          <w:tcPr>
            <w:tcW w:w="1728" w:type="dxa"/>
            <w:shd w:val="clear" w:color="auto" w:fill="BFBFBF" w:themeFill="background1" w:themeFillShade="BF"/>
            <w:vAlign w:val="center"/>
          </w:tcPr>
          <w:p w14:paraId="0AED3D7E" w14:textId="77777777" w:rsidR="00866130" w:rsidRPr="00055956" w:rsidRDefault="00866130" w:rsidP="005B023A">
            <w:pPr>
              <w:rPr>
                <w:b/>
              </w:rPr>
            </w:pPr>
            <w:r w:rsidRPr="00055956">
              <w:rPr>
                <w:b/>
              </w:rPr>
              <w:t>Name</w:t>
            </w:r>
          </w:p>
        </w:tc>
        <w:tc>
          <w:tcPr>
            <w:tcW w:w="3690" w:type="dxa"/>
            <w:shd w:val="clear" w:color="auto" w:fill="BFBFBF" w:themeFill="background1" w:themeFillShade="BF"/>
            <w:vAlign w:val="center"/>
          </w:tcPr>
          <w:p w14:paraId="4A5CB302" w14:textId="77777777" w:rsidR="00866130" w:rsidRPr="00055956" w:rsidRDefault="00866130" w:rsidP="005B023A">
            <w:pPr>
              <w:rPr>
                <w:b/>
              </w:rPr>
            </w:pPr>
            <w:r w:rsidRPr="00055956">
              <w:rPr>
                <w:b/>
              </w:rPr>
              <w:t>Type</w:t>
            </w:r>
          </w:p>
        </w:tc>
        <w:tc>
          <w:tcPr>
            <w:tcW w:w="1530" w:type="dxa"/>
            <w:shd w:val="clear" w:color="auto" w:fill="BFBFBF" w:themeFill="background1" w:themeFillShade="BF"/>
            <w:vAlign w:val="center"/>
          </w:tcPr>
          <w:p w14:paraId="614C4252" w14:textId="77777777" w:rsidR="00866130" w:rsidRPr="00055956" w:rsidRDefault="00866130" w:rsidP="005B023A">
            <w:pPr>
              <w:jc w:val="center"/>
              <w:rPr>
                <w:b/>
              </w:rPr>
            </w:pPr>
            <w:r w:rsidRPr="00055956">
              <w:rPr>
                <w:b/>
              </w:rPr>
              <w:t>Multiplicity</w:t>
            </w:r>
          </w:p>
        </w:tc>
        <w:tc>
          <w:tcPr>
            <w:tcW w:w="6228" w:type="dxa"/>
            <w:shd w:val="clear" w:color="auto" w:fill="BFBFBF" w:themeFill="background1" w:themeFillShade="BF"/>
            <w:vAlign w:val="center"/>
          </w:tcPr>
          <w:p w14:paraId="45992186" w14:textId="77777777" w:rsidR="00866130" w:rsidRPr="00055956" w:rsidRDefault="00866130" w:rsidP="005B023A">
            <w:pPr>
              <w:rPr>
                <w:b/>
              </w:rPr>
            </w:pPr>
            <w:r w:rsidRPr="00055956">
              <w:rPr>
                <w:b/>
              </w:rPr>
              <w:t>Description</w:t>
            </w:r>
          </w:p>
        </w:tc>
      </w:tr>
      <w:tr w:rsidR="00866130" w:rsidRPr="00055956" w14:paraId="10B8A4E0" w14:textId="77777777" w:rsidTr="005B023A">
        <w:trPr>
          <w:trHeight w:val="547"/>
        </w:trPr>
        <w:tc>
          <w:tcPr>
            <w:tcW w:w="1728" w:type="dxa"/>
            <w:vAlign w:val="center"/>
          </w:tcPr>
          <w:p w14:paraId="2C592F9A" w14:textId="77777777" w:rsidR="00866130" w:rsidRPr="003E2DB5" w:rsidRDefault="00866130" w:rsidP="005B023A">
            <w:r w:rsidRPr="003E2DB5">
              <w:rPr>
                <w:b/>
              </w:rPr>
              <w:t>Campaign</w:t>
            </w:r>
          </w:p>
        </w:tc>
        <w:tc>
          <w:tcPr>
            <w:tcW w:w="3690" w:type="dxa"/>
            <w:vAlign w:val="center"/>
          </w:tcPr>
          <w:p w14:paraId="7483E249" w14:textId="77777777" w:rsidR="00866130" w:rsidRPr="00055956" w:rsidRDefault="00866130" w:rsidP="005B023A">
            <w:pPr>
              <w:rPr>
                <w:rFonts w:ascii="Courier New" w:hAnsi="Courier New" w:cs="Courier New"/>
              </w:rPr>
            </w:pPr>
            <w:r w:rsidRPr="00055956">
              <w:rPr>
                <w:rFonts w:ascii="Courier New" w:hAnsi="Courier New" w:cs="Courier New"/>
              </w:rPr>
              <w:t>stixCommon:CampaignBaseType</w:t>
            </w:r>
          </w:p>
        </w:tc>
        <w:tc>
          <w:tcPr>
            <w:tcW w:w="1530" w:type="dxa"/>
            <w:vAlign w:val="center"/>
          </w:tcPr>
          <w:p w14:paraId="028D0555" w14:textId="77777777" w:rsidR="00866130" w:rsidRPr="00055956" w:rsidRDefault="00866130" w:rsidP="005B023A">
            <w:pPr>
              <w:jc w:val="center"/>
              <w:rPr>
                <w:sz w:val="22"/>
                <w:szCs w:val="22"/>
              </w:rPr>
            </w:pPr>
            <w:r w:rsidRPr="003E2DB5">
              <w:rPr>
                <w:szCs w:val="22"/>
              </w:rPr>
              <w:t>1..*</w:t>
            </w:r>
          </w:p>
        </w:tc>
        <w:tc>
          <w:tcPr>
            <w:tcW w:w="6228" w:type="dxa"/>
            <w:vAlign w:val="center"/>
          </w:tcPr>
          <w:p w14:paraId="77123643"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Campaign</w:t>
            </w:r>
            <w:r w:rsidRPr="003E2DB5">
              <w:rPr>
                <w:szCs w:val="22"/>
              </w:rPr>
              <w:t xml:space="preserve"> property characterizes a cyber threat Campaign. The </w:t>
            </w:r>
            <w:r w:rsidRPr="003E2DB5">
              <w:rPr>
                <w:rFonts w:ascii="Courier New" w:hAnsi="Courier New" w:cs="Courier New"/>
                <w:szCs w:val="22"/>
              </w:rPr>
              <w:t>stixCommon:CampaignBaseType</w:t>
            </w:r>
            <w:r w:rsidRPr="003E2DB5">
              <w:rPr>
                <w:szCs w:val="22"/>
              </w:rPr>
              <w:t xml:space="preserve"> class is a minimal base class that is intended to be extended.  The default and strongly recommended class to fully implement a Campaign is the </w:t>
            </w:r>
            <w:r w:rsidRPr="003E2DB5">
              <w:rPr>
                <w:rFonts w:ascii="Courier New" w:hAnsi="Courier New" w:cs="Courier New"/>
                <w:szCs w:val="22"/>
              </w:rPr>
              <w:t>campaign:CampaignType</w:t>
            </w:r>
            <w:r w:rsidRPr="003E2DB5">
              <w:rPr>
                <w:szCs w:val="22"/>
              </w:rPr>
              <w:t xml:space="preserve"> class defined in</w:t>
            </w:r>
            <w:r w:rsidR="00FB6735">
              <w:rPr>
                <w:szCs w:val="22"/>
              </w:rPr>
              <w:t xml:space="preserve">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8: Campaign</w:t>
              </w:r>
            </w:hyperlink>
            <w:r w:rsidRPr="003E2DB5">
              <w:rPr>
                <w:szCs w:val="22"/>
              </w:rPr>
              <w:t>.</w:t>
            </w:r>
            <w:r w:rsidRPr="003E2DB5">
              <w:rPr>
                <w:rFonts w:cs="Segoe UI"/>
                <w:szCs w:val="22"/>
              </w:rPr>
              <w:t xml:space="preserve">  </w:t>
            </w:r>
            <w:r w:rsidRPr="003E2DB5">
              <w:rPr>
                <w:szCs w:val="22"/>
              </w:rPr>
              <w:t xml:space="preserve">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Campaign defined elsewhere can be specified via the direct use of the </w:t>
            </w:r>
            <w:r w:rsidRPr="003E2DB5">
              <w:rPr>
                <w:rFonts w:ascii="Courier New" w:hAnsi="Courier New" w:cs="Courier New"/>
                <w:szCs w:val="22"/>
              </w:rPr>
              <w:t>stixCommon:CampaignBaseType</w:t>
            </w:r>
            <w:r w:rsidRPr="003E2DB5">
              <w:rPr>
                <w:rFonts w:ascii="Segoe UI" w:hAnsi="Segoe UI" w:cs="Segoe UI"/>
                <w:szCs w:val="22"/>
              </w:rPr>
              <w:t> </w:t>
            </w:r>
            <w:r w:rsidRPr="003E2DB5">
              <w:rPr>
                <w:szCs w:val="22"/>
              </w:rPr>
              <w:t>class.</w:t>
            </w:r>
          </w:p>
        </w:tc>
      </w:tr>
    </w:tbl>
    <w:p w14:paraId="1699EB96" w14:textId="77777777" w:rsidR="00866130" w:rsidRPr="00055956" w:rsidRDefault="00866130" w:rsidP="00866130">
      <w:pPr>
        <w:pStyle w:val="Heading3"/>
        <w:tabs>
          <w:tab w:val="num" w:pos="720"/>
        </w:tabs>
        <w:spacing w:before="360" w:after="60"/>
      </w:pPr>
      <w:bookmarkStart w:id="140" w:name="_Toc421527902"/>
      <w:bookmarkStart w:id="141" w:name="_Toc429574586"/>
      <w:r w:rsidRPr="00055956">
        <w:lastRenderedPageBreak/>
        <w:t>ThreatActorsType Class</w:t>
      </w:r>
      <w:bookmarkEnd w:id="140"/>
      <w:bookmarkEnd w:id="141"/>
    </w:p>
    <w:p w14:paraId="29EF948A" w14:textId="77777777" w:rsidR="00866130" w:rsidRPr="00055956" w:rsidRDefault="00866130" w:rsidP="00866130">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p>
    <w:p w14:paraId="67222AB4" w14:textId="77777777" w:rsidR="00866130" w:rsidRPr="00055956" w:rsidRDefault="00866130" w:rsidP="00866130">
      <w:pPr>
        <w:spacing w:after="240"/>
      </w:pPr>
      <w:r w:rsidRPr="00055956">
        <w:t xml:space="preserve">The property table of the </w:t>
      </w:r>
      <w:r w:rsidRPr="00055956">
        <w:rPr>
          <w:rFonts w:ascii="Courier New" w:hAnsi="Courier New" w:cs="Courier New"/>
        </w:rPr>
        <w:t>ThreatActorsType</w:t>
      </w:r>
      <w:r w:rsidRPr="00055956">
        <w:t xml:space="preserve"> class is given in </w:t>
      </w:r>
      <w:r w:rsidRPr="002F2BF1">
        <w:rPr>
          <w:b/>
          <w:color w:val="0000EE"/>
        </w:rPr>
        <w:fldChar w:fldCharType="begin"/>
      </w:r>
      <w:r w:rsidRPr="002F2BF1">
        <w:rPr>
          <w:b/>
          <w:color w:val="0000EE"/>
        </w:rPr>
        <w:instrText xml:space="preserve"> REF _Ref420947918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9</w:t>
      </w:r>
      <w:r w:rsidRPr="002F2BF1">
        <w:rPr>
          <w:b/>
          <w:color w:val="0000EE"/>
        </w:rPr>
        <w:fldChar w:fldCharType="end"/>
      </w:r>
      <w:r w:rsidRPr="00055956">
        <w:t>.</w:t>
      </w:r>
    </w:p>
    <w:p w14:paraId="24CD1A8D" w14:textId="77777777" w:rsidR="00866130" w:rsidRPr="00055956" w:rsidRDefault="00866130" w:rsidP="00485C45">
      <w:pPr>
        <w:pStyle w:val="Caption"/>
        <w:rPr>
          <w:b/>
          <w:szCs w:val="24"/>
        </w:rPr>
      </w:pPr>
      <w:bookmarkStart w:id="142" w:name="_Ref420947918"/>
      <w:r w:rsidRPr="00055956">
        <w:t xml:space="preserve">Table </w:t>
      </w:r>
      <w:fldSimple w:instr=" STYLEREF 1 \s ">
        <w:r w:rsidR="00151045">
          <w:rPr>
            <w:noProof/>
          </w:rPr>
          <w:t>3</w:t>
        </w:r>
      </w:fldSimple>
      <w:r w:rsidRPr="00055956">
        <w:noBreakHyphen/>
      </w:r>
      <w:fldSimple w:instr=" SEQ Table \* ARABIC \s 1 ">
        <w:r w:rsidR="00151045">
          <w:rPr>
            <w:noProof/>
          </w:rPr>
          <w:t>9</w:t>
        </w:r>
      </w:fldSimple>
      <w:bookmarkEnd w:id="142"/>
      <w:r w:rsidRPr="00055956">
        <w:rPr>
          <w:szCs w:val="24"/>
        </w:rPr>
        <w:t xml:space="preserve">. Properties of the </w:t>
      </w:r>
      <w:r w:rsidRPr="00055956">
        <w:rPr>
          <w:rFonts w:ascii="Courier New" w:hAnsi="Courier New" w:cs="Courier New"/>
          <w:szCs w:val="24"/>
        </w:rPr>
        <w:t>ThreatActorsType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866130" w:rsidRPr="00055956" w14:paraId="08467F23" w14:textId="77777777" w:rsidTr="005B023A">
        <w:trPr>
          <w:trHeight w:val="547"/>
        </w:trPr>
        <w:tc>
          <w:tcPr>
            <w:tcW w:w="1818" w:type="dxa"/>
            <w:shd w:val="clear" w:color="auto" w:fill="BFBFBF" w:themeFill="background1" w:themeFillShade="BF"/>
            <w:vAlign w:val="center"/>
          </w:tcPr>
          <w:p w14:paraId="6B8060EC" w14:textId="77777777" w:rsidR="00866130" w:rsidRPr="00055956" w:rsidRDefault="00866130" w:rsidP="005B023A">
            <w:pPr>
              <w:rPr>
                <w:b/>
              </w:rPr>
            </w:pPr>
            <w:r w:rsidRPr="00055956">
              <w:rPr>
                <w:b/>
              </w:rPr>
              <w:t>Name</w:t>
            </w:r>
          </w:p>
        </w:tc>
        <w:tc>
          <w:tcPr>
            <w:tcW w:w="3600" w:type="dxa"/>
            <w:shd w:val="clear" w:color="auto" w:fill="BFBFBF" w:themeFill="background1" w:themeFillShade="BF"/>
            <w:vAlign w:val="center"/>
          </w:tcPr>
          <w:p w14:paraId="37132570"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748FFC25" w14:textId="77777777" w:rsidR="00866130" w:rsidRPr="00055956" w:rsidRDefault="00866130" w:rsidP="005B023A">
            <w:pPr>
              <w:jc w:val="center"/>
              <w:rPr>
                <w:b/>
              </w:rPr>
            </w:pPr>
            <w:r w:rsidRPr="00055956">
              <w:rPr>
                <w:b/>
              </w:rPr>
              <w:t>Multiplicity</w:t>
            </w:r>
          </w:p>
        </w:tc>
        <w:tc>
          <w:tcPr>
            <w:tcW w:w="6318" w:type="dxa"/>
            <w:shd w:val="clear" w:color="auto" w:fill="BFBFBF" w:themeFill="background1" w:themeFillShade="BF"/>
            <w:vAlign w:val="center"/>
          </w:tcPr>
          <w:p w14:paraId="52C91C10" w14:textId="77777777" w:rsidR="00866130" w:rsidRPr="00055956" w:rsidRDefault="00866130" w:rsidP="005B023A">
            <w:pPr>
              <w:rPr>
                <w:b/>
              </w:rPr>
            </w:pPr>
            <w:r w:rsidRPr="00055956">
              <w:rPr>
                <w:b/>
              </w:rPr>
              <w:t>Description</w:t>
            </w:r>
          </w:p>
        </w:tc>
      </w:tr>
      <w:tr w:rsidR="00866130" w:rsidRPr="00055956" w14:paraId="57FA365C" w14:textId="77777777" w:rsidTr="005B023A">
        <w:trPr>
          <w:trHeight w:val="547"/>
        </w:trPr>
        <w:tc>
          <w:tcPr>
            <w:tcW w:w="1818" w:type="dxa"/>
            <w:vAlign w:val="center"/>
          </w:tcPr>
          <w:p w14:paraId="138815B8" w14:textId="77777777" w:rsidR="00866130" w:rsidRPr="00055956" w:rsidRDefault="00866130" w:rsidP="005B023A">
            <w:pPr>
              <w:rPr>
                <w:sz w:val="22"/>
              </w:rPr>
            </w:pPr>
            <w:r w:rsidRPr="003E2DB5">
              <w:rPr>
                <w:b/>
              </w:rPr>
              <w:t>Threat_Actor</w:t>
            </w:r>
          </w:p>
        </w:tc>
        <w:tc>
          <w:tcPr>
            <w:tcW w:w="3600" w:type="dxa"/>
            <w:vAlign w:val="center"/>
          </w:tcPr>
          <w:p w14:paraId="66B5E991" w14:textId="77777777" w:rsidR="00866130" w:rsidRPr="00055956" w:rsidRDefault="00866130" w:rsidP="005B023A">
            <w:pPr>
              <w:rPr>
                <w:rFonts w:ascii="Courier New" w:hAnsi="Courier New" w:cs="Courier New"/>
                <w:sz w:val="22"/>
                <w:szCs w:val="22"/>
              </w:rPr>
            </w:pPr>
            <w:r w:rsidRPr="003E2DB5">
              <w:rPr>
                <w:szCs w:val="22"/>
              </w:rPr>
              <w:t>stixCommon:ThreatActorBaseType</w:t>
            </w:r>
          </w:p>
        </w:tc>
        <w:tc>
          <w:tcPr>
            <w:tcW w:w="1440" w:type="dxa"/>
            <w:vAlign w:val="center"/>
          </w:tcPr>
          <w:p w14:paraId="6BCE4294" w14:textId="77777777" w:rsidR="00866130" w:rsidRPr="00055956" w:rsidRDefault="00866130" w:rsidP="005B023A">
            <w:pPr>
              <w:jc w:val="center"/>
              <w:rPr>
                <w:sz w:val="22"/>
                <w:szCs w:val="22"/>
              </w:rPr>
            </w:pPr>
            <w:r w:rsidRPr="003E2DB5">
              <w:rPr>
                <w:szCs w:val="22"/>
              </w:rPr>
              <w:t>1..*</w:t>
            </w:r>
          </w:p>
        </w:tc>
        <w:tc>
          <w:tcPr>
            <w:tcW w:w="6318" w:type="dxa"/>
            <w:vAlign w:val="center"/>
          </w:tcPr>
          <w:p w14:paraId="62DD1EFA" w14:textId="77777777" w:rsidR="00866130" w:rsidRPr="003E2DB5" w:rsidRDefault="00866130" w:rsidP="00FB6735">
            <w:pPr>
              <w:rPr>
                <w:szCs w:val="22"/>
              </w:rPr>
            </w:pPr>
            <w:r w:rsidRPr="003E2DB5">
              <w:rPr>
                <w:szCs w:val="22"/>
              </w:rPr>
              <w:t xml:space="preserve">The </w:t>
            </w:r>
            <w:r w:rsidRPr="003E2DB5">
              <w:rPr>
                <w:rFonts w:ascii="Courier New" w:hAnsi="Courier New" w:cs="Courier New"/>
                <w:szCs w:val="22"/>
              </w:rPr>
              <w:t>ThreatActor</w:t>
            </w:r>
            <w:r w:rsidRPr="003E2DB5">
              <w:rPr>
                <w:szCs w:val="22"/>
              </w:rPr>
              <w:t xml:space="preserve"> property characterizes a cyber Threat Actor. The </w:t>
            </w:r>
            <w:r w:rsidRPr="003E2DB5">
              <w:rPr>
                <w:rFonts w:ascii="Courier New" w:hAnsi="Courier New" w:cs="Courier New"/>
                <w:szCs w:val="22"/>
              </w:rPr>
              <w:t>stixCommon:ThreatActorBaseType</w:t>
            </w:r>
            <w:r w:rsidRPr="003E2DB5">
              <w:rPr>
                <w:szCs w:val="22"/>
              </w:rPr>
              <w:t xml:space="preserve"> class is a minimal base class that is intended to be extended.  The default and strongly recommended class to fully implement an ThreatActor is the </w:t>
            </w:r>
            <w:r w:rsidRPr="003E2DB5">
              <w:rPr>
                <w:rFonts w:ascii="Courier New" w:hAnsi="Courier New" w:cs="Courier New"/>
                <w:szCs w:val="22"/>
              </w:rPr>
              <w:t>ta:ThreatActorType</w:t>
            </w:r>
            <w:r w:rsidRPr="003E2DB5">
              <w:rPr>
                <w:szCs w:val="22"/>
              </w:rPr>
              <w:t xml:space="preserve"> class defined in </w:t>
            </w:r>
            <w:hyperlink w:anchor="AdditionalArtifacts" w:history="1">
              <w:r w:rsidR="00FB6735" w:rsidRPr="00A32348">
                <w:rPr>
                  <w:rStyle w:val="Hyperlink"/>
                  <w:rFonts w:cs="Arial"/>
                  <w:i/>
                  <w:szCs w:val="20"/>
                </w:rPr>
                <w:t xml:space="preserve">STIX Version 1.2.1 Part </w:t>
              </w:r>
              <w:r w:rsidR="00FB6735">
                <w:rPr>
                  <w:rStyle w:val="Hyperlink"/>
                  <w:rFonts w:cs="Arial"/>
                  <w:i/>
                  <w:szCs w:val="20"/>
                </w:rPr>
                <w:t>7: Threat Actor</w:t>
              </w:r>
            </w:hyperlink>
            <w:r w:rsidRPr="003E2DB5">
              <w:rPr>
                <w:szCs w:val="22"/>
              </w:rPr>
              <w:t xml:space="preserve">. Base classes are used to minimize interdependence between STIX components, not to enable or encourage conflicting syntactic variation. However, through the use of the </w:t>
            </w:r>
            <w:r w:rsidRPr="003E2DB5">
              <w:rPr>
                <w:rFonts w:ascii="Courier New" w:hAnsi="Courier New" w:cs="Courier New"/>
                <w:szCs w:val="22"/>
              </w:rPr>
              <w:t>idref</w:t>
            </w:r>
            <w:r w:rsidRPr="003E2DB5">
              <w:rPr>
                <w:szCs w:val="22"/>
              </w:rPr>
              <w:t xml:space="preserve"> property, a reference to a Threat Actor defined elsewhere can be specified via the direct use of the </w:t>
            </w:r>
            <w:r w:rsidRPr="003E2DB5">
              <w:rPr>
                <w:rFonts w:ascii="Courier New" w:hAnsi="Courier New" w:cs="Courier New"/>
                <w:szCs w:val="22"/>
              </w:rPr>
              <w:t>stixCommon:ThreatActorBaseType</w:t>
            </w:r>
            <w:r w:rsidRPr="003E2DB5">
              <w:rPr>
                <w:szCs w:val="22"/>
              </w:rPr>
              <w:t xml:space="preserve"> class.</w:t>
            </w:r>
          </w:p>
        </w:tc>
      </w:tr>
    </w:tbl>
    <w:p w14:paraId="35044396" w14:textId="77777777" w:rsidR="00866130" w:rsidRPr="00055956" w:rsidRDefault="00866130" w:rsidP="00866130">
      <w:pPr>
        <w:pStyle w:val="Heading3"/>
        <w:tabs>
          <w:tab w:val="num" w:pos="720"/>
        </w:tabs>
        <w:spacing w:before="360" w:after="60"/>
      </w:pPr>
      <w:bookmarkStart w:id="143" w:name="_Ref421012933"/>
      <w:bookmarkStart w:id="144" w:name="_Toc421527903"/>
      <w:bookmarkStart w:id="145" w:name="_Toc429574587"/>
      <w:r w:rsidRPr="00055956">
        <w:t>RelatedReportsType Class</w:t>
      </w:r>
      <w:bookmarkEnd w:id="143"/>
      <w:bookmarkEnd w:id="144"/>
      <w:bookmarkEnd w:id="145"/>
    </w:p>
    <w:p w14:paraId="7FA19500" w14:textId="77777777" w:rsidR="00866130" w:rsidRPr="00055956" w:rsidRDefault="00866130" w:rsidP="00866130">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 and therefore is a self-referential relationship. It extends the </w:t>
      </w:r>
      <w:r>
        <w:rPr>
          <w:rFonts w:ascii="Courier New" w:hAnsi="Courier New" w:cs="Courier New"/>
        </w:rPr>
        <w:t>GenericRelations</w:t>
      </w:r>
      <w:r w:rsidRPr="00055956">
        <w:rPr>
          <w:rFonts w:ascii="Courier New" w:hAnsi="Courier New" w:cs="Courier New"/>
        </w:rPr>
        <w:t>hipListType</w:t>
      </w:r>
      <w:r w:rsidRPr="003E2DB5">
        <w:rPr>
          <w:rFonts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74DE1416" w14:textId="77777777" w:rsidR="00866130" w:rsidRDefault="00866130" w:rsidP="00866130">
      <w:pPr>
        <w:spacing w:after="240"/>
      </w:pPr>
      <w:r w:rsidRPr="00055956">
        <w:rPr>
          <w:rFonts w:cs="Courier New"/>
        </w:rPr>
        <w:t xml:space="preserve">The UML diagram corresponding to the </w:t>
      </w:r>
      <w:r w:rsidRPr="00055956">
        <w:rPr>
          <w:rFonts w:ascii="Courier New" w:hAnsi="Courier New" w:cs="Courier New"/>
        </w:rPr>
        <w:t>RelatedReportsType</w:t>
      </w:r>
      <w:r w:rsidRPr="00055956">
        <w:rPr>
          <w:rFonts w:cs="Courier New"/>
        </w:rPr>
        <w:t xml:space="preserve"> class is shown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06B59033" w14:textId="77777777" w:rsidR="00866130" w:rsidRPr="00055956" w:rsidRDefault="00866130" w:rsidP="00866130">
      <w:pPr>
        <w:spacing w:after="240"/>
        <w:jc w:val="center"/>
      </w:pPr>
      <w:r>
        <w:rPr>
          <w:noProof/>
        </w:rPr>
        <w:lastRenderedPageBreak/>
        <w:drawing>
          <wp:inline distT="0" distB="0" distL="0" distR="0" wp14:anchorId="5B5A24C8" wp14:editId="2C41EF1D">
            <wp:extent cx="8229600" cy="2590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7">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7E699FE8" w14:textId="77777777" w:rsidR="00866130" w:rsidRPr="00055956" w:rsidRDefault="00866130" w:rsidP="00485C45">
      <w:pPr>
        <w:pStyle w:val="Caption"/>
        <w:rPr>
          <w:b/>
        </w:rPr>
      </w:pPr>
      <w:bookmarkStart w:id="146" w:name="_Ref420947898"/>
      <w:r w:rsidRPr="00055956">
        <w:t xml:space="preserve">Figure </w:t>
      </w:r>
      <w:fldSimple w:instr=" STYLEREF 1 \s ">
        <w:r w:rsidR="00151045">
          <w:rPr>
            <w:noProof/>
          </w:rPr>
          <w:t>3</w:t>
        </w:r>
      </w:fldSimple>
      <w:r w:rsidRPr="00055956">
        <w:noBreakHyphen/>
      </w:r>
      <w:fldSimple w:instr=" SEQ Figure \* ARABIC \s 1 ">
        <w:r w:rsidR="00151045">
          <w:rPr>
            <w:noProof/>
          </w:rPr>
          <w:t>2</w:t>
        </w:r>
      </w:fldSimple>
      <w:bookmarkEnd w:id="146"/>
      <w:r w:rsidRPr="00055956">
        <w:t xml:space="preserve">. UML diagram showing the use of the </w:t>
      </w:r>
      <w:r w:rsidRPr="00055956">
        <w:rPr>
          <w:rFonts w:ascii="Courier New" w:hAnsi="Courier New" w:cs="Courier New"/>
        </w:rPr>
        <w:t>RelatedReportsType</w:t>
      </w:r>
      <w:r w:rsidRPr="00055956">
        <w:t xml:space="preserve"> class</w:t>
      </w:r>
    </w:p>
    <w:p w14:paraId="35288E01" w14:textId="77777777" w:rsidR="00866130" w:rsidRPr="00055956" w:rsidRDefault="00866130" w:rsidP="00866130">
      <w:pPr>
        <w:spacing w:after="240"/>
      </w:pPr>
      <w:r w:rsidRPr="002F2BF1">
        <w:rPr>
          <w:b/>
          <w:color w:val="0000EE"/>
        </w:rPr>
        <w:fldChar w:fldCharType="begin"/>
      </w:r>
      <w:r w:rsidRPr="002F2BF1">
        <w:rPr>
          <w:b/>
          <w:color w:val="0000EE"/>
        </w:rPr>
        <w:instrText xml:space="preserve"> REF _Ref420947910 \h  \* MERGEFORMAT </w:instrText>
      </w:r>
      <w:r w:rsidRPr="002F2BF1">
        <w:rPr>
          <w:b/>
          <w:color w:val="0000EE"/>
        </w:rPr>
      </w:r>
      <w:r w:rsidRPr="002F2BF1">
        <w:rPr>
          <w:b/>
          <w:color w:val="0000EE"/>
        </w:rPr>
        <w:fldChar w:fldCharType="separate"/>
      </w:r>
      <w:r w:rsidR="00151045" w:rsidRPr="00151045">
        <w:rPr>
          <w:b/>
          <w:color w:val="0000EE"/>
        </w:rPr>
        <w:t>Table 3</w:t>
      </w:r>
      <w:r w:rsidR="00151045" w:rsidRPr="00151045">
        <w:rPr>
          <w:b/>
          <w:color w:val="0000EE"/>
        </w:rPr>
        <w:noBreakHyphen/>
        <w:t>10</w:t>
      </w:r>
      <w:r w:rsidRPr="002F2BF1">
        <w:rPr>
          <w:b/>
          <w:color w:val="0000EE"/>
        </w:rPr>
        <w:fldChar w:fldCharType="end"/>
      </w:r>
      <w:r w:rsidRPr="00055956">
        <w:t xml:space="preserve"> shows the properties of the </w:t>
      </w:r>
      <w:r w:rsidRPr="00055956">
        <w:rPr>
          <w:rFonts w:ascii="Courier New" w:hAnsi="Courier New" w:cs="Courier New"/>
        </w:rPr>
        <w:t>RelatedReportsType</w:t>
      </w:r>
      <w:r w:rsidRPr="00055956">
        <w:t xml:space="preserve"> specialization and is associated with the UML diagram in </w:t>
      </w:r>
      <w:r w:rsidRPr="002F2BF1">
        <w:rPr>
          <w:b/>
          <w:color w:val="0000EE"/>
        </w:rPr>
        <w:fldChar w:fldCharType="begin"/>
      </w:r>
      <w:r w:rsidRPr="002F2BF1">
        <w:rPr>
          <w:b/>
          <w:color w:val="0000EE"/>
        </w:rPr>
        <w:instrText xml:space="preserve"> REF _Ref420947898 \h  \* MERGEFORMAT </w:instrText>
      </w:r>
      <w:r w:rsidRPr="002F2BF1">
        <w:rPr>
          <w:b/>
          <w:color w:val="0000EE"/>
        </w:rPr>
      </w:r>
      <w:r w:rsidRPr="002F2BF1">
        <w:rPr>
          <w:b/>
          <w:color w:val="0000EE"/>
        </w:rPr>
        <w:fldChar w:fldCharType="separate"/>
      </w:r>
      <w:r w:rsidR="00151045" w:rsidRPr="00151045">
        <w:rPr>
          <w:b/>
          <w:color w:val="0000EE"/>
        </w:rPr>
        <w:t>Figure 3</w:t>
      </w:r>
      <w:r w:rsidR="00151045" w:rsidRPr="00151045">
        <w:rPr>
          <w:b/>
          <w:color w:val="0000EE"/>
        </w:rPr>
        <w:noBreakHyphen/>
        <w:t>2</w:t>
      </w:r>
      <w:r w:rsidRPr="002F2BF1">
        <w:rPr>
          <w:b/>
          <w:color w:val="0000EE"/>
        </w:rPr>
        <w:fldChar w:fldCharType="end"/>
      </w:r>
      <w:r w:rsidRPr="00055956">
        <w:t>.</w:t>
      </w:r>
    </w:p>
    <w:p w14:paraId="6FDC869D" w14:textId="77777777" w:rsidR="00866130" w:rsidRPr="00055956" w:rsidRDefault="00866130" w:rsidP="00485C45">
      <w:pPr>
        <w:pStyle w:val="Caption"/>
        <w:rPr>
          <w:b/>
          <w:szCs w:val="24"/>
        </w:rPr>
      </w:pPr>
      <w:bookmarkStart w:id="147" w:name="_Ref420947910"/>
      <w:r w:rsidRPr="00055956">
        <w:t xml:space="preserve">Table </w:t>
      </w:r>
      <w:fldSimple w:instr=" STYLEREF 1 \s ">
        <w:r w:rsidR="00151045">
          <w:rPr>
            <w:noProof/>
          </w:rPr>
          <w:t>3</w:t>
        </w:r>
      </w:fldSimple>
      <w:r w:rsidRPr="00055956">
        <w:noBreakHyphen/>
      </w:r>
      <w:fldSimple w:instr=" SEQ Table \* ARABIC \s 1 ">
        <w:r w:rsidR="00151045">
          <w:rPr>
            <w:noProof/>
          </w:rPr>
          <w:t>10</w:t>
        </w:r>
      </w:fldSimple>
      <w:bookmarkEnd w:id="147"/>
      <w:r w:rsidRPr="00055956">
        <w:rPr>
          <w:szCs w:val="24"/>
        </w:rPr>
        <w:t xml:space="preserve">. Properties of the </w:t>
      </w:r>
      <w:r w:rsidRPr="00055956">
        <w:rPr>
          <w:rFonts w:ascii="Courier New" w:hAnsi="Courier New" w:cs="Courier New"/>
          <w:szCs w:val="24"/>
        </w:rPr>
        <w:t>RelatedReportsType</w:t>
      </w:r>
      <w:r w:rsidRPr="00055956">
        <w:rPr>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866130" w:rsidRPr="00055956" w14:paraId="5801EC5D" w14:textId="77777777" w:rsidTr="005B023A">
        <w:trPr>
          <w:trHeight w:val="547"/>
        </w:trPr>
        <w:tc>
          <w:tcPr>
            <w:tcW w:w="2178" w:type="dxa"/>
            <w:shd w:val="clear" w:color="auto" w:fill="BFBFBF" w:themeFill="background1" w:themeFillShade="BF"/>
            <w:vAlign w:val="center"/>
          </w:tcPr>
          <w:p w14:paraId="7A253576" w14:textId="77777777" w:rsidR="00866130" w:rsidRPr="00055956" w:rsidRDefault="00866130" w:rsidP="005B023A">
            <w:pPr>
              <w:rPr>
                <w:b/>
              </w:rPr>
            </w:pPr>
            <w:r w:rsidRPr="00055956">
              <w:rPr>
                <w:b/>
              </w:rPr>
              <w:t>Name</w:t>
            </w:r>
          </w:p>
        </w:tc>
        <w:tc>
          <w:tcPr>
            <w:tcW w:w="3757" w:type="dxa"/>
            <w:shd w:val="clear" w:color="auto" w:fill="BFBFBF" w:themeFill="background1" w:themeFillShade="BF"/>
            <w:vAlign w:val="center"/>
          </w:tcPr>
          <w:p w14:paraId="0080D699" w14:textId="77777777" w:rsidR="00866130" w:rsidRPr="00055956" w:rsidRDefault="00866130" w:rsidP="005B023A">
            <w:pPr>
              <w:rPr>
                <w:b/>
              </w:rPr>
            </w:pPr>
            <w:r w:rsidRPr="00055956">
              <w:rPr>
                <w:b/>
              </w:rPr>
              <w:t>Type</w:t>
            </w:r>
          </w:p>
        </w:tc>
        <w:tc>
          <w:tcPr>
            <w:tcW w:w="1440" w:type="dxa"/>
            <w:shd w:val="clear" w:color="auto" w:fill="BFBFBF" w:themeFill="background1" w:themeFillShade="BF"/>
            <w:vAlign w:val="center"/>
          </w:tcPr>
          <w:p w14:paraId="69B56041" w14:textId="77777777" w:rsidR="00866130" w:rsidRPr="00055956" w:rsidRDefault="00866130" w:rsidP="005B023A">
            <w:pPr>
              <w:jc w:val="center"/>
              <w:rPr>
                <w:b/>
              </w:rPr>
            </w:pPr>
            <w:r w:rsidRPr="00055956">
              <w:rPr>
                <w:b/>
              </w:rPr>
              <w:t>Multiplicity</w:t>
            </w:r>
          </w:p>
        </w:tc>
        <w:tc>
          <w:tcPr>
            <w:tcW w:w="5801" w:type="dxa"/>
            <w:shd w:val="clear" w:color="auto" w:fill="BFBFBF" w:themeFill="background1" w:themeFillShade="BF"/>
            <w:vAlign w:val="center"/>
          </w:tcPr>
          <w:p w14:paraId="6E3A920D" w14:textId="77777777" w:rsidR="00866130" w:rsidRPr="00055956" w:rsidRDefault="00866130" w:rsidP="005B023A">
            <w:pPr>
              <w:rPr>
                <w:b/>
              </w:rPr>
            </w:pPr>
            <w:r w:rsidRPr="00055956">
              <w:rPr>
                <w:b/>
              </w:rPr>
              <w:t>Description</w:t>
            </w:r>
          </w:p>
        </w:tc>
      </w:tr>
      <w:tr w:rsidR="00866130" w:rsidRPr="00055956" w14:paraId="700114D4" w14:textId="77777777" w:rsidTr="005B023A">
        <w:trPr>
          <w:trHeight w:val="547"/>
        </w:trPr>
        <w:tc>
          <w:tcPr>
            <w:tcW w:w="2178" w:type="dxa"/>
            <w:vAlign w:val="center"/>
          </w:tcPr>
          <w:p w14:paraId="5CD59E80" w14:textId="77777777" w:rsidR="00866130" w:rsidRPr="003E2DB5" w:rsidRDefault="00866130" w:rsidP="005B023A">
            <w:r w:rsidRPr="003E2DB5">
              <w:rPr>
                <w:b/>
              </w:rPr>
              <w:t>Related_Report</w:t>
            </w:r>
          </w:p>
        </w:tc>
        <w:tc>
          <w:tcPr>
            <w:tcW w:w="3757" w:type="dxa"/>
            <w:vAlign w:val="center"/>
          </w:tcPr>
          <w:p w14:paraId="0A2E71DD" w14:textId="77777777" w:rsidR="00866130" w:rsidRPr="00055956" w:rsidRDefault="00866130" w:rsidP="005B023A">
            <w:pPr>
              <w:rPr>
                <w:rFonts w:ascii="Courier New" w:hAnsi="Courier New" w:cs="Courier New"/>
              </w:rPr>
            </w:pPr>
            <w:r w:rsidRPr="00055956">
              <w:rPr>
                <w:rFonts w:ascii="Courier New" w:hAnsi="Courier New" w:cs="Courier New"/>
              </w:rPr>
              <w:t>stixCommon:RelatedReportType</w:t>
            </w:r>
          </w:p>
        </w:tc>
        <w:tc>
          <w:tcPr>
            <w:tcW w:w="1440" w:type="dxa"/>
            <w:vAlign w:val="center"/>
          </w:tcPr>
          <w:p w14:paraId="32D2EB33" w14:textId="77777777" w:rsidR="00866130" w:rsidRPr="00055956" w:rsidRDefault="00866130" w:rsidP="005B023A">
            <w:pPr>
              <w:jc w:val="center"/>
              <w:rPr>
                <w:sz w:val="22"/>
              </w:rPr>
            </w:pPr>
            <w:r w:rsidRPr="003E2DB5">
              <w:t>1..*</w:t>
            </w:r>
          </w:p>
        </w:tc>
        <w:tc>
          <w:tcPr>
            <w:tcW w:w="5801" w:type="dxa"/>
            <w:vAlign w:val="center"/>
          </w:tcPr>
          <w:p w14:paraId="6095DB0B" w14:textId="77777777" w:rsidR="00866130" w:rsidRPr="003E2DB5" w:rsidRDefault="00866130" w:rsidP="005B023A">
            <w:pPr>
              <w:rPr>
                <w:szCs w:val="22"/>
              </w:rPr>
            </w:pPr>
            <w:r w:rsidRPr="003E2DB5">
              <w:t xml:space="preserve">The </w:t>
            </w:r>
            <w:r w:rsidRPr="003E2DB5">
              <w:rPr>
                <w:rFonts w:ascii="Courier New" w:hAnsi="Courier New" w:cs="Courier New"/>
              </w:rPr>
              <w:t>Related_Report</w:t>
            </w:r>
            <w:r w:rsidRPr="003E2DB5">
              <w:t xml:space="preserve"> property 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7488EF11" w14:textId="77777777" w:rsidR="00866130" w:rsidRPr="00866130" w:rsidRDefault="00866130" w:rsidP="00866130"/>
    <w:p w14:paraId="4448484D" w14:textId="77777777" w:rsidR="00785994" w:rsidRDefault="00785994" w:rsidP="00FD22AC">
      <w:pPr>
        <w:pStyle w:val="Heading1"/>
        <w:sectPr w:rsidR="00785994" w:rsidSect="00785994">
          <w:endnotePr>
            <w:numFmt w:val="decimal"/>
          </w:endnotePr>
          <w:pgSz w:w="15840" w:h="12240" w:orient="landscape" w:code="1"/>
          <w:pgMar w:top="1440" w:right="1440" w:bottom="1440" w:left="720" w:header="720" w:footer="720" w:gutter="0"/>
          <w:cols w:space="720"/>
          <w:docGrid w:linePitch="360"/>
        </w:sectPr>
      </w:pPr>
      <w:bookmarkStart w:id="148" w:name="_Ref428698714"/>
    </w:p>
    <w:p w14:paraId="240A85D2" w14:textId="77777777" w:rsidR="00AE0702" w:rsidRPr="00FD22AC" w:rsidRDefault="00AE0702" w:rsidP="00FD22AC">
      <w:pPr>
        <w:pStyle w:val="Heading1"/>
      </w:pPr>
      <w:bookmarkStart w:id="149" w:name="_Ref428779804"/>
      <w:bookmarkStart w:id="150" w:name="_Toc429574588"/>
      <w:r w:rsidRPr="00FD22AC">
        <w:lastRenderedPageBreak/>
        <w:t>Conformance</w:t>
      </w:r>
      <w:bookmarkEnd w:id="101"/>
      <w:bookmarkEnd w:id="148"/>
      <w:bookmarkEnd w:id="149"/>
      <w:bookmarkEnd w:id="150"/>
    </w:p>
    <w:p w14:paraId="4FA8A8F1" w14:textId="77777777" w:rsidR="00B973AB" w:rsidRPr="00042761" w:rsidRDefault="00B973AB" w:rsidP="00B973AB">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14:paraId="1465FAF9" w14:textId="77777777" w:rsidR="00B973AB" w:rsidRPr="00042761" w:rsidRDefault="00B973AB" w:rsidP="00B973AB">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14:paraId="2759D8A2" w14:textId="77777777" w:rsidR="00B973AB" w:rsidRDefault="00B973AB" w:rsidP="00B973AB">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14:paraId="530CCB9F" w14:textId="3CD87ED7" w:rsidR="00AE0702" w:rsidRPr="00AE0702" w:rsidRDefault="00B973AB" w:rsidP="00B973AB">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bookmarkStart w:id="151" w:name="_GoBack"/>
      <w:bookmarkEnd w:id="151"/>
      <w:r w:rsidR="00917A90">
        <w:t>.</w:t>
      </w:r>
    </w:p>
    <w:p w14:paraId="2CEC6269" w14:textId="77777777" w:rsidR="0052099F" w:rsidRDefault="00B80CDB" w:rsidP="00CE1F32">
      <w:pPr>
        <w:pStyle w:val="AppendixHeading1"/>
      </w:pPr>
      <w:bookmarkStart w:id="152" w:name="_Toc85472897"/>
      <w:bookmarkStart w:id="153" w:name="_Toc287332012"/>
      <w:bookmarkStart w:id="154" w:name="_Toc429574589"/>
      <w:r>
        <w:lastRenderedPageBreak/>
        <w:t>Acknowl</w:t>
      </w:r>
      <w:r w:rsidR="004D0E5E">
        <w:t>e</w:t>
      </w:r>
      <w:r w:rsidR="008F61FB">
        <w:t>dg</w:t>
      </w:r>
      <w:r w:rsidR="0052099F">
        <w:t>ments</w:t>
      </w:r>
      <w:bookmarkEnd w:id="152"/>
      <w:bookmarkEnd w:id="153"/>
      <w:bookmarkEnd w:id="154"/>
    </w:p>
    <w:p w14:paraId="03883336" w14:textId="77777777" w:rsidR="00C32606" w:rsidRDefault="00C32606" w:rsidP="00C32606">
      <w:r>
        <w:t>The following individuals have participated in the creation of this specification and are gratefully acknowledged:</w:t>
      </w:r>
    </w:p>
    <w:p w14:paraId="1B2142A9" w14:textId="77777777" w:rsidR="00C32606" w:rsidRDefault="00C32606" w:rsidP="00C32606">
      <w:pPr>
        <w:pStyle w:val="Titlepageinfo"/>
      </w:pPr>
      <w:r>
        <w:t>Participants:</w:t>
      </w:r>
      <w:r>
        <w:fldChar w:fldCharType="begin"/>
      </w:r>
      <w:r>
        <w:instrText xml:space="preserve"> MACROBUTTON  </w:instrText>
      </w:r>
      <w:r>
        <w:fldChar w:fldCharType="end"/>
      </w:r>
    </w:p>
    <w:p w14:paraId="66070F08" w14:textId="77777777" w:rsidR="00BF5F1E" w:rsidRDefault="00BF5F1E" w:rsidP="00BF5F1E">
      <w:pPr>
        <w:pStyle w:val="Contributor"/>
      </w:pPr>
      <w:r>
        <w:t>Dean Thompson, Australia and New Zealand Banking Group (ANZ Bank)</w:t>
      </w:r>
    </w:p>
    <w:p w14:paraId="37D8843E" w14:textId="77777777" w:rsidR="00BF5F1E" w:rsidRDefault="00BF5F1E" w:rsidP="00BF5F1E">
      <w:pPr>
        <w:pStyle w:val="Contributor"/>
      </w:pPr>
      <w:r>
        <w:t>Bret Jordan, Blue Coat Systems, Inc.</w:t>
      </w:r>
    </w:p>
    <w:p w14:paraId="08560C4D" w14:textId="77777777" w:rsidR="00BF5F1E" w:rsidRDefault="00BF5F1E" w:rsidP="00BF5F1E">
      <w:pPr>
        <w:pStyle w:val="Contributor"/>
      </w:pPr>
      <w:r>
        <w:t>Adnan Baykal, Center for Internet Security (CIS)</w:t>
      </w:r>
    </w:p>
    <w:p w14:paraId="6822AE47" w14:textId="77777777" w:rsidR="00BF5F1E" w:rsidRDefault="00BF5F1E" w:rsidP="00BF5F1E">
      <w:pPr>
        <w:pStyle w:val="Contributor"/>
      </w:pPr>
      <w:r>
        <w:t>Jyoti Verma, Cisco Systems</w:t>
      </w:r>
    </w:p>
    <w:p w14:paraId="1584BE80" w14:textId="77777777" w:rsidR="00BF5F1E" w:rsidRDefault="00BF5F1E" w:rsidP="00BF5F1E">
      <w:pPr>
        <w:pStyle w:val="Contributor"/>
      </w:pPr>
      <w:r>
        <w:t>Liron Schiff, Comilion (mobile) Ltd.</w:t>
      </w:r>
    </w:p>
    <w:p w14:paraId="208CECC6" w14:textId="77777777" w:rsidR="00BF5F1E" w:rsidRDefault="00BF5F1E" w:rsidP="00BF5F1E">
      <w:pPr>
        <w:pStyle w:val="Contributor"/>
      </w:pPr>
      <w:r>
        <w:t>Jane Ginn, Cyber Threat Intelligence Network, Inc. (CTIN)</w:t>
      </w:r>
    </w:p>
    <w:p w14:paraId="59642B37" w14:textId="77777777" w:rsidR="00BF5F1E" w:rsidRDefault="00BF5F1E" w:rsidP="00BF5F1E">
      <w:pPr>
        <w:pStyle w:val="Contributor"/>
      </w:pPr>
      <w:r>
        <w:t>Richard Struse, DHS Office of Cybersecurity and Communications (CS&amp;C)</w:t>
      </w:r>
    </w:p>
    <w:p w14:paraId="72DABB2A" w14:textId="77777777" w:rsidR="00BF5F1E" w:rsidRDefault="00BF5F1E" w:rsidP="00BF5F1E">
      <w:pPr>
        <w:pStyle w:val="Contributor"/>
      </w:pPr>
      <w:r>
        <w:t>Marlon Taylor, DHS Office of Cybersecurity and Communications (CS&amp;C)</w:t>
      </w:r>
    </w:p>
    <w:p w14:paraId="4C4B2076" w14:textId="77777777" w:rsidR="00BF5F1E" w:rsidRDefault="00BF5F1E" w:rsidP="00BF5F1E">
      <w:pPr>
        <w:pStyle w:val="Contributor"/>
      </w:pPr>
      <w:r>
        <w:t>David Eilken, Financial Services Information Sharing and Analysis Center (FS-ISAC)</w:t>
      </w:r>
    </w:p>
    <w:p w14:paraId="79291F69" w14:textId="77777777" w:rsidR="00BF5F1E" w:rsidRDefault="00BF5F1E" w:rsidP="00BF5F1E">
      <w:pPr>
        <w:pStyle w:val="Contributor"/>
      </w:pPr>
      <w:r>
        <w:t>Sarah Brown, Fox-IT</w:t>
      </w:r>
    </w:p>
    <w:p w14:paraId="39A70976" w14:textId="77777777" w:rsidR="00BF5F1E" w:rsidRDefault="00BF5F1E" w:rsidP="00BF5F1E">
      <w:pPr>
        <w:pStyle w:val="Contributor"/>
      </w:pPr>
      <w:r>
        <w:t>Ryusuke Masuoka, Fujitsu Limited</w:t>
      </w:r>
    </w:p>
    <w:p w14:paraId="5822D9B2" w14:textId="77777777" w:rsidR="00BF5F1E" w:rsidRDefault="00BF5F1E" w:rsidP="00BF5F1E">
      <w:pPr>
        <w:pStyle w:val="Contributor"/>
      </w:pPr>
      <w:r>
        <w:t>Eric Burger, Georgetown University</w:t>
      </w:r>
    </w:p>
    <w:p w14:paraId="4C0655BC" w14:textId="77777777" w:rsidR="00BF5F1E" w:rsidRDefault="00BF5F1E" w:rsidP="00BF5F1E">
      <w:pPr>
        <w:pStyle w:val="Contributor"/>
      </w:pPr>
      <w:r>
        <w:t>Jason Keirstead, IBM</w:t>
      </w:r>
    </w:p>
    <w:p w14:paraId="2A13DF7F" w14:textId="77777777" w:rsidR="00BF5F1E" w:rsidRDefault="00BF5F1E" w:rsidP="00BF5F1E">
      <w:pPr>
        <w:pStyle w:val="Contributor"/>
      </w:pPr>
      <w:r>
        <w:t>Paul Martini, iboss, Inc.</w:t>
      </w:r>
    </w:p>
    <w:p w14:paraId="5771C894" w14:textId="77777777" w:rsidR="00BF5F1E" w:rsidRDefault="00BF5F1E" w:rsidP="00BF5F1E">
      <w:pPr>
        <w:pStyle w:val="Contributor"/>
      </w:pPr>
      <w:r>
        <w:t>Jerome Athias, Individual</w:t>
      </w:r>
    </w:p>
    <w:p w14:paraId="4328AD82" w14:textId="77777777" w:rsidR="00BF5F1E" w:rsidRDefault="00BF5F1E" w:rsidP="00BF5F1E">
      <w:pPr>
        <w:pStyle w:val="Contributor"/>
      </w:pPr>
      <w:r>
        <w:t>Terry MacDonald, Individual</w:t>
      </w:r>
    </w:p>
    <w:p w14:paraId="0A95229B" w14:textId="77777777" w:rsidR="00BF5F1E" w:rsidRDefault="00BF5F1E" w:rsidP="00BF5F1E">
      <w:pPr>
        <w:pStyle w:val="Contributor"/>
      </w:pPr>
      <w:r>
        <w:t>Alex Pinto, Individual</w:t>
      </w:r>
    </w:p>
    <w:p w14:paraId="165D47A3" w14:textId="77777777" w:rsidR="00BF5F1E" w:rsidRDefault="00BF5F1E" w:rsidP="00BF5F1E">
      <w:pPr>
        <w:pStyle w:val="Contributor"/>
      </w:pPr>
      <w:r>
        <w:t>Patrick Maroney, Integrated Networking Technologies, Inc.</w:t>
      </w:r>
    </w:p>
    <w:p w14:paraId="1391FBF4" w14:textId="77777777" w:rsidR="00BF5F1E" w:rsidRDefault="00BF5F1E" w:rsidP="00BF5F1E">
      <w:pPr>
        <w:pStyle w:val="Contributor"/>
      </w:pPr>
      <w:r>
        <w:t>Wouter Bolsterlee, Intelworks BV</w:t>
      </w:r>
    </w:p>
    <w:p w14:paraId="627B7AE8" w14:textId="77777777" w:rsidR="00BF5F1E" w:rsidRDefault="00BF5F1E" w:rsidP="00BF5F1E">
      <w:pPr>
        <w:pStyle w:val="Contributor"/>
      </w:pPr>
      <w:r>
        <w:t>Joep Gommers, Intelworks BV</w:t>
      </w:r>
    </w:p>
    <w:p w14:paraId="36270A1F" w14:textId="77777777" w:rsidR="00BF5F1E" w:rsidRDefault="00BF5F1E" w:rsidP="00BF5F1E">
      <w:pPr>
        <w:pStyle w:val="Contributor"/>
      </w:pPr>
      <w:r>
        <w:t>Sergey Polzunov, Intelworks BV</w:t>
      </w:r>
    </w:p>
    <w:p w14:paraId="12BC1A10" w14:textId="77777777" w:rsidR="00BF5F1E" w:rsidRDefault="00BF5F1E" w:rsidP="00BF5F1E">
      <w:pPr>
        <w:pStyle w:val="Contributor"/>
      </w:pPr>
      <w:r>
        <w:t>Rutger Prins, Intelworks BV</w:t>
      </w:r>
    </w:p>
    <w:p w14:paraId="55408046" w14:textId="77777777" w:rsidR="00BF5F1E" w:rsidRDefault="00BF5F1E" w:rsidP="00BF5F1E">
      <w:pPr>
        <w:pStyle w:val="Contributor"/>
      </w:pPr>
      <w:r>
        <w:t>Andrei Sîrghi, Intelworks BV</w:t>
      </w:r>
    </w:p>
    <w:p w14:paraId="2685DA91" w14:textId="77777777" w:rsidR="00BF5F1E" w:rsidRDefault="00BF5F1E" w:rsidP="00BF5F1E">
      <w:pPr>
        <w:pStyle w:val="Contributor"/>
      </w:pPr>
      <w:r>
        <w:t>Raymon van der Velde, Intelworks BV</w:t>
      </w:r>
    </w:p>
    <w:p w14:paraId="781EBE0B" w14:textId="77777777" w:rsidR="00BF5F1E" w:rsidRDefault="00BF5F1E" w:rsidP="00BF5F1E">
      <w:pPr>
        <w:pStyle w:val="Contributor"/>
      </w:pPr>
      <w:r>
        <w:t>Jonathan Baker, MITRE Corporation</w:t>
      </w:r>
    </w:p>
    <w:p w14:paraId="4E6DB63D" w14:textId="77777777" w:rsidR="00BF5F1E" w:rsidRDefault="00BF5F1E" w:rsidP="00BF5F1E">
      <w:pPr>
        <w:pStyle w:val="Contributor"/>
      </w:pPr>
      <w:r>
        <w:t>Sean Barnum, MITRE Corporation</w:t>
      </w:r>
    </w:p>
    <w:p w14:paraId="61F520F1" w14:textId="77777777" w:rsidR="00BF5F1E" w:rsidRDefault="00BF5F1E" w:rsidP="00BF5F1E">
      <w:pPr>
        <w:pStyle w:val="Contributor"/>
      </w:pPr>
      <w:r>
        <w:t>Mark Davidson, MITRE Corporation</w:t>
      </w:r>
    </w:p>
    <w:p w14:paraId="13FDB524" w14:textId="77777777" w:rsidR="00BF5F1E" w:rsidRDefault="00BF5F1E" w:rsidP="00BF5F1E">
      <w:pPr>
        <w:pStyle w:val="Contributor"/>
      </w:pPr>
      <w:r>
        <w:t>Ivan Kirillov, MITRE Corporation</w:t>
      </w:r>
    </w:p>
    <w:p w14:paraId="071AD5A9" w14:textId="77777777" w:rsidR="00BF5F1E" w:rsidRDefault="00BF5F1E" w:rsidP="00BF5F1E">
      <w:pPr>
        <w:pStyle w:val="Contributor"/>
      </w:pPr>
      <w:r>
        <w:t>Jon Salwen, MITRE Corporation</w:t>
      </w:r>
    </w:p>
    <w:p w14:paraId="2B8374FC" w14:textId="77777777" w:rsidR="00BF5F1E" w:rsidRDefault="00BF5F1E" w:rsidP="00BF5F1E">
      <w:pPr>
        <w:pStyle w:val="Contributor"/>
      </w:pPr>
      <w:r>
        <w:t>John Wunder, MITRE Corporation</w:t>
      </w:r>
    </w:p>
    <w:p w14:paraId="6D2BB10D" w14:textId="77777777" w:rsidR="00BF5F1E" w:rsidRDefault="00BF5F1E" w:rsidP="00BF5F1E">
      <w:pPr>
        <w:pStyle w:val="Contributor"/>
      </w:pPr>
      <w:r>
        <w:t>Mike Boyle, National Security Agency</w:t>
      </w:r>
    </w:p>
    <w:p w14:paraId="403420D4" w14:textId="77777777" w:rsidR="00BF5F1E" w:rsidRDefault="00BF5F1E" w:rsidP="00BF5F1E">
      <w:pPr>
        <w:pStyle w:val="Contributor"/>
      </w:pPr>
      <w:r>
        <w:t>Jessica Fitzgerald-McKay, National Security Agency</w:t>
      </w:r>
    </w:p>
    <w:p w14:paraId="2ADC4E71" w14:textId="77777777" w:rsidR="00BF5F1E" w:rsidRDefault="00BF5F1E" w:rsidP="00BF5F1E">
      <w:pPr>
        <w:pStyle w:val="Contributor"/>
      </w:pPr>
      <w:r>
        <w:t>Takahiro Kakumaru, NEC Corporation</w:t>
      </w:r>
    </w:p>
    <w:p w14:paraId="60BA0E54" w14:textId="77777777" w:rsidR="00BF5F1E" w:rsidRDefault="00BF5F1E" w:rsidP="00BF5F1E">
      <w:pPr>
        <w:pStyle w:val="Contributor"/>
      </w:pPr>
      <w:r>
        <w:t>John-Mark Gurney, New Context Services, Inc.</w:t>
      </w:r>
    </w:p>
    <w:p w14:paraId="5CC49F14" w14:textId="77777777" w:rsidR="00BF5F1E" w:rsidRDefault="00BF5F1E" w:rsidP="00BF5F1E">
      <w:pPr>
        <w:pStyle w:val="Contributor"/>
      </w:pPr>
      <w:r>
        <w:t>Christian Hunt, New Context Services, Inc.</w:t>
      </w:r>
    </w:p>
    <w:p w14:paraId="7E17B80D" w14:textId="77777777" w:rsidR="00BF5F1E" w:rsidRDefault="00BF5F1E" w:rsidP="00BF5F1E">
      <w:pPr>
        <w:pStyle w:val="Contributor"/>
      </w:pPr>
      <w:r>
        <w:t>Daniel Riedel, New Context Services, Inc.</w:t>
      </w:r>
    </w:p>
    <w:p w14:paraId="6EFCB93D" w14:textId="77777777" w:rsidR="00BF5F1E" w:rsidRDefault="00BF5F1E" w:rsidP="00BF5F1E">
      <w:pPr>
        <w:pStyle w:val="Contributor"/>
      </w:pPr>
      <w:r>
        <w:t>Andrew Storms, New Context Services, Inc.</w:t>
      </w:r>
    </w:p>
    <w:p w14:paraId="705B565D" w14:textId="77777777" w:rsidR="00BF5F1E" w:rsidRDefault="00BF5F1E" w:rsidP="00BF5F1E">
      <w:pPr>
        <w:pStyle w:val="Contributor"/>
      </w:pPr>
      <w:r>
        <w:t>John Tolbert, Queralt, Inc.</w:t>
      </w:r>
    </w:p>
    <w:p w14:paraId="7B0D1BB4" w14:textId="77777777" w:rsidR="00BF5F1E" w:rsidRDefault="00BF5F1E" w:rsidP="00BF5F1E">
      <w:pPr>
        <w:pStyle w:val="Contributor"/>
      </w:pPr>
      <w:r>
        <w:t>Igor Baikalov, Securonix</w:t>
      </w:r>
    </w:p>
    <w:p w14:paraId="40ECB436" w14:textId="77777777" w:rsidR="00BF5F1E" w:rsidRDefault="00BF5F1E" w:rsidP="00BF5F1E">
      <w:pPr>
        <w:pStyle w:val="Contributor"/>
      </w:pPr>
      <w:r>
        <w:t>Bernd Grobauer, Siemens AG</w:t>
      </w:r>
    </w:p>
    <w:p w14:paraId="53CA6424" w14:textId="77777777" w:rsidR="00BF5F1E" w:rsidRDefault="00BF5F1E" w:rsidP="00BF5F1E">
      <w:pPr>
        <w:pStyle w:val="Contributor"/>
      </w:pPr>
      <w:r>
        <w:t>Jonathan Bush, Soltra</w:t>
      </w:r>
    </w:p>
    <w:p w14:paraId="1670A1D5" w14:textId="77777777" w:rsidR="00BF5F1E" w:rsidRDefault="00BF5F1E" w:rsidP="00BF5F1E">
      <w:pPr>
        <w:pStyle w:val="Contributor"/>
      </w:pPr>
      <w:r>
        <w:t>Aharon Chernin, Soltra</w:t>
      </w:r>
    </w:p>
    <w:p w14:paraId="79FD194E" w14:textId="77777777" w:rsidR="00BF5F1E" w:rsidRDefault="00BF5F1E" w:rsidP="00BF5F1E">
      <w:pPr>
        <w:pStyle w:val="Contributor"/>
      </w:pPr>
      <w:r>
        <w:t>Trey Darley, Soltra</w:t>
      </w:r>
    </w:p>
    <w:p w14:paraId="7DC0B6A0" w14:textId="77777777" w:rsidR="00BF5F1E" w:rsidRDefault="00BF5F1E" w:rsidP="00BF5F1E">
      <w:pPr>
        <w:pStyle w:val="Contributor"/>
      </w:pPr>
      <w:r>
        <w:t>Paul Dion, Soltra</w:t>
      </w:r>
    </w:p>
    <w:p w14:paraId="652B0A8A" w14:textId="77777777" w:rsidR="00BF5F1E" w:rsidRDefault="00BF5F1E" w:rsidP="00BF5F1E">
      <w:pPr>
        <w:pStyle w:val="Contributor"/>
      </w:pPr>
      <w:r>
        <w:t>Ali Khan, Soltra</w:t>
      </w:r>
    </w:p>
    <w:p w14:paraId="3F40380F" w14:textId="77777777" w:rsidR="00BF5F1E" w:rsidRDefault="00BF5F1E" w:rsidP="00BF5F1E">
      <w:pPr>
        <w:pStyle w:val="Contributor"/>
      </w:pPr>
      <w:r>
        <w:t>Natalie Suarez, Soltra</w:t>
      </w:r>
    </w:p>
    <w:p w14:paraId="1DB36ED1" w14:textId="77777777" w:rsidR="00BF5F1E" w:rsidRDefault="00BF5F1E" w:rsidP="00BF5F1E">
      <w:pPr>
        <w:pStyle w:val="Contributor"/>
      </w:pPr>
      <w:r>
        <w:t>Cedric LeRoux, Splunk Inc.</w:t>
      </w:r>
    </w:p>
    <w:p w14:paraId="07AF19D3" w14:textId="77777777" w:rsidR="00BF5F1E" w:rsidRDefault="00BF5F1E" w:rsidP="00BF5F1E">
      <w:pPr>
        <w:pStyle w:val="Contributor"/>
      </w:pPr>
      <w:r>
        <w:t>Brian Luger, Splunk Inc.</w:t>
      </w:r>
    </w:p>
    <w:p w14:paraId="637E7B95" w14:textId="77777777" w:rsidR="00BF5F1E" w:rsidRDefault="00BF5F1E" w:rsidP="00BF5F1E">
      <w:pPr>
        <w:pStyle w:val="Contributor"/>
      </w:pPr>
      <w:r>
        <w:t>Crystal Hayes, The Boeing Company</w:t>
      </w:r>
    </w:p>
    <w:p w14:paraId="0657EB5C" w14:textId="77777777" w:rsidR="00BF5F1E" w:rsidRDefault="00BF5F1E" w:rsidP="00BF5F1E">
      <w:pPr>
        <w:pStyle w:val="Contributor"/>
      </w:pPr>
      <w:r>
        <w:t>Brad Butts, U.S. Bank</w:t>
      </w:r>
    </w:p>
    <w:p w14:paraId="75ECCEEF" w14:textId="77777777" w:rsidR="00BF5F1E" w:rsidRDefault="00BF5F1E" w:rsidP="00BF5F1E">
      <w:pPr>
        <w:pStyle w:val="Contributor"/>
      </w:pPr>
      <w:r>
        <w:t>Mona Magathan, U.S. Bank</w:t>
      </w:r>
    </w:p>
    <w:p w14:paraId="18CB8E9A" w14:textId="77777777" w:rsidR="00BF5F1E" w:rsidRDefault="00BF5F1E" w:rsidP="00BF5F1E">
      <w:pPr>
        <w:pStyle w:val="Contributor"/>
      </w:pPr>
      <w:r>
        <w:lastRenderedPageBreak/>
        <w:t>Adam Cooper, United Kingdom Cabinet Office</w:t>
      </w:r>
    </w:p>
    <w:p w14:paraId="542A7373" w14:textId="77777777" w:rsidR="00BF5F1E" w:rsidRDefault="00BF5F1E" w:rsidP="00BF5F1E">
      <w:pPr>
        <w:pStyle w:val="Contributor"/>
      </w:pPr>
      <w:r>
        <w:t>Mike McLellan, United Kingdom Cabinet Office</w:t>
      </w:r>
    </w:p>
    <w:p w14:paraId="7B9BE3E2" w14:textId="77777777" w:rsidR="00BF5F1E" w:rsidRDefault="00BF5F1E" w:rsidP="00BF5F1E">
      <w:pPr>
        <w:pStyle w:val="Contributor"/>
      </w:pPr>
      <w:r>
        <w:t>Chris O'Brien, United Kingdom Cabinet Office</w:t>
      </w:r>
    </w:p>
    <w:p w14:paraId="26823E87" w14:textId="77777777" w:rsidR="00BF5F1E" w:rsidRDefault="00BF5F1E" w:rsidP="00BF5F1E">
      <w:pPr>
        <w:pStyle w:val="Contributor"/>
      </w:pPr>
      <w:r>
        <w:t>Julian White, United Kingdom Cabinet Office</w:t>
      </w:r>
    </w:p>
    <w:p w14:paraId="6DA58A65" w14:textId="77777777" w:rsidR="00BF5F1E" w:rsidRDefault="00BF5F1E" w:rsidP="00BF5F1E">
      <w:pPr>
        <w:pStyle w:val="Contributor"/>
      </w:pPr>
      <w:r>
        <w:t>Anthony Rutkowski, Yaana Technologies, LLC</w:t>
      </w:r>
    </w:p>
    <w:p w14:paraId="02BB3E3B" w14:textId="77777777" w:rsidR="00BF5F1E" w:rsidRDefault="00BF5F1E" w:rsidP="00BF5F1E">
      <w:pPr>
        <w:pStyle w:val="Contributor"/>
      </w:pPr>
    </w:p>
    <w:p w14:paraId="644F0285" w14:textId="77777777" w:rsidR="00C32606" w:rsidRDefault="00BF5F1E" w:rsidP="00BF5F1E">
      <w:pPr>
        <w:pStyle w:val="Contributor"/>
      </w:pPr>
      <w:r>
        <w:t>The authors would also like to thank the larger STIX Community for its input and help in reviewing this document.</w:t>
      </w:r>
    </w:p>
    <w:p w14:paraId="4620A526" w14:textId="77777777" w:rsidR="00C76CAA" w:rsidRPr="00C76CAA" w:rsidRDefault="00C76CAA" w:rsidP="00C76CAA"/>
    <w:p w14:paraId="6D6C84CF" w14:textId="77777777" w:rsidR="008354A2" w:rsidRPr="008354A2" w:rsidRDefault="008354A2" w:rsidP="008354A2"/>
    <w:p w14:paraId="772FE984" w14:textId="77777777" w:rsidR="00A05FDF" w:rsidRDefault="00A05FDF" w:rsidP="00A05FDF">
      <w:pPr>
        <w:pStyle w:val="AppendixHeading1"/>
      </w:pPr>
      <w:bookmarkStart w:id="155" w:name="_Toc85472898"/>
      <w:bookmarkStart w:id="156" w:name="_Toc287332014"/>
      <w:bookmarkStart w:id="157" w:name="_Toc429574590"/>
      <w:r>
        <w:lastRenderedPageBreak/>
        <w:t>Revision History</w:t>
      </w:r>
      <w:bookmarkEnd w:id="155"/>
      <w:bookmarkEnd w:id="156"/>
      <w:bookmarkEnd w:id="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302D3CC5" w14:textId="77777777" w:rsidTr="00866130">
        <w:tc>
          <w:tcPr>
            <w:tcW w:w="1548" w:type="dxa"/>
          </w:tcPr>
          <w:p w14:paraId="041E5196" w14:textId="77777777" w:rsidR="00A05FDF" w:rsidRPr="00C7321D" w:rsidRDefault="00A05FDF" w:rsidP="00C7321D">
            <w:pPr>
              <w:jc w:val="center"/>
              <w:rPr>
                <w:b/>
              </w:rPr>
            </w:pPr>
            <w:r w:rsidRPr="00C7321D">
              <w:rPr>
                <w:b/>
              </w:rPr>
              <w:t>Revision</w:t>
            </w:r>
          </w:p>
        </w:tc>
        <w:tc>
          <w:tcPr>
            <w:tcW w:w="1710" w:type="dxa"/>
          </w:tcPr>
          <w:p w14:paraId="1A2C98DF" w14:textId="77777777" w:rsidR="00A05FDF" w:rsidRPr="00C7321D" w:rsidRDefault="00A05FDF" w:rsidP="00C7321D">
            <w:pPr>
              <w:jc w:val="center"/>
              <w:rPr>
                <w:b/>
              </w:rPr>
            </w:pPr>
            <w:r w:rsidRPr="00C7321D">
              <w:rPr>
                <w:b/>
              </w:rPr>
              <w:t>Date</w:t>
            </w:r>
          </w:p>
        </w:tc>
        <w:tc>
          <w:tcPr>
            <w:tcW w:w="1890" w:type="dxa"/>
          </w:tcPr>
          <w:p w14:paraId="3BF17163" w14:textId="77777777" w:rsidR="00A05FDF" w:rsidRPr="00C7321D" w:rsidRDefault="00A05FDF" w:rsidP="00C7321D">
            <w:pPr>
              <w:jc w:val="center"/>
              <w:rPr>
                <w:b/>
              </w:rPr>
            </w:pPr>
            <w:r w:rsidRPr="00C7321D">
              <w:rPr>
                <w:b/>
              </w:rPr>
              <w:t>Editor</w:t>
            </w:r>
          </w:p>
        </w:tc>
        <w:tc>
          <w:tcPr>
            <w:tcW w:w="4428" w:type="dxa"/>
          </w:tcPr>
          <w:p w14:paraId="3897BCA8" w14:textId="77777777" w:rsidR="00A05FDF" w:rsidRPr="00C7321D" w:rsidRDefault="00A05FDF" w:rsidP="00AC5012">
            <w:pPr>
              <w:rPr>
                <w:b/>
              </w:rPr>
            </w:pPr>
            <w:r w:rsidRPr="00C7321D">
              <w:rPr>
                <w:b/>
              </w:rPr>
              <w:t>Changes Made</w:t>
            </w:r>
          </w:p>
        </w:tc>
      </w:tr>
      <w:tr w:rsidR="00866130" w14:paraId="44E8580E" w14:textId="77777777" w:rsidTr="00866130">
        <w:tc>
          <w:tcPr>
            <w:tcW w:w="1548" w:type="dxa"/>
          </w:tcPr>
          <w:p w14:paraId="52810CD5" w14:textId="77777777" w:rsidR="00866130" w:rsidRDefault="00866130" w:rsidP="00866130">
            <w:r>
              <w:t>wd01</w:t>
            </w:r>
          </w:p>
        </w:tc>
        <w:tc>
          <w:tcPr>
            <w:tcW w:w="1710" w:type="dxa"/>
          </w:tcPr>
          <w:p w14:paraId="3BD63B38" w14:textId="77777777" w:rsidR="00866130" w:rsidRDefault="00866130" w:rsidP="00866130">
            <w:r>
              <w:t>21 August 2015</w:t>
            </w:r>
          </w:p>
        </w:tc>
        <w:tc>
          <w:tcPr>
            <w:tcW w:w="1890" w:type="dxa"/>
          </w:tcPr>
          <w:p w14:paraId="24AAA624" w14:textId="77777777" w:rsidR="00866130" w:rsidRDefault="00866130" w:rsidP="00866130">
            <w:r>
              <w:t>Sean Barnum Desiree Beck Aharon Chernin Rich Piazza</w:t>
            </w:r>
          </w:p>
        </w:tc>
        <w:tc>
          <w:tcPr>
            <w:tcW w:w="4428" w:type="dxa"/>
          </w:tcPr>
          <w:p w14:paraId="41B481E7" w14:textId="77777777" w:rsidR="00866130" w:rsidRDefault="00866130" w:rsidP="00866130">
            <w:r>
              <w:t>Initial transfer to OASIS template</w:t>
            </w:r>
          </w:p>
        </w:tc>
      </w:tr>
    </w:tbl>
    <w:p w14:paraId="2086E276" w14:textId="77777777" w:rsidR="003129C6" w:rsidRPr="003129C6" w:rsidRDefault="003129C6" w:rsidP="003129C6"/>
    <w:sectPr w:rsidR="003129C6" w:rsidRPr="003129C6" w:rsidSect="00785994">
      <w:endnotePr>
        <w:numFmt w:val="decimal"/>
      </w:endnotePr>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99235D" w14:textId="77777777" w:rsidR="00B36593" w:rsidRDefault="00B36593" w:rsidP="008C100C">
      <w:r>
        <w:separator/>
      </w:r>
    </w:p>
    <w:p w14:paraId="51EE5DA2" w14:textId="77777777" w:rsidR="00B36593" w:rsidRDefault="00B36593" w:rsidP="008C100C"/>
    <w:p w14:paraId="408AE831" w14:textId="77777777" w:rsidR="00B36593" w:rsidRDefault="00B36593" w:rsidP="008C100C"/>
    <w:p w14:paraId="2BFA7F90" w14:textId="77777777" w:rsidR="00B36593" w:rsidRDefault="00B36593" w:rsidP="008C100C"/>
    <w:p w14:paraId="43FC7009" w14:textId="77777777" w:rsidR="00B36593" w:rsidRDefault="00B36593" w:rsidP="008C100C"/>
    <w:p w14:paraId="4662D000" w14:textId="77777777" w:rsidR="00B36593" w:rsidRDefault="00B36593" w:rsidP="008C100C"/>
    <w:p w14:paraId="57D27BD2" w14:textId="77777777" w:rsidR="00B36593" w:rsidRDefault="00B36593" w:rsidP="008C100C"/>
  </w:endnote>
  <w:endnote w:type="continuationSeparator" w:id="0">
    <w:p w14:paraId="2E99A771" w14:textId="77777777" w:rsidR="00B36593" w:rsidRDefault="00B36593" w:rsidP="008C100C">
      <w:r>
        <w:continuationSeparator/>
      </w:r>
    </w:p>
    <w:p w14:paraId="57B97576" w14:textId="77777777" w:rsidR="00B36593" w:rsidRDefault="00B36593" w:rsidP="008C100C"/>
    <w:p w14:paraId="00DC20CA" w14:textId="77777777" w:rsidR="00B36593" w:rsidRDefault="00B36593" w:rsidP="008C100C"/>
    <w:p w14:paraId="17E28E99" w14:textId="77777777" w:rsidR="00B36593" w:rsidRDefault="00B36593" w:rsidP="008C100C"/>
    <w:p w14:paraId="6985334F" w14:textId="77777777" w:rsidR="00B36593" w:rsidRDefault="00B36593" w:rsidP="008C100C"/>
    <w:p w14:paraId="360E5E17" w14:textId="77777777" w:rsidR="00B36593" w:rsidRDefault="00B36593" w:rsidP="008C100C"/>
    <w:p w14:paraId="603C683A" w14:textId="77777777" w:rsidR="00B36593" w:rsidRDefault="00B36593" w:rsidP="008C100C"/>
  </w:endnote>
  <w:endnote w:id="1">
    <w:p w14:paraId="68B4FA95" w14:textId="77777777" w:rsidR="00381DDC" w:rsidRDefault="00381DDC">
      <w:pPr>
        <w:pStyle w:val="EndnoteText"/>
      </w:pPr>
      <w:r>
        <w:rPr>
          <w:rStyle w:val="EndnoteReference"/>
        </w:rPr>
        <w:endnoteRef/>
      </w:r>
      <w:r>
        <w:t xml:space="preserve"> </w:t>
      </w:r>
      <w:r w:rsidRPr="00F62E41">
        <w:t xml:space="preserve">The CybOX Observable data model is actually defined in the </w:t>
      </w:r>
      <w:hyperlink w:anchor="RelatedWord" w:history="1">
        <w:r w:rsidRPr="00381DDC">
          <w:rPr>
            <w:rStyle w:val="Hyperlink"/>
          </w:rPr>
          <w:t>CybOX Language</w:t>
        </w:r>
      </w:hyperlink>
      <w:r w:rsidRPr="00F62E41">
        <w:t>, not in STIX; but it is included in the list because it is referenced often from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21CAC" w14:textId="77777777"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83ACA" w:rsidRPr="00E83ACA">
      <w:rPr>
        <w:sz w:val="16"/>
        <w:szCs w:val="16"/>
      </w:rPr>
      <w:t>part11-report</w:t>
    </w:r>
    <w:r w:rsidR="00BE0637">
      <w:rPr>
        <w:sz w:val="16"/>
        <w:szCs w:val="16"/>
      </w:rPr>
      <w:tab/>
      <w:t>Working Draft</w:t>
    </w:r>
    <w:r w:rsidR="001847BD">
      <w:rPr>
        <w:sz w:val="16"/>
        <w:szCs w:val="16"/>
      </w:rPr>
      <w:t xml:space="preserve"> 01</w:t>
    </w:r>
    <w:r w:rsidR="00BE0637">
      <w:rPr>
        <w:sz w:val="16"/>
        <w:szCs w:val="16"/>
      </w:rPr>
      <w:tab/>
    </w:r>
    <w:r w:rsidR="008E2049">
      <w:rPr>
        <w:sz w:val="16"/>
        <w:szCs w:val="16"/>
        <w:lang w:val="en-US"/>
      </w:rPr>
      <w:t>30</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14:paraId="3122DB9C" w14:textId="77777777"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B973AB">
      <w:rPr>
        <w:rStyle w:val="PageNumber"/>
        <w:noProof/>
        <w:sz w:val="16"/>
        <w:szCs w:val="16"/>
      </w:rPr>
      <w:t>23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B973AB">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EFB67" w14:textId="77777777" w:rsidR="00B36593" w:rsidRDefault="00B36593" w:rsidP="008C100C">
      <w:r>
        <w:separator/>
      </w:r>
    </w:p>
    <w:p w14:paraId="377F54D1" w14:textId="77777777" w:rsidR="00B36593" w:rsidRDefault="00B36593" w:rsidP="008C100C"/>
  </w:footnote>
  <w:footnote w:type="continuationSeparator" w:id="0">
    <w:p w14:paraId="47D70C69" w14:textId="77777777" w:rsidR="00B36593" w:rsidRDefault="00B36593" w:rsidP="008C100C">
      <w:r>
        <w:continuationSeparator/>
      </w:r>
    </w:p>
    <w:p w14:paraId="2003F4FC" w14:textId="77777777" w:rsidR="00B36593" w:rsidRDefault="00B36593"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24C43"/>
    <w:rsid w:val="00025117"/>
    <w:rsid w:val="0003132D"/>
    <w:rsid w:val="00035E41"/>
    <w:rsid w:val="0003756D"/>
    <w:rsid w:val="000717B2"/>
    <w:rsid w:val="00076EFC"/>
    <w:rsid w:val="00096E2D"/>
    <w:rsid w:val="000B071A"/>
    <w:rsid w:val="000C471B"/>
    <w:rsid w:val="000C73CF"/>
    <w:rsid w:val="000E28CA"/>
    <w:rsid w:val="000F36D1"/>
    <w:rsid w:val="000F3A82"/>
    <w:rsid w:val="00101FF7"/>
    <w:rsid w:val="001057D2"/>
    <w:rsid w:val="0012387E"/>
    <w:rsid w:val="00123F2F"/>
    <w:rsid w:val="00125EA7"/>
    <w:rsid w:val="00132EB2"/>
    <w:rsid w:val="00147F63"/>
    <w:rsid w:val="00151045"/>
    <w:rsid w:val="00155251"/>
    <w:rsid w:val="00163EB3"/>
    <w:rsid w:val="00165F54"/>
    <w:rsid w:val="00176B0C"/>
    <w:rsid w:val="00177DED"/>
    <w:rsid w:val="001847BD"/>
    <w:rsid w:val="001945A5"/>
    <w:rsid w:val="00194B28"/>
    <w:rsid w:val="00195F88"/>
    <w:rsid w:val="001A7143"/>
    <w:rsid w:val="001B103C"/>
    <w:rsid w:val="001D1D6C"/>
    <w:rsid w:val="001E392A"/>
    <w:rsid w:val="001E46CF"/>
    <w:rsid w:val="001F05E0"/>
    <w:rsid w:val="001F2095"/>
    <w:rsid w:val="00210002"/>
    <w:rsid w:val="002173AF"/>
    <w:rsid w:val="00225C3B"/>
    <w:rsid w:val="0023482D"/>
    <w:rsid w:val="00266B32"/>
    <w:rsid w:val="00272E33"/>
    <w:rsid w:val="00273E05"/>
    <w:rsid w:val="00275FD8"/>
    <w:rsid w:val="002813EC"/>
    <w:rsid w:val="00285F85"/>
    <w:rsid w:val="00286EC7"/>
    <w:rsid w:val="0029503E"/>
    <w:rsid w:val="00295C45"/>
    <w:rsid w:val="002A5CA9"/>
    <w:rsid w:val="002B197B"/>
    <w:rsid w:val="002B7E99"/>
    <w:rsid w:val="002C0868"/>
    <w:rsid w:val="002D0FAE"/>
    <w:rsid w:val="002F2BF1"/>
    <w:rsid w:val="00310E8A"/>
    <w:rsid w:val="003129C6"/>
    <w:rsid w:val="003374BB"/>
    <w:rsid w:val="003423A1"/>
    <w:rsid w:val="003426DD"/>
    <w:rsid w:val="003476C1"/>
    <w:rsid w:val="00353EC5"/>
    <w:rsid w:val="00356EA7"/>
    <w:rsid w:val="003817AC"/>
    <w:rsid w:val="00381DDC"/>
    <w:rsid w:val="003948FC"/>
    <w:rsid w:val="003A433A"/>
    <w:rsid w:val="003B0E37"/>
    <w:rsid w:val="003B60FC"/>
    <w:rsid w:val="003C18EF"/>
    <w:rsid w:val="003C61EA"/>
    <w:rsid w:val="003D1945"/>
    <w:rsid w:val="003E2DB5"/>
    <w:rsid w:val="003F487C"/>
    <w:rsid w:val="00412A4B"/>
    <w:rsid w:val="00417AFA"/>
    <w:rsid w:val="004226B7"/>
    <w:rsid w:val="004258D4"/>
    <w:rsid w:val="00463B76"/>
    <w:rsid w:val="00485C45"/>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33EDA"/>
    <w:rsid w:val="005372BE"/>
    <w:rsid w:val="00542191"/>
    <w:rsid w:val="00544386"/>
    <w:rsid w:val="00547D8B"/>
    <w:rsid w:val="00576770"/>
    <w:rsid w:val="00582DE2"/>
    <w:rsid w:val="00590FE3"/>
    <w:rsid w:val="005A293B"/>
    <w:rsid w:val="005A5E41"/>
    <w:rsid w:val="005D0539"/>
    <w:rsid w:val="005D2EE1"/>
    <w:rsid w:val="005E2FCB"/>
    <w:rsid w:val="005E587C"/>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613C3"/>
    <w:rsid w:val="0077347A"/>
    <w:rsid w:val="007816D7"/>
    <w:rsid w:val="00785994"/>
    <w:rsid w:val="007C2C52"/>
    <w:rsid w:val="007D079E"/>
    <w:rsid w:val="007E3373"/>
    <w:rsid w:val="007E3A0F"/>
    <w:rsid w:val="007F5126"/>
    <w:rsid w:val="00806D7D"/>
    <w:rsid w:val="008341CC"/>
    <w:rsid w:val="008354A2"/>
    <w:rsid w:val="00844B2F"/>
    <w:rsid w:val="00851329"/>
    <w:rsid w:val="00852E10"/>
    <w:rsid w:val="008546B3"/>
    <w:rsid w:val="00860008"/>
    <w:rsid w:val="00866130"/>
    <w:rsid w:val="008677C6"/>
    <w:rsid w:val="0087083F"/>
    <w:rsid w:val="00875A6B"/>
    <w:rsid w:val="008829A8"/>
    <w:rsid w:val="00882FC4"/>
    <w:rsid w:val="00890065"/>
    <w:rsid w:val="008A6250"/>
    <w:rsid w:val="008B35FC"/>
    <w:rsid w:val="008C100C"/>
    <w:rsid w:val="008C7396"/>
    <w:rsid w:val="008D23C9"/>
    <w:rsid w:val="008D4493"/>
    <w:rsid w:val="008D464F"/>
    <w:rsid w:val="008E2049"/>
    <w:rsid w:val="008F61FB"/>
    <w:rsid w:val="00903BE1"/>
    <w:rsid w:val="00916946"/>
    <w:rsid w:val="00917A90"/>
    <w:rsid w:val="00924BCD"/>
    <w:rsid w:val="00933ED8"/>
    <w:rsid w:val="00950638"/>
    <w:rsid w:val="00951C02"/>
    <w:rsid w:val="009523EF"/>
    <w:rsid w:val="009608FD"/>
    <w:rsid w:val="00960D49"/>
    <w:rsid w:val="00995224"/>
    <w:rsid w:val="009A1CFF"/>
    <w:rsid w:val="009A44D0"/>
    <w:rsid w:val="009A4C1B"/>
    <w:rsid w:val="009C7DCE"/>
    <w:rsid w:val="009E5ACB"/>
    <w:rsid w:val="00A001B9"/>
    <w:rsid w:val="00A01E27"/>
    <w:rsid w:val="00A046ED"/>
    <w:rsid w:val="00A05FDF"/>
    <w:rsid w:val="00A11E4F"/>
    <w:rsid w:val="00A32348"/>
    <w:rsid w:val="00A36268"/>
    <w:rsid w:val="00A44E81"/>
    <w:rsid w:val="00A471E7"/>
    <w:rsid w:val="00A50716"/>
    <w:rsid w:val="00A50E69"/>
    <w:rsid w:val="00A710C8"/>
    <w:rsid w:val="00A83CAA"/>
    <w:rsid w:val="00A9135E"/>
    <w:rsid w:val="00AA7BD8"/>
    <w:rsid w:val="00AC5012"/>
    <w:rsid w:val="00AD0665"/>
    <w:rsid w:val="00AD0F45"/>
    <w:rsid w:val="00AD6C00"/>
    <w:rsid w:val="00AE0702"/>
    <w:rsid w:val="00AF5EEC"/>
    <w:rsid w:val="00AF76D8"/>
    <w:rsid w:val="00B07128"/>
    <w:rsid w:val="00B103B8"/>
    <w:rsid w:val="00B128F4"/>
    <w:rsid w:val="00B22389"/>
    <w:rsid w:val="00B2415D"/>
    <w:rsid w:val="00B36593"/>
    <w:rsid w:val="00B53807"/>
    <w:rsid w:val="00B56878"/>
    <w:rsid w:val="00B569DB"/>
    <w:rsid w:val="00B6129E"/>
    <w:rsid w:val="00B62E2E"/>
    <w:rsid w:val="00B641A5"/>
    <w:rsid w:val="00B80CDB"/>
    <w:rsid w:val="00B973AB"/>
    <w:rsid w:val="00BA2083"/>
    <w:rsid w:val="00BA7071"/>
    <w:rsid w:val="00BC439B"/>
    <w:rsid w:val="00BD5C4F"/>
    <w:rsid w:val="00BD74E8"/>
    <w:rsid w:val="00BE0637"/>
    <w:rsid w:val="00BE1CE0"/>
    <w:rsid w:val="00BF5F1E"/>
    <w:rsid w:val="00C02DE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A41AD"/>
    <w:rsid w:val="00CC5EC1"/>
    <w:rsid w:val="00CE06CB"/>
    <w:rsid w:val="00CE1F32"/>
    <w:rsid w:val="00D06421"/>
    <w:rsid w:val="00D142A8"/>
    <w:rsid w:val="00D17F06"/>
    <w:rsid w:val="00D20183"/>
    <w:rsid w:val="00D34E24"/>
    <w:rsid w:val="00D43CB9"/>
    <w:rsid w:val="00D47524"/>
    <w:rsid w:val="00D4798E"/>
    <w:rsid w:val="00D5207A"/>
    <w:rsid w:val="00D54431"/>
    <w:rsid w:val="00D56563"/>
    <w:rsid w:val="00D57FAD"/>
    <w:rsid w:val="00D8216B"/>
    <w:rsid w:val="00D852A1"/>
    <w:rsid w:val="00DA5475"/>
    <w:rsid w:val="00DB7C1F"/>
    <w:rsid w:val="00DD73AA"/>
    <w:rsid w:val="00DE0099"/>
    <w:rsid w:val="00DE46EE"/>
    <w:rsid w:val="00DE6F0E"/>
    <w:rsid w:val="00DF1F29"/>
    <w:rsid w:val="00DF5EAF"/>
    <w:rsid w:val="00E01912"/>
    <w:rsid w:val="00E07B11"/>
    <w:rsid w:val="00E07E12"/>
    <w:rsid w:val="00E07E5E"/>
    <w:rsid w:val="00E10EA9"/>
    <w:rsid w:val="00E21636"/>
    <w:rsid w:val="00E230BA"/>
    <w:rsid w:val="00E31A55"/>
    <w:rsid w:val="00E35706"/>
    <w:rsid w:val="00E36FE1"/>
    <w:rsid w:val="00E405AF"/>
    <w:rsid w:val="00E4299F"/>
    <w:rsid w:val="00E43C11"/>
    <w:rsid w:val="00E47AB8"/>
    <w:rsid w:val="00E62DFD"/>
    <w:rsid w:val="00E748CD"/>
    <w:rsid w:val="00E7674F"/>
    <w:rsid w:val="00E83ACA"/>
    <w:rsid w:val="00E9034C"/>
    <w:rsid w:val="00E93DC1"/>
    <w:rsid w:val="00E947B6"/>
    <w:rsid w:val="00E96498"/>
    <w:rsid w:val="00EC1016"/>
    <w:rsid w:val="00EC4D9D"/>
    <w:rsid w:val="00EC66AB"/>
    <w:rsid w:val="00EE32B1"/>
    <w:rsid w:val="00EE3C80"/>
    <w:rsid w:val="00EF5B8E"/>
    <w:rsid w:val="00F003C0"/>
    <w:rsid w:val="00F07E6A"/>
    <w:rsid w:val="00F07FE7"/>
    <w:rsid w:val="00F10B93"/>
    <w:rsid w:val="00F40832"/>
    <w:rsid w:val="00F5240A"/>
    <w:rsid w:val="00F53893"/>
    <w:rsid w:val="00F633FA"/>
    <w:rsid w:val="00F636FC"/>
    <w:rsid w:val="00F70F94"/>
    <w:rsid w:val="00F94051"/>
    <w:rsid w:val="00FA361D"/>
    <w:rsid w:val="00FB384A"/>
    <w:rsid w:val="00FB3A75"/>
    <w:rsid w:val="00FB673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B264243"/>
  <w15:docId w15:val="{625039F1-9577-4B5D-8A0C-4497A759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485C45"/>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866130"/>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866130"/>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381DDC"/>
    <w:pPr>
      <w:spacing w:before="0" w:after="0"/>
    </w:pPr>
    <w:rPr>
      <w:szCs w:val="20"/>
    </w:rPr>
  </w:style>
  <w:style w:type="character" w:customStyle="1" w:styleId="EndnoteTextChar">
    <w:name w:val="Endnote Text Char"/>
    <w:basedOn w:val="DefaultParagraphFont"/>
    <w:link w:val="EndnoteText"/>
    <w:semiHidden/>
    <w:rsid w:val="00381DDC"/>
    <w:rPr>
      <w:rFonts w:ascii="Arial" w:hAnsi="Arial"/>
    </w:rPr>
  </w:style>
  <w:style w:type="character" w:styleId="EndnoteReference">
    <w:name w:val="endnote reference"/>
    <w:basedOn w:val="DefaultParagraphFont"/>
    <w:semiHidden/>
    <w:unhideWhenUsed/>
    <w:rsid w:val="00381DDC"/>
    <w:rPr>
      <w:vertAlign w:val="superscript"/>
    </w:rPr>
  </w:style>
  <w:style w:type="character" w:styleId="CommentReference">
    <w:name w:val="annotation reference"/>
    <w:basedOn w:val="DefaultParagraphFont"/>
    <w:semiHidden/>
    <w:unhideWhenUsed/>
    <w:rsid w:val="002173AF"/>
    <w:rPr>
      <w:sz w:val="16"/>
      <w:szCs w:val="16"/>
    </w:rPr>
  </w:style>
  <w:style w:type="paragraph" w:styleId="CommentText">
    <w:name w:val="annotation text"/>
    <w:basedOn w:val="Normal"/>
    <w:link w:val="CommentTextChar"/>
    <w:semiHidden/>
    <w:unhideWhenUsed/>
    <w:rsid w:val="002173AF"/>
    <w:rPr>
      <w:szCs w:val="20"/>
    </w:rPr>
  </w:style>
  <w:style w:type="character" w:customStyle="1" w:styleId="CommentTextChar">
    <w:name w:val="Comment Text Char"/>
    <w:basedOn w:val="DefaultParagraphFont"/>
    <w:link w:val="CommentText"/>
    <w:semiHidden/>
    <w:rsid w:val="002173AF"/>
    <w:rPr>
      <w:rFonts w:ascii="Arial" w:hAnsi="Arial"/>
    </w:rPr>
  </w:style>
  <w:style w:type="paragraph" w:styleId="CommentSubject">
    <w:name w:val="annotation subject"/>
    <w:basedOn w:val="CommentText"/>
    <w:next w:val="CommentText"/>
    <w:link w:val="CommentSubjectChar"/>
    <w:semiHidden/>
    <w:unhideWhenUsed/>
    <w:rsid w:val="002173AF"/>
    <w:rPr>
      <w:b/>
      <w:bCs/>
    </w:rPr>
  </w:style>
  <w:style w:type="character" w:customStyle="1" w:styleId="CommentSubjectChar">
    <w:name w:val="Comment Subject Char"/>
    <w:basedOn w:val="CommentTextChar"/>
    <w:link w:val="CommentSubject"/>
    <w:semiHidden/>
    <w:rsid w:val="002173AF"/>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071137">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stixproject.github.io/data-model/1.1.1/campaign/CampaignType" TargetMode="Externa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9.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hyperlink" Target="http://www.ietf.org/rfc/rfc2119.txt" TargetMode="External"/><Relationship Id="rId37"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5.png"/><Relationship Id="rId36" Type="http://schemas.openxmlformats.org/officeDocument/2006/relationships/image" Target="media/image1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685EB-2FCE-428F-809A-5E8A41CBB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8</TotalTime>
  <Pages>24</Pages>
  <Words>5494</Words>
  <Characters>38272</Characters>
  <Application>Microsoft Office Word</Application>
  <DocSecurity>0</DocSecurity>
  <Lines>318</Lines>
  <Paragraphs>87</Paragraphs>
  <ScaleCrop>false</ScaleCrop>
  <HeadingPairs>
    <vt:vector size="2" baseType="variant">
      <vt:variant>
        <vt:lpstr>Title</vt:lpstr>
      </vt:variant>
      <vt:variant>
        <vt:i4>1</vt:i4>
      </vt:variant>
    </vt:vector>
  </HeadingPairs>
  <TitlesOfParts>
    <vt:vector size="1" baseType="lpstr">
      <vt:lpstr>STIX Version 1.2.1 Part 11: Report</vt:lpstr>
    </vt:vector>
  </TitlesOfParts>
  <Company/>
  <LinksUpToDate>false</LinksUpToDate>
  <CharactersWithSpaces>43679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11: Report</dc:title>
  <dc:subject/>
  <dc:creator>OASIS Cyber Threat Intelligence (CTI) TC</dc:creator>
  <cp:keywords/>
  <dc:description>insert abstract text</dc:description>
  <cp:lastModifiedBy>Beck, Desiree A.</cp:lastModifiedBy>
  <cp:revision>36</cp:revision>
  <cp:lastPrinted>2011-08-05T16:21:00Z</cp:lastPrinted>
  <dcterms:created xsi:type="dcterms:W3CDTF">2015-08-30T15:40:00Z</dcterms:created>
  <dcterms:modified xsi:type="dcterms:W3CDTF">2015-09-18T02:20:00Z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