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0"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BA2644"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1" w:name="AdditionalArtifacts"/>
      <w:r>
        <w:t>Additional artifacts</w:t>
      </w:r>
      <w:bookmarkEnd w:id="1"/>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2" w:name="RelatedWork"/>
      <w:r>
        <w:t>Related work</w:t>
      </w:r>
      <w:bookmarkEnd w:id="2"/>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BA2644">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BA2644">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BA2644">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BA2644">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BA2644">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BA2644">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BA2644">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BA2644">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BA2644">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BA2644">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BA2644">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BA2644">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BA2644">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BA2644">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1FD35721" w14:textId="77777777" w:rsidR="00C71349" w:rsidRPr="00C52EFC" w:rsidRDefault="00177DED" w:rsidP="0076113A">
      <w:pPr>
        <w:pStyle w:val="Heading1"/>
      </w:pPr>
      <w:bookmarkStart w:id="4" w:name="_Toc429573768"/>
      <w:r>
        <w:lastRenderedPageBreak/>
        <w:t>Introduction</w:t>
      </w:r>
      <w:bookmarkEnd w:id="0"/>
      <w:bookmarkEnd w:id="3"/>
      <w:bookmarkEnd w:id="4"/>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5" w:name="_Toc412205405"/>
      <w:bookmarkStart w:id="6" w:name="_Ref412300941"/>
      <w:bookmarkStart w:id="7" w:name="_Ref412622367"/>
      <w:bookmarkStart w:id="8" w:name="_Toc420658331"/>
      <w:bookmarkStart w:id="9" w:name="_Ref429123376"/>
      <w:bookmarkStart w:id="10" w:name="_Toc429573769"/>
      <w:r>
        <w:t>STIX Specification Documents</w:t>
      </w:r>
      <w:bookmarkEnd w:id="5"/>
      <w:bookmarkEnd w:id="6"/>
      <w:bookmarkEnd w:id="7"/>
      <w:bookmarkEnd w:id="8"/>
      <w:bookmarkEnd w:id="9"/>
      <w:bookmarkEnd w:id="10"/>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09DD87E1"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9D58AF">
        <w:t xml:space="preserve">default </w:t>
      </w:r>
      <w:r>
        <w:t xml:space="preserve">extensions), and the color white indicates the component data models. </w:t>
      </w:r>
      <w:r w:rsidR="00561191">
        <w:t>The solid grey color denotes the overall STIX Language UML model</w:t>
      </w:r>
      <w:r w:rsidR="00561191" w:rsidRPr="00434BA0">
        <w:t>.</w:t>
      </w:r>
      <w:r>
        <w:t xml:space="preserve">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347505E6" w:rsidR="00BC4FA3" w:rsidRPr="0077567C" w:rsidRDefault="008D2878" w:rsidP="008D2878">
      <w:pPr>
        <w:keepNext/>
        <w:keepLines/>
        <w:jc w:val="center"/>
      </w:pPr>
      <w:r>
        <w:rPr>
          <w:noProof/>
        </w:rPr>
        <w:lastRenderedPageBreak/>
        <w:drawing>
          <wp:inline distT="0" distB="0" distL="0" distR="0" wp14:anchorId="08702A6B" wp14:editId="645FC741">
            <wp:extent cx="3886200" cy="18932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JPG"/>
                    <pic:cNvPicPr/>
                  </pic:nvPicPr>
                  <pic:blipFill rotWithShape="1">
                    <a:blip r:embed="rId24">
                      <a:extLst>
                        <a:ext uri="{28A0092B-C50C-407E-A947-70E740481C1C}">
                          <a14:useLocalDpi xmlns:a14="http://schemas.microsoft.com/office/drawing/2010/main" val="0"/>
                        </a:ext>
                      </a:extLst>
                    </a:blip>
                    <a:srcRect l="7895" t="19621" r="8068" b="25792"/>
                    <a:stretch/>
                  </pic:blipFill>
                  <pic:spPr bwMode="auto">
                    <a:xfrm>
                      <a:off x="0" y="0"/>
                      <a:ext cx="3886200" cy="1893281"/>
                    </a:xfrm>
                    <a:prstGeom prst="rect">
                      <a:avLst/>
                    </a:prstGeom>
                    <a:ln>
                      <a:noFill/>
                    </a:ln>
                    <a:extLst>
                      <a:ext uri="{53640926-AAD7-44D8-BBD7-CCE9431645EC}">
                        <a14:shadowObscured xmlns:a14="http://schemas.microsoft.com/office/drawing/2010/main"/>
                      </a:ext>
                    </a:extLst>
                  </pic:spPr>
                </pic:pic>
              </a:graphicData>
            </a:graphic>
          </wp:inline>
        </w:drawing>
      </w:r>
    </w:p>
    <w:p w14:paraId="1C5B374B" w14:textId="77777777" w:rsidR="00BC4FA3" w:rsidRPr="00484E42" w:rsidRDefault="00BC4FA3" w:rsidP="008D2878">
      <w:pPr>
        <w:pStyle w:val="Caption"/>
        <w:keepNext/>
        <w:keepLines/>
      </w:pPr>
      <w:bookmarkStart w:id="11" w:name="_Ref417296017"/>
      <w:r w:rsidRPr="00484E42">
        <w:t xml:space="preserve">Figure </w:t>
      </w:r>
      <w:r w:rsidR="00BA2644">
        <w:fldChar w:fldCharType="begin"/>
      </w:r>
      <w:r w:rsidR="00BA2644">
        <w:instrText xml:space="preserve"> STYLEREF 1 \s </w:instrText>
      </w:r>
      <w:r w:rsidR="00BA2644">
        <w:fldChar w:fldCharType="separate"/>
      </w:r>
      <w:r w:rsidR="0010410A">
        <w:rPr>
          <w:noProof/>
        </w:rPr>
        <w:t>1</w:t>
      </w:r>
      <w:r w:rsidR="00BA2644">
        <w:rPr>
          <w:noProof/>
        </w:rPr>
        <w:fldChar w:fldCharType="end"/>
      </w:r>
      <w:r w:rsidRPr="00484E42">
        <w:noBreakHyphen/>
      </w:r>
      <w:r w:rsidR="00BA2644">
        <w:fldChar w:fldCharType="begin"/>
      </w:r>
      <w:r w:rsidR="00BA2644">
        <w:instrText xml:space="preserve"> S</w:instrText>
      </w:r>
      <w:r w:rsidR="00BA2644">
        <w:instrText xml:space="preserve">EQ Figure \* ARABIC \s 1 </w:instrText>
      </w:r>
      <w:r w:rsidR="00BA2644">
        <w:fldChar w:fldCharType="separate"/>
      </w:r>
      <w:r w:rsidR="0010410A">
        <w:rPr>
          <w:noProof/>
        </w:rPr>
        <w:t>1</w:t>
      </w:r>
      <w:r w:rsidR="00BA2644">
        <w:rPr>
          <w:noProof/>
        </w:rPr>
        <w:fldChar w:fldCharType="end"/>
      </w:r>
      <w:bookmarkEnd w:id="11"/>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2" w:name="_Ref394437867"/>
      <w:bookmarkStart w:id="13" w:name="_Toc420658332"/>
      <w:bookmarkStart w:id="14" w:name="_Toc429573770"/>
      <w:r>
        <w:t>Document Conventions</w:t>
      </w:r>
      <w:bookmarkEnd w:id="12"/>
      <w:bookmarkEnd w:id="13"/>
      <w:bookmarkEnd w:id="14"/>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5" w:name="_Toc389570603"/>
      <w:bookmarkStart w:id="16" w:name="_Toc389581073"/>
      <w:bookmarkStart w:id="17" w:name="_Toc420658334"/>
      <w:bookmarkStart w:id="18" w:name="_Toc429573771"/>
      <w:r>
        <w:t>Fonts</w:t>
      </w:r>
      <w:bookmarkEnd w:id="15"/>
      <w:bookmarkEnd w:id="16"/>
      <w:bookmarkEnd w:id="17"/>
      <w:bookmarkEnd w:id="18"/>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19" w:name="_Ref394486021"/>
      <w:bookmarkStart w:id="20" w:name="_Toc420658335"/>
      <w:bookmarkStart w:id="21" w:name="_Toc429573772"/>
      <w:r>
        <w:t>UML Package References</w:t>
      </w:r>
      <w:bookmarkEnd w:id="19"/>
      <w:bookmarkEnd w:id="20"/>
      <w:bookmarkEnd w:id="21"/>
    </w:p>
    <w:p w14:paraId="14F37A03" w14:textId="77777777" w:rsidR="00BC4FA3" w:rsidRDefault="00BC4FA3" w:rsidP="00BC4FA3">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4" w:name="_Toc420658336"/>
      <w:bookmarkStart w:id="25" w:name="_Toc429573773"/>
      <w:r w:rsidRPr="00904E02">
        <w:t>UML Diagrams</w:t>
      </w:r>
      <w:bookmarkEnd w:id="22"/>
      <w:bookmarkEnd w:id="23"/>
      <w:bookmarkEnd w:id="24"/>
      <w:bookmarkEnd w:id="25"/>
    </w:p>
    <w:p w14:paraId="432120D1" w14:textId="77777777" w:rsidR="00BC4FA3" w:rsidRDefault="00BC4FA3" w:rsidP="00BC4FA3">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30876" w:rsidRDefault="00BC4FA3" w:rsidP="00830876">
      <w:pPr>
        <w:pStyle w:val="Heading4"/>
      </w:pPr>
      <w:bookmarkStart w:id="30" w:name="_Toc420658337"/>
      <w:bookmarkStart w:id="31" w:name="_Toc429573774"/>
      <w:r w:rsidRPr="00830876">
        <w:t>Class Properties</w:t>
      </w:r>
      <w:bookmarkEnd w:id="26"/>
      <w:bookmarkEnd w:id="30"/>
      <w:bookmarkEnd w:id="31"/>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830876">
      <w:pPr>
        <w:pStyle w:val="Heading4"/>
      </w:pPr>
      <w:bookmarkStart w:id="32" w:name="_Toc398719453"/>
      <w:bookmarkStart w:id="33" w:name="_Toc420658338"/>
      <w:bookmarkStart w:id="34" w:name="_Toc429573775"/>
      <w:r w:rsidRPr="0082327D">
        <w:t>Diagram Icons and Arrow Types</w:t>
      </w:r>
      <w:bookmarkEnd w:id="32"/>
      <w:bookmarkEnd w:id="33"/>
      <w:bookmarkEnd w:id="34"/>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5" w:name="_Ref397637630"/>
      <w:bookmarkStart w:id="36" w:name="_Ref397935245"/>
      <w:bookmarkStart w:id="37" w:name="_Toc398719454"/>
      <w:r w:rsidRPr="00305518">
        <w:t xml:space="preserve">Table </w:t>
      </w:r>
      <w:r w:rsidR="00BA2644">
        <w:fldChar w:fldCharType="begin"/>
      </w:r>
      <w:r w:rsidR="00BA2644">
        <w:instrText xml:space="preserve"> STYLEREF 1 </w:instrText>
      </w:r>
      <w:r w:rsidR="00BA2644">
        <w:instrText xml:space="preserve">\s </w:instrText>
      </w:r>
      <w:r w:rsidR="00BA2644">
        <w:fldChar w:fldCharType="separate"/>
      </w:r>
      <w:r w:rsidR="0010410A">
        <w:rPr>
          <w:noProof/>
        </w:rPr>
        <w:t>1</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1</w:t>
      </w:r>
      <w:r w:rsidR="00BA264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4799427"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25pt;height:14.25pt" o:ole="">
                  <v:imagedata r:id="rId29" o:title=""/>
                </v:shape>
                <o:OLEObject Type="Embed" ProgID="PBrush" ShapeID="_x0000_i1026" DrawAspect="Content" ObjectID="_1514799428"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25pt;height:14.25pt" o:ole="">
                  <v:imagedata r:id="rId31" o:title=""/>
                </v:shape>
                <o:OLEObject Type="Embed" ProgID="PBrush" ShapeID="_x0000_i1027" DrawAspect="Content" ObjectID="_1514799429"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6AFBA"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75pt;height:35.25pt" o:ole="">
                  <v:imagedata r:id="rId33" o:title=""/>
                </v:shape>
                <o:OLEObject Type="Embed" ProgID="PBrush" ShapeID="_x0000_i1028" DrawAspect="Content" ObjectID="_1514799430"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830876">
      <w:pPr>
        <w:pStyle w:val="Heading4"/>
      </w:pPr>
      <w:bookmarkStart w:id="38" w:name="_Ref417296241"/>
      <w:bookmarkStart w:id="39" w:name="_Toc420658339"/>
      <w:bookmarkStart w:id="40" w:name="_Toc429573776"/>
      <w:r w:rsidRPr="0082327D">
        <w:lastRenderedPageBreak/>
        <w:t>Color Coding</w:t>
      </w:r>
      <w:bookmarkEnd w:id="36"/>
      <w:bookmarkEnd w:id="37"/>
      <w:bookmarkEnd w:id="38"/>
      <w:bookmarkEnd w:id="39"/>
      <w:bookmarkEnd w:id="40"/>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1" w:name="_Ref397676401"/>
      <w:r w:rsidRPr="000C4865">
        <w:t xml:space="preserve">Figure </w:t>
      </w:r>
      <w:r w:rsidR="00BA2644">
        <w:fldChar w:fldCharType="begin"/>
      </w:r>
      <w:r w:rsidR="00BA2644">
        <w:instrText xml:space="preserve"> STYLEREF 1 \s </w:instrText>
      </w:r>
      <w:r w:rsidR="00BA2644">
        <w:fldChar w:fldCharType="separate"/>
      </w:r>
      <w:r w:rsidR="0010410A">
        <w:rPr>
          <w:noProof/>
        </w:rPr>
        <w:t>1</w:t>
      </w:r>
      <w:r w:rsidR="00BA2644">
        <w:rPr>
          <w:noProof/>
        </w:rPr>
        <w:fldChar w:fldCharType="end"/>
      </w:r>
      <w:r>
        <w:noBreakHyphen/>
      </w:r>
      <w:r w:rsidR="00BA2644">
        <w:fldChar w:fldCharType="begin"/>
      </w:r>
      <w:r w:rsidR="00BA2644">
        <w:instrText xml:space="preserve"> SEQ Figure \* ARABIC \s 1 </w:instrText>
      </w:r>
      <w:r w:rsidR="00BA2644">
        <w:fldChar w:fldCharType="separate"/>
      </w:r>
      <w:r w:rsidR="0010410A">
        <w:rPr>
          <w:noProof/>
        </w:rPr>
        <w:t>2</w:t>
      </w:r>
      <w:r w:rsidR="00BA2644">
        <w:rPr>
          <w:noProof/>
        </w:rPr>
        <w:fldChar w:fldCharType="end"/>
      </w:r>
      <w:bookmarkEnd w:id="41"/>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2" w:name="_Toc420658340"/>
      <w:bookmarkStart w:id="43" w:name="_Toc429573777"/>
      <w:r>
        <w:t>Property Table Notation</w:t>
      </w:r>
      <w:bookmarkEnd w:id="27"/>
      <w:bookmarkEnd w:id="28"/>
      <w:bookmarkEnd w:id="29"/>
      <w:bookmarkEnd w:id="42"/>
      <w:bookmarkEnd w:id="43"/>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4" w:name="_Toc412205415"/>
      <w:bookmarkStart w:id="45" w:name="_Toc420658341"/>
      <w:bookmarkStart w:id="46" w:name="_Toc429573778"/>
      <w:r>
        <w:t>Property and Class Descriptions</w:t>
      </w:r>
      <w:bookmarkEnd w:id="44"/>
      <w:bookmarkEnd w:id="45"/>
      <w:bookmarkEnd w:id="46"/>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3D7C4182"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A21132" w:rsidRPr="00B90F5C">
              <w:t>identifying</w:t>
            </w:r>
            <w:r w:rsidRPr="00B90F5C">
              <w:t xml:space="preserve"> characteristics, time-related </w:t>
            </w:r>
            <w:r w:rsidRPr="00B90F5C">
              <w:lastRenderedPageBreak/>
              <w:t>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lastRenderedPageBreak/>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7" w:name="_Toc85472893"/>
      <w:bookmarkStart w:id="48" w:name="_Toc287332007"/>
      <w:bookmarkStart w:id="49" w:name="_Ref429123389"/>
      <w:bookmarkStart w:id="50" w:name="_Toc429573779"/>
      <w:r>
        <w:t>Terminology</w:t>
      </w:r>
      <w:bookmarkEnd w:id="47"/>
      <w:bookmarkEnd w:id="48"/>
      <w:bookmarkEnd w:id="49"/>
      <w:bookmarkEnd w:id="50"/>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1" w:name="_Ref7502892"/>
      <w:bookmarkStart w:id="52" w:name="_Toc12011611"/>
      <w:bookmarkStart w:id="53" w:name="_Toc85472894"/>
      <w:bookmarkStart w:id="54" w:name="_Toc287332008"/>
      <w:bookmarkStart w:id="55" w:name="_Ref429123397"/>
      <w:bookmarkStart w:id="56" w:name="_Toc429573780"/>
      <w:r>
        <w:t>Normative</w:t>
      </w:r>
      <w:bookmarkEnd w:id="51"/>
      <w:bookmarkEnd w:id="52"/>
      <w:r>
        <w:t xml:space="preserve"> References</w:t>
      </w:r>
      <w:bookmarkEnd w:id="53"/>
      <w:bookmarkEnd w:id="54"/>
      <w:bookmarkEnd w:id="55"/>
      <w:bookmarkEnd w:id="56"/>
    </w:p>
    <w:p w14:paraId="7E71957A" w14:textId="67D389CF" w:rsidR="00C02DEC" w:rsidRDefault="00C02DEC" w:rsidP="00A8239D">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8" w:name="_Ref429123409"/>
      <w:bookmarkStart w:id="59" w:name="_Toc429573781"/>
      <w:r>
        <w:lastRenderedPageBreak/>
        <w:t>Background Information</w:t>
      </w:r>
      <w:bookmarkEnd w:id="58"/>
      <w:bookmarkEnd w:id="59"/>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0" w:name="_Toc420658343"/>
      <w:bookmarkStart w:id="61" w:name="_Toc429573782"/>
      <w:r>
        <w:t xml:space="preserve">Campaign-Related </w:t>
      </w:r>
      <w:r w:rsidRPr="002D7380">
        <w:t xml:space="preserve">Component </w:t>
      </w:r>
      <w:r>
        <w:t>Data Models</w:t>
      </w:r>
      <w:bookmarkEnd w:id="60"/>
      <w:bookmarkEnd w:id="61"/>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2" w:name="_Ref397765510"/>
      <w:r w:rsidRPr="000C4865">
        <w:t xml:space="preserve">Figure </w:t>
      </w:r>
      <w:r w:rsidR="00BA2644">
        <w:fldChar w:fldCharType="begin"/>
      </w:r>
      <w:r w:rsidR="00BA2644">
        <w:instrText xml:space="preserve"> STYLEREF 1 \s </w:instrText>
      </w:r>
      <w:r w:rsidR="00BA2644">
        <w:fldChar w:fldCharType="separate"/>
      </w:r>
      <w:r w:rsidR="0010410A">
        <w:rPr>
          <w:noProof/>
        </w:rPr>
        <w:t>2</w:t>
      </w:r>
      <w:r w:rsidR="00BA2644">
        <w:rPr>
          <w:noProof/>
        </w:rPr>
        <w:fldChar w:fldCharType="end"/>
      </w:r>
      <w:r>
        <w:noBreakHyphen/>
      </w:r>
      <w:r w:rsidR="00BA2644">
        <w:fldChar w:fldCharType="begin"/>
      </w:r>
      <w:r w:rsidR="00BA2644">
        <w:instrText xml:space="preserve"> SEQ Figure \* ARABIC \s 1 </w:instrText>
      </w:r>
      <w:r w:rsidR="00BA2644">
        <w:fldChar w:fldCharType="separate"/>
      </w:r>
      <w:r w:rsidR="0010410A">
        <w:rPr>
          <w:noProof/>
        </w:rPr>
        <w:t>1</w:t>
      </w:r>
      <w:r w:rsidR="00BA2644">
        <w:rPr>
          <w:noProof/>
        </w:rPr>
        <w:fldChar w:fldCharType="end"/>
      </w:r>
      <w:bookmarkEnd w:id="62"/>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43EDC7D"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w:t>
      </w:r>
      <w:r w:rsidR="00A21132" w:rsidRPr="0082327D">
        <w:rPr>
          <w:rFonts w:ascii="Arial" w:hAnsi="Arial"/>
          <w:sz w:val="20"/>
        </w:rPr>
        <w:t>between</w:t>
      </w:r>
      <w:r w:rsidRPr="0082327D">
        <w:rPr>
          <w:rFonts w:ascii="Arial" w:hAnsi="Arial"/>
          <w:sz w:val="20"/>
        </w:rPr>
        <w:t xml:space="preserve">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3" w:name="_Toc389570593"/>
      <w:bookmarkStart w:id="64" w:name="_Toc389581063"/>
      <w:bookmarkStart w:id="65"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3"/>
      <w:bookmarkEnd w:id="64"/>
      <w:bookmarkEnd w:id="65"/>
    </w:p>
    <w:p w14:paraId="5CB30198" w14:textId="77777777" w:rsidR="00484E42" w:rsidRDefault="00484E42" w:rsidP="00FD22AC">
      <w:pPr>
        <w:pStyle w:val="Heading1"/>
        <w:sectPr w:rsidR="00484E42" w:rsidSect="0012387E">
          <w:endnotePr>
            <w:numFmt w:val="decimal"/>
          </w:endnotePr>
          <w:pgSz w:w="12240" w:h="15840" w:code="1"/>
          <w:pgMar w:top="1440" w:right="1440" w:bottom="720" w:left="1440" w:header="720" w:footer="720" w:gutter="0"/>
          <w:cols w:space="720"/>
          <w:docGrid w:linePitch="360"/>
        </w:sectPr>
      </w:pPr>
      <w:bookmarkStart w:id="66" w:name="_Toc287332011"/>
    </w:p>
    <w:p w14:paraId="5A511655" w14:textId="77777777" w:rsidR="00801F69" w:rsidRDefault="00801F69" w:rsidP="00FD22AC">
      <w:pPr>
        <w:pStyle w:val="Heading1"/>
      </w:pPr>
      <w:bookmarkStart w:id="67" w:name="_Ref429123417"/>
      <w:bookmarkStart w:id="68" w:name="_Toc429573783"/>
      <w:r>
        <w:lastRenderedPageBreak/>
        <w:t>STIX Campaign Data Model</w:t>
      </w:r>
      <w:bookmarkEnd w:id="67"/>
      <w:bookmarkEnd w:id="68"/>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69" w:name="_Ref394447695"/>
      <w:r w:rsidRPr="0086379B">
        <w:t xml:space="preserve">Figure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w:instrText>
      </w:r>
      <w:r w:rsidR="00BA2644">
        <w:instrText xml:space="preserve">Q Figure \* ARABIC \s 1 </w:instrText>
      </w:r>
      <w:r w:rsidR="00BA2644">
        <w:fldChar w:fldCharType="separate"/>
      </w:r>
      <w:r w:rsidR="0010410A">
        <w:rPr>
          <w:noProof/>
        </w:rPr>
        <w:t>1</w:t>
      </w:r>
      <w:r w:rsidR="00BA2644">
        <w:rPr>
          <w:noProof/>
        </w:rPr>
        <w:fldChar w:fldCharType="end"/>
      </w:r>
      <w:bookmarkEnd w:id="69"/>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340A8B3E"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w:t>
      </w:r>
      <w:r w:rsidR="00A21132">
        <w:t>referred</w:t>
      </w:r>
      <w:r>
        <w:t xml:space="preserve">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0" w:name="_Ref391380115"/>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1</w:t>
      </w:r>
      <w:r w:rsidR="00BA2644">
        <w:rPr>
          <w:noProof/>
        </w:rPr>
        <w:fldChar w:fldCharType="end"/>
      </w:r>
      <w:bookmarkEnd w:id="70"/>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2FAEAAB7" w:rsidR="00801F69" w:rsidRPr="0082327D" w:rsidRDefault="00801F69" w:rsidP="00BA2644">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w:t>
            </w:r>
            <w:del w:id="71" w:author="Piazza, Rich" w:date="2016-01-20T12:50:00Z">
              <w:r w:rsidRPr="0082327D" w:rsidDel="00BA2644">
                <w:rPr>
                  <w:szCs w:val="22"/>
                </w:rPr>
                <w:delText>class</w:delText>
              </w:r>
            </w:del>
            <w:ins w:id="72" w:author="Piazza, Rich" w:date="2016-01-20T12:50:00Z">
              <w:r w:rsidR="00BA2644">
                <w:rPr>
                  <w:szCs w:val="22"/>
                </w:rPr>
                <w:t>data type</w:t>
              </w:r>
            </w:ins>
            <w:r w:rsidRPr="0082327D">
              <w:rPr>
                <w:szCs w:val="22"/>
              </w:rPr>
              <w:t>.</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w:t>
            </w:r>
            <w:bookmarkStart w:id="73" w:name="_GoBack"/>
            <w:r>
              <w:rPr>
                <w:rFonts w:ascii="Courier New" w:hAnsi="Courier New" w:cs="Courier New"/>
              </w:rPr>
              <w:t>Structured</w:t>
            </w:r>
            <w:bookmarkEnd w:id="73"/>
            <w:r>
              <w:rPr>
                <w:rFonts w:ascii="Courier New" w:hAnsi="Courier New" w:cs="Courier New"/>
              </w:rPr>
              <w:t>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156F77F1"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w:t>
            </w:r>
            <w:r w:rsidR="00A21132" w:rsidRPr="0082327D">
              <w:rPr>
                <w:color w:val="000000"/>
                <w:szCs w:val="22"/>
              </w:rPr>
              <w:t>identifying</w:t>
            </w:r>
            <w:r w:rsidRPr="0082327D">
              <w:rPr>
                <w:color w:val="000000"/>
                <w:szCs w:val="22"/>
              </w:rPr>
              <w:t xml:space="preserve">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4" w:name="_Ref394446305"/>
      <w:bookmarkStart w:id="75" w:name="_Toc420658345"/>
      <w:bookmarkStart w:id="76" w:name="_Toc429573784"/>
      <w:r>
        <w:t>CampaignVersion</w:t>
      </w:r>
      <w:bookmarkEnd w:id="74"/>
      <w:r>
        <w:t>Type Enumeration</w:t>
      </w:r>
      <w:bookmarkEnd w:id="75"/>
      <w:bookmarkEnd w:id="76"/>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7"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8" w:name="_Ref420658526"/>
      <w:r w:rsidRPr="00C96A2E">
        <w:lastRenderedPageBreak/>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2</w:t>
      </w:r>
      <w:r w:rsidR="00BA2644">
        <w:rPr>
          <w:noProof/>
        </w:rPr>
        <w:fldChar w:fldCharType="end"/>
      </w:r>
      <w:bookmarkEnd w:id="77"/>
      <w:bookmarkEnd w:id="78"/>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9" w:name="_Toc420658346"/>
      <w:bookmarkStart w:id="80" w:name="_Toc429573785"/>
      <w:r>
        <w:t>NamesType Class</w:t>
      </w:r>
      <w:bookmarkEnd w:id="79"/>
      <w:bookmarkEnd w:id="80"/>
    </w:p>
    <w:p w14:paraId="5B0BFAE0" w14:textId="1883761A"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ue to backward-</w:t>
      </w:r>
      <w:r w:rsidR="00A21132" w:rsidRPr="00224FD3">
        <w:t>compatibility</w:t>
      </w:r>
      <w:r w:rsidRPr="00224FD3">
        <w:t xml:space="preserve">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81" w:name="_Ref391382215"/>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3</w:t>
      </w:r>
      <w:r w:rsidR="00BA2644">
        <w:rPr>
          <w:noProof/>
        </w:rPr>
        <w:fldChar w:fldCharType="end"/>
      </w:r>
      <w:bookmarkEnd w:id="81"/>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2" w:name="_Toc420658347"/>
      <w:bookmarkStart w:id="83" w:name="_Toc429573786"/>
      <w:r>
        <w:t>RelatedTTPsType Class</w:t>
      </w:r>
      <w:bookmarkEnd w:id="82"/>
      <w:bookmarkEnd w:id="83"/>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4" w:name="_Ref395023936"/>
      <w:r w:rsidRPr="0086379B">
        <w:t xml:space="preserve">Figure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Figure \* ARABIC \s 1 </w:instrText>
      </w:r>
      <w:r w:rsidR="00BA2644">
        <w:fldChar w:fldCharType="separate"/>
      </w:r>
      <w:r w:rsidR="0010410A">
        <w:rPr>
          <w:noProof/>
        </w:rPr>
        <w:t>2</w:t>
      </w:r>
      <w:r w:rsidR="00BA2644">
        <w:rPr>
          <w:noProof/>
        </w:rPr>
        <w:fldChar w:fldCharType="end"/>
      </w:r>
      <w:bookmarkEnd w:id="84"/>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5" w:name="_Ref391382493"/>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4</w:t>
      </w:r>
      <w:r w:rsidR="00BA2644">
        <w:rPr>
          <w:noProof/>
        </w:rPr>
        <w:fldChar w:fldCharType="end"/>
      </w:r>
      <w:bookmarkEnd w:id="85"/>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6" w:name="_Ref394941555"/>
      <w:bookmarkStart w:id="87" w:name="_Toc420658348"/>
      <w:bookmarkStart w:id="88" w:name="_Toc429573787"/>
      <w:r>
        <w:t>RelatedIncidentsType</w:t>
      </w:r>
      <w:bookmarkEnd w:id="86"/>
      <w:r>
        <w:t xml:space="preserve"> Class</w:t>
      </w:r>
      <w:bookmarkEnd w:id="87"/>
      <w:bookmarkEnd w:id="88"/>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9" w:name="_Ref394476592"/>
      <w:bookmarkStart w:id="90" w:name="_Ref394953855"/>
      <w:r w:rsidRPr="00A34019">
        <w:t xml:space="preserve">Figure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Figure \* ARABIC \s 1 </w:instrText>
      </w:r>
      <w:r w:rsidR="00BA2644">
        <w:fldChar w:fldCharType="separate"/>
      </w:r>
      <w:r w:rsidR="0010410A">
        <w:rPr>
          <w:noProof/>
        </w:rPr>
        <w:t>3</w:t>
      </w:r>
      <w:r w:rsidR="00BA2644">
        <w:rPr>
          <w:noProof/>
        </w:rPr>
        <w:fldChar w:fldCharType="end"/>
      </w:r>
      <w:bookmarkEnd w:id="89"/>
      <w:r w:rsidRPr="00A34019">
        <w:t xml:space="preserve">.  </w:t>
      </w:r>
      <w:bookmarkStart w:id="91"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90"/>
      <w:bookmarkEnd w:id="91"/>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2" w:name="_Ref391382644"/>
    </w:p>
    <w:p w14:paraId="1B322606" w14:textId="77777777" w:rsidR="00801F69" w:rsidRDefault="00801F69" w:rsidP="00010CAE">
      <w:pPr>
        <w:pStyle w:val="Caption"/>
        <w:keepNext/>
        <w:keepLines/>
      </w:pPr>
      <w:bookmarkStart w:id="93" w:name="_Ref429124331"/>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5</w:t>
      </w:r>
      <w:r w:rsidR="00BA2644">
        <w:rPr>
          <w:noProof/>
        </w:rPr>
        <w:fldChar w:fldCharType="end"/>
      </w:r>
      <w:bookmarkEnd w:id="92"/>
      <w:bookmarkEnd w:id="93"/>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4" w:name="_Ref397687406"/>
      <w:bookmarkStart w:id="95" w:name="_Ref417306530"/>
      <w:bookmarkStart w:id="96" w:name="_Ref417306536"/>
      <w:bookmarkStart w:id="97" w:name="_Toc420658349"/>
      <w:bookmarkStart w:id="98" w:name="_Toc429573788"/>
      <w:bookmarkStart w:id="99" w:name="_Ref381702753"/>
      <w:r>
        <w:t>RelatedIndicatorsType Class</w:t>
      </w:r>
      <w:bookmarkEnd w:id="94"/>
      <w:r>
        <w:t xml:space="preserve"> (deprecated)</w:t>
      </w:r>
      <w:bookmarkEnd w:id="95"/>
      <w:bookmarkEnd w:id="96"/>
      <w:bookmarkEnd w:id="97"/>
      <w:bookmarkEnd w:id="98"/>
    </w:p>
    <w:p w14:paraId="3D1C29E4" w14:textId="40EE8CF2"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rsidR="00A21132">
        <w:t>relevant</w:t>
      </w:r>
      <w:r>
        <w:t xml:space="preserve">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100" w:name="_Ref395028844"/>
      <w:r w:rsidRPr="0086379B">
        <w:t xml:space="preserve">Figure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Figure \* ARABIC \s 1 </w:instrText>
      </w:r>
      <w:r w:rsidR="00BA2644">
        <w:fldChar w:fldCharType="separate"/>
      </w:r>
      <w:r w:rsidR="0010410A">
        <w:rPr>
          <w:noProof/>
        </w:rPr>
        <w:t>4</w:t>
      </w:r>
      <w:r w:rsidR="00BA2644">
        <w:rPr>
          <w:noProof/>
        </w:rPr>
        <w:fldChar w:fldCharType="end"/>
      </w:r>
      <w:bookmarkEnd w:id="100"/>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101" w:name="_Ref391384074"/>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6</w:t>
      </w:r>
      <w:r w:rsidR="00BA2644">
        <w:rPr>
          <w:noProof/>
        </w:rPr>
        <w:fldChar w:fldCharType="end"/>
      </w:r>
      <w:bookmarkEnd w:id="101"/>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2" w:name="_Toc420658350"/>
      <w:bookmarkStart w:id="103" w:name="_Toc429573789"/>
      <w:r>
        <w:t>AttributionType Class</w:t>
      </w:r>
      <w:bookmarkEnd w:id="102"/>
      <w:bookmarkEnd w:id="103"/>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4" w:name="_Ref395029436"/>
      <w:bookmarkStart w:id="105" w:name="_Ref395029191"/>
      <w:r w:rsidRPr="0086379B">
        <w:t xml:space="preserve">Figure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Figure \* ARABIC \s 1 </w:instrText>
      </w:r>
      <w:r w:rsidR="00BA2644">
        <w:fldChar w:fldCharType="separate"/>
      </w:r>
      <w:r w:rsidR="0010410A">
        <w:rPr>
          <w:noProof/>
        </w:rPr>
        <w:t>5</w:t>
      </w:r>
      <w:r w:rsidR="00BA2644">
        <w:rPr>
          <w:noProof/>
        </w:rPr>
        <w:fldChar w:fldCharType="end"/>
      </w:r>
      <w:bookmarkEnd w:id="104"/>
      <w:r>
        <w:t xml:space="preserve">. UML diagram of the </w:t>
      </w:r>
      <w:r>
        <w:rPr>
          <w:rFonts w:ascii="Courier New" w:hAnsi="Courier New" w:cs="Courier New"/>
        </w:rPr>
        <w:t>AttributionType</w:t>
      </w:r>
      <w:r>
        <w:t xml:space="preserve"> class</w:t>
      </w:r>
      <w:bookmarkEnd w:id="105"/>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6" w:name="_Ref391385514"/>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7</w:t>
      </w:r>
      <w:r w:rsidR="00BA2644">
        <w:rPr>
          <w:noProof/>
        </w:rPr>
        <w:fldChar w:fldCharType="end"/>
      </w:r>
      <w:bookmarkEnd w:id="106"/>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7" w:name="_Ref394446317"/>
      <w:bookmarkStart w:id="108" w:name="_Toc420658351"/>
      <w:bookmarkStart w:id="109" w:name="_Toc429573790"/>
      <w:r>
        <w:t>AssociatedCampaigns</w:t>
      </w:r>
      <w:bookmarkEnd w:id="107"/>
      <w:r>
        <w:t>Type Class</w:t>
      </w:r>
      <w:bookmarkEnd w:id="108"/>
      <w:bookmarkEnd w:id="109"/>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10" w:name="_Ref395029998"/>
      <w:bookmarkStart w:id="111"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10"/>
      <w:bookmarkEnd w:id="111"/>
    </w:p>
    <w:p w14:paraId="6D8EA896" w14:textId="77777777" w:rsidR="00801F69" w:rsidRDefault="00801F69" w:rsidP="00801F69">
      <w:pPr>
        <w:spacing w:after="240"/>
        <w:jc w:val="center"/>
      </w:pPr>
      <w:bookmarkStart w:id="112"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2"/>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3" w:name="_Ref391385522"/>
    </w:p>
    <w:p w14:paraId="65F2294B" w14:textId="77777777" w:rsidR="00801F69" w:rsidRPr="00056BC7" w:rsidRDefault="00801F69" w:rsidP="00484E42">
      <w:pPr>
        <w:pStyle w:val="Caption"/>
        <w:rPr>
          <w:b/>
        </w:rPr>
      </w:pPr>
      <w:bookmarkStart w:id="114" w:name="_Ref417311625"/>
      <w:r w:rsidRPr="00C96A2E">
        <w:t xml:space="preserve">Table </w:t>
      </w:r>
      <w:r w:rsidR="00BA2644">
        <w:fldChar w:fldCharType="begin"/>
      </w:r>
      <w:r w:rsidR="00BA2644">
        <w:instrText xml:space="preserve"> STYLEREF 1 \s </w:instrText>
      </w:r>
      <w:r w:rsidR="00BA2644">
        <w:fldChar w:fldCharType="separate"/>
      </w:r>
      <w:r w:rsidR="0010410A">
        <w:rPr>
          <w:noProof/>
        </w:rPr>
        <w:t>3</w:t>
      </w:r>
      <w:r w:rsidR="00BA2644">
        <w:rPr>
          <w:noProof/>
        </w:rPr>
        <w:fldChar w:fldCharType="end"/>
      </w:r>
      <w:r>
        <w:noBreakHyphen/>
      </w:r>
      <w:r w:rsidR="00BA2644">
        <w:fldChar w:fldCharType="begin"/>
      </w:r>
      <w:r w:rsidR="00BA2644">
        <w:instrText xml:space="preserve"> SEQ Table \* ARABIC \s 1 </w:instrText>
      </w:r>
      <w:r w:rsidR="00BA2644">
        <w:fldChar w:fldCharType="separate"/>
      </w:r>
      <w:r w:rsidR="0010410A">
        <w:rPr>
          <w:noProof/>
        </w:rPr>
        <w:t>8</w:t>
      </w:r>
      <w:r w:rsidR="00BA2644">
        <w:rPr>
          <w:noProof/>
        </w:rPr>
        <w:fldChar w:fldCharType="end"/>
      </w:r>
      <w:bookmarkEnd w:id="113"/>
      <w:bookmarkEnd w:id="114"/>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9"/>
    </w:tbl>
    <w:p w14:paraId="3BB9F325" w14:textId="77777777" w:rsidR="00801F69" w:rsidRPr="00801F69" w:rsidRDefault="00801F69" w:rsidP="00801F69"/>
    <w:p w14:paraId="67B1AB15" w14:textId="77777777" w:rsidR="00484E42" w:rsidRDefault="00484E42" w:rsidP="00FD22AC">
      <w:pPr>
        <w:pStyle w:val="Heading1"/>
        <w:sectPr w:rsidR="00484E42" w:rsidSect="00484E42">
          <w:endnotePr>
            <w:numFmt w:val="decimal"/>
          </w:endnotePr>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5" w:name="_Ref429123426"/>
      <w:bookmarkStart w:id="116" w:name="_Toc429573791"/>
      <w:r w:rsidRPr="00FD22AC">
        <w:lastRenderedPageBreak/>
        <w:t>Conformance</w:t>
      </w:r>
      <w:bookmarkEnd w:id="66"/>
      <w:bookmarkEnd w:id="115"/>
      <w:bookmarkEnd w:id="116"/>
    </w:p>
    <w:p w14:paraId="34046B21" w14:textId="77777777" w:rsidR="00F42E9A" w:rsidRPr="00042761" w:rsidRDefault="00F42E9A" w:rsidP="00F42E9A">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288E8E5B" w14:textId="77777777" w:rsidR="00F42E9A" w:rsidRPr="00042761" w:rsidRDefault="00F42E9A" w:rsidP="00F42E9A">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7FF809D4" w14:textId="77777777" w:rsidR="00F42E9A" w:rsidRDefault="00F42E9A" w:rsidP="00F42E9A">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D49D373" w14:textId="699E02DF" w:rsidR="00AE0702" w:rsidRPr="00AE0702" w:rsidRDefault="00F42E9A" w:rsidP="00F42E9A">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7" w:name="_Toc85472897"/>
      <w:bookmarkStart w:id="118" w:name="_Toc287332012"/>
      <w:bookmarkStart w:id="119" w:name="_Toc429573792"/>
      <w:r>
        <w:lastRenderedPageBreak/>
        <w:t>Acknowl</w:t>
      </w:r>
      <w:r w:rsidR="004D0E5E">
        <w:t>e</w:t>
      </w:r>
      <w:r w:rsidR="008F61FB">
        <w:t>dg</w:t>
      </w:r>
      <w:r w:rsidR="0052099F">
        <w:t>ments</w:t>
      </w:r>
      <w:bookmarkEnd w:id="117"/>
      <w:bookmarkEnd w:id="118"/>
      <w:bookmarkEnd w:id="119"/>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20" w:name="_Toc85472898"/>
      <w:bookmarkStart w:id="121" w:name="_Toc287332014"/>
      <w:bookmarkStart w:id="122" w:name="_Toc429573793"/>
      <w:r>
        <w:lastRenderedPageBreak/>
        <w:t>Revision History</w:t>
      </w:r>
      <w:bookmarkEnd w:id="120"/>
      <w:bookmarkEnd w:id="121"/>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tbl>
    <w:p w14:paraId="2937DFA4" w14:textId="77777777" w:rsidR="003129C6" w:rsidRPr="003129C6" w:rsidRDefault="003129C6" w:rsidP="003129C6"/>
    <w:sectPr w:rsidR="003129C6" w:rsidRPr="003129C6" w:rsidSect="00484E42">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B3443" w14:textId="77777777" w:rsidR="0035126D" w:rsidRDefault="0035126D" w:rsidP="008C100C">
      <w:r>
        <w:separator/>
      </w:r>
    </w:p>
    <w:p w14:paraId="5590B273" w14:textId="77777777" w:rsidR="0035126D" w:rsidRDefault="0035126D" w:rsidP="008C100C"/>
    <w:p w14:paraId="2B1AC3E4" w14:textId="77777777" w:rsidR="0035126D" w:rsidRDefault="0035126D" w:rsidP="008C100C"/>
    <w:p w14:paraId="3CD9BAB3" w14:textId="77777777" w:rsidR="0035126D" w:rsidRDefault="0035126D" w:rsidP="008C100C"/>
    <w:p w14:paraId="07DC39B3" w14:textId="77777777" w:rsidR="0035126D" w:rsidRDefault="0035126D" w:rsidP="008C100C"/>
    <w:p w14:paraId="269E453F" w14:textId="77777777" w:rsidR="0035126D" w:rsidRDefault="0035126D" w:rsidP="008C100C"/>
    <w:p w14:paraId="20D344BA" w14:textId="77777777" w:rsidR="0035126D" w:rsidRDefault="0035126D" w:rsidP="008C100C"/>
  </w:endnote>
  <w:endnote w:type="continuationSeparator" w:id="0">
    <w:p w14:paraId="79D4E77A" w14:textId="77777777" w:rsidR="0035126D" w:rsidRDefault="0035126D" w:rsidP="008C100C">
      <w:r>
        <w:continuationSeparator/>
      </w:r>
    </w:p>
    <w:p w14:paraId="77C127FB" w14:textId="77777777" w:rsidR="0035126D" w:rsidRDefault="0035126D" w:rsidP="008C100C"/>
    <w:p w14:paraId="4827C158" w14:textId="77777777" w:rsidR="0035126D" w:rsidRDefault="0035126D" w:rsidP="008C100C"/>
    <w:p w14:paraId="38311BDE" w14:textId="77777777" w:rsidR="0035126D" w:rsidRDefault="0035126D" w:rsidP="008C100C"/>
    <w:p w14:paraId="4F06F7C1" w14:textId="77777777" w:rsidR="0035126D" w:rsidRDefault="0035126D" w:rsidP="008C100C"/>
    <w:p w14:paraId="595B745D" w14:textId="77777777" w:rsidR="0035126D" w:rsidRDefault="0035126D" w:rsidP="008C100C"/>
    <w:p w14:paraId="248BF80B" w14:textId="77777777" w:rsidR="0035126D" w:rsidRDefault="0035126D"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2644">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2644">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3BAB1" w14:textId="77777777" w:rsidR="0035126D" w:rsidRDefault="0035126D" w:rsidP="008C100C">
      <w:r>
        <w:separator/>
      </w:r>
    </w:p>
    <w:p w14:paraId="289DD55E" w14:textId="77777777" w:rsidR="0035126D" w:rsidRDefault="0035126D" w:rsidP="008C100C"/>
  </w:footnote>
  <w:footnote w:type="continuationSeparator" w:id="0">
    <w:p w14:paraId="48D96920" w14:textId="77777777" w:rsidR="0035126D" w:rsidRDefault="0035126D" w:rsidP="008C100C">
      <w:r>
        <w:continuationSeparator/>
      </w:r>
    </w:p>
    <w:p w14:paraId="57A2C871" w14:textId="77777777" w:rsidR="0035126D" w:rsidRDefault="0035126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FCB07F9A"/>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2E1A"/>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126D"/>
    <w:rsid w:val="00353EC5"/>
    <w:rsid w:val="003817AC"/>
    <w:rsid w:val="003A433A"/>
    <w:rsid w:val="003B0E37"/>
    <w:rsid w:val="003B60FC"/>
    <w:rsid w:val="003C18EF"/>
    <w:rsid w:val="003C61EA"/>
    <w:rsid w:val="003D1945"/>
    <w:rsid w:val="003F487C"/>
    <w:rsid w:val="004024F4"/>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61191"/>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0876"/>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2878"/>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D58AF"/>
    <w:rsid w:val="009E5ACB"/>
    <w:rsid w:val="009F5F8B"/>
    <w:rsid w:val="00A001B9"/>
    <w:rsid w:val="00A01E27"/>
    <w:rsid w:val="00A046ED"/>
    <w:rsid w:val="00A05FDF"/>
    <w:rsid w:val="00A21132"/>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A2644"/>
    <w:rsid w:val="00BB26AE"/>
    <w:rsid w:val="00BC439B"/>
    <w:rsid w:val="00BC4FA3"/>
    <w:rsid w:val="00BD5C4F"/>
    <w:rsid w:val="00BD74E8"/>
    <w:rsid w:val="00BE0637"/>
    <w:rsid w:val="00BE1AE4"/>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42E9A"/>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830876"/>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F21B7-A27A-42E1-A133-83FB9517B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74</TotalTime>
  <Pages>25</Pages>
  <Words>5701</Words>
  <Characters>38931</Characters>
  <Application>Microsoft Office Word</Application>
  <DocSecurity>0</DocSecurity>
  <Lines>324</Lines>
  <Paragraphs>89</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44543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Piazza, Rich</cp:lastModifiedBy>
  <cp:revision>43</cp:revision>
  <cp:lastPrinted>2011-08-05T16:21:00Z</cp:lastPrinted>
  <dcterms:created xsi:type="dcterms:W3CDTF">2015-09-04T13:32:00Z</dcterms:created>
  <dcterms:modified xsi:type="dcterms:W3CDTF">2016-01-20T17:51:00Z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