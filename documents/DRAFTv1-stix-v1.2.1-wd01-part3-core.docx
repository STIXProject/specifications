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77777777" w:rsidR="00C71349" w:rsidRPr="00CE06CB" w:rsidRDefault="004D3DAD" w:rsidP="008C100C">
      <w:pPr>
        <w:pStyle w:val="Title"/>
        <w:rPr>
          <w:sz w:val="28"/>
          <w:szCs w:val="28"/>
        </w:rPr>
      </w:pPr>
      <w:r w:rsidRPr="004D3DAD">
        <w:rPr>
          <w:sz w:val="28"/>
          <w:szCs w:val="28"/>
        </w:rPr>
        <w:t>STIX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424C4C"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3B31EF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77777777" w:rsidR="00755A38" w:rsidRDefault="00755A38" w:rsidP="00755A38">
      <w:pPr>
        <w:pStyle w:val="RelatedWork"/>
      </w:pPr>
      <w:r w:rsidRPr="00755A38">
        <w:rPr>
          <w:i/>
        </w:rPr>
        <w:t>STIX Version 1.2.1 Part 3: Core</w:t>
      </w:r>
      <w:r w:rsidR="00E62DFD">
        <w:t xml:space="preserve">. </w:t>
      </w:r>
      <w:r w:rsidR="004D3DAD">
        <w:t>(this document)</w:t>
      </w:r>
    </w:p>
    <w:p w14:paraId="3A3AFD79"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41AF07D" w14:textId="77777777" w:rsidR="00F94051" w:rsidRDefault="00F94051" w:rsidP="00F94051">
      <w:pPr>
        <w:pStyle w:val="RelatedWork"/>
      </w:pPr>
      <w:r w:rsidRPr="00F94051">
        <w:rPr>
          <w:i/>
        </w:rPr>
        <w:t>STIX Version 1.2.1 Part 5: TTP</w:t>
      </w:r>
      <w:r>
        <w:t>. [URI]</w:t>
      </w:r>
    </w:p>
    <w:p w14:paraId="1888A39C" w14:textId="77777777" w:rsidR="00F94051" w:rsidRDefault="00F94051" w:rsidP="00F94051">
      <w:pPr>
        <w:pStyle w:val="RelatedWork"/>
      </w:pPr>
      <w:r w:rsidRPr="00F94051">
        <w:rPr>
          <w:i/>
        </w:rPr>
        <w:t>STIX Version 1.2.1 Part 6: Incident</w:t>
      </w:r>
      <w:r>
        <w:t>. [URI]</w:t>
      </w:r>
    </w:p>
    <w:p w14:paraId="4CF953FD" w14:textId="77777777" w:rsidR="00F94051" w:rsidRDefault="00F94051" w:rsidP="00F94051">
      <w:pPr>
        <w:pStyle w:val="RelatedWork"/>
      </w:pPr>
      <w:r w:rsidRPr="00F94051">
        <w:rPr>
          <w:i/>
        </w:rPr>
        <w:t>STIX Version 1.2.1 Part 7: Threat Actor</w:t>
      </w:r>
      <w:r>
        <w:t>. [URI]</w:t>
      </w:r>
    </w:p>
    <w:p w14:paraId="1417F338" w14:textId="77777777" w:rsidR="00F94051" w:rsidRDefault="00F94051" w:rsidP="00F94051">
      <w:pPr>
        <w:pStyle w:val="RelatedWork"/>
      </w:pPr>
      <w:r w:rsidRPr="00F94051">
        <w:rPr>
          <w:i/>
        </w:rPr>
        <w:t>STIX Version 1.2.1 Part 8: Campaign</w:t>
      </w:r>
      <w:r>
        <w:t>. [URI]</w:t>
      </w:r>
    </w:p>
    <w:p w14:paraId="75DA6ACE" w14:textId="77777777" w:rsidR="00F94051" w:rsidRDefault="00F94051" w:rsidP="00F94051">
      <w:pPr>
        <w:pStyle w:val="RelatedWork"/>
      </w:pPr>
      <w:r w:rsidRPr="00F94051">
        <w:rPr>
          <w:i/>
        </w:rPr>
        <w:t>STIX Version 1.2.1 Part 9: Course of Action</w:t>
      </w:r>
      <w:r>
        <w:t>. [URI]</w:t>
      </w:r>
    </w:p>
    <w:p w14:paraId="57405B45" w14:textId="77777777" w:rsidR="00F94051" w:rsidRDefault="00F94051" w:rsidP="00F94051">
      <w:pPr>
        <w:pStyle w:val="RelatedWork"/>
      </w:pPr>
      <w:r w:rsidRPr="00F94051">
        <w:rPr>
          <w:i/>
        </w:rPr>
        <w:t>STIX Version 1.2.1 Part 10: Exploit Target</w:t>
      </w:r>
      <w:r>
        <w:t>. [URI]</w:t>
      </w:r>
    </w:p>
    <w:p w14:paraId="5AFA3869" w14:textId="77777777" w:rsidR="00F94051" w:rsidRDefault="00F94051" w:rsidP="00F94051">
      <w:pPr>
        <w:pStyle w:val="RelatedWork"/>
      </w:pPr>
      <w:r w:rsidRPr="00F94051">
        <w:rPr>
          <w:i/>
        </w:rPr>
        <w:t>STIX Version 1.2.1 Part 11: Report</w:t>
      </w:r>
      <w:r>
        <w:t>. [URI]</w:t>
      </w:r>
    </w:p>
    <w:p w14:paraId="4C5305E3" w14:textId="5D01CD44" w:rsidR="00F94051" w:rsidRDefault="00F94051" w:rsidP="00F94051">
      <w:pPr>
        <w:pStyle w:val="RelatedWork"/>
      </w:pPr>
      <w:r w:rsidRPr="00F94051">
        <w:rPr>
          <w:i/>
        </w:rPr>
        <w:t xml:space="preserve">STIX Version 1.2.1 Part 12: </w:t>
      </w:r>
      <w:r w:rsidR="00081535">
        <w:rPr>
          <w:i/>
        </w:rPr>
        <w:t xml:space="preserve">Default </w:t>
      </w:r>
      <w:r w:rsidRPr="00F94051">
        <w:rPr>
          <w:i/>
        </w:rPr>
        <w:t>Extensions</w:t>
      </w:r>
      <w:r>
        <w:t>. [URI]</w:t>
      </w:r>
    </w:p>
    <w:p w14:paraId="2815A4F7" w14:textId="77777777" w:rsidR="00F94051" w:rsidRDefault="00F94051" w:rsidP="00F94051">
      <w:pPr>
        <w:pStyle w:val="RelatedWork"/>
      </w:pPr>
      <w:r w:rsidRPr="00F94051">
        <w:rPr>
          <w:i/>
        </w:rPr>
        <w:t>STIX Version 1.2.1 Part 13: Data Marking</w:t>
      </w:r>
      <w:r>
        <w:t>. [URI]</w:t>
      </w:r>
    </w:p>
    <w:p w14:paraId="616666DA" w14:textId="77777777" w:rsidR="00F94051" w:rsidRDefault="00F94051" w:rsidP="00F94051">
      <w:pPr>
        <w:pStyle w:val="RelatedWork"/>
      </w:pPr>
      <w:r w:rsidRPr="00F94051">
        <w:rPr>
          <w:i/>
        </w:rPr>
        <w:t>STIX Version 1.2.1 Part 14: Vocabularies</w:t>
      </w:r>
      <w:r>
        <w:t>. [URI]</w:t>
      </w:r>
    </w:p>
    <w:p w14:paraId="3084B235" w14:textId="77777777" w:rsidR="00E62DFD" w:rsidRDefault="00F94051" w:rsidP="00F94051">
      <w:pPr>
        <w:pStyle w:val="RelatedWork"/>
      </w:pPr>
      <w:r w:rsidRPr="00F94051">
        <w:rPr>
          <w:i/>
        </w:rPr>
        <w:t>STIX Version 1.2.1 Part 15: UML Model</w:t>
      </w:r>
      <w:r>
        <w:t>. [URI]</w:t>
      </w:r>
    </w:p>
    <w:p w14:paraId="619CB674" w14:textId="77777777" w:rsidR="00D17F06" w:rsidRDefault="00D17F06" w:rsidP="00D17F06">
      <w:pPr>
        <w:pStyle w:val="Titlepageinfo"/>
      </w:pPr>
      <w:bookmarkStart w:id="2" w:name="RelatedWork"/>
      <w:r>
        <w:t>Related work</w:t>
      </w:r>
      <w:bookmarkEnd w:id="2"/>
      <w:r>
        <w:t>:</w:t>
      </w:r>
    </w:p>
    <w:p w14:paraId="71A3D34E" w14:textId="77777777" w:rsidR="00D17F06" w:rsidRPr="004C4D7C" w:rsidRDefault="00D17F06" w:rsidP="00D17F06">
      <w:pPr>
        <w:pStyle w:val="Titlepageinfodescription"/>
      </w:pPr>
      <w:r>
        <w:t>This specification is related to:</w:t>
      </w:r>
    </w:p>
    <w:p w14:paraId="34EE4495" w14:textId="73EABDA0" w:rsidR="008F61FB" w:rsidRPr="001B1762" w:rsidRDefault="00BD797B" w:rsidP="00BD797B">
      <w:pPr>
        <w:pStyle w:val="RelatedWork"/>
        <w:rPr>
          <w:i/>
        </w:rPr>
      </w:pPr>
      <w:r w:rsidRPr="000F341C">
        <w:rPr>
          <w:i/>
        </w:rPr>
        <w:t xml:space="preserve">CybOX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228ABD5" w14:textId="77777777" w:rsidR="001847BD" w:rsidRPr="00852E10" w:rsidRDefault="001847BD" w:rsidP="001847BD">
      <w:pPr>
        <w:pStyle w:val="Notices"/>
      </w:pPr>
      <w:r>
        <w:lastRenderedPageBreak/>
        <w:t>Table of Contents</w:t>
      </w:r>
    </w:p>
    <w:p w14:paraId="538DEC4B" w14:textId="77777777" w:rsidR="005A78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528" w:history="1">
        <w:r w:rsidR="005A78A8" w:rsidRPr="00184096">
          <w:rPr>
            <w:rStyle w:val="Hyperlink"/>
            <w:noProof/>
          </w:rPr>
          <w:t>1</w:t>
        </w:r>
        <w:r w:rsidR="005A78A8">
          <w:rPr>
            <w:rFonts w:asciiTheme="minorHAnsi" w:eastAsiaTheme="minorEastAsia" w:hAnsiTheme="minorHAnsi" w:cstheme="minorBidi"/>
            <w:noProof/>
            <w:sz w:val="22"/>
            <w:szCs w:val="22"/>
          </w:rPr>
          <w:tab/>
        </w:r>
        <w:r w:rsidR="005A78A8" w:rsidRPr="00184096">
          <w:rPr>
            <w:rStyle w:val="Hyperlink"/>
            <w:noProof/>
          </w:rPr>
          <w:t>Introduction</w:t>
        </w:r>
        <w:r w:rsidR="005A78A8">
          <w:rPr>
            <w:noProof/>
            <w:webHidden/>
          </w:rPr>
          <w:tab/>
        </w:r>
        <w:r w:rsidR="005A78A8">
          <w:rPr>
            <w:noProof/>
            <w:webHidden/>
          </w:rPr>
          <w:fldChar w:fldCharType="begin"/>
        </w:r>
        <w:r w:rsidR="005A78A8">
          <w:rPr>
            <w:noProof/>
            <w:webHidden/>
          </w:rPr>
          <w:instrText xml:space="preserve"> PAGEREF _Toc429676528 \h </w:instrText>
        </w:r>
        <w:r w:rsidR="005A78A8">
          <w:rPr>
            <w:noProof/>
            <w:webHidden/>
          </w:rPr>
        </w:r>
        <w:r w:rsidR="005A78A8">
          <w:rPr>
            <w:noProof/>
            <w:webHidden/>
          </w:rPr>
          <w:fldChar w:fldCharType="separate"/>
        </w:r>
        <w:r w:rsidR="005A78A8">
          <w:rPr>
            <w:noProof/>
            <w:webHidden/>
          </w:rPr>
          <w:t>4</w:t>
        </w:r>
        <w:r w:rsidR="005A78A8">
          <w:rPr>
            <w:noProof/>
            <w:webHidden/>
          </w:rPr>
          <w:fldChar w:fldCharType="end"/>
        </w:r>
      </w:hyperlink>
    </w:p>
    <w:p w14:paraId="06AEDFC0" w14:textId="77777777" w:rsidR="005A78A8" w:rsidRDefault="00424C4C">
      <w:pPr>
        <w:pStyle w:val="TOC2"/>
        <w:tabs>
          <w:tab w:val="right" w:leader="dot" w:pos="9350"/>
        </w:tabs>
        <w:rPr>
          <w:rFonts w:asciiTheme="minorHAnsi" w:eastAsiaTheme="minorEastAsia" w:hAnsiTheme="minorHAnsi" w:cstheme="minorBidi"/>
          <w:noProof/>
          <w:sz w:val="22"/>
          <w:szCs w:val="22"/>
        </w:rPr>
      </w:pPr>
      <w:hyperlink w:anchor="_Toc429676529" w:history="1">
        <w:r w:rsidR="005A78A8" w:rsidRPr="00184096">
          <w:rPr>
            <w:rStyle w:val="Hyperlink"/>
            <w:noProof/>
          </w:rPr>
          <w:t>1.1 STIX Specification Documents</w:t>
        </w:r>
        <w:r w:rsidR="005A78A8">
          <w:rPr>
            <w:noProof/>
            <w:webHidden/>
          </w:rPr>
          <w:tab/>
        </w:r>
        <w:r w:rsidR="005A78A8">
          <w:rPr>
            <w:noProof/>
            <w:webHidden/>
          </w:rPr>
          <w:fldChar w:fldCharType="begin"/>
        </w:r>
        <w:r w:rsidR="005A78A8">
          <w:rPr>
            <w:noProof/>
            <w:webHidden/>
          </w:rPr>
          <w:instrText xml:space="preserve"> PAGEREF _Toc429676529 \h </w:instrText>
        </w:r>
        <w:r w:rsidR="005A78A8">
          <w:rPr>
            <w:noProof/>
            <w:webHidden/>
          </w:rPr>
        </w:r>
        <w:r w:rsidR="005A78A8">
          <w:rPr>
            <w:noProof/>
            <w:webHidden/>
          </w:rPr>
          <w:fldChar w:fldCharType="separate"/>
        </w:r>
        <w:r w:rsidR="005A78A8">
          <w:rPr>
            <w:noProof/>
            <w:webHidden/>
          </w:rPr>
          <w:t>4</w:t>
        </w:r>
        <w:r w:rsidR="005A78A8">
          <w:rPr>
            <w:noProof/>
            <w:webHidden/>
          </w:rPr>
          <w:fldChar w:fldCharType="end"/>
        </w:r>
      </w:hyperlink>
    </w:p>
    <w:p w14:paraId="7DCA8ECE" w14:textId="77777777" w:rsidR="005A78A8" w:rsidRDefault="00424C4C">
      <w:pPr>
        <w:pStyle w:val="TOC2"/>
        <w:tabs>
          <w:tab w:val="right" w:leader="dot" w:pos="9350"/>
        </w:tabs>
        <w:rPr>
          <w:rFonts w:asciiTheme="minorHAnsi" w:eastAsiaTheme="minorEastAsia" w:hAnsiTheme="minorHAnsi" w:cstheme="minorBidi"/>
          <w:noProof/>
          <w:sz w:val="22"/>
          <w:szCs w:val="22"/>
        </w:rPr>
      </w:pPr>
      <w:hyperlink w:anchor="_Toc429676530" w:history="1">
        <w:r w:rsidR="005A78A8" w:rsidRPr="00184096">
          <w:rPr>
            <w:rStyle w:val="Hyperlink"/>
            <w:noProof/>
          </w:rPr>
          <w:t>1.2 Document Conventions</w:t>
        </w:r>
        <w:r w:rsidR="005A78A8">
          <w:rPr>
            <w:noProof/>
            <w:webHidden/>
          </w:rPr>
          <w:tab/>
        </w:r>
        <w:r w:rsidR="005A78A8">
          <w:rPr>
            <w:noProof/>
            <w:webHidden/>
          </w:rPr>
          <w:fldChar w:fldCharType="begin"/>
        </w:r>
        <w:r w:rsidR="005A78A8">
          <w:rPr>
            <w:noProof/>
            <w:webHidden/>
          </w:rPr>
          <w:instrText xml:space="preserve"> PAGEREF _Toc429676530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5ED56EAB"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31" w:history="1">
        <w:r w:rsidR="005A78A8" w:rsidRPr="00184096">
          <w:rPr>
            <w:rStyle w:val="Hyperlink"/>
            <w:noProof/>
          </w:rPr>
          <w:t>1.2.1 Fonts</w:t>
        </w:r>
        <w:r w:rsidR="005A78A8">
          <w:rPr>
            <w:noProof/>
            <w:webHidden/>
          </w:rPr>
          <w:tab/>
        </w:r>
        <w:r w:rsidR="005A78A8">
          <w:rPr>
            <w:noProof/>
            <w:webHidden/>
          </w:rPr>
          <w:fldChar w:fldCharType="begin"/>
        </w:r>
        <w:r w:rsidR="005A78A8">
          <w:rPr>
            <w:noProof/>
            <w:webHidden/>
          </w:rPr>
          <w:instrText xml:space="preserve"> PAGEREF _Toc429676531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3D037D73"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32" w:history="1">
        <w:r w:rsidR="005A78A8" w:rsidRPr="00184096">
          <w:rPr>
            <w:rStyle w:val="Hyperlink"/>
            <w:noProof/>
          </w:rPr>
          <w:t>1.2.2 UML Package References</w:t>
        </w:r>
        <w:r w:rsidR="005A78A8">
          <w:rPr>
            <w:noProof/>
            <w:webHidden/>
          </w:rPr>
          <w:tab/>
        </w:r>
        <w:r w:rsidR="005A78A8">
          <w:rPr>
            <w:noProof/>
            <w:webHidden/>
          </w:rPr>
          <w:fldChar w:fldCharType="begin"/>
        </w:r>
        <w:r w:rsidR="005A78A8">
          <w:rPr>
            <w:noProof/>
            <w:webHidden/>
          </w:rPr>
          <w:instrText xml:space="preserve"> PAGEREF _Toc429676532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49F06AC3"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33" w:history="1">
        <w:r w:rsidR="005A78A8" w:rsidRPr="00184096">
          <w:rPr>
            <w:rStyle w:val="Hyperlink"/>
            <w:noProof/>
          </w:rPr>
          <w:t>1.2.3 UML Diagrams</w:t>
        </w:r>
        <w:r w:rsidR="005A78A8">
          <w:rPr>
            <w:noProof/>
            <w:webHidden/>
          </w:rPr>
          <w:tab/>
        </w:r>
        <w:r w:rsidR="005A78A8">
          <w:rPr>
            <w:noProof/>
            <w:webHidden/>
          </w:rPr>
          <w:fldChar w:fldCharType="begin"/>
        </w:r>
        <w:r w:rsidR="005A78A8">
          <w:rPr>
            <w:noProof/>
            <w:webHidden/>
          </w:rPr>
          <w:instrText xml:space="preserve"> PAGEREF _Toc429676533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273C8758" w14:textId="77777777" w:rsidR="005A78A8" w:rsidRDefault="00424C4C">
      <w:pPr>
        <w:pStyle w:val="TOC4"/>
        <w:tabs>
          <w:tab w:val="right" w:leader="dot" w:pos="9350"/>
        </w:tabs>
        <w:rPr>
          <w:rFonts w:asciiTheme="minorHAnsi" w:eastAsiaTheme="minorEastAsia" w:hAnsiTheme="minorHAnsi" w:cstheme="minorBidi"/>
          <w:noProof/>
          <w:sz w:val="22"/>
          <w:szCs w:val="22"/>
        </w:rPr>
      </w:pPr>
      <w:hyperlink w:anchor="_Toc429676534" w:history="1">
        <w:r w:rsidR="005A78A8" w:rsidRPr="00184096">
          <w:rPr>
            <w:rStyle w:val="Hyperlink"/>
            <w:noProof/>
          </w:rPr>
          <w:t>1.2.3.1 Class Properties</w:t>
        </w:r>
        <w:r w:rsidR="005A78A8">
          <w:rPr>
            <w:noProof/>
            <w:webHidden/>
          </w:rPr>
          <w:tab/>
        </w:r>
        <w:r w:rsidR="005A78A8">
          <w:rPr>
            <w:noProof/>
            <w:webHidden/>
          </w:rPr>
          <w:fldChar w:fldCharType="begin"/>
        </w:r>
        <w:r w:rsidR="005A78A8">
          <w:rPr>
            <w:noProof/>
            <w:webHidden/>
          </w:rPr>
          <w:instrText xml:space="preserve"> PAGEREF _Toc429676534 \h </w:instrText>
        </w:r>
        <w:r w:rsidR="005A78A8">
          <w:rPr>
            <w:noProof/>
            <w:webHidden/>
          </w:rPr>
        </w:r>
        <w:r w:rsidR="005A78A8">
          <w:rPr>
            <w:noProof/>
            <w:webHidden/>
          </w:rPr>
          <w:fldChar w:fldCharType="separate"/>
        </w:r>
        <w:r w:rsidR="005A78A8">
          <w:rPr>
            <w:noProof/>
            <w:webHidden/>
          </w:rPr>
          <w:t>6</w:t>
        </w:r>
        <w:r w:rsidR="005A78A8">
          <w:rPr>
            <w:noProof/>
            <w:webHidden/>
          </w:rPr>
          <w:fldChar w:fldCharType="end"/>
        </w:r>
      </w:hyperlink>
    </w:p>
    <w:p w14:paraId="5820FFE7" w14:textId="77777777" w:rsidR="005A78A8" w:rsidRDefault="00424C4C">
      <w:pPr>
        <w:pStyle w:val="TOC4"/>
        <w:tabs>
          <w:tab w:val="right" w:leader="dot" w:pos="9350"/>
        </w:tabs>
        <w:rPr>
          <w:rFonts w:asciiTheme="minorHAnsi" w:eastAsiaTheme="minorEastAsia" w:hAnsiTheme="minorHAnsi" w:cstheme="minorBidi"/>
          <w:noProof/>
          <w:sz w:val="22"/>
          <w:szCs w:val="22"/>
        </w:rPr>
      </w:pPr>
      <w:hyperlink w:anchor="_Toc429676535" w:history="1">
        <w:r w:rsidR="005A78A8" w:rsidRPr="00184096">
          <w:rPr>
            <w:rStyle w:val="Hyperlink"/>
            <w:noProof/>
          </w:rPr>
          <w:t>1.2.3.2 Diagram Icons and Arrow Types</w:t>
        </w:r>
        <w:r w:rsidR="005A78A8">
          <w:rPr>
            <w:noProof/>
            <w:webHidden/>
          </w:rPr>
          <w:tab/>
        </w:r>
        <w:r w:rsidR="005A78A8">
          <w:rPr>
            <w:noProof/>
            <w:webHidden/>
          </w:rPr>
          <w:fldChar w:fldCharType="begin"/>
        </w:r>
        <w:r w:rsidR="005A78A8">
          <w:rPr>
            <w:noProof/>
            <w:webHidden/>
          </w:rPr>
          <w:instrText xml:space="preserve"> PAGEREF _Toc429676535 \h </w:instrText>
        </w:r>
        <w:r w:rsidR="005A78A8">
          <w:rPr>
            <w:noProof/>
            <w:webHidden/>
          </w:rPr>
        </w:r>
        <w:r w:rsidR="005A78A8">
          <w:rPr>
            <w:noProof/>
            <w:webHidden/>
          </w:rPr>
          <w:fldChar w:fldCharType="separate"/>
        </w:r>
        <w:r w:rsidR="005A78A8">
          <w:rPr>
            <w:noProof/>
            <w:webHidden/>
          </w:rPr>
          <w:t>6</w:t>
        </w:r>
        <w:r w:rsidR="005A78A8">
          <w:rPr>
            <w:noProof/>
            <w:webHidden/>
          </w:rPr>
          <w:fldChar w:fldCharType="end"/>
        </w:r>
      </w:hyperlink>
    </w:p>
    <w:p w14:paraId="05061EF5" w14:textId="77777777" w:rsidR="005A78A8" w:rsidRDefault="00424C4C">
      <w:pPr>
        <w:pStyle w:val="TOC4"/>
        <w:tabs>
          <w:tab w:val="right" w:leader="dot" w:pos="9350"/>
        </w:tabs>
        <w:rPr>
          <w:rFonts w:asciiTheme="minorHAnsi" w:eastAsiaTheme="minorEastAsia" w:hAnsiTheme="minorHAnsi" w:cstheme="minorBidi"/>
          <w:noProof/>
          <w:sz w:val="22"/>
          <w:szCs w:val="22"/>
        </w:rPr>
      </w:pPr>
      <w:hyperlink w:anchor="_Toc429676536" w:history="1">
        <w:r w:rsidR="005A78A8" w:rsidRPr="00184096">
          <w:rPr>
            <w:rStyle w:val="Hyperlink"/>
            <w:noProof/>
          </w:rPr>
          <w:t>1.2.3.3 Color Coding</w:t>
        </w:r>
        <w:r w:rsidR="005A78A8">
          <w:rPr>
            <w:noProof/>
            <w:webHidden/>
          </w:rPr>
          <w:tab/>
        </w:r>
        <w:r w:rsidR="005A78A8">
          <w:rPr>
            <w:noProof/>
            <w:webHidden/>
          </w:rPr>
          <w:fldChar w:fldCharType="begin"/>
        </w:r>
        <w:r w:rsidR="005A78A8">
          <w:rPr>
            <w:noProof/>
            <w:webHidden/>
          </w:rPr>
          <w:instrText xml:space="preserve"> PAGEREF _Toc429676536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56DE4EE8"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37" w:history="1">
        <w:r w:rsidR="005A78A8" w:rsidRPr="00184096">
          <w:rPr>
            <w:rStyle w:val="Hyperlink"/>
            <w:noProof/>
          </w:rPr>
          <w:t>1.2.4 Property Table Notation</w:t>
        </w:r>
        <w:r w:rsidR="005A78A8">
          <w:rPr>
            <w:noProof/>
            <w:webHidden/>
          </w:rPr>
          <w:tab/>
        </w:r>
        <w:r w:rsidR="005A78A8">
          <w:rPr>
            <w:noProof/>
            <w:webHidden/>
          </w:rPr>
          <w:fldChar w:fldCharType="begin"/>
        </w:r>
        <w:r w:rsidR="005A78A8">
          <w:rPr>
            <w:noProof/>
            <w:webHidden/>
          </w:rPr>
          <w:instrText xml:space="preserve"> PAGEREF _Toc429676537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2985F313"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38" w:history="1">
        <w:r w:rsidR="005A78A8" w:rsidRPr="00184096">
          <w:rPr>
            <w:rStyle w:val="Hyperlink"/>
            <w:noProof/>
          </w:rPr>
          <w:t>1.2.5 Property and Class Descriptions</w:t>
        </w:r>
        <w:r w:rsidR="005A78A8">
          <w:rPr>
            <w:noProof/>
            <w:webHidden/>
          </w:rPr>
          <w:tab/>
        </w:r>
        <w:r w:rsidR="005A78A8">
          <w:rPr>
            <w:noProof/>
            <w:webHidden/>
          </w:rPr>
          <w:fldChar w:fldCharType="begin"/>
        </w:r>
        <w:r w:rsidR="005A78A8">
          <w:rPr>
            <w:noProof/>
            <w:webHidden/>
          </w:rPr>
          <w:instrText xml:space="preserve"> PAGEREF _Toc429676538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12CADCBF" w14:textId="77777777" w:rsidR="005A78A8" w:rsidRDefault="00424C4C">
      <w:pPr>
        <w:pStyle w:val="TOC2"/>
        <w:tabs>
          <w:tab w:val="right" w:leader="dot" w:pos="9350"/>
        </w:tabs>
        <w:rPr>
          <w:rFonts w:asciiTheme="minorHAnsi" w:eastAsiaTheme="minorEastAsia" w:hAnsiTheme="minorHAnsi" w:cstheme="minorBidi"/>
          <w:noProof/>
          <w:sz w:val="22"/>
          <w:szCs w:val="22"/>
        </w:rPr>
      </w:pPr>
      <w:hyperlink w:anchor="_Toc429676539" w:history="1">
        <w:r w:rsidR="005A78A8" w:rsidRPr="00184096">
          <w:rPr>
            <w:rStyle w:val="Hyperlink"/>
            <w:noProof/>
          </w:rPr>
          <w:t>1.3 Terminology</w:t>
        </w:r>
        <w:r w:rsidR="005A78A8">
          <w:rPr>
            <w:noProof/>
            <w:webHidden/>
          </w:rPr>
          <w:tab/>
        </w:r>
        <w:r w:rsidR="005A78A8">
          <w:rPr>
            <w:noProof/>
            <w:webHidden/>
          </w:rPr>
          <w:fldChar w:fldCharType="begin"/>
        </w:r>
        <w:r w:rsidR="005A78A8">
          <w:rPr>
            <w:noProof/>
            <w:webHidden/>
          </w:rPr>
          <w:instrText xml:space="preserve"> PAGEREF _Toc429676539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0B8351BF" w14:textId="77777777" w:rsidR="005A78A8" w:rsidRDefault="00424C4C">
      <w:pPr>
        <w:pStyle w:val="TOC2"/>
        <w:tabs>
          <w:tab w:val="right" w:leader="dot" w:pos="9350"/>
        </w:tabs>
        <w:rPr>
          <w:rFonts w:asciiTheme="minorHAnsi" w:eastAsiaTheme="minorEastAsia" w:hAnsiTheme="minorHAnsi" w:cstheme="minorBidi"/>
          <w:noProof/>
          <w:sz w:val="22"/>
          <w:szCs w:val="22"/>
        </w:rPr>
      </w:pPr>
      <w:hyperlink w:anchor="_Toc429676540" w:history="1">
        <w:r w:rsidR="005A78A8" w:rsidRPr="00184096">
          <w:rPr>
            <w:rStyle w:val="Hyperlink"/>
            <w:noProof/>
          </w:rPr>
          <w:t>1.4 Normative References</w:t>
        </w:r>
        <w:r w:rsidR="005A78A8">
          <w:rPr>
            <w:noProof/>
            <w:webHidden/>
          </w:rPr>
          <w:tab/>
        </w:r>
        <w:r w:rsidR="005A78A8">
          <w:rPr>
            <w:noProof/>
            <w:webHidden/>
          </w:rPr>
          <w:fldChar w:fldCharType="begin"/>
        </w:r>
        <w:r w:rsidR="005A78A8">
          <w:rPr>
            <w:noProof/>
            <w:webHidden/>
          </w:rPr>
          <w:instrText xml:space="preserve"> PAGEREF _Toc429676540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47E3D55E" w14:textId="77777777" w:rsidR="005A78A8" w:rsidRDefault="00424C4C">
      <w:pPr>
        <w:pStyle w:val="TOC2"/>
        <w:tabs>
          <w:tab w:val="right" w:leader="dot" w:pos="9350"/>
        </w:tabs>
        <w:rPr>
          <w:rFonts w:asciiTheme="minorHAnsi" w:eastAsiaTheme="minorEastAsia" w:hAnsiTheme="minorHAnsi" w:cstheme="minorBidi"/>
          <w:noProof/>
          <w:sz w:val="22"/>
          <w:szCs w:val="22"/>
        </w:rPr>
      </w:pPr>
      <w:hyperlink w:anchor="_Toc429676541" w:history="1">
        <w:r w:rsidR="005A78A8" w:rsidRPr="00184096">
          <w:rPr>
            <w:rStyle w:val="Hyperlink"/>
            <w:noProof/>
          </w:rPr>
          <w:t>1.5 Non-Normative References</w:t>
        </w:r>
        <w:r w:rsidR="005A78A8">
          <w:rPr>
            <w:noProof/>
            <w:webHidden/>
          </w:rPr>
          <w:tab/>
        </w:r>
        <w:r w:rsidR="005A78A8">
          <w:rPr>
            <w:noProof/>
            <w:webHidden/>
          </w:rPr>
          <w:fldChar w:fldCharType="begin"/>
        </w:r>
        <w:r w:rsidR="005A78A8">
          <w:rPr>
            <w:noProof/>
            <w:webHidden/>
          </w:rPr>
          <w:instrText xml:space="preserve"> PAGEREF _Toc429676541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0A7D4DD8" w14:textId="77777777" w:rsidR="005A78A8" w:rsidRDefault="00424C4C">
      <w:pPr>
        <w:pStyle w:val="TOC1"/>
        <w:rPr>
          <w:rFonts w:asciiTheme="minorHAnsi" w:eastAsiaTheme="minorEastAsia" w:hAnsiTheme="minorHAnsi" w:cstheme="minorBidi"/>
          <w:noProof/>
          <w:sz w:val="22"/>
          <w:szCs w:val="22"/>
        </w:rPr>
      </w:pPr>
      <w:hyperlink w:anchor="_Toc429676542" w:history="1">
        <w:r w:rsidR="005A78A8" w:rsidRPr="00184096">
          <w:rPr>
            <w:rStyle w:val="Hyperlink"/>
            <w:noProof/>
          </w:rPr>
          <w:t>2</w:t>
        </w:r>
        <w:r w:rsidR="005A78A8">
          <w:rPr>
            <w:rFonts w:asciiTheme="minorHAnsi" w:eastAsiaTheme="minorEastAsia" w:hAnsiTheme="minorHAnsi" w:cstheme="minorBidi"/>
            <w:noProof/>
            <w:sz w:val="22"/>
            <w:szCs w:val="22"/>
          </w:rPr>
          <w:tab/>
        </w:r>
        <w:r w:rsidR="005A78A8" w:rsidRPr="00184096">
          <w:rPr>
            <w:rStyle w:val="Hyperlink"/>
            <w:noProof/>
          </w:rPr>
          <w:t>Background Information</w:t>
        </w:r>
        <w:r w:rsidR="005A78A8">
          <w:rPr>
            <w:noProof/>
            <w:webHidden/>
          </w:rPr>
          <w:tab/>
        </w:r>
        <w:r w:rsidR="005A78A8">
          <w:rPr>
            <w:noProof/>
            <w:webHidden/>
          </w:rPr>
          <w:fldChar w:fldCharType="begin"/>
        </w:r>
        <w:r w:rsidR="005A78A8">
          <w:rPr>
            <w:noProof/>
            <w:webHidden/>
          </w:rPr>
          <w:instrText xml:space="preserve"> PAGEREF _Toc429676542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04201105" w14:textId="77777777" w:rsidR="005A78A8" w:rsidRDefault="00424C4C">
      <w:pPr>
        <w:pStyle w:val="TOC2"/>
        <w:tabs>
          <w:tab w:val="right" w:leader="dot" w:pos="9350"/>
        </w:tabs>
        <w:rPr>
          <w:rFonts w:asciiTheme="minorHAnsi" w:eastAsiaTheme="minorEastAsia" w:hAnsiTheme="minorHAnsi" w:cstheme="minorBidi"/>
          <w:noProof/>
          <w:sz w:val="22"/>
          <w:szCs w:val="22"/>
        </w:rPr>
      </w:pPr>
      <w:hyperlink w:anchor="_Toc429676543" w:history="1">
        <w:r w:rsidR="005A78A8" w:rsidRPr="00184096">
          <w:rPr>
            <w:rStyle w:val="Hyperlink"/>
            <w:noProof/>
          </w:rPr>
          <w:t>2.1 Component Data Models</w:t>
        </w:r>
        <w:r w:rsidR="005A78A8">
          <w:rPr>
            <w:noProof/>
            <w:webHidden/>
          </w:rPr>
          <w:tab/>
        </w:r>
        <w:r w:rsidR="005A78A8">
          <w:rPr>
            <w:noProof/>
            <w:webHidden/>
          </w:rPr>
          <w:fldChar w:fldCharType="begin"/>
        </w:r>
        <w:r w:rsidR="005A78A8">
          <w:rPr>
            <w:noProof/>
            <w:webHidden/>
          </w:rPr>
          <w:instrText xml:space="preserve"> PAGEREF _Toc429676543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5D398D1C"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44" w:history="1">
        <w:r w:rsidR="005A78A8" w:rsidRPr="00184096">
          <w:rPr>
            <w:rStyle w:val="Hyperlink"/>
            <w:noProof/>
          </w:rPr>
          <w:t>2.1.1 Observable</w:t>
        </w:r>
        <w:r w:rsidR="005A78A8">
          <w:rPr>
            <w:noProof/>
            <w:webHidden/>
          </w:rPr>
          <w:tab/>
        </w:r>
        <w:r w:rsidR="005A78A8">
          <w:rPr>
            <w:noProof/>
            <w:webHidden/>
          </w:rPr>
          <w:fldChar w:fldCharType="begin"/>
        </w:r>
        <w:r w:rsidR="005A78A8">
          <w:rPr>
            <w:noProof/>
            <w:webHidden/>
          </w:rPr>
          <w:instrText xml:space="preserve"> PAGEREF _Toc429676544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03E75008"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45" w:history="1">
        <w:r w:rsidR="005A78A8" w:rsidRPr="00184096">
          <w:rPr>
            <w:rStyle w:val="Hyperlink"/>
            <w:noProof/>
          </w:rPr>
          <w:t>2.1.2 Indicator</w:t>
        </w:r>
        <w:r w:rsidR="005A78A8">
          <w:rPr>
            <w:noProof/>
            <w:webHidden/>
          </w:rPr>
          <w:tab/>
        </w:r>
        <w:r w:rsidR="005A78A8">
          <w:rPr>
            <w:noProof/>
            <w:webHidden/>
          </w:rPr>
          <w:fldChar w:fldCharType="begin"/>
        </w:r>
        <w:r w:rsidR="005A78A8">
          <w:rPr>
            <w:noProof/>
            <w:webHidden/>
          </w:rPr>
          <w:instrText xml:space="preserve"> PAGEREF _Toc429676545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5BF5E2C0"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46" w:history="1">
        <w:r w:rsidR="005A78A8" w:rsidRPr="00184096">
          <w:rPr>
            <w:rStyle w:val="Hyperlink"/>
            <w:noProof/>
          </w:rPr>
          <w:t>2.1.3 Incident</w:t>
        </w:r>
        <w:r w:rsidR="005A78A8">
          <w:rPr>
            <w:noProof/>
            <w:webHidden/>
          </w:rPr>
          <w:tab/>
        </w:r>
        <w:r w:rsidR="005A78A8">
          <w:rPr>
            <w:noProof/>
            <w:webHidden/>
          </w:rPr>
          <w:fldChar w:fldCharType="begin"/>
        </w:r>
        <w:r w:rsidR="005A78A8">
          <w:rPr>
            <w:noProof/>
            <w:webHidden/>
          </w:rPr>
          <w:instrText xml:space="preserve"> PAGEREF _Toc429676546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308C129"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47" w:history="1">
        <w:r w:rsidR="005A78A8" w:rsidRPr="00184096">
          <w:rPr>
            <w:rStyle w:val="Hyperlink"/>
            <w:noProof/>
          </w:rPr>
          <w:t>2.1.4 Tactics, Techniques and Procedures (TTP)</w:t>
        </w:r>
        <w:r w:rsidR="005A78A8">
          <w:rPr>
            <w:noProof/>
            <w:webHidden/>
          </w:rPr>
          <w:tab/>
        </w:r>
        <w:r w:rsidR="005A78A8">
          <w:rPr>
            <w:noProof/>
            <w:webHidden/>
          </w:rPr>
          <w:fldChar w:fldCharType="begin"/>
        </w:r>
        <w:r w:rsidR="005A78A8">
          <w:rPr>
            <w:noProof/>
            <w:webHidden/>
          </w:rPr>
          <w:instrText xml:space="preserve"> PAGEREF _Toc429676547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1E6FA78"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48" w:history="1">
        <w:r w:rsidR="005A78A8" w:rsidRPr="00184096">
          <w:rPr>
            <w:rStyle w:val="Hyperlink"/>
            <w:noProof/>
          </w:rPr>
          <w:t>2.1.5 Campaign</w:t>
        </w:r>
        <w:r w:rsidR="005A78A8">
          <w:rPr>
            <w:noProof/>
            <w:webHidden/>
          </w:rPr>
          <w:tab/>
        </w:r>
        <w:r w:rsidR="005A78A8">
          <w:rPr>
            <w:noProof/>
            <w:webHidden/>
          </w:rPr>
          <w:fldChar w:fldCharType="begin"/>
        </w:r>
        <w:r w:rsidR="005A78A8">
          <w:rPr>
            <w:noProof/>
            <w:webHidden/>
          </w:rPr>
          <w:instrText xml:space="preserve"> PAGEREF _Toc429676548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15238665"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49" w:history="1">
        <w:r w:rsidR="005A78A8" w:rsidRPr="00184096">
          <w:rPr>
            <w:rStyle w:val="Hyperlink"/>
            <w:noProof/>
          </w:rPr>
          <w:t>2.1.6 Threat Actor</w:t>
        </w:r>
        <w:r w:rsidR="005A78A8">
          <w:rPr>
            <w:noProof/>
            <w:webHidden/>
          </w:rPr>
          <w:tab/>
        </w:r>
        <w:r w:rsidR="005A78A8">
          <w:rPr>
            <w:noProof/>
            <w:webHidden/>
          </w:rPr>
          <w:fldChar w:fldCharType="begin"/>
        </w:r>
        <w:r w:rsidR="005A78A8">
          <w:rPr>
            <w:noProof/>
            <w:webHidden/>
          </w:rPr>
          <w:instrText xml:space="preserve"> PAGEREF _Toc429676549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EE78F08"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50" w:history="1">
        <w:r w:rsidR="005A78A8" w:rsidRPr="00184096">
          <w:rPr>
            <w:rStyle w:val="Hyperlink"/>
            <w:noProof/>
          </w:rPr>
          <w:t>2.1.7 Exploit Target</w:t>
        </w:r>
        <w:r w:rsidR="005A78A8">
          <w:rPr>
            <w:noProof/>
            <w:webHidden/>
          </w:rPr>
          <w:tab/>
        </w:r>
        <w:r w:rsidR="005A78A8">
          <w:rPr>
            <w:noProof/>
            <w:webHidden/>
          </w:rPr>
          <w:fldChar w:fldCharType="begin"/>
        </w:r>
        <w:r w:rsidR="005A78A8">
          <w:rPr>
            <w:noProof/>
            <w:webHidden/>
          </w:rPr>
          <w:instrText xml:space="preserve"> PAGEREF _Toc429676550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6466D68D"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51" w:history="1">
        <w:r w:rsidR="005A78A8" w:rsidRPr="00184096">
          <w:rPr>
            <w:rStyle w:val="Hyperlink"/>
            <w:noProof/>
          </w:rPr>
          <w:t>2.1.8 Course of Action (COA)</w:t>
        </w:r>
        <w:r w:rsidR="005A78A8">
          <w:rPr>
            <w:noProof/>
            <w:webHidden/>
          </w:rPr>
          <w:tab/>
        </w:r>
        <w:r w:rsidR="005A78A8">
          <w:rPr>
            <w:noProof/>
            <w:webHidden/>
          </w:rPr>
          <w:fldChar w:fldCharType="begin"/>
        </w:r>
        <w:r w:rsidR="005A78A8">
          <w:rPr>
            <w:noProof/>
            <w:webHidden/>
          </w:rPr>
          <w:instrText xml:space="preserve"> PAGEREF _Toc429676551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5841D327"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52" w:history="1">
        <w:r w:rsidR="005A78A8" w:rsidRPr="00184096">
          <w:rPr>
            <w:rStyle w:val="Hyperlink"/>
            <w:noProof/>
          </w:rPr>
          <w:t>2.1.9 Report</w:t>
        </w:r>
        <w:r w:rsidR="005A78A8">
          <w:rPr>
            <w:noProof/>
            <w:webHidden/>
          </w:rPr>
          <w:tab/>
        </w:r>
        <w:r w:rsidR="005A78A8">
          <w:rPr>
            <w:noProof/>
            <w:webHidden/>
          </w:rPr>
          <w:fldChar w:fldCharType="begin"/>
        </w:r>
        <w:r w:rsidR="005A78A8">
          <w:rPr>
            <w:noProof/>
            <w:webHidden/>
          </w:rPr>
          <w:instrText xml:space="preserve"> PAGEREF _Toc429676552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704E776D" w14:textId="77777777" w:rsidR="005A78A8" w:rsidRDefault="00424C4C">
      <w:pPr>
        <w:pStyle w:val="TOC1"/>
        <w:rPr>
          <w:rFonts w:asciiTheme="minorHAnsi" w:eastAsiaTheme="minorEastAsia" w:hAnsiTheme="minorHAnsi" w:cstheme="minorBidi"/>
          <w:noProof/>
          <w:sz w:val="22"/>
          <w:szCs w:val="22"/>
        </w:rPr>
      </w:pPr>
      <w:hyperlink w:anchor="_Toc429676553" w:history="1">
        <w:r w:rsidR="005A78A8" w:rsidRPr="00184096">
          <w:rPr>
            <w:rStyle w:val="Hyperlink"/>
            <w:noProof/>
          </w:rPr>
          <w:t>3</w:t>
        </w:r>
        <w:r w:rsidR="005A78A8">
          <w:rPr>
            <w:rFonts w:asciiTheme="minorHAnsi" w:eastAsiaTheme="minorEastAsia" w:hAnsiTheme="minorHAnsi" w:cstheme="minorBidi"/>
            <w:noProof/>
            <w:sz w:val="22"/>
            <w:szCs w:val="22"/>
          </w:rPr>
          <w:tab/>
        </w:r>
        <w:r w:rsidR="005A78A8" w:rsidRPr="00184096">
          <w:rPr>
            <w:rStyle w:val="Hyperlink"/>
            <w:noProof/>
          </w:rPr>
          <w:t>STIX Core Data Model</w:t>
        </w:r>
        <w:r w:rsidR="005A78A8">
          <w:rPr>
            <w:noProof/>
            <w:webHidden/>
          </w:rPr>
          <w:tab/>
        </w:r>
        <w:r w:rsidR="005A78A8">
          <w:rPr>
            <w:noProof/>
            <w:webHidden/>
          </w:rPr>
          <w:fldChar w:fldCharType="begin"/>
        </w:r>
        <w:r w:rsidR="005A78A8">
          <w:rPr>
            <w:noProof/>
            <w:webHidden/>
          </w:rPr>
          <w:instrText xml:space="preserve"> PAGEREF _Toc429676553 \h </w:instrText>
        </w:r>
        <w:r w:rsidR="005A78A8">
          <w:rPr>
            <w:noProof/>
            <w:webHidden/>
          </w:rPr>
        </w:r>
        <w:r w:rsidR="005A78A8">
          <w:rPr>
            <w:noProof/>
            <w:webHidden/>
          </w:rPr>
          <w:fldChar w:fldCharType="separate"/>
        </w:r>
        <w:r w:rsidR="005A78A8">
          <w:rPr>
            <w:noProof/>
            <w:webHidden/>
          </w:rPr>
          <w:t>11</w:t>
        </w:r>
        <w:r w:rsidR="005A78A8">
          <w:rPr>
            <w:noProof/>
            <w:webHidden/>
          </w:rPr>
          <w:fldChar w:fldCharType="end"/>
        </w:r>
      </w:hyperlink>
    </w:p>
    <w:p w14:paraId="0D487EE5" w14:textId="77777777" w:rsidR="005A78A8" w:rsidRDefault="00424C4C">
      <w:pPr>
        <w:pStyle w:val="TOC2"/>
        <w:tabs>
          <w:tab w:val="right" w:leader="dot" w:pos="9350"/>
        </w:tabs>
        <w:rPr>
          <w:rFonts w:asciiTheme="minorHAnsi" w:eastAsiaTheme="minorEastAsia" w:hAnsiTheme="minorHAnsi" w:cstheme="minorBidi"/>
          <w:noProof/>
          <w:sz w:val="22"/>
          <w:szCs w:val="22"/>
        </w:rPr>
      </w:pPr>
      <w:hyperlink w:anchor="_Toc429676554" w:history="1">
        <w:r w:rsidR="005A78A8" w:rsidRPr="00184096">
          <w:rPr>
            <w:rStyle w:val="Hyperlink"/>
            <w:noProof/>
          </w:rPr>
          <w:t>3.1 STIXPackageVersionType Enumeration</w:t>
        </w:r>
        <w:r w:rsidR="005A78A8">
          <w:rPr>
            <w:noProof/>
            <w:webHidden/>
          </w:rPr>
          <w:tab/>
        </w:r>
        <w:r w:rsidR="005A78A8">
          <w:rPr>
            <w:noProof/>
            <w:webHidden/>
          </w:rPr>
          <w:fldChar w:fldCharType="begin"/>
        </w:r>
        <w:r w:rsidR="005A78A8">
          <w:rPr>
            <w:noProof/>
            <w:webHidden/>
          </w:rPr>
          <w:instrText xml:space="preserve"> PAGEREF _Toc429676554 \h </w:instrText>
        </w:r>
        <w:r w:rsidR="005A78A8">
          <w:rPr>
            <w:noProof/>
            <w:webHidden/>
          </w:rPr>
        </w:r>
        <w:r w:rsidR="005A78A8">
          <w:rPr>
            <w:noProof/>
            <w:webHidden/>
          </w:rPr>
          <w:fldChar w:fldCharType="separate"/>
        </w:r>
        <w:r w:rsidR="005A78A8">
          <w:rPr>
            <w:noProof/>
            <w:webHidden/>
          </w:rPr>
          <w:t>14</w:t>
        </w:r>
        <w:r w:rsidR="005A78A8">
          <w:rPr>
            <w:noProof/>
            <w:webHidden/>
          </w:rPr>
          <w:fldChar w:fldCharType="end"/>
        </w:r>
      </w:hyperlink>
    </w:p>
    <w:p w14:paraId="3138D90E" w14:textId="77777777" w:rsidR="005A78A8" w:rsidRDefault="00424C4C">
      <w:pPr>
        <w:pStyle w:val="TOC2"/>
        <w:tabs>
          <w:tab w:val="right" w:leader="dot" w:pos="9350"/>
        </w:tabs>
        <w:rPr>
          <w:rFonts w:asciiTheme="minorHAnsi" w:eastAsiaTheme="minorEastAsia" w:hAnsiTheme="minorHAnsi" w:cstheme="minorBidi"/>
          <w:noProof/>
          <w:sz w:val="22"/>
          <w:szCs w:val="22"/>
        </w:rPr>
      </w:pPr>
      <w:hyperlink w:anchor="_Toc429676555" w:history="1">
        <w:r w:rsidR="005A78A8" w:rsidRPr="00184096">
          <w:rPr>
            <w:rStyle w:val="Hyperlink"/>
            <w:noProof/>
          </w:rPr>
          <w:t>3.2 STIXHeaderType Class</w:t>
        </w:r>
        <w:r w:rsidR="005A78A8">
          <w:rPr>
            <w:noProof/>
            <w:webHidden/>
          </w:rPr>
          <w:tab/>
        </w:r>
        <w:r w:rsidR="005A78A8">
          <w:rPr>
            <w:noProof/>
            <w:webHidden/>
          </w:rPr>
          <w:fldChar w:fldCharType="begin"/>
        </w:r>
        <w:r w:rsidR="005A78A8">
          <w:rPr>
            <w:noProof/>
            <w:webHidden/>
          </w:rPr>
          <w:instrText xml:space="preserve"> PAGEREF _Toc429676555 \h </w:instrText>
        </w:r>
        <w:r w:rsidR="005A78A8">
          <w:rPr>
            <w:noProof/>
            <w:webHidden/>
          </w:rPr>
        </w:r>
        <w:r w:rsidR="005A78A8">
          <w:rPr>
            <w:noProof/>
            <w:webHidden/>
          </w:rPr>
          <w:fldChar w:fldCharType="separate"/>
        </w:r>
        <w:r w:rsidR="005A78A8">
          <w:rPr>
            <w:noProof/>
            <w:webHidden/>
          </w:rPr>
          <w:t>15</w:t>
        </w:r>
        <w:r w:rsidR="005A78A8">
          <w:rPr>
            <w:noProof/>
            <w:webHidden/>
          </w:rPr>
          <w:fldChar w:fldCharType="end"/>
        </w:r>
      </w:hyperlink>
    </w:p>
    <w:p w14:paraId="6CEBBAF6" w14:textId="77777777" w:rsidR="005A78A8" w:rsidRDefault="00424C4C">
      <w:pPr>
        <w:pStyle w:val="TOC2"/>
        <w:tabs>
          <w:tab w:val="right" w:leader="dot" w:pos="9350"/>
        </w:tabs>
        <w:rPr>
          <w:rFonts w:asciiTheme="minorHAnsi" w:eastAsiaTheme="minorEastAsia" w:hAnsiTheme="minorHAnsi" w:cstheme="minorBidi"/>
          <w:noProof/>
          <w:sz w:val="22"/>
          <w:szCs w:val="22"/>
        </w:rPr>
      </w:pPr>
      <w:hyperlink w:anchor="_Toc429676556" w:history="1">
        <w:r w:rsidR="005A78A8" w:rsidRPr="00184096">
          <w:rPr>
            <w:rStyle w:val="Hyperlink"/>
            <w:noProof/>
          </w:rPr>
          <w:t>3.3 Content Aggregation Types</w:t>
        </w:r>
        <w:r w:rsidR="005A78A8">
          <w:rPr>
            <w:noProof/>
            <w:webHidden/>
          </w:rPr>
          <w:tab/>
        </w:r>
        <w:r w:rsidR="005A78A8">
          <w:rPr>
            <w:noProof/>
            <w:webHidden/>
          </w:rPr>
          <w:fldChar w:fldCharType="begin"/>
        </w:r>
        <w:r w:rsidR="005A78A8">
          <w:rPr>
            <w:noProof/>
            <w:webHidden/>
          </w:rPr>
          <w:instrText xml:space="preserve"> PAGEREF _Toc429676556 \h </w:instrText>
        </w:r>
        <w:r w:rsidR="005A78A8">
          <w:rPr>
            <w:noProof/>
            <w:webHidden/>
          </w:rPr>
        </w:r>
        <w:r w:rsidR="005A78A8">
          <w:rPr>
            <w:noProof/>
            <w:webHidden/>
          </w:rPr>
          <w:fldChar w:fldCharType="separate"/>
        </w:r>
        <w:r w:rsidR="005A78A8">
          <w:rPr>
            <w:noProof/>
            <w:webHidden/>
          </w:rPr>
          <w:t>16</w:t>
        </w:r>
        <w:r w:rsidR="005A78A8">
          <w:rPr>
            <w:noProof/>
            <w:webHidden/>
          </w:rPr>
          <w:fldChar w:fldCharType="end"/>
        </w:r>
      </w:hyperlink>
    </w:p>
    <w:p w14:paraId="2A705725"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57" w:history="1">
        <w:r w:rsidR="005A78A8" w:rsidRPr="00184096">
          <w:rPr>
            <w:rStyle w:val="Hyperlink"/>
            <w:noProof/>
          </w:rPr>
          <w:t>3.3.1 CampaignsType Class</w:t>
        </w:r>
        <w:r w:rsidR="005A78A8">
          <w:rPr>
            <w:noProof/>
            <w:webHidden/>
          </w:rPr>
          <w:tab/>
        </w:r>
        <w:r w:rsidR="005A78A8">
          <w:rPr>
            <w:noProof/>
            <w:webHidden/>
          </w:rPr>
          <w:fldChar w:fldCharType="begin"/>
        </w:r>
        <w:r w:rsidR="005A78A8">
          <w:rPr>
            <w:noProof/>
            <w:webHidden/>
          </w:rPr>
          <w:instrText xml:space="preserve"> PAGEREF _Toc429676557 \h </w:instrText>
        </w:r>
        <w:r w:rsidR="005A78A8">
          <w:rPr>
            <w:noProof/>
            <w:webHidden/>
          </w:rPr>
        </w:r>
        <w:r w:rsidR="005A78A8">
          <w:rPr>
            <w:noProof/>
            <w:webHidden/>
          </w:rPr>
          <w:fldChar w:fldCharType="separate"/>
        </w:r>
        <w:r w:rsidR="005A78A8">
          <w:rPr>
            <w:noProof/>
            <w:webHidden/>
          </w:rPr>
          <w:t>16</w:t>
        </w:r>
        <w:r w:rsidR="005A78A8">
          <w:rPr>
            <w:noProof/>
            <w:webHidden/>
          </w:rPr>
          <w:fldChar w:fldCharType="end"/>
        </w:r>
      </w:hyperlink>
    </w:p>
    <w:p w14:paraId="32CBEFF2"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58" w:history="1">
        <w:r w:rsidR="005A78A8" w:rsidRPr="00184096">
          <w:rPr>
            <w:rStyle w:val="Hyperlink"/>
            <w:noProof/>
          </w:rPr>
          <w:t>3.3.2 CoursesOfActionType Class</w:t>
        </w:r>
        <w:r w:rsidR="005A78A8">
          <w:rPr>
            <w:noProof/>
            <w:webHidden/>
          </w:rPr>
          <w:tab/>
        </w:r>
        <w:r w:rsidR="005A78A8">
          <w:rPr>
            <w:noProof/>
            <w:webHidden/>
          </w:rPr>
          <w:fldChar w:fldCharType="begin"/>
        </w:r>
        <w:r w:rsidR="005A78A8">
          <w:rPr>
            <w:noProof/>
            <w:webHidden/>
          </w:rPr>
          <w:instrText xml:space="preserve"> PAGEREF _Toc429676558 \h </w:instrText>
        </w:r>
        <w:r w:rsidR="005A78A8">
          <w:rPr>
            <w:noProof/>
            <w:webHidden/>
          </w:rPr>
        </w:r>
        <w:r w:rsidR="005A78A8">
          <w:rPr>
            <w:noProof/>
            <w:webHidden/>
          </w:rPr>
          <w:fldChar w:fldCharType="separate"/>
        </w:r>
        <w:r w:rsidR="005A78A8">
          <w:rPr>
            <w:noProof/>
            <w:webHidden/>
          </w:rPr>
          <w:t>17</w:t>
        </w:r>
        <w:r w:rsidR="005A78A8">
          <w:rPr>
            <w:noProof/>
            <w:webHidden/>
          </w:rPr>
          <w:fldChar w:fldCharType="end"/>
        </w:r>
      </w:hyperlink>
    </w:p>
    <w:p w14:paraId="54C0F805"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59" w:history="1">
        <w:r w:rsidR="005A78A8" w:rsidRPr="00184096">
          <w:rPr>
            <w:rStyle w:val="Hyperlink"/>
            <w:noProof/>
          </w:rPr>
          <w:t>3.3.3 IncidentsType Class</w:t>
        </w:r>
        <w:r w:rsidR="005A78A8">
          <w:rPr>
            <w:noProof/>
            <w:webHidden/>
          </w:rPr>
          <w:tab/>
        </w:r>
        <w:r w:rsidR="005A78A8">
          <w:rPr>
            <w:noProof/>
            <w:webHidden/>
          </w:rPr>
          <w:fldChar w:fldCharType="begin"/>
        </w:r>
        <w:r w:rsidR="005A78A8">
          <w:rPr>
            <w:noProof/>
            <w:webHidden/>
          </w:rPr>
          <w:instrText xml:space="preserve"> PAGEREF _Toc429676559 \h </w:instrText>
        </w:r>
        <w:r w:rsidR="005A78A8">
          <w:rPr>
            <w:noProof/>
            <w:webHidden/>
          </w:rPr>
        </w:r>
        <w:r w:rsidR="005A78A8">
          <w:rPr>
            <w:noProof/>
            <w:webHidden/>
          </w:rPr>
          <w:fldChar w:fldCharType="separate"/>
        </w:r>
        <w:r w:rsidR="005A78A8">
          <w:rPr>
            <w:noProof/>
            <w:webHidden/>
          </w:rPr>
          <w:t>17</w:t>
        </w:r>
        <w:r w:rsidR="005A78A8">
          <w:rPr>
            <w:noProof/>
            <w:webHidden/>
          </w:rPr>
          <w:fldChar w:fldCharType="end"/>
        </w:r>
      </w:hyperlink>
    </w:p>
    <w:p w14:paraId="09F7C13E"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60" w:history="1">
        <w:r w:rsidR="005A78A8" w:rsidRPr="00184096">
          <w:rPr>
            <w:rStyle w:val="Hyperlink"/>
            <w:noProof/>
          </w:rPr>
          <w:t>3.3.4 IndicatorsType Class</w:t>
        </w:r>
        <w:r w:rsidR="005A78A8">
          <w:rPr>
            <w:noProof/>
            <w:webHidden/>
          </w:rPr>
          <w:tab/>
        </w:r>
        <w:r w:rsidR="005A78A8">
          <w:rPr>
            <w:noProof/>
            <w:webHidden/>
          </w:rPr>
          <w:fldChar w:fldCharType="begin"/>
        </w:r>
        <w:r w:rsidR="005A78A8">
          <w:rPr>
            <w:noProof/>
            <w:webHidden/>
          </w:rPr>
          <w:instrText xml:space="preserve"> PAGEREF _Toc429676560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00BD30CF"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61" w:history="1">
        <w:r w:rsidR="005A78A8" w:rsidRPr="00184096">
          <w:rPr>
            <w:rStyle w:val="Hyperlink"/>
            <w:noProof/>
          </w:rPr>
          <w:t>3.3.5 ThreatActorsType Class</w:t>
        </w:r>
        <w:r w:rsidR="005A78A8">
          <w:rPr>
            <w:noProof/>
            <w:webHidden/>
          </w:rPr>
          <w:tab/>
        </w:r>
        <w:r w:rsidR="005A78A8">
          <w:rPr>
            <w:noProof/>
            <w:webHidden/>
          </w:rPr>
          <w:fldChar w:fldCharType="begin"/>
        </w:r>
        <w:r w:rsidR="005A78A8">
          <w:rPr>
            <w:noProof/>
            <w:webHidden/>
          </w:rPr>
          <w:instrText xml:space="preserve"> PAGEREF _Toc429676561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75061B09"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62" w:history="1">
        <w:r w:rsidR="005A78A8" w:rsidRPr="00184096">
          <w:rPr>
            <w:rStyle w:val="Hyperlink"/>
            <w:noProof/>
          </w:rPr>
          <w:t>3.3.6 TTPsType Class</w:t>
        </w:r>
        <w:r w:rsidR="005A78A8">
          <w:rPr>
            <w:noProof/>
            <w:webHidden/>
          </w:rPr>
          <w:tab/>
        </w:r>
        <w:r w:rsidR="005A78A8">
          <w:rPr>
            <w:noProof/>
            <w:webHidden/>
          </w:rPr>
          <w:fldChar w:fldCharType="begin"/>
        </w:r>
        <w:r w:rsidR="005A78A8">
          <w:rPr>
            <w:noProof/>
            <w:webHidden/>
          </w:rPr>
          <w:instrText xml:space="preserve"> PAGEREF _Toc429676562 \h </w:instrText>
        </w:r>
        <w:r w:rsidR="005A78A8">
          <w:rPr>
            <w:noProof/>
            <w:webHidden/>
          </w:rPr>
        </w:r>
        <w:r w:rsidR="005A78A8">
          <w:rPr>
            <w:noProof/>
            <w:webHidden/>
          </w:rPr>
          <w:fldChar w:fldCharType="separate"/>
        </w:r>
        <w:r w:rsidR="005A78A8">
          <w:rPr>
            <w:noProof/>
            <w:webHidden/>
          </w:rPr>
          <w:t>19</w:t>
        </w:r>
        <w:r w:rsidR="005A78A8">
          <w:rPr>
            <w:noProof/>
            <w:webHidden/>
          </w:rPr>
          <w:fldChar w:fldCharType="end"/>
        </w:r>
      </w:hyperlink>
    </w:p>
    <w:p w14:paraId="06481E10"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63" w:history="1">
        <w:r w:rsidR="005A78A8" w:rsidRPr="00184096">
          <w:rPr>
            <w:rStyle w:val="Hyperlink"/>
            <w:noProof/>
          </w:rPr>
          <w:t>3.3.7 ReportsType</w:t>
        </w:r>
        <w:r w:rsidR="005A78A8">
          <w:rPr>
            <w:noProof/>
            <w:webHidden/>
          </w:rPr>
          <w:tab/>
        </w:r>
        <w:r w:rsidR="005A78A8">
          <w:rPr>
            <w:noProof/>
            <w:webHidden/>
          </w:rPr>
          <w:fldChar w:fldCharType="begin"/>
        </w:r>
        <w:r w:rsidR="005A78A8">
          <w:rPr>
            <w:noProof/>
            <w:webHidden/>
          </w:rPr>
          <w:instrText xml:space="preserve"> PAGEREF _Toc429676563 \h </w:instrText>
        </w:r>
        <w:r w:rsidR="005A78A8">
          <w:rPr>
            <w:noProof/>
            <w:webHidden/>
          </w:rPr>
        </w:r>
        <w:r w:rsidR="005A78A8">
          <w:rPr>
            <w:noProof/>
            <w:webHidden/>
          </w:rPr>
          <w:fldChar w:fldCharType="separate"/>
        </w:r>
        <w:r w:rsidR="005A78A8">
          <w:rPr>
            <w:noProof/>
            <w:webHidden/>
          </w:rPr>
          <w:t>20</w:t>
        </w:r>
        <w:r w:rsidR="005A78A8">
          <w:rPr>
            <w:noProof/>
            <w:webHidden/>
          </w:rPr>
          <w:fldChar w:fldCharType="end"/>
        </w:r>
      </w:hyperlink>
    </w:p>
    <w:p w14:paraId="17B5F926" w14:textId="77777777" w:rsidR="005A78A8" w:rsidRDefault="00424C4C">
      <w:pPr>
        <w:pStyle w:val="TOC2"/>
        <w:tabs>
          <w:tab w:val="right" w:leader="dot" w:pos="9350"/>
        </w:tabs>
        <w:rPr>
          <w:rFonts w:asciiTheme="minorHAnsi" w:eastAsiaTheme="minorEastAsia" w:hAnsiTheme="minorHAnsi" w:cstheme="minorBidi"/>
          <w:noProof/>
          <w:sz w:val="22"/>
          <w:szCs w:val="22"/>
        </w:rPr>
      </w:pPr>
      <w:hyperlink w:anchor="_Toc429676564" w:history="1">
        <w:r w:rsidR="005A78A8" w:rsidRPr="00184096">
          <w:rPr>
            <w:rStyle w:val="Hyperlink"/>
            <w:noProof/>
          </w:rPr>
          <w:t>3.4 RelatedPackagesType Class</w:t>
        </w:r>
        <w:r w:rsidR="005A78A8">
          <w:rPr>
            <w:noProof/>
            <w:webHidden/>
          </w:rPr>
          <w:tab/>
        </w:r>
        <w:r w:rsidR="005A78A8">
          <w:rPr>
            <w:noProof/>
            <w:webHidden/>
          </w:rPr>
          <w:fldChar w:fldCharType="begin"/>
        </w:r>
        <w:r w:rsidR="005A78A8">
          <w:rPr>
            <w:noProof/>
            <w:webHidden/>
          </w:rPr>
          <w:instrText xml:space="preserve"> PAGEREF _Toc429676564 \h </w:instrText>
        </w:r>
        <w:r w:rsidR="005A78A8">
          <w:rPr>
            <w:noProof/>
            <w:webHidden/>
          </w:rPr>
        </w:r>
        <w:r w:rsidR="005A78A8">
          <w:rPr>
            <w:noProof/>
            <w:webHidden/>
          </w:rPr>
          <w:fldChar w:fldCharType="separate"/>
        </w:r>
        <w:r w:rsidR="005A78A8">
          <w:rPr>
            <w:noProof/>
            <w:webHidden/>
          </w:rPr>
          <w:t>20</w:t>
        </w:r>
        <w:r w:rsidR="005A78A8">
          <w:rPr>
            <w:noProof/>
            <w:webHidden/>
          </w:rPr>
          <w:fldChar w:fldCharType="end"/>
        </w:r>
      </w:hyperlink>
    </w:p>
    <w:p w14:paraId="3B23D629" w14:textId="77777777" w:rsidR="005A78A8" w:rsidRDefault="00424C4C">
      <w:pPr>
        <w:pStyle w:val="TOC3"/>
        <w:tabs>
          <w:tab w:val="right" w:leader="dot" w:pos="9350"/>
        </w:tabs>
        <w:rPr>
          <w:rFonts w:asciiTheme="minorHAnsi" w:eastAsiaTheme="minorEastAsia" w:hAnsiTheme="minorHAnsi" w:cstheme="minorBidi"/>
          <w:noProof/>
          <w:sz w:val="22"/>
          <w:szCs w:val="22"/>
        </w:rPr>
      </w:pPr>
      <w:hyperlink w:anchor="_Toc429676565" w:history="1">
        <w:r w:rsidR="005A78A8" w:rsidRPr="00184096">
          <w:rPr>
            <w:rStyle w:val="Hyperlink"/>
            <w:noProof/>
          </w:rPr>
          <w:t>3.4.1 RelatedPackageType Class</w:t>
        </w:r>
        <w:r w:rsidR="005A78A8">
          <w:rPr>
            <w:noProof/>
            <w:webHidden/>
          </w:rPr>
          <w:tab/>
        </w:r>
        <w:r w:rsidR="005A78A8">
          <w:rPr>
            <w:noProof/>
            <w:webHidden/>
          </w:rPr>
          <w:fldChar w:fldCharType="begin"/>
        </w:r>
        <w:r w:rsidR="005A78A8">
          <w:rPr>
            <w:noProof/>
            <w:webHidden/>
          </w:rPr>
          <w:instrText xml:space="preserve"> PAGEREF _Toc429676565 \h </w:instrText>
        </w:r>
        <w:r w:rsidR="005A78A8">
          <w:rPr>
            <w:noProof/>
            <w:webHidden/>
          </w:rPr>
        </w:r>
        <w:r w:rsidR="005A78A8">
          <w:rPr>
            <w:noProof/>
            <w:webHidden/>
          </w:rPr>
          <w:fldChar w:fldCharType="separate"/>
        </w:r>
        <w:r w:rsidR="005A78A8">
          <w:rPr>
            <w:noProof/>
            <w:webHidden/>
          </w:rPr>
          <w:t>21</w:t>
        </w:r>
        <w:r w:rsidR="005A78A8">
          <w:rPr>
            <w:noProof/>
            <w:webHidden/>
          </w:rPr>
          <w:fldChar w:fldCharType="end"/>
        </w:r>
      </w:hyperlink>
    </w:p>
    <w:p w14:paraId="68DBB4F0" w14:textId="77777777" w:rsidR="005A78A8" w:rsidRDefault="00424C4C">
      <w:pPr>
        <w:pStyle w:val="TOC1"/>
        <w:rPr>
          <w:rFonts w:asciiTheme="minorHAnsi" w:eastAsiaTheme="minorEastAsia" w:hAnsiTheme="minorHAnsi" w:cstheme="minorBidi"/>
          <w:noProof/>
          <w:sz w:val="22"/>
          <w:szCs w:val="22"/>
        </w:rPr>
      </w:pPr>
      <w:hyperlink w:anchor="_Toc429676566" w:history="1">
        <w:r w:rsidR="005A78A8" w:rsidRPr="00184096">
          <w:rPr>
            <w:rStyle w:val="Hyperlink"/>
            <w:noProof/>
          </w:rPr>
          <w:t>4</w:t>
        </w:r>
        <w:r w:rsidR="005A78A8">
          <w:rPr>
            <w:rFonts w:asciiTheme="minorHAnsi" w:eastAsiaTheme="minorEastAsia" w:hAnsiTheme="minorHAnsi" w:cstheme="minorBidi"/>
            <w:noProof/>
            <w:sz w:val="22"/>
            <w:szCs w:val="22"/>
          </w:rPr>
          <w:tab/>
        </w:r>
        <w:r w:rsidR="005A78A8" w:rsidRPr="00184096">
          <w:rPr>
            <w:rStyle w:val="Hyperlink"/>
            <w:noProof/>
          </w:rPr>
          <w:t>Conformance</w:t>
        </w:r>
        <w:r w:rsidR="005A78A8">
          <w:rPr>
            <w:noProof/>
            <w:webHidden/>
          </w:rPr>
          <w:tab/>
        </w:r>
        <w:r w:rsidR="005A78A8">
          <w:rPr>
            <w:noProof/>
            <w:webHidden/>
          </w:rPr>
          <w:fldChar w:fldCharType="begin"/>
        </w:r>
        <w:r w:rsidR="005A78A8">
          <w:rPr>
            <w:noProof/>
            <w:webHidden/>
          </w:rPr>
          <w:instrText xml:space="preserve"> PAGEREF _Toc429676566 \h </w:instrText>
        </w:r>
        <w:r w:rsidR="005A78A8">
          <w:rPr>
            <w:noProof/>
            <w:webHidden/>
          </w:rPr>
        </w:r>
        <w:r w:rsidR="005A78A8">
          <w:rPr>
            <w:noProof/>
            <w:webHidden/>
          </w:rPr>
          <w:fldChar w:fldCharType="separate"/>
        </w:r>
        <w:r w:rsidR="005A78A8">
          <w:rPr>
            <w:noProof/>
            <w:webHidden/>
          </w:rPr>
          <w:t>23</w:t>
        </w:r>
        <w:r w:rsidR="005A78A8">
          <w:rPr>
            <w:noProof/>
            <w:webHidden/>
          </w:rPr>
          <w:fldChar w:fldCharType="end"/>
        </w:r>
      </w:hyperlink>
    </w:p>
    <w:p w14:paraId="4FB9576B" w14:textId="77777777" w:rsidR="005A78A8" w:rsidRDefault="00424C4C">
      <w:pPr>
        <w:pStyle w:val="TOC1"/>
        <w:rPr>
          <w:rFonts w:asciiTheme="minorHAnsi" w:eastAsiaTheme="minorEastAsia" w:hAnsiTheme="minorHAnsi" w:cstheme="minorBidi"/>
          <w:noProof/>
          <w:sz w:val="22"/>
          <w:szCs w:val="22"/>
        </w:rPr>
      </w:pPr>
      <w:hyperlink w:anchor="_Toc429676567" w:history="1">
        <w:r w:rsidR="005A78A8" w:rsidRPr="00184096">
          <w:rPr>
            <w:rStyle w:val="Hyperlink"/>
            <w:noProof/>
          </w:rPr>
          <w:t>Appendix A. Acknowledgments</w:t>
        </w:r>
        <w:r w:rsidR="005A78A8">
          <w:rPr>
            <w:noProof/>
            <w:webHidden/>
          </w:rPr>
          <w:tab/>
        </w:r>
        <w:r w:rsidR="005A78A8">
          <w:rPr>
            <w:noProof/>
            <w:webHidden/>
          </w:rPr>
          <w:fldChar w:fldCharType="begin"/>
        </w:r>
        <w:r w:rsidR="005A78A8">
          <w:rPr>
            <w:noProof/>
            <w:webHidden/>
          </w:rPr>
          <w:instrText xml:space="preserve"> PAGEREF _Toc429676567 \h </w:instrText>
        </w:r>
        <w:r w:rsidR="005A78A8">
          <w:rPr>
            <w:noProof/>
            <w:webHidden/>
          </w:rPr>
        </w:r>
        <w:r w:rsidR="005A78A8">
          <w:rPr>
            <w:noProof/>
            <w:webHidden/>
          </w:rPr>
          <w:fldChar w:fldCharType="separate"/>
        </w:r>
        <w:r w:rsidR="005A78A8">
          <w:rPr>
            <w:noProof/>
            <w:webHidden/>
          </w:rPr>
          <w:t>24</w:t>
        </w:r>
        <w:r w:rsidR="005A78A8">
          <w:rPr>
            <w:noProof/>
            <w:webHidden/>
          </w:rPr>
          <w:fldChar w:fldCharType="end"/>
        </w:r>
      </w:hyperlink>
    </w:p>
    <w:p w14:paraId="145B83DB" w14:textId="77777777" w:rsidR="005A78A8" w:rsidRDefault="00424C4C">
      <w:pPr>
        <w:pStyle w:val="TOC1"/>
        <w:rPr>
          <w:rFonts w:asciiTheme="minorHAnsi" w:eastAsiaTheme="minorEastAsia" w:hAnsiTheme="minorHAnsi" w:cstheme="minorBidi"/>
          <w:noProof/>
          <w:sz w:val="22"/>
          <w:szCs w:val="22"/>
        </w:rPr>
      </w:pPr>
      <w:hyperlink w:anchor="_Toc429676568" w:history="1">
        <w:r w:rsidR="005A78A8" w:rsidRPr="00184096">
          <w:rPr>
            <w:rStyle w:val="Hyperlink"/>
            <w:noProof/>
          </w:rPr>
          <w:t>Appendix B. Revision History</w:t>
        </w:r>
        <w:r w:rsidR="005A78A8">
          <w:rPr>
            <w:noProof/>
            <w:webHidden/>
          </w:rPr>
          <w:tab/>
        </w:r>
        <w:r w:rsidR="005A78A8">
          <w:rPr>
            <w:noProof/>
            <w:webHidden/>
          </w:rPr>
          <w:fldChar w:fldCharType="begin"/>
        </w:r>
        <w:r w:rsidR="005A78A8">
          <w:rPr>
            <w:noProof/>
            <w:webHidden/>
          </w:rPr>
          <w:instrText xml:space="preserve"> PAGEREF _Toc429676568 \h </w:instrText>
        </w:r>
        <w:r w:rsidR="005A78A8">
          <w:rPr>
            <w:noProof/>
            <w:webHidden/>
          </w:rPr>
        </w:r>
        <w:r w:rsidR="005A78A8">
          <w:rPr>
            <w:noProof/>
            <w:webHidden/>
          </w:rPr>
          <w:fldChar w:fldCharType="separate"/>
        </w:r>
        <w:r w:rsidR="005A78A8">
          <w:rPr>
            <w:noProof/>
            <w:webHidden/>
          </w:rPr>
          <w:t>26</w:t>
        </w:r>
        <w:r w:rsidR="005A78A8">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endnotePr>
            <w:numFmt w:val="decimal"/>
          </w:endnotePr>
          <w:pgSz w:w="12240" w:h="15840" w:code="1"/>
          <w:pgMar w:top="1440" w:right="1440" w:bottom="720" w:left="1440" w:header="720" w:footer="720" w:gutter="0"/>
          <w:cols w:space="720"/>
          <w:docGrid w:linePitch="360"/>
        </w:sectPr>
      </w:pPr>
      <w:bookmarkStart w:id="3" w:name="_Toc287332006"/>
    </w:p>
    <w:p w14:paraId="1EAA8196" w14:textId="77777777" w:rsidR="00C71349" w:rsidRPr="00C52EFC" w:rsidRDefault="00177DED" w:rsidP="0076113A">
      <w:pPr>
        <w:pStyle w:val="Heading1"/>
      </w:pPr>
      <w:bookmarkStart w:id="4" w:name="_Toc429676528"/>
      <w:r>
        <w:lastRenderedPageBreak/>
        <w:t>Introduction</w:t>
      </w:r>
      <w:bookmarkEnd w:id="0"/>
      <w:bookmarkEnd w:id="3"/>
      <w:bookmarkEnd w:id="4"/>
    </w:p>
    <w:p w14:paraId="0E3A2785" w14:textId="77777777" w:rsidR="0012387E" w:rsidRDefault="00EE3C80" w:rsidP="008C100C">
      <w:r w:rsidRPr="00EE3C80">
        <w:t>[All text is norm</w:t>
      </w:r>
      <w:r>
        <w:t>ative unless otherwise labeled]</w:t>
      </w:r>
    </w:p>
    <w:p w14:paraId="680ACC7E" w14:textId="7CB4F7AA" w:rsidR="005F2FBA" w:rsidRDefault="005F2FBA" w:rsidP="005F2FBA">
      <w:pPr>
        <w:autoSpaceDE w:val="0"/>
        <w:autoSpaceDN w:val="0"/>
        <w:adjustRightInd w:val="0"/>
        <w:spacing w:after="240"/>
        <w:ind w:right="-270"/>
      </w:pPr>
      <w:r w:rsidRPr="00986D3B">
        <w:t xml:space="preserve">The </w:t>
      </w:r>
      <w:r w:rsidR="00EC2464">
        <w:t>Structured Threat Information Ex</w:t>
      </w:r>
      <w:r>
        <w:t xml:space="preserve">pression (STIX)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36CB240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5A78A8">
        <w:rPr>
          <w:b/>
          <w:color w:val="0000EE"/>
        </w:rPr>
        <w:t>1.1</w:t>
      </w:r>
      <w:r w:rsidRPr="00D610E2">
        <w:rPr>
          <w:b/>
          <w:color w:val="0000EE"/>
        </w:rPr>
        <w:fldChar w:fldCharType="end"/>
      </w:r>
      <w:r>
        <w:t xml:space="preserve"> we </w:t>
      </w:r>
      <w:r w:rsidR="00006C2C">
        <w:t>discuss</w:t>
      </w:r>
      <w:r>
        <w:t xml:space="preserve"> additional specification documents, </w:t>
      </w:r>
      <w:r w:rsidR="00006C2C">
        <w:t xml:space="preserve">in Section </w:t>
      </w:r>
      <w:r w:rsidR="00006C2C" w:rsidRPr="003904F9">
        <w:rPr>
          <w:b/>
          <w:color w:val="0000EE"/>
        </w:rPr>
        <w:fldChar w:fldCharType="begin"/>
      </w:r>
      <w:r w:rsidR="00006C2C" w:rsidRPr="003904F9">
        <w:rPr>
          <w:b/>
          <w:color w:val="0000EE"/>
        </w:rPr>
        <w:instrText xml:space="preserve"> REF _Ref394437867 \r \h </w:instrText>
      </w:r>
      <w:r w:rsidR="00006C2C">
        <w:rPr>
          <w:b/>
          <w:color w:val="0000EE"/>
        </w:rPr>
        <w:instrText xml:space="preserve"> \* MERGEFORMAT </w:instrText>
      </w:r>
      <w:r w:rsidR="00006C2C" w:rsidRPr="003904F9">
        <w:rPr>
          <w:b/>
          <w:color w:val="0000EE"/>
        </w:rPr>
      </w:r>
      <w:r w:rsidR="00006C2C" w:rsidRPr="003904F9">
        <w:rPr>
          <w:b/>
          <w:color w:val="0000EE"/>
        </w:rPr>
        <w:fldChar w:fldCharType="separate"/>
      </w:r>
      <w:r w:rsidR="005A78A8">
        <w:rPr>
          <w:b/>
          <w:color w:val="0000EE"/>
        </w:rPr>
        <w:t>1.2</w:t>
      </w:r>
      <w:r w:rsidR="00006C2C" w:rsidRPr="003904F9">
        <w:rPr>
          <w:b/>
          <w:color w:val="0000EE"/>
        </w:rPr>
        <w:fldChar w:fldCharType="end"/>
      </w:r>
      <w:r w:rsidR="00006C2C">
        <w:rPr>
          <w:b/>
          <w:color w:val="0000EE"/>
        </w:rPr>
        <w:t xml:space="preserve"> </w:t>
      </w:r>
      <w:r>
        <w:t>we provide document conventions</w:t>
      </w:r>
      <w:r w:rsidR="00AD7BF2" w:rsidRPr="00AD7BF2">
        <w:t xml:space="preserve">, </w:t>
      </w:r>
      <w:r w:rsidR="00006C2C">
        <w:t>and i</w:t>
      </w:r>
      <w:r w:rsidR="00AD7BF2" w:rsidRPr="00AD7BF2">
        <w:t xml:space="preserve">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5A78A8">
        <w:rPr>
          <w:b/>
          <w:color w:val="0000EE"/>
        </w:rPr>
        <w:t>1.3</w:t>
      </w:r>
      <w:r w:rsidR="00AD7BF2" w:rsidRPr="00AD7BF2">
        <w:rPr>
          <w:b/>
          <w:color w:val="0000EE"/>
        </w:rPr>
        <w:fldChar w:fldCharType="end"/>
      </w:r>
      <w:r w:rsidR="00006C2C">
        <w:t xml:space="preserve"> we provide terminology. R</w:t>
      </w:r>
      <w:r w:rsidR="00D610E2">
        <w:t xml:space="preserve">eferences </w:t>
      </w:r>
      <w:r w:rsidR="00006C2C">
        <w:t xml:space="preserve">are given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5A78A8">
        <w:rPr>
          <w:b/>
          <w:color w:val="0000EE"/>
        </w:rPr>
        <w:t>4</w:t>
      </w:r>
      <w:r w:rsidR="00AD7BF2" w:rsidRPr="00E76378">
        <w:rPr>
          <w:b/>
          <w:color w:val="0000EE"/>
        </w:rPr>
        <w:fldChar w:fldCharType="end"/>
      </w:r>
      <w:r w:rsidR="00AD7BF2">
        <w:t>.</w:t>
      </w:r>
    </w:p>
    <w:p w14:paraId="108192C2" w14:textId="77777777" w:rsidR="005F2FBA" w:rsidRDefault="005F2FBA" w:rsidP="005F2FBA">
      <w:pPr>
        <w:pStyle w:val="Heading2"/>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676529"/>
      <w:r>
        <w:t>STIX Specification Documents</w:t>
      </w:r>
      <w:bookmarkEnd w:id="5"/>
      <w:bookmarkEnd w:id="6"/>
      <w:bookmarkEnd w:id="7"/>
      <w:bookmarkEnd w:id="8"/>
      <w:bookmarkEnd w:id="9"/>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596575BF"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 Version 1.2.1 Part 1: Overview</w:t>
        </w:r>
      </w:hyperlink>
      <w:r>
        <w:t xml:space="preserve"> also summarizes the relationship o</w:t>
      </w:r>
      <w:r w:rsidR="00054FE2">
        <w:t>f STIX to other languages</w:t>
      </w:r>
      <w:r>
        <w:t xml:space="preserve"> and outlines general STIX data model conventions.</w:t>
      </w:r>
    </w:p>
    <w:p w14:paraId="77A275A1" w14:textId="7012ED35"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A78A8" w:rsidRPr="005F2FBA">
        <w:t xml:space="preserve">Figure </w:t>
      </w:r>
      <w:r w:rsidR="005A78A8">
        <w:rPr>
          <w:noProof/>
        </w:rPr>
        <w:t>1</w:t>
      </w:r>
      <w:r w:rsidR="005A78A8" w:rsidRPr="005F2FBA">
        <w:noBreakHyphen/>
      </w:r>
      <w:r w:rsidR="005A78A8">
        <w:rPr>
          <w:noProof/>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522844">
        <w:t xml:space="preserve">default </w:t>
      </w:r>
      <w:r>
        <w:t>extensions), and the color white indica</w:t>
      </w:r>
      <w:r w:rsidR="00A772F3">
        <w:t>tes the component data models. The solid grey color denotes the overall STIX Language UML model</w:t>
      </w:r>
      <w:r w:rsidR="00A772F3" w:rsidRPr="00434BA0">
        <w:t>.</w:t>
      </w:r>
      <w:r>
        <w:t xml:space="preserve">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A78A8">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 Version 1.2.1 Part 1: Overview</w:t>
        </w:r>
      </w:hyperlink>
      <w:r>
        <w:t xml:space="preserve">.  </w:t>
      </w:r>
    </w:p>
    <w:p w14:paraId="2E87928E" w14:textId="6611A7A1" w:rsidR="005F2FBA" w:rsidRDefault="00E56EC5" w:rsidP="001965B2">
      <w:pPr>
        <w:keepNext/>
        <w:keepLines/>
        <w:jc w:val="center"/>
      </w:pPr>
      <w:r>
        <w:rPr>
          <w:noProof/>
        </w:rPr>
        <w:lastRenderedPageBreak/>
        <w:drawing>
          <wp:inline distT="0" distB="0" distL="0" distR="0" wp14:anchorId="4E58BC41" wp14:editId="0492168E">
            <wp:extent cx="3886200" cy="190266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3.JPG"/>
                    <pic:cNvPicPr/>
                  </pic:nvPicPr>
                  <pic:blipFill rotWithShape="1">
                    <a:blip r:embed="rId29">
                      <a:extLst>
                        <a:ext uri="{28A0092B-C50C-407E-A947-70E740481C1C}">
                          <a14:useLocalDpi xmlns:a14="http://schemas.microsoft.com/office/drawing/2010/main" val="0"/>
                        </a:ext>
                      </a:extLst>
                    </a:blip>
                    <a:srcRect l="8029" t="19264" r="8075" b="25969"/>
                    <a:stretch/>
                  </pic:blipFill>
                  <pic:spPr bwMode="auto">
                    <a:xfrm>
                      <a:off x="0" y="0"/>
                      <a:ext cx="3886200" cy="1902662"/>
                    </a:xfrm>
                    <a:prstGeom prst="rect">
                      <a:avLst/>
                    </a:prstGeom>
                    <a:ln>
                      <a:noFill/>
                    </a:ln>
                    <a:extLst>
                      <a:ext uri="{53640926-AAD7-44D8-BBD7-CCE9431645EC}">
                        <a14:shadowObscured xmlns:a14="http://schemas.microsoft.com/office/drawing/2010/main"/>
                      </a:ext>
                    </a:extLst>
                  </pic:spPr>
                </pic:pic>
              </a:graphicData>
            </a:graphic>
          </wp:inline>
        </w:drawing>
      </w:r>
    </w:p>
    <w:p w14:paraId="220E2F2C" w14:textId="7F338934" w:rsidR="005F2FBA" w:rsidRPr="005F2FBA" w:rsidRDefault="005F2FBA" w:rsidP="001965B2">
      <w:pPr>
        <w:pStyle w:val="Caption"/>
        <w:keepLines/>
        <w:rPr>
          <w:b/>
        </w:rPr>
      </w:pPr>
      <w:bookmarkStart w:id="10" w:name="_Ref389819936"/>
      <w:bookmarkStart w:id="11" w:name="_Ref390077491"/>
      <w:r w:rsidRPr="005F2FBA">
        <w:t xml:space="preserve">Figure </w:t>
      </w:r>
      <w:fldSimple w:instr=" STYLEREF 1 \s ">
        <w:r w:rsidR="005A78A8">
          <w:rPr>
            <w:noProof/>
          </w:rPr>
          <w:t>1</w:t>
        </w:r>
      </w:fldSimple>
      <w:r w:rsidRPr="005F2FBA">
        <w:noBreakHyphen/>
      </w:r>
      <w:fldSimple w:instr=" SEQ Figure \* ARABIC \s 1 ">
        <w:r w:rsidR="005A78A8">
          <w:rPr>
            <w:noProof/>
          </w:rPr>
          <w:t>1</w:t>
        </w:r>
      </w:fldSimple>
      <w:bookmarkEnd w:id="10"/>
      <w:r w:rsidRPr="005F2FBA">
        <w:t>.  STIX Language v</w:t>
      </w:r>
      <w:r w:rsidR="004944D8">
        <w:t>1.2.1</w:t>
      </w:r>
      <w:r w:rsidRPr="005F2FBA">
        <w:t xml:space="preserve"> specification documents</w:t>
      </w:r>
      <w:bookmarkEnd w:id="11"/>
    </w:p>
    <w:p w14:paraId="1A17CCFE" w14:textId="77777777" w:rsidR="005F2FBA" w:rsidRDefault="005F2FBA" w:rsidP="005F2FBA">
      <w:pPr>
        <w:pStyle w:val="Heading2"/>
        <w:tabs>
          <w:tab w:val="num" w:pos="864"/>
        </w:tabs>
        <w:spacing w:before="360" w:after="60"/>
        <w:ind w:left="720" w:hanging="720"/>
      </w:pPr>
      <w:bookmarkStart w:id="12" w:name="_Ref394437867"/>
      <w:bookmarkStart w:id="13" w:name="_Toc416007459"/>
      <w:bookmarkStart w:id="14" w:name="_Toc416007794"/>
      <w:bookmarkStart w:id="15" w:name="_Toc420660191"/>
      <w:bookmarkStart w:id="16" w:name="_Toc429676530"/>
      <w:r>
        <w:t>Document Conventions</w:t>
      </w:r>
      <w:bookmarkEnd w:id="12"/>
      <w:bookmarkEnd w:id="13"/>
      <w:bookmarkEnd w:id="14"/>
      <w:bookmarkEnd w:id="15"/>
      <w:bookmarkEnd w:id="16"/>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7" w:name="_Toc389570603"/>
      <w:bookmarkStart w:id="18" w:name="_Toc389581073"/>
      <w:bookmarkStart w:id="19" w:name="_Toc416007461"/>
      <w:bookmarkStart w:id="20" w:name="_Toc416007796"/>
      <w:bookmarkStart w:id="21" w:name="_Toc420660193"/>
      <w:bookmarkStart w:id="22" w:name="_Toc429676531"/>
      <w:r>
        <w:t>Fonts</w:t>
      </w:r>
      <w:bookmarkEnd w:id="17"/>
      <w:bookmarkEnd w:id="18"/>
      <w:bookmarkEnd w:id="19"/>
      <w:bookmarkEnd w:id="20"/>
      <w:bookmarkEnd w:id="21"/>
      <w:bookmarkEnd w:id="22"/>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65135EB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stixCommon:StatementType</w:t>
      </w:r>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3" w:name="_Ref394486021"/>
      <w:bookmarkStart w:id="24" w:name="_Toc416007462"/>
      <w:bookmarkStart w:id="25"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6" w:name="_Ref417294990"/>
      <w:bookmarkStart w:id="27" w:name="_Toc420660194"/>
      <w:bookmarkStart w:id="28" w:name="_Toc429676532"/>
      <w:r>
        <w:t>UML Package References</w:t>
      </w:r>
      <w:bookmarkEnd w:id="23"/>
      <w:bookmarkEnd w:id="24"/>
      <w:bookmarkEnd w:id="25"/>
      <w:bookmarkEnd w:id="26"/>
      <w:bookmarkEnd w:id="27"/>
      <w:bookmarkEnd w:id="28"/>
    </w:p>
    <w:p w14:paraId="2B2A91A5" w14:textId="4AD9DCE8"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29" w:name="_Toc389570605"/>
      <w:bookmarkStart w:id="30" w:name="_Toc389581075"/>
      <w:bookmarkStart w:id="31" w:name="_Toc416007463"/>
      <w:bookmarkStart w:id="32" w:name="_Toc416007798"/>
      <w:bookmarkStart w:id="33" w:name="_Toc420660195"/>
      <w:bookmarkStart w:id="34" w:name="_Toc429676533"/>
      <w:r w:rsidRPr="00904E02">
        <w:t>UML Diagrams</w:t>
      </w:r>
      <w:bookmarkEnd w:id="29"/>
      <w:bookmarkEnd w:id="30"/>
      <w:bookmarkEnd w:id="31"/>
      <w:bookmarkEnd w:id="32"/>
      <w:bookmarkEnd w:id="33"/>
      <w:bookmarkEnd w:id="34"/>
    </w:p>
    <w:p w14:paraId="60300E72" w14:textId="77777777" w:rsidR="005F2FBA" w:rsidRDefault="005F2FBA" w:rsidP="005F2FBA">
      <w:pPr>
        <w:spacing w:after="240"/>
      </w:pPr>
      <w:bookmarkStart w:id="35" w:name="_Toc398242026"/>
      <w:bookmarkStart w:id="36" w:name="_Toc389570606"/>
      <w:bookmarkStart w:id="37" w:name="_Toc389581076"/>
      <w:bookmarkStart w:id="38"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39" w:name="_Toc416007464"/>
      <w:bookmarkStart w:id="40" w:name="_Toc429676534"/>
      <w:r>
        <w:t>Class Properties</w:t>
      </w:r>
      <w:bookmarkEnd w:id="35"/>
      <w:bookmarkEnd w:id="39"/>
      <w:bookmarkEnd w:id="40"/>
    </w:p>
    <w:p w14:paraId="56740B9A" w14:textId="77777777" w:rsidR="005F2FBA" w:rsidRDefault="005F2FBA" w:rsidP="005F2FBA">
      <w:pPr>
        <w:spacing w:after="240"/>
      </w:pPr>
      <w:bookmarkStart w:id="41"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2" w:name="_Toc416007465"/>
      <w:bookmarkStart w:id="43" w:name="_Toc429676535"/>
      <w:r>
        <w:t>Diagram Icons and Arrow Types</w:t>
      </w:r>
      <w:bookmarkEnd w:id="41"/>
      <w:bookmarkEnd w:id="42"/>
      <w:bookmarkEnd w:id="43"/>
    </w:p>
    <w:p w14:paraId="12985F0B" w14:textId="22FC7BD0" w:rsidR="005F2FBA" w:rsidRDefault="005F2FBA" w:rsidP="005F2FBA">
      <w:pPr>
        <w:spacing w:after="240"/>
      </w:pPr>
      <w:bookmarkStart w:id="44"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Table </w:t>
      </w:r>
      <w:r w:rsidR="005A78A8" w:rsidRPr="005A78A8">
        <w:rPr>
          <w:b/>
          <w:noProof/>
          <w:color w:val="0000EE"/>
        </w:rPr>
        <w:t>1</w:t>
      </w:r>
      <w:r w:rsidR="005A78A8" w:rsidRPr="005A78A8">
        <w:rPr>
          <w:b/>
          <w:noProof/>
          <w:color w:val="0000EE"/>
        </w:rPr>
        <w:noBreakHyphen/>
        <w:t>1</w:t>
      </w:r>
      <w:r w:rsidRPr="0056150C">
        <w:rPr>
          <w:b/>
          <w:color w:val="0000EE"/>
        </w:rPr>
        <w:fldChar w:fldCharType="end"/>
      </w:r>
      <w:r>
        <w:t>.</w:t>
      </w:r>
    </w:p>
    <w:p w14:paraId="7A82DF17" w14:textId="77777777" w:rsidR="005F2FBA" w:rsidRPr="005F2FBA" w:rsidRDefault="005F2FBA" w:rsidP="008D63F5">
      <w:pPr>
        <w:pStyle w:val="Caption"/>
        <w:rPr>
          <w:b/>
        </w:rPr>
      </w:pPr>
      <w:bookmarkStart w:id="45" w:name="_Ref417295222"/>
      <w:r w:rsidRPr="005F2FBA">
        <w:t xml:space="preserve">Table </w:t>
      </w:r>
      <w:fldSimple w:instr=" STYLEREF 1 \s ">
        <w:r w:rsidR="005A78A8">
          <w:rPr>
            <w:noProof/>
          </w:rPr>
          <w:t>1</w:t>
        </w:r>
      </w:fldSimple>
      <w:r w:rsidRPr="005F2FBA">
        <w:noBreakHyphen/>
      </w:r>
      <w:fldSimple w:instr=" SEQ Table \* ARABIC \s 1 ">
        <w:r w:rsidR="005A78A8">
          <w:rPr>
            <w:noProof/>
          </w:rPr>
          <w:t>1</w:t>
        </w:r>
      </w:fldSimple>
      <w:bookmarkEnd w:id="44"/>
      <w:bookmarkEnd w:id="45"/>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1E1EB354" w:rsidR="005F2FBA" w:rsidRDefault="0094016F"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1AD270EA" wp14:editId="16427ADB">
                  <wp:extent cx="201295" cy="2317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5pt;height:21.05pt" o:ole="">
                  <v:imagedata r:id="rId31" o:title=""/>
                </v:shape>
                <o:OLEObject Type="Embed" ProgID="PBrush" ShapeID="_x0000_i1025" DrawAspect="Content" ObjectID="_1503991308" r:id="rId32"/>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25pt;height:14.25pt" o:ole="">
                  <v:imagedata r:id="rId34" o:title=""/>
                </v:shape>
                <o:OLEObject Type="Embed" ProgID="PBrush" ShapeID="_x0000_i1026" DrawAspect="Content" ObjectID="_1503991309" r:id="rId35"/>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25pt;height:14.25pt" o:ole="">
                  <v:imagedata r:id="rId36" o:title=""/>
                </v:shape>
                <o:OLEObject Type="Embed" ProgID="PBrush" ShapeID="_x0000_i1027" DrawAspect="Content" ObjectID="_1503991310" r:id="rId37"/>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90D12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75pt;height:36pt" o:ole="">
                  <v:imagedata r:id="rId38" o:title=""/>
                </v:shape>
                <o:OLEObject Type="Embed" ProgID="PBrush" ShapeID="_x0000_i1028" DrawAspect="Content" ObjectID="_1503991311" r:id="rId39"/>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6" w:name="_Ref397935245"/>
      <w:bookmarkStart w:id="47" w:name="_Toc398242028"/>
      <w:bookmarkStart w:id="48" w:name="_Toc416007466"/>
      <w:bookmarkStart w:id="49" w:name="_Toc429676536"/>
      <w:r>
        <w:lastRenderedPageBreak/>
        <w:t>Color Coding</w:t>
      </w:r>
      <w:bookmarkEnd w:id="46"/>
      <w:bookmarkEnd w:id="47"/>
      <w:bookmarkEnd w:id="48"/>
      <w:bookmarkEnd w:id="49"/>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Figure </w:t>
      </w:r>
      <w:r w:rsidR="005A78A8" w:rsidRPr="005A78A8">
        <w:rPr>
          <w:b/>
          <w:noProof/>
          <w:color w:val="0000EE"/>
        </w:rPr>
        <w:t>1</w:t>
      </w:r>
      <w:r w:rsidR="005A78A8" w:rsidRPr="005A78A8">
        <w:rPr>
          <w:b/>
          <w:noProof/>
          <w:color w:val="0000EE"/>
        </w:rPr>
        <w:noBreakHyphen/>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1905"/>
                    <a:stretch/>
                  </pic:blipFill>
                  <pic:spPr bwMode="auto">
                    <a:xfrm>
                      <a:off x="0" y="0"/>
                      <a:ext cx="4171950" cy="7048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0" w:name="_Ref397676401"/>
      <w:r w:rsidRPr="000C4865">
        <w:t xml:space="preserve">Figure </w:t>
      </w:r>
      <w:fldSimple w:instr=" STYLEREF 1 \s ">
        <w:r w:rsidR="005A78A8">
          <w:rPr>
            <w:noProof/>
          </w:rPr>
          <w:t>1</w:t>
        </w:r>
      </w:fldSimple>
      <w:r>
        <w:noBreakHyphen/>
      </w:r>
      <w:fldSimple w:instr=" SEQ Figure \* ARABIC \s 1 ">
        <w:r w:rsidR="005A78A8">
          <w:rPr>
            <w:noProof/>
          </w:rPr>
          <w:t>2</w:t>
        </w:r>
      </w:fldSimple>
      <w:bookmarkEnd w:id="50"/>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1" w:name="_Toc416007467"/>
      <w:bookmarkStart w:id="52" w:name="_Toc416007799"/>
      <w:bookmarkStart w:id="53" w:name="_Toc420660196"/>
      <w:bookmarkStart w:id="54" w:name="_Toc429676537"/>
      <w:r>
        <w:t>Property Table Notation</w:t>
      </w:r>
      <w:bookmarkEnd w:id="36"/>
      <w:bookmarkEnd w:id="37"/>
      <w:bookmarkEnd w:id="38"/>
      <w:bookmarkEnd w:id="51"/>
      <w:bookmarkEnd w:id="52"/>
      <w:bookmarkEnd w:id="53"/>
      <w:bookmarkEnd w:id="54"/>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A78A8">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47CB10" w14:textId="77777777" w:rsidR="005F2FBA" w:rsidRDefault="005F2FBA" w:rsidP="005F2FBA">
      <w:pPr>
        <w:pStyle w:val="Heading3"/>
        <w:tabs>
          <w:tab w:val="num" w:pos="720"/>
        </w:tabs>
        <w:spacing w:before="360" w:after="60"/>
      </w:pPr>
      <w:bookmarkStart w:id="55" w:name="_Toc412634016"/>
      <w:bookmarkStart w:id="56" w:name="_Toc413938730"/>
      <w:bookmarkStart w:id="57" w:name="_Toc415497328"/>
      <w:bookmarkStart w:id="58" w:name="_Toc420660197"/>
      <w:bookmarkStart w:id="59" w:name="_Toc429676538"/>
      <w:r>
        <w:t>Property and Class Descriptions</w:t>
      </w:r>
      <w:bookmarkEnd w:id="55"/>
      <w:bookmarkEnd w:id="56"/>
      <w:bookmarkEnd w:id="57"/>
      <w:bookmarkEnd w:id="58"/>
      <w:bookmarkEnd w:id="59"/>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77777777"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0D746D">
              <w:rPr>
                <w:rFonts w:cs="Arial"/>
              </w:rPr>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0" w:name="_Toc85472893"/>
      <w:bookmarkStart w:id="61" w:name="_Toc287332007"/>
      <w:bookmarkStart w:id="62" w:name="_Ref428179041"/>
      <w:bookmarkStart w:id="63" w:name="_Toc429676539"/>
      <w:r>
        <w:t>Terminology</w:t>
      </w:r>
      <w:bookmarkEnd w:id="60"/>
      <w:bookmarkEnd w:id="61"/>
      <w:bookmarkEnd w:id="62"/>
      <w:bookmarkEnd w:id="63"/>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50CE4">
        <w:rPr>
          <w:color w:val="0000EE"/>
        </w:rPr>
        <w:fldChar w:fldCharType="begin"/>
      </w:r>
      <w:r w:rsidR="00C02DEC" w:rsidRPr="00650CE4">
        <w:rPr>
          <w:color w:val="0000EE"/>
        </w:rPr>
        <w:instrText xml:space="preserve"> REF rfc2119 \h </w:instrText>
      </w:r>
      <w:r w:rsidR="00C02DEC" w:rsidRPr="00650CE4">
        <w:rPr>
          <w:color w:val="0000EE"/>
        </w:rPr>
      </w:r>
      <w:r w:rsidR="00C02DEC" w:rsidRPr="00650CE4">
        <w:rPr>
          <w:color w:val="0000EE"/>
        </w:rPr>
        <w:fldChar w:fldCharType="separate"/>
      </w:r>
      <w:r w:rsidR="005A78A8">
        <w:rPr>
          <w:rStyle w:val="Refterm"/>
        </w:rPr>
        <w:t>[RFC2119]</w:t>
      </w:r>
      <w:r w:rsidR="00C02DEC" w:rsidRPr="00650CE4">
        <w:rPr>
          <w:color w:val="0000EE"/>
        </w:rPr>
        <w:fldChar w:fldCharType="end"/>
      </w:r>
      <w:r w:rsidR="00C02DEC">
        <w:t>.</w:t>
      </w:r>
    </w:p>
    <w:p w14:paraId="27A4C3B2" w14:textId="77777777" w:rsidR="00C02DEC" w:rsidRDefault="00C02DEC" w:rsidP="00A710C8">
      <w:pPr>
        <w:pStyle w:val="Heading2"/>
      </w:pPr>
      <w:bookmarkStart w:id="64" w:name="_Ref7502892"/>
      <w:bookmarkStart w:id="65" w:name="_Toc12011611"/>
      <w:bookmarkStart w:id="66" w:name="_Toc85472894"/>
      <w:bookmarkStart w:id="67" w:name="_Toc287332008"/>
      <w:bookmarkStart w:id="68" w:name="_Ref428137050"/>
      <w:bookmarkStart w:id="69" w:name="_Toc429676540"/>
      <w:r>
        <w:t>Normative</w:t>
      </w:r>
      <w:bookmarkEnd w:id="64"/>
      <w:bookmarkEnd w:id="65"/>
      <w:r>
        <w:t xml:space="preserve"> References</w:t>
      </w:r>
      <w:bookmarkEnd w:id="66"/>
      <w:bookmarkEnd w:id="67"/>
      <w:bookmarkEnd w:id="68"/>
      <w:bookmarkEnd w:id="69"/>
    </w:p>
    <w:p w14:paraId="76F4466C" w14:textId="0F61BCB7" w:rsidR="00C02DEC" w:rsidRDefault="00C02DEC" w:rsidP="00AE0702">
      <w:pPr>
        <w:pStyle w:val="Ref"/>
      </w:pPr>
      <w:bookmarkStart w:id="70" w:name="rfc2119"/>
      <w:r>
        <w:rPr>
          <w:rStyle w:val="Refterm"/>
        </w:rPr>
        <w:t>[RFC2119]</w:t>
      </w:r>
      <w:bookmarkEnd w:id="7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1" w:history="1">
        <w:r w:rsidR="000F3A82">
          <w:rPr>
            <w:rStyle w:val="Hyperlink"/>
          </w:rPr>
          <w:t>http://www.ietf.org/rfc/rfc2119.txt</w:t>
        </w:r>
      </w:hyperlink>
      <w:r w:rsidR="000F3A82">
        <w:t>.</w:t>
      </w:r>
    </w:p>
    <w:p w14:paraId="4041CDFC" w14:textId="77777777" w:rsidR="00C02DEC" w:rsidRDefault="00C02DEC" w:rsidP="00A710C8">
      <w:pPr>
        <w:pStyle w:val="Heading2"/>
      </w:pPr>
      <w:bookmarkStart w:id="71" w:name="_Toc85472895"/>
      <w:bookmarkStart w:id="72" w:name="_Toc287332009"/>
      <w:bookmarkStart w:id="73" w:name="_Ref428137060"/>
      <w:bookmarkStart w:id="74" w:name="_Toc429676541"/>
      <w:r>
        <w:t>Non-Normative References</w:t>
      </w:r>
      <w:bookmarkEnd w:id="71"/>
      <w:bookmarkEnd w:id="72"/>
      <w:bookmarkEnd w:id="73"/>
      <w:bookmarkEnd w:id="74"/>
    </w:p>
    <w:p w14:paraId="72769CB0" w14:textId="3E46D964" w:rsidR="000676D2" w:rsidRDefault="000676D2" w:rsidP="000676D2">
      <w:pPr>
        <w:pStyle w:val="Ref"/>
      </w:pPr>
      <w:r>
        <w:rPr>
          <w:rStyle w:val="Refterm"/>
        </w:rPr>
        <w:t>[</w:t>
      </w:r>
      <w:bookmarkStart w:id="75" w:name="v111"/>
      <w:r>
        <w:rPr>
          <w:rStyle w:val="Refterm"/>
        </w:rPr>
        <w:t>V111</w:t>
      </w:r>
      <w:bookmarkEnd w:id="75"/>
      <w:r>
        <w:rPr>
          <w:rStyle w:val="Refterm"/>
        </w:rPr>
        <w:t>]</w:t>
      </w:r>
      <w:r>
        <w:tab/>
        <w:t xml:space="preserve">DRAFT STIX specification documents for version 1.1.1. (n.d.). [Online]. Available: </w:t>
      </w:r>
      <w:hyperlink r:id="rId42"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6" w:name="_Ref427576649"/>
      <w:bookmarkStart w:id="77" w:name="_Toc429676542"/>
      <w:r>
        <w:lastRenderedPageBreak/>
        <w:t>Background Information</w:t>
      </w:r>
      <w:bookmarkEnd w:id="76"/>
      <w:bookmarkEnd w:id="77"/>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5A78A8" w:rsidRPr="005A78A8">
        <w:rPr>
          <w:b/>
          <w:color w:val="0000EE"/>
        </w:rPr>
        <w:t xml:space="preserve">Figure </w:t>
      </w:r>
      <w:r w:rsidR="005A78A8" w:rsidRPr="005A78A8">
        <w:rPr>
          <w:b/>
          <w:noProof/>
          <w:color w:val="0000EE"/>
        </w:rPr>
        <w:t>2</w:t>
      </w:r>
      <w:r w:rsidR="005A78A8" w:rsidRPr="005A78A8">
        <w:rPr>
          <w:b/>
          <w:noProof/>
          <w:color w:val="0000EE"/>
        </w:rPr>
        <w:noBreakHyphen/>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78" w:name="_Ref417294800"/>
      <w:r w:rsidRPr="00CA1E0C">
        <w:t xml:space="preserve">Figure </w:t>
      </w:r>
      <w:fldSimple w:instr=" STYLEREF 1 \s ">
        <w:r w:rsidR="005A78A8">
          <w:rPr>
            <w:noProof/>
          </w:rPr>
          <w:t>2</w:t>
        </w:r>
      </w:fldSimple>
      <w:r w:rsidRPr="00CA1E0C">
        <w:noBreakHyphen/>
      </w:r>
      <w:fldSimple w:instr=" SEQ Figure \* ARABIC \s 1 ">
        <w:r w:rsidR="005A78A8">
          <w:rPr>
            <w:noProof/>
          </w:rPr>
          <w:t>1</w:t>
        </w:r>
      </w:fldSimple>
      <w:bookmarkEnd w:id="78"/>
      <w:r w:rsidRPr="00CA1E0C">
        <w:t>. A STIX Package</w:t>
      </w:r>
    </w:p>
    <w:p w14:paraId="541CB8B6" w14:textId="45E87F52" w:rsidR="003741E3" w:rsidRDefault="003741E3" w:rsidP="003741E3">
      <w:r>
        <w:t>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the STIX 1.1.1 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79" w:name="_Ref397948143"/>
      <w:bookmarkStart w:id="80" w:name="_Toc416005584"/>
      <w:bookmarkStart w:id="81" w:name="_Toc420660199"/>
      <w:bookmarkStart w:id="82" w:name="_Toc429676543"/>
      <w:r w:rsidRPr="002D7380">
        <w:t xml:space="preserve">Component </w:t>
      </w:r>
      <w:r>
        <w:t>Data Models</w:t>
      </w:r>
      <w:bookmarkEnd w:id="79"/>
      <w:bookmarkEnd w:id="80"/>
      <w:bookmarkEnd w:id="81"/>
      <w:bookmarkEnd w:id="82"/>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3" w:name="_Toc416005585"/>
      <w:bookmarkStart w:id="84" w:name="_Toc420660200"/>
      <w:bookmarkStart w:id="85" w:name="_Toc429676544"/>
      <w:r w:rsidRPr="002D7380">
        <w:t>Observable</w:t>
      </w:r>
      <w:bookmarkEnd w:id="83"/>
      <w:bookmarkEnd w:id="84"/>
      <w:bookmarkEnd w:id="85"/>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86" w:name="_Toc416005586"/>
      <w:bookmarkStart w:id="87" w:name="_Toc420660201"/>
      <w:bookmarkStart w:id="88" w:name="_Toc429676545"/>
      <w:r w:rsidRPr="003839DD">
        <w:t>Indicator</w:t>
      </w:r>
      <w:bookmarkEnd w:id="86"/>
      <w:bookmarkEnd w:id="87"/>
      <w:bookmarkEnd w:id="88"/>
    </w:p>
    <w:p w14:paraId="775AB37F" w14:textId="3D407166"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89" w:name="_Toc416005587"/>
      <w:bookmarkStart w:id="90" w:name="_Toc420660202"/>
      <w:bookmarkStart w:id="91" w:name="_Toc429676546"/>
      <w:r>
        <w:t>Incident</w:t>
      </w:r>
      <w:bookmarkEnd w:id="89"/>
      <w:bookmarkEnd w:id="90"/>
      <w:bookmarkEnd w:id="91"/>
    </w:p>
    <w:p w14:paraId="6F8C96E3" w14:textId="3A37255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2" w:name="_Toc416005588"/>
      <w:bookmarkStart w:id="93" w:name="_Toc420660203"/>
      <w:bookmarkStart w:id="94" w:name="_Toc429676547"/>
      <w:r>
        <w:t>Tactics, Techniques and Procedures (TTP)</w:t>
      </w:r>
      <w:bookmarkEnd w:id="92"/>
      <w:bookmarkEnd w:id="93"/>
      <w:bookmarkEnd w:id="94"/>
    </w:p>
    <w:p w14:paraId="3BB41CC1" w14:textId="6BB5CDF0"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5" w:name="_Toc416005589"/>
      <w:bookmarkStart w:id="96" w:name="_Toc420660204"/>
      <w:bookmarkStart w:id="97" w:name="_Toc429676548"/>
      <w:r w:rsidRPr="002D7380">
        <w:t>Campaign</w:t>
      </w:r>
      <w:bookmarkEnd w:id="95"/>
      <w:bookmarkEnd w:id="96"/>
      <w:bookmarkEnd w:id="97"/>
    </w:p>
    <w:p w14:paraId="686A3E0E" w14:textId="4EDEE543" w:rsidR="003741E3" w:rsidRDefault="003741E3" w:rsidP="003741E3">
      <w:pPr>
        <w:spacing w:after="240"/>
      </w:pPr>
      <w:r w:rsidRPr="00EE6BE1">
        <w:t xml:space="preserve">A STIX </w:t>
      </w:r>
      <w:hyperlink r:id="rId44"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 xml:space="preserve">STIX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98" w:name="_Toc416005590"/>
      <w:bookmarkStart w:id="99" w:name="_Toc420660205"/>
      <w:bookmarkStart w:id="100" w:name="_Toc429676549"/>
      <w:r>
        <w:t>Threat Actor</w:t>
      </w:r>
      <w:bookmarkEnd w:id="98"/>
      <w:bookmarkEnd w:id="99"/>
      <w:bookmarkEnd w:id="100"/>
    </w:p>
    <w:p w14:paraId="5613DE40" w14:textId="4D737FFC"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 xml:space="preserve">STIX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1" w:name="_Toc416005591"/>
      <w:bookmarkStart w:id="102" w:name="_Toc420660206"/>
      <w:bookmarkStart w:id="103" w:name="_Toc429676550"/>
      <w:r>
        <w:t>Exploit Target</w:t>
      </w:r>
      <w:bookmarkEnd w:id="101"/>
      <w:bookmarkEnd w:id="102"/>
      <w:bookmarkEnd w:id="103"/>
    </w:p>
    <w:p w14:paraId="2A0C5890" w14:textId="11A479B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4" w:name="_Toc416005592"/>
      <w:bookmarkStart w:id="105" w:name="_Toc420660207"/>
      <w:bookmarkStart w:id="106" w:name="_Toc429676551"/>
      <w:r w:rsidRPr="00F35136">
        <w:t>Course</w:t>
      </w:r>
      <w:r>
        <w:t xml:space="preserve"> o</w:t>
      </w:r>
      <w:r w:rsidRPr="00F35136">
        <w:t>f</w:t>
      </w:r>
      <w:r>
        <w:t xml:space="preserve"> </w:t>
      </w:r>
      <w:r w:rsidRPr="00F35136">
        <w:t>Action (COA)</w:t>
      </w:r>
      <w:bookmarkEnd w:id="104"/>
      <w:bookmarkEnd w:id="105"/>
      <w:bookmarkEnd w:id="106"/>
    </w:p>
    <w:p w14:paraId="595E5130" w14:textId="61F88D72" w:rsidR="003741E3" w:rsidRDefault="003741E3" w:rsidP="003741E3">
      <w:pPr>
        <w:spacing w:after="120"/>
      </w:pPr>
      <w:r w:rsidRPr="00791A64">
        <w:t xml:space="preserve">A STIX </w:t>
      </w:r>
      <w:hyperlink r:id="rId45"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 xml:space="preserve">STIX Version 1.2.1 Part </w:t>
        </w:r>
        <w:r w:rsidR="00C463AE">
          <w:rPr>
            <w:rStyle w:val="Hyperlink"/>
            <w:i/>
          </w:rPr>
          <w:t>9: Course of Action</w:t>
        </w:r>
      </w:hyperlink>
      <w:r>
        <w:t xml:space="preserve"> for details.</w:t>
      </w:r>
      <w:bookmarkStart w:id="107" w:name="_Toc389570596"/>
      <w:bookmarkStart w:id="108" w:name="_Toc389581066"/>
    </w:p>
    <w:p w14:paraId="125D79EE" w14:textId="77777777" w:rsidR="003741E3" w:rsidRDefault="003741E3" w:rsidP="003741E3">
      <w:pPr>
        <w:pStyle w:val="Heading3"/>
        <w:tabs>
          <w:tab w:val="num" w:pos="720"/>
          <w:tab w:val="left" w:pos="900"/>
        </w:tabs>
        <w:spacing w:before="360" w:after="60"/>
      </w:pPr>
      <w:bookmarkStart w:id="109" w:name="_Toc429676552"/>
      <w:bookmarkEnd w:id="107"/>
      <w:bookmarkEnd w:id="108"/>
      <w:r>
        <w:t>Report</w:t>
      </w:r>
      <w:bookmarkEnd w:id="109"/>
    </w:p>
    <w:p w14:paraId="271B4A9F" w14:textId="5449AC17"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endnotePr>
            <w:numFmt w:val="decimal"/>
          </w:endnotePr>
          <w:pgSz w:w="12240" w:h="15840" w:code="1"/>
          <w:pgMar w:top="1440" w:right="1440" w:bottom="720" w:left="1440" w:header="720" w:footer="720" w:gutter="0"/>
          <w:cols w:space="720"/>
          <w:docGrid w:linePitch="360"/>
        </w:sectPr>
      </w:pPr>
      <w:bookmarkStart w:id="110" w:name="_Toc287332011"/>
    </w:p>
    <w:p w14:paraId="770BF172" w14:textId="77777777" w:rsidR="003741E3" w:rsidRDefault="003741E3" w:rsidP="00FD22AC">
      <w:pPr>
        <w:pStyle w:val="Heading1"/>
      </w:pPr>
      <w:bookmarkStart w:id="111" w:name="_Ref427576668"/>
      <w:bookmarkStart w:id="112" w:name="_Ref427577487"/>
      <w:bookmarkStart w:id="113" w:name="_Ref427577563"/>
      <w:bookmarkStart w:id="114" w:name="_Ref427577577"/>
      <w:bookmarkStart w:id="115" w:name="_Toc429676553"/>
      <w:r>
        <w:lastRenderedPageBreak/>
        <w:t>STIX Core Data Model</w:t>
      </w:r>
      <w:bookmarkEnd w:id="111"/>
      <w:bookmarkEnd w:id="112"/>
      <w:bookmarkEnd w:id="113"/>
      <w:bookmarkEnd w:id="114"/>
      <w:bookmarkEnd w:id="115"/>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5A78A8">
        <w:rPr>
          <w:noProof/>
        </w:rPr>
        <w:t>12</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2532"/>
                    <a:stretch/>
                  </pic:blipFill>
                  <pic:spPr bwMode="auto">
                    <a:xfrm>
                      <a:off x="0" y="0"/>
                      <a:ext cx="8462989" cy="439615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3701977" w14:textId="77777777" w:rsidR="00FD0D06" w:rsidRPr="00F13F78" w:rsidRDefault="00FD0D06" w:rsidP="00C463AE">
      <w:pPr>
        <w:pStyle w:val="Caption"/>
        <w:keepLines/>
      </w:pPr>
      <w:bookmarkStart w:id="116" w:name="_Ref417295457"/>
      <w:bookmarkStart w:id="117" w:name="_Ref427577713"/>
      <w:r w:rsidRPr="00F13F78">
        <w:t xml:space="preserve">Figure </w:t>
      </w:r>
      <w:fldSimple w:instr=" STYLEREF 1 \s ">
        <w:r w:rsidR="005A78A8">
          <w:rPr>
            <w:noProof/>
          </w:rPr>
          <w:t>3</w:t>
        </w:r>
      </w:fldSimple>
      <w:r>
        <w:noBreakHyphen/>
      </w:r>
      <w:fldSimple w:instr=" SEQ Figure \* ARABIC \s 1 ">
        <w:r w:rsidR="005A78A8">
          <w:rPr>
            <w:noProof/>
          </w:rPr>
          <w:t>1</w:t>
        </w:r>
      </w:fldSimple>
      <w:bookmarkEnd w:id="116"/>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17"/>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fldSimple w:instr=" STYLEREF 1 \s ">
        <w:r w:rsidR="005A78A8">
          <w:rPr>
            <w:noProof/>
          </w:rPr>
          <w:t>3</w:t>
        </w:r>
      </w:fldSimple>
      <w:r>
        <w:noBreakHyphen/>
      </w:r>
      <w:fldSimple w:instr=" SEQ Table \* ARABIC \s 1 ">
        <w:r w:rsidR="005A78A8">
          <w:rPr>
            <w:noProof/>
          </w:rPr>
          <w:t>1</w:t>
        </w:r>
      </w:fldSimple>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38770F">
        <w:trPr>
          <w:trHeight w:val="547"/>
        </w:trPr>
        <w:tc>
          <w:tcPr>
            <w:tcW w:w="2245" w:type="dxa"/>
            <w:noWrap/>
            <w:vAlign w:val="center"/>
            <w:hideMark/>
          </w:tcPr>
          <w:p w14:paraId="34AE88E4" w14:textId="77777777" w:rsidR="00FD0D06" w:rsidRPr="00C463AE" w:rsidRDefault="00FD0D06" w:rsidP="0038770F">
            <w:pPr>
              <w:rPr>
                <w:b/>
                <w:szCs w:val="20"/>
              </w:rPr>
            </w:pPr>
            <w:r w:rsidRPr="00C463AE">
              <w:rPr>
                <w:b/>
                <w:szCs w:val="20"/>
              </w:rPr>
              <w:t>timestamp</w:t>
            </w:r>
          </w:p>
        </w:tc>
        <w:tc>
          <w:tcPr>
            <w:tcW w:w="3697" w:type="dxa"/>
            <w:noWrap/>
            <w:vAlign w:val="center"/>
            <w:hideMark/>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noWrap/>
            <w:vAlign w:val="center"/>
            <w:hideMark/>
          </w:tcPr>
          <w:p w14:paraId="28D38DE2" w14:textId="77777777" w:rsidR="00FD0D06" w:rsidRPr="00C463AE" w:rsidRDefault="00FD0D06" w:rsidP="0038770F">
            <w:pPr>
              <w:jc w:val="center"/>
              <w:rPr>
                <w:szCs w:val="20"/>
              </w:rPr>
            </w:pPr>
            <w:r w:rsidRPr="00C463AE">
              <w:rPr>
                <w:szCs w:val="20"/>
              </w:rPr>
              <w:t>0..1</w:t>
            </w:r>
          </w:p>
        </w:tc>
        <w:tc>
          <w:tcPr>
            <w:tcW w:w="5745" w:type="dxa"/>
            <w:vAlign w:val="center"/>
            <w:hideMark/>
          </w:tcPr>
          <w:p w14:paraId="56F6D5BE"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ABB24C1"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w:t>
            </w:r>
            <w:r w:rsidR="00321C6A">
              <w:rPr>
                <w:rFonts w:cs="Arial"/>
                <w:color w:val="000000"/>
                <w:szCs w:val="20"/>
              </w:rPr>
              <w:t xml:space="preserve">for STIX v1.2.1 </w:t>
            </w:r>
            <w:r w:rsidRPr="00C463AE">
              <w:rPr>
                <w:rFonts w:cs="Arial"/>
                <w:color w:val="000000"/>
                <w:szCs w:val="20"/>
              </w:rPr>
              <w:t>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lastRenderedPageBreak/>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18" w:name="_Ref394446305"/>
      <w:bookmarkStart w:id="119" w:name="_Toc399156250"/>
      <w:bookmarkStart w:id="120" w:name="_Toc416007471"/>
      <w:bookmarkStart w:id="121" w:name="_Toc416007803"/>
      <w:bookmarkStart w:id="122" w:name="_Toc420660209"/>
      <w:bookmarkStart w:id="123" w:name="_Toc429676554"/>
      <w:r>
        <w:t>STIXPackageVersion</w:t>
      </w:r>
      <w:bookmarkEnd w:id="118"/>
      <w:r>
        <w:t>Type Enumeration</w:t>
      </w:r>
      <w:bookmarkEnd w:id="119"/>
      <w:bookmarkEnd w:id="120"/>
      <w:bookmarkEnd w:id="121"/>
      <w:bookmarkEnd w:id="122"/>
      <w:bookmarkEnd w:id="123"/>
    </w:p>
    <w:p w14:paraId="51E6B0DF" w14:textId="06B6DD32"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t xml:space="preserve">STIX Core </w:t>
      </w:r>
      <w:r w:rsidRPr="002A4A1D">
        <w:t>data</w:t>
      </w:r>
      <w:r>
        <w:t xml:space="preserve"> model</w:t>
      </w:r>
      <w:r w:rsidR="00321C6A">
        <w:t xml:space="preserve"> for STIX Version 1.2.1. </w:t>
      </w:r>
      <w:r>
        <w:t xml:space="preserve">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2</w:t>
      </w:r>
      <w:r w:rsidRPr="00C52758">
        <w:rPr>
          <w:b/>
          <w:color w:val="0000EE"/>
        </w:rPr>
        <w:fldChar w:fldCharType="end"/>
      </w:r>
      <w:r>
        <w:t>.</w:t>
      </w:r>
    </w:p>
    <w:p w14:paraId="1A1C3035" w14:textId="77777777" w:rsidR="00FD0D06" w:rsidRDefault="00FD0D06" w:rsidP="008D63F5">
      <w:pPr>
        <w:pStyle w:val="Caption"/>
      </w:pPr>
      <w:bookmarkStart w:id="124" w:name="_Ref395084581"/>
      <w:r w:rsidRPr="00C96A2E">
        <w:lastRenderedPageBreak/>
        <w:t xml:space="preserve">Table </w:t>
      </w:r>
      <w:fldSimple w:instr=" STYLEREF 1 \s ">
        <w:r w:rsidR="005A78A8">
          <w:rPr>
            <w:noProof/>
          </w:rPr>
          <w:t>3</w:t>
        </w:r>
      </w:fldSimple>
      <w:r>
        <w:noBreakHyphen/>
      </w:r>
      <w:fldSimple w:instr=" SEQ Table \* ARABIC \s 1 ">
        <w:r w:rsidR="005A78A8">
          <w:rPr>
            <w:noProof/>
          </w:rPr>
          <w:t>2</w:t>
        </w:r>
      </w:fldSimple>
      <w:bookmarkEnd w:id="124"/>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D0537C1" w:rsidR="00FD0D06" w:rsidRPr="00BD4C61" w:rsidRDefault="00321C6A" w:rsidP="0038770F">
            <w:pPr>
              <w:keepNext/>
              <w:keepLines/>
              <w:rPr>
                <w:b/>
                <w:szCs w:val="20"/>
              </w:rPr>
            </w:pPr>
            <w:r>
              <w:rPr>
                <w:b/>
                <w:szCs w:val="20"/>
              </w:rPr>
              <w:t>stix-1.2.1</w:t>
            </w:r>
          </w:p>
        </w:tc>
        <w:tc>
          <w:tcPr>
            <w:tcW w:w="4117" w:type="dxa"/>
            <w:vAlign w:val="center"/>
          </w:tcPr>
          <w:p w14:paraId="7DB0C69F" w14:textId="3E7C1B42" w:rsidR="00FD0D06" w:rsidRPr="00BD4C61" w:rsidRDefault="00FD0D06" w:rsidP="00321C6A">
            <w:pPr>
              <w:keepNext/>
              <w:keepLines/>
              <w:rPr>
                <w:szCs w:val="20"/>
              </w:rPr>
            </w:pPr>
            <w:r w:rsidRPr="00BD4C61">
              <w:rPr>
                <w:szCs w:val="20"/>
              </w:rPr>
              <w:t xml:space="preserve">STIX Core data model </w:t>
            </w:r>
            <w:r w:rsidR="00321C6A">
              <w:rPr>
                <w:szCs w:val="20"/>
              </w:rPr>
              <w:t>for STIX v1.2.1</w:t>
            </w:r>
          </w:p>
        </w:tc>
      </w:tr>
    </w:tbl>
    <w:p w14:paraId="1B1D1EA1" w14:textId="77777777" w:rsidR="00FD0D06" w:rsidRDefault="00FD0D06" w:rsidP="00FD0D06">
      <w:pPr>
        <w:pStyle w:val="Heading2"/>
        <w:tabs>
          <w:tab w:val="num" w:pos="864"/>
        </w:tabs>
        <w:spacing w:before="360" w:after="60"/>
        <w:ind w:left="720" w:hanging="720"/>
      </w:pPr>
      <w:bookmarkStart w:id="125" w:name="_Toc416007472"/>
      <w:bookmarkStart w:id="126" w:name="_Toc416007804"/>
      <w:bookmarkStart w:id="127" w:name="_Toc420660210"/>
      <w:bookmarkStart w:id="128" w:name="_Toc429676555"/>
      <w:r>
        <w:t>STIXHeaderType Class</w:t>
      </w:r>
      <w:bookmarkEnd w:id="125"/>
      <w:bookmarkEnd w:id="126"/>
      <w:bookmarkEnd w:id="127"/>
      <w:bookmarkEnd w:id="128"/>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29" w:name="_Ref416901032"/>
      <w:r w:rsidRPr="0090553B">
        <w:t xml:space="preserve">Table </w:t>
      </w:r>
      <w:fldSimple w:instr=" STYLEREF 1 \s ">
        <w:r w:rsidR="005A78A8">
          <w:rPr>
            <w:noProof/>
          </w:rPr>
          <w:t>3</w:t>
        </w:r>
      </w:fldSimple>
      <w:r>
        <w:noBreakHyphen/>
      </w:r>
      <w:fldSimple w:instr=" SEQ Table \* ARABIC \s 1 ">
        <w:r w:rsidR="005A78A8">
          <w:rPr>
            <w:noProof/>
          </w:rPr>
          <w:t>3</w:t>
        </w:r>
      </w:fldSimple>
      <w:bookmarkEnd w:id="129"/>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1998"/>
        <w:gridCol w:w="3780"/>
        <w:gridCol w:w="1260"/>
        <w:gridCol w:w="6997"/>
      </w:tblGrid>
      <w:tr w:rsidR="00FD0D06" w:rsidRPr="00BD4C61" w14:paraId="1D966FE3" w14:textId="77777777" w:rsidTr="00BD4C61">
        <w:trPr>
          <w:trHeight w:val="547"/>
        </w:trPr>
        <w:tc>
          <w:tcPr>
            <w:tcW w:w="1998" w:type="dxa"/>
            <w:shd w:val="clear" w:color="auto" w:fill="BFBFBF" w:themeFill="background1" w:themeFillShade="BF"/>
            <w:noWrap/>
            <w:vAlign w:val="center"/>
          </w:tcPr>
          <w:p w14:paraId="452FEDFE" w14:textId="77777777" w:rsidR="00FD0D06" w:rsidRPr="00BD4C61" w:rsidRDefault="00FD0D06" w:rsidP="0038770F">
            <w:pPr>
              <w:ind w:right="-1620"/>
              <w:rPr>
                <w:b/>
                <w:szCs w:val="20"/>
              </w:rPr>
            </w:pPr>
            <w:r w:rsidRPr="00BD4C61">
              <w:rPr>
                <w:b/>
                <w:szCs w:val="20"/>
              </w:rPr>
              <w:t>Name</w:t>
            </w:r>
          </w:p>
        </w:tc>
        <w:tc>
          <w:tcPr>
            <w:tcW w:w="3780" w:type="dxa"/>
            <w:shd w:val="clear" w:color="auto" w:fill="BFBFBF" w:themeFill="background1" w:themeFillShade="BF"/>
            <w:noWrap/>
            <w:vAlign w:val="center"/>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
          <w:p w14:paraId="10F217B7" w14:textId="77777777" w:rsidR="00FD0D06" w:rsidRPr="00BD4C61" w:rsidRDefault="00FD0D06" w:rsidP="0038770F">
            <w:pPr>
              <w:ind w:right="-1620"/>
              <w:rPr>
                <w:szCs w:val="20"/>
              </w:rPr>
            </w:pPr>
            <w:r w:rsidRPr="00BD4C61">
              <w:rPr>
                <w:b/>
                <w:szCs w:val="20"/>
              </w:rPr>
              <w:t>Multiplicity</w:t>
            </w:r>
          </w:p>
        </w:tc>
        <w:tc>
          <w:tcPr>
            <w:tcW w:w="6997" w:type="dxa"/>
            <w:shd w:val="clear" w:color="auto" w:fill="BFBFBF" w:themeFill="background1" w:themeFillShade="BF"/>
            <w:vAlign w:val="center"/>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BD4C61">
        <w:trPr>
          <w:trHeight w:val="547"/>
        </w:trPr>
        <w:tc>
          <w:tcPr>
            <w:tcW w:w="1998" w:type="dxa"/>
            <w:shd w:val="clear" w:color="auto" w:fill="DDD9C3" w:themeFill="background2" w:themeFillShade="E6"/>
            <w:noWrap/>
            <w:vAlign w:val="center"/>
            <w:hideMark/>
          </w:tcPr>
          <w:p w14:paraId="2F4F222B" w14:textId="77777777" w:rsidR="00FD0D06" w:rsidRPr="00BD4C61" w:rsidRDefault="00FD0D06" w:rsidP="0038770F">
            <w:pPr>
              <w:ind w:right="-1620"/>
              <w:rPr>
                <w:b/>
                <w:szCs w:val="20"/>
              </w:rPr>
            </w:pPr>
            <w:r w:rsidRPr="00BD4C61">
              <w:rPr>
                <w:b/>
                <w:szCs w:val="20"/>
              </w:rPr>
              <w:t>Title</w:t>
            </w:r>
          </w:p>
        </w:tc>
        <w:tc>
          <w:tcPr>
            <w:tcW w:w="3780" w:type="dxa"/>
            <w:shd w:val="clear" w:color="auto" w:fill="DDD9C3" w:themeFill="background2" w:themeFillShade="E6"/>
            <w:noWrap/>
            <w:vAlign w:val="center"/>
            <w:hideMark/>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
          <w:p w14:paraId="3E0B4B34" w14:textId="77777777" w:rsidR="00FD0D06" w:rsidRPr="00BD4C61" w:rsidRDefault="00FD0D06" w:rsidP="0038770F">
            <w:pPr>
              <w:ind w:right="-108"/>
              <w:jc w:val="center"/>
              <w:rPr>
                <w:szCs w:val="20"/>
              </w:rPr>
            </w:pPr>
            <w:r w:rsidRPr="00BD4C61">
              <w:rPr>
                <w:szCs w:val="20"/>
              </w:rPr>
              <w:t>0..1</w:t>
            </w:r>
          </w:p>
        </w:tc>
        <w:tc>
          <w:tcPr>
            <w:tcW w:w="6997" w:type="dxa"/>
            <w:shd w:val="clear" w:color="auto" w:fill="DDD9C3" w:themeFill="background2" w:themeFillShade="E6"/>
            <w:vAlign w:val="center"/>
            <w:hideMark/>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BD4C61">
        <w:trPr>
          <w:trHeight w:val="547"/>
        </w:trPr>
        <w:tc>
          <w:tcPr>
            <w:tcW w:w="1998" w:type="dxa"/>
            <w:shd w:val="clear" w:color="auto" w:fill="DDD9C3" w:themeFill="background2" w:themeFillShade="E6"/>
            <w:noWrap/>
            <w:vAlign w:val="center"/>
            <w:hideMark/>
          </w:tcPr>
          <w:p w14:paraId="1647EF57" w14:textId="77777777" w:rsidR="00FD0D06" w:rsidRPr="00BD4C61" w:rsidRDefault="00FD0D06" w:rsidP="0038770F">
            <w:pPr>
              <w:ind w:right="-1620"/>
              <w:rPr>
                <w:b/>
                <w:szCs w:val="20"/>
              </w:rPr>
            </w:pPr>
            <w:r w:rsidRPr="00BD4C61">
              <w:rPr>
                <w:b/>
                <w:szCs w:val="20"/>
              </w:rPr>
              <w:t>Package_Intent</w:t>
            </w:r>
          </w:p>
        </w:tc>
        <w:tc>
          <w:tcPr>
            <w:tcW w:w="3780" w:type="dxa"/>
            <w:shd w:val="clear" w:color="auto" w:fill="DDD9C3" w:themeFill="background2" w:themeFillShade="E6"/>
            <w:noWrap/>
            <w:vAlign w:val="center"/>
            <w:hideMark/>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
          <w:p w14:paraId="015987F9"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stixCommon:ControlledVocabularyStringType</w:t>
            </w:r>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t xml:space="preserve">DEPRECATED: This property is deprecated and will be removed in the next </w:t>
            </w:r>
            <w:r w:rsidRPr="00BD4C61">
              <w:rPr>
                <w:rFonts w:cs="Arial"/>
                <w:color w:val="000000"/>
                <w:szCs w:val="20"/>
              </w:rPr>
              <w:lastRenderedPageBreak/>
              <w:t>major version of STIX. Its use is strongly discouraged except for legacy applications.</w:t>
            </w:r>
          </w:p>
        </w:tc>
      </w:tr>
      <w:tr w:rsidR="00FD0D06" w:rsidRPr="00BD4C61" w14:paraId="22860B43" w14:textId="77777777" w:rsidTr="00BD4C61">
        <w:trPr>
          <w:trHeight w:val="547"/>
        </w:trPr>
        <w:tc>
          <w:tcPr>
            <w:tcW w:w="1998" w:type="dxa"/>
            <w:shd w:val="clear" w:color="auto" w:fill="DDD9C3" w:themeFill="background2" w:themeFillShade="E6"/>
            <w:noWrap/>
            <w:vAlign w:val="center"/>
            <w:hideMark/>
          </w:tcPr>
          <w:p w14:paraId="72DB78EF" w14:textId="77777777" w:rsidR="00FD0D06" w:rsidRPr="00BD4C61" w:rsidRDefault="00FD0D06" w:rsidP="0038770F">
            <w:pPr>
              <w:ind w:right="-1620"/>
              <w:rPr>
                <w:b/>
                <w:szCs w:val="20"/>
              </w:rPr>
            </w:pPr>
            <w:r w:rsidRPr="00BD4C61">
              <w:rPr>
                <w:b/>
                <w:szCs w:val="20"/>
              </w:rPr>
              <w:lastRenderedPageBreak/>
              <w:t>Description</w:t>
            </w:r>
          </w:p>
        </w:tc>
        <w:tc>
          <w:tcPr>
            <w:tcW w:w="3780" w:type="dxa"/>
            <w:shd w:val="clear" w:color="auto" w:fill="DDD9C3" w:themeFill="background2" w:themeFillShade="E6"/>
            <w:noWrap/>
            <w:vAlign w:val="center"/>
            <w:hideMark/>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8C482C5"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2C206B97" w14:textId="3BE1D683"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class.</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BD4C61">
        <w:trPr>
          <w:trHeight w:val="547"/>
        </w:trPr>
        <w:tc>
          <w:tcPr>
            <w:tcW w:w="1998" w:type="dxa"/>
            <w:shd w:val="clear" w:color="auto" w:fill="DDD9C3" w:themeFill="background2" w:themeFillShade="E6"/>
            <w:noWrap/>
            <w:vAlign w:val="center"/>
            <w:hideMark/>
          </w:tcPr>
          <w:p w14:paraId="0B6ADDF0" w14:textId="77777777" w:rsidR="00FD0D06" w:rsidRPr="00BD4C61" w:rsidRDefault="00FD0D06" w:rsidP="0038770F">
            <w:pPr>
              <w:ind w:right="-1620"/>
              <w:rPr>
                <w:b/>
                <w:szCs w:val="20"/>
              </w:rPr>
            </w:pPr>
            <w:r w:rsidRPr="00BD4C61">
              <w:rPr>
                <w:b/>
                <w:szCs w:val="20"/>
              </w:rPr>
              <w:t>Short_Description</w:t>
            </w:r>
          </w:p>
        </w:tc>
        <w:tc>
          <w:tcPr>
            <w:tcW w:w="3780" w:type="dxa"/>
            <w:shd w:val="clear" w:color="auto" w:fill="DDD9C3" w:themeFill="background2" w:themeFillShade="E6"/>
            <w:noWrap/>
            <w:vAlign w:val="center"/>
            <w:hideMark/>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48AEDA4"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BD4C61">
        <w:trPr>
          <w:trHeight w:val="547"/>
        </w:trPr>
        <w:tc>
          <w:tcPr>
            <w:tcW w:w="1998" w:type="dxa"/>
            <w:noWrap/>
            <w:vAlign w:val="center"/>
            <w:hideMark/>
          </w:tcPr>
          <w:p w14:paraId="3B2519B6" w14:textId="77777777" w:rsidR="00FD0D06" w:rsidRPr="00BD4C61" w:rsidRDefault="00FD0D06" w:rsidP="0038770F">
            <w:pPr>
              <w:ind w:right="-1620"/>
              <w:rPr>
                <w:b/>
                <w:szCs w:val="20"/>
              </w:rPr>
            </w:pPr>
            <w:r w:rsidRPr="00BD4C61">
              <w:rPr>
                <w:b/>
                <w:szCs w:val="20"/>
              </w:rPr>
              <w:t>Profiles</w:t>
            </w:r>
          </w:p>
        </w:tc>
        <w:tc>
          <w:tcPr>
            <w:tcW w:w="3780" w:type="dxa"/>
            <w:noWrap/>
            <w:vAlign w:val="center"/>
            <w:hideMark/>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
          <w:p w14:paraId="64F7CF13"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BD4C61">
        <w:trPr>
          <w:trHeight w:val="547"/>
        </w:trPr>
        <w:tc>
          <w:tcPr>
            <w:tcW w:w="1998" w:type="dxa"/>
            <w:noWrap/>
            <w:vAlign w:val="center"/>
          </w:tcPr>
          <w:p w14:paraId="7CA65590" w14:textId="77777777" w:rsidR="00FD0D06" w:rsidRPr="00BD4C61" w:rsidRDefault="00FD0D06" w:rsidP="0038770F">
            <w:pPr>
              <w:ind w:right="-1620"/>
              <w:rPr>
                <w:b/>
                <w:szCs w:val="20"/>
              </w:rPr>
            </w:pPr>
            <w:r w:rsidRPr="00BD4C61">
              <w:rPr>
                <w:b/>
                <w:szCs w:val="20"/>
              </w:rPr>
              <w:t>Handling</w:t>
            </w:r>
          </w:p>
        </w:tc>
        <w:tc>
          <w:tcPr>
            <w:tcW w:w="3780" w:type="dxa"/>
            <w:noWrap/>
            <w:vAlign w:val="center"/>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
          <w:p w14:paraId="2C337B08" w14:textId="77777777" w:rsidR="00FD0D06" w:rsidRPr="00BD4C61" w:rsidRDefault="00FD0D06" w:rsidP="0038770F">
            <w:pPr>
              <w:ind w:right="-108"/>
              <w:jc w:val="center"/>
              <w:rPr>
                <w:szCs w:val="20"/>
              </w:rPr>
            </w:pPr>
            <w:r w:rsidRPr="00BD4C61">
              <w:rPr>
                <w:szCs w:val="20"/>
              </w:rPr>
              <w:t>0..1</w:t>
            </w:r>
          </w:p>
        </w:tc>
        <w:tc>
          <w:tcPr>
            <w:tcW w:w="6997" w:type="dxa"/>
            <w:vAlign w:val="center"/>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BD4C61">
        <w:trPr>
          <w:trHeight w:val="547"/>
        </w:trPr>
        <w:tc>
          <w:tcPr>
            <w:tcW w:w="1998" w:type="dxa"/>
            <w:noWrap/>
            <w:vAlign w:val="center"/>
            <w:hideMark/>
          </w:tcPr>
          <w:p w14:paraId="4073596B" w14:textId="77777777" w:rsidR="00FD0D06" w:rsidRPr="00BD4C61" w:rsidRDefault="00FD0D06" w:rsidP="0038770F">
            <w:pPr>
              <w:ind w:right="-1620"/>
              <w:rPr>
                <w:b/>
                <w:szCs w:val="20"/>
              </w:rPr>
            </w:pPr>
            <w:r w:rsidRPr="00BD4C61">
              <w:rPr>
                <w:b/>
                <w:szCs w:val="20"/>
              </w:rPr>
              <w:t>Information_Source</w:t>
            </w:r>
          </w:p>
        </w:tc>
        <w:tc>
          <w:tcPr>
            <w:tcW w:w="3780" w:type="dxa"/>
            <w:noWrap/>
            <w:vAlign w:val="center"/>
            <w:hideMark/>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
          <w:p w14:paraId="677569E4"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E6C3AD4"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include identitifying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30" w:name="_Toc416007473"/>
      <w:bookmarkStart w:id="131" w:name="_Toc416007805"/>
      <w:bookmarkStart w:id="132" w:name="_Toc420660211"/>
      <w:bookmarkStart w:id="133" w:name="_Toc429676556"/>
      <w:r>
        <w:t>Content Aggregation Types</w:t>
      </w:r>
      <w:bookmarkEnd w:id="130"/>
      <w:bookmarkEnd w:id="131"/>
      <w:bookmarkEnd w:id="132"/>
      <w:bookmarkEnd w:id="133"/>
    </w:p>
    <w:p w14:paraId="3E0C6260" w14:textId="257F332B"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w:t>
      </w:r>
      <w:hyperlink w:anchor="AdditionalArtifacts" w:history="1">
        <w:r w:rsidR="00916382" w:rsidRPr="00916382">
          <w:rPr>
            <w:rStyle w:val="Hyperlink"/>
            <w:i/>
          </w:rPr>
          <w:t>STIX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34" w:name="_Toc416007474"/>
      <w:bookmarkStart w:id="135" w:name="_Toc416007806"/>
      <w:bookmarkStart w:id="136" w:name="_Toc420660212"/>
      <w:bookmarkStart w:id="137" w:name="_Toc429676557"/>
      <w:r>
        <w:t>CampaignsType Class</w:t>
      </w:r>
      <w:bookmarkEnd w:id="134"/>
      <w:bookmarkEnd w:id="135"/>
      <w:bookmarkEnd w:id="136"/>
      <w:bookmarkEnd w:id="137"/>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lastRenderedPageBreak/>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4</w:t>
      </w:r>
      <w:r w:rsidRPr="00BD4C61">
        <w:rPr>
          <w:b/>
          <w:color w:val="0000EE"/>
        </w:rPr>
        <w:fldChar w:fldCharType="end"/>
      </w:r>
      <w:r>
        <w:t>.</w:t>
      </w:r>
    </w:p>
    <w:p w14:paraId="1733ECC6" w14:textId="77777777" w:rsidR="00FD0D06" w:rsidRPr="0090553B" w:rsidRDefault="00FD0D06" w:rsidP="008D63F5">
      <w:pPr>
        <w:pStyle w:val="Caption"/>
        <w:rPr>
          <w:b/>
        </w:rPr>
      </w:pPr>
      <w:bookmarkStart w:id="138" w:name="_Ref416950902"/>
      <w:r w:rsidRPr="0090553B">
        <w:t xml:space="preserve">Table </w:t>
      </w:r>
      <w:fldSimple w:instr=" STYLEREF 1 \s ">
        <w:r w:rsidR="005A78A8">
          <w:rPr>
            <w:noProof/>
          </w:rPr>
          <w:t>3</w:t>
        </w:r>
      </w:fldSimple>
      <w:r>
        <w:noBreakHyphen/>
      </w:r>
      <w:fldSimple w:instr=" SEQ Table \* ARABIC \s 1 ">
        <w:r w:rsidR="005A78A8">
          <w:rPr>
            <w:noProof/>
          </w:rPr>
          <w:t>4</w:t>
        </w:r>
      </w:fldSimple>
      <w:bookmarkEnd w:id="138"/>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7765E41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stixCommon:CampaignBaseType</w:t>
            </w:r>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campaign:CampaignType</w:t>
            </w:r>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39" w:name="_Toc416007475"/>
      <w:bookmarkStart w:id="140" w:name="_Toc416007807"/>
      <w:bookmarkStart w:id="141" w:name="_Toc420660213"/>
      <w:bookmarkStart w:id="142" w:name="_Toc429676558"/>
      <w:r>
        <w:t>CoursesOfActionType Class</w:t>
      </w:r>
      <w:bookmarkEnd w:id="139"/>
      <w:bookmarkEnd w:id="140"/>
      <w:bookmarkEnd w:id="141"/>
      <w:bookmarkEnd w:id="142"/>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5</w:t>
      </w:r>
      <w:r w:rsidRPr="00C52758">
        <w:rPr>
          <w:b/>
          <w:color w:val="0000EE"/>
        </w:rPr>
        <w:fldChar w:fldCharType="end"/>
      </w:r>
      <w:r>
        <w:t>.</w:t>
      </w:r>
    </w:p>
    <w:p w14:paraId="1C309316" w14:textId="77777777" w:rsidR="00FD0D06" w:rsidRPr="00A40E8E" w:rsidRDefault="00FD0D06" w:rsidP="008D63F5">
      <w:pPr>
        <w:pStyle w:val="Caption"/>
        <w:rPr>
          <w:b/>
        </w:rPr>
      </w:pPr>
      <w:bookmarkStart w:id="143" w:name="_Ref416950974"/>
      <w:r w:rsidRPr="00A40E8E">
        <w:t xml:space="preserve">Table </w:t>
      </w:r>
      <w:fldSimple w:instr=" STYLEREF 1 \s ">
        <w:r w:rsidR="005A78A8">
          <w:rPr>
            <w:noProof/>
          </w:rPr>
          <w:t>3</w:t>
        </w:r>
      </w:fldSimple>
      <w:r>
        <w:noBreakHyphen/>
      </w:r>
      <w:fldSimple w:instr=" SEQ Table \* ARABIC \s 1 ">
        <w:r w:rsidR="005A78A8">
          <w:rPr>
            <w:noProof/>
          </w:rPr>
          <w:t>5</w:t>
        </w:r>
      </w:fldSimple>
      <w:bookmarkEnd w:id="143"/>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t>1..*</w:t>
            </w:r>
          </w:p>
        </w:tc>
        <w:tc>
          <w:tcPr>
            <w:tcW w:w="7380" w:type="dxa"/>
            <w:vAlign w:val="center"/>
            <w:hideMark/>
          </w:tcPr>
          <w:p w14:paraId="43AF3706" w14:textId="7216601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t>stixCommon:CourseOfActionBaseType</w:t>
            </w:r>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coa:CourseOfActionType</w:t>
            </w:r>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 xml:space="preserve">STIX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44" w:name="_Toc416007476"/>
      <w:bookmarkStart w:id="145" w:name="_Toc416007808"/>
      <w:bookmarkStart w:id="146" w:name="_Toc420660214"/>
      <w:bookmarkStart w:id="147" w:name="_Toc429676559"/>
      <w:r>
        <w:t>IncidentsType Class</w:t>
      </w:r>
      <w:bookmarkEnd w:id="144"/>
      <w:bookmarkEnd w:id="145"/>
      <w:bookmarkEnd w:id="146"/>
      <w:bookmarkEnd w:id="147"/>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6</w:t>
      </w:r>
      <w:r w:rsidRPr="00BD4C61">
        <w:rPr>
          <w:b/>
          <w:color w:val="0000EE"/>
        </w:rPr>
        <w:fldChar w:fldCharType="end"/>
      </w:r>
      <w:r>
        <w:t>.</w:t>
      </w:r>
    </w:p>
    <w:p w14:paraId="577785B5" w14:textId="77777777" w:rsidR="00FD0D06" w:rsidRPr="00E45892" w:rsidRDefault="00FD0D06" w:rsidP="008D63F5">
      <w:pPr>
        <w:pStyle w:val="Caption"/>
        <w:rPr>
          <w:b/>
        </w:rPr>
      </w:pPr>
      <w:bookmarkStart w:id="148" w:name="_Ref416951107"/>
      <w:r w:rsidRPr="000B4986">
        <w:lastRenderedPageBreak/>
        <w:t xml:space="preserve">Table </w:t>
      </w:r>
      <w:fldSimple w:instr=" STYLEREF 1 \s ">
        <w:r w:rsidR="005A78A8">
          <w:rPr>
            <w:noProof/>
          </w:rPr>
          <w:t>3</w:t>
        </w:r>
      </w:fldSimple>
      <w:r>
        <w:noBreakHyphen/>
      </w:r>
      <w:fldSimple w:instr=" SEQ Table \* ARABIC \s 1 ">
        <w:r w:rsidR="005A78A8">
          <w:rPr>
            <w:noProof/>
          </w:rPr>
          <w:t>6</w:t>
        </w:r>
      </w:fldSimple>
      <w:bookmarkEnd w:id="148"/>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73D15A2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stixCommon:IncidentBaseType</w:t>
            </w:r>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incident:IncidentType</w:t>
            </w:r>
            <w:r w:rsidRPr="00BD4C61">
              <w:rPr>
                <w:szCs w:val="20"/>
              </w:rPr>
              <w:t xml:space="preserve"> class defined in </w:t>
            </w:r>
            <w:hyperlink w:anchor="AdditionalArtifacts" w:history="1">
              <w:r w:rsidR="00BD4C61">
                <w:rPr>
                  <w:rStyle w:val="Hyperlink"/>
                  <w:i/>
                </w:rPr>
                <w:t>STIX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149" w:name="_Toc416007477"/>
      <w:bookmarkStart w:id="150" w:name="_Toc416007809"/>
      <w:bookmarkStart w:id="151" w:name="_Toc420660215"/>
      <w:bookmarkStart w:id="152" w:name="_Toc429676560"/>
      <w:r>
        <w:t>IndicatorsType Class</w:t>
      </w:r>
      <w:bookmarkEnd w:id="149"/>
      <w:bookmarkEnd w:id="150"/>
      <w:bookmarkEnd w:id="151"/>
      <w:bookmarkEnd w:id="152"/>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7</w:t>
      </w:r>
      <w:r w:rsidRPr="00BD4C61">
        <w:rPr>
          <w:b/>
          <w:color w:val="0000EE"/>
        </w:rPr>
        <w:fldChar w:fldCharType="end"/>
      </w:r>
      <w:r>
        <w:t>.</w:t>
      </w:r>
    </w:p>
    <w:p w14:paraId="7E2288D3" w14:textId="77777777" w:rsidR="00FD0D06" w:rsidRPr="00E45892" w:rsidRDefault="00FD0D06" w:rsidP="008D63F5">
      <w:pPr>
        <w:pStyle w:val="Caption"/>
        <w:rPr>
          <w:b/>
        </w:rPr>
      </w:pPr>
      <w:bookmarkStart w:id="153" w:name="_Ref416951168"/>
      <w:r w:rsidRPr="000B4986">
        <w:t xml:space="preserve">Table </w:t>
      </w:r>
      <w:fldSimple w:instr=" STYLEREF 1 \s ">
        <w:r w:rsidR="005A78A8">
          <w:rPr>
            <w:noProof/>
          </w:rPr>
          <w:t>3</w:t>
        </w:r>
      </w:fldSimple>
      <w:r>
        <w:noBreakHyphen/>
      </w:r>
      <w:fldSimple w:instr=" SEQ Table \* ARABIC \s 1 ">
        <w:r w:rsidR="005A78A8">
          <w:rPr>
            <w:noProof/>
          </w:rPr>
          <w:t>7</w:t>
        </w:r>
      </w:fldSimple>
      <w:bookmarkEnd w:id="153"/>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15A441BD"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stixCommon:IndicatorBaseType</w:t>
            </w:r>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t>indicator:IndicatorType</w:t>
            </w:r>
            <w:r w:rsidRPr="00BD4C61">
              <w:rPr>
                <w:szCs w:val="20"/>
              </w:rPr>
              <w:t xml:space="preserve"> class defined in</w:t>
            </w:r>
            <w:r w:rsidR="00BD4C61">
              <w:rPr>
                <w:szCs w:val="20"/>
              </w:rPr>
              <w:t xml:space="preserve"> </w:t>
            </w:r>
            <w:hyperlink w:anchor="AdditionalArtifacts" w:history="1">
              <w:r w:rsidR="00BD4C61" w:rsidRPr="00BD4C61">
                <w:rPr>
                  <w:rStyle w:val="Hyperlink"/>
                  <w:i/>
                </w:rPr>
                <w:t xml:space="preserve">STIX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154" w:name="_Toc416007478"/>
      <w:bookmarkStart w:id="155" w:name="_Toc416007810"/>
      <w:bookmarkStart w:id="156" w:name="_Toc420660216"/>
      <w:bookmarkStart w:id="157" w:name="_Toc429676561"/>
      <w:r>
        <w:t>ThreatActorsType Class</w:t>
      </w:r>
      <w:bookmarkEnd w:id="154"/>
      <w:bookmarkEnd w:id="155"/>
      <w:bookmarkEnd w:id="156"/>
      <w:bookmarkEnd w:id="157"/>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158" w:name="_Ref416951222"/>
      <w:r w:rsidRPr="000B4986">
        <w:lastRenderedPageBreak/>
        <w:t xml:space="preserve">Table </w:t>
      </w:r>
      <w:fldSimple w:instr=" STYLEREF 1 \s ">
        <w:r w:rsidR="005A78A8">
          <w:rPr>
            <w:noProof/>
          </w:rPr>
          <w:t>3</w:t>
        </w:r>
      </w:fldSimple>
      <w:r>
        <w:noBreakHyphen/>
      </w:r>
      <w:fldSimple w:instr=" SEQ Table \* ARABIC \s 1 ">
        <w:r w:rsidR="005A78A8">
          <w:rPr>
            <w:noProof/>
          </w:rPr>
          <w:t>8</w:t>
        </w:r>
      </w:fldSimple>
      <w:bookmarkEnd w:id="158"/>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3BC34FC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stixCommon:ThreatActorBaseType</w:t>
            </w:r>
            <w:r w:rsidRPr="00BD4C61">
              <w:rPr>
                <w:szCs w:val="20"/>
              </w:rPr>
              <w:t xml:space="preserve"> class is a minimal base class that is intended to be extended.  The default and strongly recommended class to fully implement an ThreatActor is the </w:t>
            </w:r>
            <w:r w:rsidRPr="00BD4C61">
              <w:rPr>
                <w:rFonts w:ascii="Courier New" w:hAnsi="Courier New" w:cs="Courier New"/>
                <w:szCs w:val="20"/>
              </w:rPr>
              <w:t>ta:ThreatActorType</w:t>
            </w:r>
            <w:r w:rsidRPr="00BD4C61">
              <w:rPr>
                <w:szCs w:val="20"/>
              </w:rPr>
              <w:t xml:space="preserve"> class defined</w:t>
            </w:r>
            <w:r w:rsidR="00BD4C61">
              <w:rPr>
                <w:szCs w:val="20"/>
              </w:rPr>
              <w:t xml:space="preserve"> in </w:t>
            </w:r>
            <w:hyperlink w:anchor="AdditionalArtifacts" w:history="1">
              <w:r w:rsidR="00BD4C61" w:rsidRPr="00BD4C61">
                <w:rPr>
                  <w:rStyle w:val="Hyperlink"/>
                  <w:i/>
                </w:rPr>
                <w:t xml:space="preserve">STIX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159" w:name="_Toc416007479"/>
      <w:bookmarkStart w:id="160" w:name="_Toc416007811"/>
      <w:bookmarkStart w:id="161" w:name="_Toc420660217"/>
      <w:bookmarkStart w:id="162" w:name="_Toc429676562"/>
      <w:r>
        <w:t>TTPsType Class</w:t>
      </w:r>
      <w:bookmarkEnd w:id="159"/>
      <w:bookmarkEnd w:id="160"/>
      <w:bookmarkEnd w:id="161"/>
      <w:bookmarkEnd w:id="162"/>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9</w:t>
      </w:r>
      <w:r w:rsidRPr="00BD4C61">
        <w:rPr>
          <w:b/>
          <w:color w:val="0000EE"/>
        </w:rPr>
        <w:fldChar w:fldCharType="end"/>
      </w:r>
      <w:r>
        <w:t>.</w:t>
      </w:r>
    </w:p>
    <w:p w14:paraId="0B22811D" w14:textId="77777777" w:rsidR="00FD0D06" w:rsidRPr="00E45892" w:rsidRDefault="00FD0D06" w:rsidP="008D63F5">
      <w:pPr>
        <w:pStyle w:val="Caption"/>
        <w:rPr>
          <w:b/>
        </w:rPr>
      </w:pPr>
      <w:bookmarkStart w:id="163" w:name="_Ref416951280"/>
      <w:r w:rsidRPr="000B4986">
        <w:t xml:space="preserve">Table </w:t>
      </w:r>
      <w:fldSimple w:instr=" STYLEREF 1 \s ">
        <w:r w:rsidR="005A78A8">
          <w:rPr>
            <w:noProof/>
          </w:rPr>
          <w:t>3</w:t>
        </w:r>
      </w:fldSimple>
      <w:r>
        <w:noBreakHyphen/>
      </w:r>
      <w:fldSimple w:instr=" SEQ Table \* ARABIC \s 1 ">
        <w:r w:rsidR="005A78A8">
          <w:rPr>
            <w:noProof/>
          </w:rPr>
          <w:t>9</w:t>
        </w:r>
      </w:fldSimple>
      <w:bookmarkEnd w:id="163"/>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0C5B6542"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stixCommon:TTPBaseType</w:t>
            </w:r>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ttp:TTPType</w:t>
            </w:r>
            <w:r w:rsidRPr="00BD4C61">
              <w:rPr>
                <w:szCs w:val="20"/>
              </w:rPr>
              <w:t xml:space="preserve"> class defined in </w:t>
            </w:r>
            <w:hyperlink w:anchor="AdditionalArtifacts" w:history="1">
              <w:r w:rsidR="00BD4C61" w:rsidRPr="00BD4C61">
                <w:rPr>
                  <w:rStyle w:val="Hyperlink"/>
                  <w:i/>
                </w:rPr>
                <w:t xml:space="preserve">STIX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a kill chain.</w:t>
            </w:r>
          </w:p>
        </w:tc>
      </w:tr>
    </w:tbl>
    <w:p w14:paraId="5648F8B2" w14:textId="77777777" w:rsidR="00FD0D06" w:rsidRDefault="00FD0D06" w:rsidP="00FD0D06">
      <w:pPr>
        <w:pStyle w:val="Heading3"/>
        <w:tabs>
          <w:tab w:val="num" w:pos="720"/>
          <w:tab w:val="left" w:pos="900"/>
        </w:tabs>
        <w:spacing w:before="360" w:after="60"/>
      </w:pPr>
      <w:bookmarkStart w:id="164" w:name="_Toc429676563"/>
      <w:bookmarkStart w:id="165" w:name="_Toc416007480"/>
      <w:bookmarkStart w:id="166" w:name="_Toc416007812"/>
      <w:bookmarkStart w:id="167" w:name="_Toc420660218"/>
      <w:r>
        <w:lastRenderedPageBreak/>
        <w:t>ReportsType</w:t>
      </w:r>
      <w:bookmarkEnd w:id="164"/>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10</w:t>
      </w:r>
      <w:r w:rsidRPr="007822D0">
        <w:rPr>
          <w:b/>
          <w:color w:val="0000EE"/>
        </w:rPr>
        <w:fldChar w:fldCharType="end"/>
      </w:r>
      <w:r>
        <w:t>.</w:t>
      </w:r>
    </w:p>
    <w:p w14:paraId="03A3E262" w14:textId="77777777" w:rsidR="00FD0D06" w:rsidRPr="004F2FF2" w:rsidRDefault="00FD0D06" w:rsidP="008D63F5">
      <w:pPr>
        <w:pStyle w:val="Caption"/>
      </w:pPr>
      <w:bookmarkStart w:id="168" w:name="_Ref422832528"/>
      <w:r w:rsidRPr="004F2FF2">
        <w:t xml:space="preserve">Table </w:t>
      </w:r>
      <w:fldSimple w:instr=" STYLEREF 1 \s ">
        <w:r w:rsidR="005A78A8">
          <w:rPr>
            <w:noProof/>
          </w:rPr>
          <w:t>3</w:t>
        </w:r>
      </w:fldSimple>
      <w:r w:rsidRPr="004F2FF2">
        <w:noBreakHyphen/>
      </w:r>
      <w:fldSimple w:instr=" SEQ Table \* ARABIC \s 1 ">
        <w:r w:rsidR="005A78A8">
          <w:rPr>
            <w:noProof/>
          </w:rPr>
          <w:t>10</w:t>
        </w:r>
      </w:fldSimple>
      <w:bookmarkEnd w:id="168"/>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36B0CBD9"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stixCommon:Report</w:t>
            </w:r>
            <w:r w:rsidRPr="00840D9F">
              <w:rPr>
                <w:rFonts w:cs="Arial"/>
                <w:szCs w:val="20"/>
              </w:rPr>
              <w:t xml:space="preserve"> BaseType class is a minimal base class that is intended to be extended.  The default and strongly recommended class to fully implement a Report is the </w:t>
            </w:r>
            <w:r w:rsidRPr="00840D9F">
              <w:rPr>
                <w:rFonts w:ascii="Courier New" w:hAnsi="Courier New" w:cs="Courier New"/>
                <w:szCs w:val="20"/>
              </w:rPr>
              <w:t>report:ReportType</w:t>
            </w:r>
            <w:r w:rsidRPr="00840D9F">
              <w:rPr>
                <w:rFonts w:cs="Arial"/>
                <w:szCs w:val="20"/>
              </w:rPr>
              <w:t xml:space="preserve"> class defined in </w:t>
            </w:r>
            <w:hyperlink w:anchor="AdditionalArtifacts" w:history="1">
              <w:r w:rsidR="00840D9F" w:rsidRPr="00BD4C61">
                <w:rPr>
                  <w:rStyle w:val="Hyperlink"/>
                  <w:i/>
                </w:rPr>
                <w:t xml:space="preserve">STIX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169" w:name="_Toc429676564"/>
      <w:r>
        <w:t>RelatedPackagesType Class</w:t>
      </w:r>
      <w:bookmarkEnd w:id="165"/>
      <w:bookmarkEnd w:id="166"/>
      <w:bookmarkEnd w:id="167"/>
      <w:bookmarkEnd w:id="169"/>
    </w:p>
    <w:p w14:paraId="453FCD77" w14:textId="77777777"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GenericRelationShipListType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7365"/>
                    <a:stretch/>
                  </pic:blipFill>
                  <pic:spPr bwMode="auto">
                    <a:xfrm>
                      <a:off x="0" y="0"/>
                      <a:ext cx="7600950" cy="22764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EB45652" w14:textId="77777777" w:rsidR="00FD0D06" w:rsidRDefault="00FD0D06" w:rsidP="008D63F5">
      <w:pPr>
        <w:pStyle w:val="Caption"/>
        <w:spacing w:before="0" w:after="240"/>
        <w:rPr>
          <w:b/>
        </w:rPr>
      </w:pPr>
      <w:bookmarkStart w:id="170" w:name="_Ref416951547"/>
      <w:r w:rsidRPr="00851B02">
        <w:t xml:space="preserve">Figure </w:t>
      </w:r>
      <w:fldSimple w:instr=" STYLEREF 1 \s ">
        <w:r w:rsidR="005A78A8">
          <w:rPr>
            <w:noProof/>
          </w:rPr>
          <w:t>3</w:t>
        </w:r>
      </w:fldSimple>
      <w:r>
        <w:noBreakHyphen/>
      </w:r>
      <w:fldSimple w:instr=" SEQ Figure \* ARABIC \s 1 ">
        <w:r w:rsidR="005A78A8">
          <w:rPr>
            <w:noProof/>
          </w:rPr>
          <w:t>2</w:t>
        </w:r>
      </w:fldSimple>
      <w:bookmarkEnd w:id="170"/>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171" w:name="_Ref416951583"/>
      <w:r w:rsidRPr="000B4986">
        <w:t xml:space="preserve">Table </w:t>
      </w:r>
      <w:fldSimple w:instr=" STYLEREF 1 \s ">
        <w:r w:rsidR="005A78A8">
          <w:rPr>
            <w:noProof/>
          </w:rPr>
          <w:t>3</w:t>
        </w:r>
      </w:fldSimple>
      <w:r>
        <w:noBreakHyphen/>
      </w:r>
      <w:fldSimple w:instr=" SEQ Table \* ARABIC \s 1 ">
        <w:r w:rsidR="005A78A8">
          <w:rPr>
            <w:noProof/>
          </w:rPr>
          <w:t>11</w:t>
        </w:r>
      </w:fldSimple>
      <w:bookmarkEnd w:id="171"/>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172" w:name="_Toc416007481"/>
      <w:bookmarkStart w:id="173" w:name="_Toc416007813"/>
      <w:bookmarkStart w:id="174" w:name="_Toc420660219"/>
      <w:bookmarkStart w:id="175" w:name="_Toc429676565"/>
      <w:r>
        <w:t>RelatedPackageType Class</w:t>
      </w:r>
      <w:bookmarkEnd w:id="172"/>
      <w:bookmarkEnd w:id="173"/>
      <w:bookmarkEnd w:id="174"/>
      <w:bookmarkEnd w:id="175"/>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176" w:name="_Ref428224099"/>
      <w:r w:rsidRPr="00642B0F">
        <w:lastRenderedPageBreak/>
        <w:t xml:space="preserve">Table </w:t>
      </w:r>
      <w:fldSimple w:instr=" STYLEREF 1 \s ">
        <w:r w:rsidR="005A78A8">
          <w:rPr>
            <w:noProof/>
          </w:rPr>
          <w:t>3</w:t>
        </w:r>
      </w:fldSimple>
      <w:r w:rsidRPr="00642B0F">
        <w:noBreakHyphen/>
      </w:r>
      <w:fldSimple w:instr=" SEQ Table \* ARABIC \s 1 ">
        <w:r w:rsidR="005A78A8">
          <w:rPr>
            <w:noProof/>
          </w:rPr>
          <w:t>12</w:t>
        </w:r>
      </w:fldSimple>
      <w:bookmarkEnd w:id="176"/>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endnotePr>
            <w:numFmt w:val="decimal"/>
          </w:endnotePr>
          <w:pgSz w:w="15840" w:h="12240" w:orient="landscape" w:code="1"/>
          <w:pgMar w:top="1440" w:right="720" w:bottom="1440" w:left="1440" w:header="720" w:footer="720" w:gutter="0"/>
          <w:cols w:space="720"/>
          <w:docGrid w:linePitch="360"/>
        </w:sectPr>
      </w:pPr>
    </w:p>
    <w:p w14:paraId="3F9C049E" w14:textId="175FF3E7" w:rsidR="00AE0702" w:rsidRPr="00FD22AC" w:rsidRDefault="00AE0702" w:rsidP="00FD22AC">
      <w:pPr>
        <w:pStyle w:val="Heading1"/>
      </w:pPr>
      <w:bookmarkStart w:id="177" w:name="_Ref428179133"/>
      <w:bookmarkStart w:id="178" w:name="_Toc429676566"/>
      <w:r w:rsidRPr="00FD22AC">
        <w:lastRenderedPageBreak/>
        <w:t>Conformance</w:t>
      </w:r>
      <w:bookmarkEnd w:id="110"/>
      <w:bookmarkEnd w:id="177"/>
      <w:bookmarkEnd w:id="178"/>
    </w:p>
    <w:p w14:paraId="1FA31DCE" w14:textId="77777777" w:rsidR="00081535" w:rsidRDefault="00081535" w:rsidP="00081535">
      <w:r>
        <w:t>Implementations have discretion over which parts (components, properties, extensions, controlled vocabularies, etc.) of STIX they implement (e.g., Indicator/Suggested_COAs).</w:t>
      </w:r>
    </w:p>
    <w:p w14:paraId="4FBB3C6E" w14:textId="77777777" w:rsidR="00081535" w:rsidRDefault="00081535" w:rsidP="00081535">
      <w:r>
        <w:t> </w:t>
      </w:r>
    </w:p>
    <w:p w14:paraId="5D0A2492" w14:textId="77777777" w:rsidR="00081535" w:rsidRDefault="00081535" w:rsidP="00081535">
      <w:r>
        <w:t>[1] Conformant implementations must conform to all Normative Statements that apply to the portions of STIX they implement (e.g., Implementers of the entire TTP component must conform to all Normative Statements regarding the TTP component).</w:t>
      </w:r>
    </w:p>
    <w:p w14:paraId="6929E25B" w14:textId="77777777" w:rsidR="00081535" w:rsidRDefault="00081535" w:rsidP="00081535">
      <w:r>
        <w:t> </w:t>
      </w:r>
    </w:p>
    <w:p w14:paraId="06DDBDCA" w14:textId="77777777" w:rsidR="00081535" w:rsidRDefault="00081535" w:rsidP="00081535">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03C6A41C" w14:textId="77777777" w:rsidR="00081535" w:rsidRDefault="00081535" w:rsidP="00081535"/>
    <w:p w14:paraId="769282B6" w14:textId="77777777" w:rsidR="00081535" w:rsidRPr="00AE0702" w:rsidRDefault="00081535" w:rsidP="00081535">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5F69F0F8" w14:textId="2F0B232D" w:rsidR="00AE0702" w:rsidRPr="00AE0702" w:rsidRDefault="00AE0702" w:rsidP="00AE0702"/>
    <w:p w14:paraId="7E4E568C" w14:textId="77777777" w:rsidR="0052099F" w:rsidRDefault="00B80CDB" w:rsidP="00CE1F32">
      <w:pPr>
        <w:pStyle w:val="AppendixHeading1"/>
      </w:pPr>
      <w:bookmarkStart w:id="179" w:name="_Toc85472897"/>
      <w:bookmarkStart w:id="180" w:name="_Toc287332012"/>
      <w:bookmarkStart w:id="181" w:name="_Toc429676567"/>
      <w:r>
        <w:lastRenderedPageBreak/>
        <w:t>Acknowl</w:t>
      </w:r>
      <w:r w:rsidR="004D0E5E">
        <w:t>e</w:t>
      </w:r>
      <w:r w:rsidR="008F61FB">
        <w:t>dg</w:t>
      </w:r>
      <w:r w:rsidR="0052099F">
        <w:t>ments</w:t>
      </w:r>
      <w:bookmarkEnd w:id="179"/>
      <w:bookmarkEnd w:id="180"/>
      <w:bookmarkEnd w:id="181"/>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r>
        <w:t>Participants:</w:t>
      </w:r>
      <w:r>
        <w:fldChar w:fldCharType="begin"/>
      </w:r>
      <w:r>
        <w:instrText xml:space="preserve"> MACROBUTTON  </w:instrText>
      </w:r>
      <w:r>
        <w:fldChar w:fldCharType="end"/>
      </w:r>
    </w:p>
    <w:p w14:paraId="38281AEE" w14:textId="77777777" w:rsidR="00FE70B7" w:rsidRDefault="00FE70B7" w:rsidP="00FE70B7">
      <w:pPr>
        <w:pStyle w:val="Contributor"/>
      </w:pPr>
      <w:r>
        <w:t>Dean Thompson, Australia and New Zealand Banking Group (ANZ Bank)</w:t>
      </w:r>
    </w:p>
    <w:p w14:paraId="759DE523" w14:textId="77777777" w:rsidR="00FE70B7" w:rsidRDefault="00FE70B7" w:rsidP="00FE70B7">
      <w:pPr>
        <w:pStyle w:val="Contributor"/>
      </w:pPr>
      <w:r>
        <w:t>Bret Jordan, Blue Coat Systems, Inc.</w:t>
      </w:r>
    </w:p>
    <w:p w14:paraId="456C7743" w14:textId="77777777" w:rsidR="00FE70B7" w:rsidRDefault="00FE70B7" w:rsidP="00FE70B7">
      <w:pPr>
        <w:pStyle w:val="Contributor"/>
      </w:pPr>
      <w:r>
        <w:t>Adnan Baykal, Center for Internet Security (CIS)</w:t>
      </w:r>
    </w:p>
    <w:p w14:paraId="6D280F71" w14:textId="77777777" w:rsidR="00FE70B7" w:rsidRDefault="00FE70B7" w:rsidP="00FE70B7">
      <w:pPr>
        <w:pStyle w:val="Contributor"/>
      </w:pPr>
      <w:r>
        <w:t>Jyoti Verma, Cisco Systems</w:t>
      </w:r>
    </w:p>
    <w:p w14:paraId="34E5548B" w14:textId="77777777" w:rsidR="00FE70B7" w:rsidRDefault="00FE70B7" w:rsidP="00FE70B7">
      <w:pPr>
        <w:pStyle w:val="Contributor"/>
      </w:pPr>
      <w:r>
        <w:t>Liron Schiff, Comilion (mobile) Ltd.</w:t>
      </w:r>
    </w:p>
    <w:p w14:paraId="5CE920F3" w14:textId="77777777" w:rsidR="00FE70B7" w:rsidRDefault="00FE70B7" w:rsidP="00FE70B7">
      <w:pPr>
        <w:pStyle w:val="Contributor"/>
      </w:pPr>
      <w:r>
        <w:t>Jane Ginn, Cyber Threat Intelligence Network, Inc. (CTIN)</w:t>
      </w:r>
    </w:p>
    <w:p w14:paraId="76A1FCEA" w14:textId="77777777" w:rsidR="00FE70B7" w:rsidRDefault="00FE70B7" w:rsidP="00FE70B7">
      <w:pPr>
        <w:pStyle w:val="Contributor"/>
      </w:pPr>
      <w:r>
        <w:t>Richard Struse, DHS Office of Cybersecurity and Communications (CS&amp;C)</w:t>
      </w:r>
    </w:p>
    <w:p w14:paraId="3F7099C4" w14:textId="77777777" w:rsidR="00FE70B7" w:rsidRDefault="00FE70B7" w:rsidP="00FE70B7">
      <w:pPr>
        <w:pStyle w:val="Contributor"/>
      </w:pPr>
      <w:r>
        <w:t>Marlon Taylor, DHS Office of Cybersecurity and Communications (CS&amp;C)</w:t>
      </w:r>
    </w:p>
    <w:p w14:paraId="5DC7B850" w14:textId="77777777" w:rsidR="00FE70B7" w:rsidRDefault="00FE70B7" w:rsidP="00FE70B7">
      <w:pPr>
        <w:pStyle w:val="Contributor"/>
      </w:pPr>
      <w:r>
        <w:t>David Eilken, Financial Services Information Sharing and Analysis Center (FS-ISAC)</w:t>
      </w:r>
    </w:p>
    <w:p w14:paraId="51F6B32C" w14:textId="77777777" w:rsidR="00FE70B7" w:rsidRDefault="00FE70B7" w:rsidP="00FE70B7">
      <w:pPr>
        <w:pStyle w:val="Contributor"/>
      </w:pPr>
      <w:r>
        <w:t>Sarah Brown, Fox-IT</w:t>
      </w:r>
    </w:p>
    <w:p w14:paraId="00447E39" w14:textId="77777777" w:rsidR="00FE70B7" w:rsidRDefault="00FE70B7" w:rsidP="00FE70B7">
      <w:pPr>
        <w:pStyle w:val="Contributor"/>
      </w:pPr>
      <w:r>
        <w:t>Ryusuke Masuoka, Fujitsu Limited</w:t>
      </w:r>
    </w:p>
    <w:p w14:paraId="5EAAFF03" w14:textId="77777777" w:rsidR="00FE70B7" w:rsidRDefault="00FE70B7" w:rsidP="00FE70B7">
      <w:pPr>
        <w:pStyle w:val="Contributor"/>
      </w:pPr>
      <w:r>
        <w:t>Eric Burger, Georgetown University</w:t>
      </w:r>
    </w:p>
    <w:p w14:paraId="6105F9AB" w14:textId="77777777" w:rsidR="00FE70B7" w:rsidRDefault="00FE70B7" w:rsidP="00FE70B7">
      <w:pPr>
        <w:pStyle w:val="Contributor"/>
      </w:pPr>
      <w:r>
        <w:t>Jason Keirstead, IBM</w:t>
      </w:r>
    </w:p>
    <w:p w14:paraId="3D480CB5" w14:textId="77777777" w:rsidR="00FE70B7" w:rsidRDefault="00FE70B7" w:rsidP="00FE70B7">
      <w:pPr>
        <w:pStyle w:val="Contributor"/>
      </w:pPr>
      <w:r>
        <w:t>Paul Martini, iboss, Inc.</w:t>
      </w:r>
    </w:p>
    <w:p w14:paraId="101C51B3" w14:textId="77777777" w:rsidR="00FE70B7" w:rsidRDefault="00FE70B7" w:rsidP="00FE70B7">
      <w:pPr>
        <w:pStyle w:val="Contributor"/>
      </w:pPr>
      <w:r>
        <w:t>Jerome Athias, Individual</w:t>
      </w:r>
    </w:p>
    <w:p w14:paraId="2977009E" w14:textId="77777777" w:rsidR="00FE70B7" w:rsidRDefault="00FE70B7" w:rsidP="00FE70B7">
      <w:pPr>
        <w:pStyle w:val="Contributor"/>
      </w:pPr>
      <w:r>
        <w:t>Terry MacDonald, Individual</w:t>
      </w:r>
    </w:p>
    <w:p w14:paraId="555F76E7" w14:textId="77777777" w:rsidR="00FE70B7" w:rsidRDefault="00FE70B7" w:rsidP="00FE70B7">
      <w:pPr>
        <w:pStyle w:val="Contributor"/>
      </w:pPr>
      <w:r>
        <w:t>Alex Pinto, Individual</w:t>
      </w:r>
    </w:p>
    <w:p w14:paraId="4A615D06" w14:textId="77777777" w:rsidR="00FE70B7" w:rsidRDefault="00FE70B7" w:rsidP="00FE70B7">
      <w:pPr>
        <w:pStyle w:val="Contributor"/>
      </w:pPr>
      <w:r>
        <w:t>Patrick Maroney, Integrated Networking Technologies, Inc.</w:t>
      </w:r>
    </w:p>
    <w:p w14:paraId="143A989B" w14:textId="77777777" w:rsidR="00FE70B7" w:rsidRDefault="00FE70B7" w:rsidP="00FE70B7">
      <w:pPr>
        <w:pStyle w:val="Contributor"/>
      </w:pPr>
      <w:r>
        <w:t>Wouter Bolsterlee, Intelworks BV</w:t>
      </w:r>
    </w:p>
    <w:p w14:paraId="26FD3B97" w14:textId="77777777" w:rsidR="00FE70B7" w:rsidRDefault="00FE70B7" w:rsidP="00FE70B7">
      <w:pPr>
        <w:pStyle w:val="Contributor"/>
      </w:pPr>
      <w:r>
        <w:t>Joep Gommers, Intelworks BV</w:t>
      </w:r>
    </w:p>
    <w:p w14:paraId="5BE3DC0E" w14:textId="77777777" w:rsidR="00FE70B7" w:rsidRDefault="00FE70B7" w:rsidP="00FE70B7">
      <w:pPr>
        <w:pStyle w:val="Contributor"/>
      </w:pPr>
      <w:r>
        <w:t>Sergey Polzunov, Intelworks BV</w:t>
      </w:r>
    </w:p>
    <w:p w14:paraId="4F7DFADF" w14:textId="77777777" w:rsidR="00FE70B7" w:rsidRDefault="00FE70B7" w:rsidP="00FE70B7">
      <w:pPr>
        <w:pStyle w:val="Contributor"/>
      </w:pPr>
      <w:r>
        <w:t>Rutger Prins, Intelworks BV</w:t>
      </w:r>
    </w:p>
    <w:p w14:paraId="2F0E2B88" w14:textId="77777777" w:rsidR="00FE70B7" w:rsidRDefault="00FE70B7" w:rsidP="00FE70B7">
      <w:pPr>
        <w:pStyle w:val="Contributor"/>
      </w:pPr>
      <w:r>
        <w:t>Andrei Sîrghi, Intelworks BV</w:t>
      </w:r>
    </w:p>
    <w:p w14:paraId="4DA8D72C" w14:textId="77777777" w:rsidR="00FE70B7" w:rsidRDefault="00FE70B7" w:rsidP="00FE70B7">
      <w:pPr>
        <w:pStyle w:val="Contributor"/>
      </w:pPr>
      <w:r>
        <w:t>Raymon van der Velde, Intelworks BV</w:t>
      </w:r>
    </w:p>
    <w:p w14:paraId="615399DC" w14:textId="613A0FFC" w:rsidR="00FE70B7" w:rsidRDefault="00FE70B7" w:rsidP="00FE70B7">
      <w:pPr>
        <w:pStyle w:val="Contributor"/>
      </w:pPr>
      <w:r>
        <w:t xml:space="preserve">Jonathan Baker, </w:t>
      </w:r>
      <w:r w:rsidR="006467C3">
        <w:t>MITRE</w:t>
      </w:r>
      <w:r>
        <w:t xml:space="preserve"> Corporation</w:t>
      </w:r>
    </w:p>
    <w:p w14:paraId="5F4275D2" w14:textId="662A63FA" w:rsidR="00FE70B7" w:rsidRDefault="00FE70B7" w:rsidP="00FE70B7">
      <w:pPr>
        <w:pStyle w:val="Contributor"/>
      </w:pPr>
      <w:r>
        <w:t xml:space="preserve">Sean Barnum, </w:t>
      </w:r>
      <w:r w:rsidR="006467C3">
        <w:t>MITRE</w:t>
      </w:r>
      <w:r>
        <w:t xml:space="preserve"> Corporation</w:t>
      </w:r>
    </w:p>
    <w:p w14:paraId="13AEDE85" w14:textId="5777845A" w:rsidR="00FE70B7" w:rsidRDefault="00FE70B7" w:rsidP="00FE70B7">
      <w:pPr>
        <w:pStyle w:val="Contributor"/>
      </w:pPr>
      <w:r>
        <w:t xml:space="preserve">Mark Davidson, </w:t>
      </w:r>
      <w:r w:rsidR="006467C3">
        <w:t>MITRE</w:t>
      </w:r>
      <w:r>
        <w:t xml:space="preserve"> Corporation</w:t>
      </w:r>
    </w:p>
    <w:p w14:paraId="369B5701" w14:textId="45A9A570" w:rsidR="00FE70B7" w:rsidRDefault="00FE70B7" w:rsidP="00FE70B7">
      <w:pPr>
        <w:pStyle w:val="Contributor"/>
      </w:pPr>
      <w:r>
        <w:t xml:space="preserve">Ivan Kirillov, </w:t>
      </w:r>
      <w:r w:rsidR="006467C3">
        <w:t>MITRE</w:t>
      </w:r>
      <w:r>
        <w:t xml:space="preserve"> Corporation</w:t>
      </w:r>
    </w:p>
    <w:p w14:paraId="00658E2B" w14:textId="6913BB45" w:rsidR="00FE70B7" w:rsidRDefault="00FE70B7" w:rsidP="00FE70B7">
      <w:pPr>
        <w:pStyle w:val="Contributor"/>
      </w:pPr>
      <w:r>
        <w:t xml:space="preserve">Jon Salwen, </w:t>
      </w:r>
      <w:r w:rsidR="006467C3">
        <w:t>MITRE</w:t>
      </w:r>
      <w:r>
        <w:t xml:space="preserve"> Corporation</w:t>
      </w:r>
    </w:p>
    <w:p w14:paraId="530BC210" w14:textId="7E39CB8E" w:rsidR="00FE70B7" w:rsidRDefault="00FE70B7" w:rsidP="00FE70B7">
      <w:pPr>
        <w:pStyle w:val="Contributor"/>
      </w:pPr>
      <w:r>
        <w:t xml:space="preserve">John Wunder, </w:t>
      </w:r>
      <w:r w:rsidR="006467C3">
        <w:t>MITRE</w:t>
      </w:r>
      <w:r>
        <w:t xml:space="preserve"> Corporation</w:t>
      </w:r>
    </w:p>
    <w:p w14:paraId="0520D3BB" w14:textId="77777777" w:rsidR="00FE70B7" w:rsidRDefault="00FE70B7" w:rsidP="00FE70B7">
      <w:pPr>
        <w:pStyle w:val="Contributor"/>
      </w:pPr>
      <w:r>
        <w:t>Mike Boyle, National Security Agency</w:t>
      </w:r>
    </w:p>
    <w:p w14:paraId="57676EB8" w14:textId="77777777" w:rsidR="00FE70B7" w:rsidRDefault="00FE70B7" w:rsidP="00FE70B7">
      <w:pPr>
        <w:pStyle w:val="Contributor"/>
      </w:pPr>
      <w:r>
        <w:t>Jessica Fitzgerald-McKay, National Security Agency</w:t>
      </w:r>
    </w:p>
    <w:p w14:paraId="360F751E" w14:textId="77777777" w:rsidR="00FE70B7" w:rsidRDefault="00FE70B7" w:rsidP="00FE70B7">
      <w:pPr>
        <w:pStyle w:val="Contributor"/>
      </w:pPr>
      <w:r>
        <w:t>Takahiro Kakumaru, NEC Corporation</w:t>
      </w:r>
    </w:p>
    <w:p w14:paraId="0A0CC56F" w14:textId="77777777" w:rsidR="00FE70B7" w:rsidRDefault="00FE70B7" w:rsidP="00FE70B7">
      <w:pPr>
        <w:pStyle w:val="Contributor"/>
      </w:pPr>
      <w:r>
        <w:t>John-Mark Gurney, New Context Services, Inc.</w:t>
      </w:r>
    </w:p>
    <w:p w14:paraId="26FEFC62" w14:textId="77777777" w:rsidR="00FE70B7" w:rsidRDefault="00FE70B7" w:rsidP="00FE70B7">
      <w:pPr>
        <w:pStyle w:val="Contributor"/>
      </w:pPr>
      <w:r>
        <w:t>Christian Hunt, New Context Services, Inc.</w:t>
      </w:r>
    </w:p>
    <w:p w14:paraId="1F24F2E7" w14:textId="77777777" w:rsidR="00FE70B7" w:rsidRDefault="00FE70B7" w:rsidP="00FE70B7">
      <w:pPr>
        <w:pStyle w:val="Contributor"/>
      </w:pPr>
      <w:r>
        <w:t>Daniel Riedel, New Context Services, Inc.</w:t>
      </w:r>
    </w:p>
    <w:p w14:paraId="67873D57" w14:textId="77777777" w:rsidR="00FE70B7" w:rsidRDefault="00FE70B7" w:rsidP="00FE70B7">
      <w:pPr>
        <w:pStyle w:val="Contributor"/>
      </w:pPr>
      <w:r>
        <w:t>Andrew Storms, New Context Services, Inc.</w:t>
      </w:r>
    </w:p>
    <w:p w14:paraId="4A492000" w14:textId="77777777" w:rsidR="00FE70B7" w:rsidRDefault="00FE70B7" w:rsidP="00FE70B7">
      <w:pPr>
        <w:pStyle w:val="Contributor"/>
      </w:pPr>
      <w:r>
        <w:t>John Tolbert, Queralt, Inc.</w:t>
      </w:r>
    </w:p>
    <w:p w14:paraId="725D8154" w14:textId="77777777" w:rsidR="00FE70B7" w:rsidRDefault="00FE70B7" w:rsidP="00FE70B7">
      <w:pPr>
        <w:pStyle w:val="Contributor"/>
      </w:pPr>
      <w:r>
        <w:t>Igor Baikalov, Securonix</w:t>
      </w:r>
    </w:p>
    <w:p w14:paraId="083771D9" w14:textId="77777777" w:rsidR="00FE70B7" w:rsidRDefault="00FE70B7" w:rsidP="00FE70B7">
      <w:pPr>
        <w:pStyle w:val="Contributor"/>
      </w:pPr>
      <w:r>
        <w:t>Bernd Grobauer, Siemens AG</w:t>
      </w:r>
    </w:p>
    <w:p w14:paraId="52174EE6" w14:textId="77777777" w:rsidR="00FE70B7" w:rsidRDefault="00FE70B7" w:rsidP="00FE70B7">
      <w:pPr>
        <w:pStyle w:val="Contributor"/>
      </w:pPr>
      <w:r>
        <w:t>Jonathan Bush, Soltra</w:t>
      </w:r>
    </w:p>
    <w:p w14:paraId="633AA8D1" w14:textId="77777777" w:rsidR="00FE70B7" w:rsidRDefault="00FE70B7" w:rsidP="00FE70B7">
      <w:pPr>
        <w:pStyle w:val="Contributor"/>
      </w:pPr>
      <w:r>
        <w:t>Aharon Chernin, Soltra</w:t>
      </w:r>
    </w:p>
    <w:p w14:paraId="5C6B3CE8" w14:textId="77777777" w:rsidR="00FE70B7" w:rsidRDefault="00FE70B7" w:rsidP="00FE70B7">
      <w:pPr>
        <w:pStyle w:val="Contributor"/>
      </w:pPr>
      <w:r>
        <w:t>Trey Darley, Soltra</w:t>
      </w:r>
    </w:p>
    <w:p w14:paraId="190C681A" w14:textId="77777777" w:rsidR="00FE70B7" w:rsidRDefault="00FE70B7" w:rsidP="00FE70B7">
      <w:pPr>
        <w:pStyle w:val="Contributor"/>
      </w:pPr>
      <w:r>
        <w:t>Paul Dion, Soltra</w:t>
      </w:r>
    </w:p>
    <w:p w14:paraId="0C025C6E" w14:textId="77777777" w:rsidR="00FE70B7" w:rsidRDefault="00FE70B7" w:rsidP="00FE70B7">
      <w:pPr>
        <w:pStyle w:val="Contributor"/>
      </w:pPr>
      <w:r>
        <w:t>Ali Khan, Soltra</w:t>
      </w:r>
    </w:p>
    <w:p w14:paraId="51A0972A" w14:textId="77777777" w:rsidR="00FE70B7" w:rsidRDefault="00FE70B7" w:rsidP="00FE70B7">
      <w:pPr>
        <w:pStyle w:val="Contributor"/>
      </w:pPr>
      <w:r>
        <w:t>Natalie Suarez, Soltra</w:t>
      </w:r>
    </w:p>
    <w:p w14:paraId="18D410BC" w14:textId="77777777" w:rsidR="00FE70B7" w:rsidRDefault="00FE70B7" w:rsidP="00FE70B7">
      <w:pPr>
        <w:pStyle w:val="Contributor"/>
      </w:pPr>
      <w:r>
        <w:t>Cedric LeRoux, Splunk Inc.</w:t>
      </w:r>
    </w:p>
    <w:p w14:paraId="1A92B40C" w14:textId="77777777" w:rsidR="00FE70B7" w:rsidRDefault="00FE70B7" w:rsidP="00FE70B7">
      <w:pPr>
        <w:pStyle w:val="Contributor"/>
      </w:pPr>
      <w:r>
        <w:t>Brian Luger, Splunk Inc.</w:t>
      </w:r>
    </w:p>
    <w:p w14:paraId="0911E93C" w14:textId="77777777" w:rsidR="00FE70B7" w:rsidRDefault="00FE70B7" w:rsidP="00FE70B7">
      <w:pPr>
        <w:pStyle w:val="Contributor"/>
      </w:pPr>
      <w:r>
        <w:t>Crystal Hayes, The Boeing Company</w:t>
      </w:r>
    </w:p>
    <w:p w14:paraId="0F2D511B" w14:textId="77777777" w:rsidR="00FE70B7" w:rsidRDefault="00FE70B7" w:rsidP="00FE70B7">
      <w:pPr>
        <w:pStyle w:val="Contributor"/>
      </w:pPr>
      <w:r>
        <w:lastRenderedPageBreak/>
        <w:t>Brad Butts, U.S. Bank</w:t>
      </w:r>
    </w:p>
    <w:p w14:paraId="588D3606" w14:textId="77777777" w:rsidR="00FE70B7" w:rsidRDefault="00FE70B7" w:rsidP="00FE70B7">
      <w:pPr>
        <w:pStyle w:val="Contributor"/>
      </w:pPr>
      <w:r>
        <w:t>Mona Magathan, U.S. Bank</w:t>
      </w:r>
    </w:p>
    <w:p w14:paraId="3C5E6D61" w14:textId="77777777" w:rsidR="00FE70B7" w:rsidRDefault="00FE70B7" w:rsidP="00FE70B7">
      <w:pPr>
        <w:pStyle w:val="Contributor"/>
      </w:pPr>
      <w:r>
        <w:t>Adam Cooper, United Kingdom Cabinet Office</w:t>
      </w:r>
    </w:p>
    <w:p w14:paraId="0D96FCFB" w14:textId="77777777" w:rsidR="00FE70B7" w:rsidRDefault="00FE70B7" w:rsidP="00FE70B7">
      <w:pPr>
        <w:pStyle w:val="Contributor"/>
      </w:pPr>
      <w:r>
        <w:t>Mike McLellan, United Kingdom Cabinet Office</w:t>
      </w:r>
    </w:p>
    <w:p w14:paraId="7473DB62" w14:textId="77777777" w:rsidR="00FE70B7" w:rsidRDefault="00FE70B7" w:rsidP="00FE70B7">
      <w:pPr>
        <w:pStyle w:val="Contributor"/>
      </w:pPr>
      <w:r>
        <w:t>Chris O'Brien, United Kingdom Cabinet Office</w:t>
      </w:r>
    </w:p>
    <w:p w14:paraId="1BB43344" w14:textId="77777777" w:rsidR="00FE70B7" w:rsidRDefault="00FE70B7" w:rsidP="00FE70B7">
      <w:pPr>
        <w:pStyle w:val="Contributor"/>
      </w:pPr>
      <w:r>
        <w:t>Julian White, United Kingdom Cabinet Office</w:t>
      </w:r>
    </w:p>
    <w:p w14:paraId="6B1F8A7F" w14:textId="77777777" w:rsidR="00FE70B7" w:rsidRDefault="00FE70B7" w:rsidP="00FE70B7">
      <w:pPr>
        <w:pStyle w:val="Contributor"/>
      </w:pPr>
      <w:r>
        <w:t>Anthony Rutkowski, Yaana Technologies, LLC</w:t>
      </w:r>
    </w:p>
    <w:p w14:paraId="34111F53" w14:textId="77777777" w:rsidR="00FE70B7" w:rsidRDefault="00FE70B7" w:rsidP="00FE70B7">
      <w:pPr>
        <w:pStyle w:val="Contributor"/>
      </w:pPr>
    </w:p>
    <w:p w14:paraId="08B68A4C" w14:textId="0FEB904B" w:rsidR="00C32606" w:rsidRDefault="00FE70B7" w:rsidP="00FE70B7">
      <w:pPr>
        <w:pStyle w:val="Contributor"/>
      </w:pPr>
      <w:r>
        <w:t>The authors would also like to thank the larger STIX Community for its input and help in reviewing this document.</w:t>
      </w:r>
    </w:p>
    <w:p w14:paraId="5DE44C0A" w14:textId="77777777" w:rsidR="00C76CAA" w:rsidRPr="00C76CAA" w:rsidRDefault="00C76CAA" w:rsidP="00C76CAA"/>
    <w:p w14:paraId="7A66F2CC" w14:textId="77777777" w:rsidR="00A05FDF" w:rsidRDefault="00A05FDF" w:rsidP="00A05FDF">
      <w:pPr>
        <w:pStyle w:val="AppendixHeading1"/>
      </w:pPr>
      <w:bookmarkStart w:id="182" w:name="_Toc85472898"/>
      <w:bookmarkStart w:id="183" w:name="_Toc287332014"/>
      <w:bookmarkStart w:id="184" w:name="_Toc429676568"/>
      <w:bookmarkStart w:id="185" w:name="_GoBack"/>
      <w:bookmarkEnd w:id="185"/>
      <w:r>
        <w:lastRenderedPageBreak/>
        <w:t>Revision History</w:t>
      </w:r>
      <w:bookmarkEnd w:id="182"/>
      <w:bookmarkEnd w:id="183"/>
      <w:bookmarkEnd w:id="1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FD0D06">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19505" w14:textId="77777777" w:rsidR="00424C4C" w:rsidRDefault="00424C4C" w:rsidP="008C100C">
      <w:r>
        <w:separator/>
      </w:r>
    </w:p>
    <w:p w14:paraId="467EAC45" w14:textId="77777777" w:rsidR="00424C4C" w:rsidRDefault="00424C4C" w:rsidP="008C100C"/>
    <w:p w14:paraId="04A3A98A" w14:textId="77777777" w:rsidR="00424C4C" w:rsidRDefault="00424C4C" w:rsidP="008C100C"/>
    <w:p w14:paraId="15ABB7C7" w14:textId="77777777" w:rsidR="00424C4C" w:rsidRDefault="00424C4C" w:rsidP="008C100C"/>
    <w:p w14:paraId="77B5F9F2" w14:textId="77777777" w:rsidR="00424C4C" w:rsidRDefault="00424C4C" w:rsidP="008C100C"/>
    <w:p w14:paraId="1B42C302" w14:textId="77777777" w:rsidR="00424C4C" w:rsidRDefault="00424C4C" w:rsidP="008C100C"/>
    <w:p w14:paraId="6B3FF492" w14:textId="77777777" w:rsidR="00424C4C" w:rsidRDefault="00424C4C" w:rsidP="008C100C"/>
  </w:endnote>
  <w:endnote w:type="continuationSeparator" w:id="0">
    <w:p w14:paraId="1C740DFF" w14:textId="77777777" w:rsidR="00424C4C" w:rsidRDefault="00424C4C" w:rsidP="008C100C">
      <w:r>
        <w:continuationSeparator/>
      </w:r>
    </w:p>
    <w:p w14:paraId="2B499ED8" w14:textId="77777777" w:rsidR="00424C4C" w:rsidRDefault="00424C4C" w:rsidP="008C100C"/>
    <w:p w14:paraId="425F8894" w14:textId="77777777" w:rsidR="00424C4C" w:rsidRDefault="00424C4C" w:rsidP="008C100C"/>
    <w:p w14:paraId="660773E0" w14:textId="77777777" w:rsidR="00424C4C" w:rsidRDefault="00424C4C" w:rsidP="008C100C"/>
    <w:p w14:paraId="46F5379C" w14:textId="77777777" w:rsidR="00424C4C" w:rsidRDefault="00424C4C" w:rsidP="008C100C"/>
    <w:p w14:paraId="48633057" w14:textId="77777777" w:rsidR="00424C4C" w:rsidRDefault="00424C4C" w:rsidP="008C100C"/>
    <w:p w14:paraId="20425D30" w14:textId="77777777" w:rsidR="00424C4C" w:rsidRDefault="00424C4C" w:rsidP="008C100C"/>
  </w:endnote>
  <w:endnote w:id="1">
    <w:p w14:paraId="030AEA43" w14:textId="63A2FB52" w:rsidR="000D5062" w:rsidRDefault="000D5062">
      <w:pPr>
        <w:pStyle w:val="EndnoteText"/>
      </w:pPr>
      <w:r>
        <w:rPr>
          <w:rStyle w:val="EndnoteReference"/>
        </w:rPr>
        <w:endnoteRef/>
      </w:r>
      <w:r>
        <w:t xml:space="preserve"> </w:t>
      </w:r>
      <w:r w:rsidRPr="004A08A3">
        <w:t xml:space="preserve">The CybOX Observable data model is actually defined in the </w:t>
      </w:r>
      <w:hyperlink w:anchor="RelatedWork" w:history="1">
        <w:r w:rsidRPr="00577F45">
          <w:rPr>
            <w:rStyle w:val="Hyperlink"/>
          </w:rPr>
          <w:t>CybOX Language</w:t>
        </w:r>
      </w:hyperlink>
      <w:r w:rsidRPr="004A08A3">
        <w:t>,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0D5062" w:rsidRDefault="000D5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D330C">
      <w:rPr>
        <w:rStyle w:val="PageNumber"/>
        <w:noProof/>
        <w:sz w:val="16"/>
        <w:szCs w:val="16"/>
      </w:rPr>
      <w:t>26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D330C">
      <w:rPr>
        <w:rStyle w:val="PageNumber"/>
        <w:noProof/>
        <w:sz w:val="16"/>
        <w:szCs w:val="16"/>
      </w:rPr>
      <w:t>26</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0D5062" w:rsidRDefault="000D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D9096" w14:textId="77777777" w:rsidR="00424C4C" w:rsidRDefault="00424C4C" w:rsidP="008C100C">
      <w:r>
        <w:separator/>
      </w:r>
    </w:p>
    <w:p w14:paraId="41E0A814" w14:textId="77777777" w:rsidR="00424C4C" w:rsidRDefault="00424C4C" w:rsidP="008C100C"/>
  </w:footnote>
  <w:footnote w:type="continuationSeparator" w:id="0">
    <w:p w14:paraId="36B40325" w14:textId="77777777" w:rsidR="00424C4C" w:rsidRDefault="00424C4C" w:rsidP="008C100C">
      <w:r>
        <w:continuationSeparator/>
      </w:r>
    </w:p>
    <w:p w14:paraId="32E98366" w14:textId="77777777" w:rsidR="00424C4C" w:rsidRDefault="00424C4C"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0D5062" w:rsidRDefault="000D5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0D5062" w:rsidRDefault="000D5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0D5062" w:rsidRDefault="000D5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6C2C"/>
    <w:rsid w:val="00024C43"/>
    <w:rsid w:val="00025117"/>
    <w:rsid w:val="0003132D"/>
    <w:rsid w:val="00035E41"/>
    <w:rsid w:val="00054FE2"/>
    <w:rsid w:val="000676D2"/>
    <w:rsid w:val="00076EFC"/>
    <w:rsid w:val="00081535"/>
    <w:rsid w:val="00096E2D"/>
    <w:rsid w:val="000B071A"/>
    <w:rsid w:val="000C471B"/>
    <w:rsid w:val="000D5062"/>
    <w:rsid w:val="000D746D"/>
    <w:rsid w:val="000E28CA"/>
    <w:rsid w:val="000F2F2F"/>
    <w:rsid w:val="000F36D1"/>
    <w:rsid w:val="000F3A82"/>
    <w:rsid w:val="00101FF7"/>
    <w:rsid w:val="001057D2"/>
    <w:rsid w:val="0012387E"/>
    <w:rsid w:val="00123F2F"/>
    <w:rsid w:val="00125EA7"/>
    <w:rsid w:val="00132EB2"/>
    <w:rsid w:val="00147F63"/>
    <w:rsid w:val="00150C08"/>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E392A"/>
    <w:rsid w:val="001E46CF"/>
    <w:rsid w:val="001F05E0"/>
    <w:rsid w:val="001F2095"/>
    <w:rsid w:val="00225C3B"/>
    <w:rsid w:val="0023482D"/>
    <w:rsid w:val="00273E05"/>
    <w:rsid w:val="00275FD8"/>
    <w:rsid w:val="00285F85"/>
    <w:rsid w:val="00286EC7"/>
    <w:rsid w:val="00295C45"/>
    <w:rsid w:val="002A5CA9"/>
    <w:rsid w:val="002B197B"/>
    <w:rsid w:val="002B7E99"/>
    <w:rsid w:val="002C0868"/>
    <w:rsid w:val="002D0FAE"/>
    <w:rsid w:val="002D394A"/>
    <w:rsid w:val="00310E8A"/>
    <w:rsid w:val="003129C6"/>
    <w:rsid w:val="00321C6A"/>
    <w:rsid w:val="00331762"/>
    <w:rsid w:val="003374BB"/>
    <w:rsid w:val="003423A1"/>
    <w:rsid w:val="003426DD"/>
    <w:rsid w:val="003476C1"/>
    <w:rsid w:val="00353EC5"/>
    <w:rsid w:val="003741E3"/>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4C4C"/>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844"/>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A78A8"/>
    <w:rsid w:val="005D2EE1"/>
    <w:rsid w:val="005E2FCB"/>
    <w:rsid w:val="005E587C"/>
    <w:rsid w:val="005F2FBA"/>
    <w:rsid w:val="006047D8"/>
    <w:rsid w:val="006107FC"/>
    <w:rsid w:val="00611735"/>
    <w:rsid w:val="00633D82"/>
    <w:rsid w:val="00642B0F"/>
    <w:rsid w:val="00643397"/>
    <w:rsid w:val="006467C3"/>
    <w:rsid w:val="00650CE4"/>
    <w:rsid w:val="00655EA0"/>
    <w:rsid w:val="0068398A"/>
    <w:rsid w:val="006A0BE4"/>
    <w:rsid w:val="006A1B10"/>
    <w:rsid w:val="006A48F3"/>
    <w:rsid w:val="006A6A3A"/>
    <w:rsid w:val="006A7791"/>
    <w:rsid w:val="006B65C7"/>
    <w:rsid w:val="006C2D38"/>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75824"/>
    <w:rsid w:val="007816D7"/>
    <w:rsid w:val="007822D0"/>
    <w:rsid w:val="007C2C52"/>
    <w:rsid w:val="007D079E"/>
    <w:rsid w:val="007E3373"/>
    <w:rsid w:val="007E3A0F"/>
    <w:rsid w:val="007E7BD0"/>
    <w:rsid w:val="007F5126"/>
    <w:rsid w:val="007F670B"/>
    <w:rsid w:val="00806D7D"/>
    <w:rsid w:val="008341CC"/>
    <w:rsid w:val="008354A2"/>
    <w:rsid w:val="00840D9F"/>
    <w:rsid w:val="00844B2F"/>
    <w:rsid w:val="00851329"/>
    <w:rsid w:val="00852E10"/>
    <w:rsid w:val="008546B3"/>
    <w:rsid w:val="00860008"/>
    <w:rsid w:val="008677C6"/>
    <w:rsid w:val="00875F43"/>
    <w:rsid w:val="00882FC4"/>
    <w:rsid w:val="00890065"/>
    <w:rsid w:val="008A31D4"/>
    <w:rsid w:val="008A6250"/>
    <w:rsid w:val="008A667E"/>
    <w:rsid w:val="008B35FC"/>
    <w:rsid w:val="008B6050"/>
    <w:rsid w:val="008C100C"/>
    <w:rsid w:val="008C7396"/>
    <w:rsid w:val="008D199F"/>
    <w:rsid w:val="008D23C9"/>
    <w:rsid w:val="008D330C"/>
    <w:rsid w:val="008D4493"/>
    <w:rsid w:val="008D464F"/>
    <w:rsid w:val="008D63F5"/>
    <w:rsid w:val="008E3969"/>
    <w:rsid w:val="008F61FB"/>
    <w:rsid w:val="00903BE1"/>
    <w:rsid w:val="0091576E"/>
    <w:rsid w:val="00916382"/>
    <w:rsid w:val="00933ED8"/>
    <w:rsid w:val="0094016F"/>
    <w:rsid w:val="00942F3E"/>
    <w:rsid w:val="00944AAC"/>
    <w:rsid w:val="00951C02"/>
    <w:rsid w:val="009523EF"/>
    <w:rsid w:val="009568B1"/>
    <w:rsid w:val="009608FD"/>
    <w:rsid w:val="00960D49"/>
    <w:rsid w:val="00990731"/>
    <w:rsid w:val="00995224"/>
    <w:rsid w:val="009A1CFF"/>
    <w:rsid w:val="009A44D0"/>
    <w:rsid w:val="009A4C1B"/>
    <w:rsid w:val="009B39A8"/>
    <w:rsid w:val="009C7DCE"/>
    <w:rsid w:val="009E5ACB"/>
    <w:rsid w:val="00A001B9"/>
    <w:rsid w:val="00A01E27"/>
    <w:rsid w:val="00A046ED"/>
    <w:rsid w:val="00A05FDF"/>
    <w:rsid w:val="00A36268"/>
    <w:rsid w:val="00A44E81"/>
    <w:rsid w:val="00A471E7"/>
    <w:rsid w:val="00A50716"/>
    <w:rsid w:val="00A710C8"/>
    <w:rsid w:val="00A772F3"/>
    <w:rsid w:val="00A83CAA"/>
    <w:rsid w:val="00A9135E"/>
    <w:rsid w:val="00A95370"/>
    <w:rsid w:val="00AA7BD8"/>
    <w:rsid w:val="00AC5012"/>
    <w:rsid w:val="00AD0665"/>
    <w:rsid w:val="00AD0F45"/>
    <w:rsid w:val="00AD6724"/>
    <w:rsid w:val="00AD6C00"/>
    <w:rsid w:val="00AD719C"/>
    <w:rsid w:val="00AD7BF2"/>
    <w:rsid w:val="00AE0702"/>
    <w:rsid w:val="00AE58BF"/>
    <w:rsid w:val="00AF5EEC"/>
    <w:rsid w:val="00B07128"/>
    <w:rsid w:val="00B103B8"/>
    <w:rsid w:val="00B2415D"/>
    <w:rsid w:val="00B25AF4"/>
    <w:rsid w:val="00B30E44"/>
    <w:rsid w:val="00B53807"/>
    <w:rsid w:val="00B56878"/>
    <w:rsid w:val="00B569DB"/>
    <w:rsid w:val="00B62E2E"/>
    <w:rsid w:val="00B641A5"/>
    <w:rsid w:val="00B80CDB"/>
    <w:rsid w:val="00BA2083"/>
    <w:rsid w:val="00BC439B"/>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A7FBC"/>
    <w:rsid w:val="00CC5EC1"/>
    <w:rsid w:val="00CD73F5"/>
    <w:rsid w:val="00CE06CB"/>
    <w:rsid w:val="00CE1F32"/>
    <w:rsid w:val="00CE5A43"/>
    <w:rsid w:val="00CF4F72"/>
    <w:rsid w:val="00D06421"/>
    <w:rsid w:val="00D142A8"/>
    <w:rsid w:val="00D17F06"/>
    <w:rsid w:val="00D34E24"/>
    <w:rsid w:val="00D43CB9"/>
    <w:rsid w:val="00D5207A"/>
    <w:rsid w:val="00D54319"/>
    <w:rsid w:val="00D54431"/>
    <w:rsid w:val="00D56563"/>
    <w:rsid w:val="00D57FAD"/>
    <w:rsid w:val="00D610E2"/>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56EC5"/>
    <w:rsid w:val="00E62DFD"/>
    <w:rsid w:val="00E76378"/>
    <w:rsid w:val="00E7674F"/>
    <w:rsid w:val="00E9034C"/>
    <w:rsid w:val="00E947B6"/>
    <w:rsid w:val="00EA0831"/>
    <w:rsid w:val="00EA3308"/>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73EBE"/>
    <w:rsid w:val="00F76A40"/>
    <w:rsid w:val="00F907ED"/>
    <w:rsid w:val="00F912C5"/>
    <w:rsid w:val="00F94051"/>
    <w:rsid w:val="00FA361D"/>
    <w:rsid w:val="00FB384A"/>
    <w:rsid w:val="00FB3A75"/>
    <w:rsid w:val="00FC5615"/>
    <w:rsid w:val="00FD0D06"/>
    <w:rsid w:val="00FD22AC"/>
    <w:rsid w:val="00FD2A80"/>
    <w:rsid w:val="00FD445B"/>
    <w:rsid w:val="00FE5C13"/>
    <w:rsid w:val="00FE70B7"/>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F6CADD"/>
  <w15:docId w15:val="{C7A97061-0E2A-4A06-84BD-6A6D236C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573447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5.png"/><Relationship Id="rId42" Type="http://schemas.openxmlformats.org/officeDocument/2006/relationships/hyperlink" Target="https://github.com/STIXProject/specifications/tree/master" TargetMode="External"/><Relationship Id="rId47"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image" Target="media/image4.png"/><Relationship Id="rId38" Type="http://schemas.openxmlformats.org/officeDocument/2006/relationships/image" Target="media/image7.png"/><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JPG"/><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oleObject" Target="embeddings/oleObject1.bin"/><Relationship Id="rId37" Type="http://schemas.openxmlformats.org/officeDocument/2006/relationships/oleObject" Target="embeddings/oleObject3.bin"/><Relationship Id="rId40" Type="http://schemas.openxmlformats.org/officeDocument/2006/relationships/image" Target="media/image8.png"/><Relationship Id="rId45" Type="http://schemas.openxmlformats.org/officeDocument/2006/relationships/hyperlink" Target="http://stixproject.github.io/data-model/1.1.1/coa/CourseOfActio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3.png"/><Relationship Id="rId44"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image" Target="media/image2.png"/><Relationship Id="rId35" Type="http://schemas.openxmlformats.org/officeDocument/2006/relationships/oleObject" Target="embeddings/oleObject2.bin"/><Relationship Id="rId43" Type="http://schemas.openxmlformats.org/officeDocument/2006/relationships/image" Target="media/image9.png"/><Relationship Id="rId48" Type="http://schemas.openxmlformats.org/officeDocument/2006/relationships/fontTable" Target="fontTab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D4E28-26F7-4A65-9235-E966ED1FE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TotalTime>
  <Pages>26</Pages>
  <Words>6938</Words>
  <Characters>39549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46395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Beck, Desiree A.</cp:lastModifiedBy>
  <cp:revision>63</cp:revision>
  <cp:lastPrinted>2011-08-05T16:21:00Z</cp:lastPrinted>
  <dcterms:created xsi:type="dcterms:W3CDTF">2015-08-24T02:53:00Z</dcterms:created>
  <dcterms:modified xsi:type="dcterms:W3CDTF">2015-09-17T14:33:00Z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